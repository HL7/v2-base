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7996" w14:textId="59EB8773" w:rsidR="006A2B65" w:rsidRPr="0065798E" w:rsidRDefault="00FA5F51" w:rsidP="006A2B65">
      <w:pPr>
        <w:pStyle w:val="ANSIdesignation"/>
        <w:rPr>
          <w:rFonts w:ascii="Arial Narrow" w:hAnsi="Arial Narrow"/>
          <w:b/>
        </w:rPr>
      </w:pPr>
      <w:bookmarkStart w:id="0" w:name="_Ref428553"/>
      <w:bookmarkStart w:id="1" w:name="_Toc25579082"/>
      <w:bookmarkStart w:id="2" w:name="_Toc25585447"/>
      <w:bookmarkStart w:id="3" w:name="_Ref487528935"/>
      <w:bookmarkEnd w:id="0"/>
      <w:r>
        <w:rPr>
          <w:noProof/>
        </w:rPr>
        <w:drawing>
          <wp:anchor distT="0" distB="0" distL="114300" distR="114300" simplePos="0" relativeHeight="251659264" behindDoc="0" locked="0" layoutInCell="1" allowOverlap="1" wp14:anchorId="78EDBC38" wp14:editId="535AB677">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1"/>
      <w:bookmarkEnd w:id="2"/>
      <w:r w:rsidR="00632E2E">
        <w:rPr>
          <w:rFonts w:ascii="Arial Narrow" w:hAnsi="Arial Narrow"/>
          <w:b/>
          <w:noProof/>
        </w:rPr>
        <w:t>V291_R1_N1_202</w:t>
      </w:r>
      <w:r w:rsidR="00DC47A3">
        <w:rPr>
          <w:rFonts w:ascii="Arial Narrow" w:hAnsi="Arial Narrow"/>
          <w:b/>
          <w:noProof/>
        </w:rPr>
        <w:t>3</w:t>
      </w:r>
      <w:r w:rsidR="00632E2E">
        <w:rPr>
          <w:rFonts w:ascii="Arial Narrow" w:hAnsi="Arial Narrow"/>
          <w:b/>
          <w:noProof/>
        </w:rPr>
        <w:t>SEP</w:t>
      </w:r>
    </w:p>
    <w:p w14:paraId="612A9025" w14:textId="77777777" w:rsidR="00E921A2" w:rsidRPr="00121095" w:rsidRDefault="00E921A2">
      <w:pPr>
        <w:pStyle w:val="Heading1"/>
      </w:pPr>
      <w:r w:rsidRPr="00121095">
        <w:t>.</w:t>
      </w:r>
      <w:r w:rsidRPr="00121095">
        <w:br/>
        <w:t>Query</w:t>
      </w:r>
      <w:bookmarkEnd w:id="3"/>
      <w:r w:rsidR="00BF2FE6" w:rsidRPr="00121095">
        <w:fldChar w:fldCharType="begin"/>
      </w:r>
      <w:r w:rsidRPr="00121095">
        <w:instrText xml:space="preserve"> XE "Query" </w:instrText>
      </w:r>
      <w:r w:rsidR="00BF2FE6" w:rsidRPr="00121095">
        <w:fldChar w:fldCharType="end"/>
      </w:r>
    </w:p>
    <w:p w14:paraId="38E8BC66" w14:textId="1E36AEF8" w:rsidR="00E921A2" w:rsidRPr="00121095" w:rsidRDefault="002A217A">
      <w:r>
        <w:rPr>
          <w:vanish/>
        </w:rPr>
        <w:fldChar w:fldCharType="begin"/>
      </w:r>
      <w:r>
        <w:rPr>
          <w:vanish/>
        </w:rPr>
        <w:instrText xml:space="preserve"> SEQ Kapitel \r 5 \* MERGEFORMAT </w:instrText>
      </w:r>
      <w:r>
        <w:rPr>
          <w:vanish/>
        </w:rPr>
        <w:fldChar w:fldCharType="separate"/>
      </w:r>
      <w:r w:rsidR="00C244BF">
        <w:rPr>
          <w:noProof/>
          <w:vanish/>
        </w:rPr>
        <w:t>5</w:t>
      </w:r>
      <w:r>
        <w:rPr>
          <w:vanish/>
        </w:rPr>
        <w:fldChar w:fldCharType="end"/>
      </w:r>
    </w:p>
    <w:tbl>
      <w:tblPr>
        <w:tblW w:w="9468" w:type="dxa"/>
        <w:tblInd w:w="108" w:type="dxa"/>
        <w:tblLayout w:type="fixed"/>
        <w:tblLook w:val="0000" w:firstRow="0" w:lastRow="0" w:firstColumn="0" w:lastColumn="0" w:noHBand="0" w:noVBand="0"/>
      </w:tblPr>
      <w:tblGrid>
        <w:gridCol w:w="2880"/>
        <w:gridCol w:w="6588"/>
      </w:tblGrid>
      <w:tr w:rsidR="00E921A2" w:rsidRPr="00E921A2" w14:paraId="4402C945" w14:textId="77777777">
        <w:tc>
          <w:tcPr>
            <w:tcW w:w="2880" w:type="dxa"/>
          </w:tcPr>
          <w:p w14:paraId="5390708B" w14:textId="79C8C6A5" w:rsidR="00E921A2" w:rsidRPr="00E921A2" w:rsidRDefault="00E921A2" w:rsidP="007D495C">
            <w:pPr>
              <w:spacing w:after="0"/>
            </w:pPr>
            <w:r w:rsidRPr="00E921A2">
              <w:t xml:space="preserve">Chapter </w:t>
            </w:r>
            <w:r w:rsidR="00F908DD" w:rsidRPr="009928E9">
              <w:t>Chair</w:t>
            </w:r>
            <w:r w:rsidRPr="00E921A2">
              <w:t xml:space="preserve"> </w:t>
            </w:r>
            <w:r w:rsidR="0096284E">
              <w:t>and Editor</w:t>
            </w:r>
          </w:p>
        </w:tc>
        <w:tc>
          <w:tcPr>
            <w:tcW w:w="6588" w:type="dxa"/>
          </w:tcPr>
          <w:p w14:paraId="673A5604" w14:textId="77777777" w:rsidR="00E921A2" w:rsidRPr="00E921A2" w:rsidRDefault="00E921A2" w:rsidP="007D495C">
            <w:pPr>
              <w:spacing w:after="0"/>
            </w:pPr>
            <w:r w:rsidRPr="00E921A2">
              <w:t>Anthony Julian</w:t>
            </w:r>
            <w:r w:rsidRPr="00E921A2">
              <w:br/>
              <w:t>Mayo Clinic</w:t>
            </w:r>
          </w:p>
        </w:tc>
      </w:tr>
      <w:tr w:rsidR="00F908DD" w:rsidRPr="00E921A2" w14:paraId="08F28AF4" w14:textId="77777777" w:rsidTr="005166EC">
        <w:tc>
          <w:tcPr>
            <w:tcW w:w="2880" w:type="dxa"/>
          </w:tcPr>
          <w:p w14:paraId="39F03289" w14:textId="2679921E" w:rsidR="00F908DD" w:rsidRPr="003D6457" w:rsidRDefault="00F908DD" w:rsidP="007D495C">
            <w:pPr>
              <w:spacing w:after="0"/>
            </w:pPr>
            <w:r>
              <w:t xml:space="preserve">Chapter </w:t>
            </w:r>
            <w:r w:rsidRPr="009928E9">
              <w:t>Chair</w:t>
            </w:r>
          </w:p>
        </w:tc>
        <w:tc>
          <w:tcPr>
            <w:tcW w:w="6588" w:type="dxa"/>
          </w:tcPr>
          <w:p w14:paraId="4ECF7CC6" w14:textId="77777777" w:rsidR="00F908DD" w:rsidRDefault="00F908DD" w:rsidP="007D495C">
            <w:pPr>
              <w:spacing w:after="0"/>
            </w:pPr>
            <w:r>
              <w:t>Nick Radov</w:t>
            </w:r>
            <w:r w:rsidR="000349A8">
              <w:br/>
            </w:r>
            <w:r>
              <w:t>United Healthcare</w:t>
            </w:r>
          </w:p>
        </w:tc>
      </w:tr>
      <w:tr w:rsidR="00F908DD" w:rsidRPr="00E921A2" w14:paraId="3A0A79FF" w14:textId="77777777">
        <w:tc>
          <w:tcPr>
            <w:tcW w:w="2880" w:type="dxa"/>
          </w:tcPr>
          <w:p w14:paraId="5BC97001" w14:textId="20E74B36" w:rsidR="00F908DD" w:rsidRPr="00E921A2" w:rsidRDefault="00F908DD" w:rsidP="007D495C">
            <w:pPr>
              <w:spacing w:after="0"/>
            </w:pPr>
            <w:r w:rsidRPr="00E921A2">
              <w:t xml:space="preserve">Chapter </w:t>
            </w:r>
            <w:r w:rsidRPr="009928E9">
              <w:t>Chair</w:t>
            </w:r>
          </w:p>
        </w:tc>
        <w:tc>
          <w:tcPr>
            <w:tcW w:w="6588" w:type="dxa"/>
          </w:tcPr>
          <w:p w14:paraId="59DACD7F" w14:textId="643D26F0" w:rsidR="00F908DD" w:rsidRPr="00E921A2" w:rsidRDefault="00352FCE" w:rsidP="007D495C">
            <w:pPr>
              <w:spacing w:after="0"/>
            </w:pPr>
            <w:r w:rsidRPr="002B7FDC">
              <w:rPr>
                <w:noProof/>
                <w:kern w:val="20"/>
              </w:rPr>
              <w:t>Isaac Vetter</w:t>
            </w:r>
            <w:r w:rsidRPr="002B7FDC">
              <w:rPr>
                <w:noProof/>
                <w:kern w:val="20"/>
              </w:rPr>
              <w:br/>
              <w:t>Epic</w:t>
            </w:r>
          </w:p>
        </w:tc>
      </w:tr>
      <w:tr w:rsidR="00F908DD" w:rsidRPr="00E921A2" w14:paraId="76E3DD90" w14:textId="77777777">
        <w:tc>
          <w:tcPr>
            <w:tcW w:w="2880" w:type="dxa"/>
          </w:tcPr>
          <w:p w14:paraId="39367014" w14:textId="77777777" w:rsidR="00F908DD" w:rsidRPr="00E921A2" w:rsidRDefault="00F908DD">
            <w:r w:rsidRPr="00E921A2">
              <w:t>Sponsoring Committee:</w:t>
            </w:r>
          </w:p>
        </w:tc>
        <w:tc>
          <w:tcPr>
            <w:tcW w:w="6588" w:type="dxa"/>
          </w:tcPr>
          <w:p w14:paraId="78768BF3" w14:textId="77777777" w:rsidR="00F908DD" w:rsidRPr="00E921A2" w:rsidRDefault="00F908DD">
            <w:r w:rsidRPr="00E921A2">
              <w:t>Infrastructure and Messaging</w:t>
            </w:r>
          </w:p>
        </w:tc>
      </w:tr>
      <w:tr w:rsidR="00F908DD" w:rsidRPr="00E921A2" w14:paraId="5F06F2A2" w14:textId="77777777">
        <w:tc>
          <w:tcPr>
            <w:tcW w:w="2880" w:type="dxa"/>
          </w:tcPr>
          <w:p w14:paraId="1EB7D9EC" w14:textId="77777777" w:rsidR="00F908DD" w:rsidRPr="00E921A2" w:rsidRDefault="00F908DD">
            <w:r w:rsidRPr="00E921A2">
              <w:t>List Server:</w:t>
            </w:r>
          </w:p>
        </w:tc>
        <w:tc>
          <w:tcPr>
            <w:tcW w:w="6588" w:type="dxa"/>
          </w:tcPr>
          <w:p w14:paraId="0E2FE8E9" w14:textId="77777777" w:rsidR="00F908DD" w:rsidRPr="00E921A2" w:rsidRDefault="00000000" w:rsidP="00C24AA4">
            <w:hyperlink r:id="rId9" w:history="1">
              <w:r w:rsidR="00F908DD" w:rsidRPr="00462378">
                <w:rPr>
                  <w:rStyle w:val="Hyperlink"/>
                </w:rPr>
                <w:t>inm@lists.hl7.org</w:t>
              </w:r>
            </w:hyperlink>
            <w:r w:rsidR="00F908DD">
              <w:t xml:space="preserve"> </w:t>
            </w:r>
          </w:p>
        </w:tc>
      </w:tr>
    </w:tbl>
    <w:p w14:paraId="463431F4" w14:textId="77777777" w:rsidR="00E921A2" w:rsidRPr="00121095" w:rsidRDefault="00E921A2">
      <w:pPr>
        <w:pStyle w:val="Heading2"/>
      </w:pPr>
      <w:bookmarkStart w:id="4" w:name="_Toc148083054"/>
      <w:r w:rsidRPr="00121095">
        <w:t>CHAPTER 5 CONTENTS</w:t>
      </w:r>
      <w:bookmarkEnd w:id="4"/>
    </w:p>
    <w:bookmarkStart w:id="5" w:name="_Hlk28004389"/>
    <w:p w14:paraId="4A9FF389" w14:textId="5C8DAAF0" w:rsidR="00DA4CEF" w:rsidRDefault="00D84BD4">
      <w:pPr>
        <w:pStyle w:val="TOC2"/>
        <w:rPr>
          <w:rFonts w:asciiTheme="minorHAnsi" w:eastAsiaTheme="minorEastAsia" w:hAnsiTheme="minorHAnsi" w:cstheme="minorBidi"/>
          <w:b w:val="0"/>
          <w:smallCaps w:val="0"/>
          <w:kern w:val="0"/>
          <w:sz w:val="22"/>
          <w:szCs w:val="22"/>
        </w:rPr>
      </w:pPr>
      <w:r>
        <w:fldChar w:fldCharType="begin"/>
      </w:r>
      <w:r>
        <w:instrText xml:space="preserve"> TOC \o "2-3" \h \z \u </w:instrText>
      </w:r>
      <w:r>
        <w:fldChar w:fldCharType="separate"/>
      </w:r>
      <w:hyperlink w:anchor="_Toc148083054" w:history="1">
        <w:r w:rsidR="00DA4CEF" w:rsidRPr="00114115">
          <w:rPr>
            <w:rStyle w:val="Hyperlink"/>
          </w:rPr>
          <w:t>5.1</w:t>
        </w:r>
        <w:r w:rsidR="00DA4CEF">
          <w:rPr>
            <w:rFonts w:asciiTheme="minorHAnsi" w:eastAsiaTheme="minorEastAsia" w:hAnsiTheme="minorHAnsi" w:cstheme="minorBidi"/>
            <w:b w:val="0"/>
            <w:smallCaps w:val="0"/>
            <w:kern w:val="0"/>
            <w:sz w:val="22"/>
            <w:szCs w:val="22"/>
          </w:rPr>
          <w:tab/>
        </w:r>
        <w:r w:rsidR="00DA4CEF" w:rsidRPr="00114115">
          <w:rPr>
            <w:rStyle w:val="Hyperlink"/>
          </w:rPr>
          <w:t>CHAPTER 5 CONTENTS</w:t>
        </w:r>
        <w:r w:rsidR="00DA4CEF">
          <w:rPr>
            <w:webHidden/>
          </w:rPr>
          <w:tab/>
        </w:r>
        <w:r w:rsidR="00DA4CEF">
          <w:rPr>
            <w:webHidden/>
          </w:rPr>
          <w:fldChar w:fldCharType="begin"/>
        </w:r>
        <w:r w:rsidR="00DA4CEF">
          <w:rPr>
            <w:webHidden/>
          </w:rPr>
          <w:instrText xml:space="preserve"> PAGEREF _Toc148083054 \h </w:instrText>
        </w:r>
        <w:r w:rsidR="00DA4CEF">
          <w:rPr>
            <w:webHidden/>
          </w:rPr>
        </w:r>
        <w:r w:rsidR="00DA4CEF">
          <w:rPr>
            <w:webHidden/>
          </w:rPr>
          <w:fldChar w:fldCharType="separate"/>
        </w:r>
        <w:r w:rsidR="00DA4CEF">
          <w:rPr>
            <w:webHidden/>
          </w:rPr>
          <w:t>1</w:t>
        </w:r>
        <w:r w:rsidR="00DA4CEF">
          <w:rPr>
            <w:webHidden/>
          </w:rPr>
          <w:fldChar w:fldCharType="end"/>
        </w:r>
      </w:hyperlink>
    </w:p>
    <w:p w14:paraId="754EA037" w14:textId="6C0FEF53" w:rsidR="00DA4CEF" w:rsidRDefault="00DA4CEF">
      <w:pPr>
        <w:pStyle w:val="TOC2"/>
        <w:rPr>
          <w:rFonts w:asciiTheme="minorHAnsi" w:eastAsiaTheme="minorEastAsia" w:hAnsiTheme="minorHAnsi" w:cstheme="minorBidi"/>
          <w:b w:val="0"/>
          <w:smallCaps w:val="0"/>
          <w:kern w:val="0"/>
          <w:sz w:val="22"/>
          <w:szCs w:val="22"/>
        </w:rPr>
      </w:pPr>
      <w:hyperlink w:anchor="_Toc148083055" w:history="1">
        <w:r w:rsidRPr="00114115">
          <w:rPr>
            <w:rStyle w:val="Hyperlink"/>
          </w:rPr>
          <w:t>5.2</w:t>
        </w:r>
        <w:r>
          <w:rPr>
            <w:rFonts w:asciiTheme="minorHAnsi" w:eastAsiaTheme="minorEastAsia" w:hAnsiTheme="minorHAnsi" w:cstheme="minorBidi"/>
            <w:b w:val="0"/>
            <w:smallCaps w:val="0"/>
            <w:kern w:val="0"/>
            <w:sz w:val="22"/>
            <w:szCs w:val="22"/>
          </w:rPr>
          <w:tab/>
        </w:r>
        <w:r w:rsidRPr="00114115">
          <w:rPr>
            <w:rStyle w:val="Hyperlink"/>
          </w:rPr>
          <w:t>INTRODUCTION</w:t>
        </w:r>
        <w:r>
          <w:rPr>
            <w:webHidden/>
          </w:rPr>
          <w:tab/>
        </w:r>
        <w:r>
          <w:rPr>
            <w:webHidden/>
          </w:rPr>
          <w:fldChar w:fldCharType="begin"/>
        </w:r>
        <w:r>
          <w:rPr>
            <w:webHidden/>
          </w:rPr>
          <w:instrText xml:space="preserve"> PAGEREF _Toc148083055 \h </w:instrText>
        </w:r>
        <w:r>
          <w:rPr>
            <w:webHidden/>
          </w:rPr>
        </w:r>
        <w:r>
          <w:rPr>
            <w:webHidden/>
          </w:rPr>
          <w:fldChar w:fldCharType="separate"/>
        </w:r>
        <w:r>
          <w:rPr>
            <w:webHidden/>
          </w:rPr>
          <w:t>2</w:t>
        </w:r>
        <w:r>
          <w:rPr>
            <w:webHidden/>
          </w:rPr>
          <w:fldChar w:fldCharType="end"/>
        </w:r>
      </w:hyperlink>
    </w:p>
    <w:p w14:paraId="646548D4" w14:textId="43217BE8"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56" w:history="1">
        <w:r w:rsidRPr="00114115">
          <w:rPr>
            <w:rStyle w:val="Hyperlink"/>
            <w:noProof/>
          </w:rPr>
          <w:t>5.2.1</w:t>
        </w:r>
        <w:r>
          <w:rPr>
            <w:rFonts w:asciiTheme="minorHAnsi" w:eastAsiaTheme="minorEastAsia" w:hAnsiTheme="minorHAnsi" w:cstheme="minorBidi"/>
            <w:noProof/>
          </w:rPr>
          <w:tab/>
        </w:r>
        <w:r w:rsidRPr="00114115">
          <w:rPr>
            <w:rStyle w:val="Hyperlink"/>
            <w:noProof/>
          </w:rPr>
          <w:t>Query/response model</w:t>
        </w:r>
        <w:r>
          <w:rPr>
            <w:noProof/>
            <w:webHidden/>
          </w:rPr>
          <w:tab/>
        </w:r>
        <w:r>
          <w:rPr>
            <w:noProof/>
            <w:webHidden/>
          </w:rPr>
          <w:fldChar w:fldCharType="begin"/>
        </w:r>
        <w:r>
          <w:rPr>
            <w:noProof/>
            <w:webHidden/>
          </w:rPr>
          <w:instrText xml:space="preserve"> PAGEREF _Toc148083056 \h </w:instrText>
        </w:r>
        <w:r>
          <w:rPr>
            <w:noProof/>
            <w:webHidden/>
          </w:rPr>
        </w:r>
        <w:r>
          <w:rPr>
            <w:noProof/>
            <w:webHidden/>
          </w:rPr>
          <w:fldChar w:fldCharType="separate"/>
        </w:r>
        <w:r>
          <w:rPr>
            <w:noProof/>
            <w:webHidden/>
          </w:rPr>
          <w:t>3</w:t>
        </w:r>
        <w:r>
          <w:rPr>
            <w:noProof/>
            <w:webHidden/>
          </w:rPr>
          <w:fldChar w:fldCharType="end"/>
        </w:r>
      </w:hyperlink>
    </w:p>
    <w:p w14:paraId="1CA7C7C2" w14:textId="7BEEA4EC"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57" w:history="1">
        <w:r w:rsidRPr="00114115">
          <w:rPr>
            <w:rStyle w:val="Hyperlink"/>
            <w:noProof/>
          </w:rPr>
          <w:t>5.2.2</w:t>
        </w:r>
        <w:r>
          <w:rPr>
            <w:rFonts w:asciiTheme="minorHAnsi" w:eastAsiaTheme="minorEastAsia" w:hAnsiTheme="minorHAnsi" w:cstheme="minorBidi"/>
            <w:noProof/>
          </w:rPr>
          <w:tab/>
        </w:r>
        <w:r w:rsidRPr="00114115">
          <w:rPr>
            <w:rStyle w:val="Hyperlink"/>
            <w:noProof/>
          </w:rPr>
          <w:t>Evolution of the query standard</w:t>
        </w:r>
        <w:r>
          <w:rPr>
            <w:noProof/>
            <w:webHidden/>
          </w:rPr>
          <w:tab/>
        </w:r>
        <w:r>
          <w:rPr>
            <w:noProof/>
            <w:webHidden/>
          </w:rPr>
          <w:fldChar w:fldCharType="begin"/>
        </w:r>
        <w:r>
          <w:rPr>
            <w:noProof/>
            <w:webHidden/>
          </w:rPr>
          <w:instrText xml:space="preserve"> PAGEREF _Toc148083057 \h </w:instrText>
        </w:r>
        <w:r>
          <w:rPr>
            <w:noProof/>
            <w:webHidden/>
          </w:rPr>
        </w:r>
        <w:r>
          <w:rPr>
            <w:noProof/>
            <w:webHidden/>
          </w:rPr>
          <w:fldChar w:fldCharType="separate"/>
        </w:r>
        <w:r>
          <w:rPr>
            <w:noProof/>
            <w:webHidden/>
          </w:rPr>
          <w:t>5</w:t>
        </w:r>
        <w:r>
          <w:rPr>
            <w:noProof/>
            <w:webHidden/>
          </w:rPr>
          <w:fldChar w:fldCharType="end"/>
        </w:r>
      </w:hyperlink>
    </w:p>
    <w:p w14:paraId="6BA70FAD" w14:textId="2A0E8A7A"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58" w:history="1">
        <w:r w:rsidRPr="00114115">
          <w:rPr>
            <w:rStyle w:val="Hyperlink"/>
            <w:noProof/>
          </w:rPr>
          <w:t>5.2.3</w:t>
        </w:r>
        <w:r>
          <w:rPr>
            <w:rFonts w:asciiTheme="minorHAnsi" w:eastAsiaTheme="minorEastAsia" w:hAnsiTheme="minorHAnsi" w:cstheme="minorBidi"/>
            <w:noProof/>
          </w:rPr>
          <w:tab/>
        </w:r>
        <w:r w:rsidRPr="00114115">
          <w:rPr>
            <w:rStyle w:val="Hyperlink"/>
            <w:noProof/>
          </w:rPr>
          <w:t>Query development methodology</w:t>
        </w:r>
        <w:r>
          <w:rPr>
            <w:noProof/>
            <w:webHidden/>
          </w:rPr>
          <w:tab/>
        </w:r>
        <w:r>
          <w:rPr>
            <w:noProof/>
            <w:webHidden/>
          </w:rPr>
          <w:fldChar w:fldCharType="begin"/>
        </w:r>
        <w:r>
          <w:rPr>
            <w:noProof/>
            <w:webHidden/>
          </w:rPr>
          <w:instrText xml:space="preserve"> PAGEREF _Toc148083058 \h </w:instrText>
        </w:r>
        <w:r>
          <w:rPr>
            <w:noProof/>
            <w:webHidden/>
          </w:rPr>
        </w:r>
        <w:r>
          <w:rPr>
            <w:noProof/>
            <w:webHidden/>
          </w:rPr>
          <w:fldChar w:fldCharType="separate"/>
        </w:r>
        <w:r>
          <w:rPr>
            <w:noProof/>
            <w:webHidden/>
          </w:rPr>
          <w:t>6</w:t>
        </w:r>
        <w:r>
          <w:rPr>
            <w:noProof/>
            <w:webHidden/>
          </w:rPr>
          <w:fldChar w:fldCharType="end"/>
        </w:r>
      </w:hyperlink>
    </w:p>
    <w:p w14:paraId="03115484" w14:textId="046E332A"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59" w:history="1">
        <w:r w:rsidRPr="00114115">
          <w:rPr>
            <w:rStyle w:val="Hyperlink"/>
            <w:noProof/>
          </w:rPr>
          <w:t>5.2.4</w:t>
        </w:r>
        <w:r>
          <w:rPr>
            <w:rFonts w:asciiTheme="minorHAnsi" w:eastAsiaTheme="minorEastAsia" w:hAnsiTheme="minorHAnsi" w:cstheme="minorBidi"/>
            <w:noProof/>
          </w:rPr>
          <w:tab/>
        </w:r>
        <w:r w:rsidRPr="00114115">
          <w:rPr>
            <w:rStyle w:val="Hyperlink"/>
            <w:noProof/>
          </w:rPr>
          <w:t>Response format</w:t>
        </w:r>
        <w:r>
          <w:rPr>
            <w:noProof/>
            <w:webHidden/>
          </w:rPr>
          <w:tab/>
        </w:r>
        <w:r>
          <w:rPr>
            <w:noProof/>
            <w:webHidden/>
          </w:rPr>
          <w:fldChar w:fldCharType="begin"/>
        </w:r>
        <w:r>
          <w:rPr>
            <w:noProof/>
            <w:webHidden/>
          </w:rPr>
          <w:instrText xml:space="preserve"> PAGEREF _Toc148083059 \h </w:instrText>
        </w:r>
        <w:r>
          <w:rPr>
            <w:noProof/>
            <w:webHidden/>
          </w:rPr>
        </w:r>
        <w:r>
          <w:rPr>
            <w:noProof/>
            <w:webHidden/>
          </w:rPr>
          <w:fldChar w:fldCharType="separate"/>
        </w:r>
        <w:r>
          <w:rPr>
            <w:noProof/>
            <w:webHidden/>
          </w:rPr>
          <w:t>7</w:t>
        </w:r>
        <w:r>
          <w:rPr>
            <w:noProof/>
            <w:webHidden/>
          </w:rPr>
          <w:fldChar w:fldCharType="end"/>
        </w:r>
      </w:hyperlink>
    </w:p>
    <w:p w14:paraId="4AE3F863" w14:textId="40AF8DE6"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60" w:history="1">
        <w:r w:rsidRPr="00114115">
          <w:rPr>
            <w:rStyle w:val="Hyperlink"/>
            <w:noProof/>
          </w:rPr>
          <w:t>5.2.5</w:t>
        </w:r>
        <w:r>
          <w:rPr>
            <w:rFonts w:asciiTheme="minorHAnsi" w:eastAsiaTheme="minorEastAsia" w:hAnsiTheme="minorHAnsi" w:cstheme="minorBidi"/>
            <w:noProof/>
          </w:rPr>
          <w:tab/>
        </w:r>
        <w:r w:rsidRPr="00114115">
          <w:rPr>
            <w:rStyle w:val="Hyperlink"/>
            <w:noProof/>
          </w:rPr>
          <w:t>Query specification formats</w:t>
        </w:r>
        <w:r>
          <w:rPr>
            <w:noProof/>
            <w:webHidden/>
          </w:rPr>
          <w:tab/>
        </w:r>
        <w:r>
          <w:rPr>
            <w:noProof/>
            <w:webHidden/>
          </w:rPr>
          <w:fldChar w:fldCharType="begin"/>
        </w:r>
        <w:r>
          <w:rPr>
            <w:noProof/>
            <w:webHidden/>
          </w:rPr>
          <w:instrText xml:space="preserve"> PAGEREF _Toc148083060 \h </w:instrText>
        </w:r>
        <w:r>
          <w:rPr>
            <w:noProof/>
            <w:webHidden/>
          </w:rPr>
        </w:r>
        <w:r>
          <w:rPr>
            <w:noProof/>
            <w:webHidden/>
          </w:rPr>
          <w:fldChar w:fldCharType="separate"/>
        </w:r>
        <w:r>
          <w:rPr>
            <w:noProof/>
            <w:webHidden/>
          </w:rPr>
          <w:t>9</w:t>
        </w:r>
        <w:r>
          <w:rPr>
            <w:noProof/>
            <w:webHidden/>
          </w:rPr>
          <w:fldChar w:fldCharType="end"/>
        </w:r>
      </w:hyperlink>
    </w:p>
    <w:p w14:paraId="26BCBCCB" w14:textId="3E1B403B"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61" w:history="1">
        <w:r w:rsidRPr="00114115">
          <w:rPr>
            <w:rStyle w:val="Hyperlink"/>
            <w:noProof/>
          </w:rPr>
          <w:t>5.2.6</w:t>
        </w:r>
        <w:r>
          <w:rPr>
            <w:rFonts w:asciiTheme="minorHAnsi" w:eastAsiaTheme="minorEastAsia" w:hAnsiTheme="minorHAnsi" w:cstheme="minorBidi"/>
            <w:noProof/>
          </w:rPr>
          <w:tab/>
        </w:r>
        <w:r w:rsidRPr="00114115">
          <w:rPr>
            <w:rStyle w:val="Hyperlink"/>
            <w:noProof/>
          </w:rPr>
          <w:t>Summary chart of query/response pairs</w:t>
        </w:r>
        <w:r>
          <w:rPr>
            <w:noProof/>
            <w:webHidden/>
          </w:rPr>
          <w:tab/>
        </w:r>
        <w:r>
          <w:rPr>
            <w:noProof/>
            <w:webHidden/>
          </w:rPr>
          <w:fldChar w:fldCharType="begin"/>
        </w:r>
        <w:r>
          <w:rPr>
            <w:noProof/>
            <w:webHidden/>
          </w:rPr>
          <w:instrText xml:space="preserve"> PAGEREF _Toc148083061 \h </w:instrText>
        </w:r>
        <w:r>
          <w:rPr>
            <w:noProof/>
            <w:webHidden/>
          </w:rPr>
        </w:r>
        <w:r>
          <w:rPr>
            <w:noProof/>
            <w:webHidden/>
          </w:rPr>
          <w:fldChar w:fldCharType="separate"/>
        </w:r>
        <w:r>
          <w:rPr>
            <w:noProof/>
            <w:webHidden/>
          </w:rPr>
          <w:t>11</w:t>
        </w:r>
        <w:r>
          <w:rPr>
            <w:noProof/>
            <w:webHidden/>
          </w:rPr>
          <w:fldChar w:fldCharType="end"/>
        </w:r>
      </w:hyperlink>
    </w:p>
    <w:p w14:paraId="31A38586" w14:textId="55FA7B1A"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62" w:history="1">
        <w:r w:rsidRPr="00114115">
          <w:rPr>
            <w:rStyle w:val="Hyperlink"/>
            <w:noProof/>
          </w:rPr>
          <w:t>5.2.7</w:t>
        </w:r>
        <w:r>
          <w:rPr>
            <w:rFonts w:asciiTheme="minorHAnsi" w:eastAsiaTheme="minorEastAsia" w:hAnsiTheme="minorHAnsi" w:cstheme="minorBidi"/>
            <w:noProof/>
          </w:rPr>
          <w:tab/>
        </w:r>
        <w:r w:rsidRPr="00114115">
          <w:rPr>
            <w:rStyle w:val="Hyperlink"/>
            <w:noProof/>
          </w:rPr>
          <w:t>Acknowledgment Choreography</w:t>
        </w:r>
        <w:r>
          <w:rPr>
            <w:noProof/>
            <w:webHidden/>
          </w:rPr>
          <w:tab/>
        </w:r>
        <w:r>
          <w:rPr>
            <w:noProof/>
            <w:webHidden/>
          </w:rPr>
          <w:fldChar w:fldCharType="begin"/>
        </w:r>
        <w:r>
          <w:rPr>
            <w:noProof/>
            <w:webHidden/>
          </w:rPr>
          <w:instrText xml:space="preserve"> PAGEREF _Toc148083062 \h </w:instrText>
        </w:r>
        <w:r>
          <w:rPr>
            <w:noProof/>
            <w:webHidden/>
          </w:rPr>
        </w:r>
        <w:r>
          <w:rPr>
            <w:noProof/>
            <w:webHidden/>
          </w:rPr>
          <w:fldChar w:fldCharType="separate"/>
        </w:r>
        <w:r>
          <w:rPr>
            <w:noProof/>
            <w:webHidden/>
          </w:rPr>
          <w:t>13</w:t>
        </w:r>
        <w:r>
          <w:rPr>
            <w:noProof/>
            <w:webHidden/>
          </w:rPr>
          <w:fldChar w:fldCharType="end"/>
        </w:r>
      </w:hyperlink>
    </w:p>
    <w:p w14:paraId="69462DFC" w14:textId="426AFD7C" w:rsidR="00DA4CEF" w:rsidRDefault="00DA4CEF">
      <w:pPr>
        <w:pStyle w:val="TOC2"/>
        <w:rPr>
          <w:rFonts w:asciiTheme="minorHAnsi" w:eastAsiaTheme="minorEastAsia" w:hAnsiTheme="minorHAnsi" w:cstheme="minorBidi"/>
          <w:b w:val="0"/>
          <w:smallCaps w:val="0"/>
          <w:kern w:val="0"/>
          <w:sz w:val="22"/>
          <w:szCs w:val="22"/>
        </w:rPr>
      </w:pPr>
      <w:hyperlink w:anchor="_Toc148083063" w:history="1">
        <w:r w:rsidRPr="00114115">
          <w:rPr>
            <w:rStyle w:val="Hyperlink"/>
          </w:rPr>
          <w:t>5.3</w:t>
        </w:r>
        <w:r>
          <w:rPr>
            <w:rFonts w:asciiTheme="minorHAnsi" w:eastAsiaTheme="minorEastAsia" w:hAnsiTheme="minorHAnsi" w:cstheme="minorBidi"/>
            <w:b w:val="0"/>
            <w:smallCaps w:val="0"/>
            <w:kern w:val="0"/>
            <w:sz w:val="22"/>
            <w:szCs w:val="22"/>
          </w:rPr>
          <w:tab/>
        </w:r>
        <w:r w:rsidRPr="00114115">
          <w:rPr>
            <w:rStyle w:val="Hyperlink"/>
          </w:rPr>
          <w:t>QUERY/RESPONSE PROFILE</w:t>
        </w:r>
        <w:r>
          <w:rPr>
            <w:webHidden/>
          </w:rPr>
          <w:tab/>
        </w:r>
        <w:r>
          <w:rPr>
            <w:webHidden/>
          </w:rPr>
          <w:fldChar w:fldCharType="begin"/>
        </w:r>
        <w:r>
          <w:rPr>
            <w:webHidden/>
          </w:rPr>
          <w:instrText xml:space="preserve"> PAGEREF _Toc148083063 \h </w:instrText>
        </w:r>
        <w:r>
          <w:rPr>
            <w:webHidden/>
          </w:rPr>
        </w:r>
        <w:r>
          <w:rPr>
            <w:webHidden/>
          </w:rPr>
          <w:fldChar w:fldCharType="separate"/>
        </w:r>
        <w:r>
          <w:rPr>
            <w:webHidden/>
          </w:rPr>
          <w:t>13</w:t>
        </w:r>
        <w:r>
          <w:rPr>
            <w:webHidden/>
          </w:rPr>
          <w:fldChar w:fldCharType="end"/>
        </w:r>
      </w:hyperlink>
    </w:p>
    <w:p w14:paraId="445F0140" w14:textId="19327575"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64" w:history="1">
        <w:r w:rsidRPr="00114115">
          <w:rPr>
            <w:rStyle w:val="Hyperlink"/>
            <w:noProof/>
          </w:rPr>
          <w:t>5.3.1</w:t>
        </w:r>
        <w:r>
          <w:rPr>
            <w:rFonts w:asciiTheme="minorHAnsi" w:eastAsiaTheme="minorEastAsia" w:hAnsiTheme="minorHAnsi" w:cstheme="minorBidi"/>
            <w:noProof/>
          </w:rPr>
          <w:tab/>
        </w:r>
        <w:r w:rsidRPr="00114115">
          <w:rPr>
            <w:rStyle w:val="Hyperlink"/>
            <w:noProof/>
          </w:rPr>
          <w:t>Using the Query Profile</w:t>
        </w:r>
        <w:r>
          <w:rPr>
            <w:noProof/>
            <w:webHidden/>
          </w:rPr>
          <w:tab/>
        </w:r>
        <w:r>
          <w:rPr>
            <w:noProof/>
            <w:webHidden/>
          </w:rPr>
          <w:fldChar w:fldCharType="begin"/>
        </w:r>
        <w:r>
          <w:rPr>
            <w:noProof/>
            <w:webHidden/>
          </w:rPr>
          <w:instrText xml:space="preserve"> PAGEREF _Toc148083064 \h </w:instrText>
        </w:r>
        <w:r>
          <w:rPr>
            <w:noProof/>
            <w:webHidden/>
          </w:rPr>
        </w:r>
        <w:r>
          <w:rPr>
            <w:noProof/>
            <w:webHidden/>
          </w:rPr>
          <w:fldChar w:fldCharType="separate"/>
        </w:r>
        <w:r>
          <w:rPr>
            <w:noProof/>
            <w:webHidden/>
          </w:rPr>
          <w:t>14</w:t>
        </w:r>
        <w:r>
          <w:rPr>
            <w:noProof/>
            <w:webHidden/>
          </w:rPr>
          <w:fldChar w:fldCharType="end"/>
        </w:r>
      </w:hyperlink>
    </w:p>
    <w:p w14:paraId="0BBFD2E3" w14:textId="465E8200"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65" w:history="1">
        <w:r w:rsidRPr="00114115">
          <w:rPr>
            <w:rStyle w:val="Hyperlink"/>
            <w:noProof/>
          </w:rPr>
          <w:t>5.3.2</w:t>
        </w:r>
        <w:r>
          <w:rPr>
            <w:rFonts w:asciiTheme="minorHAnsi" w:eastAsiaTheme="minorEastAsia" w:hAnsiTheme="minorHAnsi" w:cstheme="minorBidi"/>
            <w:noProof/>
          </w:rPr>
          <w:tab/>
        </w:r>
        <w:r w:rsidRPr="00114115">
          <w:rPr>
            <w:rStyle w:val="Hyperlink"/>
            <w:noProof/>
          </w:rPr>
          <w:t>Formal specification of the Query Profile</w:t>
        </w:r>
        <w:r>
          <w:rPr>
            <w:noProof/>
            <w:webHidden/>
          </w:rPr>
          <w:tab/>
        </w:r>
        <w:r>
          <w:rPr>
            <w:noProof/>
            <w:webHidden/>
          </w:rPr>
          <w:fldChar w:fldCharType="begin"/>
        </w:r>
        <w:r>
          <w:rPr>
            <w:noProof/>
            <w:webHidden/>
          </w:rPr>
          <w:instrText xml:space="preserve"> PAGEREF _Toc148083065 \h </w:instrText>
        </w:r>
        <w:r>
          <w:rPr>
            <w:noProof/>
            <w:webHidden/>
          </w:rPr>
        </w:r>
        <w:r>
          <w:rPr>
            <w:noProof/>
            <w:webHidden/>
          </w:rPr>
          <w:fldChar w:fldCharType="separate"/>
        </w:r>
        <w:r>
          <w:rPr>
            <w:noProof/>
            <w:webHidden/>
          </w:rPr>
          <w:t>17</w:t>
        </w:r>
        <w:r>
          <w:rPr>
            <w:noProof/>
            <w:webHidden/>
          </w:rPr>
          <w:fldChar w:fldCharType="end"/>
        </w:r>
      </w:hyperlink>
    </w:p>
    <w:p w14:paraId="590A11C0" w14:textId="232D8331"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66" w:history="1">
        <w:r w:rsidRPr="00114115">
          <w:rPr>
            <w:rStyle w:val="Hyperlink"/>
            <w:noProof/>
          </w:rPr>
          <w:t>5.3.3</w:t>
        </w:r>
        <w:r>
          <w:rPr>
            <w:rFonts w:asciiTheme="minorHAnsi" w:eastAsiaTheme="minorEastAsia" w:hAnsiTheme="minorHAnsi" w:cstheme="minorBidi"/>
            <w:noProof/>
          </w:rPr>
          <w:tab/>
        </w:r>
        <w:r w:rsidRPr="00114115">
          <w:rPr>
            <w:rStyle w:val="Hyperlink"/>
            <w:noProof/>
          </w:rPr>
          <w:t>Query Profile templates</w:t>
        </w:r>
        <w:r>
          <w:rPr>
            <w:noProof/>
            <w:webHidden/>
          </w:rPr>
          <w:tab/>
        </w:r>
        <w:r>
          <w:rPr>
            <w:noProof/>
            <w:webHidden/>
          </w:rPr>
          <w:fldChar w:fldCharType="begin"/>
        </w:r>
        <w:r>
          <w:rPr>
            <w:noProof/>
            <w:webHidden/>
          </w:rPr>
          <w:instrText xml:space="preserve"> PAGEREF _Toc148083066 \h </w:instrText>
        </w:r>
        <w:r>
          <w:rPr>
            <w:noProof/>
            <w:webHidden/>
          </w:rPr>
        </w:r>
        <w:r>
          <w:rPr>
            <w:noProof/>
            <w:webHidden/>
          </w:rPr>
          <w:fldChar w:fldCharType="separate"/>
        </w:r>
        <w:r>
          <w:rPr>
            <w:noProof/>
            <w:webHidden/>
          </w:rPr>
          <w:t>26</w:t>
        </w:r>
        <w:r>
          <w:rPr>
            <w:noProof/>
            <w:webHidden/>
          </w:rPr>
          <w:fldChar w:fldCharType="end"/>
        </w:r>
      </w:hyperlink>
    </w:p>
    <w:p w14:paraId="7257D0EF" w14:textId="0BB2C218" w:rsidR="00DA4CEF" w:rsidRDefault="00DA4CEF">
      <w:pPr>
        <w:pStyle w:val="TOC2"/>
        <w:rPr>
          <w:rFonts w:asciiTheme="minorHAnsi" w:eastAsiaTheme="minorEastAsia" w:hAnsiTheme="minorHAnsi" w:cstheme="minorBidi"/>
          <w:b w:val="0"/>
          <w:smallCaps w:val="0"/>
          <w:kern w:val="0"/>
          <w:sz w:val="22"/>
          <w:szCs w:val="22"/>
        </w:rPr>
      </w:pPr>
      <w:hyperlink w:anchor="_Toc148083067" w:history="1">
        <w:r w:rsidRPr="00114115">
          <w:rPr>
            <w:rStyle w:val="Hyperlink"/>
          </w:rPr>
          <w:t>5.4</w:t>
        </w:r>
        <w:r>
          <w:rPr>
            <w:rFonts w:asciiTheme="minorHAnsi" w:eastAsiaTheme="minorEastAsia" w:hAnsiTheme="minorHAnsi" w:cstheme="minorBidi"/>
            <w:b w:val="0"/>
            <w:smallCaps w:val="0"/>
            <w:kern w:val="0"/>
            <w:sz w:val="22"/>
            <w:szCs w:val="22"/>
          </w:rPr>
          <w:tab/>
        </w:r>
        <w:r w:rsidRPr="00114115">
          <w:rPr>
            <w:rStyle w:val="Hyperlink"/>
          </w:rPr>
          <w:t>QUERY/RESPONSE MESSAGE PAIRS</w:t>
        </w:r>
        <w:r>
          <w:rPr>
            <w:webHidden/>
          </w:rPr>
          <w:tab/>
        </w:r>
        <w:r>
          <w:rPr>
            <w:webHidden/>
          </w:rPr>
          <w:fldChar w:fldCharType="begin"/>
        </w:r>
        <w:r>
          <w:rPr>
            <w:webHidden/>
          </w:rPr>
          <w:instrText xml:space="preserve"> PAGEREF _Toc148083067 \h </w:instrText>
        </w:r>
        <w:r>
          <w:rPr>
            <w:webHidden/>
          </w:rPr>
        </w:r>
        <w:r>
          <w:rPr>
            <w:webHidden/>
          </w:rPr>
          <w:fldChar w:fldCharType="separate"/>
        </w:r>
        <w:r>
          <w:rPr>
            <w:webHidden/>
          </w:rPr>
          <w:t>36</w:t>
        </w:r>
        <w:r>
          <w:rPr>
            <w:webHidden/>
          </w:rPr>
          <w:fldChar w:fldCharType="end"/>
        </w:r>
      </w:hyperlink>
    </w:p>
    <w:p w14:paraId="2DF74707" w14:textId="6E4AB95A"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68" w:history="1">
        <w:r w:rsidRPr="00114115">
          <w:rPr>
            <w:rStyle w:val="Hyperlink"/>
            <w:noProof/>
          </w:rPr>
          <w:t>5.4.1</w:t>
        </w:r>
        <w:r>
          <w:rPr>
            <w:rFonts w:asciiTheme="minorHAnsi" w:eastAsiaTheme="minorEastAsia" w:hAnsiTheme="minorHAnsi" w:cstheme="minorBidi"/>
            <w:noProof/>
          </w:rPr>
          <w:tab/>
        </w:r>
        <w:r w:rsidRPr="00114115">
          <w:rPr>
            <w:rStyle w:val="Hyperlink"/>
            <w:noProof/>
          </w:rPr>
          <w:t>QBP/RSP – query by parameter/segment pattern response (events vary)</w:t>
        </w:r>
        <w:r>
          <w:rPr>
            <w:noProof/>
            <w:webHidden/>
          </w:rPr>
          <w:tab/>
        </w:r>
        <w:r>
          <w:rPr>
            <w:noProof/>
            <w:webHidden/>
          </w:rPr>
          <w:fldChar w:fldCharType="begin"/>
        </w:r>
        <w:r>
          <w:rPr>
            <w:noProof/>
            <w:webHidden/>
          </w:rPr>
          <w:instrText xml:space="preserve"> PAGEREF _Toc148083068 \h </w:instrText>
        </w:r>
        <w:r>
          <w:rPr>
            <w:noProof/>
            <w:webHidden/>
          </w:rPr>
        </w:r>
        <w:r>
          <w:rPr>
            <w:noProof/>
            <w:webHidden/>
          </w:rPr>
          <w:fldChar w:fldCharType="separate"/>
        </w:r>
        <w:r>
          <w:rPr>
            <w:noProof/>
            <w:webHidden/>
          </w:rPr>
          <w:t>37</w:t>
        </w:r>
        <w:r>
          <w:rPr>
            <w:noProof/>
            <w:webHidden/>
          </w:rPr>
          <w:fldChar w:fldCharType="end"/>
        </w:r>
      </w:hyperlink>
    </w:p>
    <w:p w14:paraId="026CA818" w14:textId="14421D3D"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69" w:history="1">
        <w:r w:rsidRPr="00114115">
          <w:rPr>
            <w:rStyle w:val="Hyperlink"/>
            <w:noProof/>
          </w:rPr>
          <w:t>5.4.2</w:t>
        </w:r>
        <w:r>
          <w:rPr>
            <w:rFonts w:asciiTheme="minorHAnsi" w:eastAsiaTheme="minorEastAsia" w:hAnsiTheme="minorHAnsi" w:cstheme="minorBidi"/>
            <w:noProof/>
          </w:rPr>
          <w:tab/>
        </w:r>
        <w:r w:rsidRPr="00114115">
          <w:rPr>
            <w:rStyle w:val="Hyperlink"/>
            <w:noProof/>
          </w:rPr>
          <w:t>QBP/RTB – query by parameter/tabular response (events vary)</w:t>
        </w:r>
        <w:r>
          <w:rPr>
            <w:noProof/>
            <w:webHidden/>
          </w:rPr>
          <w:tab/>
        </w:r>
        <w:r>
          <w:rPr>
            <w:noProof/>
            <w:webHidden/>
          </w:rPr>
          <w:fldChar w:fldCharType="begin"/>
        </w:r>
        <w:r>
          <w:rPr>
            <w:noProof/>
            <w:webHidden/>
          </w:rPr>
          <w:instrText xml:space="preserve"> PAGEREF _Toc148083069 \h </w:instrText>
        </w:r>
        <w:r>
          <w:rPr>
            <w:noProof/>
            <w:webHidden/>
          </w:rPr>
        </w:r>
        <w:r>
          <w:rPr>
            <w:noProof/>
            <w:webHidden/>
          </w:rPr>
          <w:fldChar w:fldCharType="separate"/>
        </w:r>
        <w:r>
          <w:rPr>
            <w:noProof/>
            <w:webHidden/>
          </w:rPr>
          <w:t>39</w:t>
        </w:r>
        <w:r>
          <w:rPr>
            <w:noProof/>
            <w:webHidden/>
          </w:rPr>
          <w:fldChar w:fldCharType="end"/>
        </w:r>
      </w:hyperlink>
    </w:p>
    <w:p w14:paraId="1D795E50" w14:textId="6230F012"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70" w:history="1">
        <w:r w:rsidRPr="00114115">
          <w:rPr>
            <w:rStyle w:val="Hyperlink"/>
            <w:noProof/>
          </w:rPr>
          <w:t>5.4.3</w:t>
        </w:r>
        <w:r>
          <w:rPr>
            <w:rFonts w:asciiTheme="minorHAnsi" w:eastAsiaTheme="minorEastAsia" w:hAnsiTheme="minorHAnsi" w:cstheme="minorBidi"/>
            <w:noProof/>
          </w:rPr>
          <w:tab/>
        </w:r>
        <w:r w:rsidRPr="00114115">
          <w:rPr>
            <w:rStyle w:val="Hyperlink"/>
            <w:noProof/>
          </w:rPr>
          <w:t>QBP/RDY – query by parameter/display response (events vary)</w:t>
        </w:r>
        <w:r>
          <w:rPr>
            <w:noProof/>
            <w:webHidden/>
          </w:rPr>
          <w:tab/>
        </w:r>
        <w:r>
          <w:rPr>
            <w:noProof/>
            <w:webHidden/>
          </w:rPr>
          <w:fldChar w:fldCharType="begin"/>
        </w:r>
        <w:r>
          <w:rPr>
            <w:noProof/>
            <w:webHidden/>
          </w:rPr>
          <w:instrText xml:space="preserve"> PAGEREF _Toc148083070 \h </w:instrText>
        </w:r>
        <w:r>
          <w:rPr>
            <w:noProof/>
            <w:webHidden/>
          </w:rPr>
        </w:r>
        <w:r>
          <w:rPr>
            <w:noProof/>
            <w:webHidden/>
          </w:rPr>
          <w:fldChar w:fldCharType="separate"/>
        </w:r>
        <w:r>
          <w:rPr>
            <w:noProof/>
            <w:webHidden/>
          </w:rPr>
          <w:t>40</w:t>
        </w:r>
        <w:r>
          <w:rPr>
            <w:noProof/>
            <w:webHidden/>
          </w:rPr>
          <w:fldChar w:fldCharType="end"/>
        </w:r>
      </w:hyperlink>
    </w:p>
    <w:p w14:paraId="5423E261" w14:textId="20F29A19"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71" w:history="1">
        <w:r w:rsidRPr="00114115">
          <w:rPr>
            <w:rStyle w:val="Hyperlink"/>
            <w:noProof/>
          </w:rPr>
          <w:t>5.4.4</w:t>
        </w:r>
        <w:r>
          <w:rPr>
            <w:rFonts w:asciiTheme="minorHAnsi" w:eastAsiaTheme="minorEastAsia" w:hAnsiTheme="minorHAnsi" w:cstheme="minorBidi"/>
            <w:noProof/>
          </w:rPr>
          <w:tab/>
        </w:r>
        <w:r w:rsidRPr="00114115">
          <w:rPr>
            <w:rStyle w:val="Hyperlink"/>
            <w:noProof/>
          </w:rPr>
          <w:t>QSB – Create subscription (Event Q16)</w:t>
        </w:r>
        <w:r>
          <w:rPr>
            <w:noProof/>
            <w:webHidden/>
          </w:rPr>
          <w:tab/>
        </w:r>
        <w:r>
          <w:rPr>
            <w:noProof/>
            <w:webHidden/>
          </w:rPr>
          <w:fldChar w:fldCharType="begin"/>
        </w:r>
        <w:r>
          <w:rPr>
            <w:noProof/>
            <w:webHidden/>
          </w:rPr>
          <w:instrText xml:space="preserve"> PAGEREF _Toc148083071 \h </w:instrText>
        </w:r>
        <w:r>
          <w:rPr>
            <w:noProof/>
            <w:webHidden/>
          </w:rPr>
        </w:r>
        <w:r>
          <w:rPr>
            <w:noProof/>
            <w:webHidden/>
          </w:rPr>
          <w:fldChar w:fldCharType="separate"/>
        </w:r>
        <w:r>
          <w:rPr>
            <w:noProof/>
            <w:webHidden/>
          </w:rPr>
          <w:t>41</w:t>
        </w:r>
        <w:r>
          <w:rPr>
            <w:noProof/>
            <w:webHidden/>
          </w:rPr>
          <w:fldChar w:fldCharType="end"/>
        </w:r>
      </w:hyperlink>
    </w:p>
    <w:p w14:paraId="7FB0805F" w14:textId="0D2A4758"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72" w:history="1">
        <w:r w:rsidRPr="00114115">
          <w:rPr>
            <w:rStyle w:val="Hyperlink"/>
            <w:noProof/>
          </w:rPr>
          <w:t>5.4.5</w:t>
        </w:r>
        <w:r>
          <w:rPr>
            <w:rFonts w:asciiTheme="minorHAnsi" w:eastAsiaTheme="minorEastAsia" w:hAnsiTheme="minorHAnsi" w:cstheme="minorBidi"/>
            <w:noProof/>
          </w:rPr>
          <w:tab/>
        </w:r>
        <w:r w:rsidRPr="00114115">
          <w:rPr>
            <w:rStyle w:val="Hyperlink"/>
            <w:noProof/>
          </w:rPr>
          <w:t>QVR – query for previous events (Event Q17)</w:t>
        </w:r>
        <w:r>
          <w:rPr>
            <w:noProof/>
            <w:webHidden/>
          </w:rPr>
          <w:tab/>
        </w:r>
        <w:r>
          <w:rPr>
            <w:noProof/>
            <w:webHidden/>
          </w:rPr>
          <w:fldChar w:fldCharType="begin"/>
        </w:r>
        <w:r>
          <w:rPr>
            <w:noProof/>
            <w:webHidden/>
          </w:rPr>
          <w:instrText xml:space="preserve"> PAGEREF _Toc148083072 \h </w:instrText>
        </w:r>
        <w:r>
          <w:rPr>
            <w:noProof/>
            <w:webHidden/>
          </w:rPr>
        </w:r>
        <w:r>
          <w:rPr>
            <w:noProof/>
            <w:webHidden/>
          </w:rPr>
          <w:fldChar w:fldCharType="separate"/>
        </w:r>
        <w:r>
          <w:rPr>
            <w:noProof/>
            <w:webHidden/>
          </w:rPr>
          <w:t>42</w:t>
        </w:r>
        <w:r>
          <w:rPr>
            <w:noProof/>
            <w:webHidden/>
          </w:rPr>
          <w:fldChar w:fldCharType="end"/>
        </w:r>
      </w:hyperlink>
    </w:p>
    <w:p w14:paraId="3139B440" w14:textId="744D9146"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73" w:history="1">
        <w:r w:rsidRPr="00114115">
          <w:rPr>
            <w:rStyle w:val="Hyperlink"/>
            <w:noProof/>
          </w:rPr>
          <w:t>5.4.6</w:t>
        </w:r>
        <w:r>
          <w:rPr>
            <w:rFonts w:asciiTheme="minorHAnsi" w:eastAsiaTheme="minorEastAsia" w:hAnsiTheme="minorHAnsi" w:cstheme="minorBidi"/>
            <w:noProof/>
          </w:rPr>
          <w:tab/>
        </w:r>
        <w:r w:rsidRPr="00114115">
          <w:rPr>
            <w:rStyle w:val="Hyperlink"/>
            <w:noProof/>
          </w:rPr>
          <w:t>QCN/ACK – cancel query/acknowledge message (Event J01)</w:t>
        </w:r>
        <w:r>
          <w:rPr>
            <w:noProof/>
            <w:webHidden/>
          </w:rPr>
          <w:tab/>
        </w:r>
        <w:r>
          <w:rPr>
            <w:noProof/>
            <w:webHidden/>
          </w:rPr>
          <w:fldChar w:fldCharType="begin"/>
        </w:r>
        <w:r>
          <w:rPr>
            <w:noProof/>
            <w:webHidden/>
          </w:rPr>
          <w:instrText xml:space="preserve"> PAGEREF _Toc148083073 \h </w:instrText>
        </w:r>
        <w:r>
          <w:rPr>
            <w:noProof/>
            <w:webHidden/>
          </w:rPr>
        </w:r>
        <w:r>
          <w:rPr>
            <w:noProof/>
            <w:webHidden/>
          </w:rPr>
          <w:fldChar w:fldCharType="separate"/>
        </w:r>
        <w:r>
          <w:rPr>
            <w:noProof/>
            <w:webHidden/>
          </w:rPr>
          <w:t>44</w:t>
        </w:r>
        <w:r>
          <w:rPr>
            <w:noProof/>
            <w:webHidden/>
          </w:rPr>
          <w:fldChar w:fldCharType="end"/>
        </w:r>
      </w:hyperlink>
    </w:p>
    <w:p w14:paraId="0DC4B8EB" w14:textId="68A20955"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74" w:history="1">
        <w:r w:rsidRPr="00114115">
          <w:rPr>
            <w:rStyle w:val="Hyperlink"/>
            <w:noProof/>
          </w:rPr>
          <w:t>5.4.7</w:t>
        </w:r>
        <w:r>
          <w:rPr>
            <w:rFonts w:asciiTheme="minorHAnsi" w:eastAsiaTheme="minorEastAsia" w:hAnsiTheme="minorHAnsi" w:cstheme="minorBidi"/>
            <w:noProof/>
          </w:rPr>
          <w:tab/>
        </w:r>
        <w:r w:rsidRPr="00114115">
          <w:rPr>
            <w:rStyle w:val="Hyperlink"/>
            <w:noProof/>
          </w:rPr>
          <w:t>QSX /ACK – cancel subscription/acknowledge message (Event J02)</w:t>
        </w:r>
        <w:r>
          <w:rPr>
            <w:noProof/>
            <w:webHidden/>
          </w:rPr>
          <w:tab/>
        </w:r>
        <w:r>
          <w:rPr>
            <w:noProof/>
            <w:webHidden/>
          </w:rPr>
          <w:fldChar w:fldCharType="begin"/>
        </w:r>
        <w:r>
          <w:rPr>
            <w:noProof/>
            <w:webHidden/>
          </w:rPr>
          <w:instrText xml:space="preserve"> PAGEREF _Toc148083074 \h </w:instrText>
        </w:r>
        <w:r>
          <w:rPr>
            <w:noProof/>
            <w:webHidden/>
          </w:rPr>
        </w:r>
        <w:r>
          <w:rPr>
            <w:noProof/>
            <w:webHidden/>
          </w:rPr>
          <w:fldChar w:fldCharType="separate"/>
        </w:r>
        <w:r>
          <w:rPr>
            <w:noProof/>
            <w:webHidden/>
          </w:rPr>
          <w:t>45</w:t>
        </w:r>
        <w:r>
          <w:rPr>
            <w:noProof/>
            <w:webHidden/>
          </w:rPr>
          <w:fldChar w:fldCharType="end"/>
        </w:r>
      </w:hyperlink>
    </w:p>
    <w:p w14:paraId="4EF6D5A7" w14:textId="3CE0DA59" w:rsidR="00DA4CEF" w:rsidRDefault="00DA4CEF">
      <w:pPr>
        <w:pStyle w:val="TOC2"/>
        <w:rPr>
          <w:rFonts w:asciiTheme="minorHAnsi" w:eastAsiaTheme="minorEastAsia" w:hAnsiTheme="minorHAnsi" w:cstheme="minorBidi"/>
          <w:b w:val="0"/>
          <w:smallCaps w:val="0"/>
          <w:kern w:val="0"/>
          <w:sz w:val="22"/>
          <w:szCs w:val="22"/>
        </w:rPr>
      </w:pPr>
      <w:hyperlink w:anchor="_Toc148083075" w:history="1">
        <w:r w:rsidRPr="00114115">
          <w:rPr>
            <w:rStyle w:val="Hyperlink"/>
          </w:rPr>
          <w:t>5.5</w:t>
        </w:r>
        <w:r>
          <w:rPr>
            <w:rFonts w:asciiTheme="minorHAnsi" w:eastAsiaTheme="minorEastAsia" w:hAnsiTheme="minorHAnsi" w:cstheme="minorBidi"/>
            <w:b w:val="0"/>
            <w:smallCaps w:val="0"/>
            <w:kern w:val="0"/>
            <w:sz w:val="22"/>
            <w:szCs w:val="22"/>
          </w:rPr>
          <w:tab/>
        </w:r>
        <w:r w:rsidRPr="00114115">
          <w:rPr>
            <w:rStyle w:val="Hyperlink"/>
          </w:rPr>
          <w:t>QUERY/RESPONSE MESSAGE SEGMENTS</w:t>
        </w:r>
        <w:r>
          <w:rPr>
            <w:webHidden/>
          </w:rPr>
          <w:tab/>
        </w:r>
        <w:r>
          <w:rPr>
            <w:webHidden/>
          </w:rPr>
          <w:fldChar w:fldCharType="begin"/>
        </w:r>
        <w:r>
          <w:rPr>
            <w:webHidden/>
          </w:rPr>
          <w:instrText xml:space="preserve"> PAGEREF _Toc148083075 \h </w:instrText>
        </w:r>
        <w:r>
          <w:rPr>
            <w:webHidden/>
          </w:rPr>
        </w:r>
        <w:r>
          <w:rPr>
            <w:webHidden/>
          </w:rPr>
          <w:fldChar w:fldCharType="separate"/>
        </w:r>
        <w:r>
          <w:rPr>
            <w:webHidden/>
          </w:rPr>
          <w:t>46</w:t>
        </w:r>
        <w:r>
          <w:rPr>
            <w:webHidden/>
          </w:rPr>
          <w:fldChar w:fldCharType="end"/>
        </w:r>
      </w:hyperlink>
    </w:p>
    <w:p w14:paraId="6E6F500A" w14:textId="270FF260"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76" w:history="1">
        <w:r w:rsidRPr="00114115">
          <w:rPr>
            <w:rStyle w:val="Hyperlink"/>
            <w:noProof/>
          </w:rPr>
          <w:t>5.5.1</w:t>
        </w:r>
        <w:r>
          <w:rPr>
            <w:rFonts w:asciiTheme="minorHAnsi" w:eastAsiaTheme="minorEastAsia" w:hAnsiTheme="minorHAnsi" w:cstheme="minorBidi"/>
            <w:noProof/>
          </w:rPr>
          <w:tab/>
        </w:r>
        <w:r w:rsidRPr="00114115">
          <w:rPr>
            <w:rStyle w:val="Hyperlink"/>
            <w:noProof/>
          </w:rPr>
          <w:t>DSP – Display Data segment</w:t>
        </w:r>
        <w:r>
          <w:rPr>
            <w:noProof/>
            <w:webHidden/>
          </w:rPr>
          <w:tab/>
        </w:r>
        <w:r>
          <w:rPr>
            <w:noProof/>
            <w:webHidden/>
          </w:rPr>
          <w:fldChar w:fldCharType="begin"/>
        </w:r>
        <w:r>
          <w:rPr>
            <w:noProof/>
            <w:webHidden/>
          </w:rPr>
          <w:instrText xml:space="preserve"> PAGEREF _Toc148083076 \h </w:instrText>
        </w:r>
        <w:r>
          <w:rPr>
            <w:noProof/>
            <w:webHidden/>
          </w:rPr>
        </w:r>
        <w:r>
          <w:rPr>
            <w:noProof/>
            <w:webHidden/>
          </w:rPr>
          <w:fldChar w:fldCharType="separate"/>
        </w:r>
        <w:r>
          <w:rPr>
            <w:noProof/>
            <w:webHidden/>
          </w:rPr>
          <w:t>46</w:t>
        </w:r>
        <w:r>
          <w:rPr>
            <w:noProof/>
            <w:webHidden/>
          </w:rPr>
          <w:fldChar w:fldCharType="end"/>
        </w:r>
      </w:hyperlink>
    </w:p>
    <w:p w14:paraId="3F5E90CF" w14:textId="5C2F1944"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77" w:history="1">
        <w:r w:rsidRPr="00114115">
          <w:rPr>
            <w:rStyle w:val="Hyperlink"/>
            <w:noProof/>
          </w:rPr>
          <w:t>5.5.2</w:t>
        </w:r>
        <w:r>
          <w:rPr>
            <w:rFonts w:asciiTheme="minorHAnsi" w:eastAsiaTheme="minorEastAsia" w:hAnsiTheme="minorHAnsi" w:cstheme="minorBidi"/>
            <w:noProof/>
          </w:rPr>
          <w:tab/>
        </w:r>
        <w:r w:rsidRPr="00114115">
          <w:rPr>
            <w:rStyle w:val="Hyperlink"/>
            <w:noProof/>
          </w:rPr>
          <w:t>QAK - Query Acknowledgment segment</w:t>
        </w:r>
        <w:r>
          <w:rPr>
            <w:noProof/>
            <w:webHidden/>
          </w:rPr>
          <w:tab/>
        </w:r>
        <w:r>
          <w:rPr>
            <w:noProof/>
            <w:webHidden/>
          </w:rPr>
          <w:fldChar w:fldCharType="begin"/>
        </w:r>
        <w:r>
          <w:rPr>
            <w:noProof/>
            <w:webHidden/>
          </w:rPr>
          <w:instrText xml:space="preserve"> PAGEREF _Toc148083077 \h </w:instrText>
        </w:r>
        <w:r>
          <w:rPr>
            <w:noProof/>
            <w:webHidden/>
          </w:rPr>
        </w:r>
        <w:r>
          <w:rPr>
            <w:noProof/>
            <w:webHidden/>
          </w:rPr>
          <w:fldChar w:fldCharType="separate"/>
        </w:r>
        <w:r>
          <w:rPr>
            <w:noProof/>
            <w:webHidden/>
          </w:rPr>
          <w:t>47</w:t>
        </w:r>
        <w:r>
          <w:rPr>
            <w:noProof/>
            <w:webHidden/>
          </w:rPr>
          <w:fldChar w:fldCharType="end"/>
        </w:r>
      </w:hyperlink>
    </w:p>
    <w:p w14:paraId="29E634BC" w14:textId="1B28CF73"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78" w:history="1">
        <w:r w:rsidRPr="00114115">
          <w:rPr>
            <w:rStyle w:val="Hyperlink"/>
            <w:noProof/>
          </w:rPr>
          <w:t>5.5.3</w:t>
        </w:r>
        <w:r>
          <w:rPr>
            <w:rFonts w:asciiTheme="minorHAnsi" w:eastAsiaTheme="minorEastAsia" w:hAnsiTheme="minorHAnsi" w:cstheme="minorBidi"/>
            <w:noProof/>
          </w:rPr>
          <w:tab/>
        </w:r>
        <w:r w:rsidRPr="00114115">
          <w:rPr>
            <w:rStyle w:val="Hyperlink"/>
            <w:noProof/>
          </w:rPr>
          <w:t>QID - Query Identification segment</w:t>
        </w:r>
        <w:r>
          <w:rPr>
            <w:noProof/>
            <w:webHidden/>
          </w:rPr>
          <w:tab/>
        </w:r>
        <w:r>
          <w:rPr>
            <w:noProof/>
            <w:webHidden/>
          </w:rPr>
          <w:fldChar w:fldCharType="begin"/>
        </w:r>
        <w:r>
          <w:rPr>
            <w:noProof/>
            <w:webHidden/>
          </w:rPr>
          <w:instrText xml:space="preserve"> PAGEREF _Toc148083078 \h </w:instrText>
        </w:r>
        <w:r>
          <w:rPr>
            <w:noProof/>
            <w:webHidden/>
          </w:rPr>
        </w:r>
        <w:r>
          <w:rPr>
            <w:noProof/>
            <w:webHidden/>
          </w:rPr>
          <w:fldChar w:fldCharType="separate"/>
        </w:r>
        <w:r>
          <w:rPr>
            <w:noProof/>
            <w:webHidden/>
          </w:rPr>
          <w:t>49</w:t>
        </w:r>
        <w:r>
          <w:rPr>
            <w:noProof/>
            <w:webHidden/>
          </w:rPr>
          <w:fldChar w:fldCharType="end"/>
        </w:r>
      </w:hyperlink>
    </w:p>
    <w:p w14:paraId="7F81DA79" w14:textId="59A8770D"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79" w:history="1">
        <w:r w:rsidRPr="00114115">
          <w:rPr>
            <w:rStyle w:val="Hyperlink"/>
            <w:noProof/>
          </w:rPr>
          <w:t>5.5.4</w:t>
        </w:r>
        <w:r>
          <w:rPr>
            <w:rFonts w:asciiTheme="minorHAnsi" w:eastAsiaTheme="minorEastAsia" w:hAnsiTheme="minorHAnsi" w:cstheme="minorBidi"/>
            <w:noProof/>
          </w:rPr>
          <w:tab/>
        </w:r>
        <w:r w:rsidRPr="00114115">
          <w:rPr>
            <w:rStyle w:val="Hyperlink"/>
            <w:noProof/>
          </w:rPr>
          <w:t>QPD – Query Parameter Definition segment</w:t>
        </w:r>
        <w:r>
          <w:rPr>
            <w:noProof/>
            <w:webHidden/>
          </w:rPr>
          <w:tab/>
        </w:r>
        <w:r>
          <w:rPr>
            <w:noProof/>
            <w:webHidden/>
          </w:rPr>
          <w:fldChar w:fldCharType="begin"/>
        </w:r>
        <w:r>
          <w:rPr>
            <w:noProof/>
            <w:webHidden/>
          </w:rPr>
          <w:instrText xml:space="preserve"> PAGEREF _Toc148083079 \h </w:instrText>
        </w:r>
        <w:r>
          <w:rPr>
            <w:noProof/>
            <w:webHidden/>
          </w:rPr>
        </w:r>
        <w:r>
          <w:rPr>
            <w:noProof/>
            <w:webHidden/>
          </w:rPr>
          <w:fldChar w:fldCharType="separate"/>
        </w:r>
        <w:r>
          <w:rPr>
            <w:noProof/>
            <w:webHidden/>
          </w:rPr>
          <w:t>49</w:t>
        </w:r>
        <w:r>
          <w:rPr>
            <w:noProof/>
            <w:webHidden/>
          </w:rPr>
          <w:fldChar w:fldCharType="end"/>
        </w:r>
      </w:hyperlink>
    </w:p>
    <w:p w14:paraId="33A74D6B" w14:textId="3BEAD897"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80" w:history="1">
        <w:r w:rsidRPr="00114115">
          <w:rPr>
            <w:rStyle w:val="Hyperlink"/>
            <w:noProof/>
          </w:rPr>
          <w:t>5.5.5</w:t>
        </w:r>
        <w:r>
          <w:rPr>
            <w:rFonts w:asciiTheme="minorHAnsi" w:eastAsiaTheme="minorEastAsia" w:hAnsiTheme="minorHAnsi" w:cstheme="minorBidi"/>
            <w:noProof/>
          </w:rPr>
          <w:tab/>
        </w:r>
        <w:r w:rsidRPr="00114115">
          <w:rPr>
            <w:rStyle w:val="Hyperlink"/>
            <w:noProof/>
          </w:rPr>
          <w:t>QRI – Query Response Instance segment</w:t>
        </w:r>
        <w:r>
          <w:rPr>
            <w:noProof/>
            <w:webHidden/>
          </w:rPr>
          <w:tab/>
        </w:r>
        <w:r>
          <w:rPr>
            <w:noProof/>
            <w:webHidden/>
          </w:rPr>
          <w:fldChar w:fldCharType="begin"/>
        </w:r>
        <w:r>
          <w:rPr>
            <w:noProof/>
            <w:webHidden/>
          </w:rPr>
          <w:instrText xml:space="preserve"> PAGEREF _Toc148083080 \h </w:instrText>
        </w:r>
        <w:r>
          <w:rPr>
            <w:noProof/>
            <w:webHidden/>
          </w:rPr>
        </w:r>
        <w:r>
          <w:rPr>
            <w:noProof/>
            <w:webHidden/>
          </w:rPr>
          <w:fldChar w:fldCharType="separate"/>
        </w:r>
        <w:r>
          <w:rPr>
            <w:noProof/>
            <w:webHidden/>
          </w:rPr>
          <w:t>50</w:t>
        </w:r>
        <w:r>
          <w:rPr>
            <w:noProof/>
            <w:webHidden/>
          </w:rPr>
          <w:fldChar w:fldCharType="end"/>
        </w:r>
      </w:hyperlink>
    </w:p>
    <w:p w14:paraId="3451C648" w14:textId="0B5669DF"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81" w:history="1">
        <w:r w:rsidRPr="00114115">
          <w:rPr>
            <w:rStyle w:val="Hyperlink"/>
            <w:noProof/>
          </w:rPr>
          <w:t>5.5.6</w:t>
        </w:r>
        <w:r>
          <w:rPr>
            <w:rFonts w:asciiTheme="minorHAnsi" w:eastAsiaTheme="minorEastAsia" w:hAnsiTheme="minorHAnsi" w:cstheme="minorBidi"/>
            <w:noProof/>
          </w:rPr>
          <w:tab/>
        </w:r>
        <w:r w:rsidRPr="00114115">
          <w:rPr>
            <w:rStyle w:val="Hyperlink"/>
            <w:noProof/>
          </w:rPr>
          <w:t>RCP – Response Control Parameter segment</w:t>
        </w:r>
        <w:r>
          <w:rPr>
            <w:noProof/>
            <w:webHidden/>
          </w:rPr>
          <w:tab/>
        </w:r>
        <w:r>
          <w:rPr>
            <w:noProof/>
            <w:webHidden/>
          </w:rPr>
          <w:fldChar w:fldCharType="begin"/>
        </w:r>
        <w:r>
          <w:rPr>
            <w:noProof/>
            <w:webHidden/>
          </w:rPr>
          <w:instrText xml:space="preserve"> PAGEREF _Toc148083081 \h </w:instrText>
        </w:r>
        <w:r>
          <w:rPr>
            <w:noProof/>
            <w:webHidden/>
          </w:rPr>
        </w:r>
        <w:r>
          <w:rPr>
            <w:noProof/>
            <w:webHidden/>
          </w:rPr>
          <w:fldChar w:fldCharType="separate"/>
        </w:r>
        <w:r>
          <w:rPr>
            <w:noProof/>
            <w:webHidden/>
          </w:rPr>
          <w:t>51</w:t>
        </w:r>
        <w:r>
          <w:rPr>
            <w:noProof/>
            <w:webHidden/>
          </w:rPr>
          <w:fldChar w:fldCharType="end"/>
        </w:r>
      </w:hyperlink>
    </w:p>
    <w:p w14:paraId="40308BC7" w14:textId="7E863023"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82" w:history="1">
        <w:r w:rsidRPr="00114115">
          <w:rPr>
            <w:rStyle w:val="Hyperlink"/>
            <w:noProof/>
          </w:rPr>
          <w:t>5.5.7</w:t>
        </w:r>
        <w:r>
          <w:rPr>
            <w:rFonts w:asciiTheme="minorHAnsi" w:eastAsiaTheme="minorEastAsia" w:hAnsiTheme="minorHAnsi" w:cstheme="minorBidi"/>
            <w:noProof/>
          </w:rPr>
          <w:tab/>
        </w:r>
        <w:r w:rsidRPr="00114115">
          <w:rPr>
            <w:rStyle w:val="Hyperlink"/>
            <w:noProof/>
          </w:rPr>
          <w:t>RDF – Table Row Definition segment</w:t>
        </w:r>
        <w:r>
          <w:rPr>
            <w:noProof/>
            <w:webHidden/>
          </w:rPr>
          <w:tab/>
        </w:r>
        <w:r>
          <w:rPr>
            <w:noProof/>
            <w:webHidden/>
          </w:rPr>
          <w:fldChar w:fldCharType="begin"/>
        </w:r>
        <w:r>
          <w:rPr>
            <w:noProof/>
            <w:webHidden/>
          </w:rPr>
          <w:instrText xml:space="preserve"> PAGEREF _Toc148083082 \h </w:instrText>
        </w:r>
        <w:r>
          <w:rPr>
            <w:noProof/>
            <w:webHidden/>
          </w:rPr>
        </w:r>
        <w:r>
          <w:rPr>
            <w:noProof/>
            <w:webHidden/>
          </w:rPr>
          <w:fldChar w:fldCharType="separate"/>
        </w:r>
        <w:r>
          <w:rPr>
            <w:noProof/>
            <w:webHidden/>
          </w:rPr>
          <w:t>53</w:t>
        </w:r>
        <w:r>
          <w:rPr>
            <w:noProof/>
            <w:webHidden/>
          </w:rPr>
          <w:fldChar w:fldCharType="end"/>
        </w:r>
      </w:hyperlink>
    </w:p>
    <w:p w14:paraId="216F200B" w14:textId="4938DF07"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83" w:history="1">
        <w:r w:rsidRPr="00114115">
          <w:rPr>
            <w:rStyle w:val="Hyperlink"/>
            <w:noProof/>
          </w:rPr>
          <w:t>5.5.8</w:t>
        </w:r>
        <w:r>
          <w:rPr>
            <w:rFonts w:asciiTheme="minorHAnsi" w:eastAsiaTheme="minorEastAsia" w:hAnsiTheme="minorHAnsi" w:cstheme="minorBidi"/>
            <w:noProof/>
          </w:rPr>
          <w:tab/>
        </w:r>
        <w:r w:rsidRPr="00114115">
          <w:rPr>
            <w:rStyle w:val="Hyperlink"/>
            <w:noProof/>
          </w:rPr>
          <w:t>RDT – Table Row Data segment</w:t>
        </w:r>
        <w:r>
          <w:rPr>
            <w:noProof/>
            <w:webHidden/>
          </w:rPr>
          <w:tab/>
        </w:r>
        <w:r>
          <w:rPr>
            <w:noProof/>
            <w:webHidden/>
          </w:rPr>
          <w:fldChar w:fldCharType="begin"/>
        </w:r>
        <w:r>
          <w:rPr>
            <w:noProof/>
            <w:webHidden/>
          </w:rPr>
          <w:instrText xml:space="preserve"> PAGEREF _Toc148083083 \h </w:instrText>
        </w:r>
        <w:r>
          <w:rPr>
            <w:noProof/>
            <w:webHidden/>
          </w:rPr>
        </w:r>
        <w:r>
          <w:rPr>
            <w:noProof/>
            <w:webHidden/>
          </w:rPr>
          <w:fldChar w:fldCharType="separate"/>
        </w:r>
        <w:r>
          <w:rPr>
            <w:noProof/>
            <w:webHidden/>
          </w:rPr>
          <w:t>53</w:t>
        </w:r>
        <w:r>
          <w:rPr>
            <w:noProof/>
            <w:webHidden/>
          </w:rPr>
          <w:fldChar w:fldCharType="end"/>
        </w:r>
      </w:hyperlink>
    </w:p>
    <w:p w14:paraId="3F2D1C2A" w14:textId="5E844680" w:rsidR="00DA4CEF" w:rsidRDefault="00DA4CEF">
      <w:pPr>
        <w:pStyle w:val="TOC2"/>
        <w:rPr>
          <w:rFonts w:asciiTheme="minorHAnsi" w:eastAsiaTheme="minorEastAsia" w:hAnsiTheme="minorHAnsi" w:cstheme="minorBidi"/>
          <w:b w:val="0"/>
          <w:smallCaps w:val="0"/>
          <w:kern w:val="0"/>
          <w:sz w:val="22"/>
          <w:szCs w:val="22"/>
        </w:rPr>
      </w:pPr>
      <w:hyperlink w:anchor="_Toc148083084" w:history="1">
        <w:r w:rsidRPr="00114115">
          <w:rPr>
            <w:rStyle w:val="Hyperlink"/>
          </w:rPr>
          <w:t>5.6</w:t>
        </w:r>
        <w:r>
          <w:rPr>
            <w:rFonts w:asciiTheme="minorHAnsi" w:eastAsiaTheme="minorEastAsia" w:hAnsiTheme="minorHAnsi" w:cstheme="minorBidi"/>
            <w:b w:val="0"/>
            <w:smallCaps w:val="0"/>
            <w:kern w:val="0"/>
            <w:sz w:val="22"/>
            <w:szCs w:val="22"/>
          </w:rPr>
          <w:tab/>
        </w:r>
        <w:r w:rsidRPr="00114115">
          <w:rPr>
            <w:rStyle w:val="Hyperlink"/>
          </w:rPr>
          <w:t>AUXILIARY QUERY PROTOCOLS</w:t>
        </w:r>
        <w:r>
          <w:rPr>
            <w:webHidden/>
          </w:rPr>
          <w:tab/>
        </w:r>
        <w:r>
          <w:rPr>
            <w:webHidden/>
          </w:rPr>
          <w:fldChar w:fldCharType="begin"/>
        </w:r>
        <w:r>
          <w:rPr>
            <w:webHidden/>
          </w:rPr>
          <w:instrText xml:space="preserve"> PAGEREF _Toc148083084 \h </w:instrText>
        </w:r>
        <w:r>
          <w:rPr>
            <w:webHidden/>
          </w:rPr>
        </w:r>
        <w:r>
          <w:rPr>
            <w:webHidden/>
          </w:rPr>
          <w:fldChar w:fldCharType="separate"/>
        </w:r>
        <w:r>
          <w:rPr>
            <w:webHidden/>
          </w:rPr>
          <w:t>54</w:t>
        </w:r>
        <w:r>
          <w:rPr>
            <w:webHidden/>
          </w:rPr>
          <w:fldChar w:fldCharType="end"/>
        </w:r>
      </w:hyperlink>
    </w:p>
    <w:p w14:paraId="409E4CC0" w14:textId="0D39AD81"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85" w:history="1">
        <w:r w:rsidRPr="00114115">
          <w:rPr>
            <w:rStyle w:val="Hyperlink"/>
            <w:noProof/>
          </w:rPr>
          <w:t>5.6.1</w:t>
        </w:r>
        <w:r>
          <w:rPr>
            <w:rFonts w:asciiTheme="minorHAnsi" w:eastAsiaTheme="minorEastAsia" w:hAnsiTheme="minorHAnsi" w:cstheme="minorBidi"/>
            <w:noProof/>
          </w:rPr>
          <w:tab/>
        </w:r>
        <w:r w:rsidRPr="00114115">
          <w:rPr>
            <w:rStyle w:val="Hyperlink"/>
            <w:noProof/>
          </w:rPr>
          <w:t>Immediate vs. deferred response</w:t>
        </w:r>
        <w:r>
          <w:rPr>
            <w:noProof/>
            <w:webHidden/>
          </w:rPr>
          <w:tab/>
        </w:r>
        <w:r>
          <w:rPr>
            <w:noProof/>
            <w:webHidden/>
          </w:rPr>
          <w:fldChar w:fldCharType="begin"/>
        </w:r>
        <w:r>
          <w:rPr>
            <w:noProof/>
            <w:webHidden/>
          </w:rPr>
          <w:instrText xml:space="preserve"> PAGEREF _Toc148083085 \h </w:instrText>
        </w:r>
        <w:r>
          <w:rPr>
            <w:noProof/>
            <w:webHidden/>
          </w:rPr>
        </w:r>
        <w:r>
          <w:rPr>
            <w:noProof/>
            <w:webHidden/>
          </w:rPr>
          <w:fldChar w:fldCharType="separate"/>
        </w:r>
        <w:r>
          <w:rPr>
            <w:noProof/>
            <w:webHidden/>
          </w:rPr>
          <w:t>54</w:t>
        </w:r>
        <w:r>
          <w:rPr>
            <w:noProof/>
            <w:webHidden/>
          </w:rPr>
          <w:fldChar w:fldCharType="end"/>
        </w:r>
      </w:hyperlink>
    </w:p>
    <w:p w14:paraId="13F34542" w14:textId="2266B8C6"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86" w:history="1">
        <w:r w:rsidRPr="00114115">
          <w:rPr>
            <w:rStyle w:val="Hyperlink"/>
            <w:noProof/>
          </w:rPr>
          <w:t>5.6.2</w:t>
        </w:r>
        <w:r>
          <w:rPr>
            <w:rFonts w:asciiTheme="minorHAnsi" w:eastAsiaTheme="minorEastAsia" w:hAnsiTheme="minorHAnsi" w:cstheme="minorBidi"/>
            <w:noProof/>
          </w:rPr>
          <w:tab/>
        </w:r>
        <w:r w:rsidRPr="00114115">
          <w:rPr>
            <w:rStyle w:val="Hyperlink"/>
            <w:noProof/>
          </w:rPr>
          <w:t>Query cancellation</w:t>
        </w:r>
        <w:r>
          <w:rPr>
            <w:noProof/>
            <w:webHidden/>
          </w:rPr>
          <w:tab/>
        </w:r>
        <w:r>
          <w:rPr>
            <w:noProof/>
            <w:webHidden/>
          </w:rPr>
          <w:fldChar w:fldCharType="begin"/>
        </w:r>
        <w:r>
          <w:rPr>
            <w:noProof/>
            <w:webHidden/>
          </w:rPr>
          <w:instrText xml:space="preserve"> PAGEREF _Toc148083086 \h </w:instrText>
        </w:r>
        <w:r>
          <w:rPr>
            <w:noProof/>
            <w:webHidden/>
          </w:rPr>
        </w:r>
        <w:r>
          <w:rPr>
            <w:noProof/>
            <w:webHidden/>
          </w:rPr>
          <w:fldChar w:fldCharType="separate"/>
        </w:r>
        <w:r>
          <w:rPr>
            <w:noProof/>
            <w:webHidden/>
          </w:rPr>
          <w:t>57</w:t>
        </w:r>
        <w:r>
          <w:rPr>
            <w:noProof/>
            <w:webHidden/>
          </w:rPr>
          <w:fldChar w:fldCharType="end"/>
        </w:r>
      </w:hyperlink>
    </w:p>
    <w:p w14:paraId="76B4B0D7" w14:textId="330309E4"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87" w:history="1">
        <w:r w:rsidRPr="00114115">
          <w:rPr>
            <w:rStyle w:val="Hyperlink"/>
            <w:noProof/>
          </w:rPr>
          <w:t>5.6.3</w:t>
        </w:r>
        <w:r>
          <w:rPr>
            <w:rFonts w:asciiTheme="minorHAnsi" w:eastAsiaTheme="minorEastAsia" w:hAnsiTheme="minorHAnsi" w:cstheme="minorBidi"/>
            <w:noProof/>
          </w:rPr>
          <w:tab/>
        </w:r>
        <w:r w:rsidRPr="00114115">
          <w:rPr>
            <w:rStyle w:val="Hyperlink"/>
            <w:noProof/>
          </w:rPr>
          <w:t>Interactive continuation of response messages</w:t>
        </w:r>
        <w:r>
          <w:rPr>
            <w:noProof/>
            <w:webHidden/>
          </w:rPr>
          <w:tab/>
        </w:r>
        <w:r>
          <w:rPr>
            <w:noProof/>
            <w:webHidden/>
          </w:rPr>
          <w:fldChar w:fldCharType="begin"/>
        </w:r>
        <w:r>
          <w:rPr>
            <w:noProof/>
            <w:webHidden/>
          </w:rPr>
          <w:instrText xml:space="preserve"> PAGEREF _Toc148083087 \h </w:instrText>
        </w:r>
        <w:r>
          <w:rPr>
            <w:noProof/>
            <w:webHidden/>
          </w:rPr>
        </w:r>
        <w:r>
          <w:rPr>
            <w:noProof/>
            <w:webHidden/>
          </w:rPr>
          <w:fldChar w:fldCharType="separate"/>
        </w:r>
        <w:r>
          <w:rPr>
            <w:noProof/>
            <w:webHidden/>
          </w:rPr>
          <w:t>57</w:t>
        </w:r>
        <w:r>
          <w:rPr>
            <w:noProof/>
            <w:webHidden/>
          </w:rPr>
          <w:fldChar w:fldCharType="end"/>
        </w:r>
      </w:hyperlink>
    </w:p>
    <w:p w14:paraId="0CF12D55" w14:textId="09DC8BE3"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88" w:history="1">
        <w:r w:rsidRPr="00114115">
          <w:rPr>
            <w:rStyle w:val="Hyperlink"/>
            <w:noProof/>
          </w:rPr>
          <w:t>5.6.4</w:t>
        </w:r>
        <w:r>
          <w:rPr>
            <w:rFonts w:asciiTheme="minorHAnsi" w:eastAsiaTheme="minorEastAsia" w:hAnsiTheme="minorHAnsi" w:cstheme="minorBidi"/>
            <w:noProof/>
          </w:rPr>
          <w:tab/>
        </w:r>
        <w:r w:rsidRPr="00114115">
          <w:rPr>
            <w:rStyle w:val="Hyperlink"/>
            <w:noProof/>
          </w:rPr>
          <w:t>Batch message as a query response</w:t>
        </w:r>
        <w:r>
          <w:rPr>
            <w:noProof/>
            <w:webHidden/>
          </w:rPr>
          <w:tab/>
        </w:r>
        <w:r>
          <w:rPr>
            <w:noProof/>
            <w:webHidden/>
          </w:rPr>
          <w:fldChar w:fldCharType="begin"/>
        </w:r>
        <w:r>
          <w:rPr>
            <w:noProof/>
            <w:webHidden/>
          </w:rPr>
          <w:instrText xml:space="preserve"> PAGEREF _Toc148083088 \h </w:instrText>
        </w:r>
        <w:r>
          <w:rPr>
            <w:noProof/>
            <w:webHidden/>
          </w:rPr>
        </w:r>
        <w:r>
          <w:rPr>
            <w:noProof/>
            <w:webHidden/>
          </w:rPr>
          <w:fldChar w:fldCharType="separate"/>
        </w:r>
        <w:r>
          <w:rPr>
            <w:noProof/>
            <w:webHidden/>
          </w:rPr>
          <w:t>60</w:t>
        </w:r>
        <w:r>
          <w:rPr>
            <w:noProof/>
            <w:webHidden/>
          </w:rPr>
          <w:fldChar w:fldCharType="end"/>
        </w:r>
      </w:hyperlink>
    </w:p>
    <w:p w14:paraId="1B64C7DC" w14:textId="14783DB1"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89" w:history="1">
        <w:r w:rsidRPr="00114115">
          <w:rPr>
            <w:rStyle w:val="Hyperlink"/>
            <w:noProof/>
          </w:rPr>
          <w:t>5.6.5</w:t>
        </w:r>
        <w:r>
          <w:rPr>
            <w:rFonts w:asciiTheme="minorHAnsi" w:eastAsiaTheme="minorEastAsia" w:hAnsiTheme="minorHAnsi" w:cstheme="minorBidi"/>
            <w:noProof/>
          </w:rPr>
          <w:tab/>
        </w:r>
        <w:r w:rsidRPr="00114115">
          <w:rPr>
            <w:rStyle w:val="Hyperlink"/>
            <w:noProof/>
          </w:rPr>
          <w:t>Query error response</w:t>
        </w:r>
        <w:r>
          <w:rPr>
            <w:noProof/>
            <w:webHidden/>
          </w:rPr>
          <w:tab/>
        </w:r>
        <w:r>
          <w:rPr>
            <w:noProof/>
            <w:webHidden/>
          </w:rPr>
          <w:fldChar w:fldCharType="begin"/>
        </w:r>
        <w:r>
          <w:rPr>
            <w:noProof/>
            <w:webHidden/>
          </w:rPr>
          <w:instrText xml:space="preserve"> PAGEREF _Toc148083089 \h </w:instrText>
        </w:r>
        <w:r>
          <w:rPr>
            <w:noProof/>
            <w:webHidden/>
          </w:rPr>
        </w:r>
        <w:r>
          <w:rPr>
            <w:noProof/>
            <w:webHidden/>
          </w:rPr>
          <w:fldChar w:fldCharType="separate"/>
        </w:r>
        <w:r>
          <w:rPr>
            <w:noProof/>
            <w:webHidden/>
          </w:rPr>
          <w:t>61</w:t>
        </w:r>
        <w:r>
          <w:rPr>
            <w:noProof/>
            <w:webHidden/>
          </w:rPr>
          <w:fldChar w:fldCharType="end"/>
        </w:r>
      </w:hyperlink>
    </w:p>
    <w:p w14:paraId="0453FC52" w14:textId="0B31D40D" w:rsidR="00DA4CEF" w:rsidRDefault="00DA4CEF">
      <w:pPr>
        <w:pStyle w:val="TOC2"/>
        <w:rPr>
          <w:rFonts w:asciiTheme="minorHAnsi" w:eastAsiaTheme="minorEastAsia" w:hAnsiTheme="minorHAnsi" w:cstheme="minorBidi"/>
          <w:b w:val="0"/>
          <w:smallCaps w:val="0"/>
          <w:kern w:val="0"/>
          <w:sz w:val="22"/>
          <w:szCs w:val="22"/>
        </w:rPr>
      </w:pPr>
      <w:hyperlink w:anchor="_Toc148083090" w:history="1">
        <w:r w:rsidRPr="00114115">
          <w:rPr>
            <w:rStyle w:val="Hyperlink"/>
          </w:rPr>
          <w:t>5.7</w:t>
        </w:r>
        <w:r>
          <w:rPr>
            <w:rFonts w:asciiTheme="minorHAnsi" w:eastAsiaTheme="minorEastAsia" w:hAnsiTheme="minorHAnsi" w:cstheme="minorBidi"/>
            <w:b w:val="0"/>
            <w:smallCaps w:val="0"/>
            <w:kern w:val="0"/>
            <w:sz w:val="22"/>
            <w:szCs w:val="22"/>
          </w:rPr>
          <w:tab/>
        </w:r>
        <w:r w:rsidRPr="00114115">
          <w:rPr>
            <w:rStyle w:val="Hyperlink"/>
          </w:rPr>
          <w:t>PUBLISH AND SUBSCRIBE</w:t>
        </w:r>
        <w:r>
          <w:rPr>
            <w:webHidden/>
          </w:rPr>
          <w:tab/>
        </w:r>
        <w:r>
          <w:rPr>
            <w:webHidden/>
          </w:rPr>
          <w:fldChar w:fldCharType="begin"/>
        </w:r>
        <w:r>
          <w:rPr>
            <w:webHidden/>
          </w:rPr>
          <w:instrText xml:space="preserve"> PAGEREF _Toc148083090 \h </w:instrText>
        </w:r>
        <w:r>
          <w:rPr>
            <w:webHidden/>
          </w:rPr>
        </w:r>
        <w:r>
          <w:rPr>
            <w:webHidden/>
          </w:rPr>
          <w:fldChar w:fldCharType="separate"/>
        </w:r>
        <w:r>
          <w:rPr>
            <w:webHidden/>
          </w:rPr>
          <w:t>62</w:t>
        </w:r>
        <w:r>
          <w:rPr>
            <w:webHidden/>
          </w:rPr>
          <w:fldChar w:fldCharType="end"/>
        </w:r>
      </w:hyperlink>
    </w:p>
    <w:p w14:paraId="25038E83" w14:textId="1062F67C"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91" w:history="1">
        <w:r w:rsidRPr="00114115">
          <w:rPr>
            <w:rStyle w:val="Hyperlink"/>
            <w:noProof/>
          </w:rPr>
          <w:t>5.7.1</w:t>
        </w:r>
        <w:r>
          <w:rPr>
            <w:rFonts w:asciiTheme="minorHAnsi" w:eastAsiaTheme="minorEastAsia" w:hAnsiTheme="minorHAnsi" w:cstheme="minorBidi"/>
            <w:noProof/>
          </w:rPr>
          <w:tab/>
        </w:r>
        <w:r w:rsidRPr="00114115">
          <w:rPr>
            <w:rStyle w:val="Hyperlink"/>
            <w:noProof/>
          </w:rPr>
          <w:t>Introduction</w:t>
        </w:r>
        <w:r>
          <w:rPr>
            <w:noProof/>
            <w:webHidden/>
          </w:rPr>
          <w:tab/>
        </w:r>
        <w:r>
          <w:rPr>
            <w:noProof/>
            <w:webHidden/>
          </w:rPr>
          <w:fldChar w:fldCharType="begin"/>
        </w:r>
        <w:r>
          <w:rPr>
            <w:noProof/>
            <w:webHidden/>
          </w:rPr>
          <w:instrText xml:space="preserve"> PAGEREF _Toc148083091 \h </w:instrText>
        </w:r>
        <w:r>
          <w:rPr>
            <w:noProof/>
            <w:webHidden/>
          </w:rPr>
        </w:r>
        <w:r>
          <w:rPr>
            <w:noProof/>
            <w:webHidden/>
          </w:rPr>
          <w:fldChar w:fldCharType="separate"/>
        </w:r>
        <w:r>
          <w:rPr>
            <w:noProof/>
            <w:webHidden/>
          </w:rPr>
          <w:t>62</w:t>
        </w:r>
        <w:r>
          <w:rPr>
            <w:noProof/>
            <w:webHidden/>
          </w:rPr>
          <w:fldChar w:fldCharType="end"/>
        </w:r>
      </w:hyperlink>
    </w:p>
    <w:p w14:paraId="147EFE53" w14:textId="08EABFDC"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92" w:history="1">
        <w:r w:rsidRPr="00114115">
          <w:rPr>
            <w:rStyle w:val="Hyperlink"/>
            <w:noProof/>
          </w:rPr>
          <w:t>5.7.2</w:t>
        </w:r>
        <w:r>
          <w:rPr>
            <w:rFonts w:asciiTheme="minorHAnsi" w:eastAsiaTheme="minorEastAsia" w:hAnsiTheme="minorHAnsi" w:cstheme="minorBidi"/>
            <w:noProof/>
          </w:rPr>
          <w:tab/>
        </w:r>
        <w:r w:rsidRPr="00114115">
          <w:rPr>
            <w:rStyle w:val="Hyperlink"/>
            <w:noProof/>
          </w:rPr>
          <w:t>Details</w:t>
        </w:r>
        <w:r>
          <w:rPr>
            <w:noProof/>
            <w:webHidden/>
          </w:rPr>
          <w:tab/>
        </w:r>
        <w:r>
          <w:rPr>
            <w:noProof/>
            <w:webHidden/>
          </w:rPr>
          <w:fldChar w:fldCharType="begin"/>
        </w:r>
        <w:r>
          <w:rPr>
            <w:noProof/>
            <w:webHidden/>
          </w:rPr>
          <w:instrText xml:space="preserve"> PAGEREF _Toc148083092 \h </w:instrText>
        </w:r>
        <w:r>
          <w:rPr>
            <w:noProof/>
            <w:webHidden/>
          </w:rPr>
        </w:r>
        <w:r>
          <w:rPr>
            <w:noProof/>
            <w:webHidden/>
          </w:rPr>
          <w:fldChar w:fldCharType="separate"/>
        </w:r>
        <w:r>
          <w:rPr>
            <w:noProof/>
            <w:webHidden/>
          </w:rPr>
          <w:t>62</w:t>
        </w:r>
        <w:r>
          <w:rPr>
            <w:noProof/>
            <w:webHidden/>
          </w:rPr>
          <w:fldChar w:fldCharType="end"/>
        </w:r>
      </w:hyperlink>
    </w:p>
    <w:p w14:paraId="66EF7B9C" w14:textId="6518E0C0"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93" w:history="1">
        <w:r w:rsidRPr="00114115">
          <w:rPr>
            <w:rStyle w:val="Hyperlink"/>
            <w:noProof/>
          </w:rPr>
          <w:t>5.7.3</w:t>
        </w:r>
        <w:r>
          <w:rPr>
            <w:rFonts w:asciiTheme="minorHAnsi" w:eastAsiaTheme="minorEastAsia" w:hAnsiTheme="minorHAnsi" w:cstheme="minorBidi"/>
            <w:noProof/>
          </w:rPr>
          <w:tab/>
        </w:r>
        <w:r w:rsidRPr="00114115">
          <w:rPr>
            <w:rStyle w:val="Hyperlink"/>
            <w:noProof/>
          </w:rPr>
          <w:t>Examples</w:t>
        </w:r>
        <w:r>
          <w:rPr>
            <w:noProof/>
            <w:webHidden/>
          </w:rPr>
          <w:tab/>
        </w:r>
        <w:r>
          <w:rPr>
            <w:noProof/>
            <w:webHidden/>
          </w:rPr>
          <w:fldChar w:fldCharType="begin"/>
        </w:r>
        <w:r>
          <w:rPr>
            <w:noProof/>
            <w:webHidden/>
          </w:rPr>
          <w:instrText xml:space="preserve"> PAGEREF _Toc148083093 \h </w:instrText>
        </w:r>
        <w:r>
          <w:rPr>
            <w:noProof/>
            <w:webHidden/>
          </w:rPr>
        </w:r>
        <w:r>
          <w:rPr>
            <w:noProof/>
            <w:webHidden/>
          </w:rPr>
          <w:fldChar w:fldCharType="separate"/>
        </w:r>
        <w:r>
          <w:rPr>
            <w:noProof/>
            <w:webHidden/>
          </w:rPr>
          <w:t>63</w:t>
        </w:r>
        <w:r>
          <w:rPr>
            <w:noProof/>
            <w:webHidden/>
          </w:rPr>
          <w:fldChar w:fldCharType="end"/>
        </w:r>
      </w:hyperlink>
    </w:p>
    <w:p w14:paraId="0C65F820" w14:textId="42029F4C"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94" w:history="1">
        <w:r w:rsidRPr="00114115">
          <w:rPr>
            <w:rStyle w:val="Hyperlink"/>
            <w:noProof/>
          </w:rPr>
          <w:t>5.7.4</w:t>
        </w:r>
        <w:r>
          <w:rPr>
            <w:rFonts w:asciiTheme="minorHAnsi" w:eastAsiaTheme="minorEastAsia" w:hAnsiTheme="minorHAnsi" w:cstheme="minorBidi"/>
            <w:noProof/>
          </w:rPr>
          <w:tab/>
        </w:r>
        <w:r w:rsidRPr="00114115">
          <w:rPr>
            <w:rStyle w:val="Hyperlink"/>
            <w:noProof/>
          </w:rPr>
          <w:t>Establishing a subscription</w:t>
        </w:r>
        <w:r>
          <w:rPr>
            <w:noProof/>
            <w:webHidden/>
          </w:rPr>
          <w:tab/>
        </w:r>
        <w:r>
          <w:rPr>
            <w:noProof/>
            <w:webHidden/>
          </w:rPr>
          <w:fldChar w:fldCharType="begin"/>
        </w:r>
        <w:r>
          <w:rPr>
            <w:noProof/>
            <w:webHidden/>
          </w:rPr>
          <w:instrText xml:space="preserve"> PAGEREF _Toc148083094 \h </w:instrText>
        </w:r>
        <w:r>
          <w:rPr>
            <w:noProof/>
            <w:webHidden/>
          </w:rPr>
        </w:r>
        <w:r>
          <w:rPr>
            <w:noProof/>
            <w:webHidden/>
          </w:rPr>
          <w:fldChar w:fldCharType="separate"/>
        </w:r>
        <w:r>
          <w:rPr>
            <w:noProof/>
            <w:webHidden/>
          </w:rPr>
          <w:t>65</w:t>
        </w:r>
        <w:r>
          <w:rPr>
            <w:noProof/>
            <w:webHidden/>
          </w:rPr>
          <w:fldChar w:fldCharType="end"/>
        </w:r>
      </w:hyperlink>
    </w:p>
    <w:p w14:paraId="3EEC9F0B" w14:textId="3D7E7A90"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95" w:history="1">
        <w:r w:rsidRPr="00114115">
          <w:rPr>
            <w:rStyle w:val="Hyperlink"/>
            <w:noProof/>
          </w:rPr>
          <w:t>5.7.5</w:t>
        </w:r>
        <w:r>
          <w:rPr>
            <w:rFonts w:asciiTheme="minorHAnsi" w:eastAsiaTheme="minorEastAsia" w:hAnsiTheme="minorHAnsi" w:cstheme="minorBidi"/>
            <w:noProof/>
          </w:rPr>
          <w:tab/>
        </w:r>
        <w:r w:rsidRPr="00114115">
          <w:rPr>
            <w:rStyle w:val="Hyperlink"/>
            <w:noProof/>
          </w:rPr>
          <w:t>Canceling a subscription</w:t>
        </w:r>
        <w:r>
          <w:rPr>
            <w:noProof/>
            <w:webHidden/>
          </w:rPr>
          <w:tab/>
        </w:r>
        <w:r>
          <w:rPr>
            <w:noProof/>
            <w:webHidden/>
          </w:rPr>
          <w:fldChar w:fldCharType="begin"/>
        </w:r>
        <w:r>
          <w:rPr>
            <w:noProof/>
            <w:webHidden/>
          </w:rPr>
          <w:instrText xml:space="preserve"> PAGEREF _Toc148083095 \h </w:instrText>
        </w:r>
        <w:r>
          <w:rPr>
            <w:noProof/>
            <w:webHidden/>
          </w:rPr>
        </w:r>
        <w:r>
          <w:rPr>
            <w:noProof/>
            <w:webHidden/>
          </w:rPr>
          <w:fldChar w:fldCharType="separate"/>
        </w:r>
        <w:r>
          <w:rPr>
            <w:noProof/>
            <w:webHidden/>
          </w:rPr>
          <w:t>65</w:t>
        </w:r>
        <w:r>
          <w:rPr>
            <w:noProof/>
            <w:webHidden/>
          </w:rPr>
          <w:fldChar w:fldCharType="end"/>
        </w:r>
      </w:hyperlink>
    </w:p>
    <w:p w14:paraId="169E4469" w14:textId="2DAA983F" w:rsidR="00DA4CEF" w:rsidRDefault="00DA4CEF">
      <w:pPr>
        <w:pStyle w:val="TOC2"/>
        <w:rPr>
          <w:rFonts w:asciiTheme="minorHAnsi" w:eastAsiaTheme="minorEastAsia" w:hAnsiTheme="minorHAnsi" w:cstheme="minorBidi"/>
          <w:b w:val="0"/>
          <w:smallCaps w:val="0"/>
          <w:kern w:val="0"/>
          <w:sz w:val="22"/>
          <w:szCs w:val="22"/>
        </w:rPr>
      </w:pPr>
      <w:hyperlink w:anchor="_Toc148083096" w:history="1">
        <w:r w:rsidRPr="00114115">
          <w:rPr>
            <w:rStyle w:val="Hyperlink"/>
          </w:rPr>
          <w:t>5.8</w:t>
        </w:r>
        <w:r>
          <w:rPr>
            <w:rFonts w:asciiTheme="minorHAnsi" w:eastAsiaTheme="minorEastAsia" w:hAnsiTheme="minorHAnsi" w:cstheme="minorBidi"/>
            <w:b w:val="0"/>
            <w:smallCaps w:val="0"/>
            <w:kern w:val="0"/>
            <w:sz w:val="22"/>
            <w:szCs w:val="22"/>
          </w:rPr>
          <w:tab/>
        </w:r>
        <w:r w:rsidRPr="00114115">
          <w:rPr>
            <w:rStyle w:val="Hyperlink"/>
          </w:rPr>
          <w:t>QUERY IMPLEMENTATION CONSIDERATIONS</w:t>
        </w:r>
        <w:r>
          <w:rPr>
            <w:webHidden/>
          </w:rPr>
          <w:tab/>
        </w:r>
        <w:r>
          <w:rPr>
            <w:webHidden/>
          </w:rPr>
          <w:fldChar w:fldCharType="begin"/>
        </w:r>
        <w:r>
          <w:rPr>
            <w:webHidden/>
          </w:rPr>
          <w:instrText xml:space="preserve"> PAGEREF _Toc148083096 \h </w:instrText>
        </w:r>
        <w:r>
          <w:rPr>
            <w:webHidden/>
          </w:rPr>
        </w:r>
        <w:r>
          <w:rPr>
            <w:webHidden/>
          </w:rPr>
          <w:fldChar w:fldCharType="separate"/>
        </w:r>
        <w:r>
          <w:rPr>
            <w:webHidden/>
          </w:rPr>
          <w:t>65</w:t>
        </w:r>
        <w:r>
          <w:rPr>
            <w:webHidden/>
          </w:rPr>
          <w:fldChar w:fldCharType="end"/>
        </w:r>
      </w:hyperlink>
    </w:p>
    <w:p w14:paraId="50B33AB3" w14:textId="2AB84E9C" w:rsidR="00DA4CEF" w:rsidRDefault="00DA4CEF">
      <w:pPr>
        <w:pStyle w:val="TOC2"/>
        <w:rPr>
          <w:rFonts w:asciiTheme="minorHAnsi" w:eastAsiaTheme="minorEastAsia" w:hAnsiTheme="minorHAnsi" w:cstheme="minorBidi"/>
          <w:b w:val="0"/>
          <w:smallCaps w:val="0"/>
          <w:kern w:val="0"/>
          <w:sz w:val="22"/>
          <w:szCs w:val="22"/>
        </w:rPr>
      </w:pPr>
      <w:hyperlink w:anchor="_Toc148083097" w:history="1">
        <w:r w:rsidRPr="00114115">
          <w:rPr>
            <w:rStyle w:val="Hyperlink"/>
          </w:rPr>
          <w:t>5.9</w:t>
        </w:r>
        <w:r>
          <w:rPr>
            <w:rFonts w:asciiTheme="minorHAnsi" w:eastAsiaTheme="minorEastAsia" w:hAnsiTheme="minorHAnsi" w:cstheme="minorBidi"/>
            <w:b w:val="0"/>
            <w:smallCaps w:val="0"/>
            <w:kern w:val="0"/>
            <w:sz w:val="22"/>
            <w:szCs w:val="22"/>
          </w:rPr>
          <w:tab/>
        </w:r>
        <w:r w:rsidRPr="00114115">
          <w:rPr>
            <w:rStyle w:val="Hyperlink"/>
          </w:rPr>
          <w:t>QUERY/RESPONSE MESSAGE EXAMPLES</w:t>
        </w:r>
        <w:r>
          <w:rPr>
            <w:webHidden/>
          </w:rPr>
          <w:tab/>
        </w:r>
        <w:r>
          <w:rPr>
            <w:webHidden/>
          </w:rPr>
          <w:fldChar w:fldCharType="begin"/>
        </w:r>
        <w:r>
          <w:rPr>
            <w:webHidden/>
          </w:rPr>
          <w:instrText xml:space="preserve"> PAGEREF _Toc148083097 \h </w:instrText>
        </w:r>
        <w:r>
          <w:rPr>
            <w:webHidden/>
          </w:rPr>
        </w:r>
        <w:r>
          <w:rPr>
            <w:webHidden/>
          </w:rPr>
          <w:fldChar w:fldCharType="separate"/>
        </w:r>
        <w:r>
          <w:rPr>
            <w:webHidden/>
          </w:rPr>
          <w:t>65</w:t>
        </w:r>
        <w:r>
          <w:rPr>
            <w:webHidden/>
          </w:rPr>
          <w:fldChar w:fldCharType="end"/>
        </w:r>
      </w:hyperlink>
    </w:p>
    <w:p w14:paraId="06DFB49B" w14:textId="4421FC1E"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98" w:history="1">
        <w:r w:rsidRPr="00114115">
          <w:rPr>
            <w:rStyle w:val="Hyperlink"/>
            <w:noProof/>
          </w:rPr>
          <w:t>5.9.1</w:t>
        </w:r>
        <w:r>
          <w:rPr>
            <w:rFonts w:asciiTheme="minorHAnsi" w:eastAsiaTheme="minorEastAsia" w:hAnsiTheme="minorHAnsi" w:cstheme="minorBidi"/>
            <w:noProof/>
          </w:rPr>
          <w:tab/>
        </w:r>
        <w:r w:rsidRPr="00114115">
          <w:rPr>
            <w:rStyle w:val="Hyperlink"/>
            <w:noProof/>
          </w:rPr>
          <w:t>Query by parameter (QBP) / segment pattern response (RSP)</w:t>
        </w:r>
        <w:r>
          <w:rPr>
            <w:noProof/>
            <w:webHidden/>
          </w:rPr>
          <w:tab/>
        </w:r>
        <w:r>
          <w:rPr>
            <w:noProof/>
            <w:webHidden/>
          </w:rPr>
          <w:fldChar w:fldCharType="begin"/>
        </w:r>
        <w:r>
          <w:rPr>
            <w:noProof/>
            <w:webHidden/>
          </w:rPr>
          <w:instrText xml:space="preserve"> PAGEREF _Toc148083098 \h </w:instrText>
        </w:r>
        <w:r>
          <w:rPr>
            <w:noProof/>
            <w:webHidden/>
          </w:rPr>
        </w:r>
        <w:r>
          <w:rPr>
            <w:noProof/>
            <w:webHidden/>
          </w:rPr>
          <w:fldChar w:fldCharType="separate"/>
        </w:r>
        <w:r>
          <w:rPr>
            <w:noProof/>
            <w:webHidden/>
          </w:rPr>
          <w:t>65</w:t>
        </w:r>
        <w:r>
          <w:rPr>
            <w:noProof/>
            <w:webHidden/>
          </w:rPr>
          <w:fldChar w:fldCharType="end"/>
        </w:r>
      </w:hyperlink>
    </w:p>
    <w:p w14:paraId="4F204E0A" w14:textId="1F711F22"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099" w:history="1">
        <w:r w:rsidRPr="00114115">
          <w:rPr>
            <w:rStyle w:val="Hyperlink"/>
            <w:noProof/>
          </w:rPr>
          <w:t>5.9.2</w:t>
        </w:r>
        <w:r>
          <w:rPr>
            <w:rFonts w:asciiTheme="minorHAnsi" w:eastAsiaTheme="minorEastAsia" w:hAnsiTheme="minorHAnsi" w:cstheme="minorBidi"/>
            <w:noProof/>
          </w:rPr>
          <w:tab/>
        </w:r>
        <w:r w:rsidRPr="00114115">
          <w:rPr>
            <w:rStyle w:val="Hyperlink"/>
            <w:noProof/>
          </w:rPr>
          <w:t>Query using QSC variant / segment pattern response examples</w:t>
        </w:r>
        <w:r>
          <w:rPr>
            <w:noProof/>
            <w:webHidden/>
          </w:rPr>
          <w:tab/>
        </w:r>
        <w:r>
          <w:rPr>
            <w:noProof/>
            <w:webHidden/>
          </w:rPr>
          <w:fldChar w:fldCharType="begin"/>
        </w:r>
        <w:r>
          <w:rPr>
            <w:noProof/>
            <w:webHidden/>
          </w:rPr>
          <w:instrText xml:space="preserve"> PAGEREF _Toc148083099 \h </w:instrText>
        </w:r>
        <w:r>
          <w:rPr>
            <w:noProof/>
            <w:webHidden/>
          </w:rPr>
        </w:r>
        <w:r>
          <w:rPr>
            <w:noProof/>
            <w:webHidden/>
          </w:rPr>
          <w:fldChar w:fldCharType="separate"/>
        </w:r>
        <w:r>
          <w:rPr>
            <w:noProof/>
            <w:webHidden/>
          </w:rPr>
          <w:t>74</w:t>
        </w:r>
        <w:r>
          <w:rPr>
            <w:noProof/>
            <w:webHidden/>
          </w:rPr>
          <w:fldChar w:fldCharType="end"/>
        </w:r>
      </w:hyperlink>
    </w:p>
    <w:p w14:paraId="255EA429" w14:textId="71E3CC94"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100" w:history="1">
        <w:r w:rsidRPr="00114115">
          <w:rPr>
            <w:rStyle w:val="Hyperlink"/>
            <w:noProof/>
          </w:rPr>
          <w:t>5.9.3</w:t>
        </w:r>
        <w:r>
          <w:rPr>
            <w:rFonts w:asciiTheme="minorHAnsi" w:eastAsiaTheme="minorEastAsia" w:hAnsiTheme="minorHAnsi" w:cstheme="minorBidi"/>
            <w:noProof/>
          </w:rPr>
          <w:tab/>
        </w:r>
        <w:r w:rsidRPr="00114115">
          <w:rPr>
            <w:rStyle w:val="Hyperlink"/>
            <w:noProof/>
          </w:rPr>
          <w:t>Query by parameter (QBP) / tabular response (RTB)</w:t>
        </w:r>
        <w:r>
          <w:rPr>
            <w:noProof/>
            <w:webHidden/>
          </w:rPr>
          <w:tab/>
        </w:r>
        <w:r>
          <w:rPr>
            <w:noProof/>
            <w:webHidden/>
          </w:rPr>
          <w:fldChar w:fldCharType="begin"/>
        </w:r>
        <w:r>
          <w:rPr>
            <w:noProof/>
            <w:webHidden/>
          </w:rPr>
          <w:instrText xml:space="preserve"> PAGEREF _Toc148083100 \h </w:instrText>
        </w:r>
        <w:r>
          <w:rPr>
            <w:noProof/>
            <w:webHidden/>
          </w:rPr>
        </w:r>
        <w:r>
          <w:rPr>
            <w:noProof/>
            <w:webHidden/>
          </w:rPr>
          <w:fldChar w:fldCharType="separate"/>
        </w:r>
        <w:r>
          <w:rPr>
            <w:noProof/>
            <w:webHidden/>
          </w:rPr>
          <w:t>85</w:t>
        </w:r>
        <w:r>
          <w:rPr>
            <w:noProof/>
            <w:webHidden/>
          </w:rPr>
          <w:fldChar w:fldCharType="end"/>
        </w:r>
      </w:hyperlink>
    </w:p>
    <w:p w14:paraId="3ACC7A28" w14:textId="12CE47CA"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101" w:history="1">
        <w:r w:rsidRPr="00114115">
          <w:rPr>
            <w:rStyle w:val="Hyperlink"/>
            <w:noProof/>
          </w:rPr>
          <w:t>5.9.4</w:t>
        </w:r>
        <w:r>
          <w:rPr>
            <w:rFonts w:asciiTheme="minorHAnsi" w:eastAsiaTheme="minorEastAsia" w:hAnsiTheme="minorHAnsi" w:cstheme="minorBidi"/>
            <w:noProof/>
          </w:rPr>
          <w:tab/>
        </w:r>
        <w:r w:rsidRPr="00114115">
          <w:rPr>
            <w:rStyle w:val="Hyperlink"/>
            <w:noProof/>
          </w:rPr>
          <w:t>Query using QSC variant / tabular response (RTB)</w:t>
        </w:r>
        <w:r>
          <w:rPr>
            <w:noProof/>
            <w:webHidden/>
          </w:rPr>
          <w:tab/>
        </w:r>
        <w:r>
          <w:rPr>
            <w:noProof/>
            <w:webHidden/>
          </w:rPr>
          <w:fldChar w:fldCharType="begin"/>
        </w:r>
        <w:r>
          <w:rPr>
            <w:noProof/>
            <w:webHidden/>
          </w:rPr>
          <w:instrText xml:space="preserve"> PAGEREF _Toc148083101 \h </w:instrText>
        </w:r>
        <w:r>
          <w:rPr>
            <w:noProof/>
            <w:webHidden/>
          </w:rPr>
        </w:r>
        <w:r>
          <w:rPr>
            <w:noProof/>
            <w:webHidden/>
          </w:rPr>
          <w:fldChar w:fldCharType="separate"/>
        </w:r>
        <w:r>
          <w:rPr>
            <w:noProof/>
            <w:webHidden/>
          </w:rPr>
          <w:t>91</w:t>
        </w:r>
        <w:r>
          <w:rPr>
            <w:noProof/>
            <w:webHidden/>
          </w:rPr>
          <w:fldChar w:fldCharType="end"/>
        </w:r>
      </w:hyperlink>
    </w:p>
    <w:p w14:paraId="51773263" w14:textId="14239B5D"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102" w:history="1">
        <w:r w:rsidRPr="00114115">
          <w:rPr>
            <w:rStyle w:val="Hyperlink"/>
            <w:noProof/>
          </w:rPr>
          <w:t>5.9.5</w:t>
        </w:r>
        <w:r>
          <w:rPr>
            <w:rFonts w:asciiTheme="minorHAnsi" w:eastAsiaTheme="minorEastAsia" w:hAnsiTheme="minorHAnsi" w:cstheme="minorBidi"/>
            <w:noProof/>
          </w:rPr>
          <w:tab/>
        </w:r>
        <w:r w:rsidRPr="00114115">
          <w:rPr>
            <w:rStyle w:val="Hyperlink"/>
            <w:noProof/>
          </w:rPr>
          <w:t>Query by parameter (QBP) / display response (RDY)</w:t>
        </w:r>
        <w:r>
          <w:rPr>
            <w:noProof/>
            <w:webHidden/>
          </w:rPr>
          <w:tab/>
        </w:r>
        <w:r>
          <w:rPr>
            <w:noProof/>
            <w:webHidden/>
          </w:rPr>
          <w:fldChar w:fldCharType="begin"/>
        </w:r>
        <w:r>
          <w:rPr>
            <w:noProof/>
            <w:webHidden/>
          </w:rPr>
          <w:instrText xml:space="preserve"> PAGEREF _Toc148083102 \h </w:instrText>
        </w:r>
        <w:r>
          <w:rPr>
            <w:noProof/>
            <w:webHidden/>
          </w:rPr>
        </w:r>
        <w:r>
          <w:rPr>
            <w:noProof/>
            <w:webHidden/>
          </w:rPr>
          <w:fldChar w:fldCharType="separate"/>
        </w:r>
        <w:r>
          <w:rPr>
            <w:noProof/>
            <w:webHidden/>
          </w:rPr>
          <w:t>95</w:t>
        </w:r>
        <w:r>
          <w:rPr>
            <w:noProof/>
            <w:webHidden/>
          </w:rPr>
          <w:fldChar w:fldCharType="end"/>
        </w:r>
      </w:hyperlink>
    </w:p>
    <w:p w14:paraId="64D4E258" w14:textId="7A6F632F"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103" w:history="1">
        <w:r w:rsidRPr="00114115">
          <w:rPr>
            <w:rStyle w:val="Hyperlink"/>
            <w:noProof/>
          </w:rPr>
          <w:t>5.9.6</w:t>
        </w:r>
        <w:r>
          <w:rPr>
            <w:rFonts w:asciiTheme="minorHAnsi" w:eastAsiaTheme="minorEastAsia" w:hAnsiTheme="minorHAnsi" w:cstheme="minorBidi"/>
            <w:noProof/>
          </w:rPr>
          <w:tab/>
        </w:r>
        <w:r w:rsidRPr="00114115">
          <w:rPr>
            <w:rStyle w:val="Hyperlink"/>
            <w:noProof/>
          </w:rPr>
          <w:t>Query using QSC variant (QBP) / display response (RDY)</w:t>
        </w:r>
        <w:r>
          <w:rPr>
            <w:noProof/>
            <w:webHidden/>
          </w:rPr>
          <w:tab/>
        </w:r>
        <w:r>
          <w:rPr>
            <w:noProof/>
            <w:webHidden/>
          </w:rPr>
          <w:fldChar w:fldCharType="begin"/>
        </w:r>
        <w:r>
          <w:rPr>
            <w:noProof/>
            <w:webHidden/>
          </w:rPr>
          <w:instrText xml:space="preserve"> PAGEREF _Toc148083103 \h </w:instrText>
        </w:r>
        <w:r>
          <w:rPr>
            <w:noProof/>
            <w:webHidden/>
          </w:rPr>
        </w:r>
        <w:r>
          <w:rPr>
            <w:noProof/>
            <w:webHidden/>
          </w:rPr>
          <w:fldChar w:fldCharType="separate"/>
        </w:r>
        <w:r>
          <w:rPr>
            <w:noProof/>
            <w:webHidden/>
          </w:rPr>
          <w:t>97</w:t>
        </w:r>
        <w:r>
          <w:rPr>
            <w:noProof/>
            <w:webHidden/>
          </w:rPr>
          <w:fldChar w:fldCharType="end"/>
        </w:r>
      </w:hyperlink>
    </w:p>
    <w:p w14:paraId="55FC36C3" w14:textId="75D587F2"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104" w:history="1">
        <w:r w:rsidRPr="00114115">
          <w:rPr>
            <w:rStyle w:val="Hyperlink"/>
            <w:noProof/>
          </w:rPr>
          <w:t>5.9.7</w:t>
        </w:r>
        <w:r>
          <w:rPr>
            <w:rFonts w:asciiTheme="minorHAnsi" w:eastAsiaTheme="minorEastAsia" w:hAnsiTheme="minorHAnsi" w:cstheme="minorBidi"/>
            <w:noProof/>
          </w:rPr>
          <w:tab/>
        </w:r>
        <w:r w:rsidRPr="00114115">
          <w:rPr>
            <w:rStyle w:val="Hyperlink"/>
            <w:noProof/>
          </w:rPr>
          <w:t>Query by example (QBP) / tabular response (RTB)</w:t>
        </w:r>
        <w:r>
          <w:rPr>
            <w:noProof/>
            <w:webHidden/>
          </w:rPr>
          <w:tab/>
        </w:r>
        <w:r>
          <w:rPr>
            <w:noProof/>
            <w:webHidden/>
          </w:rPr>
          <w:fldChar w:fldCharType="begin"/>
        </w:r>
        <w:r>
          <w:rPr>
            <w:noProof/>
            <w:webHidden/>
          </w:rPr>
          <w:instrText xml:space="preserve"> PAGEREF _Toc148083104 \h </w:instrText>
        </w:r>
        <w:r>
          <w:rPr>
            <w:noProof/>
            <w:webHidden/>
          </w:rPr>
        </w:r>
        <w:r>
          <w:rPr>
            <w:noProof/>
            <w:webHidden/>
          </w:rPr>
          <w:fldChar w:fldCharType="separate"/>
        </w:r>
        <w:r>
          <w:rPr>
            <w:noProof/>
            <w:webHidden/>
          </w:rPr>
          <w:t>101</w:t>
        </w:r>
        <w:r>
          <w:rPr>
            <w:noProof/>
            <w:webHidden/>
          </w:rPr>
          <w:fldChar w:fldCharType="end"/>
        </w:r>
      </w:hyperlink>
    </w:p>
    <w:p w14:paraId="47CDCD27" w14:textId="52BDAC9E" w:rsidR="00DA4CEF" w:rsidRDefault="00DA4CEF">
      <w:pPr>
        <w:pStyle w:val="TOC2"/>
        <w:rPr>
          <w:rFonts w:asciiTheme="minorHAnsi" w:eastAsiaTheme="minorEastAsia" w:hAnsiTheme="minorHAnsi" w:cstheme="minorBidi"/>
          <w:b w:val="0"/>
          <w:smallCaps w:val="0"/>
          <w:kern w:val="0"/>
          <w:sz w:val="22"/>
          <w:szCs w:val="22"/>
        </w:rPr>
      </w:pPr>
      <w:hyperlink w:anchor="_Toc148083105" w:history="1">
        <w:r w:rsidRPr="00114115">
          <w:rPr>
            <w:rStyle w:val="Hyperlink"/>
          </w:rPr>
          <w:t>5.10</w:t>
        </w:r>
        <w:r>
          <w:rPr>
            <w:rFonts w:asciiTheme="minorHAnsi" w:eastAsiaTheme="minorEastAsia" w:hAnsiTheme="minorHAnsi" w:cstheme="minorBidi"/>
            <w:b w:val="0"/>
            <w:smallCaps w:val="0"/>
            <w:kern w:val="0"/>
            <w:sz w:val="22"/>
            <w:szCs w:val="22"/>
          </w:rPr>
          <w:tab/>
        </w:r>
        <w:r w:rsidRPr="00114115">
          <w:rPr>
            <w:rStyle w:val="Hyperlink"/>
          </w:rPr>
          <w:t>SUPERSEDED QUERY/RESPONSE TRIGGER EVENTS AND MESSAGE PAIRS</w:t>
        </w:r>
        <w:r>
          <w:rPr>
            <w:webHidden/>
          </w:rPr>
          <w:tab/>
        </w:r>
        <w:r>
          <w:rPr>
            <w:webHidden/>
          </w:rPr>
          <w:fldChar w:fldCharType="begin"/>
        </w:r>
        <w:r>
          <w:rPr>
            <w:webHidden/>
          </w:rPr>
          <w:instrText xml:space="preserve"> PAGEREF _Toc148083105 \h </w:instrText>
        </w:r>
        <w:r>
          <w:rPr>
            <w:webHidden/>
          </w:rPr>
        </w:r>
        <w:r>
          <w:rPr>
            <w:webHidden/>
          </w:rPr>
          <w:fldChar w:fldCharType="separate"/>
        </w:r>
        <w:r>
          <w:rPr>
            <w:webHidden/>
          </w:rPr>
          <w:t>107</w:t>
        </w:r>
        <w:r>
          <w:rPr>
            <w:webHidden/>
          </w:rPr>
          <w:fldChar w:fldCharType="end"/>
        </w:r>
      </w:hyperlink>
    </w:p>
    <w:p w14:paraId="3D4423BD" w14:textId="19E3644C"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106" w:history="1">
        <w:r w:rsidRPr="00114115">
          <w:rPr>
            <w:rStyle w:val="Hyperlink"/>
            <w:noProof/>
          </w:rPr>
          <w:t>5.10.1</w:t>
        </w:r>
        <w:r>
          <w:rPr>
            <w:rFonts w:asciiTheme="minorHAnsi" w:eastAsiaTheme="minorEastAsia" w:hAnsiTheme="minorHAnsi" w:cstheme="minorBidi"/>
            <w:noProof/>
          </w:rPr>
          <w:tab/>
        </w:r>
        <w:r w:rsidRPr="00114115">
          <w:rPr>
            <w:rStyle w:val="Hyperlink"/>
            <w:noProof/>
          </w:rPr>
          <w:t>Display message</w:t>
        </w:r>
        <w:r>
          <w:rPr>
            <w:noProof/>
            <w:webHidden/>
          </w:rPr>
          <w:tab/>
        </w:r>
        <w:r>
          <w:rPr>
            <w:noProof/>
            <w:webHidden/>
          </w:rPr>
          <w:fldChar w:fldCharType="begin"/>
        </w:r>
        <w:r>
          <w:rPr>
            <w:noProof/>
            <w:webHidden/>
          </w:rPr>
          <w:instrText xml:space="preserve"> PAGEREF _Toc148083106 \h </w:instrText>
        </w:r>
        <w:r>
          <w:rPr>
            <w:noProof/>
            <w:webHidden/>
          </w:rPr>
        </w:r>
        <w:r>
          <w:rPr>
            <w:noProof/>
            <w:webHidden/>
          </w:rPr>
          <w:fldChar w:fldCharType="separate"/>
        </w:r>
        <w:r>
          <w:rPr>
            <w:noProof/>
            <w:webHidden/>
          </w:rPr>
          <w:t>107</w:t>
        </w:r>
        <w:r>
          <w:rPr>
            <w:noProof/>
            <w:webHidden/>
          </w:rPr>
          <w:fldChar w:fldCharType="end"/>
        </w:r>
      </w:hyperlink>
    </w:p>
    <w:p w14:paraId="7A1BE9F1" w14:textId="1D80A3C4" w:rsidR="00DA4CEF" w:rsidRDefault="00DA4CEF">
      <w:pPr>
        <w:pStyle w:val="TOC3"/>
        <w:tabs>
          <w:tab w:val="left" w:pos="1418"/>
          <w:tab w:val="right" w:leader="dot" w:pos="9350"/>
        </w:tabs>
        <w:rPr>
          <w:rFonts w:asciiTheme="minorHAnsi" w:eastAsiaTheme="minorEastAsia" w:hAnsiTheme="minorHAnsi" w:cstheme="minorBidi"/>
          <w:noProof/>
        </w:rPr>
      </w:pPr>
      <w:hyperlink w:anchor="_Toc148083107" w:history="1">
        <w:r w:rsidRPr="00114115">
          <w:rPr>
            <w:rStyle w:val="Hyperlink"/>
            <w:noProof/>
          </w:rPr>
          <w:t>5.10.2</w:t>
        </w:r>
        <w:r>
          <w:rPr>
            <w:rFonts w:asciiTheme="minorHAnsi" w:eastAsiaTheme="minorEastAsia" w:hAnsiTheme="minorHAnsi" w:cstheme="minorBidi"/>
            <w:noProof/>
          </w:rPr>
          <w:tab/>
        </w:r>
        <w:r w:rsidRPr="00114115">
          <w:rPr>
            <w:rStyle w:val="Hyperlink"/>
            <w:noProof/>
          </w:rPr>
          <w:t>Original mode queries</w:t>
        </w:r>
        <w:r>
          <w:rPr>
            <w:noProof/>
            <w:webHidden/>
          </w:rPr>
          <w:tab/>
        </w:r>
        <w:r>
          <w:rPr>
            <w:noProof/>
            <w:webHidden/>
          </w:rPr>
          <w:fldChar w:fldCharType="begin"/>
        </w:r>
        <w:r>
          <w:rPr>
            <w:noProof/>
            <w:webHidden/>
          </w:rPr>
          <w:instrText xml:space="preserve"> PAGEREF _Toc148083107 \h </w:instrText>
        </w:r>
        <w:r>
          <w:rPr>
            <w:noProof/>
            <w:webHidden/>
          </w:rPr>
        </w:r>
        <w:r>
          <w:rPr>
            <w:noProof/>
            <w:webHidden/>
          </w:rPr>
          <w:fldChar w:fldCharType="separate"/>
        </w:r>
        <w:r>
          <w:rPr>
            <w:noProof/>
            <w:webHidden/>
          </w:rPr>
          <w:t>107</w:t>
        </w:r>
        <w:r>
          <w:rPr>
            <w:noProof/>
            <w:webHidden/>
          </w:rPr>
          <w:fldChar w:fldCharType="end"/>
        </w:r>
      </w:hyperlink>
    </w:p>
    <w:p w14:paraId="1BEAAC0D" w14:textId="1E89CEA6" w:rsidR="00DA4CEF" w:rsidRDefault="00DA4CEF">
      <w:pPr>
        <w:pStyle w:val="TOC2"/>
        <w:rPr>
          <w:rFonts w:asciiTheme="minorHAnsi" w:eastAsiaTheme="minorEastAsia" w:hAnsiTheme="minorHAnsi" w:cstheme="minorBidi"/>
          <w:b w:val="0"/>
          <w:smallCaps w:val="0"/>
          <w:kern w:val="0"/>
          <w:sz w:val="22"/>
          <w:szCs w:val="22"/>
        </w:rPr>
      </w:pPr>
      <w:hyperlink w:anchor="_Toc148083108" w:history="1">
        <w:r w:rsidRPr="00114115">
          <w:rPr>
            <w:rStyle w:val="Hyperlink"/>
          </w:rPr>
          <w:t>5.11</w:t>
        </w:r>
        <w:r>
          <w:rPr>
            <w:rFonts w:asciiTheme="minorHAnsi" w:eastAsiaTheme="minorEastAsia" w:hAnsiTheme="minorHAnsi" w:cstheme="minorBidi"/>
            <w:b w:val="0"/>
            <w:smallCaps w:val="0"/>
            <w:kern w:val="0"/>
            <w:sz w:val="22"/>
            <w:szCs w:val="22"/>
          </w:rPr>
          <w:tab/>
        </w:r>
        <w:r w:rsidRPr="00114115">
          <w:rPr>
            <w:rStyle w:val="Hyperlink"/>
          </w:rPr>
          <w:t>OUTSTANDING ISSUES</w:t>
        </w:r>
        <w:r>
          <w:rPr>
            <w:webHidden/>
          </w:rPr>
          <w:tab/>
        </w:r>
        <w:r>
          <w:rPr>
            <w:webHidden/>
          </w:rPr>
          <w:fldChar w:fldCharType="begin"/>
        </w:r>
        <w:r>
          <w:rPr>
            <w:webHidden/>
          </w:rPr>
          <w:instrText xml:space="preserve"> PAGEREF _Toc148083108 \h </w:instrText>
        </w:r>
        <w:r>
          <w:rPr>
            <w:webHidden/>
          </w:rPr>
        </w:r>
        <w:r>
          <w:rPr>
            <w:webHidden/>
          </w:rPr>
          <w:fldChar w:fldCharType="separate"/>
        </w:r>
        <w:r>
          <w:rPr>
            <w:webHidden/>
          </w:rPr>
          <w:t>107</w:t>
        </w:r>
        <w:r>
          <w:rPr>
            <w:webHidden/>
          </w:rPr>
          <w:fldChar w:fldCharType="end"/>
        </w:r>
      </w:hyperlink>
    </w:p>
    <w:p w14:paraId="6612703D" w14:textId="14D73EF9" w:rsidR="00E921A2" w:rsidRPr="00121095" w:rsidRDefault="00D84BD4">
      <w:r>
        <w:rPr>
          <w:rFonts w:eastAsia="Times New Roman"/>
          <w:b/>
          <w:smallCaps/>
          <w:noProof/>
          <w:kern w:val="20"/>
          <w:sz w:val="20"/>
          <w:szCs w:val="20"/>
        </w:rPr>
        <w:fldChar w:fldCharType="end"/>
      </w:r>
    </w:p>
    <w:p w14:paraId="6C68CA3F" w14:textId="77777777" w:rsidR="00E921A2" w:rsidRPr="00121095" w:rsidRDefault="00E921A2">
      <w:pPr>
        <w:pStyle w:val="Heading2"/>
      </w:pPr>
      <w:bookmarkStart w:id="6" w:name="_Toc495483507"/>
      <w:bookmarkStart w:id="7" w:name="_Ref425719"/>
      <w:bookmarkStart w:id="8" w:name="_Ref425746"/>
      <w:bookmarkStart w:id="9" w:name="_Toc24273727"/>
      <w:bookmarkStart w:id="10" w:name="_Toc41280963"/>
      <w:bookmarkStart w:id="11" w:name="_Toc43004325"/>
      <w:bookmarkStart w:id="12" w:name="_Ref370218721"/>
      <w:bookmarkStart w:id="13" w:name="_Toc148083055"/>
      <w:bookmarkEnd w:id="5"/>
      <w:r w:rsidRPr="00121095">
        <w:t>INTRODUCTION</w:t>
      </w:r>
      <w:bookmarkEnd w:id="6"/>
      <w:bookmarkEnd w:id="7"/>
      <w:bookmarkEnd w:id="8"/>
      <w:bookmarkEnd w:id="9"/>
      <w:bookmarkEnd w:id="10"/>
      <w:bookmarkEnd w:id="11"/>
      <w:bookmarkEnd w:id="12"/>
      <w:bookmarkEnd w:id="13"/>
      <w:r w:rsidR="00BF2FE6" w:rsidRPr="00121095">
        <w:fldChar w:fldCharType="begin"/>
      </w:r>
      <w:r w:rsidRPr="00121095">
        <w:instrText>xe "Queries: Introduction"</w:instrText>
      </w:r>
      <w:r w:rsidR="00BF2FE6" w:rsidRPr="00121095">
        <w:fldChar w:fldCharType="end"/>
      </w:r>
    </w:p>
    <w:p w14:paraId="0B23B6EB" w14:textId="77777777" w:rsidR="00E921A2" w:rsidRPr="00121095" w:rsidRDefault="00E921A2">
      <w:r w:rsidRPr="00121095">
        <w:t>This chapter defines the rules that apply to queries and to their responses. It also defines the unsolicited display messages because their message syntax is query-like in nature.</w:t>
      </w:r>
    </w:p>
    <w:p w14:paraId="742D1BBA" w14:textId="0070C0B1" w:rsidR="00E921A2" w:rsidRPr="00121095" w:rsidRDefault="00E921A2" w:rsidP="00BF5311">
      <w:r w:rsidRPr="00121095">
        <w:t xml:space="preserve">Version 2.4 of the standard introduced new models for query and response messages. The layout of this chapter is structured such that all information pertaining to those newly defined query/response message pairs, including auxiliary protocols, appears in sections </w:t>
      </w:r>
      <w:r w:rsidR="002503D5">
        <w:fldChar w:fldCharType="begin"/>
      </w:r>
      <w:r w:rsidR="002503D5">
        <w:instrText xml:space="preserve"> REF _Ref425719 \r \h  \* MERGEFORMAT </w:instrText>
      </w:r>
      <w:r w:rsidR="002503D5">
        <w:fldChar w:fldCharType="separate"/>
      </w:r>
      <w:r w:rsidR="00C244BF">
        <w:t>5.2</w:t>
      </w:r>
      <w:r w:rsidR="002503D5">
        <w:fldChar w:fldCharType="end"/>
      </w:r>
      <w:r w:rsidRPr="00121095">
        <w:t>–</w:t>
      </w:r>
      <w:r w:rsidR="002503D5">
        <w:fldChar w:fldCharType="begin"/>
      </w:r>
      <w:r w:rsidR="002503D5">
        <w:instrText xml:space="preserve"> REF _Ref465144267 \r \h  \* MERGEFORMAT </w:instrText>
      </w:r>
      <w:r w:rsidR="002503D5">
        <w:fldChar w:fldCharType="separate"/>
      </w:r>
      <w:r w:rsidR="00C244BF">
        <w:t>5.9</w:t>
      </w:r>
      <w:r w:rsidR="002503D5">
        <w:fldChar w:fldCharType="end"/>
      </w:r>
      <w:r w:rsidRPr="00121095">
        <w:t xml:space="preserve"> and the previously defined queries appear in section </w:t>
      </w:r>
      <w:r w:rsidR="002503D5">
        <w:fldChar w:fldCharType="begin"/>
      </w:r>
      <w:r w:rsidR="002503D5">
        <w:instrText xml:space="preserve"> REF _Ref465144296 \r \h  \* MERGEFORMAT </w:instrText>
      </w:r>
      <w:r w:rsidR="002503D5">
        <w:fldChar w:fldCharType="separate"/>
      </w:r>
      <w:r w:rsidR="00C244BF">
        <w:t>5.10</w:t>
      </w:r>
      <w:r w:rsidR="002503D5">
        <w:fldChar w:fldCharType="end"/>
      </w:r>
      <w:r w:rsidRPr="00121095">
        <w:t xml:space="preserve">.  Outstanding issues appear in the final section, </w:t>
      </w:r>
      <w:r w:rsidR="002503D5">
        <w:fldChar w:fldCharType="begin"/>
      </w:r>
      <w:r w:rsidR="002503D5">
        <w:instrText xml:space="preserve"> REF _Ref490647039 \r \h  \* MERGEFORMAT </w:instrText>
      </w:r>
      <w:r w:rsidR="002503D5">
        <w:fldChar w:fldCharType="separate"/>
      </w:r>
      <w:r w:rsidR="00C244BF">
        <w:t>5.11</w:t>
      </w:r>
      <w:r w:rsidR="002503D5">
        <w:fldChar w:fldCharType="end"/>
      </w:r>
      <w:r w:rsidRPr="00121095">
        <w:t>.</w:t>
      </w:r>
    </w:p>
    <w:tbl>
      <w:tblPr>
        <w:tblW w:w="0" w:type="auto"/>
        <w:tblInd w:w="8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220"/>
        <w:gridCol w:w="1800"/>
      </w:tblGrid>
      <w:tr w:rsidR="00E921A2" w:rsidRPr="00E921A2" w14:paraId="7FF7A2AD" w14:textId="77777777">
        <w:trPr>
          <w:tblHeader/>
        </w:trPr>
        <w:tc>
          <w:tcPr>
            <w:tcW w:w="5220" w:type="dxa"/>
            <w:tcBorders>
              <w:top w:val="double" w:sz="4" w:space="0" w:color="auto"/>
              <w:bottom w:val="single" w:sz="4" w:space="0" w:color="auto"/>
            </w:tcBorders>
            <w:shd w:val="pct10" w:color="auto" w:fill="FFFFFF"/>
          </w:tcPr>
          <w:p w14:paraId="018D9DEB" w14:textId="77777777" w:rsidR="00E921A2" w:rsidRPr="00121095" w:rsidRDefault="00E921A2">
            <w:pPr>
              <w:pStyle w:val="OtherTableHeader"/>
            </w:pPr>
            <w:r w:rsidRPr="00121095">
              <w:lastRenderedPageBreak/>
              <w:t>Topic</w:t>
            </w:r>
          </w:p>
        </w:tc>
        <w:tc>
          <w:tcPr>
            <w:tcW w:w="1800" w:type="dxa"/>
            <w:tcBorders>
              <w:top w:val="double" w:sz="4" w:space="0" w:color="auto"/>
              <w:bottom w:val="single" w:sz="4" w:space="0" w:color="auto"/>
            </w:tcBorders>
            <w:shd w:val="pct10" w:color="auto" w:fill="FFFFFF"/>
          </w:tcPr>
          <w:p w14:paraId="30EFF0DA" w14:textId="77777777" w:rsidR="00E921A2" w:rsidRPr="00121095" w:rsidRDefault="00E921A2">
            <w:pPr>
              <w:pStyle w:val="OtherTableHeader"/>
            </w:pPr>
            <w:r w:rsidRPr="00121095">
              <w:t>Section Reference</w:t>
            </w:r>
          </w:p>
        </w:tc>
      </w:tr>
      <w:tr w:rsidR="00E921A2" w:rsidRPr="00E921A2" w14:paraId="7511D91E" w14:textId="77777777">
        <w:tc>
          <w:tcPr>
            <w:tcW w:w="5220" w:type="dxa"/>
            <w:tcBorders>
              <w:top w:val="single" w:sz="4" w:space="0" w:color="auto"/>
              <w:bottom w:val="nil"/>
            </w:tcBorders>
          </w:tcPr>
          <w:p w14:paraId="5A28B720" w14:textId="77777777" w:rsidR="00E921A2" w:rsidRPr="00121095" w:rsidRDefault="00E921A2">
            <w:pPr>
              <w:pStyle w:val="OtherTableBody"/>
              <w:keepNext/>
            </w:pPr>
            <w:r w:rsidRPr="00121095">
              <w:t>Introduction</w:t>
            </w:r>
          </w:p>
        </w:tc>
        <w:tc>
          <w:tcPr>
            <w:tcW w:w="1800" w:type="dxa"/>
            <w:tcBorders>
              <w:top w:val="single" w:sz="4" w:space="0" w:color="auto"/>
              <w:bottom w:val="nil"/>
            </w:tcBorders>
          </w:tcPr>
          <w:p w14:paraId="67063AFD" w14:textId="1E417A56" w:rsidR="00E921A2" w:rsidRPr="00121095" w:rsidRDefault="00BF2FE6">
            <w:pPr>
              <w:pStyle w:val="OtherTableBody"/>
              <w:keepNext/>
            </w:pPr>
            <w:r w:rsidRPr="00121095">
              <w:fldChar w:fldCharType="begin"/>
            </w:r>
            <w:r w:rsidR="00E921A2" w:rsidRPr="00121095">
              <w:instrText xml:space="preserve"> REF _Ref425746 \r \h </w:instrText>
            </w:r>
            <w:r w:rsidRPr="00121095">
              <w:fldChar w:fldCharType="separate"/>
            </w:r>
            <w:r w:rsidR="00C244BF">
              <w:t>5.2</w:t>
            </w:r>
            <w:r w:rsidRPr="00121095">
              <w:fldChar w:fldCharType="end"/>
            </w:r>
          </w:p>
        </w:tc>
      </w:tr>
      <w:tr w:rsidR="00E921A2" w:rsidRPr="00E921A2" w14:paraId="50316158" w14:textId="77777777">
        <w:tc>
          <w:tcPr>
            <w:tcW w:w="5220" w:type="dxa"/>
            <w:tcBorders>
              <w:top w:val="single" w:sz="4" w:space="0" w:color="auto"/>
              <w:bottom w:val="nil"/>
            </w:tcBorders>
          </w:tcPr>
          <w:p w14:paraId="48C3529A" w14:textId="77777777" w:rsidR="00E921A2" w:rsidRPr="00121095" w:rsidRDefault="00E921A2">
            <w:pPr>
              <w:pStyle w:val="OtherTableBody"/>
            </w:pPr>
            <w:r w:rsidRPr="00121095">
              <w:t xml:space="preserve">        Query/Response Model</w:t>
            </w:r>
          </w:p>
        </w:tc>
        <w:tc>
          <w:tcPr>
            <w:tcW w:w="1800" w:type="dxa"/>
            <w:tcBorders>
              <w:top w:val="single" w:sz="4" w:space="0" w:color="auto"/>
              <w:bottom w:val="nil"/>
            </w:tcBorders>
          </w:tcPr>
          <w:p w14:paraId="0844BDC8" w14:textId="5E36E551" w:rsidR="00E921A2" w:rsidRPr="00121095" w:rsidRDefault="002503D5">
            <w:pPr>
              <w:pStyle w:val="OtherTableBody"/>
            </w:pPr>
            <w:r>
              <w:fldChar w:fldCharType="begin"/>
            </w:r>
            <w:r>
              <w:instrText xml:space="preserve"> REF _Ref465668888 \r \h  \* MERGEFORMAT </w:instrText>
            </w:r>
            <w:r>
              <w:fldChar w:fldCharType="separate"/>
            </w:r>
            <w:r w:rsidR="00C244BF">
              <w:t>5.2.1</w:t>
            </w:r>
            <w:r>
              <w:fldChar w:fldCharType="end"/>
            </w:r>
          </w:p>
        </w:tc>
      </w:tr>
      <w:tr w:rsidR="00E921A2" w:rsidRPr="00E921A2" w14:paraId="4E438651" w14:textId="77777777">
        <w:tc>
          <w:tcPr>
            <w:tcW w:w="5220" w:type="dxa"/>
            <w:tcBorders>
              <w:top w:val="single" w:sz="4" w:space="0" w:color="auto"/>
              <w:bottom w:val="nil"/>
            </w:tcBorders>
          </w:tcPr>
          <w:p w14:paraId="117055F2" w14:textId="77777777" w:rsidR="00E921A2" w:rsidRPr="00121095" w:rsidRDefault="00E921A2">
            <w:pPr>
              <w:pStyle w:val="OtherTableBody"/>
            </w:pPr>
            <w:r w:rsidRPr="00121095">
              <w:t>Evolution of the Query Standard</w:t>
            </w:r>
          </w:p>
        </w:tc>
        <w:tc>
          <w:tcPr>
            <w:tcW w:w="1800" w:type="dxa"/>
            <w:tcBorders>
              <w:top w:val="single" w:sz="4" w:space="0" w:color="auto"/>
              <w:bottom w:val="nil"/>
            </w:tcBorders>
          </w:tcPr>
          <w:p w14:paraId="1D9DEAC0" w14:textId="07227301" w:rsidR="00E921A2" w:rsidRPr="00121095" w:rsidRDefault="002503D5">
            <w:pPr>
              <w:pStyle w:val="OtherTableBody"/>
            </w:pPr>
            <w:r>
              <w:fldChar w:fldCharType="begin"/>
            </w:r>
            <w:r>
              <w:instrText xml:space="preserve"> REF _Ref465668986 \r \h  \* MERGEFORMAT </w:instrText>
            </w:r>
            <w:r>
              <w:fldChar w:fldCharType="separate"/>
            </w:r>
            <w:r w:rsidR="00C244BF">
              <w:t>5.2.2</w:t>
            </w:r>
            <w:r>
              <w:fldChar w:fldCharType="end"/>
            </w:r>
          </w:p>
        </w:tc>
      </w:tr>
      <w:tr w:rsidR="00E921A2" w:rsidRPr="00E921A2" w14:paraId="46B051BE" w14:textId="77777777">
        <w:tc>
          <w:tcPr>
            <w:tcW w:w="5220" w:type="dxa"/>
            <w:tcBorders>
              <w:top w:val="single" w:sz="4" w:space="0" w:color="auto"/>
              <w:bottom w:val="nil"/>
            </w:tcBorders>
          </w:tcPr>
          <w:p w14:paraId="0F849E9B" w14:textId="77777777" w:rsidR="00E921A2" w:rsidRPr="00121095" w:rsidRDefault="00E921A2">
            <w:pPr>
              <w:pStyle w:val="OtherTableBody"/>
            </w:pPr>
            <w:r w:rsidRPr="00121095">
              <w:t>Query Development Methodology</w:t>
            </w:r>
          </w:p>
        </w:tc>
        <w:tc>
          <w:tcPr>
            <w:tcW w:w="1800" w:type="dxa"/>
            <w:tcBorders>
              <w:top w:val="single" w:sz="4" w:space="0" w:color="auto"/>
              <w:bottom w:val="nil"/>
            </w:tcBorders>
          </w:tcPr>
          <w:p w14:paraId="6DC5573B" w14:textId="2CB0AD66" w:rsidR="00E921A2" w:rsidRPr="00121095" w:rsidRDefault="002503D5">
            <w:pPr>
              <w:pStyle w:val="OtherTableBody"/>
            </w:pPr>
            <w:r>
              <w:fldChar w:fldCharType="begin"/>
            </w:r>
            <w:r>
              <w:instrText xml:space="preserve"> REF _Ref465669011 \r \h  \* MERGEFORMAT </w:instrText>
            </w:r>
            <w:r>
              <w:fldChar w:fldCharType="separate"/>
            </w:r>
            <w:r w:rsidR="00C244BF">
              <w:t>5.2.3</w:t>
            </w:r>
            <w:r>
              <w:fldChar w:fldCharType="end"/>
            </w:r>
          </w:p>
        </w:tc>
      </w:tr>
      <w:tr w:rsidR="00E921A2" w:rsidRPr="00E921A2" w14:paraId="09AA47EC" w14:textId="77777777">
        <w:tc>
          <w:tcPr>
            <w:tcW w:w="5220" w:type="dxa"/>
            <w:tcBorders>
              <w:top w:val="single" w:sz="4" w:space="0" w:color="auto"/>
              <w:bottom w:val="nil"/>
            </w:tcBorders>
          </w:tcPr>
          <w:p w14:paraId="753CC1A8" w14:textId="77777777" w:rsidR="00E921A2" w:rsidRPr="00121095" w:rsidRDefault="00E921A2">
            <w:pPr>
              <w:pStyle w:val="OtherTableBody"/>
            </w:pPr>
            <w:r w:rsidRPr="00121095">
              <w:t>Response Formats</w:t>
            </w:r>
          </w:p>
        </w:tc>
        <w:tc>
          <w:tcPr>
            <w:tcW w:w="1800" w:type="dxa"/>
            <w:tcBorders>
              <w:top w:val="single" w:sz="4" w:space="0" w:color="auto"/>
              <w:bottom w:val="nil"/>
            </w:tcBorders>
          </w:tcPr>
          <w:p w14:paraId="36DE4FDB" w14:textId="3ADE921F" w:rsidR="00E921A2" w:rsidRPr="00121095" w:rsidRDefault="002503D5">
            <w:pPr>
              <w:pStyle w:val="OtherTableBody"/>
            </w:pPr>
            <w:r>
              <w:fldChar w:fldCharType="begin"/>
            </w:r>
            <w:r>
              <w:instrText xml:space="preserve"> REF _Ref465657460 \r \h  \* MERGEFORMAT </w:instrText>
            </w:r>
            <w:r>
              <w:fldChar w:fldCharType="separate"/>
            </w:r>
            <w:r w:rsidR="00C244BF">
              <w:t>5.2.4</w:t>
            </w:r>
            <w:r>
              <w:fldChar w:fldCharType="end"/>
            </w:r>
          </w:p>
        </w:tc>
      </w:tr>
      <w:tr w:rsidR="00E921A2" w:rsidRPr="00E921A2" w14:paraId="58E4C6C3" w14:textId="77777777">
        <w:tc>
          <w:tcPr>
            <w:tcW w:w="5220" w:type="dxa"/>
            <w:tcBorders>
              <w:top w:val="single" w:sz="4" w:space="0" w:color="auto"/>
              <w:bottom w:val="nil"/>
            </w:tcBorders>
          </w:tcPr>
          <w:p w14:paraId="6495E786" w14:textId="77777777" w:rsidR="00E921A2" w:rsidRPr="00121095" w:rsidRDefault="00E921A2">
            <w:pPr>
              <w:pStyle w:val="OtherTableBody"/>
            </w:pPr>
            <w:r w:rsidRPr="00121095">
              <w:t>Query Specification Formats</w:t>
            </w:r>
          </w:p>
        </w:tc>
        <w:tc>
          <w:tcPr>
            <w:tcW w:w="1800" w:type="dxa"/>
            <w:tcBorders>
              <w:top w:val="single" w:sz="4" w:space="0" w:color="auto"/>
              <w:bottom w:val="nil"/>
            </w:tcBorders>
          </w:tcPr>
          <w:p w14:paraId="65DFE1C2" w14:textId="02FB6EAC" w:rsidR="00E921A2" w:rsidRPr="00121095" w:rsidRDefault="002503D5">
            <w:pPr>
              <w:pStyle w:val="OtherTableBody"/>
            </w:pPr>
            <w:r>
              <w:fldChar w:fldCharType="begin"/>
            </w:r>
            <w:r>
              <w:instrText xml:space="preserve"> REF _Ref465657549 \r \h  \* MERGEFORMAT </w:instrText>
            </w:r>
            <w:r>
              <w:fldChar w:fldCharType="separate"/>
            </w:r>
            <w:r w:rsidR="00C244BF">
              <w:t>5.2.5</w:t>
            </w:r>
            <w:r>
              <w:fldChar w:fldCharType="end"/>
            </w:r>
          </w:p>
        </w:tc>
      </w:tr>
      <w:tr w:rsidR="00E921A2" w:rsidRPr="00E921A2" w14:paraId="20D5F1DF" w14:textId="77777777">
        <w:tc>
          <w:tcPr>
            <w:tcW w:w="5220" w:type="dxa"/>
            <w:tcBorders>
              <w:top w:val="single" w:sz="4" w:space="0" w:color="auto"/>
              <w:bottom w:val="nil"/>
            </w:tcBorders>
          </w:tcPr>
          <w:p w14:paraId="5BAA0745" w14:textId="77777777" w:rsidR="00E921A2" w:rsidRPr="00121095" w:rsidRDefault="00E921A2">
            <w:pPr>
              <w:pStyle w:val="OtherTableBody"/>
            </w:pPr>
            <w:r w:rsidRPr="00121095">
              <w:t>Summary Chart of Query/Response Pairs</w:t>
            </w:r>
          </w:p>
        </w:tc>
        <w:tc>
          <w:tcPr>
            <w:tcW w:w="1800" w:type="dxa"/>
            <w:tcBorders>
              <w:top w:val="single" w:sz="4" w:space="0" w:color="auto"/>
              <w:bottom w:val="nil"/>
            </w:tcBorders>
          </w:tcPr>
          <w:p w14:paraId="24E5D981" w14:textId="36B2CE33" w:rsidR="00E921A2" w:rsidRPr="00121095" w:rsidRDefault="002503D5">
            <w:pPr>
              <w:pStyle w:val="OtherTableBody"/>
            </w:pPr>
            <w:r>
              <w:fldChar w:fldCharType="begin"/>
            </w:r>
            <w:r>
              <w:instrText xml:space="preserve"> REF _Ref465156778 \r \h  \* MERGEFORMAT </w:instrText>
            </w:r>
            <w:r>
              <w:fldChar w:fldCharType="separate"/>
            </w:r>
            <w:r w:rsidR="00C244BF">
              <w:t>5.2.6</w:t>
            </w:r>
            <w:r>
              <w:fldChar w:fldCharType="end"/>
            </w:r>
          </w:p>
        </w:tc>
      </w:tr>
      <w:tr w:rsidR="00E921A2" w:rsidRPr="00E921A2" w14:paraId="19A95DDC" w14:textId="77777777">
        <w:tc>
          <w:tcPr>
            <w:tcW w:w="5220" w:type="dxa"/>
            <w:tcBorders>
              <w:top w:val="single" w:sz="4" w:space="0" w:color="auto"/>
              <w:bottom w:val="nil"/>
            </w:tcBorders>
          </w:tcPr>
          <w:p w14:paraId="4AACC0D7" w14:textId="77777777" w:rsidR="00E921A2" w:rsidRPr="00121095" w:rsidRDefault="00E921A2">
            <w:pPr>
              <w:pStyle w:val="OtherTableBody"/>
            </w:pPr>
            <w:r w:rsidRPr="00121095">
              <w:t>Query/Response Profile</w:t>
            </w:r>
          </w:p>
        </w:tc>
        <w:tc>
          <w:tcPr>
            <w:tcW w:w="1800" w:type="dxa"/>
            <w:tcBorders>
              <w:top w:val="single" w:sz="4" w:space="0" w:color="auto"/>
              <w:bottom w:val="nil"/>
            </w:tcBorders>
          </w:tcPr>
          <w:p w14:paraId="606EE739" w14:textId="20EB72A3" w:rsidR="00E921A2" w:rsidRPr="00121095" w:rsidRDefault="002503D5">
            <w:pPr>
              <w:pStyle w:val="OtherTableBody"/>
            </w:pPr>
            <w:r>
              <w:fldChar w:fldCharType="begin"/>
            </w:r>
            <w:r>
              <w:instrText xml:space="preserve"> REF _Ref465156941 \r \h  \* MERGEFORMAT </w:instrText>
            </w:r>
            <w:r>
              <w:fldChar w:fldCharType="separate"/>
            </w:r>
            <w:r w:rsidR="00C244BF">
              <w:t>0</w:t>
            </w:r>
            <w:r>
              <w:fldChar w:fldCharType="end"/>
            </w:r>
          </w:p>
        </w:tc>
      </w:tr>
      <w:tr w:rsidR="00E921A2" w:rsidRPr="00E921A2" w14:paraId="32F50010" w14:textId="77777777">
        <w:tc>
          <w:tcPr>
            <w:tcW w:w="5220" w:type="dxa"/>
            <w:tcBorders>
              <w:top w:val="single" w:sz="4" w:space="0" w:color="auto"/>
              <w:bottom w:val="nil"/>
            </w:tcBorders>
          </w:tcPr>
          <w:p w14:paraId="118286D5" w14:textId="77777777" w:rsidR="00E921A2" w:rsidRPr="00121095" w:rsidRDefault="00E921A2">
            <w:pPr>
              <w:pStyle w:val="OtherTableBody"/>
            </w:pPr>
            <w:r w:rsidRPr="00121095">
              <w:t>Query/Response Message Pairs</w:t>
            </w:r>
          </w:p>
        </w:tc>
        <w:tc>
          <w:tcPr>
            <w:tcW w:w="1800" w:type="dxa"/>
            <w:tcBorders>
              <w:top w:val="single" w:sz="4" w:space="0" w:color="auto"/>
              <w:bottom w:val="nil"/>
            </w:tcBorders>
          </w:tcPr>
          <w:p w14:paraId="577B5EE9" w14:textId="140B622C" w:rsidR="00E921A2" w:rsidRPr="00121095" w:rsidRDefault="002503D5">
            <w:pPr>
              <w:pStyle w:val="OtherTableBody"/>
            </w:pPr>
            <w:r>
              <w:fldChar w:fldCharType="begin"/>
            </w:r>
            <w:r>
              <w:instrText xml:space="preserve"> REF _Ref465157109 \r \h  \* MERGEFORMAT </w:instrText>
            </w:r>
            <w:r>
              <w:fldChar w:fldCharType="separate"/>
            </w:r>
            <w:r w:rsidR="00C244BF">
              <w:t>5.3.3.4</w:t>
            </w:r>
            <w:r>
              <w:fldChar w:fldCharType="end"/>
            </w:r>
          </w:p>
        </w:tc>
      </w:tr>
      <w:tr w:rsidR="00E921A2" w:rsidRPr="00E921A2" w14:paraId="7634EA7E" w14:textId="77777777">
        <w:tc>
          <w:tcPr>
            <w:tcW w:w="5220" w:type="dxa"/>
            <w:tcBorders>
              <w:top w:val="single" w:sz="4" w:space="0" w:color="auto"/>
              <w:bottom w:val="nil"/>
            </w:tcBorders>
          </w:tcPr>
          <w:p w14:paraId="7C104378" w14:textId="77777777" w:rsidR="00E921A2" w:rsidRPr="00121095" w:rsidRDefault="00E921A2">
            <w:pPr>
              <w:pStyle w:val="OtherTableBody"/>
            </w:pPr>
            <w:r w:rsidRPr="00121095">
              <w:t>Query/Response Message Segments</w:t>
            </w:r>
          </w:p>
        </w:tc>
        <w:tc>
          <w:tcPr>
            <w:tcW w:w="1800" w:type="dxa"/>
            <w:tcBorders>
              <w:top w:val="single" w:sz="4" w:space="0" w:color="auto"/>
              <w:bottom w:val="nil"/>
            </w:tcBorders>
          </w:tcPr>
          <w:p w14:paraId="16F954BF" w14:textId="12BD3853" w:rsidR="00E921A2" w:rsidRPr="00121095" w:rsidRDefault="002503D5">
            <w:pPr>
              <w:pStyle w:val="OtherTableBody"/>
            </w:pPr>
            <w:r>
              <w:fldChar w:fldCharType="begin"/>
            </w:r>
            <w:r>
              <w:instrText xml:space="preserve"> REF _Ref490990034 \r \h  \* MERGEFORMAT </w:instrText>
            </w:r>
            <w:r>
              <w:fldChar w:fldCharType="separate"/>
            </w:r>
            <w:r w:rsidR="00C244BF">
              <w:t>0</w:t>
            </w:r>
            <w:r>
              <w:fldChar w:fldCharType="end"/>
            </w:r>
          </w:p>
        </w:tc>
      </w:tr>
      <w:tr w:rsidR="00E921A2" w:rsidRPr="00E921A2" w14:paraId="41532B0B" w14:textId="77777777">
        <w:tc>
          <w:tcPr>
            <w:tcW w:w="5220" w:type="dxa"/>
            <w:tcBorders>
              <w:top w:val="single" w:sz="4" w:space="0" w:color="auto"/>
              <w:bottom w:val="nil"/>
            </w:tcBorders>
          </w:tcPr>
          <w:p w14:paraId="6714CC12" w14:textId="77777777" w:rsidR="00E921A2" w:rsidRPr="00121095" w:rsidRDefault="00E921A2">
            <w:pPr>
              <w:pStyle w:val="OtherTableBody"/>
            </w:pPr>
            <w:r w:rsidRPr="00121095">
              <w:t>Auxiliary Query Protocols</w:t>
            </w:r>
          </w:p>
        </w:tc>
        <w:tc>
          <w:tcPr>
            <w:tcW w:w="1800" w:type="dxa"/>
            <w:tcBorders>
              <w:top w:val="single" w:sz="4" w:space="0" w:color="auto"/>
              <w:bottom w:val="nil"/>
            </w:tcBorders>
          </w:tcPr>
          <w:p w14:paraId="23E5C8C0" w14:textId="5F9DFE71" w:rsidR="00E921A2" w:rsidRPr="00121095" w:rsidRDefault="002503D5">
            <w:pPr>
              <w:pStyle w:val="OtherTableBody"/>
            </w:pPr>
            <w:r>
              <w:fldChar w:fldCharType="begin"/>
            </w:r>
            <w:r>
              <w:instrText xml:space="preserve"> REF _Ref490990067 \r \h  \* MERGEFORMAT </w:instrText>
            </w:r>
            <w:r>
              <w:fldChar w:fldCharType="separate"/>
            </w:r>
            <w:r w:rsidR="00C244BF">
              <w:t>5.6</w:t>
            </w:r>
            <w:r>
              <w:fldChar w:fldCharType="end"/>
            </w:r>
          </w:p>
        </w:tc>
      </w:tr>
      <w:tr w:rsidR="00E921A2" w:rsidRPr="00E921A2" w14:paraId="599D3C4B" w14:textId="77777777">
        <w:tc>
          <w:tcPr>
            <w:tcW w:w="5220" w:type="dxa"/>
            <w:tcBorders>
              <w:top w:val="single" w:sz="4" w:space="0" w:color="auto"/>
              <w:bottom w:val="nil"/>
            </w:tcBorders>
          </w:tcPr>
          <w:p w14:paraId="2EA70ECD" w14:textId="77777777" w:rsidR="00E921A2" w:rsidRPr="00121095" w:rsidRDefault="00E921A2">
            <w:pPr>
              <w:pStyle w:val="OtherTableBody"/>
            </w:pPr>
            <w:r w:rsidRPr="00121095">
              <w:t>Publish and Subscribe</w:t>
            </w:r>
          </w:p>
        </w:tc>
        <w:tc>
          <w:tcPr>
            <w:tcW w:w="1800" w:type="dxa"/>
            <w:tcBorders>
              <w:top w:val="single" w:sz="4" w:space="0" w:color="auto"/>
              <w:bottom w:val="nil"/>
            </w:tcBorders>
          </w:tcPr>
          <w:p w14:paraId="59EFA517" w14:textId="1E791064" w:rsidR="00E921A2" w:rsidRPr="00121095" w:rsidRDefault="002503D5">
            <w:pPr>
              <w:pStyle w:val="OtherTableBody"/>
            </w:pPr>
            <w:r>
              <w:fldChar w:fldCharType="begin"/>
            </w:r>
            <w:r>
              <w:instrText xml:space="preserve"> REF _Ref490990086 \r \h  \* MERGEFORMAT </w:instrText>
            </w:r>
            <w:r>
              <w:fldChar w:fldCharType="separate"/>
            </w:r>
            <w:r w:rsidR="00C244BF">
              <w:t>5.7</w:t>
            </w:r>
            <w:r>
              <w:fldChar w:fldCharType="end"/>
            </w:r>
          </w:p>
        </w:tc>
      </w:tr>
      <w:tr w:rsidR="00E921A2" w:rsidRPr="00E921A2" w14:paraId="0EB0BB26" w14:textId="77777777">
        <w:tc>
          <w:tcPr>
            <w:tcW w:w="5220" w:type="dxa"/>
            <w:tcBorders>
              <w:top w:val="single" w:sz="4" w:space="0" w:color="auto"/>
              <w:bottom w:val="nil"/>
            </w:tcBorders>
          </w:tcPr>
          <w:p w14:paraId="001EFA64" w14:textId="77777777" w:rsidR="00E921A2" w:rsidRPr="00121095" w:rsidRDefault="00E921A2">
            <w:pPr>
              <w:pStyle w:val="OtherTableBody"/>
            </w:pPr>
            <w:r w:rsidRPr="00121095">
              <w:t>Query Implementation Considerations</w:t>
            </w:r>
          </w:p>
        </w:tc>
        <w:bookmarkStart w:id="14" w:name="_Hlt490990089"/>
        <w:tc>
          <w:tcPr>
            <w:tcW w:w="1800" w:type="dxa"/>
            <w:tcBorders>
              <w:top w:val="single" w:sz="4" w:space="0" w:color="auto"/>
              <w:bottom w:val="nil"/>
            </w:tcBorders>
          </w:tcPr>
          <w:p w14:paraId="3F788C72" w14:textId="51678D19" w:rsidR="00E921A2" w:rsidRPr="00121095" w:rsidRDefault="00BF2FE6">
            <w:pPr>
              <w:pStyle w:val="OtherTableBody"/>
            </w:pPr>
            <w:r w:rsidRPr="00121095">
              <w:fldChar w:fldCharType="begin"/>
            </w:r>
            <w:r w:rsidR="00E921A2" w:rsidRPr="00121095">
              <w:instrText xml:space="preserve"> REF _Ref465144262 \r \h  \* MERGEFORMAT </w:instrText>
            </w:r>
            <w:r w:rsidRPr="00121095">
              <w:fldChar w:fldCharType="separate"/>
            </w:r>
            <w:r w:rsidR="00C244BF">
              <w:t>5.8</w:t>
            </w:r>
            <w:r w:rsidRPr="00121095">
              <w:fldChar w:fldCharType="end"/>
            </w:r>
            <w:bookmarkEnd w:id="14"/>
          </w:p>
        </w:tc>
      </w:tr>
      <w:tr w:rsidR="00E921A2" w:rsidRPr="00E921A2" w14:paraId="40B70B48" w14:textId="77777777">
        <w:tc>
          <w:tcPr>
            <w:tcW w:w="5220" w:type="dxa"/>
            <w:tcBorders>
              <w:top w:val="single" w:sz="4" w:space="0" w:color="auto"/>
              <w:bottom w:val="nil"/>
            </w:tcBorders>
          </w:tcPr>
          <w:p w14:paraId="2D08587A" w14:textId="77777777" w:rsidR="00E921A2" w:rsidRPr="00121095" w:rsidRDefault="00E921A2">
            <w:pPr>
              <w:pStyle w:val="OtherTableBody"/>
            </w:pPr>
            <w:r w:rsidRPr="00121095">
              <w:t>Query/Response Message Examples</w:t>
            </w:r>
          </w:p>
        </w:tc>
        <w:tc>
          <w:tcPr>
            <w:tcW w:w="1800" w:type="dxa"/>
            <w:tcBorders>
              <w:top w:val="single" w:sz="4" w:space="0" w:color="auto"/>
              <w:bottom w:val="nil"/>
            </w:tcBorders>
          </w:tcPr>
          <w:p w14:paraId="34371896" w14:textId="77A9B6D8" w:rsidR="00E921A2" w:rsidRPr="00121095" w:rsidRDefault="002503D5">
            <w:pPr>
              <w:pStyle w:val="OtherTableBody"/>
            </w:pPr>
            <w:r>
              <w:fldChar w:fldCharType="begin"/>
            </w:r>
            <w:r>
              <w:instrText xml:space="preserve"> REF _Ref465144267 \r \h  \* MERGEFORMAT </w:instrText>
            </w:r>
            <w:r>
              <w:fldChar w:fldCharType="separate"/>
            </w:r>
            <w:r w:rsidR="00C244BF">
              <w:t>5.9</w:t>
            </w:r>
            <w:r>
              <w:fldChar w:fldCharType="end"/>
            </w:r>
          </w:p>
        </w:tc>
      </w:tr>
      <w:tr w:rsidR="00E921A2" w:rsidRPr="00E921A2" w14:paraId="13457E6D" w14:textId="77777777">
        <w:tc>
          <w:tcPr>
            <w:tcW w:w="5220" w:type="dxa"/>
            <w:tcBorders>
              <w:top w:val="single" w:sz="4" w:space="0" w:color="auto"/>
              <w:bottom w:val="nil"/>
            </w:tcBorders>
          </w:tcPr>
          <w:p w14:paraId="4938AC5C" w14:textId="77777777" w:rsidR="00E921A2" w:rsidRPr="00121095" w:rsidRDefault="00E921A2">
            <w:pPr>
              <w:pStyle w:val="OtherTableBody"/>
            </w:pPr>
            <w:r w:rsidRPr="00121095">
              <w:t xml:space="preserve">Superseded Query/Response Trigger Events and  Message Pairs </w:t>
            </w:r>
          </w:p>
        </w:tc>
        <w:tc>
          <w:tcPr>
            <w:tcW w:w="1800" w:type="dxa"/>
            <w:tcBorders>
              <w:top w:val="single" w:sz="4" w:space="0" w:color="auto"/>
              <w:bottom w:val="nil"/>
            </w:tcBorders>
          </w:tcPr>
          <w:p w14:paraId="1E393225" w14:textId="3C932DEE" w:rsidR="00E921A2" w:rsidRPr="00121095" w:rsidRDefault="002503D5">
            <w:pPr>
              <w:pStyle w:val="OtherTableBody"/>
            </w:pPr>
            <w:r>
              <w:fldChar w:fldCharType="begin"/>
            </w:r>
            <w:r>
              <w:instrText xml:space="preserve"> REF _Ref465144296 \r \h  \* MERGEFORMAT </w:instrText>
            </w:r>
            <w:r>
              <w:fldChar w:fldCharType="separate"/>
            </w:r>
            <w:r w:rsidR="00C244BF">
              <w:t>5.10</w:t>
            </w:r>
            <w:r>
              <w:fldChar w:fldCharType="end"/>
            </w:r>
          </w:p>
        </w:tc>
      </w:tr>
      <w:tr w:rsidR="00E921A2" w:rsidRPr="00E921A2" w14:paraId="20BECA63" w14:textId="77777777">
        <w:tc>
          <w:tcPr>
            <w:tcW w:w="5220" w:type="dxa"/>
            <w:tcBorders>
              <w:top w:val="single" w:sz="4" w:space="0" w:color="auto"/>
              <w:bottom w:val="nil"/>
            </w:tcBorders>
          </w:tcPr>
          <w:p w14:paraId="6C0FCBED" w14:textId="77777777" w:rsidR="00E921A2" w:rsidRPr="00121095" w:rsidRDefault="00E921A2">
            <w:pPr>
              <w:pStyle w:val="OtherTableBody"/>
            </w:pPr>
            <w:r w:rsidRPr="00121095">
              <w:t xml:space="preserve">         Display Messages</w:t>
            </w:r>
          </w:p>
        </w:tc>
        <w:tc>
          <w:tcPr>
            <w:tcW w:w="1800" w:type="dxa"/>
            <w:tcBorders>
              <w:top w:val="single" w:sz="4" w:space="0" w:color="auto"/>
              <w:bottom w:val="nil"/>
            </w:tcBorders>
          </w:tcPr>
          <w:p w14:paraId="350F2302" w14:textId="7848D976" w:rsidR="00E921A2" w:rsidRPr="00121095" w:rsidRDefault="002503D5">
            <w:pPr>
              <w:pStyle w:val="OtherTableBody"/>
            </w:pPr>
            <w:r>
              <w:fldChar w:fldCharType="begin"/>
            </w:r>
            <w:r>
              <w:instrText xml:space="preserve"> REF _Ref465669473 \r \h  \* MERGEFORMAT </w:instrText>
            </w:r>
            <w:r>
              <w:fldChar w:fldCharType="separate"/>
            </w:r>
            <w:r w:rsidR="00C244BF">
              <w:t>5.10.1</w:t>
            </w:r>
            <w:r>
              <w:fldChar w:fldCharType="end"/>
            </w:r>
          </w:p>
        </w:tc>
      </w:tr>
      <w:tr w:rsidR="00E921A2" w:rsidRPr="00E921A2" w14:paraId="3533A386" w14:textId="77777777">
        <w:tc>
          <w:tcPr>
            <w:tcW w:w="5220" w:type="dxa"/>
            <w:tcBorders>
              <w:top w:val="single" w:sz="4" w:space="0" w:color="auto"/>
              <w:bottom w:val="nil"/>
            </w:tcBorders>
          </w:tcPr>
          <w:p w14:paraId="5266F674" w14:textId="77777777" w:rsidR="00E921A2" w:rsidRPr="00121095" w:rsidRDefault="00E921A2">
            <w:pPr>
              <w:pStyle w:val="OtherTableBody"/>
            </w:pPr>
            <w:r w:rsidRPr="00121095">
              <w:t xml:space="preserve">         Original Mode Queries</w:t>
            </w:r>
          </w:p>
        </w:tc>
        <w:tc>
          <w:tcPr>
            <w:tcW w:w="1800" w:type="dxa"/>
            <w:tcBorders>
              <w:top w:val="single" w:sz="4" w:space="0" w:color="auto"/>
              <w:bottom w:val="nil"/>
            </w:tcBorders>
          </w:tcPr>
          <w:p w14:paraId="5309ACB6" w14:textId="253A2568" w:rsidR="00E921A2" w:rsidRPr="00121095" w:rsidRDefault="002503D5">
            <w:pPr>
              <w:pStyle w:val="OtherTableBody"/>
            </w:pPr>
            <w:r>
              <w:fldChar w:fldCharType="begin"/>
            </w:r>
            <w:r>
              <w:instrText xml:space="preserve"> REF _Ref465669510 \r \h  \* MERGEFORMAT </w:instrText>
            </w:r>
            <w:r>
              <w:fldChar w:fldCharType="separate"/>
            </w:r>
            <w:r w:rsidR="00C244BF">
              <w:t>5.10.2</w:t>
            </w:r>
            <w:r>
              <w:fldChar w:fldCharType="end"/>
            </w:r>
          </w:p>
        </w:tc>
      </w:tr>
      <w:tr w:rsidR="00E921A2" w:rsidRPr="00E921A2" w14:paraId="061153DE" w14:textId="77777777">
        <w:tc>
          <w:tcPr>
            <w:tcW w:w="5220" w:type="dxa"/>
            <w:tcBorders>
              <w:top w:val="single" w:sz="4" w:space="0" w:color="auto"/>
              <w:bottom w:val="double" w:sz="4" w:space="0" w:color="auto"/>
            </w:tcBorders>
          </w:tcPr>
          <w:p w14:paraId="19152A9E" w14:textId="77777777" w:rsidR="00E921A2" w:rsidRPr="00121095" w:rsidRDefault="00E921A2">
            <w:pPr>
              <w:pStyle w:val="OtherTableBody"/>
            </w:pPr>
            <w:r w:rsidRPr="00121095">
              <w:t>Outstanding Issues</w:t>
            </w:r>
          </w:p>
        </w:tc>
        <w:tc>
          <w:tcPr>
            <w:tcW w:w="1800" w:type="dxa"/>
            <w:tcBorders>
              <w:top w:val="single" w:sz="4" w:space="0" w:color="auto"/>
              <w:bottom w:val="double" w:sz="4" w:space="0" w:color="auto"/>
            </w:tcBorders>
          </w:tcPr>
          <w:p w14:paraId="5C10A831" w14:textId="6CF70772" w:rsidR="00E921A2" w:rsidRPr="00121095" w:rsidRDefault="002503D5">
            <w:pPr>
              <w:pStyle w:val="OtherTableBody"/>
            </w:pPr>
            <w:r>
              <w:fldChar w:fldCharType="begin"/>
            </w:r>
            <w:r>
              <w:instrText xml:space="preserve"> REF _Ref490647039 \r \h  \* MERGEFORMAT </w:instrText>
            </w:r>
            <w:r>
              <w:fldChar w:fldCharType="separate"/>
            </w:r>
            <w:r w:rsidR="00C244BF">
              <w:t>5.11</w:t>
            </w:r>
            <w:r>
              <w:fldChar w:fldCharType="end"/>
            </w:r>
          </w:p>
        </w:tc>
      </w:tr>
    </w:tbl>
    <w:p w14:paraId="61CB2CFC" w14:textId="77777777" w:rsidR="00E921A2" w:rsidRPr="00121095" w:rsidRDefault="00E921A2"/>
    <w:p w14:paraId="4A89A85F" w14:textId="77777777" w:rsidR="00E921A2" w:rsidRPr="00121095" w:rsidRDefault="00E921A2">
      <w:r w:rsidRPr="00121095">
        <w:t>The Standard embraces the most common queries that are likely to occur. These are defined by the functional chapters. The following represents typical examples of queries supported by the Standard:</w:t>
      </w:r>
    </w:p>
    <w:p w14:paraId="1E0D22C6" w14:textId="77777777" w:rsidR="00E921A2" w:rsidRPr="00121095" w:rsidRDefault="00E921A2">
      <w:pPr>
        <w:pStyle w:val="NormalListAlpha"/>
        <w:tabs>
          <w:tab w:val="num" w:pos="1368"/>
        </w:tabs>
      </w:pPr>
      <w:r w:rsidRPr="00121095">
        <w:t>data regarding a single patient, e.g., send all lab results for patient #123456</w:t>
      </w:r>
    </w:p>
    <w:p w14:paraId="78FBCCBC" w14:textId="77777777" w:rsidR="00E921A2" w:rsidRPr="00121095" w:rsidRDefault="00E921A2">
      <w:pPr>
        <w:pStyle w:val="NormalListAlpha"/>
        <w:tabs>
          <w:tab w:val="num" w:pos="1368"/>
        </w:tabs>
      </w:pPr>
      <w:r w:rsidRPr="00121095">
        <w:t>data regarding multiple patients, e.g., send the list of patients whose attending physician is Dr. #123</w:t>
      </w:r>
    </w:p>
    <w:p w14:paraId="6EEA3B16" w14:textId="77777777" w:rsidR="00E921A2" w:rsidRPr="00121095" w:rsidRDefault="00E921A2">
      <w:pPr>
        <w:pStyle w:val="NormalListAlpha"/>
        <w:tabs>
          <w:tab w:val="num" w:pos="1368"/>
        </w:tabs>
      </w:pPr>
      <w:r w:rsidRPr="00121095">
        <w:t>data that is not patient related, e.g., send the age specific normal values for serum protein.</w:t>
      </w:r>
    </w:p>
    <w:p w14:paraId="2AE99F53" w14:textId="77777777" w:rsidR="00E921A2" w:rsidRPr="00121095" w:rsidRDefault="00E921A2">
      <w:pPr>
        <w:pStyle w:val="NormalListAlpha"/>
        <w:tabs>
          <w:tab w:val="num" w:pos="1368"/>
        </w:tabs>
      </w:pPr>
      <w:r w:rsidRPr="00121095">
        <w:t>data within a specified time range, e.g., send all serum glucose results, reported between January 1, 1998 through December 31, 1999, for patient #123456.</w:t>
      </w:r>
    </w:p>
    <w:p w14:paraId="5F91EF05" w14:textId="77777777" w:rsidR="00E921A2" w:rsidRPr="00121095" w:rsidRDefault="00E921A2">
      <w:r w:rsidRPr="00121095">
        <w:t>The variety of potential queries is almost unlimited.  There was no attempt here to define a Standard that would cover every possible query. Chapter 5 discusses general ways query/response pairs are structured.  Functional chapters discuss specific query/response pairs required for their needs.  The technical committees responsible for functionally-specific chapters define detailed content of the query/response segment patterns within those chapters.</w:t>
      </w:r>
    </w:p>
    <w:p w14:paraId="7C8B71AC" w14:textId="77777777" w:rsidR="00E921A2" w:rsidRPr="00121095" w:rsidRDefault="00E921A2">
      <w:r w:rsidRPr="00121095">
        <w:t>In particular, there is no implication that a specific system SHALL support generalized queries or Conformance Statements to comply with the Standard.  Rather, these transactions provide a format, or a set of tools to support queries to the extent desired by the institution.  The resources available and local policies will influence the type of queries that MAY BE implemented.</w:t>
      </w:r>
    </w:p>
    <w:p w14:paraId="0C94D20B" w14:textId="77777777" w:rsidR="00E921A2" w:rsidRPr="00121095" w:rsidRDefault="00E921A2">
      <w:pPr>
        <w:pStyle w:val="Heading3"/>
      </w:pPr>
      <w:bookmarkStart w:id="15" w:name="_Ref465668888"/>
      <w:bookmarkStart w:id="16" w:name="_Toc495483508"/>
      <w:bookmarkStart w:id="17" w:name="_Toc24273728"/>
      <w:bookmarkStart w:id="18" w:name="_Toc41280964"/>
      <w:bookmarkStart w:id="19" w:name="_Toc43004326"/>
      <w:bookmarkStart w:id="20" w:name="_Toc348257234"/>
      <w:bookmarkStart w:id="21" w:name="_Toc348257570"/>
      <w:bookmarkStart w:id="22" w:name="_Toc348263192"/>
      <w:bookmarkStart w:id="23" w:name="_Toc348336521"/>
      <w:bookmarkStart w:id="24" w:name="_Toc348770009"/>
      <w:bookmarkStart w:id="25" w:name="_Toc348856151"/>
      <w:bookmarkStart w:id="26" w:name="_Toc348866572"/>
      <w:bookmarkStart w:id="27" w:name="_Toc348947802"/>
      <w:bookmarkStart w:id="28" w:name="_Toc349735383"/>
      <w:bookmarkStart w:id="29" w:name="_Toc349735826"/>
      <w:bookmarkStart w:id="30" w:name="_Toc349735980"/>
      <w:bookmarkStart w:id="31" w:name="_Toc349803712"/>
      <w:bookmarkStart w:id="32" w:name="_Ref358262916"/>
      <w:bookmarkStart w:id="33" w:name="_Toc359235991"/>
      <w:bookmarkStart w:id="34" w:name="_Toc148083056"/>
      <w:r w:rsidRPr="00121095">
        <w:t>Query/response model</w:t>
      </w:r>
      <w:bookmarkEnd w:id="15"/>
      <w:bookmarkEnd w:id="16"/>
      <w:bookmarkEnd w:id="17"/>
      <w:bookmarkEnd w:id="18"/>
      <w:bookmarkEnd w:id="19"/>
      <w:bookmarkEnd w:id="34"/>
      <w:r w:rsidR="00BF2FE6" w:rsidRPr="00121095">
        <w:fldChar w:fldCharType="begin"/>
      </w:r>
      <w:r w:rsidRPr="00121095">
        <w:instrText xml:space="preserve"> XE "Query/response model" </w:instrText>
      </w:r>
      <w:r w:rsidR="00BF2FE6" w:rsidRPr="00121095">
        <w:fldChar w:fldCharType="end"/>
      </w:r>
    </w:p>
    <w:p w14:paraId="444A9B88" w14:textId="77777777" w:rsidR="00E921A2" w:rsidRPr="00121095" w:rsidRDefault="00E921A2">
      <w:pPr>
        <w:pStyle w:val="NormalIndented"/>
      </w:pPr>
      <w:r w:rsidRPr="00121095">
        <w:t xml:space="preserve">A query with its response should be thought of as a message pair. The following illustration shows the three generic models of message pairs: the </w:t>
      </w:r>
      <w:r w:rsidRPr="00121095">
        <w:rPr>
          <w:b/>
          <w:i/>
        </w:rPr>
        <w:t xml:space="preserve">declarative, interrogative, </w:t>
      </w:r>
      <w:r w:rsidRPr="00121095">
        <w:t xml:space="preserve">and </w:t>
      </w:r>
      <w:r w:rsidRPr="00121095">
        <w:rPr>
          <w:b/>
          <w:i/>
        </w:rPr>
        <w:t>imperative</w:t>
      </w:r>
      <w:r w:rsidRPr="00121095">
        <w:t xml:space="preserve">.  Within each model, one </w:t>
      </w:r>
      <w:r w:rsidRPr="00121095">
        <w:lastRenderedPageBreak/>
        <w:t>system assumes the role of initiator and the other system assumes the role of responder. HL7 queries follow the "interrogative" style of messaging as described below.</w:t>
      </w:r>
    </w:p>
    <w:p w14:paraId="7D3D7856" w14:textId="77777777" w:rsidR="00E921A2" w:rsidRPr="00121095" w:rsidRDefault="00E921A2">
      <w:pPr>
        <w:pStyle w:val="NormalIndented"/>
        <w:jc w:val="both"/>
      </w:pPr>
      <w:r w:rsidRPr="00121095">
        <w:object w:dxaOrig="9649" w:dyaOrig="6859" w14:anchorId="455DA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8pt;height:252pt" o:ole="" fillcolor="window">
            <v:imagedata r:id="rId10" o:title=""/>
          </v:shape>
          <o:OLEObject Type="Embed" ProgID="Visio.Drawing.11" ShapeID="_x0000_i1025" DrawAspect="Content" ObjectID="_1758696089" r:id="rId11"/>
        </w:object>
      </w:r>
    </w:p>
    <w:p w14:paraId="3A3E6378" w14:textId="77777777" w:rsidR="00E921A2" w:rsidRPr="00121095" w:rsidRDefault="00E921A2">
      <w:pPr>
        <w:pStyle w:val="Note"/>
      </w:pPr>
      <w:r w:rsidRPr="00121095">
        <w:rPr>
          <w:b/>
        </w:rPr>
        <w:t>Note:</w:t>
      </w:r>
      <w:r w:rsidRPr="00121095">
        <w:t xml:space="preserve">  All messaging in HL7 assumes a single basic paradigm using a point-to-point transmission of an initial message from a sender to a receiver, followed by a response or acknowledgement message from the receiver back to the sender.  The response/acknowledgment message may be optional depending on several use cases that will be discussed below.  The point-to-point transmission is defined independent of any particular technology or architecture.</w:t>
      </w:r>
    </w:p>
    <w:p w14:paraId="067ABF8D" w14:textId="77777777" w:rsidR="00E921A2" w:rsidRPr="00121095" w:rsidRDefault="00E921A2">
      <w:pPr>
        <w:pStyle w:val="NormalIndented"/>
        <w:tabs>
          <w:tab w:val="left" w:pos="5220"/>
        </w:tabs>
      </w:pPr>
      <w:r w:rsidRPr="00121095">
        <w:t xml:space="preserve">The </w:t>
      </w:r>
      <w:r w:rsidRPr="00121095">
        <w:rPr>
          <w:b/>
          <w:i/>
        </w:rPr>
        <w:t>declarative</w:t>
      </w:r>
      <w:r w:rsidRPr="00121095">
        <w:t xml:space="preserve"> model is employed for distribution or broadcast of unsolicited </w:t>
      </w:r>
      <w:r w:rsidRPr="00121095">
        <w:rPr>
          <w:rStyle w:val="Strong"/>
        </w:rPr>
        <w:t>events</w:t>
      </w:r>
      <w:r w:rsidRPr="00121095">
        <w:t xml:space="preserve"> such as the ORU and RDS.  </w:t>
      </w:r>
      <w:r w:rsidRPr="00121095">
        <w:rPr>
          <w:rStyle w:val="Strong"/>
        </w:rPr>
        <w:t>Clients</w:t>
      </w:r>
      <w:r w:rsidRPr="00121095">
        <w:t xml:space="preserve"> (</w:t>
      </w:r>
      <w:r w:rsidRPr="00121095">
        <w:rPr>
          <w:rStyle w:val="Strong"/>
        </w:rPr>
        <w:t>interested parties</w:t>
      </w:r>
      <w:r w:rsidRPr="00121095">
        <w:t xml:space="preserve">) that desire information that resides on a </w:t>
      </w:r>
      <w:r w:rsidRPr="00121095">
        <w:rPr>
          <w:rStyle w:val="Strong"/>
        </w:rPr>
        <w:t>Server</w:t>
      </w:r>
      <w:r w:rsidRPr="00121095">
        <w:t xml:space="preserve"> or </w:t>
      </w:r>
      <w:r w:rsidRPr="00121095">
        <w:rPr>
          <w:rStyle w:val="Strong"/>
        </w:rPr>
        <w:t>data owner</w:t>
      </w:r>
      <w:r w:rsidRPr="00121095">
        <w:t xml:space="preserve"> may "subscribe" to be updated when new information is available on the Server. The Server initiates a transmission of event information.  This transmission may be to a single Client, or may be a broadcast to multiple Clients. Each Client responds with an acknowledgement of receipt.</w:t>
      </w:r>
    </w:p>
    <w:p w14:paraId="2E13263E" w14:textId="77777777" w:rsidR="00E921A2" w:rsidRPr="00121095" w:rsidRDefault="00E921A2">
      <w:pPr>
        <w:pStyle w:val="NormalIndented"/>
      </w:pPr>
      <w:r w:rsidRPr="00121095">
        <w:t xml:space="preserve">The </w:t>
      </w:r>
      <w:r w:rsidRPr="00121095">
        <w:rPr>
          <w:b/>
          <w:i/>
        </w:rPr>
        <w:t>interrogative</w:t>
      </w:r>
      <w:r w:rsidRPr="00121095">
        <w:t xml:space="preserve"> model is employed for queries. A Client initiates a query (a request for data) to the Server. The Server processes the query, responds with a report of success or failure of the query to the Client, and further responds by delivering information requested by the query.</w:t>
      </w:r>
    </w:p>
    <w:p w14:paraId="2FAEDDD5" w14:textId="77777777" w:rsidR="00E921A2" w:rsidRPr="00121095" w:rsidRDefault="00E921A2">
      <w:pPr>
        <w:pStyle w:val="NormalIndented"/>
      </w:pPr>
      <w:r w:rsidRPr="00121095">
        <w:t xml:space="preserve">The </w:t>
      </w:r>
      <w:r w:rsidRPr="00121095">
        <w:rPr>
          <w:b/>
          <w:i/>
        </w:rPr>
        <w:t>imperative</w:t>
      </w:r>
      <w:r w:rsidRPr="00121095">
        <w:t xml:space="preserve"> model is employed for remote interoperation. A Client initiates a request for action (such as an order) to the Server. The Server processes the request and responds with a report of success or failure to the Client.</w:t>
      </w:r>
    </w:p>
    <w:p w14:paraId="62810EE4" w14:textId="77777777" w:rsidR="00E921A2" w:rsidRPr="00121095" w:rsidRDefault="00E921A2">
      <w:pPr>
        <w:pStyle w:val="Note"/>
        <w:rPr>
          <w:b/>
        </w:rPr>
      </w:pPr>
      <w:r w:rsidRPr="00121095">
        <w:rPr>
          <w:b/>
        </w:rPr>
        <w:t>Note:</w:t>
      </w:r>
      <w:r w:rsidRPr="00121095">
        <w:t xml:space="preserve">  In HL7 v2, there is no formal assumption of client-server architecture, or of a particular "publish and subscribe" architecture. Thus the roles of the intercommunicating applications may change according to the messaging needs. </w:t>
      </w:r>
      <w:r w:rsidRPr="00121095">
        <w:rPr>
          <w:i/>
          <w:iCs/>
        </w:rPr>
        <w:t>i.e.</w:t>
      </w:r>
      <w:r w:rsidRPr="00121095">
        <w:t>, an application may be a data owner or Server for one set of messages (e.g., an order entry system creating orders), and an interested party or Client for another set of messages (e.g., an order entry system receiving order status messages from an ancillary departmental system). Furthermore, the "data owning" system may be a middleware component such as an "application server" or a "messaging gateway" or "router" that distributes information from a server application. In the discussions below, "</w:t>
      </w:r>
      <w:r w:rsidRPr="00121095">
        <w:rPr>
          <w:i/>
        </w:rPr>
        <w:t>Client</w:t>
      </w:r>
      <w:r w:rsidRPr="00121095">
        <w:t>" and "</w:t>
      </w:r>
      <w:r w:rsidRPr="00121095">
        <w:rPr>
          <w:i/>
        </w:rPr>
        <w:t>Server</w:t>
      </w:r>
      <w:r w:rsidRPr="00121095">
        <w:t>" are used as shorthand synonyms for "requesting system/application" and "responding system/application" without implying the assumption of a client/server architecture. Likewise, the support for "publish and subscribe" does not assume a particular operating system or architecture, but is defined at the application level (level 7), in a technology-neutral form. The phrase "</w:t>
      </w:r>
      <w:r w:rsidRPr="00121095">
        <w:rPr>
          <w:i/>
        </w:rPr>
        <w:t>data owner</w:t>
      </w:r>
      <w:r w:rsidRPr="00121095">
        <w:t>" is used to refer to the human institution that operates the Server program.  One would say that "the data owner defines the data to be made available by the Server program."</w:t>
      </w:r>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121095">
        <w:rPr>
          <w:b/>
        </w:rPr>
        <w:t xml:space="preserve"> </w:t>
      </w:r>
    </w:p>
    <w:p w14:paraId="0C252ADB" w14:textId="77777777" w:rsidR="00E921A2" w:rsidRPr="00121095" w:rsidRDefault="00E921A2">
      <w:pPr>
        <w:pStyle w:val="Heading3"/>
      </w:pPr>
      <w:bookmarkStart w:id="35" w:name="_Ref465668986"/>
      <w:bookmarkStart w:id="36" w:name="_Toc495483509"/>
      <w:bookmarkStart w:id="37" w:name="_Toc24273729"/>
      <w:bookmarkStart w:id="38" w:name="_Toc41280965"/>
      <w:bookmarkStart w:id="39" w:name="_Toc43004327"/>
      <w:bookmarkStart w:id="40" w:name="_Toc148083057"/>
      <w:r w:rsidRPr="00121095">
        <w:lastRenderedPageBreak/>
        <w:t>Evolution of the query standard</w:t>
      </w:r>
      <w:bookmarkEnd w:id="35"/>
      <w:bookmarkEnd w:id="36"/>
      <w:bookmarkEnd w:id="37"/>
      <w:bookmarkEnd w:id="38"/>
      <w:bookmarkEnd w:id="39"/>
      <w:bookmarkEnd w:id="40"/>
      <w:r w:rsidR="00BF2FE6" w:rsidRPr="00121095">
        <w:fldChar w:fldCharType="begin"/>
      </w:r>
      <w:r w:rsidRPr="00121095">
        <w:instrText>xe "Queries: message definition"</w:instrText>
      </w:r>
      <w:r w:rsidR="00BF2FE6" w:rsidRPr="00121095">
        <w:fldChar w:fldCharType="end"/>
      </w:r>
    </w:p>
    <w:p w14:paraId="08E9C7DD" w14:textId="77777777" w:rsidR="00E921A2" w:rsidRPr="00121095" w:rsidRDefault="00E921A2">
      <w:pPr>
        <w:pStyle w:val="NormalIndented"/>
      </w:pPr>
      <w:r w:rsidRPr="00121095">
        <w:t>The Query Standard, like the HL7 Standard in general, has been evolving since its inception in Version 2.1. Version 2.4 introduced a new methodology intended to supersede the previous generation of queries.</w:t>
      </w:r>
    </w:p>
    <w:p w14:paraId="0BA51486" w14:textId="77777777" w:rsidR="00E921A2" w:rsidRPr="00121095" w:rsidRDefault="00E921A2">
      <w:pPr>
        <w:pStyle w:val="NormalIndented"/>
        <w:rPr>
          <w:b/>
        </w:rPr>
      </w:pPr>
      <w:r w:rsidRPr="00121095">
        <w:rPr>
          <w:b/>
        </w:rPr>
        <w:t>Original Mode Queries</w:t>
      </w:r>
      <w:r w:rsidR="00BF2FE6" w:rsidRPr="00121095">
        <w:rPr>
          <w:b/>
        </w:rPr>
        <w:fldChar w:fldCharType="begin"/>
      </w:r>
      <w:r w:rsidRPr="00121095">
        <w:instrText xml:space="preserve"> XE "</w:instrText>
      </w:r>
      <w:r w:rsidRPr="00121095">
        <w:rPr>
          <w:b/>
        </w:rPr>
        <w:instrText>Original Mode Queries</w:instrText>
      </w:r>
      <w:r w:rsidRPr="00121095">
        <w:instrText xml:space="preserve">" </w:instrText>
      </w:r>
      <w:r w:rsidR="00BF2FE6" w:rsidRPr="00121095">
        <w:rPr>
          <w:b/>
        </w:rPr>
        <w:fldChar w:fldCharType="end"/>
      </w:r>
    </w:p>
    <w:p w14:paraId="571104BD" w14:textId="77777777" w:rsidR="00E921A2" w:rsidRPr="00121095" w:rsidRDefault="00E921A2">
      <w:pPr>
        <w:pStyle w:val="NormalIndented"/>
      </w:pPr>
      <w:r w:rsidRPr="00121095">
        <w:t xml:space="preserve">Originally, the parameters of an HL7 query were carried by the QRD and QRF segments.  Because these segments were intended to be used by all queries, the content of these segments could only be loosely defined. Such "original mode queries" actually represent just a starting point for defining queries.  </w:t>
      </w:r>
    </w:p>
    <w:p w14:paraId="42EF9902" w14:textId="77777777" w:rsidR="00E921A2" w:rsidRPr="00121095" w:rsidRDefault="00E921A2">
      <w:pPr>
        <w:pStyle w:val="NormalIndented"/>
      </w:pPr>
      <w:r w:rsidRPr="00121095">
        <w:t>In these original mode queries, separate trigger events were used to differentiate between an immediate response and a deferred response. In addition, some of the functional chapters defined queries and responses with separate trigger events.</w:t>
      </w:r>
    </w:p>
    <w:p w14:paraId="7CCDAD1A" w14:textId="77777777" w:rsidR="00E921A2" w:rsidRPr="00121095" w:rsidRDefault="00E921A2">
      <w:pPr>
        <w:pStyle w:val="NormalIndented"/>
        <w:rPr>
          <w:rStyle w:val="Strong"/>
        </w:rPr>
      </w:pPr>
      <w:r w:rsidRPr="00121095">
        <w:rPr>
          <w:rStyle w:val="Strong"/>
        </w:rPr>
        <w:t>Enhanced Mode Queries</w:t>
      </w:r>
      <w:r w:rsidR="00BF2FE6" w:rsidRPr="00121095">
        <w:rPr>
          <w:rStyle w:val="Strong"/>
        </w:rPr>
        <w:fldChar w:fldCharType="begin"/>
      </w:r>
      <w:r w:rsidRPr="00121095">
        <w:rPr>
          <w:rStyle w:val="Strong"/>
        </w:rPr>
        <w:instrText xml:space="preserve"> XE "Enhanced Mode Queries" </w:instrText>
      </w:r>
      <w:r w:rsidR="00BF2FE6" w:rsidRPr="00121095">
        <w:rPr>
          <w:rStyle w:val="Strong"/>
        </w:rPr>
        <w:fldChar w:fldCharType="end"/>
      </w:r>
    </w:p>
    <w:p w14:paraId="7976B44E" w14:textId="77777777" w:rsidR="00E921A2" w:rsidRPr="00121095" w:rsidRDefault="00E921A2">
      <w:pPr>
        <w:pStyle w:val="NormalIndented"/>
      </w:pPr>
      <w:r w:rsidRPr="00121095">
        <w:t xml:space="preserve">In HL7 </w:t>
      </w:r>
      <w:r>
        <w:t xml:space="preserve">v </w:t>
      </w:r>
      <w:r w:rsidRPr="00121095">
        <w:t>2.3, "enhanced mode queries" were introduced that attempted to provide for a much higher level of precision in queries. Four new ways of specifying a query were introduced in Version 2.3.</w:t>
      </w:r>
    </w:p>
    <w:p w14:paraId="59F009E6" w14:textId="77777777" w:rsidR="00E921A2" w:rsidRPr="00121095" w:rsidRDefault="00E921A2" w:rsidP="007D495C">
      <w:pPr>
        <w:pStyle w:val="NormalListBullets"/>
      </w:pPr>
      <w:r w:rsidRPr="00121095">
        <w:t>An Embedded Query Language query, which supports free-form select statements, based on the query language of choice (e.g., SQL)</w:t>
      </w:r>
    </w:p>
    <w:p w14:paraId="68B8963E" w14:textId="77777777" w:rsidR="00E921A2" w:rsidRPr="00121095" w:rsidRDefault="00E921A2" w:rsidP="007D495C">
      <w:pPr>
        <w:pStyle w:val="NormalListBullets"/>
      </w:pPr>
      <w:r w:rsidRPr="00121095">
        <w:t>a Virtual Table request query which supports queries against server database tables (virtual or actual) based on specific selection criteria</w:t>
      </w:r>
    </w:p>
    <w:p w14:paraId="0C68B2A0" w14:textId="77777777" w:rsidR="00E921A2" w:rsidRPr="00121095" w:rsidRDefault="00E921A2" w:rsidP="007D495C">
      <w:pPr>
        <w:pStyle w:val="NormalListBullets"/>
      </w:pPr>
      <w:r w:rsidRPr="00121095">
        <w:t>a stored procedure request, which enables an application on one system to execute a stored procedure on another system, which is coded to extract specific data</w:t>
      </w:r>
    </w:p>
    <w:p w14:paraId="27995F65" w14:textId="77777777" w:rsidR="00E921A2" w:rsidRPr="00121095" w:rsidRDefault="00E921A2" w:rsidP="007D495C">
      <w:pPr>
        <w:pStyle w:val="NormalListBullets"/>
      </w:pPr>
      <w:r w:rsidRPr="00121095">
        <w:t>an event replay request message, which is used to request data formatted as an event replay response</w:t>
      </w:r>
    </w:p>
    <w:p w14:paraId="41ED732B" w14:textId="77777777" w:rsidR="00E921A2" w:rsidRPr="00121095" w:rsidRDefault="00E921A2">
      <w:pPr>
        <w:pStyle w:val="NormalIndented"/>
      </w:pPr>
      <w:r w:rsidRPr="00121095">
        <w:t>"Enhanced Mode" introduced three new ways to pass data to the responding system (e.g., a Server).</w:t>
      </w:r>
    </w:p>
    <w:p w14:paraId="4D680B6B" w14:textId="77777777" w:rsidR="00E921A2" w:rsidRPr="00121095" w:rsidRDefault="00E921A2">
      <w:pPr>
        <w:pStyle w:val="NormalListNumbered"/>
        <w:numPr>
          <w:ilvl w:val="0"/>
          <w:numId w:val="13"/>
        </w:numPr>
        <w:ind w:left="1728" w:hanging="360"/>
      </w:pPr>
      <w:r w:rsidRPr="00121095">
        <w:t>Passing values to specific parameters of a query. (Used by the stored procedure and event replay queries.)  This is the most common and straightforward technique for creating queries. The drawback is that the client is tightly limited in the range of queries it can formulate.</w:t>
      </w:r>
    </w:p>
    <w:p w14:paraId="2B8AD6B2" w14:textId="77777777" w:rsidR="00E921A2" w:rsidRPr="00121095" w:rsidRDefault="00E921A2">
      <w:pPr>
        <w:pStyle w:val="NormalListNumbered"/>
        <w:numPr>
          <w:ilvl w:val="0"/>
          <w:numId w:val="13"/>
        </w:numPr>
        <w:ind w:left="1728" w:hanging="360"/>
      </w:pPr>
      <w:r w:rsidRPr="00121095">
        <w:t xml:space="preserve">Passing the query as a single complex query "expression".  (Used by the Virtual Table query.) The query is defined by an expression-tree made up of the usual AND OR, '&lt;' , '&gt;', ...  Operators can refer to </w:t>
      </w:r>
      <w:r w:rsidR="00387B20" w:rsidRPr="00121095">
        <w:t>column names</w:t>
      </w:r>
      <w:r w:rsidRPr="00121095">
        <w:t xml:space="preserve"> or variables defined by the Server.  These Queries give the Client significant flexibility in specifying their query over the columns that the Server has permitted. The cost of this Client flexibility is that the Server SHALL evaluate the query expression, rather than simply plug parameter values into an existing stored procedure.</w:t>
      </w:r>
    </w:p>
    <w:p w14:paraId="085B47CE" w14:textId="77777777" w:rsidR="00E921A2" w:rsidRPr="00121095" w:rsidRDefault="00E921A2">
      <w:pPr>
        <w:pStyle w:val="NormalListNumbered"/>
        <w:numPr>
          <w:ilvl w:val="0"/>
          <w:numId w:val="13"/>
        </w:numPr>
        <w:ind w:left="1728" w:hanging="360"/>
      </w:pPr>
      <w:r w:rsidRPr="00121095">
        <w:t>Passing the query as a single string in an existing database query language such as SQL.  (Used by the EQL External Query Language query.) An EQL query is represented as a string formatted in the particular syntax of an existing query language.  The Server will probably pass this string expression directly to an existing database engine to evaluate the query, which will have to parse this expression to recover the query. The drawback of this technique is that different database engines use different query languages, and so the exact query string which the Client constructs will depend on the Server's query language.</w:t>
      </w:r>
    </w:p>
    <w:p w14:paraId="30DE54D9" w14:textId="77777777" w:rsidR="00E921A2" w:rsidRPr="00121095" w:rsidRDefault="00E921A2">
      <w:pPr>
        <w:pStyle w:val="NormalIndented"/>
      </w:pPr>
      <w:r w:rsidRPr="00121095">
        <w:t>Also in Version 2.3, the use of the trigger event was moving closer to the definition set forth in chapter 2. Each offered query had its own trigger event. In Version 2.3.1 each response had its own trigger event.</w:t>
      </w:r>
    </w:p>
    <w:p w14:paraId="5C69C659" w14:textId="77777777" w:rsidR="00E921A2" w:rsidRPr="00121095" w:rsidRDefault="00E921A2">
      <w:pPr>
        <w:pStyle w:val="NormalIndented"/>
        <w:keepNext/>
        <w:rPr>
          <w:rStyle w:val="Strong"/>
        </w:rPr>
      </w:pPr>
      <w:r w:rsidRPr="00121095">
        <w:rPr>
          <w:rStyle w:val="Strong"/>
        </w:rPr>
        <w:t>Version 2.4 Queries</w:t>
      </w:r>
      <w:r w:rsidR="00BF2FE6" w:rsidRPr="00121095">
        <w:rPr>
          <w:rStyle w:val="Strong"/>
        </w:rPr>
        <w:fldChar w:fldCharType="begin"/>
      </w:r>
      <w:r w:rsidRPr="00121095">
        <w:rPr>
          <w:rStyle w:val="Strong"/>
        </w:rPr>
        <w:instrText xml:space="preserve"> XE "Version 2.4 Queries" </w:instrText>
      </w:r>
      <w:r w:rsidR="00BF2FE6" w:rsidRPr="00121095">
        <w:rPr>
          <w:rStyle w:val="Strong"/>
        </w:rPr>
        <w:fldChar w:fldCharType="end"/>
      </w:r>
    </w:p>
    <w:p w14:paraId="60EB230A" w14:textId="77777777" w:rsidR="00E921A2" w:rsidRPr="00121095" w:rsidRDefault="00E921A2">
      <w:pPr>
        <w:pStyle w:val="NormalIndented"/>
      </w:pPr>
      <w:r w:rsidRPr="00121095">
        <w:t xml:space="preserve">Users of </w:t>
      </w:r>
      <w:r>
        <w:t xml:space="preserve">v </w:t>
      </w:r>
      <w:r w:rsidRPr="00121095">
        <w:t>2.3 queries encountered some somewhat arbitrary limitations suggested by the</w:t>
      </w:r>
      <w:r>
        <w:t xml:space="preserve"> v</w:t>
      </w:r>
      <w:r w:rsidRPr="00121095">
        <w:t xml:space="preserve"> 2.3 standard. A close reading of the </w:t>
      </w:r>
      <w:r>
        <w:t xml:space="preserve">v </w:t>
      </w:r>
      <w:r w:rsidRPr="00121095">
        <w:t xml:space="preserve">2.3 virtual table query wording made it appear that the only way a query could be specified by a QSC selection expression was if it returned tabular (RDT) results, and it seemed that query-by-parameter queries could not return tabular results.  </w:t>
      </w:r>
    </w:p>
    <w:p w14:paraId="37AC2740" w14:textId="77777777" w:rsidR="00E921A2" w:rsidRPr="00121095" w:rsidRDefault="00E921A2">
      <w:pPr>
        <w:pStyle w:val="NormalIndented"/>
      </w:pPr>
      <w:r w:rsidRPr="00121095">
        <w:t xml:space="preserve">Versions of the HL7 standard after </w:t>
      </w:r>
      <w:r>
        <w:t xml:space="preserve">v </w:t>
      </w:r>
      <w:r w:rsidRPr="00121095">
        <w:t xml:space="preserve">2.3.1 more cleanly separate how a query is specified from how the data is returned, and they emphasize the existence of a "Conformance Statement." HL7 continues to </w:t>
      </w:r>
      <w:r w:rsidRPr="00121095">
        <w:lastRenderedPageBreak/>
        <w:t xml:space="preserve">support the semantics of the Stored Procedure/Event Replay queries and the Virtual Table queries, but formulates the syntax more clearly using a single new query, the Query By Parameter (QBP). </w:t>
      </w:r>
    </w:p>
    <w:p w14:paraId="626A9C50" w14:textId="77777777" w:rsidR="00E921A2" w:rsidRPr="00121095" w:rsidRDefault="00E921A2">
      <w:pPr>
        <w:pStyle w:val="NormalIndented"/>
      </w:pPr>
      <w:r w:rsidRPr="00121095">
        <w:t xml:space="preserve">The QBP query is intended to unify the semantics of the stored-procedure, event-replay and virtual-table queries within the framework of a precise conformance statement.  </w:t>
      </w:r>
    </w:p>
    <w:p w14:paraId="2EFB8FA4" w14:textId="77777777" w:rsidR="00E921A2" w:rsidRPr="00121095" w:rsidRDefault="00E921A2">
      <w:pPr>
        <w:pStyle w:val="NormalIndented"/>
      </w:pPr>
      <w:r w:rsidRPr="00121095">
        <w:t xml:space="preserve">The standard recognizes the continued use of the Original Mode queries (QRD/QRF), but uses a new query formalism to explain their semantics more clearly.  </w:t>
      </w:r>
    </w:p>
    <w:p w14:paraId="03C2539C" w14:textId="77777777" w:rsidR="00E921A2" w:rsidRPr="00121095" w:rsidRDefault="00E921A2">
      <w:pPr>
        <w:pStyle w:val="NormalIndented"/>
      </w:pPr>
      <w:r w:rsidRPr="00121095">
        <w:t>The bulk of the new material after Version 2.3.1 consists of defining a format for Conformance Statements, and giving examples of query design and use.</w:t>
      </w:r>
    </w:p>
    <w:p w14:paraId="510E30A8" w14:textId="77777777" w:rsidR="00E921A2" w:rsidRPr="00121095" w:rsidRDefault="00E921A2">
      <w:pPr>
        <w:pStyle w:val="Note"/>
      </w:pPr>
      <w:r w:rsidRPr="00121095">
        <w:rPr>
          <w:b/>
        </w:rPr>
        <w:t>Note:</w:t>
      </w:r>
      <w:r w:rsidRPr="00121095">
        <w:t xml:space="preserve">  Version 2.5 introduced a new, use-case-based mechanism for conformance in Section 2.12 of Chapter 2.  Query implementers are encouraged to review and, where appropriate, adopt the profiling structures outlined in that section.  Conformance Statement structures introduced in Version 2.4 have been renamed Query Profiles.</w:t>
      </w:r>
    </w:p>
    <w:p w14:paraId="286D8495" w14:textId="77777777" w:rsidR="00E921A2" w:rsidRPr="00121095" w:rsidRDefault="00E921A2">
      <w:pPr>
        <w:pStyle w:val="NormalIndented"/>
        <w:rPr>
          <w:rStyle w:val="Strong"/>
        </w:rPr>
      </w:pPr>
      <w:r w:rsidRPr="00121095">
        <w:rPr>
          <w:rStyle w:val="Strong"/>
        </w:rPr>
        <w:t>Compatibility with past versions</w:t>
      </w:r>
    </w:p>
    <w:p w14:paraId="0C842305" w14:textId="77777777" w:rsidR="00E921A2" w:rsidRPr="00121095" w:rsidRDefault="00E921A2">
      <w:pPr>
        <w:pStyle w:val="NormalIndented"/>
      </w:pPr>
      <w:r w:rsidRPr="00121095">
        <w:t>For backward compatibility, both the "original" and "enhanced" queries remain in the standard, but their description has been relegated to a "for backward compatibility only" section.  The main part of this chapter is a complete and consistent explanation of the recommended approach to HL7 queries in Version 2.4 and later.</w:t>
      </w:r>
    </w:p>
    <w:p w14:paraId="444036F5" w14:textId="77777777" w:rsidR="00E921A2" w:rsidRPr="00121095" w:rsidRDefault="00E921A2">
      <w:pPr>
        <w:pStyle w:val="NormalIndented"/>
      </w:pPr>
      <w:r w:rsidRPr="00121095">
        <w:t>As in versions of the standard prior to 2.4, the detailed domain content of the query and response messages is defined by the technical committees responsible for the functionally-specific chapters; the basic forms and methodology for queries and responses are defined in this chapter.</w:t>
      </w:r>
    </w:p>
    <w:p w14:paraId="6E891B0F" w14:textId="4C21DCC9" w:rsidR="00E921A2" w:rsidRPr="00121095" w:rsidRDefault="00E921A2">
      <w:pPr>
        <w:pStyle w:val="NormalIndented"/>
      </w:pPr>
      <w:r w:rsidRPr="00121095">
        <w:t xml:space="preserve">Sections </w:t>
      </w:r>
      <w:r w:rsidR="002503D5">
        <w:fldChar w:fldCharType="begin"/>
      </w:r>
      <w:r w:rsidR="002503D5">
        <w:instrText xml:space="preserve"> REF _Ref465657460 \r \h  \* MERGEFORMAT </w:instrText>
      </w:r>
      <w:r w:rsidR="002503D5">
        <w:fldChar w:fldCharType="separate"/>
      </w:r>
      <w:r w:rsidR="00C244BF" w:rsidRPr="00C244BF">
        <w:rPr>
          <w:rStyle w:val="HyperlinkText"/>
        </w:rPr>
        <w:t>5.2.4</w:t>
      </w:r>
      <w:r w:rsidR="002503D5">
        <w:fldChar w:fldCharType="end"/>
      </w:r>
      <w:r w:rsidRPr="00121095">
        <w:t>, "</w:t>
      </w:r>
      <w:r w:rsidR="002503D5">
        <w:fldChar w:fldCharType="begin"/>
      </w:r>
      <w:r w:rsidR="002503D5">
        <w:instrText xml:space="preserve"> REF _Ref465657460 \h  \* MERGEFORMAT </w:instrText>
      </w:r>
      <w:r w:rsidR="002503D5">
        <w:fldChar w:fldCharType="separate"/>
      </w:r>
      <w:r w:rsidR="00C244BF" w:rsidRPr="00C244BF">
        <w:rPr>
          <w:rStyle w:val="HyperlinkText"/>
        </w:rPr>
        <w:t>Response format</w:t>
      </w:r>
      <w:r w:rsidR="002503D5">
        <w:fldChar w:fldCharType="end"/>
      </w:r>
      <w:r w:rsidRPr="00121095">
        <w:t xml:space="preserve">," and </w:t>
      </w:r>
      <w:r w:rsidR="002503D5">
        <w:fldChar w:fldCharType="begin"/>
      </w:r>
      <w:r w:rsidR="002503D5">
        <w:instrText xml:space="preserve"> REF _Ref465657549 \r \h  \* MERGEFORMAT </w:instrText>
      </w:r>
      <w:r w:rsidR="002503D5">
        <w:fldChar w:fldCharType="separate"/>
      </w:r>
      <w:r w:rsidR="00C244BF" w:rsidRPr="00C244BF">
        <w:rPr>
          <w:rStyle w:val="HyperlinkText"/>
        </w:rPr>
        <w:t>5.2.5</w:t>
      </w:r>
      <w:r w:rsidR="002503D5">
        <w:fldChar w:fldCharType="end"/>
      </w:r>
      <w:r w:rsidRPr="00121095">
        <w:t>, "</w:t>
      </w:r>
      <w:r w:rsidR="002503D5">
        <w:fldChar w:fldCharType="begin"/>
      </w:r>
      <w:r w:rsidR="002503D5">
        <w:instrText xml:space="preserve"> REF _Ref465657549 \h  \* MERGEFORMAT </w:instrText>
      </w:r>
      <w:r w:rsidR="002503D5">
        <w:fldChar w:fldCharType="separate"/>
      </w:r>
      <w:r w:rsidR="00C244BF" w:rsidRPr="00C244BF">
        <w:rPr>
          <w:rStyle w:val="HyperlinkText"/>
        </w:rPr>
        <w:t>Query specification formats</w:t>
      </w:r>
      <w:r w:rsidR="002503D5">
        <w:fldChar w:fldCharType="end"/>
      </w:r>
      <w:r w:rsidRPr="00121095">
        <w:t>," discuss Response Formats and Query Specification Formats.</w:t>
      </w:r>
    </w:p>
    <w:p w14:paraId="1CE00849" w14:textId="77777777" w:rsidR="00E921A2" w:rsidRPr="00121095" w:rsidRDefault="00E921A2">
      <w:pPr>
        <w:pStyle w:val="Heading3"/>
      </w:pPr>
      <w:bookmarkStart w:id="41" w:name="_Ref465669011"/>
      <w:bookmarkStart w:id="42" w:name="_Toc495483510"/>
      <w:bookmarkStart w:id="43" w:name="_Toc24273730"/>
      <w:bookmarkStart w:id="44" w:name="_Toc41280966"/>
      <w:bookmarkStart w:id="45" w:name="_Toc43004328"/>
      <w:bookmarkStart w:id="46" w:name="_Toc348257256"/>
      <w:bookmarkStart w:id="47" w:name="_Toc348257592"/>
      <w:bookmarkStart w:id="48" w:name="_Toc348263214"/>
      <w:bookmarkStart w:id="49" w:name="_Toc348336543"/>
      <w:bookmarkStart w:id="50" w:name="_Toc348770031"/>
      <w:bookmarkStart w:id="51" w:name="_Toc348856173"/>
      <w:bookmarkStart w:id="52" w:name="_Toc348866594"/>
      <w:bookmarkStart w:id="53" w:name="_Toc348947824"/>
      <w:bookmarkStart w:id="54" w:name="_Toc349735405"/>
      <w:bookmarkStart w:id="55" w:name="_Toc349735848"/>
      <w:bookmarkStart w:id="56" w:name="_Toc349736002"/>
      <w:bookmarkStart w:id="57" w:name="_Toc349803734"/>
      <w:bookmarkStart w:id="58" w:name="_Toc359236067"/>
      <w:bookmarkStart w:id="59" w:name="_Toc148083058"/>
      <w:r w:rsidRPr="00121095">
        <w:t>Query development methodology</w:t>
      </w:r>
      <w:bookmarkEnd w:id="41"/>
      <w:bookmarkEnd w:id="42"/>
      <w:bookmarkEnd w:id="43"/>
      <w:bookmarkEnd w:id="44"/>
      <w:bookmarkEnd w:id="45"/>
      <w:bookmarkEnd w:id="59"/>
      <w:r w:rsidR="00BF2FE6" w:rsidRPr="00121095">
        <w:fldChar w:fldCharType="begin"/>
      </w:r>
      <w:r w:rsidRPr="00121095">
        <w:instrText xml:space="preserve"> XE "Query development methodology" </w:instrText>
      </w:r>
      <w:r w:rsidR="00BF2FE6" w:rsidRPr="00121095">
        <w:fldChar w:fldCharType="end"/>
      </w:r>
    </w:p>
    <w:p w14:paraId="59AA997B" w14:textId="77777777" w:rsidR="00E921A2" w:rsidRPr="00121095" w:rsidRDefault="00E921A2">
      <w:pPr>
        <w:pStyle w:val="NormalIndented"/>
      </w:pPr>
      <w:r w:rsidRPr="00121095">
        <w:t>Typically, an individual HL7 conformant query would evolve as follows:</w:t>
      </w:r>
    </w:p>
    <w:p w14:paraId="00CEF009" w14:textId="77777777" w:rsidR="00E921A2" w:rsidRPr="00121095" w:rsidRDefault="00E921A2">
      <w:pPr>
        <w:pStyle w:val="NormalIndented"/>
      </w:pPr>
      <w:r w:rsidRPr="00121095">
        <w:t>An institution, or data owner, decides that it would like to make information available via a query.  It decides precisely what data will be made available and how it will be offered.  Knowing its own data, the data owner will define its query to return one of three representations of the data:</w:t>
      </w:r>
    </w:p>
    <w:p w14:paraId="1DDB2F69" w14:textId="6F5564E9" w:rsidR="00E921A2" w:rsidRPr="00121095" w:rsidRDefault="00E921A2">
      <w:pPr>
        <w:pStyle w:val="NormalListNumbered"/>
        <w:numPr>
          <w:ilvl w:val="0"/>
          <w:numId w:val="9"/>
        </w:numPr>
        <w:ind w:left="1728" w:hanging="360"/>
      </w:pPr>
      <w:r w:rsidRPr="00121095">
        <w:t xml:space="preserve">As traditional HL7 segments.  (See section </w:t>
      </w:r>
      <w:r w:rsidR="002503D5">
        <w:fldChar w:fldCharType="begin"/>
      </w:r>
      <w:r w:rsidR="002503D5">
        <w:instrText xml:space="preserve"> REF _Ref417006 \r \h  \* MERGEFORMAT </w:instrText>
      </w:r>
      <w:r w:rsidR="002503D5">
        <w:fldChar w:fldCharType="separate"/>
      </w:r>
      <w:r w:rsidR="00C244BF" w:rsidRPr="00C244BF">
        <w:rPr>
          <w:rStyle w:val="HyperlinkText"/>
        </w:rPr>
        <w:t>5.2.4.1</w:t>
      </w:r>
      <w:r w:rsidR="002503D5">
        <w:fldChar w:fldCharType="end"/>
      </w:r>
      <w:r w:rsidRPr="00121095">
        <w:t>, "</w:t>
      </w:r>
      <w:r w:rsidR="002503D5">
        <w:fldChar w:fldCharType="begin"/>
      </w:r>
      <w:r w:rsidR="002503D5">
        <w:instrText xml:space="preserve"> REF _Ref417067 \h  \* MERGEFORMAT </w:instrText>
      </w:r>
      <w:r w:rsidR="002503D5">
        <w:fldChar w:fldCharType="separate"/>
      </w:r>
      <w:r w:rsidR="00C244BF" w:rsidRPr="00C244BF">
        <w:rPr>
          <w:rStyle w:val="HyperlinkText"/>
        </w:rPr>
        <w:t>Segment pattern response</w:t>
      </w:r>
      <w:r w:rsidR="002503D5">
        <w:fldChar w:fldCharType="end"/>
      </w:r>
      <w:r w:rsidRPr="00121095">
        <w:t xml:space="preserve">.") </w:t>
      </w:r>
    </w:p>
    <w:p w14:paraId="7CB69414" w14:textId="4535C381" w:rsidR="00E921A2" w:rsidRPr="00121095" w:rsidRDefault="00E921A2">
      <w:pPr>
        <w:pStyle w:val="NormalListNumbered"/>
        <w:numPr>
          <w:ilvl w:val="0"/>
          <w:numId w:val="9"/>
        </w:numPr>
        <w:ind w:left="1728" w:hanging="360"/>
      </w:pPr>
      <w:r w:rsidRPr="00121095">
        <w:t xml:space="preserve">As rows and columns of data from a precisely defined Virtual Table. (See section </w:t>
      </w:r>
      <w:bookmarkStart w:id="60" w:name="_Hlt479758005"/>
      <w:r w:rsidR="00BF2FE6" w:rsidRPr="00121095">
        <w:rPr>
          <w:rStyle w:val="HyperlinkText"/>
        </w:rPr>
        <w:fldChar w:fldCharType="begin"/>
      </w:r>
      <w:r w:rsidRPr="00121095">
        <w:rPr>
          <w:rStyle w:val="HyperlinkText"/>
        </w:rPr>
        <w:instrText xml:space="preserve"> REF _Ref479760921 \r \h  \* MERGEFORMAT </w:instrText>
      </w:r>
      <w:r w:rsidR="00BF2FE6" w:rsidRPr="00121095">
        <w:rPr>
          <w:rStyle w:val="HyperlinkText"/>
        </w:rPr>
      </w:r>
      <w:r w:rsidR="00BF2FE6" w:rsidRPr="00121095">
        <w:rPr>
          <w:rStyle w:val="HyperlinkText"/>
        </w:rPr>
        <w:fldChar w:fldCharType="separate"/>
      </w:r>
      <w:r w:rsidR="00C244BF">
        <w:rPr>
          <w:rStyle w:val="HyperlinkText"/>
        </w:rPr>
        <w:t>5.2.4.2</w:t>
      </w:r>
      <w:r w:rsidR="00BF2FE6" w:rsidRPr="00121095">
        <w:rPr>
          <w:rStyle w:val="HyperlinkText"/>
        </w:rPr>
        <w:fldChar w:fldCharType="end"/>
      </w:r>
      <w:bookmarkEnd w:id="60"/>
      <w:r w:rsidRPr="00121095">
        <w:t>, "</w:t>
      </w:r>
      <w:r w:rsidR="002503D5">
        <w:fldChar w:fldCharType="begin"/>
      </w:r>
      <w:r w:rsidR="002503D5">
        <w:instrText xml:space="preserve"> REF _Ref479760921 \h  \* MERGEFORMAT </w:instrText>
      </w:r>
      <w:r w:rsidR="002503D5">
        <w:fldChar w:fldCharType="separate"/>
      </w:r>
      <w:r w:rsidR="00C244BF" w:rsidRPr="00C244BF">
        <w:rPr>
          <w:rStyle w:val="HyperlinkText"/>
        </w:rPr>
        <w:t>Tabular response</w:t>
      </w:r>
      <w:r w:rsidR="002503D5">
        <w:fldChar w:fldCharType="end"/>
      </w:r>
      <w:r w:rsidRPr="00121095">
        <w:t>.")</w:t>
      </w:r>
    </w:p>
    <w:p w14:paraId="035BACCE" w14:textId="4C632946" w:rsidR="00E921A2" w:rsidRPr="00121095" w:rsidRDefault="00E921A2">
      <w:pPr>
        <w:pStyle w:val="NormalListNumbered"/>
        <w:numPr>
          <w:ilvl w:val="0"/>
          <w:numId w:val="9"/>
        </w:numPr>
        <w:ind w:left="1728" w:hanging="360"/>
      </w:pPr>
      <w:r w:rsidRPr="00121095">
        <w:t xml:space="preserve">As rows of human readable text ready to output to a screen or printer. (See section </w:t>
      </w:r>
      <w:r w:rsidR="002503D5">
        <w:fldChar w:fldCharType="begin"/>
      </w:r>
      <w:r w:rsidR="002503D5">
        <w:instrText xml:space="preserve"> REF _Ref479760935 \r \h  \* MERGEFORMAT </w:instrText>
      </w:r>
      <w:r w:rsidR="002503D5">
        <w:fldChar w:fldCharType="separate"/>
      </w:r>
      <w:r w:rsidR="00C244BF" w:rsidRPr="00C244BF">
        <w:rPr>
          <w:rStyle w:val="HyperlinkText"/>
        </w:rPr>
        <w:t>5.2.4.3</w:t>
      </w:r>
      <w:r w:rsidR="002503D5">
        <w:fldChar w:fldCharType="end"/>
      </w:r>
      <w:r w:rsidRPr="00121095">
        <w:t>, "</w:t>
      </w:r>
      <w:r w:rsidR="002503D5">
        <w:fldChar w:fldCharType="begin"/>
      </w:r>
      <w:r w:rsidR="002503D5">
        <w:instrText xml:space="preserve"> REF _Ref479760935 \h  \* MERGEFORMAT </w:instrText>
      </w:r>
      <w:r w:rsidR="002503D5">
        <w:fldChar w:fldCharType="separate"/>
      </w:r>
      <w:r w:rsidR="00C244BF" w:rsidRPr="00C244BF">
        <w:rPr>
          <w:rStyle w:val="HyperlinkText"/>
        </w:rPr>
        <w:t>Display response</w:t>
      </w:r>
      <w:r w:rsidR="002503D5">
        <w:fldChar w:fldCharType="end"/>
      </w:r>
      <w:r w:rsidRPr="00121095">
        <w:t>.")</w:t>
      </w:r>
    </w:p>
    <w:p w14:paraId="6F011B7F" w14:textId="77777777" w:rsidR="00E921A2" w:rsidRPr="00121095" w:rsidRDefault="00E921A2">
      <w:pPr>
        <w:pStyle w:val="NormalIndented"/>
      </w:pPr>
      <w:r w:rsidRPr="00121095">
        <w:t>Next, the data owner specifies exactly which input variables the Client can use to control the data that the Server agrees to return.</w:t>
      </w:r>
    </w:p>
    <w:p w14:paraId="1888CDFA" w14:textId="77777777" w:rsidR="00E921A2" w:rsidRPr="00121095" w:rsidRDefault="00E921A2">
      <w:pPr>
        <w:pStyle w:val="NormalIndented"/>
      </w:pPr>
      <w:r w:rsidRPr="00121095">
        <w:t xml:space="preserve">The complete specification of what data are available, how the data will be returned, and what variables can be valued or constrained in a Query is called the Query Profile. </w:t>
      </w:r>
    </w:p>
    <w:p w14:paraId="5352A698" w14:textId="77777777" w:rsidR="00E921A2" w:rsidRPr="00121095" w:rsidRDefault="00E921A2">
      <w:pPr>
        <w:pStyle w:val="NormalIndented"/>
      </w:pPr>
      <w:r w:rsidRPr="00121095">
        <w:t>The Query Profile concept is critical to the proper usage of the query/response pair. In the absence of a Query Profile, the Client would be unaware of the existence of the query, let alone how to use it or what to expect from it</w:t>
      </w:r>
      <w:r w:rsidRPr="00121095">
        <w:rPr>
          <w:b/>
          <w:i/>
        </w:rPr>
        <w:t xml:space="preserve">. </w:t>
      </w:r>
      <w:r w:rsidRPr="00121095">
        <w:t xml:space="preserve">The data owner advertises the existence of, and support for, a query by publishing a </w:t>
      </w:r>
      <w:r w:rsidRPr="00121095">
        <w:rPr>
          <w:b/>
          <w:i/>
        </w:rPr>
        <w:t>Query Profile</w:t>
      </w:r>
      <w:r w:rsidRPr="00121095">
        <w:t xml:space="preserve">. </w:t>
      </w:r>
    </w:p>
    <w:p w14:paraId="24CDE698" w14:textId="77777777" w:rsidR="00E921A2" w:rsidRPr="00121095" w:rsidRDefault="00E921A2">
      <w:pPr>
        <w:pStyle w:val="NormalIndented"/>
        <w:rPr>
          <w:b/>
          <w:i/>
        </w:rPr>
      </w:pPr>
      <w:r w:rsidRPr="00121095">
        <w:t>The Query Profile has the following broad structure:</w:t>
      </w:r>
    </w:p>
    <w:tbl>
      <w:tblPr>
        <w:tblW w:w="0" w:type="auto"/>
        <w:tblInd w:w="1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5"/>
      </w:tblGrid>
      <w:tr w:rsidR="00E921A2" w:rsidRPr="00E921A2" w14:paraId="3F1F9502" w14:textId="77777777" w:rsidTr="00CB2AD5">
        <w:tc>
          <w:tcPr>
            <w:tcW w:w="6795" w:type="dxa"/>
          </w:tcPr>
          <w:p w14:paraId="0A1412BD" w14:textId="77777777" w:rsidR="00E921A2" w:rsidRPr="00121095" w:rsidRDefault="00E921A2">
            <w:pPr>
              <w:pStyle w:val="NormalIndented"/>
              <w:ind w:left="0"/>
            </w:pPr>
            <w:r w:rsidRPr="00121095">
              <w:t>Introduction including title, trigger events, mode, characteristics and purpose</w:t>
            </w:r>
          </w:p>
        </w:tc>
      </w:tr>
      <w:tr w:rsidR="00E921A2" w:rsidRPr="00E921A2" w14:paraId="6C04723F" w14:textId="77777777" w:rsidTr="00CB2AD5">
        <w:tc>
          <w:tcPr>
            <w:tcW w:w="6795" w:type="dxa"/>
          </w:tcPr>
          <w:p w14:paraId="39A437FB" w14:textId="77777777" w:rsidR="00E921A2" w:rsidRPr="00121095" w:rsidRDefault="00E921A2">
            <w:pPr>
              <w:pStyle w:val="NormalIndented"/>
              <w:ind w:left="0"/>
            </w:pPr>
            <w:r w:rsidRPr="00121095">
              <w:t>Query Grammar</w:t>
            </w:r>
          </w:p>
        </w:tc>
      </w:tr>
      <w:tr w:rsidR="00E921A2" w:rsidRPr="00E921A2" w14:paraId="68CDBF54" w14:textId="77777777" w:rsidTr="00CB2AD5">
        <w:tc>
          <w:tcPr>
            <w:tcW w:w="6795" w:type="dxa"/>
          </w:tcPr>
          <w:p w14:paraId="019FC178" w14:textId="77777777" w:rsidR="00E921A2" w:rsidRPr="00121095" w:rsidRDefault="00E921A2">
            <w:pPr>
              <w:pStyle w:val="NormalIndented"/>
              <w:ind w:left="0"/>
            </w:pPr>
            <w:r w:rsidRPr="00121095">
              <w:lastRenderedPageBreak/>
              <w:t>Response Grammar</w:t>
            </w:r>
          </w:p>
        </w:tc>
      </w:tr>
      <w:tr w:rsidR="00E921A2" w:rsidRPr="00E921A2" w14:paraId="6FBECB0E" w14:textId="77777777" w:rsidTr="00CB2AD5">
        <w:tc>
          <w:tcPr>
            <w:tcW w:w="6795" w:type="dxa"/>
          </w:tcPr>
          <w:p w14:paraId="3831F633" w14:textId="77777777" w:rsidR="00E921A2" w:rsidRPr="00121095" w:rsidRDefault="00E921A2">
            <w:pPr>
              <w:pStyle w:val="NormalIndented"/>
              <w:ind w:left="0"/>
            </w:pPr>
            <w:r w:rsidRPr="00121095">
              <w:t>Input Specification and Commentary</w:t>
            </w:r>
          </w:p>
        </w:tc>
      </w:tr>
      <w:tr w:rsidR="00E921A2" w:rsidRPr="00E921A2" w14:paraId="39F96C03" w14:textId="77777777" w:rsidTr="00CB2AD5">
        <w:tc>
          <w:tcPr>
            <w:tcW w:w="6795" w:type="dxa"/>
          </w:tcPr>
          <w:p w14:paraId="0580D1B3" w14:textId="77777777" w:rsidR="00E921A2" w:rsidRPr="00121095" w:rsidRDefault="00E921A2">
            <w:pPr>
              <w:pStyle w:val="NormalIndented"/>
              <w:ind w:left="0"/>
            </w:pPr>
            <w:r w:rsidRPr="00121095">
              <w:t>Response Control</w:t>
            </w:r>
          </w:p>
        </w:tc>
      </w:tr>
      <w:tr w:rsidR="00E921A2" w:rsidRPr="00E921A2" w14:paraId="23B41D18" w14:textId="77777777" w:rsidTr="00CB2AD5">
        <w:tc>
          <w:tcPr>
            <w:tcW w:w="6795" w:type="dxa"/>
          </w:tcPr>
          <w:p w14:paraId="30B17A78" w14:textId="77777777" w:rsidR="00E921A2" w:rsidRPr="00121095" w:rsidRDefault="00E921A2">
            <w:pPr>
              <w:pStyle w:val="NormalIndented"/>
              <w:ind w:left="0"/>
            </w:pPr>
            <w:r w:rsidRPr="00121095">
              <w:t>Output specifications and Commentary</w:t>
            </w:r>
          </w:p>
        </w:tc>
      </w:tr>
    </w:tbl>
    <w:p w14:paraId="4FCCF0D8" w14:textId="77777777" w:rsidR="00E921A2" w:rsidRPr="00121095" w:rsidRDefault="00E921A2">
      <w:pPr>
        <w:pStyle w:val="Note"/>
      </w:pPr>
      <w:r w:rsidRPr="00121095">
        <w:rPr>
          <w:b/>
          <w:bCs/>
        </w:rPr>
        <w:t>Query Profile</w:t>
      </w:r>
      <w:r w:rsidRPr="00121095">
        <w:t>: A declaration which sets forth the name of the query supported by the Server, the logical structure of the information that can be queried, and the logical structure of what can be returned.</w:t>
      </w:r>
    </w:p>
    <w:p w14:paraId="2ABD65B4" w14:textId="77777777" w:rsidR="00C244BF" w:rsidRDefault="00E921A2" w:rsidP="00C244BF">
      <w:pPr>
        <w:pStyle w:val="NormalIndented"/>
      </w:pPr>
      <w:r w:rsidRPr="00121095">
        <w:t xml:space="preserve">Section </w:t>
      </w:r>
      <w:r w:rsidR="002503D5">
        <w:fldChar w:fldCharType="begin"/>
      </w:r>
      <w:r w:rsidR="002503D5">
        <w:instrText xml:space="preserve"> REF _Ref490627757 \r \h  \* MERGEFORMAT </w:instrText>
      </w:r>
      <w:r w:rsidR="002503D5">
        <w:fldChar w:fldCharType="separate"/>
      </w:r>
      <w:r w:rsidR="00C244BF">
        <w:t>0</w:t>
      </w:r>
      <w:r w:rsidR="002503D5">
        <w:fldChar w:fldCharType="end"/>
      </w:r>
      <w:r w:rsidRPr="00121095">
        <w:t>, "</w:t>
      </w:r>
      <w:r w:rsidR="00BF2FE6" w:rsidRPr="00121095">
        <w:rPr>
          <w:rStyle w:val="HyperlinkText"/>
        </w:rPr>
        <w:fldChar w:fldCharType="begin"/>
      </w:r>
      <w:r w:rsidRPr="00121095">
        <w:rPr>
          <w:rStyle w:val="HyperlinkText"/>
        </w:rPr>
        <w:instrText xml:space="preserve"> REF _Ref175034472 \h  \* MERGEFORMAT </w:instrText>
      </w:r>
      <w:r w:rsidR="00BF2FE6" w:rsidRPr="00121095">
        <w:rPr>
          <w:rStyle w:val="HyperlinkText"/>
        </w:rPr>
      </w:r>
      <w:r w:rsidR="00BF2FE6" w:rsidRPr="00121095">
        <w:rPr>
          <w:rStyle w:val="HyperlinkText"/>
        </w:rPr>
        <w:fldChar w:fldCharType="separate"/>
      </w:r>
      <w:r w:rsidR="00C244BF" w:rsidRPr="00C244BF">
        <w:rPr>
          <w:rStyle w:val="HyperlinkText"/>
        </w:rPr>
        <w:t>Note that the</w:t>
      </w:r>
      <w:r w:rsidR="00C244BF">
        <w:t xml:space="preserve"> Vaccination Query related messages have been removed as these were deprecated and withdrawn as of v 2.8.</w:t>
      </w:r>
    </w:p>
    <w:p w14:paraId="3EF367AF" w14:textId="77777777" w:rsidR="00C244BF" w:rsidRDefault="00C244BF" w:rsidP="00C244BF">
      <w:pPr>
        <w:pStyle w:val="NormalIndented"/>
      </w:pPr>
      <w:r>
        <w:t>Acknowledgment Choreography</w:t>
      </w:r>
    </w:p>
    <w:p w14:paraId="1ADD6E62" w14:textId="77777777" w:rsidR="00C244BF" w:rsidRPr="008C4891" w:rsidRDefault="00C244BF"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2D6BE9AE" w14:textId="284A8B80" w:rsidR="00E921A2" w:rsidRPr="00121095" w:rsidRDefault="00C244BF">
      <w:pPr>
        <w:pStyle w:val="NormalIndented"/>
      </w:pPr>
      <w:r w:rsidRPr="00121095">
        <w:t>QUERY/RESPONSE PROFILE</w:t>
      </w:r>
      <w:r w:rsidR="00BF2FE6" w:rsidRPr="00121095">
        <w:rPr>
          <w:rStyle w:val="HyperlinkText"/>
        </w:rPr>
        <w:fldChar w:fldCharType="end"/>
      </w:r>
      <w:r w:rsidR="00E921A2" w:rsidRPr="00121095">
        <w:t>," will explain the Query Profile in detail.</w:t>
      </w:r>
    </w:p>
    <w:p w14:paraId="1FF07CC6" w14:textId="77777777" w:rsidR="00E921A2" w:rsidRPr="00121095" w:rsidRDefault="00E921A2">
      <w:pPr>
        <w:pStyle w:val="NormalIndented"/>
      </w:pPr>
      <w:r w:rsidRPr="00121095">
        <w:t xml:space="preserve">The next section elaborates on the three styles of response data (segment pattern, tabular, and display) that a data owner may use to represent its data. </w:t>
      </w:r>
    </w:p>
    <w:p w14:paraId="67EF731F" w14:textId="77777777" w:rsidR="00E921A2" w:rsidRPr="00121095" w:rsidRDefault="00E921A2">
      <w:pPr>
        <w:pStyle w:val="NormalIndented"/>
      </w:pPr>
      <w:r w:rsidRPr="00121095">
        <w:t>The introduction of the Query Profile concept is not intended to imply system certification. It is intended to promote well-specified queries. As in previous versions, support for queries is not required for HL7 conformance.</w:t>
      </w:r>
    </w:p>
    <w:p w14:paraId="68205921" w14:textId="77777777" w:rsidR="00E921A2" w:rsidRPr="00121095" w:rsidRDefault="00E921A2">
      <w:pPr>
        <w:pStyle w:val="Heading3"/>
      </w:pPr>
      <w:bookmarkStart w:id="61" w:name="_Ref465657460"/>
      <w:bookmarkStart w:id="62" w:name="_Toc495483511"/>
      <w:bookmarkStart w:id="63" w:name="_Toc24273731"/>
      <w:bookmarkStart w:id="64" w:name="_Toc41280967"/>
      <w:bookmarkStart w:id="65" w:name="_Toc43004329"/>
      <w:bookmarkStart w:id="66" w:name="_Toc148083059"/>
      <w:r w:rsidRPr="00121095">
        <w:t>Response format</w:t>
      </w:r>
      <w:bookmarkEnd w:id="61"/>
      <w:bookmarkEnd w:id="62"/>
      <w:bookmarkEnd w:id="63"/>
      <w:bookmarkEnd w:id="64"/>
      <w:bookmarkEnd w:id="65"/>
      <w:bookmarkEnd w:id="66"/>
      <w:r w:rsidR="00BF2FE6" w:rsidRPr="00121095">
        <w:fldChar w:fldCharType="begin"/>
      </w:r>
      <w:r w:rsidRPr="00121095">
        <w:instrText xml:space="preserve"> XE "Response format" </w:instrText>
      </w:r>
      <w:r w:rsidR="00BF2FE6" w:rsidRPr="00121095">
        <w:fldChar w:fldCharType="end"/>
      </w:r>
    </w:p>
    <w:p w14:paraId="3C084445" w14:textId="77777777" w:rsidR="00E921A2" w:rsidRPr="00121095" w:rsidRDefault="00E921A2">
      <w:pPr>
        <w:pStyle w:val="NormalIndented"/>
      </w:pPr>
      <w:r w:rsidRPr="00121095">
        <w:t>The first decision a data owner SHALL make in formulating a query is to decide which style of representing data is most appropriate for their needs.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6397"/>
      </w:tblGrid>
      <w:tr w:rsidR="00E921A2" w:rsidRPr="00E921A2" w14:paraId="5AB87D9C" w14:textId="77777777" w:rsidTr="005E5417">
        <w:trPr>
          <w:cantSplit/>
          <w:jc w:val="center"/>
        </w:trPr>
        <w:tc>
          <w:tcPr>
            <w:tcW w:w="7852" w:type="dxa"/>
            <w:gridSpan w:val="2"/>
          </w:tcPr>
          <w:p w14:paraId="242FD985" w14:textId="77777777" w:rsidR="00E77190" w:rsidRDefault="00E921A2" w:rsidP="005E5417">
            <w:pPr>
              <w:pStyle w:val="OtherTableBody"/>
              <w:rPr>
                <w:b/>
                <w:kern w:val="28"/>
              </w:rPr>
            </w:pPr>
            <w:r w:rsidRPr="00E921A2">
              <w:t xml:space="preserve">HL7 recognizes three main styles of representing responses to queries: </w:t>
            </w:r>
            <w:r w:rsidRPr="00E921A2">
              <w:rPr>
                <w:b/>
                <w:i/>
              </w:rPr>
              <w:t>tabular, segment pattern, or display</w:t>
            </w:r>
            <w:r w:rsidRPr="00E921A2">
              <w:t xml:space="preserve">.  </w:t>
            </w:r>
            <w:r w:rsidRPr="00E921A2">
              <w:rPr>
                <w:i/>
              </w:rPr>
              <w:t xml:space="preserve">Segment pattern </w:t>
            </w:r>
            <w:r w:rsidRPr="00E921A2">
              <w:t xml:space="preserve">and </w:t>
            </w:r>
            <w:r w:rsidRPr="00E921A2">
              <w:rPr>
                <w:i/>
              </w:rPr>
              <w:t>tabular</w:t>
            </w:r>
            <w:r w:rsidRPr="00E921A2">
              <w:t xml:space="preserve"> were previously known as </w:t>
            </w:r>
            <w:r w:rsidRPr="00E921A2">
              <w:rPr>
                <w:i/>
              </w:rPr>
              <w:t>record-oriented</w:t>
            </w:r>
            <w:r w:rsidRPr="00E921A2">
              <w:t xml:space="preserve"> as described in earlier versions of this Standard.  </w:t>
            </w:r>
            <w:r w:rsidRPr="00E921A2">
              <w:rPr>
                <w:i/>
              </w:rPr>
              <w:t>Segment pattern</w:t>
            </w:r>
            <w:r w:rsidRPr="00E921A2">
              <w:t xml:space="preserve"> responses consist of a set of HL7 segments.  Each query will define, in its Query Profile, the precise grammar of HL7 segments that it will return.  Tabular responses return data as a set of rows, one RDT segment per row.  Display queries return data in DSP segments.  An HL7 conformant system interested in supporting queries will choose one or more of these styles before proceeding with a detailed design.  </w:t>
            </w:r>
          </w:p>
        </w:tc>
      </w:tr>
      <w:tr w:rsidR="00E921A2" w:rsidRPr="00E921A2" w14:paraId="5207A804" w14:textId="77777777" w:rsidTr="005E5417">
        <w:trPr>
          <w:jc w:val="center"/>
        </w:trPr>
        <w:tc>
          <w:tcPr>
            <w:tcW w:w="1455" w:type="dxa"/>
          </w:tcPr>
          <w:p w14:paraId="72B7AFA6" w14:textId="77777777" w:rsidR="00E921A2" w:rsidRPr="00121095" w:rsidRDefault="00E921A2">
            <w:pPr>
              <w:pStyle w:val="OtherTableBody"/>
            </w:pPr>
            <w:r w:rsidRPr="00121095">
              <w:t>Tabular</w:t>
            </w:r>
          </w:p>
        </w:tc>
        <w:tc>
          <w:tcPr>
            <w:tcW w:w="6397" w:type="dxa"/>
          </w:tcPr>
          <w:p w14:paraId="0BDA5550" w14:textId="77777777" w:rsidR="00E921A2" w:rsidRPr="00121095" w:rsidRDefault="00E921A2">
            <w:pPr>
              <w:pStyle w:val="OtherTableBody"/>
            </w:pPr>
            <w:r w:rsidRPr="00121095">
              <w:t>The responding system formats the data in a relational format, as rows and columns.</w:t>
            </w:r>
          </w:p>
        </w:tc>
      </w:tr>
      <w:tr w:rsidR="00E921A2" w:rsidRPr="00E921A2" w14:paraId="2432E021" w14:textId="77777777" w:rsidTr="005E5417">
        <w:trPr>
          <w:jc w:val="center"/>
        </w:trPr>
        <w:tc>
          <w:tcPr>
            <w:tcW w:w="1455" w:type="dxa"/>
          </w:tcPr>
          <w:p w14:paraId="0AC58603" w14:textId="77777777" w:rsidR="00E921A2" w:rsidRPr="00121095" w:rsidRDefault="00E921A2">
            <w:pPr>
              <w:pStyle w:val="OtherTableBody"/>
            </w:pPr>
            <w:r w:rsidRPr="00121095">
              <w:t>Segment pattern</w:t>
            </w:r>
          </w:p>
        </w:tc>
        <w:tc>
          <w:tcPr>
            <w:tcW w:w="6397" w:type="dxa"/>
          </w:tcPr>
          <w:p w14:paraId="56B2CB6C" w14:textId="77777777" w:rsidR="00E921A2" w:rsidRPr="00121095" w:rsidRDefault="00E921A2">
            <w:pPr>
              <w:pStyle w:val="OtherTableBody"/>
            </w:pPr>
            <w:r w:rsidRPr="00121095">
              <w:t>The responding system formats the data on the basis of an application-specific segment-oriented (record-oriented) message.</w:t>
            </w:r>
          </w:p>
        </w:tc>
      </w:tr>
      <w:tr w:rsidR="00E921A2" w:rsidRPr="00E921A2" w14:paraId="25D38D10" w14:textId="77777777" w:rsidTr="005E5417">
        <w:trPr>
          <w:jc w:val="center"/>
        </w:trPr>
        <w:tc>
          <w:tcPr>
            <w:tcW w:w="1455" w:type="dxa"/>
          </w:tcPr>
          <w:p w14:paraId="4ECD090F" w14:textId="77777777" w:rsidR="00E921A2" w:rsidRPr="00121095" w:rsidRDefault="00E921A2">
            <w:pPr>
              <w:pStyle w:val="OtherTableBody"/>
            </w:pPr>
            <w:r w:rsidRPr="00121095">
              <w:t>Display</w:t>
            </w:r>
          </w:p>
        </w:tc>
        <w:tc>
          <w:tcPr>
            <w:tcW w:w="6397" w:type="dxa"/>
          </w:tcPr>
          <w:p w14:paraId="2AE171B2" w14:textId="77777777" w:rsidR="00E921A2" w:rsidRPr="00121095" w:rsidRDefault="00E921A2">
            <w:pPr>
              <w:pStyle w:val="OtherTableBody"/>
            </w:pPr>
            <w:r w:rsidRPr="00121095">
              <w:t>The responding system formats the data in human readable format for direct outputting to a display device (in both original and enhanced modes).</w:t>
            </w:r>
          </w:p>
        </w:tc>
      </w:tr>
    </w:tbl>
    <w:p w14:paraId="3FD758A8" w14:textId="77777777" w:rsidR="00E921A2" w:rsidRPr="00121095" w:rsidRDefault="00E921A2">
      <w:pPr>
        <w:pStyle w:val="NormalIndented"/>
      </w:pPr>
      <w:r w:rsidRPr="00121095">
        <w:t>These structures support all original mode and enhanced mode responses, as well as the Conformance Based Queries.</w:t>
      </w:r>
    </w:p>
    <w:p w14:paraId="43710790" w14:textId="77777777" w:rsidR="00E921A2" w:rsidRPr="00121095" w:rsidRDefault="00E921A2">
      <w:pPr>
        <w:pStyle w:val="Heading4"/>
        <w:rPr>
          <w:vanish/>
        </w:rPr>
      </w:pPr>
      <w:bookmarkStart w:id="67" w:name="_Ref479760892"/>
      <w:bookmarkStart w:id="68" w:name="_Ref465156848"/>
      <w:bookmarkEnd w:id="46"/>
      <w:bookmarkEnd w:id="47"/>
      <w:bookmarkEnd w:id="48"/>
      <w:bookmarkEnd w:id="49"/>
      <w:bookmarkEnd w:id="50"/>
      <w:bookmarkEnd w:id="51"/>
      <w:bookmarkEnd w:id="52"/>
      <w:bookmarkEnd w:id="53"/>
      <w:bookmarkEnd w:id="54"/>
      <w:bookmarkEnd w:id="55"/>
      <w:bookmarkEnd w:id="56"/>
      <w:bookmarkEnd w:id="57"/>
      <w:bookmarkEnd w:id="58"/>
      <w:r w:rsidRPr="00121095">
        <w:rPr>
          <w:vanish/>
        </w:rPr>
        <w:t>hiddentext</w:t>
      </w:r>
      <w:bookmarkStart w:id="69" w:name="_Toc1828997"/>
      <w:bookmarkStart w:id="70" w:name="_Toc24273732"/>
      <w:bookmarkEnd w:id="69"/>
      <w:bookmarkEnd w:id="70"/>
    </w:p>
    <w:p w14:paraId="623BF3AE" w14:textId="77777777" w:rsidR="00E921A2" w:rsidRPr="00121095" w:rsidRDefault="00E921A2">
      <w:pPr>
        <w:pStyle w:val="Heading4"/>
      </w:pPr>
      <w:bookmarkStart w:id="71" w:name="_Hlt417023"/>
      <w:bookmarkStart w:id="72" w:name="_Toc495483512"/>
      <w:bookmarkStart w:id="73" w:name="_Ref417006"/>
      <w:bookmarkStart w:id="74" w:name="_Ref417067"/>
      <w:bookmarkStart w:id="75" w:name="_Toc24273733"/>
      <w:bookmarkEnd w:id="71"/>
      <w:r w:rsidRPr="00121095">
        <w:t>Segment pattern response</w:t>
      </w:r>
      <w:bookmarkEnd w:id="67"/>
      <w:bookmarkEnd w:id="72"/>
      <w:bookmarkEnd w:id="73"/>
      <w:bookmarkEnd w:id="74"/>
      <w:bookmarkEnd w:id="75"/>
      <w:r w:rsidR="00BF2FE6" w:rsidRPr="00121095">
        <w:fldChar w:fldCharType="begin"/>
      </w:r>
      <w:r w:rsidRPr="00121095">
        <w:instrText xml:space="preserve"> XE "Segment pattern response" </w:instrText>
      </w:r>
      <w:r w:rsidR="00BF2FE6" w:rsidRPr="00121095">
        <w:fldChar w:fldCharType="end"/>
      </w:r>
    </w:p>
    <w:p w14:paraId="31004848" w14:textId="77777777" w:rsidR="00E921A2" w:rsidRPr="00121095" w:rsidRDefault="00E921A2">
      <w:pPr>
        <w:pStyle w:val="NormalIndented"/>
      </w:pPr>
      <w:r w:rsidRPr="00121095">
        <w:t xml:space="preserve">Segment Pattern data responses reflect the traditional way of offering data within HL7. The Server responds to queries by returning a pattern of HL7 segments.  For example, the core of a response to a query for Lab data might be defined by the following segment grammar: </w:t>
      </w:r>
    </w:p>
    <w:p w14:paraId="72E1C579" w14:textId="77777777" w:rsidR="00E921A2" w:rsidRPr="00121095" w:rsidRDefault="00E921A2">
      <w:pPr>
        <w:pStyle w:val="Example"/>
        <w:rPr>
          <w:noProof w:val="0"/>
        </w:rPr>
      </w:pPr>
      <w:r w:rsidRPr="00121095">
        <w:rPr>
          <w:noProof w:val="0"/>
        </w:rPr>
        <w:lastRenderedPageBreak/>
        <w:t>{PID</w:t>
      </w:r>
    </w:p>
    <w:p w14:paraId="5A61B28F" w14:textId="77777777" w:rsidR="00E921A2" w:rsidRPr="00121095" w:rsidRDefault="00E921A2">
      <w:pPr>
        <w:pStyle w:val="Example"/>
        <w:rPr>
          <w:noProof w:val="0"/>
        </w:rPr>
      </w:pPr>
      <w:r w:rsidRPr="00121095">
        <w:rPr>
          <w:noProof w:val="0"/>
        </w:rPr>
        <w:t>OBR</w:t>
      </w:r>
    </w:p>
    <w:p w14:paraId="710BFEAC" w14:textId="77777777" w:rsidR="00E921A2" w:rsidRPr="00121095" w:rsidRDefault="00E921A2">
      <w:pPr>
        <w:pStyle w:val="Example"/>
        <w:rPr>
          <w:noProof w:val="0"/>
        </w:rPr>
      </w:pPr>
      <w:r w:rsidRPr="00121095">
        <w:rPr>
          <w:noProof w:val="0"/>
        </w:rPr>
        <w:t>[{OBX}]</w:t>
      </w:r>
    </w:p>
    <w:p w14:paraId="74360DCF" w14:textId="77777777" w:rsidR="00E921A2" w:rsidRPr="00121095" w:rsidRDefault="00E921A2">
      <w:pPr>
        <w:pStyle w:val="Example"/>
        <w:rPr>
          <w:noProof w:val="0"/>
        </w:rPr>
      </w:pPr>
      <w:r w:rsidRPr="00121095">
        <w:rPr>
          <w:noProof w:val="0"/>
        </w:rPr>
        <w:t>}</w:t>
      </w:r>
    </w:p>
    <w:p w14:paraId="58BCABD1" w14:textId="77777777" w:rsidR="00E921A2" w:rsidRPr="00121095" w:rsidRDefault="00E921A2">
      <w:pPr>
        <w:pStyle w:val="NormalIndented"/>
      </w:pPr>
      <w:r w:rsidRPr="00121095">
        <w:t>For example, patient information will be returned in the PID segment and laboratory results in OBR and OBX segments. In this style, the message returned by a Server is often a close approximation to an existing unsolicited update HL7 message.</w:t>
      </w:r>
    </w:p>
    <w:p w14:paraId="5918673D" w14:textId="77777777" w:rsidR="00E921A2" w:rsidRPr="00121095" w:rsidRDefault="00E921A2">
      <w:pPr>
        <w:pStyle w:val="NormalIndented"/>
      </w:pPr>
      <w:r w:rsidRPr="00121095">
        <w:t>In creating a Query Profile for a segment pattern response, the data owner SHALL decide on the exact segment grammar it will return. The output specification of the Query Profile for a segment pattern response will have a structure very similar to the message definition of a standard HL7 transaction.  It SHALL define a grammar of segments that will be returned, and, for each segment, it should clarify, where necessary, the meaning of each field, the cardinality of the data, and whether the data is optional or required.</w:t>
      </w:r>
    </w:p>
    <w:p w14:paraId="183D61BC" w14:textId="77777777" w:rsidR="00E921A2" w:rsidRPr="00121095" w:rsidRDefault="00E921A2">
      <w:pPr>
        <w:pStyle w:val="Heading4"/>
      </w:pPr>
      <w:bookmarkStart w:id="76" w:name="_Hlt417144"/>
      <w:bookmarkStart w:id="77" w:name="_Ref479760921"/>
      <w:bookmarkStart w:id="78" w:name="_Toc495483513"/>
      <w:bookmarkStart w:id="79" w:name="_Toc24273734"/>
      <w:bookmarkEnd w:id="76"/>
      <w:r w:rsidRPr="00121095">
        <w:t>Tabular response</w:t>
      </w:r>
      <w:bookmarkEnd w:id="68"/>
      <w:bookmarkEnd w:id="77"/>
      <w:bookmarkEnd w:id="78"/>
      <w:bookmarkEnd w:id="79"/>
      <w:r w:rsidR="00BF2FE6" w:rsidRPr="00121095">
        <w:fldChar w:fldCharType="begin"/>
      </w:r>
      <w:r w:rsidRPr="00121095">
        <w:instrText xml:space="preserve"> XE "Tabular response" </w:instrText>
      </w:r>
      <w:r w:rsidR="00BF2FE6" w:rsidRPr="00121095">
        <w:fldChar w:fldCharType="end"/>
      </w:r>
    </w:p>
    <w:p w14:paraId="05DB2338" w14:textId="77777777" w:rsidR="00E921A2" w:rsidRPr="00121095" w:rsidRDefault="00E921A2">
      <w:pPr>
        <w:pStyle w:val="NormalIndented"/>
      </w:pPr>
      <w:r w:rsidRPr="00121095">
        <w:t xml:space="preserve">A data owner may decide that the best model for the data it wishes to offer is that of a fairly conventional table of rows and columns.  In this case, a data owner advertises support for a straightforward ("virtual") table of data, with specific columns of specific data types.  It further indicates which of the columns the Client can constrain in its query.  The response to a query will be in the form of a set of rows from the advertised table. </w:t>
      </w:r>
    </w:p>
    <w:p w14:paraId="42E2DE7B" w14:textId="77777777" w:rsidR="00E921A2" w:rsidRPr="00121095" w:rsidRDefault="00E921A2">
      <w:pPr>
        <w:pStyle w:val="NormalIndented"/>
      </w:pPr>
      <w:r w:rsidRPr="00121095">
        <w:t>The Virtual Table is an abstraction around a traditional database table. However, there are important differences between a traditional database table and the Virtual Table.  The Virtual Table need not be based on a single table or collection of data.  It may represent a "join" or combination of data among database tables (although the "join" or combination is not explicitly exposed to the Client).</w:t>
      </w:r>
    </w:p>
    <w:p w14:paraId="147DE4EF" w14:textId="77777777" w:rsidR="00E921A2" w:rsidRPr="00121095" w:rsidRDefault="00E921A2">
      <w:pPr>
        <w:pStyle w:val="NormalIndented"/>
      </w:pPr>
      <w:r w:rsidRPr="00121095">
        <w:t xml:space="preserve">The concept of </w:t>
      </w:r>
      <w:r w:rsidRPr="00121095">
        <w:rPr>
          <w:i/>
        </w:rPr>
        <w:t>table,</w:t>
      </w:r>
      <w:r w:rsidRPr="00121095">
        <w:t xml:space="preserve"> borrowed from the relational database world, is used merely as a representational aid.  The actual internal data structure of the Server need not be relational.  Virtual Tables may be used to present data elements from internal structures that are hierarchical, object-oriented, or otherwise non-relational in nature.</w:t>
      </w:r>
    </w:p>
    <w:p w14:paraId="3CC46CE8" w14:textId="77777777" w:rsidR="00E921A2" w:rsidRPr="00121095" w:rsidRDefault="00E921A2">
      <w:pPr>
        <w:pStyle w:val="NormalIndented"/>
      </w:pPr>
      <w:r w:rsidRPr="00121095">
        <w:t xml:space="preserve">Virtual Tables therefore insulate the user from the exact data layout or representation in the data source.  That is to say, the requestor need not understand the structure of the tables, rows and columns of the database being queried but only the structure of the Virtual Table representation.  Likewise, the responder (database owner) does not have to expose the structure of the real database. Neither the owner nor the requestor needs to worry if the structure of the database changes. </w:t>
      </w:r>
    </w:p>
    <w:p w14:paraId="5692D014" w14:textId="77777777" w:rsidR="00E921A2" w:rsidRPr="00121095" w:rsidRDefault="00E921A2">
      <w:pPr>
        <w:pStyle w:val="NormalIndented"/>
      </w:pPr>
      <w:r w:rsidRPr="00121095">
        <w:t>The rows and columns of the Virtual Table for a query are fully described in the Query Profile for that query.</w:t>
      </w:r>
    </w:p>
    <w:p w14:paraId="59457A43" w14:textId="77777777" w:rsidR="00E921A2" w:rsidRPr="00121095" w:rsidRDefault="00E921A2">
      <w:pPr>
        <w:pStyle w:val="NormalIndented"/>
      </w:pPr>
      <w:r w:rsidRPr="00121095">
        <w:t xml:space="preserve">A virtual table data representation is appropriate when the information being offered is relatively simple.  It would not be the appropriate representation for lab reports that typically involve a complex nesting of results into sections.   Data carried by the typical HL7 segment or segment group could be modeled as a virtual table.  For example, the ADT system might offer a table consisting of the fields of PID, NK1 and a single PV1 segment.  On the other hand, it would be difficult to represent the visit history of a patient in a single virtual table.  </w:t>
      </w:r>
    </w:p>
    <w:p w14:paraId="597044DD" w14:textId="77777777" w:rsidR="00E921A2" w:rsidRPr="00121095" w:rsidRDefault="00E921A2">
      <w:pPr>
        <w:pStyle w:val="Heading4"/>
      </w:pPr>
      <w:bookmarkStart w:id="80" w:name="_Ref479760935"/>
      <w:bookmarkStart w:id="81" w:name="_Toc495483514"/>
      <w:bookmarkStart w:id="82" w:name="_Toc24273735"/>
      <w:r w:rsidRPr="00121095">
        <w:t>Display response</w:t>
      </w:r>
      <w:bookmarkEnd w:id="80"/>
      <w:bookmarkEnd w:id="81"/>
      <w:bookmarkEnd w:id="82"/>
      <w:r w:rsidR="00BF2FE6" w:rsidRPr="00121095">
        <w:fldChar w:fldCharType="begin"/>
      </w:r>
      <w:r w:rsidRPr="00121095">
        <w:instrText xml:space="preserve"> XE "Display response" </w:instrText>
      </w:r>
      <w:r w:rsidR="00BF2FE6" w:rsidRPr="00121095">
        <w:fldChar w:fldCharType="end"/>
      </w:r>
    </w:p>
    <w:p w14:paraId="430EBB09" w14:textId="77777777" w:rsidR="00E921A2" w:rsidRPr="00121095" w:rsidRDefault="00E921A2">
      <w:pPr>
        <w:pStyle w:val="NormalIndented"/>
      </w:pPr>
      <w:r w:rsidRPr="00121095">
        <w:t xml:space="preserve">A display message can be generated where the update information does not need to be captured by the receiving system's database, but only displayed, either on a visual medium (such as a PC, workstation or a CRT) or on printed medium. </w:t>
      </w:r>
    </w:p>
    <w:p w14:paraId="272A1F90" w14:textId="77777777" w:rsidR="00E921A2" w:rsidRPr="00121095" w:rsidRDefault="00E921A2">
      <w:pPr>
        <w:pStyle w:val="NormalIndented"/>
      </w:pPr>
      <w:r w:rsidRPr="00121095">
        <w:t>The display response does not actually represent a formal style of data organization.  It represents a decision to return data formatted for human, rather than for computer, consumption.  The Server offers a pretty-printed version of the data in a format that is meaningful for human readers. Logically, the content of the pretty-printed message might be the complex data carried by an HL7 segment pattern, or could be a simple record normally carried by a tabular response.</w:t>
      </w:r>
    </w:p>
    <w:p w14:paraId="1609A23E" w14:textId="77777777" w:rsidR="00E921A2" w:rsidRPr="00121095" w:rsidRDefault="00E921A2">
      <w:pPr>
        <w:pStyle w:val="Heading4"/>
      </w:pPr>
      <w:bookmarkStart w:id="83" w:name="_Toc495483515"/>
      <w:bookmarkStart w:id="84" w:name="_Toc24273736"/>
      <w:r w:rsidRPr="00121095">
        <w:lastRenderedPageBreak/>
        <w:t>Choosing among available response formats</w:t>
      </w:r>
      <w:bookmarkEnd w:id="83"/>
      <w:bookmarkEnd w:id="84"/>
      <w:r w:rsidR="00BF2FE6" w:rsidRPr="00121095">
        <w:fldChar w:fldCharType="begin"/>
      </w:r>
      <w:r w:rsidRPr="00121095">
        <w:instrText>xe "Choosing among available response formats"</w:instrText>
      </w:r>
      <w:r w:rsidR="00BF2FE6" w:rsidRPr="00121095">
        <w:fldChar w:fldCharType="end"/>
      </w:r>
    </w:p>
    <w:p w14:paraId="0AA1F094" w14:textId="77777777" w:rsidR="00E921A2" w:rsidRPr="00121095" w:rsidRDefault="00E921A2">
      <w:pPr>
        <w:pStyle w:val="NormalIndented"/>
      </w:pPr>
      <w:r w:rsidRPr="00121095">
        <w:t>In practice, it is easy to decide which style of data to offer.  In general, segment pattern responses are able to carry complex data structures (e.g., an entire laboratory report) while tabular responses are typically simple data structures.  Therefore, tabular response is intended as a simpler tool to accomplish a simpler task.  There is no need for the Client to understand, parse and process the deep structure and relationships implied by the segment pattern response. The Client does not need a complex state machine to do segment level parsing.  The rows all have the same structure so only a simple state machine is needed.</w:t>
      </w:r>
    </w:p>
    <w:p w14:paraId="01971F42" w14:textId="77777777" w:rsidR="00E921A2" w:rsidRPr="00121095" w:rsidRDefault="00E921A2">
      <w:pPr>
        <w:pStyle w:val="NormalIndented"/>
      </w:pPr>
      <w:r w:rsidRPr="00121095">
        <w:t>If the query is defined by an HL7 technical committee, then the decision is already made.  If, on the other hand, no query is yet defined but the domain of the data is well covered by HL7, then it is probable that there are existing HL7 segments that could carry the data. A Z query may be constructed out of the existing HL7 segments.  If the data is site specific, the site can either create its own Z segments and offer a segment pattern response (which makes particular sense if the overall data is complex) or it can define its own Virtual Table, offer a tabular response and let the Client process each record.</w:t>
      </w:r>
    </w:p>
    <w:p w14:paraId="1D96D104" w14:textId="77777777" w:rsidR="00E921A2" w:rsidRPr="00121095" w:rsidRDefault="00E921A2">
      <w:pPr>
        <w:pStyle w:val="NormalIndented"/>
      </w:pPr>
      <w:r w:rsidRPr="00121095">
        <w:t>Once it is known what data a Server is making available, then the data can be ordered or requested.  This is analogous to needing to refer to a catalog before ordering an item by mail.</w:t>
      </w:r>
    </w:p>
    <w:p w14:paraId="3DDD361C" w14:textId="77777777" w:rsidR="00E921A2" w:rsidRPr="00121095" w:rsidRDefault="00E921A2">
      <w:pPr>
        <w:pStyle w:val="Heading3"/>
      </w:pPr>
      <w:bookmarkStart w:id="85" w:name="_Ref465657549"/>
      <w:bookmarkStart w:id="86" w:name="_Toc495483516"/>
      <w:bookmarkStart w:id="87" w:name="_Toc24273737"/>
      <w:bookmarkStart w:id="88" w:name="_Toc41280968"/>
      <w:bookmarkStart w:id="89" w:name="_Toc43004330"/>
      <w:bookmarkStart w:id="90" w:name="_Toc148083060"/>
      <w:r w:rsidRPr="00121095">
        <w:t>Query specification formats</w:t>
      </w:r>
      <w:bookmarkEnd w:id="85"/>
      <w:bookmarkEnd w:id="86"/>
      <w:bookmarkEnd w:id="87"/>
      <w:bookmarkEnd w:id="88"/>
      <w:bookmarkEnd w:id="89"/>
      <w:bookmarkEnd w:id="90"/>
      <w:r w:rsidR="00BF2FE6" w:rsidRPr="00121095">
        <w:fldChar w:fldCharType="begin"/>
      </w:r>
      <w:r w:rsidRPr="00121095">
        <w:instrText xml:space="preserve"> XE "Query specification formats" </w:instrText>
      </w:r>
      <w:r w:rsidR="00BF2FE6" w:rsidRPr="00121095">
        <w:fldChar w:fldCharType="end"/>
      </w:r>
    </w:p>
    <w:p w14:paraId="6A71A33A" w14:textId="77777777" w:rsidR="00E921A2" w:rsidRPr="00121095" w:rsidRDefault="00E921A2">
      <w:pPr>
        <w:pStyle w:val="NormalIndented"/>
      </w:pPr>
      <w:r w:rsidRPr="00121095">
        <w:t>The previous section explained the three representations for data that are returned to a query client.  This section discusses how the client may represent a query for information.</w:t>
      </w:r>
    </w:p>
    <w:p w14:paraId="248FE281" w14:textId="77777777" w:rsidR="00E921A2" w:rsidRPr="00121095" w:rsidRDefault="00E921A2">
      <w:pPr>
        <w:pStyle w:val="NormalIndented"/>
      </w:pPr>
      <w:r w:rsidRPr="00121095">
        <w:t>HL7 now recommends one primary way with 3 basic variants for specifying a query.</w:t>
      </w:r>
    </w:p>
    <w:p w14:paraId="3EF1410F" w14:textId="77777777" w:rsidR="00E921A2" w:rsidRPr="00121095" w:rsidRDefault="00E921A2">
      <w:pPr>
        <w:pStyle w:val="NormalIndented"/>
      </w:pPr>
      <w:r w:rsidRPr="00121095">
        <w:t>This query model with its variants is intended to assist implementers in translating specific query needs from the ordinary prose of the business model into an appropriate HL7 query paradigm.  The paradigm selected will depend upon the philosophy of the institution:  whether to allow relative freedom to client systems in composing query expressions, or to control rigidly the fields and operations to be offered.  The following paragraphs compare and contrast the features of each of the HL7 query variant models.  The differences between them lie mainly in the processing they require on the Server side.</w:t>
      </w:r>
    </w:p>
    <w:p w14:paraId="4859C041" w14:textId="77777777" w:rsidR="00E921A2" w:rsidRPr="00121095" w:rsidRDefault="00E921A2">
      <w:pPr>
        <w:pStyle w:val="NormalIndented"/>
        <w:keepNext/>
        <w:ind w:left="1440" w:hanging="720"/>
      </w:pPr>
      <w:r w:rsidRPr="00121095">
        <w:rPr>
          <w:b/>
          <w:i/>
        </w:rPr>
        <w:t>Query by Simple Parameter</w:t>
      </w:r>
      <w:r w:rsidR="00BF2FE6" w:rsidRPr="00121095">
        <w:rPr>
          <w:b/>
          <w:i/>
        </w:rPr>
        <w:fldChar w:fldCharType="begin"/>
      </w:r>
      <w:r w:rsidRPr="00121095">
        <w:instrText xml:space="preserve"> XE "</w:instrText>
      </w:r>
      <w:r w:rsidRPr="00121095">
        <w:rPr>
          <w:b/>
          <w:i/>
        </w:rPr>
        <w:instrText>Query By Simple Parameter</w:instrText>
      </w:r>
      <w:r w:rsidRPr="00121095">
        <w:instrText xml:space="preserve">" </w:instrText>
      </w:r>
      <w:r w:rsidR="00BF2FE6" w:rsidRPr="00121095">
        <w:rPr>
          <w:b/>
          <w:i/>
        </w:rPr>
        <w:fldChar w:fldCharType="end"/>
      </w:r>
      <w:r w:rsidRPr="00121095">
        <w:rPr>
          <w:b/>
          <w:i/>
        </w:rPr>
        <w:t xml:space="preserve"> </w:t>
      </w:r>
    </w:p>
    <w:p w14:paraId="3631555B" w14:textId="77777777" w:rsidR="00E921A2" w:rsidRPr="00121095" w:rsidRDefault="00E921A2">
      <w:pPr>
        <w:pStyle w:val="NormalIndented"/>
        <w:ind w:left="1440"/>
      </w:pPr>
      <w:r w:rsidRPr="00121095">
        <w:t>The first variant is called the Simple Parameter query. In the simple parameter query, the input parameters are passed in order as successive fields of an HL7 segment.  The Server need only read them from the corresponding HL7 fields, and plug them into an internal function to evaluate the query.</w:t>
      </w:r>
    </w:p>
    <w:p w14:paraId="1DA45270" w14:textId="77777777" w:rsidR="00E921A2" w:rsidRPr="00121095" w:rsidRDefault="00E921A2">
      <w:pPr>
        <w:pStyle w:val="NormalIndented"/>
        <w:ind w:left="1440"/>
      </w:pPr>
      <w:r w:rsidRPr="00121095">
        <w:t>This is the most basic form of the query in which the Server specifies a fixed list of parameters in its Query Profile.  (For example, the Server may direct the querying system to specify a medical record number, a beginning date, and an ending date.)  When invoking the query, the Client passes a specific value for each parameter.  This is analogous to invoking a stored procedure against a database.</w:t>
      </w:r>
    </w:p>
    <w:p w14:paraId="43FB4603" w14:textId="77777777" w:rsidR="00E921A2" w:rsidRPr="00121095" w:rsidRDefault="00E921A2">
      <w:pPr>
        <w:pStyle w:val="NormalIndented"/>
        <w:ind w:left="1440"/>
      </w:pPr>
      <w:r w:rsidRPr="00121095">
        <w:t>The parameter definition segment (i.e., the QPD) can be seen as a generalization of the QRD and QRF segments of the original mode query.  Each field in the QRD and QRF corresponds to 1 parameter of the QPD instance.  HL7 recommends that queries defined by QRD and QRF segments be recast as a version 2.4 or later Query By Parameter.</w:t>
      </w:r>
    </w:p>
    <w:p w14:paraId="19B9CB31" w14:textId="77777777" w:rsidR="00E921A2" w:rsidRPr="00121095" w:rsidRDefault="00E921A2">
      <w:pPr>
        <w:pStyle w:val="NormalIndented"/>
        <w:ind w:left="1440"/>
        <w:rPr>
          <w:b/>
          <w:snapToGrid w:val="0"/>
        </w:rPr>
      </w:pPr>
      <w:r w:rsidRPr="00121095">
        <w:t>The obvious implementation gain is that the Server can simply map the input values to the parameters specified in the Query Profile.  An already known function or procedure is called to evaluate the query and select data to be returned.  The bulk of the work effort has already been invested in the development of this predefined function or procedure.</w:t>
      </w:r>
    </w:p>
    <w:p w14:paraId="07B4D213" w14:textId="77777777" w:rsidR="00E921A2" w:rsidRPr="00121095" w:rsidRDefault="00E921A2">
      <w:pPr>
        <w:pStyle w:val="NormalIndented"/>
        <w:rPr>
          <w:i/>
          <w:snapToGrid w:val="0"/>
        </w:rPr>
      </w:pPr>
      <w:r w:rsidRPr="00121095">
        <w:rPr>
          <w:b/>
          <w:i/>
          <w:snapToGrid w:val="0"/>
        </w:rPr>
        <w:t>Query by Example Variant</w:t>
      </w:r>
      <w:r w:rsidR="00BF2FE6" w:rsidRPr="00121095">
        <w:rPr>
          <w:b/>
          <w:i/>
          <w:snapToGrid w:val="0"/>
        </w:rPr>
        <w:fldChar w:fldCharType="begin"/>
      </w:r>
      <w:r w:rsidRPr="00121095">
        <w:instrText xml:space="preserve"> XE "</w:instrText>
      </w:r>
      <w:r w:rsidRPr="00121095">
        <w:rPr>
          <w:b/>
          <w:i/>
          <w:snapToGrid w:val="0"/>
        </w:rPr>
        <w:instrText>Query By Example Variant</w:instrText>
      </w:r>
      <w:r w:rsidRPr="00121095">
        <w:instrText xml:space="preserve">" </w:instrText>
      </w:r>
      <w:r w:rsidR="00BF2FE6" w:rsidRPr="00121095">
        <w:rPr>
          <w:b/>
          <w:i/>
          <w:snapToGrid w:val="0"/>
        </w:rPr>
        <w:fldChar w:fldCharType="end"/>
      </w:r>
      <w:r w:rsidRPr="00121095">
        <w:rPr>
          <w:b/>
          <w:i/>
          <w:snapToGrid w:val="0"/>
        </w:rPr>
        <w:t>:</w:t>
      </w:r>
      <w:r w:rsidRPr="00121095">
        <w:rPr>
          <w:i/>
          <w:snapToGrid w:val="0"/>
        </w:rPr>
        <w:t xml:space="preserve"> </w:t>
      </w:r>
    </w:p>
    <w:p w14:paraId="3EEBCA04" w14:textId="77777777" w:rsidR="00E921A2" w:rsidRPr="00121095" w:rsidRDefault="00E921A2">
      <w:pPr>
        <w:pStyle w:val="NormalIndented"/>
        <w:ind w:left="1440"/>
      </w:pPr>
      <w:r w:rsidRPr="00121095">
        <w:rPr>
          <w:snapToGrid w:val="0"/>
        </w:rPr>
        <w:t xml:space="preserve">The Query by Example (QBE) is an extension of Query by Parameter (QBP) in which search parameters are passed by sending them in the segment which naturally carries them, instead of as fields of the QPD segment.  For example, if one wanted to perform a "find_candidates" query using QBE, one would send the demographics information on which to search in the PID and/or </w:t>
      </w:r>
      <w:r w:rsidRPr="00121095">
        <w:rPr>
          <w:snapToGrid w:val="0"/>
        </w:rPr>
        <w:lastRenderedPageBreak/>
        <w:t>PD1 segments, leaving blank those fields in the segment sent that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exact segments and fields available for use as query parameters would be specified in the Query Profile for the query.</w:t>
      </w:r>
    </w:p>
    <w:p w14:paraId="76B1CE3F" w14:textId="77777777" w:rsidR="00E921A2" w:rsidRPr="00121095" w:rsidRDefault="00E921A2">
      <w:pPr>
        <w:pStyle w:val="NormalIndented"/>
        <w:keepNext/>
        <w:ind w:left="1440" w:hanging="720"/>
      </w:pPr>
      <w:r w:rsidRPr="00121095">
        <w:rPr>
          <w:b/>
          <w:i/>
        </w:rPr>
        <w:t>Query Using the QSC Variant</w:t>
      </w:r>
      <w:r w:rsidR="00BF2FE6" w:rsidRPr="00121095">
        <w:rPr>
          <w:b/>
          <w:i/>
        </w:rPr>
        <w:fldChar w:fldCharType="begin"/>
      </w:r>
      <w:r w:rsidRPr="00121095">
        <w:instrText xml:space="preserve"> XE "</w:instrText>
      </w:r>
      <w:r w:rsidRPr="00121095">
        <w:rPr>
          <w:b/>
          <w:i/>
        </w:rPr>
        <w:instrText>Query using the QSC variant</w:instrText>
      </w:r>
      <w:r w:rsidRPr="00121095">
        <w:instrText xml:space="preserve">" </w:instrText>
      </w:r>
      <w:r w:rsidR="00BF2FE6" w:rsidRPr="00121095">
        <w:rPr>
          <w:b/>
          <w:i/>
        </w:rPr>
        <w:fldChar w:fldCharType="end"/>
      </w:r>
      <w:r w:rsidRPr="00121095">
        <w:rPr>
          <w:b/>
          <w:i/>
        </w:rPr>
        <w:t>:</w:t>
      </w:r>
      <w:r w:rsidRPr="00121095">
        <w:t xml:space="preserve"> </w:t>
      </w:r>
    </w:p>
    <w:p w14:paraId="1E423C14" w14:textId="77777777" w:rsidR="00E921A2" w:rsidRPr="00121095" w:rsidRDefault="00E921A2">
      <w:pPr>
        <w:pStyle w:val="NormalIndented"/>
        <w:ind w:left="1440"/>
      </w:pPr>
      <w:r w:rsidRPr="00121095">
        <w:t>The third variant is known as the QSC variant because of its use of the QSC data type, which was used in the Virtual Table query. The Query Profile for the query will define all the variables that the Client may use in an expression.  At runtime, the Client is able to define the exact search criteria by constructing a "tree" of operator/operand nodes that constrain the available input parameters.  To evaluate the query, the Server SHALL be willing to analyze and interpret the query expression at runtime.  The Server may translate the input expression into its local data access language, or perhaps it will interpret the request itself, and evaluate the expression for each item of the virtual table.  The client's Complex Expression is analogous to an SQL selection statement against a relational database.</w:t>
      </w:r>
    </w:p>
    <w:p w14:paraId="6E078209" w14:textId="77777777" w:rsidR="00E921A2" w:rsidRPr="00121095" w:rsidRDefault="00E921A2">
      <w:pPr>
        <w:pStyle w:val="NormalIndented"/>
        <w:ind w:left="1440"/>
      </w:pPr>
      <w:r w:rsidRPr="00121095">
        <w:t>This variant is most like the Virtual Table Query (VQQ).</w:t>
      </w:r>
    </w:p>
    <w:p w14:paraId="31148B02" w14:textId="77777777" w:rsidR="00E921A2" w:rsidRPr="00121095" w:rsidRDefault="00E921A2">
      <w:pPr>
        <w:pStyle w:val="NormalIndented"/>
      </w:pPr>
      <w:r w:rsidRPr="00121095">
        <w:t>There are a number of factors to consider in determining which variant to offer.  In the Complex Expression (QSC) variant, the Client may select any or all of the variables offered and may specify any permissible operators and values for each variable.  By contrast, in the Simple Parameter variant or the Query by Example variant, the Client SHALL provide values for exactly the set of variables offered.</w:t>
      </w:r>
    </w:p>
    <w:p w14:paraId="7C258964" w14:textId="77777777" w:rsidR="00E921A2" w:rsidRPr="00121095" w:rsidRDefault="00E921A2">
      <w:pPr>
        <w:pStyle w:val="NormalIndented"/>
        <w:ind w:left="1440"/>
        <w:rPr>
          <w:b/>
          <w:i/>
        </w:rPr>
      </w:pPr>
      <w:r w:rsidRPr="00121095">
        <w:t>The Simple Parameter variant is easy to parse and process because it has positional fields; i.e., the parameters are in a predefined and fixed order. Likewise, the Query by Example variant lends itself to simple processing, since parameters will occur in known positions in defined segments.  The Complex Expression variant, on the other hand, requires more involved parsing and processing because of its flexibility and the optionality of its elements.  Thus, while the Complex Expression variant offers more functionality to the Client, it is more burdensome for the Server to process.  Conversely, the Simple Parameter and Query by Example variants offer less functionality to the Client but are generally easier for the Server to implement; they are often based on existing stored procedures on the Server's system.</w:t>
      </w:r>
    </w:p>
    <w:p w14:paraId="4714ADF9" w14:textId="77777777" w:rsidR="00E921A2" w:rsidRPr="00121095" w:rsidRDefault="00E921A2">
      <w:pPr>
        <w:pStyle w:val="Heading4"/>
        <w:rPr>
          <w:vanish/>
        </w:rPr>
      </w:pPr>
      <w:r w:rsidRPr="00121095">
        <w:rPr>
          <w:vanish/>
        </w:rPr>
        <w:t>hiddentext</w:t>
      </w:r>
      <w:bookmarkStart w:id="91" w:name="_Toc1829003"/>
      <w:bookmarkStart w:id="92" w:name="_Toc24273738"/>
      <w:bookmarkEnd w:id="91"/>
      <w:bookmarkEnd w:id="92"/>
    </w:p>
    <w:p w14:paraId="7F6311FA" w14:textId="77777777" w:rsidR="00E921A2" w:rsidRPr="00121095" w:rsidRDefault="00E921A2">
      <w:pPr>
        <w:pStyle w:val="Heading4"/>
      </w:pPr>
      <w:bookmarkStart w:id="93" w:name="_Toc495483517"/>
      <w:bookmarkStart w:id="94" w:name="_Toc24273739"/>
      <w:r w:rsidRPr="00121095">
        <w:t>Expressing the same data using the variants</w:t>
      </w:r>
      <w:bookmarkEnd w:id="93"/>
      <w:bookmarkEnd w:id="94"/>
      <w:r w:rsidR="00BF2FE6" w:rsidRPr="00121095">
        <w:fldChar w:fldCharType="begin"/>
      </w:r>
      <w:r w:rsidRPr="00121095">
        <w:instrText xml:space="preserve"> XE "Expressing the same data using the variants" </w:instrText>
      </w:r>
      <w:r w:rsidR="00BF2FE6" w:rsidRPr="00121095">
        <w:fldChar w:fldCharType="end"/>
      </w:r>
    </w:p>
    <w:p w14:paraId="16B5B2F0" w14:textId="77777777" w:rsidR="00E921A2" w:rsidRPr="00121095" w:rsidRDefault="00E921A2">
      <w:pPr>
        <w:pStyle w:val="NormalIndented"/>
      </w:pPr>
      <w:r w:rsidRPr="00121095">
        <w:t xml:space="preserve">The following is an example of a query stated in all three variant forms.  This example is presented to illustrate the utility of each format for the purpose of offering a query.  Which format to use depends upon the level of processing complexity to be implemented on the Server and the degree of specification flexibility required by the Client. </w:t>
      </w:r>
    </w:p>
    <w:p w14:paraId="539E5244" w14:textId="77777777" w:rsidR="00E921A2" w:rsidRPr="00121095" w:rsidRDefault="00E921A2">
      <w:pPr>
        <w:pStyle w:val="NormalIndented"/>
      </w:pPr>
      <w:r w:rsidRPr="00121095">
        <w:t>The purpose of the query is to allow a simple inquiry upon an administrative database.  Suppose a patient information request is submitted by the Client.  The Server is to respond with demographic information:  patient's date of birth, sex, and ZIP code.</w:t>
      </w:r>
    </w:p>
    <w:p w14:paraId="7BC6D391" w14:textId="77777777" w:rsidR="00E921A2" w:rsidRPr="00121095" w:rsidRDefault="00E921A2">
      <w:pPr>
        <w:pStyle w:val="Heading5"/>
      </w:pPr>
      <w:bookmarkStart w:id="95" w:name="_Toc495483518"/>
      <w:r w:rsidRPr="00121095">
        <w:t>Expression as simple parameters</w:t>
      </w:r>
      <w:bookmarkEnd w:id="95"/>
      <w:r w:rsidR="00BF2FE6" w:rsidRPr="00121095">
        <w:fldChar w:fldCharType="begin"/>
      </w:r>
      <w:r w:rsidRPr="00121095">
        <w:instrText xml:space="preserve"> XE "Expression as simple parameters" </w:instrText>
      </w:r>
      <w:r w:rsidR="00BF2FE6" w:rsidRPr="00121095">
        <w:fldChar w:fldCharType="end"/>
      </w:r>
    </w:p>
    <w:p w14:paraId="15AF4BDA" w14:textId="77777777" w:rsidR="00E921A2" w:rsidRPr="00121095" w:rsidRDefault="00E921A2">
      <w:pPr>
        <w:pStyle w:val="NormalIndented"/>
      </w:pPr>
      <w:r w:rsidRPr="00121095">
        <w:t>As we have seen, this variant requires an exact parameter specification.</w:t>
      </w:r>
    </w:p>
    <w:p w14:paraId="00FDAC83" w14:textId="77777777" w:rsidR="00E921A2" w:rsidRPr="00121095" w:rsidRDefault="00E921A2">
      <w:pPr>
        <w:pStyle w:val="NormalIndented"/>
      </w:pPr>
      <w:r w:rsidRPr="00121095">
        <w:t>The client system transmits a QBP query message in the following format:</w:t>
      </w:r>
    </w:p>
    <w:p w14:paraId="1ECFC78D"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24273B46" w14:textId="77777777" w:rsidR="00E921A2" w:rsidRPr="00121095" w:rsidRDefault="00E921A2">
      <w:pPr>
        <w:pStyle w:val="Example"/>
        <w:rPr>
          <w:noProof w:val="0"/>
        </w:rPr>
      </w:pPr>
      <w:r w:rsidRPr="00121095">
        <w:rPr>
          <w:noProof w:val="0"/>
        </w:rPr>
        <w:t>QPD|Z58^Pat Parm Qry 2|Q502|111069999</w:t>
      </w:r>
    </w:p>
    <w:p w14:paraId="1019C39D" w14:textId="77777777" w:rsidR="00E921A2" w:rsidRPr="00121095" w:rsidRDefault="00E921A2">
      <w:pPr>
        <w:pStyle w:val="Example"/>
        <w:rPr>
          <w:noProof w:val="0"/>
        </w:rPr>
      </w:pPr>
      <w:r w:rsidRPr="00121095">
        <w:rPr>
          <w:noProof w:val="0"/>
        </w:rPr>
        <w:t>RCP|I</w:t>
      </w:r>
    </w:p>
    <w:p w14:paraId="47720B54" w14:textId="77777777" w:rsidR="00E921A2" w:rsidRPr="00121095" w:rsidRDefault="00E921A2">
      <w:pPr>
        <w:pStyle w:val="NormalIndented"/>
      </w:pPr>
      <w:r w:rsidRPr="00121095">
        <w:t xml:space="preserve">The names of the input and output fields are not specified in the query message, but by the Query Profile, identified by </w:t>
      </w:r>
      <w:r w:rsidRPr="00121095">
        <w:rPr>
          <w:rStyle w:val="ReferenceAttribute"/>
        </w:rPr>
        <w:t>QPD-1-message query name</w:t>
      </w:r>
      <w:r w:rsidRPr="00121095">
        <w:t xml:space="preserve">.  The </w:t>
      </w:r>
      <w:r w:rsidRPr="00121095">
        <w:rPr>
          <w:rStyle w:val="ReferenceAttribute"/>
        </w:rPr>
        <w:t>MSH-9.2-trigger event</w:t>
      </w:r>
      <w:r w:rsidRPr="00121095">
        <w:t xml:space="preserve"> and the </w:t>
      </w:r>
      <w:r w:rsidRPr="00121095">
        <w:rPr>
          <w:rStyle w:val="ReferenceAttribute"/>
        </w:rPr>
        <w:t xml:space="preserve">QPD-1-message query name </w:t>
      </w:r>
      <w:r w:rsidRPr="00121095">
        <w:t>are this query's only distinguishing elements.  The requesting system SHALL refer to this query's Query Profile to learn more about the input and output fields.</w:t>
      </w:r>
    </w:p>
    <w:p w14:paraId="7D297AED" w14:textId="77777777" w:rsidR="00E921A2" w:rsidRPr="00121095" w:rsidRDefault="00E921A2">
      <w:pPr>
        <w:pStyle w:val="Heading5"/>
      </w:pPr>
      <w:bookmarkStart w:id="96" w:name="_Toc495483519"/>
      <w:r w:rsidRPr="00121095">
        <w:lastRenderedPageBreak/>
        <w:t>Expression as query by example</w:t>
      </w:r>
      <w:bookmarkEnd w:id="96"/>
      <w:r w:rsidR="00BF2FE6" w:rsidRPr="00121095">
        <w:fldChar w:fldCharType="begin"/>
      </w:r>
      <w:r w:rsidRPr="00121095">
        <w:instrText xml:space="preserve"> XE "Expression as query by example" </w:instrText>
      </w:r>
      <w:r w:rsidR="00BF2FE6" w:rsidRPr="00121095">
        <w:fldChar w:fldCharType="end"/>
      </w:r>
    </w:p>
    <w:p w14:paraId="3B5DE3B6" w14:textId="77777777" w:rsidR="00E921A2" w:rsidRPr="00121095" w:rsidRDefault="00E921A2">
      <w:pPr>
        <w:pStyle w:val="NormalIndented"/>
      </w:pPr>
      <w:r w:rsidRPr="00121095">
        <w:t>Just as in the Simple Parameter variant, the Query by Example requires an exact parameter specification.  The distinction in a Query by Example is that segments other than QPD are used to transmit the parameters.  The segments offered should be already-existing segments that the Server can parse easily.</w:t>
      </w:r>
    </w:p>
    <w:p w14:paraId="1BF5A2A6" w14:textId="77777777" w:rsidR="00E921A2" w:rsidRPr="00121095" w:rsidRDefault="00E921A2">
      <w:pPr>
        <w:pStyle w:val="NormalIndented"/>
      </w:pPr>
      <w:r w:rsidRPr="00121095">
        <w:t>The client system transmits a Query by Example in the following format.</w:t>
      </w:r>
    </w:p>
    <w:p w14:paraId="396D7280" w14:textId="77777777" w:rsidR="00E921A2" w:rsidRPr="00121095" w:rsidRDefault="00E921A2">
      <w:pPr>
        <w:pStyle w:val="Example"/>
        <w:rPr>
          <w:noProof w:val="0"/>
        </w:rPr>
      </w:pPr>
      <w:r w:rsidRPr="00121095">
        <w:rPr>
          <w:noProof w:val="0"/>
        </w:rPr>
        <w:t>MSH|^~\&amp;|FEH.IVR|HUHA.CSC|HUHA.DEMO||1999020311</w:t>
      </w:r>
      <w:r>
        <w:rPr>
          <w:noProof w:val="0"/>
        </w:rPr>
        <w:t>35-0600||QBP^Z58^QBP_Q13|1|D|2.8</w:t>
      </w:r>
    </w:p>
    <w:p w14:paraId="36CE7B2E" w14:textId="77777777" w:rsidR="00E921A2" w:rsidRPr="00121095" w:rsidRDefault="00E921A2">
      <w:pPr>
        <w:pStyle w:val="Example"/>
        <w:rPr>
          <w:noProof w:val="0"/>
        </w:rPr>
      </w:pPr>
      <w:r w:rsidRPr="00121095">
        <w:rPr>
          <w:noProof w:val="0"/>
        </w:rPr>
        <w:t>QPD|Z58^Pat Parm Qry 2|Q502</w:t>
      </w:r>
    </w:p>
    <w:p w14:paraId="2A587605" w14:textId="77777777" w:rsidR="00E921A2" w:rsidRPr="00121095" w:rsidRDefault="00E921A2">
      <w:pPr>
        <w:pStyle w:val="Example"/>
        <w:rPr>
          <w:noProof w:val="0"/>
        </w:rPr>
      </w:pPr>
      <w:r w:rsidRPr="00121095">
        <w:rPr>
          <w:noProof w:val="0"/>
        </w:rPr>
        <w:t>RCP|I</w:t>
      </w:r>
    </w:p>
    <w:p w14:paraId="1EB45D48" w14:textId="77777777" w:rsidR="00E921A2" w:rsidRPr="00121095" w:rsidRDefault="00E921A2">
      <w:pPr>
        <w:pStyle w:val="NormalIndented"/>
      </w:pPr>
      <w:r w:rsidRPr="00121095">
        <w:t>Parameters used in this query are specified in the Query Profile.</w:t>
      </w:r>
    </w:p>
    <w:p w14:paraId="086B673B" w14:textId="77777777" w:rsidR="00E921A2" w:rsidRPr="00121095" w:rsidRDefault="00E921A2">
      <w:pPr>
        <w:pStyle w:val="Heading5"/>
      </w:pPr>
      <w:bookmarkStart w:id="97" w:name="_Ref487434668"/>
      <w:bookmarkStart w:id="98" w:name="_Toc495483520"/>
      <w:r w:rsidRPr="00121095">
        <w:t>Expression as a complex expression</w:t>
      </w:r>
      <w:bookmarkEnd w:id="97"/>
      <w:bookmarkEnd w:id="98"/>
      <w:r w:rsidR="00BF2FE6" w:rsidRPr="00121095">
        <w:fldChar w:fldCharType="begin"/>
      </w:r>
      <w:r w:rsidRPr="00121095">
        <w:instrText xml:space="preserve"> XE "Expression as a complex expression" </w:instrText>
      </w:r>
      <w:r w:rsidR="00BF2FE6" w:rsidRPr="00121095">
        <w:fldChar w:fldCharType="end"/>
      </w:r>
    </w:p>
    <w:p w14:paraId="1B63EE45" w14:textId="77777777" w:rsidR="00E921A2" w:rsidRPr="00121095" w:rsidRDefault="00E921A2">
      <w:pPr>
        <w:pStyle w:val="NormalIndented"/>
      </w:pPr>
      <w:r w:rsidRPr="00121095">
        <w:t xml:space="preserve">In contrast, the Complex Expression variant allows flexible input specifications.   This allows more choices for the Client system, but can require more complex processing capability on the part of the Server System. </w:t>
      </w:r>
    </w:p>
    <w:p w14:paraId="63B88A81" w14:textId="77777777" w:rsidR="00E921A2" w:rsidRPr="00121095" w:rsidRDefault="00E921A2">
      <w:pPr>
        <w:pStyle w:val="NormalIndented"/>
      </w:pPr>
      <w:r w:rsidRPr="00121095">
        <w:t>If the above Simple Parameter variant were to be stated as a Complex Expression, it might look like this.</w:t>
      </w:r>
    </w:p>
    <w:p w14:paraId="39A674F8" w14:textId="77777777" w:rsidR="00E921A2" w:rsidRPr="00121095" w:rsidRDefault="00E921A2">
      <w:pPr>
        <w:pStyle w:val="Example"/>
        <w:rPr>
          <w:noProof w:val="0"/>
        </w:rPr>
      </w:pPr>
      <w:r w:rsidRPr="00121095">
        <w:rPr>
          <w:noProof w:val="0"/>
        </w:rPr>
        <w:t>MSH|^~\&amp;|FEH.IVR|HUHA.CSC|HUHA.DEMO||1999020311</w:t>
      </w:r>
      <w:r>
        <w:rPr>
          <w:noProof w:val="0"/>
        </w:rPr>
        <w:t>35-0600||QBP^Q13^QBP_Q13|1|D|2.8</w:t>
      </w:r>
    </w:p>
    <w:p w14:paraId="41E21C78" w14:textId="77777777" w:rsidR="00E921A2" w:rsidRPr="00986413" w:rsidRDefault="00E921A2">
      <w:pPr>
        <w:pStyle w:val="Example"/>
        <w:rPr>
          <w:noProof w:val="0"/>
          <w:lang w:val="de-DE"/>
        </w:rPr>
      </w:pPr>
      <w:r w:rsidRPr="00986413">
        <w:rPr>
          <w:noProof w:val="0"/>
          <w:lang w:val="de-DE"/>
        </w:rPr>
        <w:t>QPD|Z999^Pat Sel Qry 1|Q501|@MedicalRecordNo^EQ^111069999</w:t>
      </w:r>
    </w:p>
    <w:p w14:paraId="1A6B0149" w14:textId="77777777" w:rsidR="00E921A2" w:rsidRPr="00121095" w:rsidRDefault="00E921A2">
      <w:pPr>
        <w:pStyle w:val="Example"/>
        <w:rPr>
          <w:noProof w:val="0"/>
        </w:rPr>
      </w:pPr>
      <w:r w:rsidRPr="00121095">
        <w:rPr>
          <w:noProof w:val="0"/>
        </w:rPr>
        <w:t>RCP|I</w:t>
      </w:r>
    </w:p>
    <w:p w14:paraId="161D1142" w14:textId="77777777" w:rsidR="00E921A2" w:rsidRPr="00121095" w:rsidRDefault="00E921A2">
      <w:pPr>
        <w:pStyle w:val="NormalIndented"/>
      </w:pPr>
      <w:r w:rsidRPr="00121095">
        <w:t xml:space="preserve">Note the explicit statement of the input field name in </w:t>
      </w:r>
      <w:r w:rsidRPr="00121095">
        <w:rPr>
          <w:rStyle w:val="ReferenceAttribute"/>
        </w:rPr>
        <w:t>QPD-3-user parameters</w:t>
      </w:r>
      <w:r w:rsidRPr="00121095">
        <w:t>.  Also, note that this query might be used to specify and request other fields, depending upon the specification of what is permitted by the server system's Query Profile.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3870"/>
      </w:tblGrid>
      <w:tr w:rsidR="00E921A2" w:rsidRPr="00E921A2" w14:paraId="4F475A5D" w14:textId="77777777">
        <w:trPr>
          <w:cantSplit/>
          <w:jc w:val="center"/>
        </w:trPr>
        <w:tc>
          <w:tcPr>
            <w:tcW w:w="6030" w:type="dxa"/>
            <w:gridSpan w:val="2"/>
          </w:tcPr>
          <w:p w14:paraId="742BCC3E" w14:textId="77777777" w:rsidR="00E921A2" w:rsidRPr="00121095" w:rsidRDefault="00E921A2">
            <w:pPr>
              <w:pStyle w:val="OtherTableHeader"/>
            </w:pPr>
            <w:r w:rsidRPr="00121095">
              <w:t>Query Modalities</w:t>
            </w:r>
          </w:p>
        </w:tc>
      </w:tr>
      <w:tr w:rsidR="00E921A2" w:rsidRPr="00E921A2" w14:paraId="4A7EAFB5" w14:textId="77777777">
        <w:trPr>
          <w:jc w:val="center"/>
        </w:trPr>
        <w:tc>
          <w:tcPr>
            <w:tcW w:w="2160" w:type="dxa"/>
          </w:tcPr>
          <w:p w14:paraId="7F6274BA" w14:textId="77777777" w:rsidR="00E921A2" w:rsidRPr="00121095" w:rsidRDefault="00E921A2">
            <w:pPr>
              <w:pStyle w:val="OtherTableBody"/>
            </w:pPr>
            <w:r w:rsidRPr="00121095">
              <w:t>Simple Parameter Variant</w:t>
            </w:r>
          </w:p>
        </w:tc>
        <w:tc>
          <w:tcPr>
            <w:tcW w:w="3870" w:type="dxa"/>
          </w:tcPr>
          <w:p w14:paraId="7F2506B1" w14:textId="77777777" w:rsidR="00E921A2" w:rsidRPr="00121095" w:rsidRDefault="00E921A2">
            <w:pPr>
              <w:pStyle w:val="OtherTableBody"/>
            </w:pPr>
            <w:r w:rsidRPr="00121095">
              <w:t xml:space="preserve">The Server specifies parameters and the Client passes specific values to the parameters when the query is invoked. </w:t>
            </w:r>
          </w:p>
        </w:tc>
      </w:tr>
      <w:tr w:rsidR="00E921A2" w:rsidRPr="00E921A2" w14:paraId="3530E72F" w14:textId="77777777">
        <w:trPr>
          <w:jc w:val="center"/>
        </w:trPr>
        <w:tc>
          <w:tcPr>
            <w:tcW w:w="2160" w:type="dxa"/>
          </w:tcPr>
          <w:p w14:paraId="792792E2" w14:textId="77777777" w:rsidR="00E921A2" w:rsidRPr="00121095" w:rsidRDefault="00E921A2">
            <w:pPr>
              <w:pStyle w:val="OtherTableBody"/>
            </w:pPr>
            <w:r w:rsidRPr="00121095">
              <w:t>Complex Expression Variant</w:t>
            </w:r>
          </w:p>
        </w:tc>
        <w:tc>
          <w:tcPr>
            <w:tcW w:w="3870" w:type="dxa"/>
          </w:tcPr>
          <w:p w14:paraId="7E3AEA06" w14:textId="77777777" w:rsidR="00E921A2" w:rsidRPr="00121095" w:rsidRDefault="00E921A2">
            <w:pPr>
              <w:pStyle w:val="OtherTableBody"/>
            </w:pPr>
            <w:r w:rsidRPr="00121095">
              <w:t>The Server offers variables which can be used by the Client who passes a constraining expression (subject to any limitations specified by the Query Profile) over those variables when invoking the query.</w:t>
            </w:r>
          </w:p>
        </w:tc>
      </w:tr>
    </w:tbl>
    <w:p w14:paraId="3021CB6B" w14:textId="77777777" w:rsidR="00E921A2" w:rsidRPr="00121095" w:rsidRDefault="00E921A2">
      <w:pPr>
        <w:pStyle w:val="NormalIndented"/>
      </w:pPr>
      <w:r w:rsidRPr="00121095">
        <w:t>Using the new modalities shown in the table, the variety and number of queries is almost unlimited. There is no implication that a specific Server must support all of these potential generalized queries to comply with the Standard.  Rather, these transactions provide a format, or a set of tools, to support queries to the extent desired by the institution.  The resources available and local policies will influence the types of queries that are implemented.</w:t>
      </w:r>
    </w:p>
    <w:p w14:paraId="1B859D71" w14:textId="77777777" w:rsidR="00E921A2" w:rsidRPr="00121095" w:rsidRDefault="00E921A2">
      <w:pPr>
        <w:pStyle w:val="Heading3"/>
      </w:pPr>
      <w:bookmarkStart w:id="99" w:name="_Ref465156778"/>
      <w:bookmarkStart w:id="100" w:name="_Toc495483521"/>
      <w:bookmarkStart w:id="101" w:name="_Toc24273740"/>
      <w:bookmarkStart w:id="102" w:name="_Toc41280969"/>
      <w:bookmarkStart w:id="103" w:name="_Toc43004331"/>
      <w:bookmarkStart w:id="104" w:name="_Toc148083061"/>
      <w:r w:rsidRPr="00121095">
        <w:t>Summary chart of query/response pairs</w:t>
      </w:r>
      <w:bookmarkEnd w:id="99"/>
      <w:bookmarkEnd w:id="100"/>
      <w:bookmarkEnd w:id="101"/>
      <w:bookmarkEnd w:id="102"/>
      <w:bookmarkEnd w:id="103"/>
      <w:bookmarkEnd w:id="104"/>
      <w:r w:rsidR="00BF2FE6" w:rsidRPr="00121095">
        <w:fldChar w:fldCharType="begin"/>
      </w:r>
      <w:r w:rsidRPr="00121095">
        <w:instrText xml:space="preserve"> XE "Summary chart of query/response pairs" </w:instrText>
      </w:r>
      <w:r w:rsidR="00BF2FE6" w:rsidRPr="00121095">
        <w:fldChar w:fldCharType="end"/>
      </w:r>
    </w:p>
    <w:p w14:paraId="6FF5BC28" w14:textId="77777777" w:rsidR="00E921A2" w:rsidRPr="00121095" w:rsidRDefault="00E921A2">
      <w:pPr>
        <w:pStyle w:val="NormalIndented"/>
        <w:keepNext/>
      </w:pPr>
      <w:r w:rsidRPr="00121095">
        <w:t>The following chart delineates the query/response messages defined in chapter 5:</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990"/>
        <w:gridCol w:w="1080"/>
        <w:gridCol w:w="1800"/>
        <w:gridCol w:w="1440"/>
        <w:gridCol w:w="1278"/>
      </w:tblGrid>
      <w:tr w:rsidR="00E921A2" w:rsidRPr="00E921A2" w14:paraId="531DDD68" w14:textId="77777777">
        <w:trPr>
          <w:tblHeader/>
          <w:jc w:val="center"/>
        </w:trPr>
        <w:tc>
          <w:tcPr>
            <w:tcW w:w="1908" w:type="dxa"/>
            <w:tcBorders>
              <w:top w:val="double" w:sz="4" w:space="0" w:color="auto"/>
              <w:bottom w:val="nil"/>
            </w:tcBorders>
            <w:shd w:val="pct10" w:color="auto" w:fill="FFFFFF"/>
          </w:tcPr>
          <w:p w14:paraId="41404F01" w14:textId="77777777" w:rsidR="00E921A2" w:rsidRPr="00121095" w:rsidRDefault="00E921A2">
            <w:pPr>
              <w:pStyle w:val="OtherTableHeader"/>
            </w:pPr>
            <w:r w:rsidRPr="00121095">
              <w:t>Description</w:t>
            </w:r>
          </w:p>
        </w:tc>
        <w:tc>
          <w:tcPr>
            <w:tcW w:w="990" w:type="dxa"/>
            <w:tcBorders>
              <w:top w:val="double" w:sz="4" w:space="0" w:color="auto"/>
              <w:bottom w:val="nil"/>
            </w:tcBorders>
            <w:shd w:val="pct10" w:color="auto" w:fill="FFFFFF"/>
          </w:tcPr>
          <w:p w14:paraId="5B23B899" w14:textId="77777777" w:rsidR="00E921A2" w:rsidRPr="00121095" w:rsidRDefault="00E921A2">
            <w:pPr>
              <w:pStyle w:val="OtherTableHeader"/>
            </w:pPr>
            <w:r w:rsidRPr="00121095">
              <w:t>Query</w:t>
            </w:r>
          </w:p>
        </w:tc>
        <w:tc>
          <w:tcPr>
            <w:tcW w:w="1080" w:type="dxa"/>
            <w:tcBorders>
              <w:top w:val="double" w:sz="4" w:space="0" w:color="auto"/>
              <w:bottom w:val="nil"/>
            </w:tcBorders>
            <w:shd w:val="pct10" w:color="auto" w:fill="FFFFFF"/>
          </w:tcPr>
          <w:p w14:paraId="046D9A41" w14:textId="77777777" w:rsidR="00E921A2" w:rsidRPr="00121095" w:rsidRDefault="00E921A2">
            <w:pPr>
              <w:pStyle w:val="OtherTableHeader"/>
            </w:pPr>
            <w:r w:rsidRPr="00121095">
              <w:t>Response</w:t>
            </w:r>
          </w:p>
        </w:tc>
        <w:tc>
          <w:tcPr>
            <w:tcW w:w="1800" w:type="dxa"/>
            <w:tcBorders>
              <w:top w:val="double" w:sz="4" w:space="0" w:color="auto"/>
              <w:bottom w:val="nil"/>
            </w:tcBorders>
            <w:shd w:val="pct10" w:color="auto" w:fill="FFFFFF"/>
          </w:tcPr>
          <w:p w14:paraId="7BC36CD4"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1332EA38" w14:textId="77777777" w:rsidR="00E921A2" w:rsidRPr="00121095" w:rsidRDefault="00E921A2">
            <w:pPr>
              <w:pStyle w:val="OtherTableHeader"/>
            </w:pPr>
            <w:r w:rsidRPr="00121095">
              <w:t>Defining segment(s)</w:t>
            </w:r>
          </w:p>
        </w:tc>
        <w:tc>
          <w:tcPr>
            <w:tcW w:w="1278" w:type="dxa"/>
            <w:tcBorders>
              <w:top w:val="double" w:sz="4" w:space="0" w:color="auto"/>
              <w:bottom w:val="nil"/>
            </w:tcBorders>
            <w:shd w:val="pct10" w:color="auto" w:fill="FFFFFF"/>
          </w:tcPr>
          <w:p w14:paraId="23501AB9" w14:textId="77777777" w:rsidR="00E921A2" w:rsidRPr="00121095" w:rsidRDefault="00E921A2">
            <w:pPr>
              <w:pStyle w:val="OtherTableHeader"/>
            </w:pPr>
            <w:r w:rsidRPr="00121095">
              <w:t>Sec Ref</w:t>
            </w:r>
          </w:p>
        </w:tc>
      </w:tr>
      <w:tr w:rsidR="00E921A2" w:rsidRPr="00E921A2" w14:paraId="4590F712" w14:textId="77777777">
        <w:trPr>
          <w:jc w:val="center"/>
        </w:trPr>
        <w:tc>
          <w:tcPr>
            <w:tcW w:w="1908" w:type="dxa"/>
            <w:tcBorders>
              <w:top w:val="single" w:sz="4" w:space="0" w:color="auto"/>
              <w:bottom w:val="nil"/>
            </w:tcBorders>
          </w:tcPr>
          <w:p w14:paraId="3BC3D372" w14:textId="77777777" w:rsidR="00E921A2" w:rsidRPr="00121095" w:rsidRDefault="00E921A2">
            <w:pPr>
              <w:pStyle w:val="OtherTableBody"/>
            </w:pPr>
            <w:r w:rsidRPr="00121095">
              <w:rPr>
                <w:snapToGrid w:val="0"/>
              </w:rPr>
              <w:t>Cancel query</w:t>
            </w:r>
          </w:p>
        </w:tc>
        <w:tc>
          <w:tcPr>
            <w:tcW w:w="990" w:type="dxa"/>
            <w:tcBorders>
              <w:top w:val="single" w:sz="4" w:space="0" w:color="auto"/>
              <w:bottom w:val="nil"/>
            </w:tcBorders>
          </w:tcPr>
          <w:p w14:paraId="62938F22" w14:textId="77777777" w:rsidR="00E921A2" w:rsidRPr="00121095" w:rsidRDefault="00E921A2">
            <w:pPr>
              <w:pStyle w:val="OtherTableBody"/>
            </w:pPr>
            <w:r w:rsidRPr="00121095">
              <w:rPr>
                <w:snapToGrid w:val="0"/>
              </w:rPr>
              <w:t>QCN</w:t>
            </w:r>
          </w:p>
        </w:tc>
        <w:tc>
          <w:tcPr>
            <w:tcW w:w="1080" w:type="dxa"/>
            <w:tcBorders>
              <w:top w:val="single" w:sz="4" w:space="0" w:color="auto"/>
              <w:bottom w:val="nil"/>
            </w:tcBorders>
          </w:tcPr>
          <w:p w14:paraId="51E6F992" w14:textId="77777777" w:rsidR="00E921A2" w:rsidRPr="00121095" w:rsidRDefault="00E921A2">
            <w:pPr>
              <w:pStyle w:val="OtherTableBody"/>
            </w:pPr>
          </w:p>
        </w:tc>
        <w:tc>
          <w:tcPr>
            <w:tcW w:w="1800" w:type="dxa"/>
            <w:tcBorders>
              <w:top w:val="single" w:sz="4" w:space="0" w:color="auto"/>
              <w:bottom w:val="nil"/>
            </w:tcBorders>
          </w:tcPr>
          <w:p w14:paraId="2501374C" w14:textId="77777777" w:rsidR="00E921A2" w:rsidRPr="00121095" w:rsidRDefault="00E921A2">
            <w:pPr>
              <w:pStyle w:val="OtherTableBody"/>
            </w:pPr>
          </w:p>
        </w:tc>
        <w:tc>
          <w:tcPr>
            <w:tcW w:w="1440" w:type="dxa"/>
            <w:tcBorders>
              <w:top w:val="single" w:sz="4" w:space="0" w:color="auto"/>
              <w:bottom w:val="nil"/>
            </w:tcBorders>
          </w:tcPr>
          <w:p w14:paraId="3AB32F9C" w14:textId="77777777" w:rsidR="00E921A2" w:rsidRPr="00121095" w:rsidRDefault="00E921A2">
            <w:pPr>
              <w:pStyle w:val="OtherTableBody"/>
            </w:pPr>
          </w:p>
        </w:tc>
        <w:tc>
          <w:tcPr>
            <w:tcW w:w="1278" w:type="dxa"/>
            <w:tcBorders>
              <w:top w:val="single" w:sz="4" w:space="0" w:color="auto"/>
              <w:bottom w:val="nil"/>
            </w:tcBorders>
          </w:tcPr>
          <w:p w14:paraId="073634B7" w14:textId="307E5B00" w:rsidR="00E921A2" w:rsidRPr="00121095" w:rsidRDefault="002503D5">
            <w:pPr>
              <w:pStyle w:val="OtherTableBody"/>
            </w:pPr>
            <w:r>
              <w:fldChar w:fldCharType="begin"/>
            </w:r>
            <w:r>
              <w:instrText xml:space="preserve"> REF _Ref465670010 \r \h  \* MERGEFORMAT </w:instrText>
            </w:r>
            <w:r>
              <w:fldChar w:fldCharType="separate"/>
            </w:r>
            <w:r w:rsidR="00C244BF">
              <w:t>5.4.6</w:t>
            </w:r>
            <w:r>
              <w:fldChar w:fldCharType="end"/>
            </w:r>
          </w:p>
        </w:tc>
      </w:tr>
      <w:tr w:rsidR="00E921A2" w:rsidRPr="00E921A2" w14:paraId="1805ECBC" w14:textId="77777777">
        <w:trPr>
          <w:jc w:val="center"/>
        </w:trPr>
        <w:tc>
          <w:tcPr>
            <w:tcW w:w="1908" w:type="dxa"/>
            <w:tcBorders>
              <w:top w:val="single" w:sz="4" w:space="0" w:color="auto"/>
              <w:bottom w:val="nil"/>
            </w:tcBorders>
          </w:tcPr>
          <w:p w14:paraId="656335EB" w14:textId="77777777" w:rsidR="00E921A2" w:rsidRPr="00121095" w:rsidRDefault="00E921A2">
            <w:pPr>
              <w:pStyle w:val="OtherTableBody"/>
            </w:pPr>
            <w:r w:rsidRPr="00121095">
              <w:rPr>
                <w:snapToGrid w:val="0"/>
              </w:rPr>
              <w:t>Query By Parameter</w:t>
            </w:r>
          </w:p>
        </w:tc>
        <w:tc>
          <w:tcPr>
            <w:tcW w:w="990" w:type="dxa"/>
            <w:tcBorders>
              <w:top w:val="single" w:sz="4" w:space="0" w:color="auto"/>
              <w:bottom w:val="nil"/>
            </w:tcBorders>
          </w:tcPr>
          <w:p w14:paraId="2A18640B" w14:textId="77777777" w:rsidR="00E921A2" w:rsidRPr="00121095" w:rsidRDefault="00E921A2">
            <w:pPr>
              <w:pStyle w:val="OtherTableBody"/>
              <w:rPr>
                <w:snapToGrid w:val="0"/>
              </w:rPr>
            </w:pPr>
            <w:r w:rsidRPr="00121095">
              <w:rPr>
                <w:snapToGrid w:val="0"/>
              </w:rPr>
              <w:t>QBP</w:t>
            </w:r>
          </w:p>
        </w:tc>
        <w:tc>
          <w:tcPr>
            <w:tcW w:w="1080" w:type="dxa"/>
            <w:tcBorders>
              <w:top w:val="single" w:sz="4" w:space="0" w:color="auto"/>
              <w:bottom w:val="nil"/>
            </w:tcBorders>
          </w:tcPr>
          <w:p w14:paraId="04C2D483" w14:textId="77777777" w:rsidR="00E921A2" w:rsidRPr="00121095" w:rsidRDefault="00E921A2">
            <w:pPr>
              <w:pStyle w:val="OtherTableBody"/>
              <w:rPr>
                <w:snapToGrid w:val="0"/>
              </w:rPr>
            </w:pPr>
          </w:p>
        </w:tc>
        <w:tc>
          <w:tcPr>
            <w:tcW w:w="1800" w:type="dxa"/>
            <w:tcBorders>
              <w:top w:val="single" w:sz="4" w:space="0" w:color="auto"/>
              <w:bottom w:val="nil"/>
            </w:tcBorders>
          </w:tcPr>
          <w:p w14:paraId="415F6940" w14:textId="77777777" w:rsidR="00E921A2" w:rsidRPr="00121095" w:rsidRDefault="00E921A2">
            <w:pPr>
              <w:pStyle w:val="OtherTableBody"/>
              <w:rPr>
                <w:snapToGrid w:val="0"/>
              </w:rPr>
            </w:pPr>
          </w:p>
        </w:tc>
        <w:tc>
          <w:tcPr>
            <w:tcW w:w="1440" w:type="dxa"/>
            <w:tcBorders>
              <w:top w:val="single" w:sz="4" w:space="0" w:color="auto"/>
              <w:bottom w:val="nil"/>
            </w:tcBorders>
          </w:tcPr>
          <w:p w14:paraId="045596EB" w14:textId="77777777" w:rsidR="00E921A2" w:rsidRPr="00121095" w:rsidRDefault="00E921A2">
            <w:pPr>
              <w:pStyle w:val="OtherTableBody"/>
            </w:pPr>
            <w:r w:rsidRPr="00121095">
              <w:t>QPD</w:t>
            </w:r>
          </w:p>
        </w:tc>
        <w:tc>
          <w:tcPr>
            <w:tcW w:w="1278" w:type="dxa"/>
            <w:tcBorders>
              <w:top w:val="single" w:sz="4" w:space="0" w:color="auto"/>
              <w:bottom w:val="nil"/>
            </w:tcBorders>
          </w:tcPr>
          <w:p w14:paraId="628B609A" w14:textId="27A0A451" w:rsidR="00E921A2" w:rsidRPr="00121095" w:rsidRDefault="002503D5">
            <w:pPr>
              <w:pStyle w:val="OtherTableBody"/>
            </w:pPr>
            <w:r>
              <w:fldChar w:fldCharType="begin"/>
            </w:r>
            <w:r>
              <w:instrText xml:space="preserve"> REF _Ref465670333 \r \h  \* MERGEFORMAT </w:instrText>
            </w:r>
            <w:r>
              <w:fldChar w:fldCharType="separate"/>
            </w:r>
            <w:r w:rsidR="00C244BF">
              <w:t>5.4.1</w:t>
            </w:r>
            <w:r>
              <w:fldChar w:fldCharType="end"/>
            </w:r>
            <w:r w:rsidR="00E921A2" w:rsidRPr="00121095">
              <w:t xml:space="preserve">, </w:t>
            </w:r>
            <w:r>
              <w:fldChar w:fldCharType="begin"/>
            </w:r>
            <w:r>
              <w:instrText xml:space="preserve"> REF _Ref465670362 \r \h  \* MERGEFORMAT </w:instrText>
            </w:r>
            <w:r>
              <w:fldChar w:fldCharType="separate"/>
            </w:r>
            <w:r w:rsidR="00C244BF">
              <w:t>5.4.2</w:t>
            </w:r>
            <w:r>
              <w:fldChar w:fldCharType="end"/>
            </w:r>
            <w:r w:rsidR="00E921A2" w:rsidRPr="00121095">
              <w:t xml:space="preserve">, </w:t>
            </w:r>
            <w:r>
              <w:fldChar w:fldCharType="begin"/>
            </w:r>
            <w:r>
              <w:instrText xml:space="preserve"> REF _Ref478807850 \r \h  \* MERGEFORMAT </w:instrText>
            </w:r>
            <w:r>
              <w:fldChar w:fldCharType="separate"/>
            </w:r>
            <w:r w:rsidR="00C244BF">
              <w:t>5.4.3</w:t>
            </w:r>
            <w:r>
              <w:fldChar w:fldCharType="end"/>
            </w:r>
          </w:p>
        </w:tc>
      </w:tr>
      <w:tr w:rsidR="00E921A2" w:rsidRPr="00E921A2" w14:paraId="4AB50F23" w14:textId="77777777">
        <w:trPr>
          <w:jc w:val="center"/>
        </w:trPr>
        <w:tc>
          <w:tcPr>
            <w:tcW w:w="1908" w:type="dxa"/>
            <w:tcBorders>
              <w:top w:val="single" w:sz="4" w:space="0" w:color="auto"/>
              <w:bottom w:val="nil"/>
            </w:tcBorders>
          </w:tcPr>
          <w:p w14:paraId="36579448" w14:textId="77777777" w:rsidR="00E921A2" w:rsidRPr="00121095" w:rsidRDefault="00E921A2">
            <w:pPr>
              <w:pStyle w:val="OtherTableBody"/>
            </w:pPr>
            <w:r w:rsidRPr="00121095">
              <w:rPr>
                <w:snapToGrid w:val="0"/>
              </w:rPr>
              <w:t>Query, original Mode</w:t>
            </w:r>
            <w:r>
              <w:rPr>
                <w:snapToGrid w:val="0"/>
              </w:rPr>
              <w:t xml:space="preserve"> (withdrawn)</w:t>
            </w:r>
          </w:p>
        </w:tc>
        <w:tc>
          <w:tcPr>
            <w:tcW w:w="990" w:type="dxa"/>
            <w:tcBorders>
              <w:top w:val="single" w:sz="4" w:space="0" w:color="auto"/>
              <w:bottom w:val="nil"/>
            </w:tcBorders>
          </w:tcPr>
          <w:p w14:paraId="58E05988" w14:textId="77777777" w:rsidR="00E921A2" w:rsidRPr="00121095" w:rsidRDefault="00E921A2">
            <w:pPr>
              <w:pStyle w:val="OtherTableBody"/>
              <w:rPr>
                <w:snapToGrid w:val="0"/>
              </w:rPr>
            </w:pPr>
            <w:r w:rsidRPr="00121095">
              <w:rPr>
                <w:snapToGrid w:val="0"/>
              </w:rPr>
              <w:t>QRY</w:t>
            </w:r>
          </w:p>
        </w:tc>
        <w:tc>
          <w:tcPr>
            <w:tcW w:w="1080" w:type="dxa"/>
            <w:tcBorders>
              <w:top w:val="single" w:sz="4" w:space="0" w:color="auto"/>
              <w:bottom w:val="nil"/>
            </w:tcBorders>
          </w:tcPr>
          <w:p w14:paraId="31D7AC45" w14:textId="77777777" w:rsidR="00E921A2" w:rsidRPr="00121095" w:rsidRDefault="00E921A2">
            <w:pPr>
              <w:pStyle w:val="OtherTableBody"/>
              <w:rPr>
                <w:snapToGrid w:val="0"/>
              </w:rPr>
            </w:pPr>
          </w:p>
        </w:tc>
        <w:tc>
          <w:tcPr>
            <w:tcW w:w="1800" w:type="dxa"/>
            <w:tcBorders>
              <w:top w:val="single" w:sz="4" w:space="0" w:color="auto"/>
              <w:bottom w:val="nil"/>
            </w:tcBorders>
          </w:tcPr>
          <w:p w14:paraId="39F8A231" w14:textId="77777777" w:rsidR="00E921A2" w:rsidRPr="00121095" w:rsidRDefault="00E921A2" w:rsidP="00BF5311">
            <w:pPr>
              <w:pStyle w:val="OtherTableBody"/>
              <w:rPr>
                <w:snapToGrid w:val="0"/>
              </w:rPr>
            </w:pPr>
            <w:r w:rsidRPr="00121095">
              <w:rPr>
                <w:snapToGrid w:val="0"/>
              </w:rPr>
              <w:t xml:space="preserve">Original mode </w:t>
            </w:r>
            <w:r w:rsidRPr="00121095">
              <w:t>(</w:t>
            </w:r>
            <w:r>
              <w:t>withdrawn</w:t>
            </w:r>
            <w:r w:rsidRPr="00121095">
              <w:t>)</w:t>
            </w:r>
          </w:p>
        </w:tc>
        <w:tc>
          <w:tcPr>
            <w:tcW w:w="1440" w:type="dxa"/>
            <w:tcBorders>
              <w:top w:val="single" w:sz="4" w:space="0" w:color="auto"/>
              <w:bottom w:val="nil"/>
            </w:tcBorders>
          </w:tcPr>
          <w:p w14:paraId="12730473" w14:textId="77777777" w:rsidR="00E921A2" w:rsidRPr="00121095" w:rsidRDefault="00E921A2">
            <w:pPr>
              <w:pStyle w:val="OtherTableBody"/>
            </w:pPr>
            <w:r w:rsidRPr="00121095">
              <w:t>QRD/QRF</w:t>
            </w:r>
          </w:p>
        </w:tc>
        <w:tc>
          <w:tcPr>
            <w:tcW w:w="1278" w:type="dxa"/>
            <w:tcBorders>
              <w:top w:val="single" w:sz="4" w:space="0" w:color="auto"/>
              <w:bottom w:val="nil"/>
            </w:tcBorders>
          </w:tcPr>
          <w:p w14:paraId="617E70AA" w14:textId="77777777" w:rsidR="00E921A2" w:rsidRPr="00121095" w:rsidRDefault="00E921A2">
            <w:pPr>
              <w:pStyle w:val="OtherTableBody"/>
            </w:pPr>
          </w:p>
        </w:tc>
      </w:tr>
      <w:tr w:rsidR="00E921A2" w:rsidRPr="00E921A2" w14:paraId="4BD3B61D" w14:textId="77777777">
        <w:trPr>
          <w:jc w:val="center"/>
        </w:trPr>
        <w:tc>
          <w:tcPr>
            <w:tcW w:w="1908" w:type="dxa"/>
            <w:tcBorders>
              <w:top w:val="single" w:sz="4" w:space="0" w:color="auto"/>
              <w:bottom w:val="nil"/>
            </w:tcBorders>
          </w:tcPr>
          <w:p w14:paraId="1F128257" w14:textId="77777777" w:rsidR="00E921A2" w:rsidRPr="00121095" w:rsidRDefault="00E921A2">
            <w:pPr>
              <w:pStyle w:val="OtherTableBody"/>
              <w:rPr>
                <w:snapToGrid w:val="0"/>
              </w:rPr>
            </w:pPr>
            <w:r w:rsidRPr="00121095">
              <w:rPr>
                <w:snapToGrid w:val="0"/>
              </w:rPr>
              <w:t>Display response</w:t>
            </w:r>
          </w:p>
        </w:tc>
        <w:tc>
          <w:tcPr>
            <w:tcW w:w="990" w:type="dxa"/>
            <w:tcBorders>
              <w:top w:val="single" w:sz="4" w:space="0" w:color="auto"/>
              <w:bottom w:val="nil"/>
            </w:tcBorders>
          </w:tcPr>
          <w:p w14:paraId="241F082B" w14:textId="77777777" w:rsidR="00E921A2" w:rsidRPr="00121095" w:rsidRDefault="00E921A2">
            <w:pPr>
              <w:pStyle w:val="OtherTableBody"/>
              <w:rPr>
                <w:snapToGrid w:val="0"/>
              </w:rPr>
            </w:pPr>
          </w:p>
        </w:tc>
        <w:tc>
          <w:tcPr>
            <w:tcW w:w="1080" w:type="dxa"/>
            <w:tcBorders>
              <w:top w:val="single" w:sz="4" w:space="0" w:color="auto"/>
              <w:bottom w:val="nil"/>
            </w:tcBorders>
          </w:tcPr>
          <w:p w14:paraId="558914D0" w14:textId="77777777" w:rsidR="00E921A2" w:rsidRPr="00121095" w:rsidRDefault="00E921A2">
            <w:pPr>
              <w:pStyle w:val="OtherTableBody"/>
              <w:rPr>
                <w:snapToGrid w:val="0"/>
              </w:rPr>
            </w:pPr>
            <w:r w:rsidRPr="00121095">
              <w:rPr>
                <w:snapToGrid w:val="0"/>
              </w:rPr>
              <w:t>RDY</w:t>
            </w:r>
          </w:p>
        </w:tc>
        <w:tc>
          <w:tcPr>
            <w:tcW w:w="1800" w:type="dxa"/>
            <w:tcBorders>
              <w:top w:val="single" w:sz="4" w:space="0" w:color="auto"/>
              <w:bottom w:val="nil"/>
            </w:tcBorders>
          </w:tcPr>
          <w:p w14:paraId="06F05C70" w14:textId="77777777" w:rsidR="00E921A2" w:rsidRPr="00121095" w:rsidRDefault="00E921A2">
            <w:pPr>
              <w:pStyle w:val="OtherTableBody"/>
              <w:rPr>
                <w:snapToGrid w:val="0"/>
              </w:rPr>
            </w:pPr>
            <w:r w:rsidRPr="00121095">
              <w:rPr>
                <w:snapToGrid w:val="0"/>
              </w:rPr>
              <w:t>Display</w:t>
            </w:r>
          </w:p>
        </w:tc>
        <w:tc>
          <w:tcPr>
            <w:tcW w:w="1440" w:type="dxa"/>
            <w:tcBorders>
              <w:top w:val="single" w:sz="4" w:space="0" w:color="auto"/>
              <w:bottom w:val="nil"/>
            </w:tcBorders>
          </w:tcPr>
          <w:p w14:paraId="4E16E53E" w14:textId="77777777" w:rsidR="00E921A2" w:rsidRPr="00121095" w:rsidRDefault="00E921A2">
            <w:pPr>
              <w:pStyle w:val="OtherTableBody"/>
              <w:rPr>
                <w:snapToGrid w:val="0"/>
              </w:rPr>
            </w:pPr>
            <w:r w:rsidRPr="00121095">
              <w:rPr>
                <w:snapToGrid w:val="0"/>
              </w:rPr>
              <w:t>DSP</w:t>
            </w:r>
          </w:p>
        </w:tc>
        <w:tc>
          <w:tcPr>
            <w:tcW w:w="1278" w:type="dxa"/>
            <w:tcBorders>
              <w:top w:val="single" w:sz="4" w:space="0" w:color="auto"/>
              <w:bottom w:val="nil"/>
            </w:tcBorders>
          </w:tcPr>
          <w:p w14:paraId="5F6549F9" w14:textId="3686E212" w:rsidR="00E921A2" w:rsidRPr="00121095" w:rsidRDefault="002503D5">
            <w:pPr>
              <w:pStyle w:val="OtherTableBody"/>
              <w:rPr>
                <w:snapToGrid w:val="0"/>
              </w:rPr>
            </w:pPr>
            <w:r>
              <w:fldChar w:fldCharType="begin"/>
            </w:r>
            <w:r>
              <w:instrText xml:space="preserve"> REF _Ref478807850 \r \h  \* MERGEFORMAT </w:instrText>
            </w:r>
            <w:r>
              <w:fldChar w:fldCharType="separate"/>
            </w:r>
            <w:r w:rsidR="00C244BF" w:rsidRPr="00C244BF">
              <w:rPr>
                <w:snapToGrid w:val="0"/>
              </w:rPr>
              <w:t>5.4.3</w:t>
            </w:r>
            <w:r>
              <w:fldChar w:fldCharType="end"/>
            </w:r>
          </w:p>
        </w:tc>
      </w:tr>
      <w:tr w:rsidR="00E921A2" w:rsidRPr="00E921A2" w14:paraId="65F87AA4" w14:textId="77777777">
        <w:trPr>
          <w:jc w:val="center"/>
        </w:trPr>
        <w:tc>
          <w:tcPr>
            <w:tcW w:w="1908" w:type="dxa"/>
            <w:tcBorders>
              <w:top w:val="single" w:sz="4" w:space="0" w:color="auto"/>
              <w:bottom w:val="nil"/>
            </w:tcBorders>
          </w:tcPr>
          <w:p w14:paraId="13FE5C84" w14:textId="77777777" w:rsidR="00E921A2" w:rsidRPr="00121095" w:rsidRDefault="00E921A2">
            <w:pPr>
              <w:pStyle w:val="OtherTableBody"/>
              <w:rPr>
                <w:snapToGrid w:val="0"/>
              </w:rPr>
            </w:pPr>
            <w:r w:rsidRPr="00121095">
              <w:rPr>
                <w:snapToGrid w:val="0"/>
              </w:rPr>
              <w:t>Response Segment Pattern</w:t>
            </w:r>
          </w:p>
        </w:tc>
        <w:tc>
          <w:tcPr>
            <w:tcW w:w="990" w:type="dxa"/>
            <w:tcBorders>
              <w:top w:val="single" w:sz="4" w:space="0" w:color="auto"/>
              <w:bottom w:val="nil"/>
            </w:tcBorders>
          </w:tcPr>
          <w:p w14:paraId="202FEF99" w14:textId="77777777" w:rsidR="00E921A2" w:rsidRPr="00121095" w:rsidRDefault="00E921A2">
            <w:pPr>
              <w:pStyle w:val="OtherTableBody"/>
              <w:rPr>
                <w:snapToGrid w:val="0"/>
              </w:rPr>
            </w:pPr>
          </w:p>
        </w:tc>
        <w:tc>
          <w:tcPr>
            <w:tcW w:w="1080" w:type="dxa"/>
            <w:tcBorders>
              <w:top w:val="single" w:sz="4" w:space="0" w:color="auto"/>
              <w:bottom w:val="nil"/>
            </w:tcBorders>
          </w:tcPr>
          <w:p w14:paraId="6A078A89" w14:textId="77777777" w:rsidR="00E921A2" w:rsidRPr="00121095" w:rsidRDefault="00E921A2">
            <w:pPr>
              <w:pStyle w:val="OtherTableBody"/>
              <w:rPr>
                <w:snapToGrid w:val="0"/>
              </w:rPr>
            </w:pPr>
            <w:r w:rsidRPr="00121095">
              <w:rPr>
                <w:snapToGrid w:val="0"/>
              </w:rPr>
              <w:t>RSP</w:t>
            </w:r>
          </w:p>
        </w:tc>
        <w:tc>
          <w:tcPr>
            <w:tcW w:w="1800" w:type="dxa"/>
            <w:tcBorders>
              <w:top w:val="single" w:sz="4" w:space="0" w:color="auto"/>
              <w:bottom w:val="nil"/>
            </w:tcBorders>
          </w:tcPr>
          <w:p w14:paraId="3E5A8E53" w14:textId="77777777" w:rsidR="00E921A2" w:rsidRPr="00121095" w:rsidRDefault="00E921A2">
            <w:pPr>
              <w:pStyle w:val="OtherTableBody"/>
              <w:rPr>
                <w:snapToGrid w:val="0"/>
              </w:rPr>
            </w:pPr>
            <w:r w:rsidRPr="00121095">
              <w:rPr>
                <w:snapToGrid w:val="0"/>
              </w:rPr>
              <w:t>Segment pattern</w:t>
            </w:r>
          </w:p>
        </w:tc>
        <w:tc>
          <w:tcPr>
            <w:tcW w:w="1440" w:type="dxa"/>
            <w:tcBorders>
              <w:top w:val="single" w:sz="4" w:space="0" w:color="auto"/>
              <w:bottom w:val="nil"/>
            </w:tcBorders>
          </w:tcPr>
          <w:p w14:paraId="3312D6DA" w14:textId="77777777" w:rsidR="00E921A2" w:rsidRPr="00121095" w:rsidRDefault="00E921A2">
            <w:pPr>
              <w:pStyle w:val="OtherTableBody"/>
              <w:rPr>
                <w:snapToGrid w:val="0"/>
              </w:rPr>
            </w:pPr>
          </w:p>
        </w:tc>
        <w:tc>
          <w:tcPr>
            <w:tcW w:w="1278" w:type="dxa"/>
            <w:tcBorders>
              <w:top w:val="single" w:sz="4" w:space="0" w:color="auto"/>
              <w:bottom w:val="nil"/>
            </w:tcBorders>
          </w:tcPr>
          <w:p w14:paraId="74C934B8" w14:textId="41DA6272" w:rsidR="00E921A2" w:rsidRPr="00121095" w:rsidRDefault="002503D5">
            <w:pPr>
              <w:pStyle w:val="OtherTableBody"/>
              <w:rPr>
                <w:snapToGrid w:val="0"/>
              </w:rPr>
            </w:pPr>
            <w:r>
              <w:fldChar w:fldCharType="begin"/>
            </w:r>
            <w:r>
              <w:instrText xml:space="preserve"> REF _Ref465670333 \r \h  \* MERGEFORMAT </w:instrText>
            </w:r>
            <w:r>
              <w:fldChar w:fldCharType="separate"/>
            </w:r>
            <w:r w:rsidR="00C244BF" w:rsidRPr="00C244BF">
              <w:rPr>
                <w:snapToGrid w:val="0"/>
              </w:rPr>
              <w:t>5.4.1</w:t>
            </w:r>
            <w:r>
              <w:fldChar w:fldCharType="end"/>
            </w:r>
          </w:p>
        </w:tc>
      </w:tr>
      <w:tr w:rsidR="00E921A2" w:rsidRPr="00E921A2" w14:paraId="6413D1DA" w14:textId="77777777">
        <w:trPr>
          <w:jc w:val="center"/>
        </w:trPr>
        <w:tc>
          <w:tcPr>
            <w:tcW w:w="1908" w:type="dxa"/>
            <w:tcBorders>
              <w:top w:val="single" w:sz="4" w:space="0" w:color="auto"/>
              <w:bottom w:val="nil"/>
            </w:tcBorders>
          </w:tcPr>
          <w:p w14:paraId="0885D2E7" w14:textId="77777777" w:rsidR="00E921A2" w:rsidRPr="00121095" w:rsidRDefault="00E921A2">
            <w:pPr>
              <w:pStyle w:val="OtherTableBody"/>
              <w:rPr>
                <w:snapToGrid w:val="0"/>
              </w:rPr>
            </w:pPr>
            <w:r w:rsidRPr="00121095">
              <w:rPr>
                <w:snapToGrid w:val="0"/>
              </w:rPr>
              <w:t>Response tabular</w:t>
            </w:r>
          </w:p>
        </w:tc>
        <w:tc>
          <w:tcPr>
            <w:tcW w:w="990" w:type="dxa"/>
            <w:tcBorders>
              <w:top w:val="single" w:sz="4" w:space="0" w:color="auto"/>
              <w:bottom w:val="nil"/>
            </w:tcBorders>
          </w:tcPr>
          <w:p w14:paraId="10F89BEC" w14:textId="77777777" w:rsidR="00E921A2" w:rsidRPr="00121095" w:rsidRDefault="00E921A2">
            <w:pPr>
              <w:pStyle w:val="OtherTableBody"/>
              <w:rPr>
                <w:snapToGrid w:val="0"/>
              </w:rPr>
            </w:pPr>
          </w:p>
        </w:tc>
        <w:tc>
          <w:tcPr>
            <w:tcW w:w="1080" w:type="dxa"/>
            <w:tcBorders>
              <w:top w:val="single" w:sz="4" w:space="0" w:color="auto"/>
              <w:bottom w:val="nil"/>
            </w:tcBorders>
          </w:tcPr>
          <w:p w14:paraId="2C826276" w14:textId="77777777" w:rsidR="00E921A2" w:rsidRPr="00121095" w:rsidRDefault="00E921A2">
            <w:pPr>
              <w:pStyle w:val="OtherTableBody"/>
              <w:rPr>
                <w:snapToGrid w:val="0"/>
              </w:rPr>
            </w:pPr>
            <w:r w:rsidRPr="00121095">
              <w:rPr>
                <w:snapToGrid w:val="0"/>
              </w:rPr>
              <w:t>RTB</w:t>
            </w:r>
          </w:p>
        </w:tc>
        <w:tc>
          <w:tcPr>
            <w:tcW w:w="1800" w:type="dxa"/>
            <w:tcBorders>
              <w:top w:val="single" w:sz="4" w:space="0" w:color="auto"/>
              <w:bottom w:val="nil"/>
            </w:tcBorders>
          </w:tcPr>
          <w:p w14:paraId="21080569" w14:textId="77777777" w:rsidR="00E921A2" w:rsidRPr="00121095" w:rsidRDefault="00E921A2">
            <w:pPr>
              <w:pStyle w:val="OtherTableBody"/>
              <w:rPr>
                <w:snapToGrid w:val="0"/>
              </w:rPr>
            </w:pPr>
            <w:r w:rsidRPr="00121095">
              <w:rPr>
                <w:snapToGrid w:val="0"/>
              </w:rPr>
              <w:t>tabular</w:t>
            </w:r>
          </w:p>
        </w:tc>
        <w:tc>
          <w:tcPr>
            <w:tcW w:w="1440" w:type="dxa"/>
            <w:tcBorders>
              <w:top w:val="single" w:sz="4" w:space="0" w:color="auto"/>
              <w:bottom w:val="nil"/>
            </w:tcBorders>
          </w:tcPr>
          <w:p w14:paraId="4BC45DFE" w14:textId="77777777" w:rsidR="00E921A2" w:rsidRPr="00121095" w:rsidRDefault="00E921A2">
            <w:pPr>
              <w:pStyle w:val="OtherTableBody"/>
              <w:rPr>
                <w:snapToGrid w:val="0"/>
              </w:rPr>
            </w:pPr>
            <w:r w:rsidRPr="00121095">
              <w:rPr>
                <w:snapToGrid w:val="0"/>
              </w:rPr>
              <w:t>RDF/RDT</w:t>
            </w:r>
          </w:p>
        </w:tc>
        <w:tc>
          <w:tcPr>
            <w:tcW w:w="1278" w:type="dxa"/>
            <w:tcBorders>
              <w:top w:val="single" w:sz="4" w:space="0" w:color="auto"/>
              <w:bottom w:val="nil"/>
            </w:tcBorders>
          </w:tcPr>
          <w:p w14:paraId="4756B2BD" w14:textId="710DEDA1" w:rsidR="00E921A2" w:rsidRPr="00121095" w:rsidRDefault="002503D5">
            <w:pPr>
              <w:pStyle w:val="OtherTableBody"/>
              <w:rPr>
                <w:snapToGrid w:val="0"/>
              </w:rPr>
            </w:pPr>
            <w:r>
              <w:fldChar w:fldCharType="begin"/>
            </w:r>
            <w:r>
              <w:instrText xml:space="preserve"> REF _Ref465670362 \r \h  \* MERGEFORMAT </w:instrText>
            </w:r>
            <w:r>
              <w:fldChar w:fldCharType="separate"/>
            </w:r>
            <w:r w:rsidR="00C244BF" w:rsidRPr="00C244BF">
              <w:rPr>
                <w:snapToGrid w:val="0"/>
              </w:rPr>
              <w:t>5.4.2</w:t>
            </w:r>
            <w:r>
              <w:fldChar w:fldCharType="end"/>
            </w:r>
          </w:p>
        </w:tc>
      </w:tr>
      <w:tr w:rsidR="00E921A2" w:rsidRPr="00E921A2" w14:paraId="40F664AC" w14:textId="77777777">
        <w:trPr>
          <w:jc w:val="center"/>
        </w:trPr>
        <w:tc>
          <w:tcPr>
            <w:tcW w:w="1908" w:type="dxa"/>
            <w:tcBorders>
              <w:top w:val="single" w:sz="4" w:space="0" w:color="auto"/>
              <w:bottom w:val="double" w:sz="4" w:space="0" w:color="auto"/>
            </w:tcBorders>
          </w:tcPr>
          <w:p w14:paraId="67668630" w14:textId="77777777" w:rsidR="00E921A2" w:rsidRPr="00121095" w:rsidRDefault="00E921A2">
            <w:pPr>
              <w:pStyle w:val="OtherTableBody"/>
              <w:rPr>
                <w:snapToGrid w:val="0"/>
              </w:rPr>
            </w:pPr>
            <w:r w:rsidRPr="00121095">
              <w:rPr>
                <w:snapToGrid w:val="0"/>
              </w:rPr>
              <w:lastRenderedPageBreak/>
              <w:t>Unsolicited display message</w:t>
            </w:r>
            <w:r>
              <w:rPr>
                <w:snapToGrid w:val="0"/>
              </w:rPr>
              <w:t xml:space="preserve"> (withdrawn)</w:t>
            </w:r>
          </w:p>
        </w:tc>
        <w:tc>
          <w:tcPr>
            <w:tcW w:w="990" w:type="dxa"/>
            <w:tcBorders>
              <w:top w:val="single" w:sz="4" w:space="0" w:color="auto"/>
              <w:bottom w:val="double" w:sz="4" w:space="0" w:color="auto"/>
            </w:tcBorders>
          </w:tcPr>
          <w:p w14:paraId="6336D227" w14:textId="77777777" w:rsidR="00E921A2" w:rsidRPr="00121095" w:rsidRDefault="00E921A2">
            <w:pPr>
              <w:pStyle w:val="OtherTableBody"/>
              <w:rPr>
                <w:snapToGrid w:val="0"/>
              </w:rPr>
            </w:pPr>
            <w:r w:rsidRPr="00121095">
              <w:rPr>
                <w:snapToGrid w:val="0"/>
              </w:rPr>
              <w:t>UDM</w:t>
            </w:r>
          </w:p>
        </w:tc>
        <w:tc>
          <w:tcPr>
            <w:tcW w:w="1080" w:type="dxa"/>
            <w:tcBorders>
              <w:top w:val="single" w:sz="4" w:space="0" w:color="auto"/>
              <w:bottom w:val="double" w:sz="4" w:space="0" w:color="auto"/>
            </w:tcBorders>
          </w:tcPr>
          <w:p w14:paraId="4928FF87" w14:textId="77777777" w:rsidR="00E921A2" w:rsidRPr="00121095" w:rsidRDefault="00E921A2">
            <w:pPr>
              <w:pStyle w:val="OtherTableBody"/>
              <w:rPr>
                <w:snapToGrid w:val="0"/>
              </w:rPr>
            </w:pPr>
          </w:p>
        </w:tc>
        <w:tc>
          <w:tcPr>
            <w:tcW w:w="1800" w:type="dxa"/>
            <w:tcBorders>
              <w:top w:val="single" w:sz="4" w:space="0" w:color="auto"/>
              <w:bottom w:val="double" w:sz="4" w:space="0" w:color="auto"/>
            </w:tcBorders>
          </w:tcPr>
          <w:p w14:paraId="44DFC452" w14:textId="77777777" w:rsidR="00E921A2" w:rsidRPr="00121095" w:rsidRDefault="00E921A2">
            <w:pPr>
              <w:pStyle w:val="OtherTableBody"/>
              <w:rPr>
                <w:snapToGrid w:val="0"/>
              </w:rPr>
            </w:pPr>
            <w:r w:rsidRPr="00121095">
              <w:rPr>
                <w:snapToGrid w:val="0"/>
              </w:rPr>
              <w:t xml:space="preserve">Display </w:t>
            </w:r>
            <w:r>
              <w:rPr>
                <w:snapToGrid w:val="0"/>
              </w:rPr>
              <w:t>(withdrawn)</w:t>
            </w:r>
          </w:p>
        </w:tc>
        <w:tc>
          <w:tcPr>
            <w:tcW w:w="1440" w:type="dxa"/>
            <w:tcBorders>
              <w:top w:val="single" w:sz="4" w:space="0" w:color="auto"/>
              <w:bottom w:val="double" w:sz="4" w:space="0" w:color="auto"/>
            </w:tcBorders>
          </w:tcPr>
          <w:p w14:paraId="577B554E" w14:textId="77777777" w:rsidR="00E921A2" w:rsidRPr="00121095" w:rsidRDefault="00E921A2">
            <w:pPr>
              <w:pStyle w:val="OtherTableBody"/>
              <w:rPr>
                <w:snapToGrid w:val="0"/>
              </w:rPr>
            </w:pPr>
            <w:r w:rsidRPr="00121095">
              <w:rPr>
                <w:snapToGrid w:val="0"/>
              </w:rPr>
              <w:t>URD/URS</w:t>
            </w:r>
          </w:p>
        </w:tc>
        <w:tc>
          <w:tcPr>
            <w:tcW w:w="1278" w:type="dxa"/>
            <w:tcBorders>
              <w:top w:val="single" w:sz="4" w:space="0" w:color="auto"/>
              <w:bottom w:val="double" w:sz="4" w:space="0" w:color="auto"/>
            </w:tcBorders>
          </w:tcPr>
          <w:p w14:paraId="3184712C" w14:textId="77777777" w:rsidR="00E921A2" w:rsidRPr="00121095" w:rsidRDefault="00E921A2">
            <w:pPr>
              <w:pStyle w:val="OtherTableBody"/>
              <w:rPr>
                <w:snapToGrid w:val="0"/>
              </w:rPr>
            </w:pPr>
          </w:p>
        </w:tc>
      </w:tr>
    </w:tbl>
    <w:p w14:paraId="47810375" w14:textId="77777777" w:rsidR="00E921A2" w:rsidRPr="00121095" w:rsidRDefault="00E921A2">
      <w:pPr>
        <w:pStyle w:val="NormalIndented"/>
      </w:pPr>
      <w:r w:rsidRPr="00121095">
        <w:t>The following chart delineates the query/response messages defined in the functional chapters:</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818"/>
        <w:gridCol w:w="1080"/>
        <w:gridCol w:w="1080"/>
        <w:gridCol w:w="1800"/>
        <w:gridCol w:w="1440"/>
        <w:gridCol w:w="1278"/>
      </w:tblGrid>
      <w:tr w:rsidR="00E921A2" w:rsidRPr="00E921A2" w14:paraId="31C847AF" w14:textId="77777777">
        <w:trPr>
          <w:tblHeader/>
          <w:jc w:val="center"/>
        </w:trPr>
        <w:tc>
          <w:tcPr>
            <w:tcW w:w="1818" w:type="dxa"/>
            <w:tcBorders>
              <w:top w:val="double" w:sz="4" w:space="0" w:color="auto"/>
              <w:bottom w:val="nil"/>
            </w:tcBorders>
            <w:shd w:val="pct10" w:color="auto" w:fill="FFFFFF"/>
          </w:tcPr>
          <w:p w14:paraId="3B6E8BB3" w14:textId="77777777" w:rsidR="00E921A2" w:rsidRPr="00121095" w:rsidRDefault="00E921A2">
            <w:pPr>
              <w:pStyle w:val="OtherTableHeader"/>
            </w:pPr>
            <w:r w:rsidRPr="00121095">
              <w:t>Description</w:t>
            </w:r>
          </w:p>
        </w:tc>
        <w:tc>
          <w:tcPr>
            <w:tcW w:w="1080" w:type="dxa"/>
            <w:tcBorders>
              <w:top w:val="double" w:sz="4" w:space="0" w:color="auto"/>
              <w:bottom w:val="nil"/>
            </w:tcBorders>
            <w:shd w:val="pct10" w:color="auto" w:fill="FFFFFF"/>
          </w:tcPr>
          <w:p w14:paraId="1AF236F5" w14:textId="77777777" w:rsidR="00E921A2" w:rsidRPr="00121095" w:rsidRDefault="00E921A2">
            <w:pPr>
              <w:pStyle w:val="OtherTableHeader"/>
            </w:pPr>
            <w:r w:rsidRPr="00121095">
              <w:t>Query</w:t>
            </w:r>
            <w:r w:rsidRPr="00121095">
              <w:br/>
            </w:r>
          </w:p>
        </w:tc>
        <w:tc>
          <w:tcPr>
            <w:tcW w:w="1080" w:type="dxa"/>
            <w:tcBorders>
              <w:top w:val="double" w:sz="4" w:space="0" w:color="auto"/>
              <w:bottom w:val="nil"/>
            </w:tcBorders>
            <w:shd w:val="pct10" w:color="auto" w:fill="FFFFFF"/>
          </w:tcPr>
          <w:p w14:paraId="5933222E" w14:textId="77777777" w:rsidR="00E921A2" w:rsidRPr="00121095" w:rsidRDefault="00E921A2">
            <w:pPr>
              <w:pStyle w:val="OtherTableHeader"/>
            </w:pPr>
            <w:r w:rsidRPr="00121095">
              <w:t>Response</w:t>
            </w:r>
            <w:r w:rsidRPr="00121095">
              <w:br/>
            </w:r>
          </w:p>
        </w:tc>
        <w:tc>
          <w:tcPr>
            <w:tcW w:w="1800" w:type="dxa"/>
            <w:tcBorders>
              <w:top w:val="double" w:sz="4" w:space="0" w:color="auto"/>
              <w:bottom w:val="nil"/>
            </w:tcBorders>
            <w:shd w:val="pct10" w:color="auto" w:fill="FFFFFF"/>
          </w:tcPr>
          <w:p w14:paraId="19B31C00" w14:textId="77777777" w:rsidR="00E921A2" w:rsidRPr="00121095" w:rsidRDefault="00E921A2">
            <w:pPr>
              <w:pStyle w:val="OtherTableHeader"/>
            </w:pPr>
            <w:r w:rsidRPr="00121095">
              <w:t>Response type</w:t>
            </w:r>
          </w:p>
        </w:tc>
        <w:tc>
          <w:tcPr>
            <w:tcW w:w="1440" w:type="dxa"/>
            <w:tcBorders>
              <w:top w:val="double" w:sz="4" w:space="0" w:color="auto"/>
              <w:bottom w:val="nil"/>
            </w:tcBorders>
            <w:shd w:val="pct10" w:color="auto" w:fill="FFFFFF"/>
          </w:tcPr>
          <w:p w14:paraId="0745E4F3" w14:textId="77777777" w:rsidR="00E921A2" w:rsidRPr="00121095" w:rsidRDefault="00E921A2">
            <w:pPr>
              <w:pStyle w:val="OtherTableHeader"/>
            </w:pPr>
            <w:r w:rsidRPr="00121095">
              <w:t xml:space="preserve">Defining </w:t>
            </w:r>
            <w:r w:rsidRPr="00121095">
              <w:br/>
              <w:t>segment(s)</w:t>
            </w:r>
          </w:p>
        </w:tc>
        <w:tc>
          <w:tcPr>
            <w:tcW w:w="1278" w:type="dxa"/>
            <w:tcBorders>
              <w:top w:val="double" w:sz="4" w:space="0" w:color="auto"/>
              <w:bottom w:val="nil"/>
            </w:tcBorders>
            <w:shd w:val="pct10" w:color="auto" w:fill="FFFFFF"/>
          </w:tcPr>
          <w:p w14:paraId="1F6CF38E" w14:textId="77777777" w:rsidR="00E921A2" w:rsidRPr="00121095" w:rsidRDefault="00E921A2">
            <w:pPr>
              <w:pStyle w:val="OtherTableHeader"/>
            </w:pPr>
            <w:r w:rsidRPr="00121095">
              <w:t>Sec Ref</w:t>
            </w:r>
          </w:p>
        </w:tc>
      </w:tr>
      <w:tr w:rsidR="00E921A2" w:rsidRPr="00E921A2" w14:paraId="2DE505BC" w14:textId="77777777">
        <w:trPr>
          <w:jc w:val="center"/>
        </w:trPr>
        <w:tc>
          <w:tcPr>
            <w:tcW w:w="1818" w:type="dxa"/>
            <w:tcBorders>
              <w:top w:val="single" w:sz="4" w:space="0" w:color="auto"/>
              <w:bottom w:val="nil"/>
            </w:tcBorders>
          </w:tcPr>
          <w:p w14:paraId="6B72C7C8" w14:textId="77777777" w:rsidR="00E921A2" w:rsidRPr="00121095" w:rsidRDefault="00E921A2">
            <w:pPr>
              <w:pStyle w:val="OtherTableBody"/>
            </w:pPr>
            <w:r w:rsidRPr="00121095">
              <w:rPr>
                <w:snapToGrid w:val="0"/>
              </w:rPr>
              <w:t>ADT response</w:t>
            </w:r>
            <w:r>
              <w:rPr>
                <w:snapToGrid w:val="0"/>
              </w:rPr>
              <w:t xml:space="preserve"> (withdrawn)</w:t>
            </w:r>
          </w:p>
        </w:tc>
        <w:tc>
          <w:tcPr>
            <w:tcW w:w="1080" w:type="dxa"/>
            <w:tcBorders>
              <w:top w:val="single" w:sz="4" w:space="0" w:color="auto"/>
              <w:bottom w:val="nil"/>
            </w:tcBorders>
          </w:tcPr>
          <w:p w14:paraId="2D67413D" w14:textId="77777777" w:rsidR="00E921A2" w:rsidRPr="00121095" w:rsidRDefault="00E921A2">
            <w:pPr>
              <w:pStyle w:val="OtherTableBody"/>
            </w:pPr>
            <w:r w:rsidRPr="00121095">
              <w:t>QRY^A19</w:t>
            </w:r>
          </w:p>
        </w:tc>
        <w:tc>
          <w:tcPr>
            <w:tcW w:w="1080" w:type="dxa"/>
            <w:tcBorders>
              <w:top w:val="single" w:sz="4" w:space="0" w:color="auto"/>
              <w:bottom w:val="nil"/>
            </w:tcBorders>
          </w:tcPr>
          <w:p w14:paraId="6D3E851E" w14:textId="77777777" w:rsidR="00E921A2" w:rsidRPr="00121095" w:rsidRDefault="00E921A2">
            <w:pPr>
              <w:pStyle w:val="OtherTableBody"/>
            </w:pPr>
            <w:r w:rsidRPr="00121095">
              <w:rPr>
                <w:snapToGrid w:val="0"/>
              </w:rPr>
              <w:t>ADR^A19</w:t>
            </w:r>
          </w:p>
        </w:tc>
        <w:tc>
          <w:tcPr>
            <w:tcW w:w="1800" w:type="dxa"/>
            <w:tcBorders>
              <w:top w:val="single" w:sz="4" w:space="0" w:color="auto"/>
              <w:bottom w:val="nil"/>
            </w:tcBorders>
          </w:tcPr>
          <w:p w14:paraId="1285C670" w14:textId="77777777" w:rsidR="00E921A2" w:rsidRPr="00121095" w:rsidRDefault="00E921A2">
            <w:pPr>
              <w:pStyle w:val="OtherTableBody"/>
            </w:pPr>
            <w:r w:rsidRPr="00121095">
              <w:t>Original mode</w:t>
            </w:r>
            <w:r>
              <w:t xml:space="preserve"> (withdrawn)</w:t>
            </w:r>
          </w:p>
        </w:tc>
        <w:tc>
          <w:tcPr>
            <w:tcW w:w="1440" w:type="dxa"/>
            <w:tcBorders>
              <w:top w:val="single" w:sz="4" w:space="0" w:color="auto"/>
              <w:bottom w:val="nil"/>
            </w:tcBorders>
          </w:tcPr>
          <w:p w14:paraId="311A77F4" w14:textId="77777777" w:rsidR="00E921A2" w:rsidRPr="00121095" w:rsidRDefault="00E921A2">
            <w:pPr>
              <w:pStyle w:val="OtherTableBody"/>
            </w:pPr>
            <w:r w:rsidRPr="00121095">
              <w:t>QRD/QRF</w:t>
            </w:r>
          </w:p>
        </w:tc>
        <w:tc>
          <w:tcPr>
            <w:tcW w:w="1278" w:type="dxa"/>
            <w:tcBorders>
              <w:top w:val="single" w:sz="4" w:space="0" w:color="auto"/>
              <w:bottom w:val="nil"/>
            </w:tcBorders>
          </w:tcPr>
          <w:p w14:paraId="5F788722" w14:textId="77777777" w:rsidR="00E921A2" w:rsidRPr="00121095" w:rsidRDefault="00E921A2">
            <w:pPr>
              <w:pStyle w:val="OtherTableBody"/>
            </w:pPr>
          </w:p>
        </w:tc>
      </w:tr>
      <w:tr w:rsidR="00E921A2" w:rsidRPr="00E921A2" w14:paraId="265612A9" w14:textId="77777777">
        <w:trPr>
          <w:jc w:val="center"/>
        </w:trPr>
        <w:tc>
          <w:tcPr>
            <w:tcW w:w="1818" w:type="dxa"/>
            <w:tcBorders>
              <w:top w:val="single" w:sz="4" w:space="0" w:color="auto"/>
              <w:bottom w:val="nil"/>
            </w:tcBorders>
          </w:tcPr>
          <w:p w14:paraId="4619C3BB" w14:textId="77777777" w:rsidR="00E921A2" w:rsidRPr="00121095" w:rsidRDefault="00E921A2">
            <w:pPr>
              <w:pStyle w:val="OtherTableBody"/>
              <w:rPr>
                <w:snapToGrid w:val="0"/>
              </w:rPr>
            </w:pPr>
            <w:r w:rsidRPr="00121095">
              <w:rPr>
                <w:snapToGrid w:val="0"/>
              </w:rPr>
              <w:t>Allocate identifiers</w:t>
            </w:r>
          </w:p>
        </w:tc>
        <w:tc>
          <w:tcPr>
            <w:tcW w:w="1080" w:type="dxa"/>
            <w:tcBorders>
              <w:top w:val="single" w:sz="4" w:space="0" w:color="auto"/>
              <w:bottom w:val="nil"/>
            </w:tcBorders>
          </w:tcPr>
          <w:p w14:paraId="6576ACE1" w14:textId="77777777" w:rsidR="00E921A2" w:rsidRPr="00121095" w:rsidRDefault="00E921A2">
            <w:pPr>
              <w:pStyle w:val="OtherTableBody"/>
            </w:pPr>
            <w:r w:rsidRPr="00121095">
              <w:t>QBP^Q24</w:t>
            </w:r>
          </w:p>
        </w:tc>
        <w:tc>
          <w:tcPr>
            <w:tcW w:w="1080" w:type="dxa"/>
            <w:tcBorders>
              <w:top w:val="single" w:sz="4" w:space="0" w:color="auto"/>
              <w:bottom w:val="nil"/>
            </w:tcBorders>
          </w:tcPr>
          <w:p w14:paraId="14D32CAD" w14:textId="77777777" w:rsidR="00E921A2" w:rsidRPr="00121095" w:rsidRDefault="00E921A2">
            <w:pPr>
              <w:pStyle w:val="OtherTableBody"/>
              <w:rPr>
                <w:snapToGrid w:val="0"/>
              </w:rPr>
            </w:pPr>
            <w:r w:rsidRPr="00121095">
              <w:rPr>
                <w:snapToGrid w:val="0"/>
              </w:rPr>
              <w:t>RSP^K24</w:t>
            </w:r>
          </w:p>
        </w:tc>
        <w:tc>
          <w:tcPr>
            <w:tcW w:w="1800" w:type="dxa"/>
            <w:tcBorders>
              <w:top w:val="single" w:sz="4" w:space="0" w:color="auto"/>
              <w:bottom w:val="nil"/>
            </w:tcBorders>
          </w:tcPr>
          <w:p w14:paraId="0465A2C5"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4A2222B4" w14:textId="77777777" w:rsidR="00E921A2" w:rsidRPr="00121095" w:rsidRDefault="00E921A2">
            <w:pPr>
              <w:pStyle w:val="OtherTableBody"/>
            </w:pPr>
            <w:r w:rsidRPr="00121095">
              <w:t>QBP</w:t>
            </w:r>
          </w:p>
        </w:tc>
        <w:tc>
          <w:tcPr>
            <w:tcW w:w="1278" w:type="dxa"/>
            <w:tcBorders>
              <w:top w:val="single" w:sz="4" w:space="0" w:color="auto"/>
              <w:bottom w:val="nil"/>
            </w:tcBorders>
          </w:tcPr>
          <w:p w14:paraId="1A9A23A4" w14:textId="77777777" w:rsidR="00E921A2" w:rsidRPr="00121095" w:rsidRDefault="00E921A2">
            <w:pPr>
              <w:pStyle w:val="OtherTableBody"/>
              <w:rPr>
                <w:snapToGrid w:val="0"/>
              </w:rPr>
            </w:pPr>
            <w:r w:rsidRPr="00121095">
              <w:rPr>
                <w:snapToGrid w:val="0"/>
              </w:rPr>
              <w:t>3.3.59</w:t>
            </w:r>
          </w:p>
        </w:tc>
      </w:tr>
      <w:tr w:rsidR="00E921A2" w:rsidRPr="00E921A2" w14:paraId="6F3B1868" w14:textId="77777777">
        <w:trPr>
          <w:jc w:val="center"/>
        </w:trPr>
        <w:tc>
          <w:tcPr>
            <w:tcW w:w="1818" w:type="dxa"/>
            <w:tcBorders>
              <w:top w:val="single" w:sz="4" w:space="0" w:color="auto"/>
              <w:bottom w:val="nil"/>
            </w:tcBorders>
          </w:tcPr>
          <w:p w14:paraId="4F16AD31" w14:textId="77777777" w:rsidR="00E921A2" w:rsidRPr="00121095" w:rsidRDefault="00E921A2">
            <w:pPr>
              <w:pStyle w:val="OtherTableBody"/>
            </w:pPr>
            <w:r w:rsidRPr="00121095">
              <w:rPr>
                <w:snapToGrid w:val="0"/>
              </w:rPr>
              <w:t>Ancillary RPT (display) (for backward compatibility only)</w:t>
            </w:r>
          </w:p>
        </w:tc>
        <w:tc>
          <w:tcPr>
            <w:tcW w:w="1080" w:type="dxa"/>
            <w:tcBorders>
              <w:top w:val="single" w:sz="4" w:space="0" w:color="auto"/>
              <w:bottom w:val="nil"/>
            </w:tcBorders>
          </w:tcPr>
          <w:p w14:paraId="33FF1BCD" w14:textId="77777777" w:rsidR="00E921A2" w:rsidRPr="00121095" w:rsidRDefault="00E921A2">
            <w:pPr>
              <w:pStyle w:val="OtherTableBody"/>
            </w:pPr>
          </w:p>
        </w:tc>
        <w:tc>
          <w:tcPr>
            <w:tcW w:w="1080" w:type="dxa"/>
            <w:tcBorders>
              <w:top w:val="single" w:sz="4" w:space="0" w:color="auto"/>
              <w:bottom w:val="nil"/>
            </w:tcBorders>
          </w:tcPr>
          <w:p w14:paraId="5CDA49A2" w14:textId="77777777" w:rsidR="00E921A2" w:rsidRPr="00121095" w:rsidRDefault="00E921A2">
            <w:pPr>
              <w:pStyle w:val="OtherTableBody"/>
            </w:pPr>
            <w:r w:rsidRPr="00121095">
              <w:rPr>
                <w:snapToGrid w:val="0"/>
              </w:rPr>
              <w:t>ARD</w:t>
            </w:r>
          </w:p>
        </w:tc>
        <w:tc>
          <w:tcPr>
            <w:tcW w:w="1800" w:type="dxa"/>
            <w:tcBorders>
              <w:top w:val="single" w:sz="4" w:space="0" w:color="auto"/>
              <w:bottom w:val="nil"/>
            </w:tcBorders>
          </w:tcPr>
          <w:p w14:paraId="3D47B49A" w14:textId="77777777" w:rsidR="00E921A2" w:rsidRPr="00121095" w:rsidRDefault="00E921A2">
            <w:pPr>
              <w:pStyle w:val="OtherTableBody"/>
            </w:pPr>
            <w:r w:rsidRPr="00121095">
              <w:t>Original mode</w:t>
            </w:r>
          </w:p>
        </w:tc>
        <w:tc>
          <w:tcPr>
            <w:tcW w:w="1440" w:type="dxa"/>
            <w:tcBorders>
              <w:top w:val="single" w:sz="4" w:space="0" w:color="auto"/>
              <w:bottom w:val="nil"/>
            </w:tcBorders>
          </w:tcPr>
          <w:p w14:paraId="02E84F3E" w14:textId="77777777" w:rsidR="00E921A2" w:rsidRPr="00121095" w:rsidRDefault="00E921A2">
            <w:pPr>
              <w:pStyle w:val="OtherTableBody"/>
            </w:pPr>
          </w:p>
        </w:tc>
        <w:tc>
          <w:tcPr>
            <w:tcW w:w="1278" w:type="dxa"/>
            <w:tcBorders>
              <w:top w:val="single" w:sz="4" w:space="0" w:color="auto"/>
              <w:bottom w:val="nil"/>
            </w:tcBorders>
          </w:tcPr>
          <w:p w14:paraId="2534A217" w14:textId="77777777" w:rsidR="00E921A2" w:rsidRPr="00121095" w:rsidRDefault="00E921A2">
            <w:pPr>
              <w:pStyle w:val="OtherTableBody"/>
            </w:pPr>
            <w:r w:rsidRPr="00121095">
              <w:rPr>
                <w:snapToGrid w:val="0"/>
              </w:rPr>
              <w:t>7</w:t>
            </w:r>
          </w:p>
        </w:tc>
      </w:tr>
      <w:tr w:rsidR="00E921A2" w:rsidRPr="00E921A2" w14:paraId="32DE8FDF" w14:textId="77777777">
        <w:trPr>
          <w:jc w:val="center"/>
        </w:trPr>
        <w:tc>
          <w:tcPr>
            <w:tcW w:w="1818" w:type="dxa"/>
            <w:tcBorders>
              <w:top w:val="single" w:sz="4" w:space="0" w:color="auto"/>
              <w:bottom w:val="nil"/>
            </w:tcBorders>
          </w:tcPr>
          <w:p w14:paraId="49244CA2" w14:textId="77777777" w:rsidR="00E921A2" w:rsidRPr="00121095" w:rsidRDefault="00E921A2">
            <w:pPr>
              <w:pStyle w:val="OtherTableBody"/>
              <w:rPr>
                <w:snapToGrid w:val="0"/>
              </w:rPr>
            </w:pPr>
            <w:r w:rsidRPr="00121095">
              <w:rPr>
                <w:snapToGrid w:val="0"/>
              </w:rPr>
              <w:t>Find candidates</w:t>
            </w:r>
          </w:p>
        </w:tc>
        <w:tc>
          <w:tcPr>
            <w:tcW w:w="1080" w:type="dxa"/>
            <w:tcBorders>
              <w:top w:val="single" w:sz="4" w:space="0" w:color="auto"/>
              <w:bottom w:val="nil"/>
            </w:tcBorders>
          </w:tcPr>
          <w:p w14:paraId="109CD0A0" w14:textId="77777777" w:rsidR="00E921A2" w:rsidRPr="00121095" w:rsidRDefault="00E921A2">
            <w:pPr>
              <w:pStyle w:val="OtherTableBody"/>
            </w:pPr>
            <w:r w:rsidRPr="00121095">
              <w:t>QBP^Q22</w:t>
            </w:r>
          </w:p>
        </w:tc>
        <w:tc>
          <w:tcPr>
            <w:tcW w:w="1080" w:type="dxa"/>
            <w:tcBorders>
              <w:top w:val="single" w:sz="4" w:space="0" w:color="auto"/>
              <w:bottom w:val="nil"/>
            </w:tcBorders>
          </w:tcPr>
          <w:p w14:paraId="6AFC4192" w14:textId="77777777" w:rsidR="00E921A2" w:rsidRPr="00121095" w:rsidRDefault="00E921A2">
            <w:pPr>
              <w:pStyle w:val="OtherTableBody"/>
              <w:rPr>
                <w:snapToGrid w:val="0"/>
              </w:rPr>
            </w:pPr>
            <w:r w:rsidRPr="00121095">
              <w:rPr>
                <w:snapToGrid w:val="0"/>
              </w:rPr>
              <w:t>RSP^K22</w:t>
            </w:r>
          </w:p>
        </w:tc>
        <w:tc>
          <w:tcPr>
            <w:tcW w:w="1800" w:type="dxa"/>
            <w:tcBorders>
              <w:top w:val="single" w:sz="4" w:space="0" w:color="auto"/>
              <w:bottom w:val="nil"/>
            </w:tcBorders>
          </w:tcPr>
          <w:p w14:paraId="6A6C67C3"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5BD58911" w14:textId="77777777" w:rsidR="00E921A2" w:rsidRPr="00121095" w:rsidRDefault="00E921A2">
            <w:pPr>
              <w:pStyle w:val="OtherTableBody"/>
            </w:pPr>
            <w:r w:rsidRPr="00121095">
              <w:t>QBP</w:t>
            </w:r>
          </w:p>
        </w:tc>
        <w:tc>
          <w:tcPr>
            <w:tcW w:w="1278" w:type="dxa"/>
            <w:tcBorders>
              <w:top w:val="single" w:sz="4" w:space="0" w:color="auto"/>
              <w:bottom w:val="nil"/>
            </w:tcBorders>
          </w:tcPr>
          <w:p w14:paraId="29F83A3A" w14:textId="77777777" w:rsidR="00E921A2" w:rsidRPr="00121095" w:rsidRDefault="00E921A2">
            <w:pPr>
              <w:pStyle w:val="OtherTableBody"/>
              <w:rPr>
                <w:snapToGrid w:val="0"/>
              </w:rPr>
            </w:pPr>
            <w:r w:rsidRPr="00121095">
              <w:rPr>
                <w:snapToGrid w:val="0"/>
              </w:rPr>
              <w:t>3.3.57</w:t>
            </w:r>
          </w:p>
        </w:tc>
      </w:tr>
      <w:tr w:rsidR="00E921A2" w:rsidRPr="00E921A2" w14:paraId="79776AE5" w14:textId="77777777">
        <w:trPr>
          <w:jc w:val="center"/>
        </w:trPr>
        <w:tc>
          <w:tcPr>
            <w:tcW w:w="1818" w:type="dxa"/>
            <w:tcBorders>
              <w:top w:val="single" w:sz="4" w:space="0" w:color="auto"/>
              <w:bottom w:val="nil"/>
            </w:tcBorders>
          </w:tcPr>
          <w:p w14:paraId="1F423ED2" w14:textId="77777777" w:rsidR="00E921A2" w:rsidRPr="00121095" w:rsidRDefault="00E921A2">
            <w:pPr>
              <w:pStyle w:val="OtherTableBody"/>
              <w:rPr>
                <w:snapToGrid w:val="0"/>
              </w:rPr>
            </w:pPr>
            <w:r w:rsidRPr="00121095">
              <w:rPr>
                <w:snapToGrid w:val="0"/>
              </w:rPr>
              <w:t>Get corresponding identifiers</w:t>
            </w:r>
          </w:p>
        </w:tc>
        <w:tc>
          <w:tcPr>
            <w:tcW w:w="1080" w:type="dxa"/>
            <w:tcBorders>
              <w:top w:val="single" w:sz="4" w:space="0" w:color="auto"/>
              <w:bottom w:val="nil"/>
            </w:tcBorders>
          </w:tcPr>
          <w:p w14:paraId="4B70CBD7" w14:textId="77777777" w:rsidR="00E921A2" w:rsidRPr="00121095" w:rsidRDefault="00E921A2">
            <w:pPr>
              <w:pStyle w:val="OtherTableBody"/>
            </w:pPr>
            <w:r w:rsidRPr="00121095">
              <w:t>QBP^Q23</w:t>
            </w:r>
          </w:p>
        </w:tc>
        <w:tc>
          <w:tcPr>
            <w:tcW w:w="1080" w:type="dxa"/>
            <w:tcBorders>
              <w:top w:val="single" w:sz="4" w:space="0" w:color="auto"/>
              <w:bottom w:val="nil"/>
            </w:tcBorders>
          </w:tcPr>
          <w:p w14:paraId="4148D0DF" w14:textId="77777777" w:rsidR="00E921A2" w:rsidRPr="00121095" w:rsidRDefault="00E921A2">
            <w:pPr>
              <w:pStyle w:val="OtherTableBody"/>
              <w:rPr>
                <w:snapToGrid w:val="0"/>
              </w:rPr>
            </w:pPr>
            <w:r w:rsidRPr="00121095">
              <w:rPr>
                <w:snapToGrid w:val="0"/>
              </w:rPr>
              <w:t>RSP^K23</w:t>
            </w:r>
          </w:p>
        </w:tc>
        <w:tc>
          <w:tcPr>
            <w:tcW w:w="1800" w:type="dxa"/>
            <w:tcBorders>
              <w:top w:val="single" w:sz="4" w:space="0" w:color="auto"/>
              <w:bottom w:val="nil"/>
            </w:tcBorders>
          </w:tcPr>
          <w:p w14:paraId="2181C5B8"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8ADAFF" w14:textId="77777777" w:rsidR="00E921A2" w:rsidRPr="00121095" w:rsidRDefault="00E921A2">
            <w:pPr>
              <w:pStyle w:val="OtherTableBody"/>
            </w:pPr>
            <w:r w:rsidRPr="00121095">
              <w:t>QBP</w:t>
            </w:r>
          </w:p>
        </w:tc>
        <w:tc>
          <w:tcPr>
            <w:tcW w:w="1278" w:type="dxa"/>
            <w:tcBorders>
              <w:top w:val="single" w:sz="4" w:space="0" w:color="auto"/>
              <w:bottom w:val="nil"/>
            </w:tcBorders>
          </w:tcPr>
          <w:p w14:paraId="0C001021" w14:textId="77777777" w:rsidR="00E921A2" w:rsidRPr="00121095" w:rsidRDefault="00E921A2">
            <w:pPr>
              <w:pStyle w:val="OtherTableBody"/>
              <w:rPr>
                <w:snapToGrid w:val="0"/>
              </w:rPr>
            </w:pPr>
            <w:r w:rsidRPr="00121095">
              <w:rPr>
                <w:snapToGrid w:val="0"/>
              </w:rPr>
              <w:t>3.3.58</w:t>
            </w:r>
          </w:p>
        </w:tc>
      </w:tr>
      <w:tr w:rsidR="00E921A2" w:rsidRPr="00E921A2" w14:paraId="6FE16548" w14:textId="77777777">
        <w:trPr>
          <w:jc w:val="center"/>
        </w:trPr>
        <w:tc>
          <w:tcPr>
            <w:tcW w:w="1818" w:type="dxa"/>
            <w:tcBorders>
              <w:top w:val="single" w:sz="4" w:space="0" w:color="auto"/>
              <w:bottom w:val="nil"/>
            </w:tcBorders>
          </w:tcPr>
          <w:p w14:paraId="754CDA22" w14:textId="77777777" w:rsidR="00E921A2" w:rsidRPr="00121095" w:rsidRDefault="00E921A2">
            <w:pPr>
              <w:pStyle w:val="OtherTableBody"/>
              <w:rPr>
                <w:snapToGrid w:val="0"/>
              </w:rPr>
            </w:pPr>
            <w:r w:rsidRPr="00121095">
              <w:rPr>
                <w:snapToGrid w:val="0"/>
              </w:rPr>
              <w:t>Get person demographics</w:t>
            </w:r>
          </w:p>
        </w:tc>
        <w:tc>
          <w:tcPr>
            <w:tcW w:w="1080" w:type="dxa"/>
            <w:tcBorders>
              <w:top w:val="single" w:sz="4" w:space="0" w:color="auto"/>
              <w:bottom w:val="nil"/>
            </w:tcBorders>
          </w:tcPr>
          <w:p w14:paraId="20594FCD" w14:textId="77777777" w:rsidR="00E921A2" w:rsidRPr="00121095" w:rsidRDefault="00E921A2">
            <w:pPr>
              <w:pStyle w:val="OtherTableBody"/>
              <w:rPr>
                <w:snapToGrid w:val="0"/>
              </w:rPr>
            </w:pPr>
            <w:r w:rsidRPr="00121095">
              <w:rPr>
                <w:snapToGrid w:val="0"/>
              </w:rPr>
              <w:t>QBP^Q21</w:t>
            </w:r>
          </w:p>
        </w:tc>
        <w:tc>
          <w:tcPr>
            <w:tcW w:w="1080" w:type="dxa"/>
            <w:tcBorders>
              <w:top w:val="single" w:sz="4" w:space="0" w:color="auto"/>
              <w:bottom w:val="nil"/>
            </w:tcBorders>
          </w:tcPr>
          <w:p w14:paraId="1D573248" w14:textId="77777777" w:rsidR="00E921A2" w:rsidRPr="00121095" w:rsidRDefault="00E921A2">
            <w:pPr>
              <w:pStyle w:val="OtherTableBody"/>
              <w:rPr>
                <w:snapToGrid w:val="0"/>
              </w:rPr>
            </w:pPr>
            <w:r w:rsidRPr="00121095">
              <w:rPr>
                <w:snapToGrid w:val="0"/>
              </w:rPr>
              <w:t>RSP^K21</w:t>
            </w:r>
          </w:p>
        </w:tc>
        <w:tc>
          <w:tcPr>
            <w:tcW w:w="1800" w:type="dxa"/>
            <w:tcBorders>
              <w:top w:val="single" w:sz="4" w:space="0" w:color="auto"/>
              <w:bottom w:val="nil"/>
            </w:tcBorders>
          </w:tcPr>
          <w:p w14:paraId="3530C096"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2A58F876" w14:textId="77777777" w:rsidR="00E921A2" w:rsidRPr="00121095" w:rsidRDefault="00E921A2">
            <w:pPr>
              <w:pStyle w:val="OtherTableBody"/>
            </w:pPr>
            <w:r w:rsidRPr="00121095">
              <w:t>QBP</w:t>
            </w:r>
          </w:p>
        </w:tc>
        <w:tc>
          <w:tcPr>
            <w:tcW w:w="1278" w:type="dxa"/>
            <w:tcBorders>
              <w:top w:val="single" w:sz="4" w:space="0" w:color="auto"/>
              <w:bottom w:val="nil"/>
            </w:tcBorders>
          </w:tcPr>
          <w:p w14:paraId="324082A9" w14:textId="77777777" w:rsidR="00E921A2" w:rsidRPr="00121095" w:rsidRDefault="00E921A2">
            <w:pPr>
              <w:pStyle w:val="OtherTableBody"/>
              <w:rPr>
                <w:snapToGrid w:val="0"/>
              </w:rPr>
            </w:pPr>
            <w:r w:rsidRPr="00121095">
              <w:rPr>
                <w:snapToGrid w:val="0"/>
              </w:rPr>
              <w:t>3.3.56</w:t>
            </w:r>
          </w:p>
        </w:tc>
      </w:tr>
      <w:tr w:rsidR="00E921A2" w:rsidRPr="00E921A2" w14:paraId="30B19954" w14:textId="77777777">
        <w:trPr>
          <w:jc w:val="center"/>
        </w:trPr>
        <w:tc>
          <w:tcPr>
            <w:tcW w:w="1818" w:type="dxa"/>
            <w:tcBorders>
              <w:top w:val="single" w:sz="4" w:space="0" w:color="auto"/>
              <w:bottom w:val="nil"/>
            </w:tcBorders>
          </w:tcPr>
          <w:p w14:paraId="34F77DD5" w14:textId="77777777" w:rsidR="00E921A2" w:rsidRPr="00121095" w:rsidRDefault="00E921A2">
            <w:pPr>
              <w:pStyle w:val="OtherTableBody"/>
              <w:rPr>
                <w:snapToGrid w:val="0"/>
              </w:rPr>
            </w:pPr>
            <w:r w:rsidRPr="00121095">
              <w:rPr>
                <w:snapToGrid w:val="0"/>
              </w:rPr>
              <w:t>Order status query/ Order status response</w:t>
            </w:r>
            <w:r>
              <w:rPr>
                <w:snapToGrid w:val="0"/>
              </w:rPr>
              <w:t xml:space="preserve"> (withdrawn)</w:t>
            </w:r>
          </w:p>
        </w:tc>
        <w:tc>
          <w:tcPr>
            <w:tcW w:w="1080" w:type="dxa"/>
            <w:tcBorders>
              <w:top w:val="single" w:sz="4" w:space="0" w:color="auto"/>
              <w:bottom w:val="nil"/>
            </w:tcBorders>
          </w:tcPr>
          <w:p w14:paraId="15A325D4" w14:textId="77777777" w:rsidR="00E921A2" w:rsidRPr="00121095" w:rsidRDefault="00E921A2">
            <w:pPr>
              <w:pStyle w:val="OtherTableBody"/>
              <w:rPr>
                <w:snapToGrid w:val="0"/>
              </w:rPr>
            </w:pPr>
            <w:r w:rsidRPr="00121095">
              <w:rPr>
                <w:snapToGrid w:val="0"/>
              </w:rPr>
              <w:t>OSQ^Q06</w:t>
            </w:r>
          </w:p>
        </w:tc>
        <w:tc>
          <w:tcPr>
            <w:tcW w:w="1080" w:type="dxa"/>
            <w:tcBorders>
              <w:top w:val="single" w:sz="4" w:space="0" w:color="auto"/>
              <w:bottom w:val="nil"/>
            </w:tcBorders>
          </w:tcPr>
          <w:p w14:paraId="2EEEFA80" w14:textId="77777777" w:rsidR="00E921A2" w:rsidRPr="00121095" w:rsidRDefault="00E921A2">
            <w:pPr>
              <w:pStyle w:val="OtherTableBody"/>
              <w:rPr>
                <w:snapToGrid w:val="0"/>
              </w:rPr>
            </w:pPr>
            <w:r w:rsidRPr="00121095">
              <w:rPr>
                <w:snapToGrid w:val="0"/>
              </w:rPr>
              <w:t>OSR^Q06</w:t>
            </w:r>
          </w:p>
        </w:tc>
        <w:tc>
          <w:tcPr>
            <w:tcW w:w="1800" w:type="dxa"/>
            <w:tcBorders>
              <w:top w:val="single" w:sz="4" w:space="0" w:color="auto"/>
              <w:bottom w:val="nil"/>
            </w:tcBorders>
          </w:tcPr>
          <w:p w14:paraId="210CDB1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53DCBF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2EC75917" w14:textId="77777777" w:rsidR="00E921A2" w:rsidRPr="00121095" w:rsidRDefault="00E921A2">
            <w:pPr>
              <w:pStyle w:val="OtherTableBody"/>
              <w:rPr>
                <w:snapToGrid w:val="0"/>
              </w:rPr>
            </w:pPr>
          </w:p>
        </w:tc>
      </w:tr>
      <w:tr w:rsidR="00E921A2" w:rsidRPr="00E921A2" w14:paraId="7AD2E794" w14:textId="77777777">
        <w:trPr>
          <w:jc w:val="center"/>
        </w:trPr>
        <w:tc>
          <w:tcPr>
            <w:tcW w:w="1818" w:type="dxa"/>
            <w:tcBorders>
              <w:top w:val="single" w:sz="4" w:space="0" w:color="auto"/>
              <w:bottom w:val="nil"/>
            </w:tcBorders>
          </w:tcPr>
          <w:p w14:paraId="2853FA6B" w14:textId="77777777" w:rsidR="00E921A2" w:rsidRPr="00121095" w:rsidRDefault="00E921A2">
            <w:pPr>
              <w:pStyle w:val="OtherTableBody"/>
            </w:pPr>
            <w:r w:rsidRPr="00121095">
              <w:rPr>
                <w:snapToGrid w:val="0"/>
              </w:rPr>
              <w:t>Pharmacy administration information</w:t>
            </w:r>
            <w:r>
              <w:rPr>
                <w:snapToGrid w:val="0"/>
              </w:rPr>
              <w:t xml:space="preserve"> (withdrawn)</w:t>
            </w:r>
          </w:p>
        </w:tc>
        <w:tc>
          <w:tcPr>
            <w:tcW w:w="1080" w:type="dxa"/>
            <w:tcBorders>
              <w:top w:val="single" w:sz="4" w:space="0" w:color="auto"/>
              <w:bottom w:val="nil"/>
            </w:tcBorders>
          </w:tcPr>
          <w:p w14:paraId="38BA989D" w14:textId="77777777" w:rsidR="00E921A2" w:rsidRPr="00121095" w:rsidRDefault="00E921A2">
            <w:pPr>
              <w:pStyle w:val="OtherTableBody"/>
            </w:pPr>
            <w:r w:rsidRPr="00121095">
              <w:t>QRY^Q27</w:t>
            </w:r>
          </w:p>
        </w:tc>
        <w:tc>
          <w:tcPr>
            <w:tcW w:w="1080" w:type="dxa"/>
            <w:tcBorders>
              <w:top w:val="single" w:sz="4" w:space="0" w:color="auto"/>
              <w:bottom w:val="nil"/>
            </w:tcBorders>
          </w:tcPr>
          <w:p w14:paraId="697D8C49" w14:textId="77777777" w:rsidR="00E921A2" w:rsidRPr="00121095" w:rsidRDefault="00E921A2">
            <w:pPr>
              <w:pStyle w:val="OtherTableBody"/>
              <w:rPr>
                <w:snapToGrid w:val="0"/>
              </w:rPr>
            </w:pPr>
            <w:r w:rsidRPr="00121095">
              <w:rPr>
                <w:snapToGrid w:val="0"/>
              </w:rPr>
              <w:t>RAR^RAR</w:t>
            </w:r>
          </w:p>
        </w:tc>
        <w:tc>
          <w:tcPr>
            <w:tcW w:w="1800" w:type="dxa"/>
            <w:tcBorders>
              <w:top w:val="single" w:sz="4" w:space="0" w:color="auto"/>
              <w:bottom w:val="nil"/>
            </w:tcBorders>
          </w:tcPr>
          <w:p w14:paraId="107BB0C7"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439771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B9B95E9" w14:textId="77777777" w:rsidR="00E921A2" w:rsidRPr="00121095" w:rsidRDefault="00E921A2">
            <w:pPr>
              <w:pStyle w:val="OtherTableBody"/>
            </w:pPr>
          </w:p>
        </w:tc>
      </w:tr>
      <w:tr w:rsidR="00E921A2" w:rsidRPr="00E921A2" w14:paraId="6291B43C" w14:textId="77777777">
        <w:trPr>
          <w:jc w:val="center"/>
        </w:trPr>
        <w:tc>
          <w:tcPr>
            <w:tcW w:w="1818" w:type="dxa"/>
            <w:tcBorders>
              <w:top w:val="single" w:sz="4" w:space="0" w:color="auto"/>
              <w:bottom w:val="nil"/>
            </w:tcBorders>
          </w:tcPr>
          <w:p w14:paraId="080B141A" w14:textId="77777777" w:rsidR="00E921A2" w:rsidRPr="00121095" w:rsidRDefault="00E921A2">
            <w:pPr>
              <w:pStyle w:val="OtherTableBody"/>
              <w:rPr>
                <w:snapToGrid w:val="0"/>
              </w:rPr>
            </w:pPr>
            <w:r w:rsidRPr="00121095">
              <w:rPr>
                <w:snapToGrid w:val="0"/>
              </w:rPr>
              <w:t>Master files query</w:t>
            </w:r>
          </w:p>
        </w:tc>
        <w:tc>
          <w:tcPr>
            <w:tcW w:w="1080" w:type="dxa"/>
            <w:tcBorders>
              <w:top w:val="single" w:sz="4" w:space="0" w:color="auto"/>
              <w:bottom w:val="nil"/>
            </w:tcBorders>
          </w:tcPr>
          <w:p w14:paraId="2C0EDC53" w14:textId="77777777" w:rsidR="00E921A2" w:rsidRPr="00121095" w:rsidRDefault="00E921A2">
            <w:pPr>
              <w:pStyle w:val="OtherTableBody"/>
            </w:pPr>
            <w:r w:rsidRPr="00121095">
              <w:rPr>
                <w:snapToGrid w:val="0"/>
              </w:rPr>
              <w:t>MFQ</w:t>
            </w:r>
          </w:p>
        </w:tc>
        <w:tc>
          <w:tcPr>
            <w:tcW w:w="1080" w:type="dxa"/>
            <w:tcBorders>
              <w:top w:val="single" w:sz="4" w:space="0" w:color="auto"/>
              <w:bottom w:val="nil"/>
            </w:tcBorders>
          </w:tcPr>
          <w:p w14:paraId="51271C71" w14:textId="77777777" w:rsidR="00E921A2" w:rsidRPr="00121095" w:rsidRDefault="00E921A2">
            <w:pPr>
              <w:pStyle w:val="OtherTableBody"/>
              <w:rPr>
                <w:snapToGrid w:val="0"/>
              </w:rPr>
            </w:pPr>
          </w:p>
        </w:tc>
        <w:tc>
          <w:tcPr>
            <w:tcW w:w="1800" w:type="dxa"/>
            <w:tcBorders>
              <w:top w:val="single" w:sz="4" w:space="0" w:color="auto"/>
              <w:bottom w:val="nil"/>
            </w:tcBorders>
          </w:tcPr>
          <w:p w14:paraId="647AEF0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5B316A96" w14:textId="77777777" w:rsidR="00E921A2" w:rsidRPr="00121095" w:rsidRDefault="00E921A2">
            <w:pPr>
              <w:pStyle w:val="OtherTableBody"/>
              <w:rPr>
                <w:snapToGrid w:val="0"/>
              </w:rPr>
            </w:pPr>
          </w:p>
        </w:tc>
        <w:tc>
          <w:tcPr>
            <w:tcW w:w="1278" w:type="dxa"/>
            <w:tcBorders>
              <w:top w:val="single" w:sz="4" w:space="0" w:color="auto"/>
              <w:bottom w:val="nil"/>
            </w:tcBorders>
          </w:tcPr>
          <w:p w14:paraId="11D2E46C" w14:textId="77777777" w:rsidR="00E921A2" w:rsidRPr="00121095" w:rsidRDefault="00E921A2">
            <w:pPr>
              <w:pStyle w:val="OtherTableBody"/>
              <w:rPr>
                <w:snapToGrid w:val="0"/>
              </w:rPr>
            </w:pPr>
            <w:r w:rsidRPr="00121095">
              <w:rPr>
                <w:snapToGrid w:val="0"/>
              </w:rPr>
              <w:t>8.4.3</w:t>
            </w:r>
          </w:p>
        </w:tc>
      </w:tr>
      <w:tr w:rsidR="00E921A2" w:rsidRPr="00E921A2" w14:paraId="3E8D5A14" w14:textId="77777777">
        <w:trPr>
          <w:jc w:val="center"/>
        </w:trPr>
        <w:tc>
          <w:tcPr>
            <w:tcW w:w="1818" w:type="dxa"/>
            <w:tcBorders>
              <w:top w:val="single" w:sz="4" w:space="0" w:color="auto"/>
              <w:bottom w:val="nil"/>
            </w:tcBorders>
          </w:tcPr>
          <w:p w14:paraId="0ABC5A0F" w14:textId="77777777" w:rsidR="00E921A2" w:rsidRPr="00121095" w:rsidRDefault="00E921A2">
            <w:pPr>
              <w:pStyle w:val="OtherTableBody"/>
            </w:pPr>
            <w:r w:rsidRPr="00121095">
              <w:rPr>
                <w:snapToGrid w:val="0"/>
              </w:rPr>
              <w:t>Master files query response</w:t>
            </w:r>
          </w:p>
        </w:tc>
        <w:tc>
          <w:tcPr>
            <w:tcW w:w="1080" w:type="dxa"/>
            <w:tcBorders>
              <w:top w:val="single" w:sz="4" w:space="0" w:color="auto"/>
              <w:bottom w:val="nil"/>
            </w:tcBorders>
          </w:tcPr>
          <w:p w14:paraId="76D7B961" w14:textId="77777777" w:rsidR="00E921A2" w:rsidRPr="00121095" w:rsidRDefault="00E921A2">
            <w:pPr>
              <w:pStyle w:val="OtherTableBody"/>
            </w:pPr>
          </w:p>
        </w:tc>
        <w:tc>
          <w:tcPr>
            <w:tcW w:w="1080" w:type="dxa"/>
            <w:tcBorders>
              <w:top w:val="single" w:sz="4" w:space="0" w:color="auto"/>
              <w:bottom w:val="nil"/>
            </w:tcBorders>
          </w:tcPr>
          <w:p w14:paraId="4CEFA677" w14:textId="77777777" w:rsidR="00E921A2" w:rsidRPr="00121095" w:rsidRDefault="00E921A2">
            <w:pPr>
              <w:pStyle w:val="OtherTableBody"/>
              <w:rPr>
                <w:snapToGrid w:val="0"/>
              </w:rPr>
            </w:pPr>
            <w:r w:rsidRPr="00121095">
              <w:rPr>
                <w:snapToGrid w:val="0"/>
              </w:rPr>
              <w:t>MFR</w:t>
            </w:r>
          </w:p>
        </w:tc>
        <w:tc>
          <w:tcPr>
            <w:tcW w:w="1800" w:type="dxa"/>
            <w:tcBorders>
              <w:top w:val="single" w:sz="4" w:space="0" w:color="auto"/>
              <w:bottom w:val="nil"/>
            </w:tcBorders>
          </w:tcPr>
          <w:p w14:paraId="20D1F02F"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0F80375" w14:textId="77777777" w:rsidR="00E921A2" w:rsidRPr="00121095" w:rsidRDefault="00E921A2">
            <w:pPr>
              <w:pStyle w:val="OtherTableBody"/>
              <w:rPr>
                <w:snapToGrid w:val="0"/>
              </w:rPr>
            </w:pPr>
          </w:p>
        </w:tc>
        <w:tc>
          <w:tcPr>
            <w:tcW w:w="1278" w:type="dxa"/>
            <w:tcBorders>
              <w:top w:val="single" w:sz="4" w:space="0" w:color="auto"/>
              <w:bottom w:val="nil"/>
            </w:tcBorders>
          </w:tcPr>
          <w:p w14:paraId="35A964D0" w14:textId="77777777" w:rsidR="00E921A2" w:rsidRPr="00121095" w:rsidRDefault="00E921A2">
            <w:pPr>
              <w:pStyle w:val="OtherTableBody"/>
            </w:pPr>
            <w:r w:rsidRPr="00121095">
              <w:rPr>
                <w:snapToGrid w:val="0"/>
              </w:rPr>
              <w:t>8.43</w:t>
            </w:r>
          </w:p>
        </w:tc>
      </w:tr>
      <w:tr w:rsidR="00E921A2" w:rsidRPr="00E921A2" w14:paraId="702C6029" w14:textId="77777777">
        <w:trPr>
          <w:jc w:val="center"/>
        </w:trPr>
        <w:tc>
          <w:tcPr>
            <w:tcW w:w="1818" w:type="dxa"/>
            <w:tcBorders>
              <w:top w:val="single" w:sz="4" w:space="0" w:color="auto"/>
              <w:bottom w:val="nil"/>
            </w:tcBorders>
          </w:tcPr>
          <w:p w14:paraId="4FC574ED" w14:textId="77777777" w:rsidR="00E921A2" w:rsidRPr="00121095" w:rsidRDefault="00E921A2">
            <w:pPr>
              <w:pStyle w:val="OtherTableBody"/>
              <w:rPr>
                <w:snapToGrid w:val="0"/>
              </w:rPr>
            </w:pPr>
            <w:r w:rsidRPr="00121095">
              <w:rPr>
                <w:snapToGrid w:val="0"/>
              </w:rPr>
              <w:t>Personnel information</w:t>
            </w:r>
          </w:p>
        </w:tc>
        <w:tc>
          <w:tcPr>
            <w:tcW w:w="1080" w:type="dxa"/>
            <w:tcBorders>
              <w:top w:val="single" w:sz="4" w:space="0" w:color="auto"/>
              <w:bottom w:val="nil"/>
            </w:tcBorders>
          </w:tcPr>
          <w:p w14:paraId="652382C2" w14:textId="77777777" w:rsidR="00E921A2" w:rsidRPr="00121095" w:rsidRDefault="00E921A2">
            <w:pPr>
              <w:pStyle w:val="OtherTableBody"/>
            </w:pPr>
            <w:r w:rsidRPr="00121095">
              <w:t>QBP^Qnn</w:t>
            </w:r>
          </w:p>
        </w:tc>
        <w:tc>
          <w:tcPr>
            <w:tcW w:w="1080" w:type="dxa"/>
            <w:tcBorders>
              <w:top w:val="single" w:sz="4" w:space="0" w:color="auto"/>
              <w:bottom w:val="nil"/>
            </w:tcBorders>
          </w:tcPr>
          <w:p w14:paraId="1E5C4470" w14:textId="77777777" w:rsidR="00E921A2" w:rsidRPr="00121095" w:rsidRDefault="00E921A2">
            <w:pPr>
              <w:pStyle w:val="OtherTableBody"/>
              <w:rPr>
                <w:snapToGrid w:val="0"/>
              </w:rPr>
            </w:pPr>
            <w:r w:rsidRPr="00121095">
              <w:rPr>
                <w:snapToGrid w:val="0"/>
              </w:rPr>
              <w:t>RSP^Knn</w:t>
            </w:r>
          </w:p>
        </w:tc>
        <w:tc>
          <w:tcPr>
            <w:tcW w:w="1800" w:type="dxa"/>
            <w:tcBorders>
              <w:top w:val="single" w:sz="4" w:space="0" w:color="auto"/>
              <w:bottom w:val="nil"/>
            </w:tcBorders>
          </w:tcPr>
          <w:p w14:paraId="54BA4F1C" w14:textId="77777777" w:rsidR="00E921A2" w:rsidRPr="00121095" w:rsidRDefault="00E921A2">
            <w:pPr>
              <w:pStyle w:val="OtherTableBody"/>
            </w:pPr>
            <w:r w:rsidRPr="00121095">
              <w:t>Segment pattern</w:t>
            </w:r>
          </w:p>
        </w:tc>
        <w:tc>
          <w:tcPr>
            <w:tcW w:w="1440" w:type="dxa"/>
            <w:tcBorders>
              <w:top w:val="single" w:sz="4" w:space="0" w:color="auto"/>
              <w:bottom w:val="nil"/>
            </w:tcBorders>
          </w:tcPr>
          <w:p w14:paraId="0A79B786" w14:textId="77777777" w:rsidR="00E921A2" w:rsidRPr="00121095" w:rsidRDefault="00E921A2">
            <w:pPr>
              <w:pStyle w:val="OtherTableBody"/>
              <w:rPr>
                <w:snapToGrid w:val="0"/>
              </w:rPr>
            </w:pPr>
            <w:r w:rsidRPr="00121095">
              <w:rPr>
                <w:snapToGrid w:val="0"/>
              </w:rPr>
              <w:t>QBP</w:t>
            </w:r>
          </w:p>
        </w:tc>
        <w:tc>
          <w:tcPr>
            <w:tcW w:w="1278" w:type="dxa"/>
            <w:tcBorders>
              <w:top w:val="single" w:sz="4" w:space="0" w:color="auto"/>
              <w:bottom w:val="nil"/>
            </w:tcBorders>
          </w:tcPr>
          <w:p w14:paraId="7A8234B1" w14:textId="77777777" w:rsidR="00E921A2" w:rsidRPr="00121095" w:rsidRDefault="00E921A2">
            <w:pPr>
              <w:pStyle w:val="OtherTableBody"/>
              <w:rPr>
                <w:snapToGrid w:val="0"/>
              </w:rPr>
            </w:pPr>
            <w:r w:rsidRPr="00121095">
              <w:rPr>
                <w:snapToGrid w:val="0"/>
              </w:rPr>
              <w:t>15.3.7</w:t>
            </w:r>
          </w:p>
        </w:tc>
      </w:tr>
      <w:tr w:rsidR="00E921A2" w:rsidRPr="00E921A2" w14:paraId="7F9B5C07" w14:textId="77777777">
        <w:trPr>
          <w:jc w:val="center"/>
        </w:trPr>
        <w:tc>
          <w:tcPr>
            <w:tcW w:w="1818" w:type="dxa"/>
            <w:tcBorders>
              <w:top w:val="single" w:sz="4" w:space="0" w:color="auto"/>
              <w:bottom w:val="nil"/>
            </w:tcBorders>
          </w:tcPr>
          <w:p w14:paraId="7171FA74" w14:textId="77777777" w:rsidR="00E921A2" w:rsidRPr="00121095" w:rsidRDefault="00E921A2">
            <w:pPr>
              <w:pStyle w:val="OtherTableBody"/>
            </w:pPr>
            <w:r w:rsidRPr="00121095">
              <w:rPr>
                <w:snapToGrid w:val="0"/>
              </w:rPr>
              <w:t>Pharmacy dispense information</w:t>
            </w:r>
            <w:r>
              <w:rPr>
                <w:snapToGrid w:val="0"/>
              </w:rPr>
              <w:t xml:space="preserve"> (withdrawn)</w:t>
            </w:r>
          </w:p>
        </w:tc>
        <w:tc>
          <w:tcPr>
            <w:tcW w:w="1080" w:type="dxa"/>
            <w:tcBorders>
              <w:top w:val="single" w:sz="4" w:space="0" w:color="auto"/>
              <w:bottom w:val="nil"/>
            </w:tcBorders>
          </w:tcPr>
          <w:p w14:paraId="3CA23432" w14:textId="77777777" w:rsidR="00E921A2" w:rsidRPr="00121095" w:rsidRDefault="00E921A2">
            <w:pPr>
              <w:pStyle w:val="OtherTableBody"/>
            </w:pPr>
            <w:r w:rsidRPr="00121095">
              <w:t>QRY^Q28</w:t>
            </w:r>
          </w:p>
        </w:tc>
        <w:tc>
          <w:tcPr>
            <w:tcW w:w="1080" w:type="dxa"/>
            <w:tcBorders>
              <w:top w:val="single" w:sz="4" w:space="0" w:color="auto"/>
              <w:bottom w:val="nil"/>
            </w:tcBorders>
          </w:tcPr>
          <w:p w14:paraId="35B925FA" w14:textId="77777777" w:rsidR="00E921A2" w:rsidRPr="00121095" w:rsidRDefault="00E921A2">
            <w:pPr>
              <w:pStyle w:val="OtherTableBody"/>
              <w:rPr>
                <w:snapToGrid w:val="0"/>
              </w:rPr>
            </w:pPr>
            <w:r w:rsidRPr="00121095">
              <w:rPr>
                <w:snapToGrid w:val="0"/>
              </w:rPr>
              <w:t>RDR^RDR</w:t>
            </w:r>
          </w:p>
        </w:tc>
        <w:tc>
          <w:tcPr>
            <w:tcW w:w="1800" w:type="dxa"/>
            <w:tcBorders>
              <w:top w:val="single" w:sz="4" w:space="0" w:color="auto"/>
              <w:bottom w:val="nil"/>
            </w:tcBorders>
          </w:tcPr>
          <w:p w14:paraId="1AF2AA0F" w14:textId="77777777" w:rsidR="00E921A2" w:rsidRPr="00121095" w:rsidRDefault="00E921A2">
            <w:pPr>
              <w:pStyle w:val="OtherTableBody"/>
              <w:rPr>
                <w:snapToGrid w:val="0"/>
              </w:rPr>
            </w:pPr>
            <w:r w:rsidRPr="00121095">
              <w:t>Original mode</w:t>
            </w:r>
            <w:r>
              <w:rPr>
                <w:snapToGrid w:val="0"/>
              </w:rPr>
              <w:t>(withdrawn)</w:t>
            </w:r>
          </w:p>
        </w:tc>
        <w:tc>
          <w:tcPr>
            <w:tcW w:w="1440" w:type="dxa"/>
            <w:tcBorders>
              <w:top w:val="single" w:sz="4" w:space="0" w:color="auto"/>
              <w:bottom w:val="nil"/>
            </w:tcBorders>
          </w:tcPr>
          <w:p w14:paraId="6A72CAC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0DB1401" w14:textId="77777777" w:rsidR="00E921A2" w:rsidRPr="00121095" w:rsidRDefault="00E921A2">
            <w:pPr>
              <w:pStyle w:val="OtherTableBody"/>
            </w:pPr>
          </w:p>
        </w:tc>
      </w:tr>
      <w:tr w:rsidR="00E921A2" w:rsidRPr="00E921A2" w14:paraId="6731B636" w14:textId="77777777">
        <w:trPr>
          <w:jc w:val="center"/>
        </w:trPr>
        <w:tc>
          <w:tcPr>
            <w:tcW w:w="1818" w:type="dxa"/>
            <w:tcBorders>
              <w:top w:val="single" w:sz="4" w:space="0" w:color="auto"/>
              <w:bottom w:val="nil"/>
            </w:tcBorders>
          </w:tcPr>
          <w:p w14:paraId="06266771" w14:textId="77777777" w:rsidR="00E921A2" w:rsidRPr="00121095" w:rsidRDefault="00E921A2">
            <w:pPr>
              <w:pStyle w:val="OtherTableBody"/>
            </w:pPr>
            <w:r w:rsidRPr="00121095">
              <w:rPr>
                <w:snapToGrid w:val="0"/>
              </w:rPr>
              <w:t>Pharmacy dose information</w:t>
            </w:r>
            <w:r>
              <w:rPr>
                <w:snapToGrid w:val="0"/>
              </w:rPr>
              <w:t xml:space="preserve"> (withdrawn)</w:t>
            </w:r>
          </w:p>
        </w:tc>
        <w:tc>
          <w:tcPr>
            <w:tcW w:w="1080" w:type="dxa"/>
            <w:tcBorders>
              <w:top w:val="single" w:sz="4" w:space="0" w:color="auto"/>
              <w:bottom w:val="nil"/>
            </w:tcBorders>
          </w:tcPr>
          <w:p w14:paraId="0A5B06F0" w14:textId="77777777" w:rsidR="00E921A2" w:rsidRPr="00121095" w:rsidRDefault="00E921A2">
            <w:pPr>
              <w:pStyle w:val="OtherTableBody"/>
            </w:pPr>
            <w:r w:rsidRPr="00121095">
              <w:t>QRY^Q30</w:t>
            </w:r>
          </w:p>
        </w:tc>
        <w:tc>
          <w:tcPr>
            <w:tcW w:w="1080" w:type="dxa"/>
            <w:tcBorders>
              <w:top w:val="single" w:sz="4" w:space="0" w:color="auto"/>
              <w:bottom w:val="nil"/>
            </w:tcBorders>
          </w:tcPr>
          <w:p w14:paraId="6125D118" w14:textId="77777777" w:rsidR="00E921A2" w:rsidRPr="00121095" w:rsidRDefault="00E921A2">
            <w:pPr>
              <w:pStyle w:val="OtherTableBody"/>
              <w:rPr>
                <w:snapToGrid w:val="0"/>
              </w:rPr>
            </w:pPr>
            <w:r w:rsidRPr="00121095">
              <w:rPr>
                <w:snapToGrid w:val="0"/>
              </w:rPr>
              <w:t>RGR/RGR</w:t>
            </w:r>
          </w:p>
        </w:tc>
        <w:tc>
          <w:tcPr>
            <w:tcW w:w="1800" w:type="dxa"/>
            <w:tcBorders>
              <w:top w:val="single" w:sz="4" w:space="0" w:color="auto"/>
              <w:bottom w:val="nil"/>
            </w:tcBorders>
          </w:tcPr>
          <w:p w14:paraId="02D3707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048F6566"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C31A272" w14:textId="77777777" w:rsidR="00E921A2" w:rsidRPr="00121095" w:rsidRDefault="00E921A2">
            <w:pPr>
              <w:pStyle w:val="OtherTableBody"/>
            </w:pPr>
          </w:p>
        </w:tc>
      </w:tr>
      <w:tr w:rsidR="00E921A2" w:rsidRPr="00E921A2" w14:paraId="7AFFADC1" w14:textId="77777777">
        <w:trPr>
          <w:jc w:val="center"/>
        </w:trPr>
        <w:tc>
          <w:tcPr>
            <w:tcW w:w="1818" w:type="dxa"/>
            <w:tcBorders>
              <w:top w:val="single" w:sz="4" w:space="0" w:color="auto"/>
              <w:bottom w:val="nil"/>
            </w:tcBorders>
          </w:tcPr>
          <w:p w14:paraId="79281926" w14:textId="77777777" w:rsidR="00E921A2" w:rsidRPr="00121095" w:rsidRDefault="00E921A2">
            <w:pPr>
              <w:pStyle w:val="OtherTableBody"/>
            </w:pPr>
            <w:r w:rsidRPr="00121095">
              <w:rPr>
                <w:snapToGrid w:val="0"/>
              </w:rPr>
              <w:t>Pharmacy encoded order information</w:t>
            </w:r>
            <w:r>
              <w:rPr>
                <w:snapToGrid w:val="0"/>
              </w:rPr>
              <w:t xml:space="preserve"> (withdrawn)</w:t>
            </w:r>
          </w:p>
        </w:tc>
        <w:tc>
          <w:tcPr>
            <w:tcW w:w="1080" w:type="dxa"/>
            <w:tcBorders>
              <w:top w:val="single" w:sz="4" w:space="0" w:color="auto"/>
              <w:bottom w:val="nil"/>
            </w:tcBorders>
          </w:tcPr>
          <w:p w14:paraId="1259B075" w14:textId="77777777" w:rsidR="00E921A2" w:rsidRPr="00121095" w:rsidRDefault="00E921A2">
            <w:pPr>
              <w:pStyle w:val="OtherTableBody"/>
            </w:pPr>
            <w:r w:rsidRPr="00121095">
              <w:t>QRY^Q29</w:t>
            </w:r>
          </w:p>
        </w:tc>
        <w:tc>
          <w:tcPr>
            <w:tcW w:w="1080" w:type="dxa"/>
            <w:tcBorders>
              <w:top w:val="single" w:sz="4" w:space="0" w:color="auto"/>
              <w:bottom w:val="nil"/>
            </w:tcBorders>
          </w:tcPr>
          <w:p w14:paraId="15D3307A" w14:textId="77777777" w:rsidR="00E921A2" w:rsidRPr="00121095" w:rsidRDefault="00E921A2">
            <w:pPr>
              <w:pStyle w:val="OtherTableBody"/>
              <w:rPr>
                <w:snapToGrid w:val="0"/>
              </w:rPr>
            </w:pPr>
            <w:r w:rsidRPr="00121095">
              <w:rPr>
                <w:snapToGrid w:val="0"/>
              </w:rPr>
              <w:t>RER^RER</w:t>
            </w:r>
          </w:p>
        </w:tc>
        <w:tc>
          <w:tcPr>
            <w:tcW w:w="1800" w:type="dxa"/>
            <w:tcBorders>
              <w:top w:val="single" w:sz="4" w:space="0" w:color="auto"/>
              <w:bottom w:val="nil"/>
            </w:tcBorders>
          </w:tcPr>
          <w:p w14:paraId="61F78618"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FE0356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76CFBAC" w14:textId="77777777" w:rsidR="00E921A2" w:rsidRPr="00121095" w:rsidRDefault="00E921A2">
            <w:pPr>
              <w:pStyle w:val="OtherTableBody"/>
            </w:pPr>
          </w:p>
        </w:tc>
      </w:tr>
      <w:tr w:rsidR="00E921A2" w:rsidRPr="00E921A2" w14:paraId="0BC4B47B" w14:textId="77777777">
        <w:trPr>
          <w:jc w:val="center"/>
        </w:trPr>
        <w:tc>
          <w:tcPr>
            <w:tcW w:w="1818" w:type="dxa"/>
            <w:tcBorders>
              <w:top w:val="single" w:sz="4" w:space="0" w:color="auto"/>
              <w:bottom w:val="nil"/>
            </w:tcBorders>
          </w:tcPr>
          <w:p w14:paraId="3DB9AEC3" w14:textId="77777777" w:rsidR="00E921A2" w:rsidRPr="00121095" w:rsidRDefault="00E921A2">
            <w:pPr>
              <w:pStyle w:val="OtherTableBody"/>
            </w:pPr>
            <w:r w:rsidRPr="00121095">
              <w:rPr>
                <w:snapToGrid w:val="0"/>
              </w:rPr>
              <w:t>Pharmacy prescription order response</w:t>
            </w:r>
            <w:r>
              <w:rPr>
                <w:snapToGrid w:val="0"/>
              </w:rPr>
              <w:t xml:space="preserve"> (withdrawn)</w:t>
            </w:r>
          </w:p>
        </w:tc>
        <w:tc>
          <w:tcPr>
            <w:tcW w:w="1080" w:type="dxa"/>
            <w:tcBorders>
              <w:top w:val="single" w:sz="4" w:space="0" w:color="auto"/>
              <w:bottom w:val="nil"/>
            </w:tcBorders>
          </w:tcPr>
          <w:p w14:paraId="17724D2D" w14:textId="77777777" w:rsidR="00E921A2" w:rsidRPr="00121095" w:rsidRDefault="00E921A2">
            <w:pPr>
              <w:pStyle w:val="OtherTableBody"/>
            </w:pPr>
            <w:r w:rsidRPr="00121095">
              <w:t>QRY^Q26</w:t>
            </w:r>
          </w:p>
        </w:tc>
        <w:tc>
          <w:tcPr>
            <w:tcW w:w="1080" w:type="dxa"/>
            <w:tcBorders>
              <w:top w:val="single" w:sz="4" w:space="0" w:color="auto"/>
              <w:bottom w:val="nil"/>
            </w:tcBorders>
          </w:tcPr>
          <w:p w14:paraId="17078520" w14:textId="77777777" w:rsidR="00E921A2" w:rsidRPr="00121095" w:rsidRDefault="00E921A2">
            <w:pPr>
              <w:pStyle w:val="OtherTableBody"/>
              <w:rPr>
                <w:snapToGrid w:val="0"/>
              </w:rPr>
            </w:pPr>
            <w:r w:rsidRPr="00121095">
              <w:rPr>
                <w:snapToGrid w:val="0"/>
              </w:rPr>
              <w:t>ROR^ROR</w:t>
            </w:r>
          </w:p>
        </w:tc>
        <w:tc>
          <w:tcPr>
            <w:tcW w:w="1800" w:type="dxa"/>
            <w:tcBorders>
              <w:top w:val="single" w:sz="4" w:space="0" w:color="auto"/>
              <w:bottom w:val="nil"/>
            </w:tcBorders>
          </w:tcPr>
          <w:p w14:paraId="168AE4EF"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697D632A"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A5220E5" w14:textId="77777777" w:rsidR="00E921A2" w:rsidRPr="00121095" w:rsidRDefault="00E921A2">
            <w:pPr>
              <w:pStyle w:val="OtherTableBody"/>
            </w:pPr>
          </w:p>
        </w:tc>
      </w:tr>
      <w:tr w:rsidR="00E921A2" w:rsidRPr="00E921A2" w14:paraId="164DFB36" w14:textId="77777777">
        <w:trPr>
          <w:jc w:val="center"/>
        </w:trPr>
        <w:tc>
          <w:tcPr>
            <w:tcW w:w="1818" w:type="dxa"/>
            <w:tcBorders>
              <w:top w:val="single" w:sz="4" w:space="0" w:color="auto"/>
              <w:bottom w:val="nil"/>
            </w:tcBorders>
          </w:tcPr>
          <w:p w14:paraId="144C8A82" w14:textId="77777777" w:rsidR="00E921A2" w:rsidRPr="00121095" w:rsidRDefault="00E921A2">
            <w:pPr>
              <w:pStyle w:val="OtherTableBody"/>
              <w:rPr>
                <w:snapToGrid w:val="0"/>
              </w:rPr>
            </w:pPr>
            <w:r w:rsidRPr="00121095">
              <w:rPr>
                <w:snapToGrid w:val="0"/>
              </w:rPr>
              <w:t>Request clinical information</w:t>
            </w:r>
            <w:r>
              <w:rPr>
                <w:snapToGrid w:val="0"/>
              </w:rPr>
              <w:t xml:space="preserve"> (withdrawn)</w:t>
            </w:r>
          </w:p>
        </w:tc>
        <w:tc>
          <w:tcPr>
            <w:tcW w:w="1080" w:type="dxa"/>
            <w:tcBorders>
              <w:top w:val="single" w:sz="4" w:space="0" w:color="auto"/>
              <w:bottom w:val="nil"/>
            </w:tcBorders>
          </w:tcPr>
          <w:p w14:paraId="576A5D10" w14:textId="77777777" w:rsidR="00E921A2" w:rsidRPr="00121095" w:rsidRDefault="00E921A2">
            <w:pPr>
              <w:pStyle w:val="OtherTableBody"/>
              <w:rPr>
                <w:snapToGrid w:val="0"/>
              </w:rPr>
            </w:pPr>
            <w:r w:rsidRPr="00121095">
              <w:rPr>
                <w:snapToGrid w:val="0"/>
              </w:rPr>
              <w:t>RQC^I05</w:t>
            </w:r>
          </w:p>
        </w:tc>
        <w:tc>
          <w:tcPr>
            <w:tcW w:w="1080" w:type="dxa"/>
            <w:tcBorders>
              <w:top w:val="single" w:sz="4" w:space="0" w:color="auto"/>
              <w:bottom w:val="nil"/>
            </w:tcBorders>
          </w:tcPr>
          <w:p w14:paraId="268125BA" w14:textId="77777777" w:rsidR="00E921A2" w:rsidRPr="00121095" w:rsidRDefault="00E921A2">
            <w:pPr>
              <w:pStyle w:val="OtherTableBody"/>
              <w:rPr>
                <w:snapToGrid w:val="0"/>
              </w:rPr>
            </w:pPr>
          </w:p>
        </w:tc>
        <w:tc>
          <w:tcPr>
            <w:tcW w:w="1800" w:type="dxa"/>
            <w:tcBorders>
              <w:top w:val="single" w:sz="4" w:space="0" w:color="auto"/>
              <w:bottom w:val="nil"/>
            </w:tcBorders>
          </w:tcPr>
          <w:p w14:paraId="43910E29"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2ED92093"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5AC36D89" w14:textId="77777777" w:rsidR="00E921A2" w:rsidRPr="00121095" w:rsidRDefault="00E921A2">
            <w:pPr>
              <w:pStyle w:val="OtherTableBody"/>
              <w:rPr>
                <w:snapToGrid w:val="0"/>
              </w:rPr>
            </w:pPr>
          </w:p>
        </w:tc>
      </w:tr>
      <w:tr w:rsidR="00E921A2" w:rsidRPr="00E921A2" w14:paraId="612947A9" w14:textId="77777777">
        <w:trPr>
          <w:jc w:val="center"/>
        </w:trPr>
        <w:tc>
          <w:tcPr>
            <w:tcW w:w="1818" w:type="dxa"/>
            <w:tcBorders>
              <w:top w:val="single" w:sz="4" w:space="0" w:color="auto"/>
              <w:bottom w:val="nil"/>
            </w:tcBorders>
          </w:tcPr>
          <w:p w14:paraId="48AB034F" w14:textId="77777777" w:rsidR="00E921A2" w:rsidRPr="00121095" w:rsidRDefault="00E921A2">
            <w:pPr>
              <w:pStyle w:val="OtherTableBody"/>
              <w:rPr>
                <w:snapToGrid w:val="0"/>
              </w:rPr>
            </w:pPr>
            <w:r w:rsidRPr="00121095">
              <w:rPr>
                <w:snapToGrid w:val="0"/>
              </w:rPr>
              <w:t>Results of observation, query for</w:t>
            </w:r>
            <w:r>
              <w:rPr>
                <w:snapToGrid w:val="0"/>
              </w:rPr>
              <w:t xml:space="preserve"> (withdrawn)</w:t>
            </w:r>
          </w:p>
        </w:tc>
        <w:tc>
          <w:tcPr>
            <w:tcW w:w="1080" w:type="dxa"/>
            <w:tcBorders>
              <w:top w:val="single" w:sz="4" w:space="0" w:color="auto"/>
              <w:bottom w:val="nil"/>
            </w:tcBorders>
          </w:tcPr>
          <w:p w14:paraId="63AACC7B" w14:textId="77777777" w:rsidR="00E921A2" w:rsidRPr="00121095" w:rsidRDefault="00E921A2">
            <w:pPr>
              <w:pStyle w:val="OtherTableBody"/>
            </w:pPr>
            <w:r w:rsidRPr="00121095">
              <w:t>QRY^R02</w:t>
            </w:r>
          </w:p>
        </w:tc>
        <w:tc>
          <w:tcPr>
            <w:tcW w:w="1080" w:type="dxa"/>
            <w:tcBorders>
              <w:top w:val="single" w:sz="4" w:space="0" w:color="auto"/>
              <w:bottom w:val="nil"/>
            </w:tcBorders>
          </w:tcPr>
          <w:p w14:paraId="2A738245" w14:textId="77777777" w:rsidR="00E921A2" w:rsidRPr="00121095" w:rsidRDefault="00E921A2">
            <w:pPr>
              <w:pStyle w:val="OtherTableBody"/>
              <w:rPr>
                <w:snapToGrid w:val="0"/>
              </w:rPr>
            </w:pPr>
            <w:r w:rsidRPr="00121095">
              <w:rPr>
                <w:snapToGrid w:val="0"/>
              </w:rPr>
              <w:t>ORF^R04</w:t>
            </w:r>
          </w:p>
        </w:tc>
        <w:tc>
          <w:tcPr>
            <w:tcW w:w="1800" w:type="dxa"/>
            <w:tcBorders>
              <w:top w:val="single" w:sz="4" w:space="0" w:color="auto"/>
              <w:bottom w:val="nil"/>
            </w:tcBorders>
          </w:tcPr>
          <w:p w14:paraId="2C596703"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7CD19EAD"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10C142B8" w14:textId="77777777" w:rsidR="00E921A2" w:rsidRPr="00121095" w:rsidRDefault="00E921A2">
            <w:pPr>
              <w:pStyle w:val="OtherTableBody"/>
              <w:rPr>
                <w:snapToGrid w:val="0"/>
              </w:rPr>
            </w:pPr>
          </w:p>
        </w:tc>
      </w:tr>
      <w:tr w:rsidR="00E921A2" w:rsidRPr="00E921A2" w14:paraId="142BF499" w14:textId="77777777">
        <w:trPr>
          <w:jc w:val="center"/>
        </w:trPr>
        <w:tc>
          <w:tcPr>
            <w:tcW w:w="1818" w:type="dxa"/>
            <w:tcBorders>
              <w:top w:val="single" w:sz="4" w:space="0" w:color="auto"/>
              <w:bottom w:val="nil"/>
            </w:tcBorders>
          </w:tcPr>
          <w:p w14:paraId="07AF0ECA" w14:textId="77777777" w:rsidR="00E921A2" w:rsidRPr="00121095" w:rsidRDefault="00E921A2">
            <w:pPr>
              <w:pStyle w:val="OtherTableBody"/>
            </w:pPr>
            <w:r w:rsidRPr="00121095">
              <w:rPr>
                <w:snapToGrid w:val="0"/>
              </w:rPr>
              <w:t>Return Clinical Information</w:t>
            </w:r>
            <w:r>
              <w:rPr>
                <w:snapToGrid w:val="0"/>
              </w:rPr>
              <w:t xml:space="preserve"> (withdrawn)</w:t>
            </w:r>
          </w:p>
        </w:tc>
        <w:tc>
          <w:tcPr>
            <w:tcW w:w="1080" w:type="dxa"/>
            <w:tcBorders>
              <w:top w:val="single" w:sz="4" w:space="0" w:color="auto"/>
              <w:bottom w:val="nil"/>
            </w:tcBorders>
          </w:tcPr>
          <w:p w14:paraId="61D7208A" w14:textId="77777777" w:rsidR="00E921A2" w:rsidRPr="00121095" w:rsidRDefault="00E921A2">
            <w:pPr>
              <w:pStyle w:val="OtherTableBody"/>
            </w:pPr>
          </w:p>
        </w:tc>
        <w:tc>
          <w:tcPr>
            <w:tcW w:w="1080" w:type="dxa"/>
            <w:tcBorders>
              <w:top w:val="single" w:sz="4" w:space="0" w:color="auto"/>
              <w:bottom w:val="nil"/>
            </w:tcBorders>
          </w:tcPr>
          <w:p w14:paraId="15084113" w14:textId="77777777" w:rsidR="00E921A2" w:rsidRPr="00121095" w:rsidRDefault="00E921A2">
            <w:pPr>
              <w:pStyle w:val="OtherTableBody"/>
              <w:rPr>
                <w:snapToGrid w:val="0"/>
              </w:rPr>
            </w:pPr>
            <w:r w:rsidRPr="00121095">
              <w:rPr>
                <w:snapToGrid w:val="0"/>
              </w:rPr>
              <w:t>RCI^I05</w:t>
            </w:r>
          </w:p>
        </w:tc>
        <w:tc>
          <w:tcPr>
            <w:tcW w:w="1800" w:type="dxa"/>
            <w:tcBorders>
              <w:top w:val="single" w:sz="4" w:space="0" w:color="auto"/>
              <w:bottom w:val="nil"/>
            </w:tcBorders>
          </w:tcPr>
          <w:p w14:paraId="78B541CD"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CAA55C0"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0DA87F65" w14:textId="77777777" w:rsidR="00E921A2" w:rsidRPr="00121095" w:rsidRDefault="00E921A2">
            <w:pPr>
              <w:pStyle w:val="OtherTableBody"/>
            </w:pPr>
          </w:p>
        </w:tc>
      </w:tr>
      <w:tr w:rsidR="00E921A2" w:rsidRPr="00E921A2" w14:paraId="29368E7F" w14:textId="77777777">
        <w:trPr>
          <w:jc w:val="center"/>
        </w:trPr>
        <w:tc>
          <w:tcPr>
            <w:tcW w:w="1818" w:type="dxa"/>
            <w:tcBorders>
              <w:top w:val="single" w:sz="4" w:space="0" w:color="auto"/>
              <w:bottom w:val="nil"/>
            </w:tcBorders>
          </w:tcPr>
          <w:p w14:paraId="7553602E" w14:textId="77777777" w:rsidR="00E921A2" w:rsidRPr="00121095" w:rsidRDefault="00E921A2">
            <w:pPr>
              <w:pStyle w:val="OtherTableBody"/>
            </w:pPr>
            <w:r w:rsidRPr="00121095">
              <w:rPr>
                <w:snapToGrid w:val="0"/>
              </w:rPr>
              <w:t>Return Clinical List</w:t>
            </w:r>
            <w:r>
              <w:rPr>
                <w:snapToGrid w:val="0"/>
              </w:rPr>
              <w:t xml:space="preserve"> (withdrawn)</w:t>
            </w:r>
          </w:p>
        </w:tc>
        <w:tc>
          <w:tcPr>
            <w:tcW w:w="1080" w:type="dxa"/>
            <w:tcBorders>
              <w:top w:val="single" w:sz="4" w:space="0" w:color="auto"/>
              <w:bottom w:val="nil"/>
            </w:tcBorders>
          </w:tcPr>
          <w:p w14:paraId="1A9DB34F" w14:textId="77777777" w:rsidR="00E921A2" w:rsidRPr="00121095" w:rsidRDefault="00E921A2">
            <w:pPr>
              <w:pStyle w:val="OtherTableBody"/>
            </w:pPr>
          </w:p>
        </w:tc>
        <w:tc>
          <w:tcPr>
            <w:tcW w:w="1080" w:type="dxa"/>
            <w:tcBorders>
              <w:top w:val="single" w:sz="4" w:space="0" w:color="auto"/>
              <w:bottom w:val="nil"/>
            </w:tcBorders>
          </w:tcPr>
          <w:p w14:paraId="2EF49513" w14:textId="77777777" w:rsidR="00E921A2" w:rsidRPr="00121095" w:rsidRDefault="00E921A2">
            <w:pPr>
              <w:pStyle w:val="OtherTableBody"/>
              <w:rPr>
                <w:snapToGrid w:val="0"/>
              </w:rPr>
            </w:pPr>
            <w:r w:rsidRPr="00121095">
              <w:rPr>
                <w:snapToGrid w:val="0"/>
              </w:rPr>
              <w:t>RCL^I06</w:t>
            </w:r>
          </w:p>
        </w:tc>
        <w:tc>
          <w:tcPr>
            <w:tcW w:w="1800" w:type="dxa"/>
            <w:tcBorders>
              <w:top w:val="single" w:sz="4" w:space="0" w:color="auto"/>
              <w:bottom w:val="nil"/>
            </w:tcBorders>
          </w:tcPr>
          <w:p w14:paraId="7807B64B" w14:textId="77777777" w:rsidR="00E921A2" w:rsidRPr="00121095" w:rsidRDefault="00E921A2">
            <w:pPr>
              <w:pStyle w:val="OtherTableBody"/>
              <w:rPr>
                <w:snapToGrid w:val="0"/>
              </w:rPr>
            </w:pPr>
            <w:r w:rsidRPr="00121095">
              <w:t>Original mode</w:t>
            </w:r>
            <w:r>
              <w:t xml:space="preserve"> </w:t>
            </w:r>
            <w:r>
              <w:rPr>
                <w:snapToGrid w:val="0"/>
              </w:rPr>
              <w:t>(withdrawn)</w:t>
            </w:r>
          </w:p>
        </w:tc>
        <w:tc>
          <w:tcPr>
            <w:tcW w:w="1440" w:type="dxa"/>
            <w:tcBorders>
              <w:top w:val="single" w:sz="4" w:space="0" w:color="auto"/>
              <w:bottom w:val="nil"/>
            </w:tcBorders>
          </w:tcPr>
          <w:p w14:paraId="5AE94485" w14:textId="77777777" w:rsidR="00E921A2" w:rsidRPr="00121095" w:rsidRDefault="00E921A2">
            <w:pPr>
              <w:pStyle w:val="OtherTableBody"/>
              <w:rPr>
                <w:snapToGrid w:val="0"/>
              </w:rPr>
            </w:pPr>
            <w:r w:rsidRPr="00121095">
              <w:t>QRD/QRF</w:t>
            </w:r>
          </w:p>
        </w:tc>
        <w:tc>
          <w:tcPr>
            <w:tcW w:w="1278" w:type="dxa"/>
            <w:tcBorders>
              <w:top w:val="single" w:sz="4" w:space="0" w:color="auto"/>
              <w:bottom w:val="nil"/>
            </w:tcBorders>
          </w:tcPr>
          <w:p w14:paraId="41F68419" w14:textId="77777777" w:rsidR="00E921A2" w:rsidRPr="00121095" w:rsidRDefault="00E921A2">
            <w:pPr>
              <w:pStyle w:val="OtherTableBody"/>
            </w:pPr>
          </w:p>
        </w:tc>
      </w:tr>
      <w:tr w:rsidR="00E921A2" w:rsidRPr="00E921A2" w14:paraId="7B32A005" w14:textId="77777777">
        <w:trPr>
          <w:jc w:val="center"/>
        </w:trPr>
        <w:tc>
          <w:tcPr>
            <w:tcW w:w="1818" w:type="dxa"/>
            <w:tcBorders>
              <w:top w:val="single" w:sz="4" w:space="0" w:color="auto"/>
              <w:bottom w:val="nil"/>
            </w:tcBorders>
          </w:tcPr>
          <w:p w14:paraId="2D0568B1" w14:textId="77777777" w:rsidR="00E921A2" w:rsidRPr="00121095" w:rsidRDefault="00E921A2">
            <w:pPr>
              <w:pStyle w:val="OtherTableBody"/>
              <w:rPr>
                <w:snapToGrid w:val="0"/>
              </w:rPr>
            </w:pPr>
            <w:r w:rsidRPr="00121095">
              <w:rPr>
                <w:snapToGrid w:val="0"/>
              </w:rPr>
              <w:t>Return patient referral</w:t>
            </w:r>
          </w:p>
        </w:tc>
        <w:tc>
          <w:tcPr>
            <w:tcW w:w="1080" w:type="dxa"/>
            <w:tcBorders>
              <w:top w:val="single" w:sz="4" w:space="0" w:color="auto"/>
              <w:bottom w:val="nil"/>
            </w:tcBorders>
          </w:tcPr>
          <w:p w14:paraId="438E1DE0" w14:textId="77777777" w:rsidR="00E921A2" w:rsidRPr="00121095" w:rsidRDefault="00E921A2">
            <w:pPr>
              <w:pStyle w:val="OtherTableBody"/>
              <w:rPr>
                <w:snapToGrid w:val="0"/>
              </w:rPr>
            </w:pPr>
            <w:r w:rsidRPr="00121095">
              <w:rPr>
                <w:snapToGrid w:val="0"/>
              </w:rPr>
              <w:t>RRI</w:t>
            </w:r>
          </w:p>
        </w:tc>
        <w:tc>
          <w:tcPr>
            <w:tcW w:w="1080" w:type="dxa"/>
            <w:tcBorders>
              <w:top w:val="single" w:sz="4" w:space="0" w:color="auto"/>
              <w:bottom w:val="nil"/>
            </w:tcBorders>
          </w:tcPr>
          <w:p w14:paraId="3E1CF078" w14:textId="77777777" w:rsidR="00E921A2" w:rsidRPr="00121095" w:rsidRDefault="00E921A2">
            <w:pPr>
              <w:pStyle w:val="OtherTableBody"/>
              <w:rPr>
                <w:snapToGrid w:val="0"/>
              </w:rPr>
            </w:pPr>
          </w:p>
        </w:tc>
        <w:tc>
          <w:tcPr>
            <w:tcW w:w="1800" w:type="dxa"/>
            <w:tcBorders>
              <w:top w:val="single" w:sz="4" w:space="0" w:color="auto"/>
              <w:bottom w:val="nil"/>
            </w:tcBorders>
          </w:tcPr>
          <w:p w14:paraId="7741FA1E"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39253886" w14:textId="77777777" w:rsidR="00E921A2" w:rsidRPr="00121095" w:rsidRDefault="00E921A2">
            <w:pPr>
              <w:pStyle w:val="OtherTableBody"/>
              <w:rPr>
                <w:snapToGrid w:val="0"/>
              </w:rPr>
            </w:pPr>
          </w:p>
        </w:tc>
        <w:tc>
          <w:tcPr>
            <w:tcW w:w="1278" w:type="dxa"/>
            <w:tcBorders>
              <w:top w:val="single" w:sz="4" w:space="0" w:color="auto"/>
              <w:bottom w:val="nil"/>
            </w:tcBorders>
          </w:tcPr>
          <w:p w14:paraId="63F64E9C" w14:textId="77777777" w:rsidR="00E921A2" w:rsidRPr="00121095" w:rsidRDefault="00E921A2">
            <w:pPr>
              <w:pStyle w:val="OtherTableBody"/>
              <w:rPr>
                <w:snapToGrid w:val="0"/>
              </w:rPr>
            </w:pPr>
            <w:r w:rsidRPr="00121095">
              <w:rPr>
                <w:snapToGrid w:val="0"/>
              </w:rPr>
              <w:t>11.5</w:t>
            </w:r>
          </w:p>
        </w:tc>
      </w:tr>
      <w:tr w:rsidR="00E921A2" w:rsidRPr="00E921A2" w14:paraId="46474AE2" w14:textId="77777777">
        <w:trPr>
          <w:jc w:val="center"/>
        </w:trPr>
        <w:tc>
          <w:tcPr>
            <w:tcW w:w="1818" w:type="dxa"/>
            <w:tcBorders>
              <w:top w:val="single" w:sz="4" w:space="0" w:color="auto"/>
              <w:bottom w:val="nil"/>
            </w:tcBorders>
          </w:tcPr>
          <w:p w14:paraId="6031C87D" w14:textId="77777777" w:rsidR="00E921A2" w:rsidRPr="00121095" w:rsidRDefault="00E921A2">
            <w:pPr>
              <w:pStyle w:val="OtherTableBody"/>
            </w:pPr>
            <w:r w:rsidRPr="00121095">
              <w:rPr>
                <w:snapToGrid w:val="0"/>
              </w:rPr>
              <w:t>Return patient referral</w:t>
            </w:r>
          </w:p>
        </w:tc>
        <w:tc>
          <w:tcPr>
            <w:tcW w:w="1080" w:type="dxa"/>
            <w:tcBorders>
              <w:top w:val="single" w:sz="4" w:space="0" w:color="auto"/>
              <w:bottom w:val="nil"/>
            </w:tcBorders>
          </w:tcPr>
          <w:p w14:paraId="70E55A2B" w14:textId="77777777" w:rsidR="00E921A2" w:rsidRPr="00121095" w:rsidRDefault="00E921A2">
            <w:pPr>
              <w:pStyle w:val="OtherTableBody"/>
            </w:pPr>
          </w:p>
        </w:tc>
        <w:tc>
          <w:tcPr>
            <w:tcW w:w="1080" w:type="dxa"/>
            <w:tcBorders>
              <w:top w:val="single" w:sz="4" w:space="0" w:color="auto"/>
              <w:bottom w:val="nil"/>
            </w:tcBorders>
          </w:tcPr>
          <w:p w14:paraId="29C12001" w14:textId="77777777" w:rsidR="00E921A2" w:rsidRPr="00121095" w:rsidRDefault="00E921A2">
            <w:pPr>
              <w:pStyle w:val="OtherTableBody"/>
              <w:rPr>
                <w:snapToGrid w:val="0"/>
              </w:rPr>
            </w:pPr>
            <w:r w:rsidRPr="00121095">
              <w:rPr>
                <w:snapToGrid w:val="0"/>
              </w:rPr>
              <w:t>RRI</w:t>
            </w:r>
          </w:p>
        </w:tc>
        <w:tc>
          <w:tcPr>
            <w:tcW w:w="1800" w:type="dxa"/>
            <w:tcBorders>
              <w:top w:val="single" w:sz="4" w:space="0" w:color="auto"/>
              <w:bottom w:val="nil"/>
            </w:tcBorders>
          </w:tcPr>
          <w:p w14:paraId="70F58DEB"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17525C1F" w14:textId="77777777" w:rsidR="00E921A2" w:rsidRPr="00121095" w:rsidRDefault="00E921A2">
            <w:pPr>
              <w:pStyle w:val="OtherTableBody"/>
              <w:rPr>
                <w:snapToGrid w:val="0"/>
              </w:rPr>
            </w:pPr>
          </w:p>
        </w:tc>
        <w:tc>
          <w:tcPr>
            <w:tcW w:w="1278" w:type="dxa"/>
            <w:tcBorders>
              <w:top w:val="single" w:sz="4" w:space="0" w:color="auto"/>
              <w:bottom w:val="nil"/>
            </w:tcBorders>
          </w:tcPr>
          <w:p w14:paraId="4DA4CC88" w14:textId="77777777" w:rsidR="00E921A2" w:rsidRPr="00121095" w:rsidRDefault="00E921A2">
            <w:pPr>
              <w:pStyle w:val="OtherTableBody"/>
            </w:pPr>
            <w:r w:rsidRPr="00121095">
              <w:rPr>
                <w:snapToGrid w:val="0"/>
              </w:rPr>
              <w:t>11.5</w:t>
            </w:r>
          </w:p>
        </w:tc>
      </w:tr>
      <w:tr w:rsidR="00E921A2" w:rsidRPr="00E921A2" w14:paraId="7A68A289" w14:textId="77777777">
        <w:trPr>
          <w:jc w:val="center"/>
        </w:trPr>
        <w:tc>
          <w:tcPr>
            <w:tcW w:w="1818" w:type="dxa"/>
            <w:tcBorders>
              <w:top w:val="single" w:sz="4" w:space="0" w:color="auto"/>
              <w:bottom w:val="nil"/>
            </w:tcBorders>
          </w:tcPr>
          <w:p w14:paraId="381092E6" w14:textId="77777777" w:rsidR="00E921A2" w:rsidRPr="00121095" w:rsidRDefault="00E921A2">
            <w:pPr>
              <w:pStyle w:val="OtherTableBody"/>
              <w:rPr>
                <w:snapToGrid w:val="0"/>
              </w:rPr>
            </w:pPr>
            <w:r w:rsidRPr="00121095">
              <w:rPr>
                <w:snapToGrid w:val="0"/>
              </w:rPr>
              <w:t>Schedule query</w:t>
            </w:r>
          </w:p>
        </w:tc>
        <w:tc>
          <w:tcPr>
            <w:tcW w:w="1080" w:type="dxa"/>
            <w:tcBorders>
              <w:top w:val="single" w:sz="4" w:space="0" w:color="auto"/>
              <w:bottom w:val="nil"/>
            </w:tcBorders>
          </w:tcPr>
          <w:p w14:paraId="6EE05060" w14:textId="77777777" w:rsidR="00E921A2" w:rsidRPr="00121095" w:rsidRDefault="00E921A2">
            <w:pPr>
              <w:pStyle w:val="OtherTableBody"/>
              <w:rPr>
                <w:snapToGrid w:val="0"/>
              </w:rPr>
            </w:pPr>
            <w:r w:rsidRPr="00121095">
              <w:rPr>
                <w:snapToGrid w:val="0"/>
              </w:rPr>
              <w:t>SQM</w:t>
            </w:r>
          </w:p>
        </w:tc>
        <w:tc>
          <w:tcPr>
            <w:tcW w:w="1080" w:type="dxa"/>
            <w:tcBorders>
              <w:top w:val="single" w:sz="4" w:space="0" w:color="auto"/>
              <w:bottom w:val="nil"/>
            </w:tcBorders>
          </w:tcPr>
          <w:p w14:paraId="2E787660" w14:textId="77777777" w:rsidR="00E921A2" w:rsidRPr="00121095" w:rsidRDefault="00E921A2">
            <w:pPr>
              <w:pStyle w:val="OtherTableBody"/>
              <w:rPr>
                <w:snapToGrid w:val="0"/>
              </w:rPr>
            </w:pPr>
          </w:p>
        </w:tc>
        <w:tc>
          <w:tcPr>
            <w:tcW w:w="1800" w:type="dxa"/>
            <w:tcBorders>
              <w:top w:val="single" w:sz="4" w:space="0" w:color="auto"/>
              <w:bottom w:val="nil"/>
            </w:tcBorders>
          </w:tcPr>
          <w:p w14:paraId="5E621252" w14:textId="77777777" w:rsidR="00E921A2" w:rsidRPr="00121095" w:rsidRDefault="00E921A2">
            <w:pPr>
              <w:pStyle w:val="OtherTableBody"/>
              <w:rPr>
                <w:snapToGrid w:val="0"/>
              </w:rPr>
            </w:pPr>
            <w:r w:rsidRPr="00121095">
              <w:t>Original mode</w:t>
            </w:r>
          </w:p>
        </w:tc>
        <w:tc>
          <w:tcPr>
            <w:tcW w:w="1440" w:type="dxa"/>
            <w:tcBorders>
              <w:top w:val="single" w:sz="4" w:space="0" w:color="auto"/>
              <w:bottom w:val="nil"/>
            </w:tcBorders>
          </w:tcPr>
          <w:p w14:paraId="7365BEA2" w14:textId="77777777" w:rsidR="00E921A2" w:rsidRPr="00121095" w:rsidRDefault="00E921A2">
            <w:pPr>
              <w:pStyle w:val="OtherTableBody"/>
              <w:rPr>
                <w:snapToGrid w:val="0"/>
              </w:rPr>
            </w:pPr>
          </w:p>
        </w:tc>
        <w:tc>
          <w:tcPr>
            <w:tcW w:w="1278" w:type="dxa"/>
            <w:tcBorders>
              <w:top w:val="single" w:sz="4" w:space="0" w:color="auto"/>
              <w:bottom w:val="nil"/>
            </w:tcBorders>
          </w:tcPr>
          <w:p w14:paraId="214F4DCE" w14:textId="77777777" w:rsidR="00E921A2" w:rsidRPr="00121095" w:rsidRDefault="00E921A2">
            <w:pPr>
              <w:pStyle w:val="OtherTableBody"/>
              <w:rPr>
                <w:snapToGrid w:val="0"/>
              </w:rPr>
            </w:pPr>
            <w:r w:rsidRPr="00121095">
              <w:rPr>
                <w:snapToGrid w:val="0"/>
              </w:rPr>
              <w:t>10.5.3</w:t>
            </w:r>
          </w:p>
        </w:tc>
      </w:tr>
      <w:tr w:rsidR="00E921A2" w:rsidRPr="00E921A2" w14:paraId="72C31B05" w14:textId="77777777">
        <w:trPr>
          <w:jc w:val="center"/>
        </w:trPr>
        <w:tc>
          <w:tcPr>
            <w:tcW w:w="1818" w:type="dxa"/>
            <w:tcBorders>
              <w:top w:val="single" w:sz="4" w:space="0" w:color="auto"/>
              <w:bottom w:val="double" w:sz="4" w:space="0" w:color="auto"/>
            </w:tcBorders>
          </w:tcPr>
          <w:p w14:paraId="1B3065A5" w14:textId="77777777" w:rsidR="00E921A2" w:rsidRPr="00121095" w:rsidRDefault="00E921A2" w:rsidP="00BF5311">
            <w:pPr>
              <w:pStyle w:val="OtherTableBody"/>
            </w:pPr>
            <w:r w:rsidRPr="00121095">
              <w:rPr>
                <w:snapToGrid w:val="0"/>
              </w:rPr>
              <w:t>Schedule query response</w:t>
            </w:r>
          </w:p>
        </w:tc>
        <w:tc>
          <w:tcPr>
            <w:tcW w:w="1080" w:type="dxa"/>
            <w:tcBorders>
              <w:top w:val="single" w:sz="4" w:space="0" w:color="auto"/>
              <w:bottom w:val="double" w:sz="4" w:space="0" w:color="auto"/>
            </w:tcBorders>
          </w:tcPr>
          <w:p w14:paraId="2AB838CB" w14:textId="77777777" w:rsidR="00E921A2" w:rsidRPr="00121095" w:rsidRDefault="00E921A2" w:rsidP="00BF5311">
            <w:pPr>
              <w:pStyle w:val="OtherTableBody"/>
            </w:pPr>
          </w:p>
        </w:tc>
        <w:tc>
          <w:tcPr>
            <w:tcW w:w="1080" w:type="dxa"/>
            <w:tcBorders>
              <w:top w:val="single" w:sz="4" w:space="0" w:color="auto"/>
              <w:bottom w:val="double" w:sz="4" w:space="0" w:color="auto"/>
            </w:tcBorders>
          </w:tcPr>
          <w:p w14:paraId="78679304" w14:textId="77777777" w:rsidR="00E921A2" w:rsidRPr="00121095" w:rsidRDefault="00E921A2" w:rsidP="00BF5311">
            <w:pPr>
              <w:pStyle w:val="OtherTableBody"/>
              <w:rPr>
                <w:snapToGrid w:val="0"/>
              </w:rPr>
            </w:pPr>
            <w:r w:rsidRPr="00121095">
              <w:rPr>
                <w:snapToGrid w:val="0"/>
              </w:rPr>
              <w:t>SQR</w:t>
            </w:r>
          </w:p>
        </w:tc>
        <w:tc>
          <w:tcPr>
            <w:tcW w:w="1800" w:type="dxa"/>
            <w:tcBorders>
              <w:top w:val="single" w:sz="4" w:space="0" w:color="auto"/>
              <w:bottom w:val="double" w:sz="4" w:space="0" w:color="auto"/>
            </w:tcBorders>
          </w:tcPr>
          <w:p w14:paraId="38800766" w14:textId="77777777" w:rsidR="00E921A2" w:rsidRPr="00121095" w:rsidRDefault="00E921A2" w:rsidP="00BF5311">
            <w:pPr>
              <w:pStyle w:val="OtherTableBody"/>
              <w:rPr>
                <w:snapToGrid w:val="0"/>
              </w:rPr>
            </w:pPr>
            <w:r w:rsidRPr="00121095">
              <w:t>Original mode</w:t>
            </w:r>
          </w:p>
        </w:tc>
        <w:tc>
          <w:tcPr>
            <w:tcW w:w="1440" w:type="dxa"/>
            <w:tcBorders>
              <w:top w:val="single" w:sz="4" w:space="0" w:color="auto"/>
              <w:bottom w:val="double" w:sz="4" w:space="0" w:color="auto"/>
            </w:tcBorders>
          </w:tcPr>
          <w:p w14:paraId="22A8B324" w14:textId="77777777" w:rsidR="00E921A2" w:rsidRPr="00121095" w:rsidRDefault="00E921A2" w:rsidP="00BF5311">
            <w:pPr>
              <w:pStyle w:val="OtherTableBody"/>
              <w:rPr>
                <w:snapToGrid w:val="0"/>
              </w:rPr>
            </w:pPr>
          </w:p>
        </w:tc>
        <w:tc>
          <w:tcPr>
            <w:tcW w:w="1278" w:type="dxa"/>
            <w:tcBorders>
              <w:top w:val="single" w:sz="4" w:space="0" w:color="auto"/>
              <w:bottom w:val="double" w:sz="4" w:space="0" w:color="auto"/>
            </w:tcBorders>
          </w:tcPr>
          <w:p w14:paraId="3CED32D0" w14:textId="77777777" w:rsidR="00E921A2" w:rsidRPr="00121095" w:rsidRDefault="00E921A2" w:rsidP="00BF5311">
            <w:pPr>
              <w:pStyle w:val="OtherTableBody"/>
            </w:pPr>
            <w:r w:rsidRPr="00121095">
              <w:rPr>
                <w:snapToGrid w:val="0"/>
              </w:rPr>
              <w:t>10.5.3</w:t>
            </w:r>
          </w:p>
        </w:tc>
      </w:tr>
    </w:tbl>
    <w:p w14:paraId="41F07744" w14:textId="77777777" w:rsidR="00871059" w:rsidRDefault="00E921A2" w:rsidP="00871059">
      <w:bookmarkStart w:id="105" w:name="_Ref465156941"/>
      <w:bookmarkStart w:id="106" w:name="_Ref490627757"/>
      <w:bookmarkStart w:id="107" w:name="_Toc495483522"/>
      <w:bookmarkStart w:id="108" w:name="_Toc24273741"/>
      <w:bookmarkStart w:id="109" w:name="_Toc41280970"/>
      <w:bookmarkStart w:id="110" w:name="_Toc43004332"/>
      <w:bookmarkStart w:id="111" w:name="_Ref175034472"/>
      <w:bookmarkStart w:id="112" w:name="_Toc348257262"/>
      <w:bookmarkStart w:id="113" w:name="_Toc348257598"/>
      <w:bookmarkStart w:id="114" w:name="_Toc348263220"/>
      <w:bookmarkStart w:id="115" w:name="_Toc348336549"/>
      <w:bookmarkStart w:id="116" w:name="_Toc348770037"/>
      <w:bookmarkStart w:id="117" w:name="_Toc348856179"/>
      <w:bookmarkStart w:id="118" w:name="_Toc348866600"/>
      <w:bookmarkStart w:id="119" w:name="_Toc348947830"/>
      <w:bookmarkStart w:id="120" w:name="_Toc349735411"/>
      <w:bookmarkStart w:id="121" w:name="_Toc349735854"/>
      <w:bookmarkStart w:id="122" w:name="_Toc349736008"/>
      <w:bookmarkStart w:id="123" w:name="_Toc349803740"/>
      <w:bookmarkStart w:id="124" w:name="_Toc359236078"/>
      <w:r>
        <w:lastRenderedPageBreak/>
        <w:t>Note that the Vaccination Query related messages have been removed as these were deprec</w:t>
      </w:r>
      <w:r w:rsidR="00871059">
        <w:t>ated and withdrawn as of v 2.8.</w:t>
      </w:r>
    </w:p>
    <w:p w14:paraId="411C4DA2" w14:textId="77777777" w:rsidR="00387B20" w:rsidRDefault="00387B20">
      <w:pPr>
        <w:pStyle w:val="Heading3"/>
      </w:pPr>
      <w:bookmarkStart w:id="125" w:name="_Toc148083062"/>
      <w:r>
        <w:t>Acknowledgment Choreography</w:t>
      </w:r>
      <w:bookmarkEnd w:id="125"/>
    </w:p>
    <w:p w14:paraId="75DB2933" w14:textId="77777777" w:rsidR="00387B20" w:rsidRPr="008C4891" w:rsidRDefault="00387B20" w:rsidP="001C20EB">
      <w:pPr>
        <w:pStyle w:val="NormalIndented"/>
      </w:pPr>
      <w:r>
        <w:t>A</w:t>
      </w:r>
      <w:r w:rsidRPr="00387B20">
        <w:t xml:space="preserve">s of Version 2.9 </w:t>
      </w:r>
      <w:r w:rsidRPr="008C4891">
        <w:t xml:space="preserve">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w:t>
      </w:r>
      <w:r w:rsidRPr="001C20EB">
        <w:t>be</w:t>
      </w:r>
      <w:r w:rsidRPr="008C4891">
        <w:t xml:space="preserve"> “AL” to indicate that there will always be an Application Acknowledgment to the Query Message. See Chapter 2 for more details on this subject.</w:t>
      </w:r>
    </w:p>
    <w:p w14:paraId="73C87233" w14:textId="77777777" w:rsidR="00E921A2" w:rsidRPr="00121095" w:rsidRDefault="00E921A2">
      <w:pPr>
        <w:pStyle w:val="Heading2"/>
      </w:pPr>
      <w:bookmarkStart w:id="126" w:name="_Toc148083063"/>
      <w:r w:rsidRPr="00121095">
        <w:t xml:space="preserve">QUERY/RESPONSE </w:t>
      </w:r>
      <w:bookmarkEnd w:id="105"/>
      <w:bookmarkEnd w:id="106"/>
      <w:bookmarkEnd w:id="107"/>
      <w:bookmarkEnd w:id="108"/>
      <w:bookmarkEnd w:id="109"/>
      <w:bookmarkEnd w:id="110"/>
      <w:r w:rsidRPr="00121095">
        <w:t>PROFILE</w:t>
      </w:r>
      <w:bookmarkEnd w:id="111"/>
      <w:bookmarkEnd w:id="126"/>
      <w:r w:rsidR="00BF2FE6" w:rsidRPr="00121095">
        <w:fldChar w:fldCharType="begin"/>
      </w:r>
      <w:r w:rsidRPr="00121095">
        <w:instrText xml:space="preserve"> XE "QUERY/RESPONSE  PROFILE </w:instrText>
      </w:r>
      <w:r w:rsidR="00BF2FE6" w:rsidRPr="00121095">
        <w:fldChar w:fldCharType="end"/>
      </w:r>
    </w:p>
    <w:p w14:paraId="6BD20549" w14:textId="77777777" w:rsidR="00E921A2" w:rsidRPr="00121095" w:rsidRDefault="00E921A2">
      <w:r w:rsidRPr="00121095">
        <w:t>The introduction of the Query/Response Profile</w:t>
      </w:r>
      <w:r w:rsidRPr="00121095">
        <w:rPr>
          <w:rStyle w:val="FootnoteReference"/>
        </w:rPr>
        <w:footnoteReference w:id="1"/>
      </w:r>
      <w:r w:rsidRPr="00121095">
        <w:t xml:space="preserve"> concept is not intended to imply system certification. It is intended to promote the definition and implementation of well-specified queries. As in previous versions, support for queries is not required for HL7 conformance.</w:t>
      </w:r>
    </w:p>
    <w:p w14:paraId="7321BDF9" w14:textId="77777777" w:rsidR="00E921A2" w:rsidRPr="00121095" w:rsidRDefault="00E921A2">
      <w:r w:rsidRPr="00121095">
        <w:t>In the introduction, the data owner describes the data being made available and the purpose of the query.  He specifies the exact coded value for the Query Name which the Client SHALL use to invoke this query.</w:t>
      </w:r>
    </w:p>
    <w:p w14:paraId="7081EE6B" w14:textId="77777777" w:rsidR="00E921A2" w:rsidRPr="00121095" w:rsidRDefault="00E921A2">
      <w:r w:rsidRPr="00121095">
        <w:t xml:space="preserve">The Query Grammar defines the exact segments the Client MAY send.  For each field of those segments, the Query Profile SHALL define how the Server will interpret client values. (For example, the patient name field is interpreted as a regular expression match.)  </w:t>
      </w:r>
    </w:p>
    <w:p w14:paraId="43A46D8A" w14:textId="77777777" w:rsidR="00E921A2" w:rsidRPr="00121095" w:rsidRDefault="00E921A2">
      <w:r w:rsidRPr="00121095">
        <w:t>The Response Grammar defines the exact pattern of segments that the Server will return. Each Segment Pattern Response will specify its own pattern of segments. (For example, lab data queries will return patterns of OBR and OBX, while demographic queries might respond with patterns of PID, PV1,... segments.)  When a data owner defines a tabular response query, the response grammar might simply be a list of RDT segments that carry rows of data. The user selects columns from a Virtual Table to define the output for the Query by Parameter/Tabular Response (QBP/RTB).</w:t>
      </w:r>
    </w:p>
    <w:p w14:paraId="160B2BEA" w14:textId="77777777" w:rsidR="00E921A2" w:rsidRPr="00121095" w:rsidRDefault="00E921A2">
      <w:r w:rsidRPr="00121095">
        <w:t xml:space="preserve">Note that in the case of an HL7-defined query, a specific section of the HL7 Standard will define a Query Profile. By contrast, in the case of a site defined query, the Query Profile is written by analysts and programmers of the Server application/system, and is available to the analysts and programmers of the Client application/system. </w:t>
      </w:r>
    </w:p>
    <w:p w14:paraId="45A06F3F" w14:textId="77777777" w:rsidR="00E921A2" w:rsidRPr="00121095" w:rsidRDefault="00E921A2">
      <w:r w:rsidRPr="00121095">
        <w:t>Although the Query Profile was a new construct with Version 2.4, it may also be used with the previous generation queries.</w:t>
      </w:r>
    </w:p>
    <w:p w14:paraId="36D8A96A" w14:textId="77777777" w:rsidR="00E921A2" w:rsidRPr="00121095" w:rsidRDefault="00E921A2">
      <w:pPr>
        <w:pStyle w:val="Note"/>
      </w:pPr>
      <w:r w:rsidRPr="00121095">
        <w:rPr>
          <w:b/>
        </w:rPr>
        <w:t>Note:</w:t>
      </w:r>
      <w:r w:rsidRPr="00121095">
        <w:t xml:space="preserve">  Version 2.5 introduced a new, use-case-based mechanism for conformance in Chapter 2.  Query implementers are encouraged to review and, where appropriate, adopt the profiling structures outlined in that chapter.  Current Query Profile structures are retained in Chapter 5 pending revision to the new structures in the next version of the Standard.</w:t>
      </w:r>
    </w:p>
    <w:p w14:paraId="30E82612" w14:textId="77777777" w:rsidR="00E921A2" w:rsidRPr="00121095" w:rsidRDefault="00E921A2">
      <w:pPr>
        <w:pStyle w:val="Heading3"/>
      </w:pPr>
      <w:bookmarkStart w:id="127" w:name="_Toc495483523"/>
      <w:bookmarkStart w:id="128" w:name="_Toc24273742"/>
      <w:bookmarkStart w:id="129" w:name="_Toc41280971"/>
      <w:bookmarkStart w:id="130" w:name="_Toc43004333"/>
      <w:bookmarkStart w:id="131" w:name="_Toc148083064"/>
      <w:r w:rsidRPr="00121095">
        <w:lastRenderedPageBreak/>
        <w:t xml:space="preserve">Using the </w:t>
      </w:r>
      <w:bookmarkEnd w:id="127"/>
      <w:bookmarkEnd w:id="128"/>
      <w:bookmarkEnd w:id="129"/>
      <w:bookmarkEnd w:id="130"/>
      <w:r w:rsidRPr="00121095">
        <w:t>Query Profile</w:t>
      </w:r>
      <w:bookmarkEnd w:id="131"/>
      <w:r w:rsidR="00BF2FE6" w:rsidRPr="00121095">
        <w:fldChar w:fldCharType="begin"/>
      </w:r>
      <w:r w:rsidRPr="00121095">
        <w:instrText xml:space="preserve"> XE "Using the Conformance Statement" </w:instrText>
      </w:r>
      <w:r w:rsidR="00BF2FE6" w:rsidRPr="00121095">
        <w:fldChar w:fldCharType="end"/>
      </w:r>
    </w:p>
    <w:p w14:paraId="55093CDB" w14:textId="77777777" w:rsidR="00E921A2" w:rsidRPr="00121095" w:rsidRDefault="00E921A2">
      <w:pPr>
        <w:pStyle w:val="NormalIndented"/>
        <w:rPr>
          <w:b/>
          <w:i/>
        </w:rPr>
      </w:pPr>
      <w:r w:rsidRPr="00121095">
        <w:t>Critical to the proper usage of the new query/response pairs is the Query Profile concept. In the absence of a Query Profile, the Client might not be aware of the existence of a query, or might not know how to use it or what to expect from it.</w:t>
      </w:r>
    </w:p>
    <w:p w14:paraId="5E707FDD" w14:textId="77777777" w:rsidR="00E921A2" w:rsidRPr="00121095" w:rsidRDefault="00E921A2">
      <w:pPr>
        <w:pStyle w:val="NormalIndented"/>
      </w:pPr>
      <w:r w:rsidRPr="00121095">
        <w:t xml:space="preserve">The Server advertises the existence of, and support for, a query by publishing a </w:t>
      </w:r>
      <w:r w:rsidRPr="00121095">
        <w:rPr>
          <w:b/>
          <w:i/>
        </w:rPr>
        <w:t>Query Profile</w:t>
      </w:r>
      <w:r w:rsidRPr="00121095">
        <w:t>. The Query Profile identifies the query, specifies what items can be queried and describes what the response will look like.</w:t>
      </w:r>
    </w:p>
    <w:p w14:paraId="1CE6271D" w14:textId="77777777" w:rsidR="00E921A2" w:rsidRPr="00121095" w:rsidRDefault="00E921A2">
      <w:pPr>
        <w:pStyle w:val="Note"/>
      </w:pPr>
      <w:r w:rsidRPr="00121095">
        <w:rPr>
          <w:b/>
          <w:bCs/>
        </w:rPr>
        <w:t>Query Profile:</w:t>
      </w:r>
      <w:r w:rsidRPr="00121095">
        <w:t xml:space="preserve">  A declaration which sets forth the name of the query supported by the Server, the logical structure of the information that can be queried, and the logical structure of what can be returned.</w:t>
      </w:r>
    </w:p>
    <w:p w14:paraId="4477579B" w14:textId="382E76FE" w:rsidR="00E921A2" w:rsidRPr="00121095" w:rsidRDefault="00E921A2">
      <w:pPr>
        <w:pStyle w:val="NormalIndented"/>
        <w:rPr>
          <w:b/>
          <w:i/>
        </w:rPr>
      </w:pPr>
      <w:r w:rsidRPr="00121095">
        <w:t xml:space="preserve">A number of examples of Query Profiles can be found in section </w:t>
      </w:r>
      <w:r w:rsidR="002503D5">
        <w:fldChar w:fldCharType="begin"/>
      </w:r>
      <w:r w:rsidR="002503D5">
        <w:instrText xml:space="preserve"> REF _Ref465144267 \r \h  \* MERGEFORMAT </w:instrText>
      </w:r>
      <w:r w:rsidR="002503D5">
        <w:fldChar w:fldCharType="separate"/>
      </w:r>
      <w:r w:rsidR="00C244BF" w:rsidRPr="00C244BF">
        <w:rPr>
          <w:rStyle w:val="HyperlinkText"/>
        </w:rPr>
        <w:t>5.9</w:t>
      </w:r>
      <w:r w:rsidR="002503D5">
        <w:fldChar w:fldCharType="end"/>
      </w:r>
      <w:r w:rsidRPr="00121095">
        <w:t>, "</w:t>
      </w:r>
      <w:r w:rsidR="002503D5">
        <w:fldChar w:fldCharType="begin"/>
      </w:r>
      <w:r w:rsidR="002503D5">
        <w:instrText xml:space="preserve"> REF _Ref175037415 \h  \* MERGEFORMAT </w:instrText>
      </w:r>
      <w:r w:rsidR="002503D5">
        <w:fldChar w:fldCharType="separate"/>
      </w:r>
      <w:r w:rsidR="00C244BF" w:rsidRPr="00C244BF">
        <w:rPr>
          <w:rStyle w:val="HyperlinkText"/>
        </w:rPr>
        <w:t>QUERY/RESPONSE MESSAGE EXAMPLES</w:t>
      </w:r>
      <w:r w:rsidR="002503D5">
        <w:fldChar w:fldCharType="end"/>
      </w:r>
      <w:r w:rsidRPr="00121095">
        <w:t>."</w:t>
      </w:r>
    </w:p>
    <w:p w14:paraId="3168A782" w14:textId="77777777" w:rsidR="00E921A2" w:rsidRPr="00121095" w:rsidRDefault="00E921A2">
      <w:pPr>
        <w:pStyle w:val="Heading4"/>
        <w:rPr>
          <w:vanish/>
        </w:rPr>
      </w:pPr>
      <w:r w:rsidRPr="00121095">
        <w:rPr>
          <w:vanish/>
        </w:rPr>
        <w:t>hiddentext</w:t>
      </w:r>
      <w:bookmarkStart w:id="132" w:name="_Toc1829008"/>
      <w:bookmarkStart w:id="133" w:name="_Toc24273743"/>
      <w:bookmarkEnd w:id="132"/>
      <w:bookmarkEnd w:id="133"/>
    </w:p>
    <w:p w14:paraId="16EEE3AC" w14:textId="77777777" w:rsidR="00E921A2" w:rsidRPr="00121095" w:rsidRDefault="00E921A2">
      <w:pPr>
        <w:pStyle w:val="Heading4"/>
      </w:pPr>
      <w:bookmarkStart w:id="134" w:name="_Toc495483524"/>
      <w:bookmarkStart w:id="135" w:name="_Toc24273744"/>
      <w:r w:rsidRPr="00121095">
        <w:t>Query with tabular response example</w:t>
      </w:r>
      <w:bookmarkEnd w:id="134"/>
      <w:bookmarkEnd w:id="135"/>
      <w:r w:rsidR="00BF2FE6" w:rsidRPr="00121095">
        <w:fldChar w:fldCharType="begin"/>
      </w:r>
      <w:r w:rsidRPr="00121095">
        <w:instrText xml:space="preserve"> XE "Query with tabular response example" </w:instrText>
      </w:r>
      <w:r w:rsidR="00BF2FE6" w:rsidRPr="00121095">
        <w:fldChar w:fldCharType="end"/>
      </w:r>
    </w:p>
    <w:p w14:paraId="65A0EEDC" w14:textId="77777777" w:rsidR="00E921A2" w:rsidRPr="00121095" w:rsidRDefault="00E921A2">
      <w:pPr>
        <w:pStyle w:val="NormalIndented"/>
      </w:pPr>
      <w:r w:rsidRPr="00121095">
        <w:t>The user wishes to know the identity of the patient whose medical record number is "555444222111".</w:t>
      </w:r>
    </w:p>
    <w:p w14:paraId="69F862A8" w14:textId="77777777" w:rsidR="00E921A2" w:rsidRPr="00121095" w:rsidRDefault="00E921A2">
      <w:pPr>
        <w:pStyle w:val="Example"/>
        <w:rPr>
          <w:noProof w:val="0"/>
        </w:rPr>
      </w:pPr>
      <w:r w:rsidRPr="00121095">
        <w:rPr>
          <w:noProof w:val="0"/>
        </w:rPr>
        <w:t>MSH|^~\&amp;|PCR|GenHosp|MPI||199811201400-0800||QBP^Q40^QBP_Q13|8699|P|2.</w:t>
      </w:r>
      <w:r>
        <w:rPr>
          <w:noProof w:val="0"/>
        </w:rPr>
        <w:t>8</w:t>
      </w:r>
      <w:r w:rsidRPr="00121095">
        <w:rPr>
          <w:noProof w:val="0"/>
        </w:rPr>
        <w:t>||||||||</w:t>
      </w:r>
    </w:p>
    <w:p w14:paraId="78EDC715" w14:textId="77777777" w:rsidR="00E921A2" w:rsidRPr="00121095" w:rsidRDefault="00E921A2">
      <w:pPr>
        <w:pStyle w:val="Example"/>
        <w:rPr>
          <w:noProof w:val="0"/>
        </w:rPr>
      </w:pPr>
      <w:r w:rsidRPr="00121095">
        <w:rPr>
          <w:noProof w:val="0"/>
        </w:rPr>
        <w:t>QPD|Q40^WhoAmI^HL7nnnn|Q0001|555444222111^^^MPI^MR|||19980531|19990531|</w:t>
      </w:r>
    </w:p>
    <w:p w14:paraId="54FB5ABA" w14:textId="77777777" w:rsidR="00E921A2" w:rsidRPr="00121095" w:rsidRDefault="00E921A2">
      <w:pPr>
        <w:pStyle w:val="Example"/>
        <w:rPr>
          <w:noProof w:val="0"/>
        </w:rPr>
      </w:pPr>
      <w:r w:rsidRPr="00121095">
        <w:rPr>
          <w:noProof w:val="0"/>
        </w:rPr>
        <w:t>RCP|I|</w:t>
      </w:r>
    </w:p>
    <w:p w14:paraId="49D47334" w14:textId="77777777" w:rsidR="00E921A2" w:rsidRPr="00121095" w:rsidRDefault="00E921A2">
      <w:pPr>
        <w:pStyle w:val="Example"/>
        <w:rPr>
          <w:noProof w:val="0"/>
        </w:rPr>
      </w:pPr>
      <w:r w:rsidRPr="00121095">
        <w:rPr>
          <w:noProof w:val="0"/>
        </w:rPr>
        <w:t>RDF|6|PatientList^CX^20~PatientName^XPN^48~Mother'sMaidenName^XPN^48~DOB^DTM^24~Sex^IS^1~Race^CWE^80|</w:t>
      </w:r>
    </w:p>
    <w:p w14:paraId="76545F5D" w14:textId="77777777" w:rsidR="00E921A2" w:rsidRPr="00121095" w:rsidRDefault="00E921A2">
      <w:pPr>
        <w:pStyle w:val="NormalIndented"/>
      </w:pPr>
      <w:r w:rsidRPr="00121095">
        <w:t>The MPI system returns the following RTB message</w:t>
      </w:r>
    </w:p>
    <w:p w14:paraId="1DDB6BF2" w14:textId="77777777" w:rsidR="00E921A2" w:rsidRPr="00121095" w:rsidRDefault="00E921A2">
      <w:pPr>
        <w:pStyle w:val="Example"/>
        <w:rPr>
          <w:noProof w:val="0"/>
        </w:rPr>
      </w:pPr>
      <w:r w:rsidRPr="00121095">
        <w:rPr>
          <w:noProof w:val="0"/>
        </w:rPr>
        <w:t>MSH|^~\&amp;|MPI|GenHosp|PCR||199811201400-080</w:t>
      </w:r>
      <w:r>
        <w:rPr>
          <w:noProof w:val="0"/>
        </w:rPr>
        <w:t>0||RTB^K13^RTB_K13|ACK9901|P|2.8</w:t>
      </w:r>
      <w:r w:rsidRPr="00121095">
        <w:rPr>
          <w:noProof w:val="0"/>
        </w:rPr>
        <w:t>||||||||</w:t>
      </w:r>
    </w:p>
    <w:p w14:paraId="05C8F1D1" w14:textId="77777777" w:rsidR="00E921A2" w:rsidRPr="00121095" w:rsidRDefault="00E921A2">
      <w:pPr>
        <w:pStyle w:val="Example"/>
        <w:rPr>
          <w:noProof w:val="0"/>
        </w:rPr>
      </w:pPr>
      <w:r w:rsidRPr="00121095">
        <w:rPr>
          <w:noProof w:val="0"/>
        </w:rPr>
        <w:t>MSA|AA|8699|</w:t>
      </w:r>
    </w:p>
    <w:p w14:paraId="08F19CAC" w14:textId="77777777" w:rsidR="00E921A2" w:rsidRPr="00121095" w:rsidRDefault="00E921A2">
      <w:pPr>
        <w:pStyle w:val="Example"/>
        <w:rPr>
          <w:noProof w:val="0"/>
        </w:rPr>
      </w:pPr>
      <w:r w:rsidRPr="00121095">
        <w:rPr>
          <w:noProof w:val="0"/>
        </w:rPr>
        <w:t>QAK|Q0001|OK|Q40^WhoAmI^HL7nnnn|1|</w:t>
      </w:r>
    </w:p>
    <w:p w14:paraId="3814195F" w14:textId="77777777" w:rsidR="00E921A2" w:rsidRPr="00121095" w:rsidRDefault="00E921A2">
      <w:pPr>
        <w:pStyle w:val="Example"/>
        <w:rPr>
          <w:noProof w:val="0"/>
        </w:rPr>
      </w:pPr>
      <w:r w:rsidRPr="00121095">
        <w:rPr>
          <w:noProof w:val="0"/>
        </w:rPr>
        <w:t>QPD|Q28^WhoAmI^HL7nnnn|Q0001|555444222111^^^MPI^MR|||19980531|19990531|</w:t>
      </w:r>
    </w:p>
    <w:p w14:paraId="761E35C3" w14:textId="77777777" w:rsidR="00E921A2" w:rsidRPr="00121095" w:rsidRDefault="00E921A2">
      <w:pPr>
        <w:pStyle w:val="Example"/>
        <w:rPr>
          <w:noProof w:val="0"/>
        </w:rPr>
      </w:pPr>
      <w:r w:rsidRPr="00121095">
        <w:rPr>
          <w:noProof w:val="0"/>
        </w:rPr>
        <w:t>RDF|6|PatientList^CX^20~PatientName^XPN^48~Mother'sMaidenName^XPN^48~DOB^DTM^24~Sex^IS^1~Race^CWE^80|</w:t>
      </w:r>
    </w:p>
    <w:p w14:paraId="00017B65" w14:textId="77777777" w:rsidR="00E921A2" w:rsidRPr="00121095" w:rsidRDefault="00E921A2">
      <w:pPr>
        <w:pStyle w:val="Example"/>
        <w:keepLines w:val="0"/>
        <w:rPr>
          <w:noProof w:val="0"/>
        </w:rPr>
      </w:pPr>
      <w:r w:rsidRPr="00121095">
        <w:rPr>
          <w:noProof w:val="0"/>
        </w:rPr>
        <w:t>RDT|555444222111^^^MPI^MR|Everyman^Adam||19600614|M||</w:t>
      </w:r>
    </w:p>
    <w:p w14:paraId="53E7876A" w14:textId="77777777" w:rsidR="00E921A2" w:rsidRPr="00121095" w:rsidRDefault="00E921A2">
      <w:pPr>
        <w:pStyle w:val="Heading4"/>
        <w:keepLines/>
      </w:pPr>
      <w:bookmarkStart w:id="136" w:name="_Toc495483525"/>
      <w:bookmarkStart w:id="137" w:name="_Toc24273745"/>
      <w:bookmarkStart w:id="138" w:name="_Ref235434552"/>
      <w:bookmarkStart w:id="139" w:name="_Ref235434600"/>
      <w:bookmarkStart w:id="140" w:name="_Ref370217351"/>
      <w:bookmarkStart w:id="141" w:name="_Ref370217503"/>
      <w:bookmarkStart w:id="142" w:name="_Ref370220805"/>
      <w:bookmarkStart w:id="143" w:name="_Ref370221189"/>
      <w:bookmarkStart w:id="144" w:name="_Ref370221231"/>
      <w:bookmarkStart w:id="145" w:name="_Ref370221366"/>
      <w:bookmarkStart w:id="146" w:name="_Ref370221404"/>
      <w:r w:rsidRPr="00121095">
        <w:t>Example of Query Profile with tabular response</w:t>
      </w:r>
      <w:bookmarkEnd w:id="136"/>
      <w:bookmarkEnd w:id="137"/>
      <w:bookmarkEnd w:id="138"/>
      <w:bookmarkEnd w:id="139"/>
      <w:bookmarkEnd w:id="140"/>
      <w:bookmarkEnd w:id="141"/>
      <w:bookmarkEnd w:id="142"/>
      <w:bookmarkEnd w:id="143"/>
      <w:bookmarkEnd w:id="144"/>
      <w:bookmarkEnd w:id="145"/>
      <w:bookmarkEnd w:id="146"/>
    </w:p>
    <w:p w14:paraId="7442D069"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8816A6" w14:textId="77777777" w:rsidTr="005E5417">
        <w:trPr>
          <w:tblHeader/>
          <w:jc w:val="center"/>
        </w:trPr>
        <w:tc>
          <w:tcPr>
            <w:tcW w:w="2880" w:type="dxa"/>
            <w:tcBorders>
              <w:top w:val="double" w:sz="4" w:space="0" w:color="auto"/>
              <w:bottom w:val="single" w:sz="4" w:space="0" w:color="auto"/>
            </w:tcBorders>
            <w:shd w:val="clear" w:color="auto" w:fill="FFFFFF"/>
          </w:tcPr>
          <w:p w14:paraId="42425138" w14:textId="77777777" w:rsidR="00E921A2" w:rsidRPr="00121095" w:rsidRDefault="00E921A2">
            <w:pPr>
              <w:pStyle w:val="QryTableHeader"/>
              <w:keepNext/>
              <w:keepLines/>
              <w:rPr>
                <w:b w:val="0"/>
                <w:lang w:val="en-US"/>
              </w:rPr>
            </w:pPr>
            <w:r w:rsidRPr="00121095">
              <w:rPr>
                <w:lang w:val="en-US"/>
              </w:rPr>
              <w:t>Query Statement ID (Query ID=Z99):</w:t>
            </w:r>
          </w:p>
        </w:tc>
        <w:tc>
          <w:tcPr>
            <w:tcW w:w="4608" w:type="dxa"/>
            <w:tcBorders>
              <w:top w:val="double" w:sz="4" w:space="0" w:color="auto"/>
              <w:bottom w:val="single" w:sz="4" w:space="0" w:color="auto"/>
            </w:tcBorders>
            <w:shd w:val="clear" w:color="auto" w:fill="FFFFFF"/>
          </w:tcPr>
          <w:p w14:paraId="05329B9A" w14:textId="77777777" w:rsidR="00E921A2" w:rsidRPr="00121095" w:rsidRDefault="00E921A2">
            <w:pPr>
              <w:pStyle w:val="QryTableID"/>
              <w:keepNext/>
              <w:keepLines/>
              <w:rPr>
                <w:lang w:val="en-US"/>
              </w:rPr>
            </w:pPr>
            <w:r w:rsidRPr="00121095">
              <w:rPr>
                <w:lang w:val="en-US"/>
              </w:rPr>
              <w:t>Z99</w:t>
            </w:r>
          </w:p>
        </w:tc>
      </w:tr>
      <w:tr w:rsidR="00E921A2" w:rsidRPr="00E921A2" w14:paraId="444307C8" w14:textId="77777777" w:rsidTr="005E5417">
        <w:trPr>
          <w:jc w:val="center"/>
        </w:trPr>
        <w:tc>
          <w:tcPr>
            <w:tcW w:w="2880" w:type="dxa"/>
            <w:tcBorders>
              <w:top w:val="single" w:sz="4" w:space="0" w:color="auto"/>
              <w:bottom w:val="single" w:sz="4" w:space="0" w:color="auto"/>
            </w:tcBorders>
            <w:shd w:val="clear" w:color="auto" w:fill="FFFFFF"/>
          </w:tcPr>
          <w:p w14:paraId="5CD99E84"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3A32159" w14:textId="77777777" w:rsidR="00E921A2" w:rsidRPr="00121095" w:rsidRDefault="00E921A2">
            <w:pPr>
              <w:pStyle w:val="QryTableType"/>
              <w:keepNext/>
              <w:keepLines/>
              <w:rPr>
                <w:lang w:val="en-US"/>
              </w:rPr>
            </w:pPr>
            <w:r w:rsidRPr="00121095">
              <w:rPr>
                <w:lang w:val="en-US"/>
              </w:rPr>
              <w:t>Query (or Publish)</w:t>
            </w:r>
          </w:p>
        </w:tc>
      </w:tr>
      <w:tr w:rsidR="00E921A2" w:rsidRPr="00E921A2" w14:paraId="044B2848" w14:textId="77777777" w:rsidTr="005E5417">
        <w:trPr>
          <w:jc w:val="center"/>
        </w:trPr>
        <w:tc>
          <w:tcPr>
            <w:tcW w:w="2880" w:type="dxa"/>
            <w:tcBorders>
              <w:top w:val="single" w:sz="4" w:space="0" w:color="auto"/>
              <w:bottom w:val="single" w:sz="4" w:space="0" w:color="auto"/>
            </w:tcBorders>
            <w:shd w:val="clear" w:color="auto" w:fill="FFFFFF"/>
          </w:tcPr>
          <w:p w14:paraId="5A8E6330"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38018FB" w14:textId="77777777" w:rsidR="00E921A2" w:rsidRPr="00121095" w:rsidRDefault="00E921A2">
            <w:pPr>
              <w:pStyle w:val="QryTableName"/>
              <w:keepNext/>
              <w:keepLines/>
              <w:rPr>
                <w:lang w:val="en-US"/>
              </w:rPr>
            </w:pPr>
            <w:r w:rsidRPr="00121095">
              <w:rPr>
                <w:lang w:val="en-US"/>
              </w:rPr>
              <w:t>Who Am I</w:t>
            </w:r>
          </w:p>
        </w:tc>
      </w:tr>
      <w:tr w:rsidR="00E921A2" w:rsidRPr="00E921A2" w14:paraId="097FA479" w14:textId="77777777" w:rsidTr="005E5417">
        <w:trPr>
          <w:jc w:val="center"/>
        </w:trPr>
        <w:tc>
          <w:tcPr>
            <w:tcW w:w="2880" w:type="dxa"/>
            <w:tcBorders>
              <w:top w:val="single" w:sz="4" w:space="0" w:color="auto"/>
              <w:bottom w:val="single" w:sz="4" w:space="0" w:color="auto"/>
            </w:tcBorders>
            <w:shd w:val="clear" w:color="auto" w:fill="FFFFFF"/>
          </w:tcPr>
          <w:p w14:paraId="525516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54CAC6D" w14:textId="77777777" w:rsidR="00E921A2" w:rsidRPr="00121095" w:rsidRDefault="00E921A2">
            <w:pPr>
              <w:pStyle w:val="QryTableTriggerQuery"/>
              <w:rPr>
                <w:lang w:val="en-US"/>
              </w:rPr>
            </w:pPr>
            <w:r w:rsidRPr="00121095">
              <w:rPr>
                <w:lang w:val="en-US"/>
              </w:rPr>
              <w:t>QBP^Z99^QBP_Q13</w:t>
            </w:r>
          </w:p>
        </w:tc>
      </w:tr>
      <w:tr w:rsidR="00E921A2" w:rsidRPr="00E921A2" w14:paraId="1E31F1EF" w14:textId="77777777" w:rsidTr="005E5417">
        <w:trPr>
          <w:jc w:val="center"/>
        </w:trPr>
        <w:tc>
          <w:tcPr>
            <w:tcW w:w="2880" w:type="dxa"/>
            <w:tcBorders>
              <w:top w:val="single" w:sz="4" w:space="0" w:color="auto"/>
              <w:bottom w:val="single" w:sz="4" w:space="0" w:color="auto"/>
            </w:tcBorders>
            <w:shd w:val="clear" w:color="auto" w:fill="FFFFFF"/>
          </w:tcPr>
          <w:p w14:paraId="00D56564"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59F5FFC" w14:textId="77777777" w:rsidR="00E921A2" w:rsidRPr="00121095" w:rsidRDefault="00E921A2">
            <w:pPr>
              <w:pStyle w:val="QryTableMode"/>
              <w:rPr>
                <w:lang w:val="en-US"/>
              </w:rPr>
            </w:pPr>
            <w:r w:rsidRPr="00121095">
              <w:rPr>
                <w:lang w:val="en-US"/>
              </w:rPr>
              <w:t>Both</w:t>
            </w:r>
          </w:p>
        </w:tc>
      </w:tr>
      <w:tr w:rsidR="00E921A2" w:rsidRPr="00E921A2" w14:paraId="0E747627" w14:textId="77777777" w:rsidTr="005E5417">
        <w:trPr>
          <w:jc w:val="center"/>
        </w:trPr>
        <w:tc>
          <w:tcPr>
            <w:tcW w:w="2880" w:type="dxa"/>
            <w:tcBorders>
              <w:top w:val="single" w:sz="4" w:space="0" w:color="auto"/>
              <w:bottom w:val="single" w:sz="4" w:space="0" w:color="auto"/>
            </w:tcBorders>
            <w:shd w:val="clear" w:color="auto" w:fill="FFFFFF"/>
          </w:tcPr>
          <w:p w14:paraId="7D1B235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526D98B" w14:textId="77777777" w:rsidR="00E921A2" w:rsidRPr="00121095" w:rsidRDefault="00E921A2" w:rsidP="00F93E68">
            <w:pPr>
              <w:pStyle w:val="QryTableResponseTrigger"/>
              <w:rPr>
                <w:lang w:val="en-US"/>
              </w:rPr>
            </w:pPr>
            <w:r w:rsidRPr="00121095">
              <w:rPr>
                <w:lang w:val="en-US"/>
              </w:rPr>
              <w:t>RSP^Z84^RSP_</w:t>
            </w:r>
            <w:r w:rsidR="00F93E68">
              <w:rPr>
                <w:lang w:val="en-US"/>
              </w:rPr>
              <w:t>Z84</w:t>
            </w:r>
          </w:p>
        </w:tc>
      </w:tr>
      <w:tr w:rsidR="00E921A2" w:rsidRPr="00E921A2" w14:paraId="2879D898" w14:textId="77777777" w:rsidTr="005E5417">
        <w:trPr>
          <w:jc w:val="center"/>
        </w:trPr>
        <w:tc>
          <w:tcPr>
            <w:tcW w:w="2880" w:type="dxa"/>
            <w:tcBorders>
              <w:top w:val="single" w:sz="4" w:space="0" w:color="auto"/>
              <w:bottom w:val="single" w:sz="4" w:space="0" w:color="auto"/>
            </w:tcBorders>
            <w:shd w:val="clear" w:color="auto" w:fill="FFFFFF"/>
          </w:tcPr>
          <w:p w14:paraId="24E562AD"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F075CA5" w14:textId="77777777" w:rsidR="00E921A2" w:rsidRPr="00121095" w:rsidRDefault="00E921A2">
            <w:pPr>
              <w:pStyle w:val="QryTableCharacteristicsQuery"/>
              <w:rPr>
                <w:lang w:val="en-US"/>
              </w:rPr>
            </w:pPr>
            <w:r w:rsidRPr="00121095">
              <w:rPr>
                <w:lang w:val="en-US"/>
              </w:rPr>
              <w:t>Returns response sorted by PatientLastName unless otherwise specified.</w:t>
            </w:r>
            <w:r>
              <w:rPr>
                <w:lang w:val="en-US"/>
              </w:rPr>
              <w:t xml:space="preserve"> Note that neither the PID nor the RDF segments are used. </w:t>
            </w:r>
          </w:p>
        </w:tc>
      </w:tr>
      <w:tr w:rsidR="00E921A2" w:rsidRPr="00E921A2" w14:paraId="6553A075" w14:textId="77777777" w:rsidTr="005E5417">
        <w:trPr>
          <w:jc w:val="center"/>
        </w:trPr>
        <w:tc>
          <w:tcPr>
            <w:tcW w:w="2880" w:type="dxa"/>
            <w:tcBorders>
              <w:top w:val="single" w:sz="4" w:space="0" w:color="auto"/>
              <w:bottom w:val="single" w:sz="4" w:space="0" w:color="auto"/>
            </w:tcBorders>
            <w:shd w:val="clear" w:color="auto" w:fill="FFFFFF"/>
          </w:tcPr>
          <w:p w14:paraId="657710F7"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23D2B417"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0F12F200" w14:textId="77777777" w:rsidTr="005E5417">
        <w:trPr>
          <w:cantSplit/>
          <w:jc w:val="center"/>
        </w:trPr>
        <w:tc>
          <w:tcPr>
            <w:tcW w:w="2880" w:type="dxa"/>
            <w:tcBorders>
              <w:top w:val="single" w:sz="4" w:space="0" w:color="auto"/>
              <w:bottom w:val="single" w:sz="4" w:space="0" w:color="auto"/>
            </w:tcBorders>
            <w:shd w:val="clear" w:color="auto" w:fill="FFFFFF"/>
          </w:tcPr>
          <w:p w14:paraId="543F9AF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729F118" w14:textId="77777777" w:rsidR="00E921A2" w:rsidRPr="00121095" w:rsidRDefault="00E921A2">
            <w:pPr>
              <w:pStyle w:val="QryTableCharacteristicsResponse"/>
              <w:rPr>
                <w:b/>
                <w:lang w:val="en-US"/>
              </w:rPr>
            </w:pPr>
            <w:r w:rsidRPr="00121095">
              <w:rPr>
                <w:lang w:val="en-US"/>
              </w:rPr>
              <w:t>Returns response sorted by PatientLastName unless otherwise specified.</w:t>
            </w:r>
          </w:p>
        </w:tc>
      </w:tr>
      <w:tr w:rsidR="00E921A2" w:rsidRPr="00E921A2" w14:paraId="7B1C3CB0" w14:textId="77777777" w:rsidTr="005E5417">
        <w:trPr>
          <w:cantSplit/>
          <w:jc w:val="center"/>
        </w:trPr>
        <w:tc>
          <w:tcPr>
            <w:tcW w:w="2880" w:type="dxa"/>
            <w:tcBorders>
              <w:top w:val="single" w:sz="4" w:space="0" w:color="auto"/>
              <w:bottom w:val="double" w:sz="4" w:space="0" w:color="auto"/>
            </w:tcBorders>
            <w:shd w:val="clear" w:color="auto" w:fill="FFFFFF"/>
          </w:tcPr>
          <w:p w14:paraId="64DA9A07"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153E8F1" w14:textId="77777777" w:rsidR="00E921A2" w:rsidRPr="00121095" w:rsidRDefault="00E921A2">
            <w:pPr>
              <w:pStyle w:val="QryTableSegmentPattern"/>
              <w:rPr>
                <w:lang w:val="en-US"/>
              </w:rPr>
            </w:pPr>
          </w:p>
        </w:tc>
      </w:tr>
    </w:tbl>
    <w:p w14:paraId="055135A9" w14:textId="77777777" w:rsidR="00E921A2" w:rsidRDefault="00E921A2" w:rsidP="00BF5311"/>
    <w:p w14:paraId="1784427A" w14:textId="77777777" w:rsidR="00E921A2" w:rsidRPr="00121095" w:rsidRDefault="00E921A2">
      <w:pPr>
        <w:pStyle w:val="MsgTableCaption"/>
      </w:pPr>
      <w:r w:rsidRPr="00121095">
        <w:lastRenderedPageBreak/>
        <w:t xml:space="preserve">QBP^Z99^QBP_Q13: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369713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7F710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C53D5D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73F4C5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2612231" w14:textId="77777777" w:rsidR="00E921A2" w:rsidRPr="00121095" w:rsidRDefault="00E921A2">
            <w:pPr>
              <w:pStyle w:val="MsgTableHeader"/>
              <w:jc w:val="center"/>
              <w:rPr>
                <w:lang w:val="en-US"/>
              </w:rPr>
            </w:pPr>
            <w:r w:rsidRPr="00121095">
              <w:rPr>
                <w:lang w:val="en-US"/>
              </w:rPr>
              <w:t>Sec Ref</w:t>
            </w:r>
          </w:p>
        </w:tc>
      </w:tr>
      <w:tr w:rsidR="00E921A2" w:rsidRPr="00E921A2" w14:paraId="15989830"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2831E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40F583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BB8F68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1D64EC5" w14:textId="77777777" w:rsidR="00E921A2" w:rsidRPr="00121095" w:rsidRDefault="00E921A2">
            <w:pPr>
              <w:pStyle w:val="MsgTableBody"/>
              <w:jc w:val="center"/>
            </w:pPr>
            <w:r w:rsidRPr="00121095">
              <w:t>2.15.9</w:t>
            </w:r>
          </w:p>
        </w:tc>
      </w:tr>
      <w:tr w:rsidR="00E921A2" w:rsidRPr="00E921A2" w14:paraId="5E5E870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A131AE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9FB892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1CA4F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662320" w14:textId="77777777" w:rsidR="00E921A2" w:rsidRPr="00121095" w:rsidRDefault="00E921A2">
            <w:pPr>
              <w:pStyle w:val="MsgTableBody"/>
              <w:jc w:val="center"/>
            </w:pPr>
            <w:r w:rsidRPr="00121095">
              <w:t>2.15.12</w:t>
            </w:r>
          </w:p>
        </w:tc>
      </w:tr>
      <w:tr w:rsidR="00E921A2" w:rsidRPr="00E921A2" w14:paraId="1C93115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B6EC9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435D31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EF5F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19662" w14:textId="77777777" w:rsidR="00E921A2" w:rsidRPr="00121095" w:rsidRDefault="00E921A2">
            <w:pPr>
              <w:pStyle w:val="MsgTableBody"/>
              <w:jc w:val="center"/>
            </w:pPr>
            <w:r w:rsidRPr="00121095">
              <w:t>2.14.13</w:t>
            </w:r>
          </w:p>
        </w:tc>
      </w:tr>
      <w:tr w:rsidR="00E921A2" w:rsidRPr="00E921A2" w14:paraId="5F79544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10CBAA7" w14:textId="77777777" w:rsidR="00E921A2" w:rsidRPr="00121095" w:rsidRDefault="00000000">
            <w:pPr>
              <w:pStyle w:val="MsgTableBody"/>
            </w:pPr>
            <w:hyperlink w:anchor="QPD" w:history="1">
              <w:r w:rsidR="00E921A2" w:rsidRPr="00121095">
                <w:rPr>
                  <w:rStyle w:val="Hyperlink"/>
                </w:rPr>
                <w:t>Q</w:t>
              </w:r>
              <w:bookmarkStart w:id="147" w:name="_Hlt428362"/>
              <w:r w:rsidR="00E921A2" w:rsidRPr="00121095">
                <w:rPr>
                  <w:rStyle w:val="Hyperlink"/>
                </w:rPr>
                <w:t>P</w:t>
              </w:r>
              <w:bookmarkEnd w:id="147"/>
              <w:r w:rsidR="00E921A2" w:rsidRPr="00121095">
                <w:rPr>
                  <w:rStyle w:val="Hyperlink"/>
                </w:rPr>
                <w:t>D</w:t>
              </w:r>
            </w:hyperlink>
          </w:p>
        </w:tc>
        <w:tc>
          <w:tcPr>
            <w:tcW w:w="4320" w:type="dxa"/>
            <w:tcBorders>
              <w:top w:val="dotted" w:sz="4" w:space="0" w:color="auto"/>
              <w:left w:val="nil"/>
              <w:bottom w:val="dotted" w:sz="4" w:space="0" w:color="auto"/>
              <w:right w:val="nil"/>
            </w:tcBorders>
            <w:shd w:val="clear" w:color="auto" w:fill="FFFFFF"/>
          </w:tcPr>
          <w:p w14:paraId="70616B29"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9039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EAE5A9" w14:textId="7DD97E3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0D9380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CA2A6AB" w14:textId="77777777" w:rsidR="00E921A2" w:rsidRPr="00121095" w:rsidRDefault="00E921A2" w:rsidP="00E50DB9">
            <w:pPr>
              <w:pStyle w:val="MsgTableBody"/>
              <w:rPr>
                <w:rStyle w:val="Hyperlink"/>
              </w:rPr>
            </w:pPr>
            <w:r>
              <w:rPr>
                <w:rStyle w:val="Hyperlink"/>
              </w:rPr>
              <w:t>[ PID ]</w:t>
            </w:r>
          </w:p>
        </w:tc>
        <w:tc>
          <w:tcPr>
            <w:tcW w:w="4320" w:type="dxa"/>
            <w:tcBorders>
              <w:top w:val="dotted" w:sz="4" w:space="0" w:color="auto"/>
              <w:left w:val="nil"/>
              <w:bottom w:val="dotted" w:sz="4" w:space="0" w:color="auto"/>
              <w:right w:val="nil"/>
            </w:tcBorders>
            <w:shd w:val="clear" w:color="auto" w:fill="FFFFFF"/>
          </w:tcPr>
          <w:p w14:paraId="16E0D287" w14:textId="77777777" w:rsidR="00E921A2" w:rsidRPr="00121095" w:rsidRDefault="00E921A2">
            <w:pPr>
              <w:pStyle w:val="MsgTableBody"/>
            </w:pPr>
            <w:r>
              <w:t>Patient Identification Segment</w:t>
            </w:r>
          </w:p>
        </w:tc>
        <w:tc>
          <w:tcPr>
            <w:tcW w:w="864" w:type="dxa"/>
            <w:tcBorders>
              <w:top w:val="dotted" w:sz="4" w:space="0" w:color="auto"/>
              <w:left w:val="nil"/>
              <w:bottom w:val="dotted" w:sz="4" w:space="0" w:color="auto"/>
              <w:right w:val="nil"/>
            </w:tcBorders>
            <w:shd w:val="clear" w:color="auto" w:fill="FFFFFF"/>
          </w:tcPr>
          <w:p w14:paraId="49F947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47D9A" w14:textId="77777777" w:rsidR="00E921A2" w:rsidRPr="00121095" w:rsidRDefault="00E921A2">
            <w:pPr>
              <w:pStyle w:val="MsgTableBody"/>
              <w:jc w:val="center"/>
            </w:pPr>
            <w:r>
              <w:t>3.4.2</w:t>
            </w:r>
          </w:p>
        </w:tc>
      </w:tr>
      <w:tr w:rsidR="00E921A2" w:rsidRPr="00E921A2" w14:paraId="3A717F0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EA227A2" w14:textId="77777777" w:rsidR="00E921A2" w:rsidRPr="00121095" w:rsidRDefault="00E921A2">
            <w:pPr>
              <w:pStyle w:val="MsgTableBody"/>
            </w:pPr>
            <w:r w:rsidRPr="00121095">
              <w:t xml:space="preserve">[ </w:t>
            </w:r>
            <w:hyperlink w:anchor="RDF" w:history="1">
              <w:r w:rsidRPr="00121095">
                <w:rPr>
                  <w:rStyle w:val="Hyperlink"/>
                </w:rPr>
                <w:t>R</w:t>
              </w:r>
              <w:bookmarkStart w:id="148" w:name="_Hlt428369"/>
              <w:r w:rsidRPr="00121095">
                <w:rPr>
                  <w:rStyle w:val="Hyperlink"/>
                </w:rPr>
                <w:t>D</w:t>
              </w:r>
              <w:bookmarkEnd w:id="148"/>
              <w:r w:rsidRPr="00121095">
                <w:rPr>
                  <w:rStyle w:val="Hyperlink"/>
                </w:rPr>
                <w:t>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D7756D"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DC0AE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40CF2" w14:textId="3652A4A0"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bookmarkStart w:id="149" w:name="_Hlt428374"/>
      <w:tr w:rsidR="00E921A2" w:rsidRPr="00E921A2" w14:paraId="5BF7B43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F21E9BC" w14:textId="77777777" w:rsidR="00E921A2" w:rsidRPr="00121095" w:rsidRDefault="00BF2FE6" w:rsidP="00E50DB9">
            <w:pPr>
              <w:pStyle w:val="MsgTableBody"/>
            </w:pPr>
            <w:r w:rsidRPr="00121095">
              <w:rPr>
                <w:rStyle w:val="Hyperlink"/>
              </w:rPr>
              <w:fldChar w:fldCharType="begin"/>
            </w:r>
            <w:r w:rsidR="00E921A2" w:rsidRPr="00121095">
              <w:rPr>
                <w:rStyle w:val="Hyperlink"/>
              </w:rPr>
              <w:instrText xml:space="preserve"> HYPERLINK  \l "RCP" </w:instrText>
            </w:r>
            <w:r w:rsidRPr="00121095">
              <w:rPr>
                <w:rStyle w:val="Hyperlink"/>
              </w:rPr>
            </w:r>
            <w:r w:rsidRPr="00121095">
              <w:rPr>
                <w:rStyle w:val="Hyperlink"/>
              </w:rPr>
              <w:fldChar w:fldCharType="separate"/>
            </w:r>
            <w:r w:rsidR="00E921A2" w:rsidRPr="00121095">
              <w:rPr>
                <w:rStyle w:val="Hyperlink"/>
              </w:rPr>
              <w:t>RCP</w:t>
            </w:r>
            <w:r w:rsidRPr="00121095">
              <w:rPr>
                <w:rStyle w:val="Hyperlink"/>
              </w:rPr>
              <w:fldChar w:fldCharType="end"/>
            </w:r>
            <w:bookmarkEnd w:id="149"/>
          </w:p>
        </w:tc>
        <w:tc>
          <w:tcPr>
            <w:tcW w:w="4320" w:type="dxa"/>
            <w:tcBorders>
              <w:top w:val="dotted" w:sz="4" w:space="0" w:color="auto"/>
              <w:left w:val="nil"/>
              <w:bottom w:val="dotted" w:sz="4" w:space="0" w:color="auto"/>
              <w:right w:val="nil"/>
            </w:tcBorders>
            <w:shd w:val="clear" w:color="auto" w:fill="FFFFFF"/>
          </w:tcPr>
          <w:p w14:paraId="431096C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E7452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904017" w14:textId="753FDBDF"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5469DEB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8C926DA" w14:textId="77777777" w:rsidR="00E921A2" w:rsidRPr="00121095" w:rsidRDefault="00E921A2" w:rsidP="00E50DB9">
            <w:pPr>
              <w:pStyle w:val="MsgTableBody"/>
              <w:rPr>
                <w:rStyle w:val="Hyperlink"/>
              </w:rPr>
            </w:pPr>
            <w:r>
              <w:rPr>
                <w:rStyle w:val="Hyperlink"/>
              </w:rPr>
              <w:t xml:space="preserve"> [ RDF ] </w:t>
            </w:r>
          </w:p>
        </w:tc>
        <w:tc>
          <w:tcPr>
            <w:tcW w:w="4320" w:type="dxa"/>
            <w:tcBorders>
              <w:top w:val="dotted" w:sz="4" w:space="0" w:color="auto"/>
              <w:left w:val="nil"/>
              <w:bottom w:val="dotted" w:sz="4" w:space="0" w:color="auto"/>
              <w:right w:val="nil"/>
            </w:tcBorders>
            <w:shd w:val="clear" w:color="auto" w:fill="FFFFFF"/>
          </w:tcPr>
          <w:p w14:paraId="67E44B9D" w14:textId="77777777" w:rsidR="00E921A2" w:rsidRPr="00121095" w:rsidRDefault="00E921A2">
            <w:pPr>
              <w:pStyle w:val="MsgTableBody"/>
            </w:pPr>
            <w:r>
              <w:t>Table Row Definition Segment</w:t>
            </w:r>
          </w:p>
        </w:tc>
        <w:tc>
          <w:tcPr>
            <w:tcW w:w="864" w:type="dxa"/>
            <w:tcBorders>
              <w:top w:val="dotted" w:sz="4" w:space="0" w:color="auto"/>
              <w:left w:val="nil"/>
              <w:bottom w:val="dotted" w:sz="4" w:space="0" w:color="auto"/>
              <w:right w:val="nil"/>
            </w:tcBorders>
            <w:shd w:val="clear" w:color="auto" w:fill="FFFFFF"/>
          </w:tcPr>
          <w:p w14:paraId="3C35BE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E370C3" w14:textId="77777777" w:rsidR="00E921A2" w:rsidRPr="00121095" w:rsidRDefault="00E921A2">
            <w:pPr>
              <w:pStyle w:val="MsgTableBody"/>
              <w:jc w:val="center"/>
            </w:pPr>
            <w:r>
              <w:t>5.5.6.6</w:t>
            </w:r>
          </w:p>
        </w:tc>
      </w:tr>
      <w:tr w:rsidR="00E921A2" w:rsidRPr="00E921A2" w14:paraId="7A8A6E69"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7C916E9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24C707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9838EB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7073509" w14:textId="77777777" w:rsidR="00E921A2" w:rsidRPr="00121095" w:rsidRDefault="00E921A2">
            <w:pPr>
              <w:pStyle w:val="MsgTableBody"/>
              <w:jc w:val="center"/>
            </w:pPr>
            <w:r w:rsidRPr="00121095">
              <w:t>2.15.4</w:t>
            </w:r>
          </w:p>
        </w:tc>
      </w:tr>
    </w:tbl>
    <w:p w14:paraId="2BBAB1AD" w14:textId="77777777" w:rsidR="00E921A2" w:rsidRDefault="00E921A2" w:rsidP="00BF5311">
      <w:pPr>
        <w:pStyle w:val="EndnoteText"/>
        <w:spacing w:before="0"/>
        <w:rPr>
          <w:lang w:val="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E09507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43EF352" w14:textId="77777777" w:rsidR="0049558B" w:rsidRDefault="0049558B" w:rsidP="00381A24">
            <w:pPr>
              <w:pStyle w:val="ACK-ChoreographyHeader"/>
            </w:pPr>
            <w:r>
              <w:t>Acknowledgement Choreography</w:t>
            </w:r>
          </w:p>
        </w:tc>
      </w:tr>
      <w:tr w:rsidR="0049558B" w14:paraId="0C12C68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661414B" w14:textId="77777777" w:rsidR="0049558B" w:rsidRDefault="00381A24" w:rsidP="00381A24">
            <w:pPr>
              <w:pStyle w:val="ACK-ChoreographyHeader"/>
            </w:pPr>
            <w:r w:rsidRPr="00121095">
              <w:t>QBP^Z99^QBP_Q13</w:t>
            </w:r>
          </w:p>
        </w:tc>
      </w:tr>
      <w:tr w:rsidR="0049558B" w14:paraId="01A973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756A1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18ED11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EF96BCD" w14:textId="77777777" w:rsidR="0049558B" w:rsidRDefault="0049558B" w:rsidP="00381A24">
            <w:pPr>
              <w:pStyle w:val="ACK-ChoreographyBody"/>
            </w:pPr>
            <w:r>
              <w:t>Field value: Enhanced mode</w:t>
            </w:r>
          </w:p>
        </w:tc>
      </w:tr>
      <w:tr w:rsidR="0049558B" w14:paraId="5747FF7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CC5F7B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1BD674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30B3EA"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4972E1A9" w14:textId="77777777" w:rsidR="0049558B" w:rsidRDefault="0049558B" w:rsidP="00381A24">
            <w:pPr>
              <w:pStyle w:val="ACK-ChoreographyBody"/>
            </w:pPr>
            <w:r>
              <w:t>AL, SU, ER</w:t>
            </w:r>
          </w:p>
        </w:tc>
      </w:tr>
      <w:tr w:rsidR="0049558B" w14:paraId="76EFBC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1F4CE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4D10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E645828"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A96D17F" w14:textId="77777777" w:rsidR="0049558B" w:rsidRDefault="0049558B" w:rsidP="00381A24">
            <w:pPr>
              <w:pStyle w:val="ACK-ChoreographyBody"/>
            </w:pPr>
            <w:r>
              <w:t>AL</w:t>
            </w:r>
          </w:p>
        </w:tc>
      </w:tr>
      <w:tr w:rsidR="0049558B" w14:paraId="096CD3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157E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1AF387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A1743CB"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9908C8E" w14:textId="77777777" w:rsidR="0049558B" w:rsidRDefault="0049558B" w:rsidP="00381A24">
            <w:pPr>
              <w:pStyle w:val="ACK-ChoreographyBody"/>
            </w:pPr>
            <w:r>
              <w:rPr>
                <w:szCs w:val="16"/>
              </w:rPr>
              <w:t>ACK^Z84^ACK</w:t>
            </w:r>
          </w:p>
        </w:tc>
      </w:tr>
      <w:tr w:rsidR="0049558B" w14:paraId="18C191D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F07B80C"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62C6F23" w14:textId="77777777" w:rsidR="0049558B" w:rsidRDefault="0049558B" w:rsidP="00381A24">
            <w:pPr>
              <w:pStyle w:val="ACK-ChoreographyBody"/>
            </w:pPr>
            <w:r>
              <w:rPr>
                <w:szCs w:val="16"/>
              </w:rPr>
              <w:t>RSP^Z84^RSP_Z84</w:t>
            </w:r>
          </w:p>
        </w:tc>
        <w:tc>
          <w:tcPr>
            <w:tcW w:w="1843" w:type="dxa"/>
            <w:tcBorders>
              <w:top w:val="single" w:sz="4" w:space="0" w:color="auto"/>
              <w:left w:val="single" w:sz="4" w:space="0" w:color="auto"/>
              <w:bottom w:val="single" w:sz="4" w:space="0" w:color="auto"/>
              <w:right w:val="single" w:sz="4" w:space="0" w:color="auto"/>
            </w:tcBorders>
            <w:hideMark/>
          </w:tcPr>
          <w:p w14:paraId="01B07633" w14:textId="77777777" w:rsidR="0049558B" w:rsidRDefault="0049558B" w:rsidP="00381A24">
            <w:pPr>
              <w:pStyle w:val="ACK-ChoreographyBody"/>
            </w:pPr>
            <w:r>
              <w:rPr>
                <w:szCs w:val="16"/>
              </w:rPr>
              <w:t>RSP^Z84^RSP_Z84</w:t>
            </w:r>
          </w:p>
        </w:tc>
        <w:tc>
          <w:tcPr>
            <w:tcW w:w="1842" w:type="dxa"/>
            <w:tcBorders>
              <w:top w:val="single" w:sz="4" w:space="0" w:color="auto"/>
              <w:left w:val="single" w:sz="4" w:space="0" w:color="auto"/>
              <w:bottom w:val="single" w:sz="4" w:space="0" w:color="auto"/>
              <w:right w:val="single" w:sz="4" w:space="0" w:color="auto"/>
            </w:tcBorders>
            <w:hideMark/>
          </w:tcPr>
          <w:p w14:paraId="69B325E4" w14:textId="77777777" w:rsidR="0049558B" w:rsidRDefault="0049558B" w:rsidP="00381A24">
            <w:pPr>
              <w:pStyle w:val="ACK-ChoreographyBody"/>
            </w:pPr>
            <w:r>
              <w:rPr>
                <w:szCs w:val="16"/>
              </w:rPr>
              <w:t>RSP^Z84^RSP_Z84</w:t>
            </w:r>
          </w:p>
        </w:tc>
      </w:tr>
    </w:tbl>
    <w:p w14:paraId="5504D92B" w14:textId="77777777" w:rsidR="002F3645" w:rsidRPr="002F3645" w:rsidRDefault="002F3645" w:rsidP="00BF5311">
      <w:pPr>
        <w:pStyle w:val="EndnoteText"/>
        <w:spacing w:before="0"/>
        <w:rPr>
          <w:lang w:val="de-DE"/>
        </w:rPr>
      </w:pPr>
    </w:p>
    <w:p w14:paraId="360C2E53" w14:textId="77777777" w:rsidR="00E921A2" w:rsidRPr="00986413" w:rsidRDefault="00E921A2">
      <w:pPr>
        <w:pStyle w:val="MsgTableCaption"/>
        <w:rPr>
          <w:lang w:val="de-DE"/>
        </w:rPr>
      </w:pPr>
      <w:r w:rsidRPr="00986413">
        <w:rPr>
          <w:lang w:val="de-DE"/>
        </w:rPr>
        <w:t>RSP^Z84^RSP_</w:t>
      </w:r>
      <w:r w:rsidR="00F93E68" w:rsidRPr="00986413">
        <w:rPr>
          <w:lang w:val="de-DE"/>
        </w:rPr>
        <w:t>Z84</w:t>
      </w:r>
      <w:r w:rsidRPr="00986413">
        <w:rPr>
          <w:lang w:val="de-DE"/>
        </w:rPr>
        <w:t>: Response Grammar:  RTB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2689E3D0"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0C59E89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3DAD4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2E036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545EC5F" w14:textId="77777777" w:rsidR="00E921A2" w:rsidRPr="00121095" w:rsidRDefault="00E921A2">
            <w:pPr>
              <w:pStyle w:val="MsgTableHeader"/>
              <w:jc w:val="center"/>
              <w:rPr>
                <w:lang w:val="en-US"/>
              </w:rPr>
            </w:pPr>
            <w:r w:rsidRPr="00121095">
              <w:rPr>
                <w:lang w:val="en-US"/>
              </w:rPr>
              <w:t>Sec Ref</w:t>
            </w:r>
          </w:p>
        </w:tc>
      </w:tr>
      <w:tr w:rsidR="00E921A2" w:rsidRPr="00E921A2" w14:paraId="79ACAF86"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12F55A3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993880F"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5BD7A69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B1F4526" w14:textId="77777777" w:rsidR="00E921A2" w:rsidRPr="00121095" w:rsidRDefault="00E921A2">
            <w:pPr>
              <w:pStyle w:val="MsgTableBody"/>
              <w:jc w:val="center"/>
            </w:pPr>
            <w:r w:rsidRPr="00121095">
              <w:t>2.15.9</w:t>
            </w:r>
          </w:p>
        </w:tc>
      </w:tr>
      <w:tr w:rsidR="00E921A2" w:rsidRPr="00E921A2" w14:paraId="5F38738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D6971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36F77D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6546F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502F6E" w14:textId="77777777" w:rsidR="00E921A2" w:rsidRPr="00121095" w:rsidRDefault="00E921A2">
            <w:pPr>
              <w:pStyle w:val="MsgTableBody"/>
              <w:jc w:val="center"/>
            </w:pPr>
            <w:r w:rsidRPr="00121095">
              <w:t>2.15.12</w:t>
            </w:r>
          </w:p>
        </w:tc>
      </w:tr>
      <w:tr w:rsidR="00E921A2" w:rsidRPr="00E921A2" w14:paraId="2B00E66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B45FA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9C6553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8BF3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84A6D3" w14:textId="77777777" w:rsidR="00E921A2" w:rsidRPr="00121095" w:rsidRDefault="00E921A2">
            <w:pPr>
              <w:pStyle w:val="MsgTableBody"/>
              <w:jc w:val="center"/>
            </w:pPr>
            <w:r w:rsidRPr="00121095">
              <w:t>2.14.13</w:t>
            </w:r>
          </w:p>
        </w:tc>
      </w:tr>
      <w:tr w:rsidR="00E921A2" w:rsidRPr="00E921A2" w14:paraId="27486D2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942A6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B2C811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616C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85C0F5" w14:textId="77777777" w:rsidR="00E921A2" w:rsidRPr="00121095" w:rsidRDefault="00E921A2">
            <w:pPr>
              <w:pStyle w:val="MsgTableBody"/>
              <w:jc w:val="center"/>
            </w:pPr>
            <w:r w:rsidRPr="00121095">
              <w:t>2.15.8</w:t>
            </w:r>
          </w:p>
        </w:tc>
      </w:tr>
      <w:tr w:rsidR="00E921A2" w:rsidRPr="00E921A2" w14:paraId="0F1FEED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090CF55"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6E6EB90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8BC66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F88CC" w14:textId="77777777" w:rsidR="00E921A2" w:rsidRPr="00121095" w:rsidRDefault="00E921A2">
            <w:pPr>
              <w:pStyle w:val="MsgTableBody"/>
              <w:jc w:val="center"/>
            </w:pPr>
            <w:r w:rsidRPr="00121095">
              <w:t>2.15.5</w:t>
            </w:r>
          </w:p>
        </w:tc>
      </w:tr>
      <w:tr w:rsidR="00E921A2" w:rsidRPr="00E921A2" w14:paraId="070B746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71AD48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B57DC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4AFB0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05228E" w14:textId="77777777" w:rsidR="00E921A2" w:rsidRPr="00121095" w:rsidRDefault="00E921A2">
            <w:pPr>
              <w:pStyle w:val="MsgTableBody"/>
              <w:jc w:val="center"/>
            </w:pPr>
            <w:r w:rsidRPr="00121095">
              <w:t>5.4.2</w:t>
            </w:r>
          </w:p>
        </w:tc>
      </w:tr>
      <w:tr w:rsidR="00E921A2" w:rsidRPr="00E921A2" w14:paraId="4D2AB3B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D7CA26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1700CB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2A559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6DD900" w14:textId="78F6328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1EB86BF"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A3D175E"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4B67194"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362FFB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C1FBF3" w14:textId="77777777" w:rsidR="00E921A2" w:rsidRPr="00121095" w:rsidRDefault="00E921A2">
            <w:pPr>
              <w:pStyle w:val="MsgTableBody"/>
              <w:jc w:val="center"/>
            </w:pPr>
          </w:p>
        </w:tc>
      </w:tr>
      <w:tr w:rsidR="00E921A2" w:rsidRPr="00E921A2" w14:paraId="11EC09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39D35B0"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512174C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B8A005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3AC6DE" w14:textId="604CBE8C"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5ED813C0"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72C4EA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9D1D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2C0A9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2C9EE2" w14:textId="03E965C3"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5E71D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27A89D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205BAF7"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40E27DB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FE4D45" w14:textId="77777777" w:rsidR="00E921A2" w:rsidRPr="00121095" w:rsidRDefault="00E921A2">
            <w:pPr>
              <w:pStyle w:val="MsgTableBody"/>
              <w:jc w:val="center"/>
            </w:pPr>
          </w:p>
        </w:tc>
      </w:tr>
      <w:tr w:rsidR="00E921A2" w:rsidRPr="00E921A2" w14:paraId="25D05D0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E70AFC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41423B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3AABC5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808D497" w14:textId="77777777" w:rsidR="00E921A2" w:rsidRPr="00121095" w:rsidRDefault="00E921A2">
            <w:pPr>
              <w:pStyle w:val="MsgTableBody"/>
              <w:jc w:val="center"/>
            </w:pPr>
            <w:r w:rsidRPr="00121095">
              <w:t>2.15.4</w:t>
            </w:r>
          </w:p>
        </w:tc>
      </w:tr>
    </w:tbl>
    <w:p w14:paraId="458E9E67" w14:textId="77777777" w:rsidR="00E921A2" w:rsidRDefault="00E921A2" w:rsidP="007D495C">
      <w:pPr>
        <w:rPr>
          <w:rStyle w:val="Strong"/>
          <w:noProof/>
          <w:szCs w:val="20"/>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49558B" w14:paraId="72181A08"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0B5FB7BA" w14:textId="77777777" w:rsidR="0049558B" w:rsidRDefault="0049558B" w:rsidP="00381A24">
            <w:pPr>
              <w:pStyle w:val="ACK-ChoreographyHeader"/>
            </w:pPr>
            <w:r>
              <w:lastRenderedPageBreak/>
              <w:t>Acknowledgement Choreography</w:t>
            </w:r>
          </w:p>
        </w:tc>
      </w:tr>
      <w:tr w:rsidR="0049558B" w14:paraId="500C9EF3"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21AB9F57" w14:textId="77777777" w:rsidR="0049558B" w:rsidRDefault="00381A24" w:rsidP="00381A24">
            <w:pPr>
              <w:pStyle w:val="ACK-ChoreographyHeader"/>
            </w:pPr>
            <w:r w:rsidRPr="00986413">
              <w:rPr>
                <w:lang w:val="de-DE"/>
              </w:rPr>
              <w:t>RSP^Z84^RSP_Z84</w:t>
            </w:r>
          </w:p>
        </w:tc>
      </w:tr>
      <w:tr w:rsidR="0049558B" w14:paraId="320BEED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F3AC206" w14:textId="77777777" w:rsidR="0049558B" w:rsidRDefault="0049558B" w:rsidP="00381A24">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5C320950" w14:textId="77777777" w:rsidR="0049558B" w:rsidRDefault="0049558B" w:rsidP="00381A24">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069C378E" w14:textId="77777777" w:rsidR="0049558B" w:rsidRDefault="0049558B" w:rsidP="00381A24">
            <w:pPr>
              <w:pStyle w:val="ACK-ChoreographyBody"/>
            </w:pPr>
            <w:r>
              <w:t>Field value: Enhanced mode</w:t>
            </w:r>
          </w:p>
        </w:tc>
      </w:tr>
      <w:tr w:rsidR="0049558B" w14:paraId="23A9766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D7A1E7" w14:textId="77777777" w:rsidR="0049558B" w:rsidRDefault="0049558B" w:rsidP="00381A24">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016AD9F0"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7B377672"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19C7DE57" w14:textId="77777777" w:rsidR="0049558B" w:rsidRDefault="0049558B" w:rsidP="00381A24">
            <w:pPr>
              <w:pStyle w:val="ACK-ChoreographyBody"/>
            </w:pPr>
            <w:r>
              <w:t>AL, SU, ER</w:t>
            </w:r>
          </w:p>
        </w:tc>
      </w:tr>
      <w:tr w:rsidR="0049558B" w14:paraId="6A45894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308CEF" w14:textId="77777777" w:rsidR="0049558B" w:rsidRDefault="0049558B" w:rsidP="00381A24">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5C9B9127" w14:textId="77777777" w:rsidR="0049558B" w:rsidRDefault="0049558B" w:rsidP="00381A24">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571C6753" w14:textId="77777777" w:rsidR="0049558B" w:rsidRDefault="0049558B" w:rsidP="00381A24">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77B4B30A" w14:textId="77777777" w:rsidR="0049558B" w:rsidRDefault="0049558B" w:rsidP="00381A24">
            <w:pPr>
              <w:pStyle w:val="ACK-ChoreographyBody"/>
            </w:pPr>
            <w:r>
              <w:t>NE</w:t>
            </w:r>
          </w:p>
        </w:tc>
      </w:tr>
      <w:tr w:rsidR="0049558B" w14:paraId="1F61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8B16D26" w14:textId="77777777" w:rsidR="0049558B" w:rsidRDefault="0049558B" w:rsidP="00381A24">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19B50F4B"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2186478"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CD34097" w14:textId="77777777" w:rsidR="0049558B" w:rsidRDefault="0049558B" w:rsidP="00381A24">
            <w:pPr>
              <w:pStyle w:val="ACK-ChoreographyBody"/>
            </w:pPr>
            <w:r>
              <w:rPr>
                <w:szCs w:val="16"/>
              </w:rPr>
              <w:t>ACK^Z84^ACK</w:t>
            </w:r>
          </w:p>
        </w:tc>
      </w:tr>
      <w:tr w:rsidR="0049558B" w14:paraId="77199DB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05D83D" w14:textId="77777777" w:rsidR="0049558B" w:rsidRDefault="0049558B" w:rsidP="00381A24">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6445916C" w14:textId="77777777" w:rsidR="0049558B" w:rsidRDefault="0049558B" w:rsidP="00381A24">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BE8C06A" w14:textId="77777777" w:rsidR="0049558B" w:rsidRDefault="0049558B" w:rsidP="00381A24">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0B2A76BB" w14:textId="77777777" w:rsidR="0049558B" w:rsidRDefault="0049558B" w:rsidP="00381A24">
            <w:pPr>
              <w:pStyle w:val="ACK-ChoreographyBody"/>
            </w:pPr>
            <w:r>
              <w:t>-</w:t>
            </w:r>
          </w:p>
        </w:tc>
      </w:tr>
    </w:tbl>
    <w:p w14:paraId="2CC3DDF4" w14:textId="77777777" w:rsidR="0049558B" w:rsidRDefault="0049558B" w:rsidP="00BF5311">
      <w:pPr>
        <w:keepNext/>
        <w:keepLines/>
        <w:rPr>
          <w:rStyle w:val="Strong"/>
        </w:rPr>
      </w:pPr>
    </w:p>
    <w:p w14:paraId="7126B247" w14:textId="77777777" w:rsidR="00E921A2" w:rsidRPr="00121095" w:rsidRDefault="00E921A2">
      <w:pPr>
        <w:keepNext/>
        <w:keepLines/>
        <w:rPr>
          <w:rStyle w:val="Strong"/>
        </w:rPr>
      </w:pPr>
      <w:r w:rsidRPr="00121095">
        <w:rPr>
          <w:rStyle w:val="Strong"/>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52D9FA6A" w14:textId="77777777" w:rsidTr="00D146B1">
        <w:trPr>
          <w:cantSplit/>
          <w:tblHeader/>
        </w:trPr>
        <w:tc>
          <w:tcPr>
            <w:tcW w:w="648" w:type="dxa"/>
            <w:tcBorders>
              <w:top w:val="double" w:sz="4" w:space="0" w:color="auto"/>
              <w:bottom w:val="single" w:sz="4" w:space="0" w:color="auto"/>
            </w:tcBorders>
            <w:shd w:val="clear" w:color="auto" w:fill="FFFFFF"/>
          </w:tcPr>
          <w:p w14:paraId="7492496C" w14:textId="77777777" w:rsidR="00E921A2" w:rsidRPr="00121095" w:rsidRDefault="00E921A2">
            <w:pPr>
              <w:pStyle w:val="QryTableInputHeader"/>
              <w:keepLines/>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2B17A959" w14:textId="77777777" w:rsidR="00E921A2" w:rsidRPr="00121095" w:rsidRDefault="00E921A2">
            <w:pPr>
              <w:pStyle w:val="QryTableInputHeader"/>
              <w:keepLines/>
              <w:rPr>
                <w:lang w:val="en-US"/>
              </w:rPr>
            </w:pPr>
            <w:r w:rsidRPr="00121095">
              <w:rPr>
                <w:lang w:val="en-US"/>
              </w:rPr>
              <w:t xml:space="preserve">Field Name </w:t>
            </w:r>
          </w:p>
        </w:tc>
        <w:tc>
          <w:tcPr>
            <w:tcW w:w="792" w:type="dxa"/>
            <w:tcBorders>
              <w:top w:val="double" w:sz="4" w:space="0" w:color="auto"/>
              <w:bottom w:val="single" w:sz="4" w:space="0" w:color="auto"/>
            </w:tcBorders>
            <w:shd w:val="clear" w:color="auto" w:fill="FFFFFF"/>
          </w:tcPr>
          <w:p w14:paraId="45C89193" w14:textId="77777777" w:rsidR="00E921A2" w:rsidRPr="00121095" w:rsidRDefault="00E921A2">
            <w:pPr>
              <w:pStyle w:val="QryTableInputHeader"/>
              <w:keepLines/>
              <w:rPr>
                <w:lang w:val="en-US"/>
              </w:rPr>
            </w:pPr>
            <w:r w:rsidRPr="00121095">
              <w:rPr>
                <w:lang w:val="en-US"/>
              </w:rPr>
              <w:t>Key/</w:t>
            </w:r>
          </w:p>
          <w:p w14:paraId="3A8590D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134DAC"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C977BBA"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A7269E8"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255D33B"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195522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87C91B6"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2DEE9ECD"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364EF457"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E008D98"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644A77B" w14:textId="77777777" w:rsidR="00E921A2" w:rsidRPr="00121095" w:rsidRDefault="00E921A2">
            <w:pPr>
              <w:pStyle w:val="QryTableInputHeader"/>
              <w:keepLines/>
              <w:rPr>
                <w:b w:val="0"/>
                <w:lang w:val="en-US"/>
              </w:rPr>
            </w:pPr>
            <w:r w:rsidRPr="00121095">
              <w:rPr>
                <w:lang w:val="en-US"/>
              </w:rPr>
              <w:t>Element Name</w:t>
            </w:r>
          </w:p>
        </w:tc>
      </w:tr>
      <w:tr w:rsidR="00D146B1" w:rsidRPr="00E921A2" w14:paraId="13BF31D8" w14:textId="77777777" w:rsidTr="00D146B1">
        <w:trPr>
          <w:cantSplit/>
        </w:trPr>
        <w:tc>
          <w:tcPr>
            <w:tcW w:w="648" w:type="dxa"/>
            <w:tcBorders>
              <w:top w:val="single" w:sz="4" w:space="0" w:color="auto"/>
              <w:bottom w:val="single" w:sz="4" w:space="0" w:color="auto"/>
            </w:tcBorders>
            <w:shd w:val="clear" w:color="auto" w:fill="FFFFFF"/>
          </w:tcPr>
          <w:p w14:paraId="0F68A175"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3C06BD07"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698E7FDF"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ACC6F0C"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2FCCDB7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610BBE8A"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A99A65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138E911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F6148D7"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2345B5D"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DA1D0E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3D8311E"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77E127C2" w14:textId="77777777" w:rsidR="00E921A2" w:rsidRPr="00121095" w:rsidRDefault="00E921A2">
            <w:pPr>
              <w:pStyle w:val="QryTableInput"/>
              <w:keepNext/>
              <w:keepLines/>
            </w:pPr>
          </w:p>
        </w:tc>
      </w:tr>
      <w:tr w:rsidR="00D146B1" w:rsidRPr="00E921A2" w14:paraId="521F9B76" w14:textId="77777777" w:rsidTr="00D146B1">
        <w:trPr>
          <w:cantSplit/>
        </w:trPr>
        <w:tc>
          <w:tcPr>
            <w:tcW w:w="648" w:type="dxa"/>
            <w:tcBorders>
              <w:top w:val="single" w:sz="4" w:space="0" w:color="auto"/>
              <w:bottom w:val="single" w:sz="4" w:space="0" w:color="auto"/>
            </w:tcBorders>
            <w:shd w:val="clear" w:color="auto" w:fill="FFFFFF"/>
          </w:tcPr>
          <w:p w14:paraId="28E7E265"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62E4F5A3"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04B049DB"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A0E0FA7"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087B633F"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009B18D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5913D4D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8D9A19C"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019D0FE"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7973424A"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5C2FC8E"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45FBBD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57B4E770" w14:textId="77777777" w:rsidR="00E921A2" w:rsidRPr="00121095" w:rsidRDefault="00E921A2">
            <w:pPr>
              <w:pStyle w:val="QryTableInput"/>
              <w:keepNext/>
              <w:keepLines/>
            </w:pPr>
          </w:p>
        </w:tc>
      </w:tr>
      <w:tr w:rsidR="005E5417" w:rsidRPr="00E921A2" w14:paraId="189D2F89" w14:textId="77777777" w:rsidTr="005E5417">
        <w:trPr>
          <w:cantSplit/>
        </w:trPr>
        <w:tc>
          <w:tcPr>
            <w:tcW w:w="648" w:type="dxa"/>
            <w:tcBorders>
              <w:top w:val="single" w:sz="4" w:space="0" w:color="auto"/>
              <w:bottom w:val="double" w:sz="4" w:space="0" w:color="auto"/>
            </w:tcBorders>
            <w:shd w:val="clear" w:color="auto" w:fill="FFFFFF"/>
          </w:tcPr>
          <w:p w14:paraId="219BEDAA"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5F94688"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7713BCF3" w14:textId="77777777" w:rsidR="00E921A2" w:rsidRPr="00121095" w:rsidRDefault="00E921A2">
            <w:pPr>
              <w:pStyle w:val="QryTableInput"/>
              <w:keepNext/>
              <w:keepLines/>
            </w:pPr>
            <w:r w:rsidRPr="00121095">
              <w:t>S</w:t>
            </w:r>
          </w:p>
        </w:tc>
        <w:tc>
          <w:tcPr>
            <w:tcW w:w="288" w:type="dxa"/>
            <w:tcBorders>
              <w:top w:val="single" w:sz="4" w:space="0" w:color="auto"/>
              <w:bottom w:val="double" w:sz="4" w:space="0" w:color="auto"/>
            </w:tcBorders>
            <w:shd w:val="clear" w:color="auto" w:fill="FFFFFF"/>
          </w:tcPr>
          <w:p w14:paraId="4B44A5B2" w14:textId="77777777" w:rsidR="00E921A2" w:rsidRPr="00121095" w:rsidRDefault="00E921A2">
            <w:pPr>
              <w:pStyle w:val="QryTableInput"/>
              <w:keepNext/>
              <w:keepLines/>
            </w:pPr>
            <w:r w:rsidRPr="00121095">
              <w:t>Y</w:t>
            </w:r>
          </w:p>
        </w:tc>
        <w:tc>
          <w:tcPr>
            <w:tcW w:w="576" w:type="dxa"/>
            <w:tcBorders>
              <w:top w:val="single" w:sz="4" w:space="0" w:color="auto"/>
              <w:bottom w:val="double" w:sz="4" w:space="0" w:color="auto"/>
            </w:tcBorders>
            <w:shd w:val="clear" w:color="auto" w:fill="FFFFFF"/>
          </w:tcPr>
          <w:p w14:paraId="23957B67" w14:textId="77777777" w:rsidR="00E921A2" w:rsidRPr="00121095" w:rsidRDefault="00E921A2">
            <w:pPr>
              <w:pStyle w:val="QryTableInput"/>
              <w:keepNext/>
              <w:keepLines/>
            </w:pPr>
            <w:r w:rsidRPr="00121095">
              <w:t>20</w:t>
            </w:r>
          </w:p>
        </w:tc>
        <w:tc>
          <w:tcPr>
            <w:tcW w:w="720" w:type="dxa"/>
            <w:tcBorders>
              <w:top w:val="single" w:sz="4" w:space="0" w:color="auto"/>
              <w:bottom w:val="double" w:sz="4" w:space="0" w:color="auto"/>
            </w:tcBorders>
            <w:shd w:val="clear" w:color="auto" w:fill="FFFFFF"/>
          </w:tcPr>
          <w:p w14:paraId="38ABDAD0" w14:textId="77777777" w:rsidR="00E921A2" w:rsidRPr="00121095" w:rsidRDefault="00E921A2">
            <w:pPr>
              <w:pStyle w:val="QryTableInput"/>
              <w:keepNext/>
              <w:keepLines/>
            </w:pPr>
            <w:r w:rsidRPr="00121095">
              <w:t>CX</w:t>
            </w:r>
          </w:p>
        </w:tc>
        <w:tc>
          <w:tcPr>
            <w:tcW w:w="288" w:type="dxa"/>
            <w:tcBorders>
              <w:top w:val="single" w:sz="4" w:space="0" w:color="auto"/>
              <w:bottom w:val="double" w:sz="4" w:space="0" w:color="auto"/>
            </w:tcBorders>
            <w:shd w:val="clear" w:color="auto" w:fill="FFFFFF"/>
          </w:tcPr>
          <w:p w14:paraId="33F62079" w14:textId="77777777" w:rsidR="00E921A2" w:rsidRPr="00121095" w:rsidRDefault="00E921A2">
            <w:pPr>
              <w:pStyle w:val="QryTableInput"/>
              <w:keepNext/>
              <w:keepLines/>
            </w:pPr>
            <w:r w:rsidRPr="00121095">
              <w:t>O</w:t>
            </w:r>
          </w:p>
        </w:tc>
        <w:tc>
          <w:tcPr>
            <w:tcW w:w="288" w:type="dxa"/>
            <w:tcBorders>
              <w:top w:val="single" w:sz="4" w:space="0" w:color="auto"/>
              <w:bottom w:val="double" w:sz="4" w:space="0" w:color="auto"/>
            </w:tcBorders>
            <w:shd w:val="clear" w:color="auto" w:fill="FFFFFF"/>
          </w:tcPr>
          <w:p w14:paraId="0448A3AB"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1BB8533"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41F1EA91"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8C08C06"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0DC8A9BC"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62445F8" w14:textId="77777777" w:rsidR="00E921A2" w:rsidRPr="00121095" w:rsidRDefault="00E921A2">
            <w:pPr>
              <w:pStyle w:val="QryTableInput"/>
              <w:keepNext/>
              <w:keepLines/>
            </w:pPr>
            <w:r w:rsidRPr="00121095">
              <w:t>PID-3 Patient Identifier List</w:t>
            </w:r>
          </w:p>
        </w:tc>
      </w:tr>
    </w:tbl>
    <w:p w14:paraId="61355895" w14:textId="77777777" w:rsidR="00E921A2" w:rsidRPr="00121095" w:rsidRDefault="00E921A2">
      <w:pPr>
        <w:spacing w:before="120"/>
        <w:rPr>
          <w:rStyle w:val="Strong"/>
        </w:rPr>
      </w:pPr>
      <w:r w:rsidRPr="00121095">
        <w:rPr>
          <w:rStyle w:val="Strong"/>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361DBA6B" w14:textId="77777777" w:rsidTr="00E50DB9">
        <w:trPr>
          <w:tblHeader/>
        </w:trPr>
        <w:tc>
          <w:tcPr>
            <w:tcW w:w="1728" w:type="dxa"/>
            <w:tcBorders>
              <w:top w:val="double" w:sz="4" w:space="0" w:color="auto"/>
              <w:bottom w:val="single" w:sz="4" w:space="0" w:color="auto"/>
            </w:tcBorders>
            <w:shd w:val="pct10" w:color="auto" w:fill="FFFFFF"/>
          </w:tcPr>
          <w:p w14:paraId="569446B6" w14:textId="77777777" w:rsidR="00E921A2" w:rsidRPr="00121095" w:rsidRDefault="00E921A2">
            <w:pPr>
              <w:pStyle w:val="QryTableInputParamHeader"/>
              <w:rPr>
                <w:lang w:val="en-US"/>
              </w:rPr>
            </w:pPr>
            <w:r w:rsidRPr="00121095">
              <w:rPr>
                <w:lang w:val="en-US"/>
              </w:rPr>
              <w:t>Input Parameter (Query ID=Z99)</w:t>
            </w:r>
          </w:p>
        </w:tc>
        <w:tc>
          <w:tcPr>
            <w:tcW w:w="1007" w:type="dxa"/>
            <w:tcBorders>
              <w:top w:val="double" w:sz="4" w:space="0" w:color="auto"/>
              <w:bottom w:val="single" w:sz="4" w:space="0" w:color="auto"/>
            </w:tcBorders>
            <w:shd w:val="pct10" w:color="auto" w:fill="FFFFFF"/>
          </w:tcPr>
          <w:p w14:paraId="11699441"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A6936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168A20D" w14:textId="77777777" w:rsidR="00E921A2" w:rsidRPr="00121095" w:rsidRDefault="00E921A2">
            <w:pPr>
              <w:pStyle w:val="QryTableInputParamHeader"/>
              <w:rPr>
                <w:lang w:val="en-US"/>
              </w:rPr>
            </w:pPr>
            <w:r w:rsidRPr="00121095">
              <w:rPr>
                <w:lang w:val="en-US"/>
              </w:rPr>
              <w:t>Description</w:t>
            </w:r>
          </w:p>
        </w:tc>
      </w:tr>
      <w:tr w:rsidR="00E921A2" w:rsidRPr="00E921A2" w14:paraId="74DF0A65" w14:textId="77777777" w:rsidTr="00E50DB9">
        <w:tc>
          <w:tcPr>
            <w:tcW w:w="1728" w:type="dxa"/>
            <w:tcBorders>
              <w:top w:val="single" w:sz="4" w:space="0" w:color="auto"/>
              <w:bottom w:val="single" w:sz="4" w:space="0" w:color="auto"/>
            </w:tcBorders>
            <w:shd w:val="clear" w:color="auto" w:fill="FFFFFF"/>
          </w:tcPr>
          <w:p w14:paraId="2D8571B7"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736840F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191022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30C2B1F" w14:textId="77777777" w:rsidR="00E921A2" w:rsidRPr="00121095" w:rsidRDefault="00E921A2">
            <w:pPr>
              <w:pStyle w:val="QryTableInputParam"/>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5706D5A0" w14:textId="77777777" w:rsidTr="00E50DB9">
        <w:tc>
          <w:tcPr>
            <w:tcW w:w="1728" w:type="dxa"/>
            <w:tcBorders>
              <w:top w:val="single" w:sz="4" w:space="0" w:color="auto"/>
              <w:bottom w:val="single" w:sz="4" w:space="0" w:color="auto"/>
            </w:tcBorders>
            <w:shd w:val="clear" w:color="auto" w:fill="FFFFFF"/>
          </w:tcPr>
          <w:p w14:paraId="2B9EAAA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0104D44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1518ACE"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046CBD8"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5369AF2" w14:textId="77777777" w:rsidTr="00E50DB9">
        <w:tc>
          <w:tcPr>
            <w:tcW w:w="1728" w:type="dxa"/>
            <w:tcBorders>
              <w:top w:val="single" w:sz="4" w:space="0" w:color="auto"/>
              <w:bottom w:val="single" w:sz="4" w:space="0" w:color="auto"/>
            </w:tcBorders>
            <w:shd w:val="clear" w:color="auto" w:fill="FFFFFF"/>
          </w:tcPr>
          <w:p w14:paraId="3C3E4D81"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3D301F16"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A2564EF"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79E0BC8" w14:textId="77777777" w:rsidR="00E921A2" w:rsidRPr="00121095" w:rsidRDefault="00E921A2">
            <w:pPr>
              <w:pStyle w:val="QryTableInputParam"/>
              <w:rPr>
                <w:lang w:val="en-US"/>
              </w:rPr>
            </w:pPr>
          </w:p>
        </w:tc>
      </w:tr>
      <w:tr w:rsidR="00E921A2" w:rsidRPr="00E921A2" w14:paraId="4378E7B1" w14:textId="77777777" w:rsidTr="00E50DB9">
        <w:tc>
          <w:tcPr>
            <w:tcW w:w="1728" w:type="dxa"/>
            <w:tcBorders>
              <w:top w:val="single" w:sz="4" w:space="0" w:color="auto"/>
              <w:bottom w:val="single" w:sz="4" w:space="0" w:color="auto"/>
            </w:tcBorders>
            <w:shd w:val="clear" w:color="auto" w:fill="FFFFFF"/>
          </w:tcPr>
          <w:p w14:paraId="2AE324F6"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70DAC2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293777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E5AFBC1" w14:textId="77777777" w:rsidR="00E921A2" w:rsidRPr="00121095" w:rsidRDefault="00E921A2">
            <w:pPr>
              <w:pStyle w:val="QryTableInputParam"/>
              <w:rPr>
                <w:lang w:val="en-US"/>
              </w:rPr>
            </w:pPr>
            <w:r w:rsidRPr="00121095">
              <w:rPr>
                <w:lang w:val="en-US"/>
              </w:rPr>
              <w:t>Components: &lt;ID (ST)&gt; ^ &lt;check digit (ST)&gt; ^ &lt;code identifying the check digit scheme employed (ID)&gt; ^ &lt; assigning authority (HD)&gt; ^ &lt;identifier type code (IS)&gt; ^ &lt; assigning facility (HD)&gt;</w:t>
            </w:r>
          </w:p>
        </w:tc>
      </w:tr>
      <w:tr w:rsidR="00E921A2" w:rsidRPr="00E921A2" w14:paraId="0B5DA875" w14:textId="77777777" w:rsidTr="00E50DB9">
        <w:tc>
          <w:tcPr>
            <w:tcW w:w="1728" w:type="dxa"/>
            <w:tcBorders>
              <w:top w:val="single" w:sz="4" w:space="0" w:color="auto"/>
              <w:bottom w:val="single" w:sz="4" w:space="0" w:color="auto"/>
            </w:tcBorders>
            <w:shd w:val="clear" w:color="auto" w:fill="FFFFFF"/>
          </w:tcPr>
          <w:p w14:paraId="105D3D3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401CDC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441307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ED8D97"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PatientID, and PatientIDAssigningAuthority, </w:t>
            </w:r>
            <w:r w:rsidRPr="00121095">
              <w:rPr>
                <w:lang w:val="en-US"/>
              </w:rPr>
              <w:t>are intended to identify a unique entry on the PATIENT_MASTER table. The PatientIDTypeCode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w:t>
            </w:r>
          </w:p>
        </w:tc>
      </w:tr>
      <w:tr w:rsidR="00E921A2" w:rsidRPr="00E921A2" w14:paraId="1C22D4D5" w14:textId="77777777" w:rsidTr="00E50DB9">
        <w:tc>
          <w:tcPr>
            <w:tcW w:w="1728" w:type="dxa"/>
            <w:tcBorders>
              <w:top w:val="single" w:sz="4" w:space="0" w:color="auto"/>
              <w:bottom w:val="single" w:sz="4" w:space="0" w:color="auto"/>
            </w:tcBorders>
            <w:shd w:val="clear" w:color="auto" w:fill="FFFFFF"/>
          </w:tcPr>
          <w:p w14:paraId="231458BD"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5E9D020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863CFA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8226FAB"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4BCAA1B4" w14:textId="77777777" w:rsidTr="00E50DB9">
        <w:tc>
          <w:tcPr>
            <w:tcW w:w="1728" w:type="dxa"/>
            <w:tcBorders>
              <w:top w:val="single" w:sz="4" w:space="0" w:color="auto"/>
              <w:bottom w:val="single" w:sz="4" w:space="0" w:color="auto"/>
            </w:tcBorders>
            <w:shd w:val="clear" w:color="auto" w:fill="FFFFFF"/>
          </w:tcPr>
          <w:p w14:paraId="7F4B9D75"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2E4868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40A51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AF2B304" w14:textId="77777777" w:rsidR="00E921A2" w:rsidRPr="00121095" w:rsidRDefault="00E921A2">
            <w:pPr>
              <w:pStyle w:val="QryTableInputParam"/>
              <w:rPr>
                <w:lang w:val="en-US"/>
              </w:rPr>
            </w:pPr>
          </w:p>
        </w:tc>
      </w:tr>
      <w:tr w:rsidR="00E921A2" w:rsidRPr="00E921A2" w14:paraId="2C569099" w14:textId="77777777" w:rsidTr="00E50DB9">
        <w:tc>
          <w:tcPr>
            <w:tcW w:w="1728" w:type="dxa"/>
            <w:tcBorders>
              <w:top w:val="single" w:sz="4" w:space="0" w:color="auto"/>
              <w:bottom w:val="single" w:sz="4" w:space="0" w:color="auto"/>
            </w:tcBorders>
            <w:shd w:val="clear" w:color="auto" w:fill="FFFFFF"/>
          </w:tcPr>
          <w:p w14:paraId="37AA5CF8"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1DBD631F"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5906B9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07D273A"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DAF120D" w14:textId="77777777" w:rsidTr="00E50DB9">
        <w:tc>
          <w:tcPr>
            <w:tcW w:w="1728" w:type="dxa"/>
            <w:tcBorders>
              <w:top w:val="single" w:sz="4" w:space="0" w:color="auto"/>
              <w:bottom w:val="single" w:sz="4" w:space="0" w:color="auto"/>
            </w:tcBorders>
            <w:shd w:val="clear" w:color="auto" w:fill="FFFFFF"/>
          </w:tcPr>
          <w:p w14:paraId="0FF5FDB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6B136843"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293CC2C"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B0C9B4F"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207E6DA8" w14:textId="77777777" w:rsidTr="00E50DB9">
        <w:tc>
          <w:tcPr>
            <w:tcW w:w="1728" w:type="dxa"/>
            <w:tcBorders>
              <w:top w:val="single" w:sz="4" w:space="0" w:color="auto"/>
              <w:bottom w:val="double" w:sz="4" w:space="0" w:color="auto"/>
            </w:tcBorders>
            <w:shd w:val="clear" w:color="auto" w:fill="FFFFFF"/>
          </w:tcPr>
          <w:p w14:paraId="105422DD" w14:textId="77777777" w:rsidR="00E921A2" w:rsidRPr="00121095" w:rsidRDefault="00E921A2">
            <w:pPr>
              <w:pStyle w:val="QryTableInputParam"/>
              <w:rPr>
                <w:lang w:val="en-US"/>
              </w:rPr>
            </w:pPr>
          </w:p>
        </w:tc>
        <w:tc>
          <w:tcPr>
            <w:tcW w:w="1007" w:type="dxa"/>
            <w:tcBorders>
              <w:top w:val="single" w:sz="4" w:space="0" w:color="auto"/>
              <w:bottom w:val="double" w:sz="4" w:space="0" w:color="auto"/>
            </w:tcBorders>
            <w:shd w:val="clear" w:color="auto" w:fill="FFFFFF"/>
          </w:tcPr>
          <w:p w14:paraId="06CA3D39"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179B6B6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4073408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2D4182E0" w14:textId="77777777" w:rsidR="00E921A2" w:rsidRPr="00121095" w:rsidRDefault="00E921A2">
      <w:pPr>
        <w:keepNext/>
        <w:keepLines/>
        <w:spacing w:before="120"/>
      </w:pPr>
      <w:r w:rsidRPr="00121095">
        <w:rPr>
          <w:b/>
        </w:rPr>
        <w:lastRenderedPageBreak/>
        <w:t>RCP Response Control Parameter Field Description and Commentary</w:t>
      </w:r>
    </w:p>
    <w:tbl>
      <w:tblPr>
        <w:tblW w:w="789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D146B1" w:rsidRPr="00E921A2" w14:paraId="7E75B274" w14:textId="77777777" w:rsidTr="00E50DB9">
        <w:trPr>
          <w:tblHeader/>
        </w:trPr>
        <w:tc>
          <w:tcPr>
            <w:tcW w:w="799" w:type="dxa"/>
            <w:tcBorders>
              <w:top w:val="double" w:sz="4" w:space="0" w:color="auto"/>
              <w:bottom w:val="single" w:sz="4" w:space="0" w:color="auto"/>
            </w:tcBorders>
            <w:shd w:val="clear" w:color="auto" w:fill="FFFFFF"/>
          </w:tcPr>
          <w:p w14:paraId="454691BC" w14:textId="77777777" w:rsidR="00E921A2" w:rsidRPr="00121095" w:rsidRDefault="00E921A2">
            <w:pPr>
              <w:pStyle w:val="QryTableRCPHeader"/>
              <w:keepNext/>
              <w:keepLines/>
              <w:rPr>
                <w:lang w:val="en-US"/>
              </w:rPr>
            </w:pPr>
            <w:r w:rsidRPr="00121095">
              <w:rPr>
                <w:lang w:val="en-US"/>
              </w:rPr>
              <w:t>Field Seq (Query ID=Z99)</w:t>
            </w:r>
          </w:p>
        </w:tc>
        <w:tc>
          <w:tcPr>
            <w:tcW w:w="2032" w:type="dxa"/>
            <w:tcBorders>
              <w:top w:val="double" w:sz="4" w:space="0" w:color="auto"/>
              <w:bottom w:val="single" w:sz="4" w:space="0" w:color="auto"/>
            </w:tcBorders>
            <w:shd w:val="clear" w:color="auto" w:fill="FFFFFF"/>
          </w:tcPr>
          <w:p w14:paraId="3F51A247" w14:textId="77777777" w:rsidR="00E921A2" w:rsidRPr="00121095" w:rsidRDefault="00E921A2">
            <w:pPr>
              <w:pStyle w:val="QryTableRCPHeader"/>
              <w:keepNext/>
              <w:keepLines/>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9CB547C"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4874F8F4"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A7F95A9"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B9D5940" w14:textId="77777777" w:rsidR="00E921A2" w:rsidRPr="00121095" w:rsidRDefault="00E921A2">
            <w:pPr>
              <w:pStyle w:val="QryTableRCPHeader"/>
              <w:keepNext/>
              <w:keepLines/>
              <w:rPr>
                <w:lang w:val="en-US"/>
              </w:rPr>
            </w:pPr>
            <w:r w:rsidRPr="00121095">
              <w:rPr>
                <w:lang w:val="en-US"/>
              </w:rPr>
              <w:t>Description</w:t>
            </w:r>
          </w:p>
        </w:tc>
      </w:tr>
      <w:tr w:rsidR="00D146B1" w:rsidRPr="00E921A2" w14:paraId="00CDEC97" w14:textId="77777777" w:rsidTr="00E50DB9">
        <w:tc>
          <w:tcPr>
            <w:tcW w:w="799" w:type="dxa"/>
            <w:tcBorders>
              <w:top w:val="single" w:sz="4" w:space="0" w:color="auto"/>
              <w:bottom w:val="single" w:sz="4" w:space="0" w:color="auto"/>
            </w:tcBorders>
            <w:shd w:val="clear" w:color="auto" w:fill="FFFFFF"/>
          </w:tcPr>
          <w:p w14:paraId="044C13EA" w14:textId="77777777" w:rsidR="00E921A2" w:rsidRPr="00121095" w:rsidRDefault="00E921A2">
            <w:pPr>
              <w:pStyle w:val="QryTableRCP"/>
              <w:keepNext/>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75A4B093" w14:textId="77777777" w:rsidR="00E921A2" w:rsidRPr="00121095" w:rsidRDefault="00E921A2">
            <w:pPr>
              <w:pStyle w:val="QryTableRCP"/>
              <w:keepNext/>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A16FCED"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6EF1DDF2"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FDC828D"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9893BF4"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D146B1" w:rsidRPr="00E921A2" w14:paraId="146181CF" w14:textId="77777777" w:rsidTr="00E50DB9">
        <w:tc>
          <w:tcPr>
            <w:tcW w:w="799" w:type="dxa"/>
            <w:tcBorders>
              <w:top w:val="single" w:sz="4" w:space="0" w:color="auto"/>
              <w:bottom w:val="single" w:sz="4" w:space="0" w:color="auto"/>
            </w:tcBorders>
            <w:shd w:val="clear" w:color="auto" w:fill="FFFFFF"/>
          </w:tcPr>
          <w:p w14:paraId="76FA1460"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72EC979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797F823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BB48C5F"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879D820"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56525A3" w14:textId="77777777" w:rsidR="00E921A2" w:rsidRPr="00121095" w:rsidRDefault="00E921A2">
            <w:pPr>
              <w:pStyle w:val="QryTableRCP"/>
              <w:rPr>
                <w:lang w:val="en-US"/>
              </w:rPr>
            </w:pPr>
          </w:p>
        </w:tc>
      </w:tr>
      <w:tr w:rsidR="00D146B1" w:rsidRPr="00E921A2" w14:paraId="310C6399" w14:textId="77777777" w:rsidTr="00E50DB9">
        <w:tc>
          <w:tcPr>
            <w:tcW w:w="799" w:type="dxa"/>
            <w:tcBorders>
              <w:top w:val="single" w:sz="4" w:space="0" w:color="auto"/>
              <w:bottom w:val="single" w:sz="4" w:space="0" w:color="auto"/>
            </w:tcBorders>
            <w:shd w:val="clear" w:color="auto" w:fill="FFFFFF"/>
          </w:tcPr>
          <w:p w14:paraId="7BBDA063"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4BEED0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1B97F126"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F0AFCD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392D398"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2CC41FD"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D146B1" w:rsidRPr="00E921A2" w14:paraId="7623083B" w14:textId="77777777" w:rsidTr="00E50DB9">
        <w:tc>
          <w:tcPr>
            <w:tcW w:w="799" w:type="dxa"/>
            <w:tcBorders>
              <w:top w:val="single" w:sz="4" w:space="0" w:color="auto"/>
              <w:bottom w:val="single" w:sz="4" w:space="0" w:color="auto"/>
            </w:tcBorders>
            <w:shd w:val="clear" w:color="auto" w:fill="FFFFFF"/>
          </w:tcPr>
          <w:p w14:paraId="4355B282"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49ADFB7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295070E"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A3C837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E8C753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D7900DE"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D146B1" w:rsidRPr="00E921A2" w14:paraId="57F0E568" w14:textId="77777777" w:rsidTr="00E50DB9">
        <w:tc>
          <w:tcPr>
            <w:tcW w:w="799" w:type="dxa"/>
            <w:tcBorders>
              <w:top w:val="single" w:sz="4" w:space="0" w:color="auto"/>
              <w:bottom w:val="single" w:sz="4" w:space="0" w:color="auto"/>
            </w:tcBorders>
            <w:shd w:val="clear" w:color="auto" w:fill="FFFFFF"/>
          </w:tcPr>
          <w:p w14:paraId="38FFB97E"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7BEC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3E2F4FB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110B0C"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0E1ABB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C857BF2"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D146B1" w:rsidRPr="00E921A2" w14:paraId="2E4DABEE" w14:textId="77777777" w:rsidTr="00E50DB9">
        <w:tc>
          <w:tcPr>
            <w:tcW w:w="799" w:type="dxa"/>
            <w:tcBorders>
              <w:top w:val="single" w:sz="4" w:space="0" w:color="auto"/>
              <w:bottom w:val="single" w:sz="4" w:space="0" w:color="auto"/>
            </w:tcBorders>
            <w:shd w:val="clear" w:color="auto" w:fill="FFFFFF"/>
          </w:tcPr>
          <w:p w14:paraId="4F9D9AC6"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6C478F85"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1059C93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8A26F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205AA98"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E6E7364" w14:textId="77777777" w:rsidR="00E921A2" w:rsidRPr="00121095" w:rsidRDefault="00E921A2">
            <w:pPr>
              <w:pStyle w:val="QryTableRCP"/>
              <w:rPr>
                <w:lang w:val="en-US"/>
              </w:rPr>
            </w:pPr>
          </w:p>
        </w:tc>
      </w:tr>
      <w:tr w:rsidR="00D146B1" w:rsidRPr="00E921A2" w14:paraId="5432D19D" w14:textId="77777777" w:rsidTr="00E50DB9">
        <w:tc>
          <w:tcPr>
            <w:tcW w:w="799" w:type="dxa"/>
            <w:tcBorders>
              <w:top w:val="single" w:sz="4" w:space="0" w:color="auto"/>
              <w:bottom w:val="single" w:sz="4" w:space="0" w:color="auto"/>
            </w:tcBorders>
            <w:shd w:val="clear" w:color="auto" w:fill="FFFFFF"/>
          </w:tcPr>
          <w:p w14:paraId="74C992D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74122F18"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78A59D88"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0499675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1D3A1D"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584B1A0A"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D146B1" w:rsidRPr="00E921A2" w14:paraId="1E08F92D" w14:textId="77777777" w:rsidTr="00E50DB9">
        <w:tc>
          <w:tcPr>
            <w:tcW w:w="799" w:type="dxa"/>
            <w:tcBorders>
              <w:top w:val="single" w:sz="4" w:space="0" w:color="auto"/>
              <w:bottom w:val="double" w:sz="4" w:space="0" w:color="auto"/>
            </w:tcBorders>
            <w:shd w:val="clear" w:color="auto" w:fill="FFFFFF"/>
          </w:tcPr>
          <w:p w14:paraId="3CA06806"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70C38EE9"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194E6D98"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70CF17E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53D45E1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52A97A9"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594BF176" w14:textId="77777777" w:rsidR="00E921A2" w:rsidRPr="00121095" w:rsidRDefault="00E921A2">
      <w:pPr>
        <w:spacing w:before="120"/>
        <w:rPr>
          <w:b/>
        </w:rPr>
      </w:pPr>
      <w:r w:rsidRPr="00121095">
        <w:rPr>
          <w:b/>
        </w:rPr>
        <w:t>Output Specification and Commentary:  Virtual Table</w:t>
      </w:r>
    </w:p>
    <w:tbl>
      <w:tblPr>
        <w:tblW w:w="9000"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50FD1F1F" w14:textId="77777777" w:rsidTr="00E50DB9">
        <w:trPr>
          <w:cantSplit/>
          <w:tblHeader/>
        </w:trPr>
        <w:tc>
          <w:tcPr>
            <w:tcW w:w="1440" w:type="dxa"/>
            <w:tcBorders>
              <w:top w:val="double" w:sz="4" w:space="0" w:color="auto"/>
              <w:bottom w:val="single" w:sz="4" w:space="0" w:color="auto"/>
            </w:tcBorders>
            <w:shd w:val="pct10" w:color="auto" w:fill="FFFFFF"/>
          </w:tcPr>
          <w:p w14:paraId="517B2BF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7D524C03" w14:textId="77777777" w:rsidR="00E921A2" w:rsidRPr="00121095" w:rsidRDefault="00E921A2">
            <w:pPr>
              <w:pStyle w:val="QryTableVirtualHeader"/>
              <w:rPr>
                <w:lang w:val="en-US"/>
              </w:rPr>
            </w:pPr>
            <w:r w:rsidRPr="00121095">
              <w:rPr>
                <w:lang w:val="en-US"/>
              </w:rPr>
              <w:t>Key/</w:t>
            </w:r>
          </w:p>
          <w:p w14:paraId="593B128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A421C82"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54C76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1766C91"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72FC533"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7EAD1D26"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5244431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1FCEFF82"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632CE781"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CBA326E"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E2D7563" w14:textId="77777777" w:rsidR="00E921A2" w:rsidRPr="00121095" w:rsidRDefault="00E921A2">
            <w:pPr>
              <w:pStyle w:val="QryTableVirtualHeader"/>
              <w:rPr>
                <w:lang w:val="en-US"/>
              </w:rPr>
            </w:pPr>
            <w:r w:rsidRPr="00121095">
              <w:rPr>
                <w:lang w:val="en-US"/>
              </w:rPr>
              <w:t>Element Name</w:t>
            </w:r>
          </w:p>
        </w:tc>
      </w:tr>
      <w:tr w:rsidR="005E5417" w:rsidRPr="00E921A2" w14:paraId="37E71121" w14:textId="77777777" w:rsidTr="00E50DB9">
        <w:trPr>
          <w:cantSplit/>
        </w:trPr>
        <w:tc>
          <w:tcPr>
            <w:tcW w:w="1440" w:type="dxa"/>
            <w:tcBorders>
              <w:top w:val="single" w:sz="4" w:space="0" w:color="auto"/>
              <w:bottom w:val="single" w:sz="4" w:space="0" w:color="auto"/>
            </w:tcBorders>
            <w:shd w:val="clear" w:color="auto" w:fill="FFFFFF"/>
          </w:tcPr>
          <w:p w14:paraId="199FBF08"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070566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0B02FC6"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2257DCB"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0357BDCD"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581907E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351567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26E6DB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172F91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2C9CC09"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2A513F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1FCBCE2" w14:textId="77777777" w:rsidR="00E921A2" w:rsidRPr="00121095" w:rsidRDefault="00E921A2">
            <w:pPr>
              <w:pStyle w:val="QryTableVirtual"/>
              <w:rPr>
                <w:lang w:val="en-US"/>
              </w:rPr>
            </w:pPr>
            <w:r w:rsidRPr="00121095">
              <w:rPr>
                <w:lang w:val="en-US"/>
              </w:rPr>
              <w:t>PID-3: Patient  Identifier List</w:t>
            </w:r>
          </w:p>
        </w:tc>
      </w:tr>
      <w:tr w:rsidR="005E5417" w:rsidRPr="00E921A2" w14:paraId="26620AD7" w14:textId="77777777" w:rsidTr="00E50DB9">
        <w:trPr>
          <w:cantSplit/>
        </w:trPr>
        <w:tc>
          <w:tcPr>
            <w:tcW w:w="1440" w:type="dxa"/>
            <w:tcBorders>
              <w:top w:val="single" w:sz="4" w:space="0" w:color="auto"/>
              <w:bottom w:val="single" w:sz="4" w:space="0" w:color="auto"/>
            </w:tcBorders>
            <w:shd w:val="clear" w:color="auto" w:fill="FFFFFF"/>
          </w:tcPr>
          <w:p w14:paraId="3688EF7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3E575ED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8DEBAF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3B88E6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A3B96A6"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0B0F55F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661C1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F4E936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479ED0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486DCC4"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D0200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F695156" w14:textId="77777777" w:rsidR="00E921A2" w:rsidRPr="00121095" w:rsidRDefault="00E921A2">
            <w:pPr>
              <w:pStyle w:val="QryTableVirtual"/>
              <w:rPr>
                <w:lang w:val="en-US"/>
              </w:rPr>
            </w:pPr>
            <w:r w:rsidRPr="00121095">
              <w:rPr>
                <w:lang w:val="en-US"/>
              </w:rPr>
              <w:t>PID-5 Patient Name</w:t>
            </w:r>
          </w:p>
        </w:tc>
      </w:tr>
      <w:tr w:rsidR="005E5417" w:rsidRPr="00E921A2" w14:paraId="1115AE34" w14:textId="77777777" w:rsidTr="00E50DB9">
        <w:trPr>
          <w:cantSplit/>
        </w:trPr>
        <w:tc>
          <w:tcPr>
            <w:tcW w:w="1440" w:type="dxa"/>
            <w:tcBorders>
              <w:top w:val="single" w:sz="4" w:space="0" w:color="auto"/>
              <w:bottom w:val="single" w:sz="4" w:space="0" w:color="auto"/>
            </w:tcBorders>
            <w:shd w:val="clear" w:color="auto" w:fill="FFFFFF"/>
          </w:tcPr>
          <w:p w14:paraId="1A468F3B"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1FF19BF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2F8D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884BF8"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DD75A7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B633F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DF44F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CEB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93B00C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799A875"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5CE08C5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D758901" w14:textId="77777777" w:rsidR="00E921A2" w:rsidRPr="00121095" w:rsidRDefault="00E921A2">
            <w:pPr>
              <w:pStyle w:val="QryTableVirtual"/>
              <w:rPr>
                <w:lang w:val="en-US"/>
              </w:rPr>
            </w:pPr>
            <w:r w:rsidRPr="00121095">
              <w:rPr>
                <w:lang w:val="en-US"/>
              </w:rPr>
              <w:t>PID-6 Mother's Maiden Name</w:t>
            </w:r>
          </w:p>
        </w:tc>
      </w:tr>
      <w:tr w:rsidR="005E5417" w:rsidRPr="00E921A2" w14:paraId="50E2A877" w14:textId="77777777" w:rsidTr="00E50DB9">
        <w:trPr>
          <w:cantSplit/>
        </w:trPr>
        <w:tc>
          <w:tcPr>
            <w:tcW w:w="1440" w:type="dxa"/>
            <w:tcBorders>
              <w:top w:val="single" w:sz="4" w:space="0" w:color="auto"/>
              <w:bottom w:val="single" w:sz="4" w:space="0" w:color="auto"/>
            </w:tcBorders>
            <w:shd w:val="clear" w:color="auto" w:fill="FFFFFF"/>
          </w:tcPr>
          <w:p w14:paraId="07C8B545"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9DECA45"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302875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0FF3E0"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160B79DF"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14F1AE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C81E48"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3E8E7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4ED458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D91FA87"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2444F1C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FB0B06" w14:textId="77777777" w:rsidR="00E921A2" w:rsidRPr="00121095" w:rsidRDefault="00E921A2">
            <w:pPr>
              <w:pStyle w:val="QryTableVirtual"/>
              <w:rPr>
                <w:lang w:val="en-US"/>
              </w:rPr>
            </w:pPr>
            <w:r w:rsidRPr="00121095">
              <w:rPr>
                <w:lang w:val="en-US"/>
              </w:rPr>
              <w:t>PID-7 Date/Time of Birth</w:t>
            </w:r>
          </w:p>
        </w:tc>
      </w:tr>
      <w:tr w:rsidR="005E5417" w:rsidRPr="00E921A2" w14:paraId="37D4F87D" w14:textId="77777777" w:rsidTr="00E50DB9">
        <w:trPr>
          <w:cantSplit/>
        </w:trPr>
        <w:tc>
          <w:tcPr>
            <w:tcW w:w="1440" w:type="dxa"/>
            <w:tcBorders>
              <w:top w:val="single" w:sz="4" w:space="0" w:color="auto"/>
              <w:bottom w:val="single" w:sz="4" w:space="0" w:color="auto"/>
            </w:tcBorders>
            <w:shd w:val="clear" w:color="auto" w:fill="FFFFFF"/>
          </w:tcPr>
          <w:p w14:paraId="2265BB6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33D3B7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C3B91A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4500AB6"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DB7CDC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5ED15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390F1D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A9A575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E14773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2E9369"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3FD9E4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51F2B83" w14:textId="77777777" w:rsidR="00E921A2" w:rsidRPr="00121095" w:rsidRDefault="00E921A2">
            <w:pPr>
              <w:pStyle w:val="QryTableVirtual"/>
              <w:rPr>
                <w:lang w:val="en-US"/>
              </w:rPr>
            </w:pPr>
            <w:r w:rsidRPr="00121095">
              <w:rPr>
                <w:lang w:val="en-US"/>
              </w:rPr>
              <w:t>PID-8 Sex</w:t>
            </w:r>
          </w:p>
        </w:tc>
      </w:tr>
      <w:tr w:rsidR="005E5417" w:rsidRPr="00E921A2" w14:paraId="479716A2" w14:textId="77777777" w:rsidTr="00E50DB9">
        <w:trPr>
          <w:cantSplit/>
        </w:trPr>
        <w:tc>
          <w:tcPr>
            <w:tcW w:w="1440" w:type="dxa"/>
            <w:tcBorders>
              <w:top w:val="single" w:sz="4" w:space="0" w:color="auto"/>
              <w:bottom w:val="double" w:sz="4" w:space="0" w:color="auto"/>
            </w:tcBorders>
            <w:shd w:val="clear" w:color="auto" w:fill="FFFFFF"/>
          </w:tcPr>
          <w:p w14:paraId="004D9A3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3C2222C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49CC3E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D1418BD"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5705B7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1159620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D12733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7DA180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8E71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2529D4"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3CC27BC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C12C833" w14:textId="77777777" w:rsidR="00E921A2" w:rsidRPr="00121095" w:rsidRDefault="00E921A2">
            <w:pPr>
              <w:pStyle w:val="QryTableVirtual"/>
              <w:rPr>
                <w:lang w:val="en-US"/>
              </w:rPr>
            </w:pPr>
            <w:r w:rsidRPr="00121095">
              <w:rPr>
                <w:lang w:val="en-US"/>
              </w:rPr>
              <w:t>PID-10 Race</w:t>
            </w:r>
          </w:p>
        </w:tc>
      </w:tr>
    </w:tbl>
    <w:p w14:paraId="0A4C10FB" w14:textId="77777777" w:rsidR="00E921A2" w:rsidRPr="00121095" w:rsidRDefault="00E921A2">
      <w:pPr>
        <w:pStyle w:val="Heading3"/>
      </w:pPr>
      <w:bookmarkStart w:id="150" w:name="_Toc495483526"/>
      <w:bookmarkStart w:id="151" w:name="_Toc24273746"/>
      <w:bookmarkStart w:id="152" w:name="_Toc41280972"/>
      <w:bookmarkStart w:id="153" w:name="_Toc43004334"/>
      <w:bookmarkStart w:id="154" w:name="_Toc148083065"/>
      <w:r w:rsidRPr="00121095">
        <w:t xml:space="preserve">Formal specification of the </w:t>
      </w:r>
      <w:bookmarkEnd w:id="150"/>
      <w:bookmarkEnd w:id="151"/>
      <w:bookmarkEnd w:id="152"/>
      <w:bookmarkEnd w:id="153"/>
      <w:r w:rsidRPr="00121095">
        <w:t>Query Profile</w:t>
      </w:r>
      <w:bookmarkEnd w:id="154"/>
      <w:r w:rsidR="00BF2FE6" w:rsidRPr="00121095">
        <w:fldChar w:fldCharType="begin"/>
      </w:r>
      <w:r w:rsidRPr="00121095">
        <w:instrText xml:space="preserve"> XE "Formal specification of the conformance statement" </w:instrText>
      </w:r>
      <w:r w:rsidR="00BF2FE6" w:rsidRPr="00121095">
        <w:fldChar w:fldCharType="end"/>
      </w:r>
    </w:p>
    <w:p w14:paraId="233435A4" w14:textId="77777777" w:rsidR="00E921A2" w:rsidRPr="00121095" w:rsidRDefault="00E921A2">
      <w:pPr>
        <w:pStyle w:val="NormalIndented"/>
      </w:pPr>
      <w:r w:rsidRPr="00121095">
        <w:t xml:space="preserve">The Query Profile contains the following information: </w:t>
      </w:r>
    </w:p>
    <w:p w14:paraId="24FAA0DB" w14:textId="77777777" w:rsidR="00E921A2" w:rsidRPr="00121095" w:rsidRDefault="00E921A2" w:rsidP="007D495C">
      <w:pPr>
        <w:pStyle w:val="NormalListBullets"/>
      </w:pPr>
      <w:r w:rsidRPr="00121095">
        <w:t xml:space="preserve">Query Profile ID: The unique identifier applying to this query's Query Profile.  This value is transmitted as the first component of </w:t>
      </w:r>
      <w:r w:rsidRPr="00121095">
        <w:rPr>
          <w:rStyle w:val="ReferenceAttribute"/>
        </w:rPr>
        <w:t>QPD-1-Message query name</w:t>
      </w:r>
      <w:r w:rsidRPr="00121095">
        <w:t xml:space="preserve">. For sites implementing the Conformance SIG's Implementation Guide, this value shall also be transmitted in </w:t>
      </w:r>
      <w:r w:rsidRPr="00121095">
        <w:rPr>
          <w:rStyle w:val="ReferenceAttribute"/>
        </w:rPr>
        <w:t>MSH-21-Query Profile ID</w:t>
      </w:r>
      <w:r w:rsidRPr="00121095">
        <w:t>.</w:t>
      </w:r>
    </w:p>
    <w:p w14:paraId="3DF9C7F4" w14:textId="77777777" w:rsidR="00E921A2" w:rsidRPr="00121095" w:rsidRDefault="00E921A2" w:rsidP="007D495C">
      <w:pPr>
        <w:pStyle w:val="NormalListBullets"/>
      </w:pPr>
      <w:r w:rsidRPr="00121095">
        <w:t>Formal Query Name: identifies a unique query or publication, e.g., PharmacyDispenseHistory.</w:t>
      </w:r>
    </w:p>
    <w:p w14:paraId="32789FAD" w14:textId="77777777" w:rsidR="00E921A2" w:rsidRPr="00121095" w:rsidRDefault="00E921A2" w:rsidP="007D495C">
      <w:pPr>
        <w:pStyle w:val="NormalListBullets"/>
      </w:pPr>
      <w:r w:rsidRPr="00121095">
        <w:lastRenderedPageBreak/>
        <w:t>Query Trigger: identifies the trigger event for the query.  Note that more than one Query Profile may map to the same generic trigger event (Q10 through Q15).  If a non-generic trigger event is used, it should correspond to exactly one Query Profile.</w:t>
      </w:r>
    </w:p>
    <w:p w14:paraId="589286FD" w14:textId="77777777" w:rsidR="00E921A2" w:rsidRPr="00121095" w:rsidRDefault="00E921A2" w:rsidP="007D495C">
      <w:pPr>
        <w:pStyle w:val="NormalListBullets"/>
      </w:pPr>
      <w:r w:rsidRPr="00121095">
        <w:t>The use of Q for HL7-standard query trigger events is conventional; another letter may be used if the supply of Q triggers is exhausted.</w:t>
      </w:r>
    </w:p>
    <w:p w14:paraId="08517B45" w14:textId="77777777" w:rsidR="00E921A2" w:rsidRPr="00121095" w:rsidRDefault="00E921A2" w:rsidP="007D495C">
      <w:pPr>
        <w:pStyle w:val="NormalListBullets"/>
      </w:pPr>
      <w:r w:rsidRPr="00121095">
        <w:t xml:space="preserve">The assignment of a trigger event, while mandatory, is intended to facilitate processing rather than to identify a query uniquely.  A query is uniquely identified by the value transmitted in </w:t>
      </w:r>
      <w:r w:rsidRPr="00121095">
        <w:rPr>
          <w:rStyle w:val="ReferenceAttribute"/>
        </w:rPr>
        <w:t>QPD-1-Message query name</w:t>
      </w:r>
      <w:r w:rsidRPr="00121095">
        <w:t xml:space="preserve">.  This value SHALL be the same in both the query and response messages, even though the trigger event for the query differs from the trigger event for the response. </w:t>
      </w:r>
    </w:p>
    <w:p w14:paraId="38F2B400" w14:textId="77777777" w:rsidR="00E921A2" w:rsidRPr="00121095" w:rsidRDefault="00E921A2" w:rsidP="007D495C">
      <w:pPr>
        <w:pStyle w:val="NormalListBullets"/>
      </w:pPr>
      <w:r w:rsidRPr="00121095">
        <w:t>Response Trigger: identifies the unique trigger event for the response. Note that more than one Query Profile may map to the same generic trigger event (K10 through K15).  If a non-generic trigger event is used, it should correspond to exactly one Query Profile.</w:t>
      </w:r>
    </w:p>
    <w:p w14:paraId="51F024BD" w14:textId="77777777" w:rsidR="00E921A2" w:rsidRPr="00121095" w:rsidRDefault="00E921A2" w:rsidP="007D495C">
      <w:pPr>
        <w:pStyle w:val="NormalListBullets"/>
      </w:pPr>
      <w:r w:rsidRPr="00121095">
        <w:t>The use of K for HL7-standard response trigger events is conventional; another letter may be used if the supply of K triggers is exhausted.</w:t>
      </w:r>
    </w:p>
    <w:p w14:paraId="04BE3E1B" w14:textId="77777777" w:rsidR="00E921A2" w:rsidRPr="00121095" w:rsidRDefault="00E921A2" w:rsidP="007D495C">
      <w:pPr>
        <w:pStyle w:val="NormalListBullets"/>
      </w:pPr>
      <w:r w:rsidRPr="00121095">
        <w:t>Query Priority: Specifies if the query is immediate, deferred or selectable.</w:t>
      </w:r>
    </w:p>
    <w:p w14:paraId="11614450" w14:textId="77777777" w:rsidR="00E921A2" w:rsidRPr="00121095" w:rsidRDefault="00E921A2" w:rsidP="007D495C">
      <w:pPr>
        <w:pStyle w:val="NormalListBullets"/>
      </w:pPr>
      <w:r w:rsidRPr="00121095">
        <w:t>Query Characteristics: Narrative describing general feature of the query.</w:t>
      </w:r>
    </w:p>
    <w:p w14:paraId="5B8674DF" w14:textId="77777777" w:rsidR="00E921A2" w:rsidRPr="00121095" w:rsidRDefault="00E921A2" w:rsidP="007D495C">
      <w:pPr>
        <w:pStyle w:val="NormalListBullets"/>
      </w:pPr>
      <w:r w:rsidRPr="00121095">
        <w:t>Purpose: Describes intent of query.</w:t>
      </w:r>
    </w:p>
    <w:p w14:paraId="503E779C" w14:textId="77777777" w:rsidR="00E921A2" w:rsidRPr="00121095" w:rsidRDefault="00E921A2" w:rsidP="007D495C">
      <w:pPr>
        <w:pStyle w:val="NormalListBullets"/>
      </w:pPr>
      <w:r w:rsidRPr="00121095">
        <w:t>Query Grammar: defines the logical structure of what can be sent by the Client. The structure of this part of the Query Profile is very similar in appearance to a message syntax.</w:t>
      </w:r>
    </w:p>
    <w:p w14:paraId="077F8B65" w14:textId="77777777" w:rsidR="00E921A2" w:rsidRPr="00121095" w:rsidRDefault="00E921A2" w:rsidP="007D495C">
      <w:pPr>
        <w:pStyle w:val="NormalListBullets"/>
      </w:pPr>
      <w:r w:rsidRPr="00121095">
        <w:t>Response Grammar: defines the logical structure of what can be returned by the Server. The structure of this part of the Query Profile is very similar in appearance to a message syntax with two additional columns: Comment and Support Indicator.</w:t>
      </w:r>
    </w:p>
    <w:p w14:paraId="43134E80" w14:textId="77777777" w:rsidR="00E921A2" w:rsidRPr="00121095" w:rsidRDefault="00E921A2" w:rsidP="007D495C">
      <w:pPr>
        <w:pStyle w:val="NormalListBullets"/>
      </w:pPr>
      <w:r w:rsidRPr="00121095">
        <w:t>Data Model: the logical structure of the information that can be queried.  It can be thought of as a set of rows or a list of items having the same format as the Virtual Table structure described in the next section.  This works for both tabular and segment pattern queries.  A display query can be considered as orthogonal to the tabular and segment pattern queries and follows the same input structure. This is not always included in the Query Profile.</w:t>
      </w:r>
    </w:p>
    <w:p w14:paraId="56B74FCD" w14:textId="77777777" w:rsidR="00E921A2" w:rsidRPr="00121095" w:rsidRDefault="00E921A2" w:rsidP="007D495C">
      <w:pPr>
        <w:pStyle w:val="NormalListBullets"/>
      </w:pPr>
      <w:r w:rsidRPr="00121095">
        <w:t>Input Parameter Field Specification and Commentary: Cites the allowable parameters that can be passed to the recipient. The structure of this part of the Query Profile is very similar in appearance to an HL7 Segment Attribute Table with several additional columns: ColName, Key/Search, Sort, MatchOp, SegmentFieldName, and Service Identifier Code.</w:t>
      </w:r>
    </w:p>
    <w:p w14:paraId="517D5A5E" w14:textId="77777777" w:rsidR="00E921A2" w:rsidRPr="00121095" w:rsidRDefault="00E921A2" w:rsidP="007D495C">
      <w:pPr>
        <w:pStyle w:val="NormalListBullets"/>
      </w:pPr>
      <w:r w:rsidRPr="00121095">
        <w:t xml:space="preserve">A QPD Input Parameters table and corresponding explanation table is always provided.  These tables discuss all the fields of the QPD segment, including </w:t>
      </w:r>
      <w:r w:rsidRPr="00121095">
        <w:rPr>
          <w:rStyle w:val="ReferenceAttribute"/>
        </w:rPr>
        <w:t>QPD-1-Message query name</w:t>
      </w:r>
      <w:r w:rsidRPr="00121095">
        <w:t xml:space="preserve"> and </w:t>
      </w:r>
      <w:r w:rsidRPr="00121095">
        <w:rPr>
          <w:rStyle w:val="ReferenceAttribute"/>
        </w:rPr>
        <w:t>QPD-2-Query tag</w:t>
      </w:r>
      <w:r w:rsidRPr="00121095">
        <w:t>.  If the query is a Query by Example, additional input parameters and explanation tables are provided for all the fields that may be populated in the example segments.</w:t>
      </w:r>
    </w:p>
    <w:p w14:paraId="51009B65" w14:textId="77777777" w:rsidR="00E921A2" w:rsidRPr="00121095" w:rsidRDefault="00E921A2" w:rsidP="007D495C">
      <w:pPr>
        <w:pStyle w:val="NormalListBullets"/>
      </w:pPr>
      <w:r w:rsidRPr="00121095">
        <w:t>Response Control: Specifies execution date and time, restrictions on amount of data, and query modality.  This is not always included in the Query Profile.</w:t>
      </w:r>
    </w:p>
    <w:p w14:paraId="1F5643F7" w14:textId="77777777" w:rsidR="00E921A2" w:rsidRPr="00121095" w:rsidRDefault="00E921A2" w:rsidP="007D495C">
      <w:pPr>
        <w:pStyle w:val="NormalListBullets"/>
      </w:pPr>
      <w:r w:rsidRPr="00121095">
        <w:t>Output Specification and Commentary: Used for tabular and display response. For the tabular response, it specifies the column names that will be returned. The structure of this part of the Query Profile is very similar in appearance to an Attribute Table with several additional columns: ColName, Key/Search, Sort, MatchOp, SegmentFieldName, and Service Identifier Code. For the display response, it describes the format of the data that will be returned.</w:t>
      </w:r>
    </w:p>
    <w:p w14:paraId="4B7A1F24" w14:textId="77777777" w:rsidR="00E921A2" w:rsidRPr="00121095" w:rsidRDefault="00E921A2">
      <w:pPr>
        <w:pStyle w:val="NormalIndented"/>
      </w:pPr>
      <w:r w:rsidRPr="00121095">
        <w:t xml:space="preserve">Note that in the case of an HL7-defined query, a specific section of the HL7 standard will define a Query Profile. The existence of a standard Query Profile for any given query does </w:t>
      </w:r>
      <w:r w:rsidRPr="00121095">
        <w:rPr>
          <w:b/>
        </w:rPr>
        <w:t>not</w:t>
      </w:r>
      <w:r w:rsidRPr="00121095">
        <w:t xml:space="preserve"> mean that a system SHALL implement this particular query to be conformant to the HL7 Standard.  However, systems that do implement the query SHALL follow the specifications as given in the Query Profile.</w:t>
      </w:r>
    </w:p>
    <w:p w14:paraId="27097BB3" w14:textId="77777777" w:rsidR="00E921A2" w:rsidRPr="00121095" w:rsidRDefault="00E921A2">
      <w:pPr>
        <w:pStyle w:val="NormalIndented"/>
      </w:pPr>
      <w:r w:rsidRPr="00121095">
        <w:lastRenderedPageBreak/>
        <w:t>Sites that wish to offer queries not specified by the Standard may create their own Query Profiles.  By contrast to an HL7-standard query, in the case of a site defined query, the Query Profile is written by the Server, and is available to the analysts and programmers of the Client system to enable them to know the exact behavior of the Server.</w:t>
      </w:r>
    </w:p>
    <w:p w14:paraId="31DB50C7" w14:textId="77777777" w:rsidR="00E921A2" w:rsidRPr="00121095" w:rsidRDefault="00E921A2">
      <w:pPr>
        <w:pStyle w:val="NormalIndented"/>
      </w:pPr>
      <w:r w:rsidRPr="00121095">
        <w:t>Although the Query Profile was a new construct with version 2.4, it may also be used with the previous generation queries.</w:t>
      </w:r>
    </w:p>
    <w:p w14:paraId="45B6B876" w14:textId="77777777" w:rsidR="00E921A2" w:rsidRPr="00121095" w:rsidRDefault="00E921A2">
      <w:pPr>
        <w:pStyle w:val="NormalIndented"/>
        <w:tabs>
          <w:tab w:val="left" w:pos="3960"/>
        </w:tabs>
      </w:pPr>
      <w:r w:rsidRPr="00121095">
        <w:t>Input Parameter Specification and Input Field Description and Commentary are always included for the QPD segment.  When the Query by Example variant is used, they are provided for the QBE as well. An Output Specification and Commentary showing a Virtual Table is provided for queries that accommodate a tabular response.</w:t>
      </w:r>
    </w:p>
    <w:p w14:paraId="0DCF5C5D" w14:textId="77777777" w:rsidR="00E921A2" w:rsidRPr="00121095" w:rsidRDefault="00E921A2">
      <w:pPr>
        <w:pStyle w:val="NormalIndented"/>
        <w:tabs>
          <w:tab w:val="left" w:pos="3960"/>
        </w:tabs>
      </w:pPr>
      <w:r w:rsidRPr="00121095">
        <w:t>For Query Profiles published in the HL7 Standard, each table includes the Query Profile ID in parentheses in the upper left-hand cell.  This allows the table to be imported automatically into the HL7 database.</w:t>
      </w:r>
    </w:p>
    <w:p w14:paraId="671718ED" w14:textId="77777777" w:rsidR="00E921A2" w:rsidRPr="00121095" w:rsidRDefault="00E921A2">
      <w:pPr>
        <w:pStyle w:val="Heading4"/>
        <w:rPr>
          <w:vanish/>
        </w:rPr>
      </w:pPr>
      <w:r w:rsidRPr="00121095">
        <w:rPr>
          <w:vanish/>
        </w:rPr>
        <w:t>hiddentext</w:t>
      </w:r>
      <w:bookmarkStart w:id="155" w:name="_Toc1829012"/>
      <w:bookmarkStart w:id="156" w:name="_Toc24273747"/>
      <w:bookmarkEnd w:id="155"/>
      <w:bookmarkEnd w:id="156"/>
    </w:p>
    <w:p w14:paraId="7C241E53" w14:textId="77777777" w:rsidR="00E921A2" w:rsidRPr="00121095" w:rsidRDefault="00E921A2">
      <w:pPr>
        <w:pStyle w:val="Heading4"/>
      </w:pPr>
      <w:bookmarkStart w:id="157" w:name="_Toc495483527"/>
      <w:bookmarkStart w:id="158" w:name="_Toc24273748"/>
      <w:r w:rsidRPr="00121095">
        <w:t xml:space="preserve">Steps for developing a </w:t>
      </w:r>
      <w:bookmarkEnd w:id="157"/>
      <w:bookmarkEnd w:id="158"/>
      <w:r w:rsidRPr="00121095">
        <w:t>Query Profile</w:t>
      </w:r>
      <w:r w:rsidR="00BF2FE6" w:rsidRPr="00121095">
        <w:fldChar w:fldCharType="begin"/>
      </w:r>
      <w:r w:rsidRPr="00121095">
        <w:instrText xml:space="preserve"> XE "</w:instrText>
      </w:r>
      <w:r w:rsidR="00F2052F" w:rsidRPr="00121095">
        <w:instrText>conformance statement</w:instrText>
      </w:r>
      <w:r w:rsidR="00F2052F">
        <w:instrText>:</w:instrText>
      </w:r>
      <w:r w:rsidRPr="00121095">
        <w:instrText xml:space="preserve">Steps for developing" </w:instrText>
      </w:r>
      <w:r w:rsidR="00BF2FE6" w:rsidRPr="00121095">
        <w:fldChar w:fldCharType="end"/>
      </w:r>
    </w:p>
    <w:p w14:paraId="10AC5B61" w14:textId="77777777" w:rsidR="00E921A2" w:rsidRPr="00121095" w:rsidRDefault="00E921A2">
      <w:pPr>
        <w:pStyle w:val="NormalListNumbered"/>
        <w:numPr>
          <w:ilvl w:val="0"/>
          <w:numId w:val="12"/>
        </w:numPr>
        <w:ind w:left="1728" w:hanging="360"/>
      </w:pPr>
      <w:r w:rsidRPr="00121095">
        <w:t>Before composing the Query Profile, express the query in ordinary English sentences.</w:t>
      </w:r>
    </w:p>
    <w:p w14:paraId="3F3A4A37" w14:textId="77777777" w:rsidR="00E921A2" w:rsidRPr="00121095" w:rsidRDefault="00E921A2">
      <w:pPr>
        <w:pStyle w:val="NormalListNumbered"/>
        <w:numPr>
          <w:ilvl w:val="0"/>
          <w:numId w:val="12"/>
        </w:numPr>
        <w:ind w:left="1728" w:hanging="360"/>
      </w:pPr>
      <w:r w:rsidRPr="00121095">
        <w:t>Transform the query into a mathematical or pseudo-language statement.  A syntax such as SQL provides a useful mechanism.</w:t>
      </w:r>
    </w:p>
    <w:p w14:paraId="3A3DFFBD" w14:textId="77777777" w:rsidR="00E921A2" w:rsidRPr="00121095" w:rsidRDefault="00E921A2">
      <w:pPr>
        <w:pStyle w:val="NormalListNumbered"/>
        <w:numPr>
          <w:ilvl w:val="0"/>
          <w:numId w:val="12"/>
        </w:numPr>
        <w:ind w:left="1728" w:hanging="360"/>
      </w:pPr>
      <w:r w:rsidRPr="00121095">
        <w:t>From the pseudo-statement, extract the parameters and the operations upon the parameters.</w:t>
      </w:r>
    </w:p>
    <w:p w14:paraId="7788D4BE" w14:textId="77777777" w:rsidR="00E921A2" w:rsidRPr="00121095" w:rsidRDefault="00E921A2">
      <w:pPr>
        <w:pStyle w:val="NormalListNumbered"/>
        <w:numPr>
          <w:ilvl w:val="0"/>
          <w:numId w:val="12"/>
        </w:numPr>
        <w:ind w:left="1728" w:hanging="360"/>
      </w:pPr>
      <w:r w:rsidRPr="00121095">
        <w:t xml:space="preserve">Advertise the parameters in the Query Profile. </w:t>
      </w:r>
    </w:p>
    <w:p w14:paraId="57566A1E" w14:textId="77777777" w:rsidR="00E921A2" w:rsidRPr="00121095" w:rsidRDefault="00E921A2">
      <w:pPr>
        <w:pStyle w:val="NormalListNumbered"/>
        <w:numPr>
          <w:ilvl w:val="0"/>
          <w:numId w:val="12"/>
        </w:numPr>
        <w:ind w:left="1728" w:hanging="360"/>
      </w:pPr>
      <w:r w:rsidRPr="00121095">
        <w:t>Within the Query Profile, explain the operations that will be performed upon the parameters:  relational conjunctions, equality/inequality, etc.  Use examples to aid the user in understanding how the query might be invoked in specific instances.</w:t>
      </w:r>
    </w:p>
    <w:p w14:paraId="2931ECB9" w14:textId="77777777" w:rsidR="00E921A2" w:rsidRPr="00121095" w:rsidRDefault="00E921A2">
      <w:pPr>
        <w:pStyle w:val="Heading4"/>
      </w:pPr>
      <w:bookmarkStart w:id="159" w:name="_Ref487526282"/>
      <w:bookmarkStart w:id="160" w:name="_Toc495483528"/>
      <w:bookmarkStart w:id="161" w:name="_Toc24273749"/>
      <w:r w:rsidRPr="00121095">
        <w:t>Query Profile introduction</w:t>
      </w:r>
      <w:bookmarkEnd w:id="159"/>
      <w:bookmarkEnd w:id="160"/>
      <w:bookmarkEnd w:id="161"/>
      <w:r w:rsidR="00BF2FE6" w:rsidRPr="00121095">
        <w:fldChar w:fldCharType="begin"/>
      </w:r>
      <w:r w:rsidRPr="00121095">
        <w:instrText xml:space="preserve"> XE "Query profile introduction" </w:instrText>
      </w:r>
      <w:r w:rsidR="00BF2FE6" w:rsidRPr="00121095">
        <w:fldChar w:fldCharType="end"/>
      </w:r>
    </w:p>
    <w:p w14:paraId="7B53374A" w14:textId="77777777" w:rsidR="00E921A2" w:rsidRPr="00121095" w:rsidRDefault="00E921A2">
      <w:pPr>
        <w:pStyle w:val="NormalIndented"/>
      </w:pPr>
      <w:r w:rsidRPr="00121095">
        <w:t>The Query Profile begins with a table that summarizes the characteristics and identifying information about the query to which the Query Profile applies.</w:t>
      </w:r>
    </w:p>
    <w:p w14:paraId="427D1A07" w14:textId="77777777" w:rsidR="00E921A2" w:rsidRPr="00121095" w:rsidRDefault="00E921A2">
      <w:pPr>
        <w:pStyle w:val="QryTableCaption"/>
        <w:keepNext/>
        <w:keepLines/>
        <w:rPr>
          <w:lang w:val="en-US"/>
        </w:rPr>
      </w:pPr>
      <w:r w:rsidRPr="00121095">
        <w:rPr>
          <w:lang w:val="en-US"/>
        </w:rPr>
        <w:t>Query Profile</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4C1656B" w14:textId="77777777" w:rsidTr="005E5417">
        <w:trPr>
          <w:tblHeader/>
          <w:jc w:val="center"/>
        </w:trPr>
        <w:tc>
          <w:tcPr>
            <w:tcW w:w="2880" w:type="dxa"/>
            <w:tcBorders>
              <w:top w:val="double" w:sz="4" w:space="0" w:color="auto"/>
              <w:bottom w:val="single" w:sz="4" w:space="0" w:color="auto"/>
            </w:tcBorders>
            <w:shd w:val="clear" w:color="auto" w:fill="FFFFFF"/>
          </w:tcPr>
          <w:p w14:paraId="545C5A08" w14:textId="77777777" w:rsidR="00E921A2" w:rsidRPr="00121095" w:rsidRDefault="00E921A2">
            <w:pPr>
              <w:pStyle w:val="QryTableHeader"/>
              <w:keepNext/>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75F6B66D" w14:textId="77777777" w:rsidR="00E921A2" w:rsidRPr="00121095" w:rsidRDefault="00346E4E">
            <w:pPr>
              <w:pStyle w:val="QryTableID"/>
              <w:keepNext/>
              <w:keepLines/>
              <w:rPr>
                <w:lang w:val="en-US"/>
              </w:rPr>
            </w:pPr>
            <w:r>
              <w:rPr>
                <w:lang w:val="en-US"/>
              </w:rPr>
              <w:t>Znn</w:t>
            </w:r>
          </w:p>
        </w:tc>
      </w:tr>
      <w:tr w:rsidR="00E921A2" w:rsidRPr="00E921A2" w14:paraId="636DE990" w14:textId="77777777" w:rsidTr="005E5417">
        <w:trPr>
          <w:jc w:val="center"/>
        </w:trPr>
        <w:tc>
          <w:tcPr>
            <w:tcW w:w="2880" w:type="dxa"/>
            <w:tcBorders>
              <w:top w:val="single" w:sz="4" w:space="0" w:color="auto"/>
              <w:bottom w:val="single" w:sz="4" w:space="0" w:color="auto"/>
            </w:tcBorders>
            <w:shd w:val="clear" w:color="auto" w:fill="FFFFFF"/>
          </w:tcPr>
          <w:p w14:paraId="5A5C6A0C" w14:textId="77777777" w:rsidR="00E921A2" w:rsidRPr="00121095" w:rsidRDefault="00E921A2">
            <w:pPr>
              <w:pStyle w:val="QryTableHeader"/>
              <w:keepNext/>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265D46B2" w14:textId="77777777" w:rsidR="00E921A2" w:rsidRPr="00121095" w:rsidRDefault="00E921A2">
            <w:pPr>
              <w:pStyle w:val="QryTableType"/>
              <w:keepNext/>
              <w:keepLines/>
              <w:rPr>
                <w:lang w:val="en-US"/>
              </w:rPr>
            </w:pPr>
          </w:p>
        </w:tc>
      </w:tr>
      <w:tr w:rsidR="00E921A2" w:rsidRPr="00E921A2" w14:paraId="5F250C84" w14:textId="77777777" w:rsidTr="005E5417">
        <w:trPr>
          <w:jc w:val="center"/>
        </w:trPr>
        <w:tc>
          <w:tcPr>
            <w:tcW w:w="2880" w:type="dxa"/>
            <w:tcBorders>
              <w:top w:val="single" w:sz="4" w:space="0" w:color="auto"/>
              <w:bottom w:val="single" w:sz="4" w:space="0" w:color="auto"/>
            </w:tcBorders>
            <w:shd w:val="clear" w:color="auto" w:fill="FFFFFF"/>
          </w:tcPr>
          <w:p w14:paraId="0AA61D6C" w14:textId="77777777" w:rsidR="00E921A2" w:rsidRPr="00121095" w:rsidRDefault="00E921A2">
            <w:pPr>
              <w:pStyle w:val="QryTableHeader"/>
              <w:keepNext/>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C35F20" w14:textId="77777777" w:rsidR="00E921A2" w:rsidRPr="00121095" w:rsidRDefault="00E921A2">
            <w:pPr>
              <w:pStyle w:val="QryTableName"/>
              <w:keepNext/>
              <w:keepLines/>
              <w:rPr>
                <w:lang w:val="en-US"/>
              </w:rPr>
            </w:pPr>
          </w:p>
        </w:tc>
      </w:tr>
      <w:tr w:rsidR="00E921A2" w:rsidRPr="00E921A2" w14:paraId="5968224B" w14:textId="77777777" w:rsidTr="005E5417">
        <w:trPr>
          <w:jc w:val="center"/>
        </w:trPr>
        <w:tc>
          <w:tcPr>
            <w:tcW w:w="2880" w:type="dxa"/>
            <w:tcBorders>
              <w:top w:val="single" w:sz="4" w:space="0" w:color="auto"/>
              <w:bottom w:val="single" w:sz="4" w:space="0" w:color="auto"/>
            </w:tcBorders>
            <w:shd w:val="clear" w:color="auto" w:fill="FFFFFF"/>
          </w:tcPr>
          <w:p w14:paraId="2B5DFF24" w14:textId="77777777" w:rsidR="00E921A2" w:rsidRPr="00121095" w:rsidRDefault="00E921A2">
            <w:pPr>
              <w:pStyle w:val="QryTableHeader"/>
              <w:keepNext/>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5011E417" w14:textId="77777777" w:rsidR="00E921A2" w:rsidRPr="00121095" w:rsidRDefault="00E921A2">
            <w:pPr>
              <w:pStyle w:val="QryTableTriggerQuery"/>
              <w:keepNext/>
              <w:keepLines/>
              <w:rPr>
                <w:lang w:val="en-US"/>
              </w:rPr>
            </w:pPr>
          </w:p>
        </w:tc>
      </w:tr>
      <w:tr w:rsidR="00E921A2" w:rsidRPr="00E921A2" w14:paraId="2BEBB241" w14:textId="77777777" w:rsidTr="005E5417">
        <w:trPr>
          <w:jc w:val="center"/>
        </w:trPr>
        <w:tc>
          <w:tcPr>
            <w:tcW w:w="2880" w:type="dxa"/>
            <w:tcBorders>
              <w:top w:val="single" w:sz="4" w:space="0" w:color="auto"/>
              <w:bottom w:val="single" w:sz="4" w:space="0" w:color="auto"/>
            </w:tcBorders>
            <w:shd w:val="clear" w:color="auto" w:fill="FFFFFF"/>
          </w:tcPr>
          <w:p w14:paraId="0AF86C38" w14:textId="77777777" w:rsidR="00E921A2" w:rsidRPr="00121095" w:rsidRDefault="00E921A2">
            <w:pPr>
              <w:pStyle w:val="QryTableHeader"/>
              <w:keepNext/>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75C5311" w14:textId="77777777" w:rsidR="00E921A2" w:rsidRPr="00121095" w:rsidRDefault="00E921A2">
            <w:pPr>
              <w:pStyle w:val="QryTableMode"/>
              <w:keepNext/>
              <w:keepLines/>
              <w:rPr>
                <w:lang w:val="en-US"/>
              </w:rPr>
            </w:pPr>
          </w:p>
        </w:tc>
      </w:tr>
      <w:tr w:rsidR="00E921A2" w:rsidRPr="00E921A2" w14:paraId="0965D175" w14:textId="77777777" w:rsidTr="005E5417">
        <w:trPr>
          <w:jc w:val="center"/>
        </w:trPr>
        <w:tc>
          <w:tcPr>
            <w:tcW w:w="2880" w:type="dxa"/>
            <w:tcBorders>
              <w:top w:val="single" w:sz="4" w:space="0" w:color="auto"/>
              <w:bottom w:val="single" w:sz="4" w:space="0" w:color="auto"/>
            </w:tcBorders>
            <w:shd w:val="clear" w:color="auto" w:fill="FFFFFF"/>
          </w:tcPr>
          <w:p w14:paraId="0C2243DA" w14:textId="77777777" w:rsidR="00E921A2" w:rsidRPr="00121095" w:rsidRDefault="00E921A2">
            <w:pPr>
              <w:pStyle w:val="QryTableHeader"/>
              <w:keepNext/>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1991CCAD" w14:textId="77777777" w:rsidR="00E921A2" w:rsidRPr="00121095" w:rsidRDefault="00E921A2">
            <w:pPr>
              <w:pStyle w:val="QryTableResponseTrigger"/>
              <w:keepNext/>
              <w:keepLines/>
              <w:rPr>
                <w:lang w:val="en-US"/>
              </w:rPr>
            </w:pPr>
          </w:p>
        </w:tc>
      </w:tr>
      <w:tr w:rsidR="00E921A2" w:rsidRPr="00E921A2" w14:paraId="3EC41A67" w14:textId="77777777" w:rsidTr="005E5417">
        <w:trPr>
          <w:jc w:val="center"/>
        </w:trPr>
        <w:tc>
          <w:tcPr>
            <w:tcW w:w="2880" w:type="dxa"/>
            <w:tcBorders>
              <w:top w:val="single" w:sz="4" w:space="0" w:color="auto"/>
              <w:bottom w:val="single" w:sz="4" w:space="0" w:color="auto"/>
            </w:tcBorders>
            <w:shd w:val="clear" w:color="auto" w:fill="FFFFFF"/>
          </w:tcPr>
          <w:p w14:paraId="2221295B" w14:textId="77777777" w:rsidR="00E921A2" w:rsidRPr="00121095" w:rsidRDefault="00E921A2">
            <w:pPr>
              <w:pStyle w:val="QryTableHeader"/>
              <w:keepNext/>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D3C5635" w14:textId="77777777" w:rsidR="00E921A2" w:rsidRPr="00121095" w:rsidRDefault="00E921A2">
            <w:pPr>
              <w:pStyle w:val="QryTableCharacteristicsQuery"/>
              <w:keepNext/>
              <w:keepLines/>
              <w:rPr>
                <w:lang w:val="en-US"/>
              </w:rPr>
            </w:pPr>
          </w:p>
        </w:tc>
      </w:tr>
      <w:tr w:rsidR="00E921A2" w:rsidRPr="00E921A2" w14:paraId="2C4D5BB1" w14:textId="77777777" w:rsidTr="005E5417">
        <w:trPr>
          <w:jc w:val="center"/>
        </w:trPr>
        <w:tc>
          <w:tcPr>
            <w:tcW w:w="2880" w:type="dxa"/>
            <w:tcBorders>
              <w:top w:val="single" w:sz="4" w:space="0" w:color="auto"/>
              <w:bottom w:val="single" w:sz="4" w:space="0" w:color="auto"/>
            </w:tcBorders>
            <w:shd w:val="clear" w:color="auto" w:fill="FFFFFF"/>
          </w:tcPr>
          <w:p w14:paraId="0435B1AC" w14:textId="77777777" w:rsidR="00E921A2" w:rsidRPr="00121095" w:rsidRDefault="00E921A2">
            <w:pPr>
              <w:pStyle w:val="QryTableHeader"/>
              <w:keepNext/>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AEDB534" w14:textId="77777777" w:rsidR="00E921A2" w:rsidRPr="00121095" w:rsidRDefault="00E921A2">
            <w:pPr>
              <w:pStyle w:val="QryTablePurpose"/>
              <w:keepNext/>
              <w:keepLines/>
              <w:rPr>
                <w:lang w:val="en-US"/>
              </w:rPr>
            </w:pPr>
          </w:p>
        </w:tc>
      </w:tr>
      <w:tr w:rsidR="00E921A2" w:rsidRPr="00E921A2" w14:paraId="0E595516" w14:textId="77777777" w:rsidTr="005E5417">
        <w:trPr>
          <w:cantSplit/>
          <w:jc w:val="center"/>
        </w:trPr>
        <w:tc>
          <w:tcPr>
            <w:tcW w:w="2880" w:type="dxa"/>
            <w:tcBorders>
              <w:top w:val="single" w:sz="4" w:space="0" w:color="auto"/>
              <w:bottom w:val="single" w:sz="4" w:space="0" w:color="auto"/>
            </w:tcBorders>
            <w:shd w:val="clear" w:color="auto" w:fill="FFFFFF"/>
          </w:tcPr>
          <w:p w14:paraId="2EC359F0" w14:textId="77777777" w:rsidR="00E921A2" w:rsidRPr="00121095" w:rsidRDefault="00E921A2">
            <w:pPr>
              <w:pStyle w:val="QryTableHeader"/>
              <w:keepNext/>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75E0E5A" w14:textId="77777777" w:rsidR="00E921A2" w:rsidRPr="00121095" w:rsidRDefault="00E921A2">
            <w:pPr>
              <w:pStyle w:val="QryTableCharacteristicsResponse"/>
              <w:keepNext/>
              <w:keepLines/>
              <w:rPr>
                <w:b/>
                <w:lang w:val="en-US"/>
              </w:rPr>
            </w:pPr>
          </w:p>
        </w:tc>
      </w:tr>
      <w:tr w:rsidR="00E921A2" w:rsidRPr="00E921A2" w14:paraId="535452CF" w14:textId="77777777" w:rsidTr="005E5417">
        <w:trPr>
          <w:cantSplit/>
          <w:jc w:val="center"/>
        </w:trPr>
        <w:tc>
          <w:tcPr>
            <w:tcW w:w="2880" w:type="dxa"/>
            <w:tcBorders>
              <w:top w:val="single" w:sz="4" w:space="0" w:color="auto"/>
              <w:bottom w:val="double" w:sz="4" w:space="0" w:color="auto"/>
            </w:tcBorders>
            <w:shd w:val="clear" w:color="auto" w:fill="FFFFFF"/>
          </w:tcPr>
          <w:p w14:paraId="1421DDEC" w14:textId="77777777" w:rsidR="00E921A2" w:rsidRPr="00121095" w:rsidRDefault="00E921A2">
            <w:pPr>
              <w:pStyle w:val="QryTableHeader"/>
              <w:keepNext/>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24B71A9" w14:textId="77777777" w:rsidR="00E921A2" w:rsidRPr="00121095" w:rsidRDefault="00E921A2">
            <w:pPr>
              <w:pStyle w:val="QryTableSegmentPattern"/>
              <w:keepNext/>
              <w:keepLines/>
              <w:rPr>
                <w:lang w:val="en-US"/>
              </w:rPr>
            </w:pPr>
          </w:p>
        </w:tc>
      </w:tr>
    </w:tbl>
    <w:p w14:paraId="64F9B71F" w14:textId="77777777" w:rsidR="00E921A2" w:rsidRPr="00121095" w:rsidRDefault="00E921A2">
      <w:pPr>
        <w:pStyle w:val="NormalIndented"/>
      </w:pPr>
      <w:r w:rsidRPr="00121095">
        <w:rPr>
          <w:b/>
        </w:rPr>
        <w:t>Query Statement ID</w:t>
      </w:r>
      <w:r w:rsidRPr="00121095">
        <w:t xml:space="preserve">: The unique identifier applying to this Query Profile.  This value is transmitted as the first component of </w:t>
      </w:r>
      <w:r w:rsidRPr="00121095">
        <w:rPr>
          <w:rStyle w:val="ReferenceAttribute"/>
        </w:rPr>
        <w:t>QPD-1-Message query name</w:t>
      </w:r>
      <w:r w:rsidRPr="00121095">
        <w:t>.</w:t>
      </w:r>
    </w:p>
    <w:p w14:paraId="5AF31DFD" w14:textId="071F84D1" w:rsidR="00E921A2" w:rsidRPr="00121095" w:rsidRDefault="00E921A2">
      <w:pPr>
        <w:pStyle w:val="NormalIndented"/>
      </w:pPr>
      <w:r w:rsidRPr="00121095">
        <w:rPr>
          <w:b/>
        </w:rPr>
        <w:t>Type</w:t>
      </w:r>
      <w:r w:rsidRPr="00121095">
        <w:t xml:space="preserve">:  Usually </w:t>
      </w:r>
      <w:r w:rsidRPr="00121095">
        <w:rPr>
          <w:b/>
        </w:rPr>
        <w:t>Query</w:t>
      </w:r>
      <w:r w:rsidRPr="00121095">
        <w:t xml:space="preserve">, except for publish-and subscribe Query Profiles (see section </w:t>
      </w:r>
      <w:r w:rsidR="002503D5">
        <w:fldChar w:fldCharType="begin"/>
      </w:r>
      <w:r w:rsidR="002503D5">
        <w:instrText xml:space="preserve"> REF _Ref487524706 \r \h  \* MERGEFORMAT </w:instrText>
      </w:r>
      <w:r w:rsidR="002503D5">
        <w:fldChar w:fldCharType="separate"/>
      </w:r>
      <w:r w:rsidR="00C244BF" w:rsidRPr="00C244BF">
        <w:rPr>
          <w:rStyle w:val="HyperlinkText"/>
        </w:rPr>
        <w:t>5.7.3.1</w:t>
      </w:r>
      <w:r w:rsidR="002503D5">
        <w:fldChar w:fldCharType="end"/>
      </w:r>
      <w:r w:rsidRPr="00121095">
        <w:t>, "</w:t>
      </w:r>
      <w:r w:rsidR="002503D5">
        <w:fldChar w:fldCharType="begin"/>
      </w:r>
      <w:r w:rsidR="002503D5">
        <w:instrText xml:space="preserve"> REF _Ref175040917 \h  \* MERGEFORMAT </w:instrText>
      </w:r>
      <w:r w:rsidR="002503D5">
        <w:fldChar w:fldCharType="separate"/>
      </w:r>
      <w:r w:rsidR="00C244BF" w:rsidRPr="00C244BF">
        <w:rPr>
          <w:rStyle w:val="HyperlinkText"/>
        </w:rPr>
        <w:t>Example of a publish and subscribe Query Profile</w:t>
      </w:r>
      <w:r w:rsidR="002503D5">
        <w:fldChar w:fldCharType="end"/>
      </w:r>
      <w:r w:rsidRPr="00121095">
        <w:t xml:space="preserve">") for which the value should be </w:t>
      </w:r>
      <w:r w:rsidRPr="00121095">
        <w:rPr>
          <w:b/>
        </w:rPr>
        <w:t>Publish</w:t>
      </w:r>
      <w:r w:rsidRPr="00121095">
        <w:t>.</w:t>
      </w:r>
    </w:p>
    <w:p w14:paraId="3BD26B2C" w14:textId="77777777" w:rsidR="00E921A2" w:rsidRPr="00121095" w:rsidRDefault="00E921A2">
      <w:pPr>
        <w:pStyle w:val="NormalIndented"/>
      </w:pPr>
      <w:r w:rsidRPr="00121095">
        <w:rPr>
          <w:b/>
        </w:rPr>
        <w:t>Query Name</w:t>
      </w:r>
      <w:r w:rsidRPr="00121095">
        <w:t xml:space="preserve">: The name corresponding to the identifier in </w:t>
      </w:r>
      <w:r w:rsidRPr="00121095">
        <w:rPr>
          <w:b/>
        </w:rPr>
        <w:t>Query Statement ID</w:t>
      </w:r>
      <w:r w:rsidRPr="00121095">
        <w:t xml:space="preserve">.  This value is transmitted as the second component of </w:t>
      </w:r>
      <w:r w:rsidRPr="00121095">
        <w:rPr>
          <w:rStyle w:val="ReferenceAttribute"/>
        </w:rPr>
        <w:t>QPD-1-Message query name</w:t>
      </w:r>
      <w:r w:rsidRPr="00121095">
        <w:t>.</w:t>
      </w:r>
    </w:p>
    <w:p w14:paraId="12663EEB" w14:textId="77777777" w:rsidR="00E921A2" w:rsidRPr="00121095" w:rsidRDefault="00E921A2">
      <w:pPr>
        <w:pStyle w:val="NormalIndented"/>
      </w:pPr>
      <w:r w:rsidRPr="00121095">
        <w:rPr>
          <w:b/>
        </w:rPr>
        <w:t>Query Trigger (= MSH-9)</w:t>
      </w:r>
      <w:r w:rsidRPr="00121095">
        <w:t xml:space="preserve">: The exact value that the Client will transmit in the </w:t>
      </w:r>
      <w:r w:rsidRPr="00121095">
        <w:rPr>
          <w:rStyle w:val="ReferenceAttribute"/>
        </w:rPr>
        <w:t>MSH-9-Message type</w:t>
      </w:r>
      <w:r w:rsidRPr="00121095">
        <w:t xml:space="preserve"> field of the query message.</w:t>
      </w:r>
    </w:p>
    <w:p w14:paraId="77887F3B" w14:textId="32939188" w:rsidR="00E921A2" w:rsidRPr="00121095" w:rsidRDefault="00E921A2">
      <w:pPr>
        <w:pStyle w:val="NormalIndented"/>
      </w:pPr>
      <w:r w:rsidRPr="00121095">
        <w:rPr>
          <w:b/>
        </w:rPr>
        <w:lastRenderedPageBreak/>
        <w:t>Query Mode</w:t>
      </w:r>
      <w:r w:rsidRPr="00121095">
        <w:t xml:space="preserve">: Whether the query may be sent in </w:t>
      </w:r>
      <w:r w:rsidRPr="00121095">
        <w:rPr>
          <w:b/>
        </w:rPr>
        <w:t>Real time</w:t>
      </w:r>
      <w:r w:rsidRPr="00121095">
        <w:t xml:space="preserve"> (including Bolus) or in </w:t>
      </w:r>
      <w:r w:rsidRPr="00121095">
        <w:rPr>
          <w:b/>
        </w:rPr>
        <w:t>Batch</w:t>
      </w:r>
      <w:r w:rsidRPr="00121095">
        <w:t xml:space="preserve">; see section </w:t>
      </w:r>
      <w:r w:rsidR="002503D5">
        <w:fldChar w:fldCharType="begin"/>
      </w:r>
      <w:r w:rsidR="002503D5">
        <w:instrText xml:space="preserve"> REF _Ref487524757 \r \h  \* MERGEFORMAT </w:instrText>
      </w:r>
      <w:r w:rsidR="002503D5">
        <w:fldChar w:fldCharType="separate"/>
      </w:r>
      <w:r w:rsidR="00C244BF" w:rsidRPr="00C244BF">
        <w:rPr>
          <w:rStyle w:val="HyperlinkText"/>
        </w:rPr>
        <w:t>5.5.6.3</w:t>
      </w:r>
      <w:r w:rsidR="002503D5">
        <w:fldChar w:fldCharType="end"/>
      </w:r>
      <w:r w:rsidRPr="00121095">
        <w:t>, "</w:t>
      </w:r>
      <w:r w:rsidR="002503D5">
        <w:fldChar w:fldCharType="begin"/>
      </w:r>
      <w:r w:rsidR="002503D5">
        <w:instrText xml:space="preserve"> REF _Ref175041018 \h  \* MERGEFORMAT </w:instrText>
      </w:r>
      <w:r w:rsidR="002503D5">
        <w:fldChar w:fldCharType="separate"/>
      </w:r>
      <w:r w:rsidR="00C244BF" w:rsidRPr="00C244BF">
        <w:rPr>
          <w:rStyle w:val="HyperlinkText"/>
        </w:rPr>
        <w:t>Interactive continuation of response messages</w:t>
      </w:r>
      <w:r w:rsidR="002503D5">
        <w:fldChar w:fldCharType="end"/>
      </w:r>
      <w:r w:rsidRPr="00121095">
        <w:t xml:space="preserve">."  The value </w:t>
      </w:r>
      <w:r w:rsidRPr="00121095">
        <w:rPr>
          <w:b/>
        </w:rPr>
        <w:t>Both</w:t>
      </w:r>
      <w:r w:rsidRPr="00121095">
        <w:t xml:space="preserve"> indicates that both real-time/bolus and batch modes are acceptable.</w:t>
      </w:r>
    </w:p>
    <w:p w14:paraId="4A85EDAC" w14:textId="77777777" w:rsidR="00E921A2" w:rsidRPr="00121095" w:rsidRDefault="00E921A2">
      <w:pPr>
        <w:pStyle w:val="NormalIndented"/>
      </w:pPr>
      <w:r w:rsidRPr="00121095">
        <w:rPr>
          <w:b/>
        </w:rPr>
        <w:t>Response Trigger (= MSH-9)</w:t>
      </w:r>
      <w:r w:rsidRPr="00121095">
        <w:t xml:space="preserve">: The exact value that the Server will transmit in the </w:t>
      </w:r>
      <w:r w:rsidRPr="00121095">
        <w:rPr>
          <w:rStyle w:val="ReferenceAttribute"/>
        </w:rPr>
        <w:t>MSH-9-Message type</w:t>
      </w:r>
      <w:r w:rsidRPr="00121095">
        <w:t xml:space="preserve"> field of the response message.</w:t>
      </w:r>
    </w:p>
    <w:p w14:paraId="0EFBC76A" w14:textId="77777777" w:rsidR="00E921A2" w:rsidRPr="00121095" w:rsidRDefault="00E921A2">
      <w:pPr>
        <w:pStyle w:val="NormalIndented"/>
      </w:pPr>
      <w:r w:rsidRPr="00121095">
        <w:rPr>
          <w:b/>
        </w:rPr>
        <w:t>Query Characteristics</w:t>
      </w:r>
      <w:r w:rsidRPr="00121095">
        <w:t>: Particular features of this query.  This is free text intended to help the query implementor in selecting among queries.</w:t>
      </w:r>
    </w:p>
    <w:p w14:paraId="6C1DDE82" w14:textId="77777777" w:rsidR="00E921A2" w:rsidRPr="00121095" w:rsidRDefault="00E921A2">
      <w:pPr>
        <w:pStyle w:val="NormalIndented"/>
      </w:pPr>
      <w:r w:rsidRPr="00121095">
        <w:rPr>
          <w:b/>
        </w:rPr>
        <w:t>Purpose</w:t>
      </w:r>
      <w:r w:rsidRPr="00121095">
        <w:t>:  The end result that this query is intended to accomplish.  Free text.</w:t>
      </w:r>
    </w:p>
    <w:p w14:paraId="50EE197C" w14:textId="77777777" w:rsidR="00E921A2" w:rsidRPr="00121095" w:rsidRDefault="00E921A2">
      <w:pPr>
        <w:pStyle w:val="NormalIndented"/>
      </w:pPr>
      <w:r w:rsidRPr="00121095">
        <w:rPr>
          <w:b/>
        </w:rPr>
        <w:t>Response Characteristics</w:t>
      </w:r>
      <w:r w:rsidRPr="00121095">
        <w:t>: Particular features of this response.  This is free text intended to help the query implementor in selecting among queries.</w:t>
      </w:r>
    </w:p>
    <w:p w14:paraId="5954986A" w14:textId="77777777" w:rsidR="00E921A2" w:rsidRPr="00121095" w:rsidRDefault="00E921A2">
      <w:pPr>
        <w:pStyle w:val="NormalIndented"/>
      </w:pPr>
      <w:r w:rsidRPr="00121095">
        <w:rPr>
          <w:b/>
        </w:rPr>
        <w:t>Based on Segment Pattern</w:t>
      </w:r>
      <w:r w:rsidRPr="00121095">
        <w:t>: For queries that return a segment pattern response, this is the (non-query response) message type upon which the segment pattern is based.</w:t>
      </w:r>
    </w:p>
    <w:p w14:paraId="1D6809B4" w14:textId="77777777" w:rsidR="00E921A2" w:rsidRPr="00121095" w:rsidRDefault="00E921A2">
      <w:pPr>
        <w:pStyle w:val="Heading4"/>
      </w:pPr>
      <w:bookmarkStart w:id="162" w:name="_Ref487526309"/>
      <w:bookmarkStart w:id="163" w:name="_Toc495483529"/>
      <w:bookmarkStart w:id="164" w:name="_Toc24273750"/>
      <w:r w:rsidRPr="00121095">
        <w:t>Query grammar</w:t>
      </w:r>
      <w:bookmarkEnd w:id="162"/>
      <w:bookmarkEnd w:id="163"/>
      <w:bookmarkEnd w:id="164"/>
      <w:r w:rsidR="00BF2FE6" w:rsidRPr="00121095">
        <w:fldChar w:fldCharType="begin"/>
      </w:r>
      <w:r w:rsidRPr="00121095">
        <w:instrText xml:space="preserve"> XE "Query grammar" </w:instrText>
      </w:r>
      <w:r w:rsidR="00BF2FE6" w:rsidRPr="00121095">
        <w:fldChar w:fldCharType="end"/>
      </w:r>
    </w:p>
    <w:p w14:paraId="3B490726" w14:textId="77777777" w:rsidR="00E921A2" w:rsidRPr="00121095" w:rsidRDefault="00E921A2">
      <w:pPr>
        <w:pStyle w:val="NormalIndented"/>
      </w:pPr>
      <w:r w:rsidRPr="00121095">
        <w:t xml:space="preserve">The Query Profile shows a query grammar.  This is a brief model of the segments used in the query message.  </w:t>
      </w:r>
    </w:p>
    <w:p w14:paraId="7BA3FE97" w14:textId="77777777" w:rsidR="00E921A2" w:rsidRPr="00121095" w:rsidRDefault="00E921A2">
      <w:pPr>
        <w:pStyle w:val="MsgTableCaption"/>
      </w:pPr>
      <w:r w:rsidRPr="00121095">
        <w:t xml:space="preserve">QBP^Znn^QBP_Qnn: Query Grammar: QBP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591E82F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D6AD32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6325E9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563E39B"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41F8AD9" w14:textId="77777777" w:rsidR="00E921A2" w:rsidRPr="00121095" w:rsidRDefault="00E921A2">
            <w:pPr>
              <w:pStyle w:val="MsgTableHeader"/>
              <w:jc w:val="center"/>
              <w:rPr>
                <w:lang w:val="en-US"/>
              </w:rPr>
            </w:pPr>
            <w:r w:rsidRPr="00121095">
              <w:rPr>
                <w:lang w:val="en-US"/>
              </w:rPr>
              <w:t>Sec Ref</w:t>
            </w:r>
          </w:p>
        </w:tc>
      </w:tr>
      <w:tr w:rsidR="00E921A2" w:rsidRPr="00E921A2" w14:paraId="2DD39AB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294342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A16289"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6C4DD53F"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0FABA8E" w14:textId="77777777" w:rsidR="00E921A2" w:rsidRPr="00121095" w:rsidRDefault="00E921A2">
            <w:pPr>
              <w:pStyle w:val="MsgTableBody"/>
              <w:jc w:val="center"/>
            </w:pPr>
            <w:r w:rsidRPr="00121095">
              <w:t>2.15.9</w:t>
            </w:r>
          </w:p>
        </w:tc>
      </w:tr>
      <w:tr w:rsidR="00E921A2" w:rsidRPr="00E921A2" w14:paraId="49A464D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9E298F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12720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FADBD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D842C" w14:textId="77777777" w:rsidR="00E921A2" w:rsidRPr="00121095" w:rsidRDefault="00E921A2">
            <w:pPr>
              <w:pStyle w:val="MsgTableBody"/>
              <w:jc w:val="center"/>
            </w:pPr>
            <w:r w:rsidRPr="00121095">
              <w:t>2.15.12</w:t>
            </w:r>
          </w:p>
        </w:tc>
      </w:tr>
      <w:tr w:rsidR="00E921A2" w:rsidRPr="00E921A2" w14:paraId="608DC7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DC3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4EEE5F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F8FE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86529" w14:textId="77777777" w:rsidR="00E921A2" w:rsidRPr="00121095" w:rsidRDefault="00E921A2">
            <w:pPr>
              <w:pStyle w:val="MsgTableBody"/>
              <w:jc w:val="center"/>
            </w:pPr>
            <w:r w:rsidRPr="00121095">
              <w:t>2.14.13</w:t>
            </w:r>
          </w:p>
        </w:tc>
      </w:tr>
      <w:tr w:rsidR="00E921A2" w:rsidRPr="00E921A2" w14:paraId="7105A9A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2DA7EB"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8FBC9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94294A5" w14:textId="77777777" w:rsidR="00E921A2" w:rsidRPr="00121095" w:rsidRDefault="00E921A2">
            <w:pPr>
              <w:pStyle w:val="MsgTableBody"/>
              <w:jc w:val="center"/>
            </w:pPr>
          </w:p>
        </w:tc>
        <w:bookmarkStart w:id="165" w:name="_Hlt496944645"/>
        <w:tc>
          <w:tcPr>
            <w:tcW w:w="1008" w:type="dxa"/>
            <w:tcBorders>
              <w:top w:val="dotted" w:sz="4" w:space="0" w:color="auto"/>
              <w:left w:val="nil"/>
              <w:bottom w:val="dotted" w:sz="4" w:space="0" w:color="auto"/>
              <w:right w:val="nil"/>
            </w:tcBorders>
            <w:shd w:val="clear" w:color="auto" w:fill="FFFFFF"/>
          </w:tcPr>
          <w:p w14:paraId="2A4D42BA" w14:textId="3A61BB3E" w:rsidR="00E921A2" w:rsidRPr="00121095" w:rsidRDefault="00BF2FE6">
            <w:pPr>
              <w:pStyle w:val="MsgTableBody"/>
              <w:jc w:val="center"/>
            </w:pPr>
            <w:r w:rsidRPr="00121095">
              <w:fldChar w:fldCharType="begin"/>
            </w:r>
            <w:r w:rsidR="00E921A2" w:rsidRPr="00121095">
              <w:instrText xml:space="preserve"> REF _Ref477748842 \r \h  \* MERGEFORMAT </w:instrText>
            </w:r>
            <w:r w:rsidRPr="00121095">
              <w:fldChar w:fldCharType="separate"/>
            </w:r>
            <w:r w:rsidR="00C244BF">
              <w:t>5.5.4</w:t>
            </w:r>
            <w:r w:rsidRPr="00121095">
              <w:fldChar w:fldCharType="end"/>
            </w:r>
            <w:bookmarkEnd w:id="165"/>
          </w:p>
        </w:tc>
      </w:tr>
      <w:tr w:rsidR="00E921A2" w:rsidRPr="00E921A2" w14:paraId="078D6B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4AE5A2" w14:textId="77777777" w:rsidR="00E921A2" w:rsidRPr="00121095" w:rsidRDefault="00E921A2">
            <w:pPr>
              <w:pStyle w:val="MsgTableBody"/>
            </w:pPr>
            <w:r w:rsidRPr="00121095">
              <w:t xml:space="preserve">[ </w:t>
            </w:r>
            <w:hyperlink w:anchor="RDF" w:history="1">
              <w:r w:rsidRPr="00121095">
                <w:rPr>
                  <w:rStyle w:val="Hyperlink"/>
                </w:rPr>
                <w:t>RDF</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31582988"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1E3E0A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1DB3F4" w14:textId="3D6592AD" w:rsidR="00E921A2" w:rsidRPr="00121095" w:rsidRDefault="002503D5">
            <w:pPr>
              <w:pStyle w:val="MsgTableBody"/>
              <w:jc w:val="center"/>
            </w:pPr>
            <w:r>
              <w:fldChar w:fldCharType="begin"/>
            </w:r>
            <w:r>
              <w:instrText xml:space="preserve"> REF _Ref428553 \r \h  \* MERGEFORMAT </w:instrText>
            </w:r>
            <w:r>
              <w:fldChar w:fldCharType="separate"/>
            </w:r>
            <w:r w:rsidR="00C244BF">
              <w:t>0</w:t>
            </w:r>
            <w:r>
              <w:fldChar w:fldCharType="end"/>
            </w:r>
          </w:p>
        </w:tc>
      </w:tr>
      <w:tr w:rsidR="00E921A2" w:rsidRPr="00E921A2" w14:paraId="182C252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62C799"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3902336"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BA36D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D672E" w14:textId="56258466"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649360D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0993F8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4226DE0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820B78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2E12C8" w14:textId="77777777" w:rsidR="00E921A2" w:rsidRPr="00121095" w:rsidRDefault="00E921A2">
            <w:pPr>
              <w:pStyle w:val="MsgTableBody"/>
              <w:jc w:val="center"/>
            </w:pPr>
            <w:r w:rsidRPr="00121095">
              <w:t>2.15.4</w:t>
            </w:r>
          </w:p>
        </w:tc>
      </w:tr>
    </w:tbl>
    <w:p w14:paraId="04F6FE50" w14:textId="77777777" w:rsidR="00AA5D2A" w:rsidRDefault="00AA5D2A">
      <w:pPr>
        <w:pStyle w:val="NormalIndented"/>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486D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286ED40" w14:textId="77777777" w:rsidR="0049558B" w:rsidRDefault="0049558B" w:rsidP="00381A24">
            <w:pPr>
              <w:pStyle w:val="ACK-ChoreographyHeader"/>
            </w:pPr>
            <w:r>
              <w:t>Acknowledgement Choreography</w:t>
            </w:r>
          </w:p>
        </w:tc>
      </w:tr>
      <w:tr w:rsidR="0049558B" w14:paraId="3633032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AAB6C9" w14:textId="77777777" w:rsidR="0049558B" w:rsidRDefault="0049558B" w:rsidP="00381A24">
            <w:pPr>
              <w:pStyle w:val="ACK-ChoreographyHeader"/>
            </w:pPr>
            <w:r w:rsidRPr="00121095">
              <w:t>QBP^Znn^QBP_Qnn</w:t>
            </w:r>
          </w:p>
        </w:tc>
      </w:tr>
      <w:tr w:rsidR="0049558B" w14:paraId="087F3A4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CC99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9F22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F62893" w14:textId="77777777" w:rsidR="0049558B" w:rsidRDefault="0049558B" w:rsidP="00381A24">
            <w:pPr>
              <w:pStyle w:val="ACK-ChoreographyBody"/>
            </w:pPr>
            <w:r>
              <w:t>Field value: Enhanced mode</w:t>
            </w:r>
          </w:p>
        </w:tc>
      </w:tr>
      <w:tr w:rsidR="0049558B" w14:paraId="40480D1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EAF249"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375D9B1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144AA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E81AFF5" w14:textId="77777777" w:rsidR="0049558B" w:rsidRDefault="0049558B" w:rsidP="00381A24">
            <w:pPr>
              <w:pStyle w:val="ACK-ChoreographyBody"/>
            </w:pPr>
            <w:r>
              <w:t>AL, SU, ER</w:t>
            </w:r>
          </w:p>
        </w:tc>
      </w:tr>
      <w:tr w:rsidR="0049558B" w14:paraId="15D85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72A0E7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3796AB6"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3FF712E"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9A5B9DD" w14:textId="77777777" w:rsidR="0049558B" w:rsidRDefault="0049558B" w:rsidP="00381A24">
            <w:pPr>
              <w:pStyle w:val="ACK-ChoreographyBody"/>
            </w:pPr>
            <w:r>
              <w:t>AL</w:t>
            </w:r>
          </w:p>
        </w:tc>
      </w:tr>
      <w:tr w:rsidR="0049558B" w14:paraId="5786549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1D96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44D6D80"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6EACB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E5449E" w14:textId="77777777" w:rsidR="0049558B" w:rsidRDefault="0049558B" w:rsidP="00381A24">
            <w:pPr>
              <w:pStyle w:val="ACK-ChoreographyBody"/>
            </w:pPr>
            <w:r>
              <w:rPr>
                <w:szCs w:val="16"/>
              </w:rPr>
              <w:t>ACK^Znn^ACK</w:t>
            </w:r>
          </w:p>
        </w:tc>
      </w:tr>
      <w:tr w:rsidR="0049558B" w14:paraId="4F9BEEE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66F91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6FE7D1" w14:textId="77777777" w:rsidR="0049558B" w:rsidRDefault="0049558B" w:rsidP="00381A24">
            <w:pPr>
              <w:pStyle w:val="ACK-ChoreographyBody"/>
            </w:pPr>
            <w:r w:rsidRPr="00121095">
              <w:t>RTB^Znn^RTB_Knn</w:t>
            </w:r>
          </w:p>
        </w:tc>
        <w:tc>
          <w:tcPr>
            <w:tcW w:w="1843" w:type="dxa"/>
            <w:tcBorders>
              <w:top w:val="single" w:sz="4" w:space="0" w:color="auto"/>
              <w:left w:val="single" w:sz="4" w:space="0" w:color="auto"/>
              <w:bottom w:val="single" w:sz="4" w:space="0" w:color="auto"/>
              <w:right w:val="single" w:sz="4" w:space="0" w:color="auto"/>
            </w:tcBorders>
            <w:hideMark/>
          </w:tcPr>
          <w:p w14:paraId="741CF053" w14:textId="77777777" w:rsidR="0049558B" w:rsidRDefault="0049558B" w:rsidP="00381A24">
            <w:pPr>
              <w:pStyle w:val="ACK-ChoreographyBody"/>
            </w:pPr>
            <w:r w:rsidRPr="00121095">
              <w:t>RTB^Znn^RTB_Knn</w:t>
            </w:r>
          </w:p>
        </w:tc>
        <w:tc>
          <w:tcPr>
            <w:tcW w:w="1842" w:type="dxa"/>
            <w:tcBorders>
              <w:top w:val="single" w:sz="4" w:space="0" w:color="auto"/>
              <w:left w:val="single" w:sz="4" w:space="0" w:color="auto"/>
              <w:bottom w:val="single" w:sz="4" w:space="0" w:color="auto"/>
              <w:right w:val="single" w:sz="4" w:space="0" w:color="auto"/>
            </w:tcBorders>
            <w:hideMark/>
          </w:tcPr>
          <w:p w14:paraId="153C9139" w14:textId="77777777" w:rsidR="0049558B" w:rsidRDefault="0049558B" w:rsidP="00381A24">
            <w:pPr>
              <w:pStyle w:val="ACK-ChoreographyBody"/>
            </w:pPr>
            <w:r w:rsidRPr="00121095">
              <w:t>RTB^Znn^RTB_Knn</w:t>
            </w:r>
          </w:p>
        </w:tc>
      </w:tr>
    </w:tbl>
    <w:p w14:paraId="2C29F548" w14:textId="77777777" w:rsidR="00AA5D2A" w:rsidRDefault="00AA5D2A">
      <w:pPr>
        <w:pStyle w:val="NormalIndented"/>
        <w:rPr>
          <w:b/>
        </w:rPr>
      </w:pPr>
    </w:p>
    <w:p w14:paraId="60B3964F" w14:textId="77777777" w:rsidR="00E921A2" w:rsidRPr="00121095" w:rsidRDefault="00E921A2">
      <w:pPr>
        <w:pStyle w:val="NormalIndented"/>
      </w:pPr>
      <w:r w:rsidRPr="00121095">
        <w:rPr>
          <w:b/>
        </w:rPr>
        <w:t>Query Grammar</w:t>
      </w:r>
      <w:r w:rsidRPr="00121095">
        <w:t>: This and the following column specify the HL7 code name and full name of each segment sent in the query.  Braces specify that the segment or segment group is repeatable; brackets specify the optionality of the segment or segment group.</w:t>
      </w:r>
    </w:p>
    <w:p w14:paraId="649A35A8" w14:textId="77777777" w:rsidR="00E921A2" w:rsidRPr="00121095" w:rsidRDefault="00E921A2">
      <w:pPr>
        <w:pStyle w:val="NormalIndented"/>
      </w:pPr>
      <w:r w:rsidRPr="00121095">
        <w:rPr>
          <w:b/>
        </w:rPr>
        <w:t>Section Reference</w:t>
      </w:r>
      <w:r w:rsidRPr="00121095">
        <w:t>: Specifies where in the standard further information about the segment can be found.</w:t>
      </w:r>
    </w:p>
    <w:p w14:paraId="0B094986" w14:textId="77777777" w:rsidR="00E921A2" w:rsidRPr="00121095" w:rsidRDefault="00E921A2">
      <w:pPr>
        <w:pStyle w:val="NormalIndented"/>
      </w:pPr>
      <w:r w:rsidRPr="00121095">
        <w:lastRenderedPageBreak/>
        <w:t>When the Query by Example variant is used, the Query Grammar shows the segments that may be used to transmit parameters and the order in which they appear.  Segments used to transmit parameters are always sent immediately following the QPD segment.</w:t>
      </w:r>
    </w:p>
    <w:p w14:paraId="7E5644D6" w14:textId="77777777" w:rsidR="00E921A2" w:rsidRPr="00121095" w:rsidRDefault="00E921A2">
      <w:pPr>
        <w:pStyle w:val="Heading4"/>
      </w:pPr>
      <w:bookmarkStart w:id="166" w:name="_Ref487532447"/>
      <w:bookmarkStart w:id="167" w:name="_Toc495483530"/>
      <w:bookmarkStart w:id="168" w:name="_Toc24273751"/>
      <w:r w:rsidRPr="00121095">
        <w:t>Response grammar</w:t>
      </w:r>
      <w:bookmarkEnd w:id="166"/>
      <w:bookmarkEnd w:id="167"/>
      <w:bookmarkEnd w:id="168"/>
      <w:r w:rsidR="00BF2FE6" w:rsidRPr="00121095">
        <w:fldChar w:fldCharType="begin"/>
      </w:r>
      <w:r w:rsidRPr="00121095">
        <w:instrText xml:space="preserve"> XE "Response grammar" </w:instrText>
      </w:r>
      <w:r w:rsidR="00BF2FE6" w:rsidRPr="00121095">
        <w:fldChar w:fldCharType="end"/>
      </w:r>
    </w:p>
    <w:p w14:paraId="4E9BB78F" w14:textId="77777777" w:rsidR="00E921A2" w:rsidRPr="00121095" w:rsidRDefault="00E921A2">
      <w:pPr>
        <w:pStyle w:val="NormalIndented"/>
      </w:pPr>
      <w:r w:rsidRPr="00121095">
        <w:t>The Query Profile always shows a response grammar.  If the query response is segment pattern, the response grammar should specify the segments, order, optionality, and repetition as do message specifications within the HL7 Standard.</w:t>
      </w:r>
    </w:p>
    <w:p w14:paraId="46DDBF7E" w14:textId="77777777" w:rsidR="00E921A2" w:rsidRPr="00121095" w:rsidRDefault="00E921A2">
      <w:pPr>
        <w:pStyle w:val="MsgTableCaption"/>
      </w:pPr>
      <w:r w:rsidRPr="00121095">
        <w:t>RTB^Znn^RTB_Knn: Response Grammar: Widget Dispense Message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16E223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40816B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5D6C4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C10109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F5A9760" w14:textId="77777777" w:rsidR="00E921A2" w:rsidRPr="00121095" w:rsidRDefault="00E921A2">
            <w:pPr>
              <w:pStyle w:val="MsgTableHeader"/>
              <w:jc w:val="center"/>
              <w:rPr>
                <w:lang w:val="en-US"/>
              </w:rPr>
            </w:pPr>
            <w:r w:rsidRPr="00121095">
              <w:rPr>
                <w:lang w:val="en-US"/>
              </w:rPr>
              <w:t>Sec Ref</w:t>
            </w:r>
          </w:p>
        </w:tc>
      </w:tr>
      <w:tr w:rsidR="00E921A2" w:rsidRPr="00E921A2" w14:paraId="0700E4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923070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FD22F4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D6B86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11613C3" w14:textId="77777777" w:rsidR="00E921A2" w:rsidRPr="00121095" w:rsidRDefault="00E921A2">
            <w:pPr>
              <w:pStyle w:val="MsgTableBody"/>
              <w:jc w:val="center"/>
            </w:pPr>
            <w:r w:rsidRPr="00121095">
              <w:t>2.15.9</w:t>
            </w:r>
          </w:p>
        </w:tc>
      </w:tr>
      <w:tr w:rsidR="00E921A2" w:rsidRPr="00E921A2" w14:paraId="590D46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441EBE"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85C29A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2B6C23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4563AA" w14:textId="77777777" w:rsidR="00E921A2" w:rsidRPr="00121095" w:rsidRDefault="00E921A2">
            <w:pPr>
              <w:pStyle w:val="MsgTableBody"/>
              <w:jc w:val="center"/>
            </w:pPr>
            <w:r w:rsidRPr="00121095">
              <w:t>2.15.12</w:t>
            </w:r>
          </w:p>
        </w:tc>
      </w:tr>
      <w:tr w:rsidR="00E921A2" w:rsidRPr="00E921A2" w14:paraId="026D36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5B5F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55CA01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769A5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0C3C2C" w14:textId="77777777" w:rsidR="00E921A2" w:rsidRPr="00121095" w:rsidRDefault="00E921A2">
            <w:pPr>
              <w:pStyle w:val="MsgTableBody"/>
              <w:jc w:val="center"/>
            </w:pPr>
            <w:r w:rsidRPr="00121095">
              <w:t>2.14.13</w:t>
            </w:r>
          </w:p>
        </w:tc>
      </w:tr>
      <w:tr w:rsidR="00E921A2" w:rsidRPr="00E921A2" w14:paraId="17339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DB657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D0FCD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D7FEC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71093" w14:textId="77777777" w:rsidR="00E921A2" w:rsidRPr="00121095" w:rsidRDefault="00E921A2">
            <w:pPr>
              <w:pStyle w:val="MsgTableBody"/>
              <w:jc w:val="center"/>
            </w:pPr>
            <w:r w:rsidRPr="00121095">
              <w:t>2.15.8</w:t>
            </w:r>
          </w:p>
        </w:tc>
      </w:tr>
      <w:tr w:rsidR="00E921A2" w:rsidRPr="00E921A2" w14:paraId="365AA0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3E2195"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5A9B2439"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CC9896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9276F" w14:textId="77777777" w:rsidR="00E921A2" w:rsidRPr="00121095" w:rsidRDefault="00E921A2">
            <w:pPr>
              <w:pStyle w:val="MsgTableBody"/>
              <w:jc w:val="center"/>
            </w:pPr>
            <w:r w:rsidRPr="00121095">
              <w:t>2.15.5</w:t>
            </w:r>
          </w:p>
        </w:tc>
      </w:tr>
      <w:tr w:rsidR="00E921A2" w:rsidRPr="00E921A2" w14:paraId="3D74207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C073F5"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B2D5704"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5702C9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6A70BE" w14:textId="72B5685D"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461DD2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0E1706"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69617F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72185C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67F48" w14:textId="052E6A64"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3D1F9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1CE2A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C2FED78" w14:textId="77777777" w:rsidR="00E921A2" w:rsidRPr="00121095" w:rsidRDefault="00E921A2">
            <w:pPr>
              <w:pStyle w:val="MsgTableBody"/>
            </w:pPr>
          </w:p>
        </w:tc>
        <w:tc>
          <w:tcPr>
            <w:tcW w:w="864" w:type="dxa"/>
            <w:tcBorders>
              <w:top w:val="dotted" w:sz="4" w:space="0" w:color="auto"/>
              <w:left w:val="nil"/>
              <w:bottom w:val="dotted" w:sz="4" w:space="0" w:color="auto"/>
              <w:right w:val="nil"/>
            </w:tcBorders>
            <w:shd w:val="clear" w:color="auto" w:fill="FFFFFF"/>
          </w:tcPr>
          <w:p w14:paraId="65B5F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944970" w14:textId="77777777" w:rsidR="00E921A2" w:rsidRPr="00121095" w:rsidRDefault="00E921A2">
            <w:pPr>
              <w:pStyle w:val="MsgTableBody"/>
              <w:jc w:val="center"/>
            </w:pPr>
          </w:p>
        </w:tc>
      </w:tr>
      <w:tr w:rsidR="00E921A2" w:rsidRPr="00E921A2" w14:paraId="2909A6F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94D07E6"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B34CCA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239C3B8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A44C23" w14:textId="77777777" w:rsidR="00E921A2" w:rsidRPr="00121095" w:rsidRDefault="00E921A2">
            <w:pPr>
              <w:pStyle w:val="MsgTableBody"/>
              <w:jc w:val="center"/>
            </w:pPr>
            <w:r w:rsidRPr="00121095">
              <w:t>2.15.4</w:t>
            </w:r>
          </w:p>
        </w:tc>
      </w:tr>
    </w:tbl>
    <w:p w14:paraId="725834AA" w14:textId="77777777" w:rsidR="00AA5D2A" w:rsidRDefault="00AA5D2A" w:rsidP="00AA5D2A">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C81FDA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CE94828" w14:textId="77777777" w:rsidR="0049558B" w:rsidRDefault="0049558B" w:rsidP="00381A24">
            <w:pPr>
              <w:pStyle w:val="ACK-ChoreographyHeader"/>
            </w:pPr>
            <w:r>
              <w:t>Acknowledgement Choreography</w:t>
            </w:r>
          </w:p>
        </w:tc>
      </w:tr>
      <w:tr w:rsidR="0049558B" w14:paraId="1227166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1ED92D8" w14:textId="77777777" w:rsidR="0049558B" w:rsidRDefault="0049558B" w:rsidP="00381A24">
            <w:pPr>
              <w:pStyle w:val="ACK-ChoreographyHeader"/>
            </w:pPr>
            <w:r w:rsidRPr="00121095">
              <w:t>RTB^Znn^RTB_Knn</w:t>
            </w:r>
          </w:p>
        </w:tc>
      </w:tr>
      <w:tr w:rsidR="0049558B" w14:paraId="29B34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0932E2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95EA2F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E9F209F" w14:textId="77777777" w:rsidR="0049558B" w:rsidRDefault="0049558B" w:rsidP="00381A24">
            <w:pPr>
              <w:pStyle w:val="ACK-ChoreographyBody"/>
            </w:pPr>
            <w:r>
              <w:t>Field value: Enhanced mode</w:t>
            </w:r>
          </w:p>
        </w:tc>
      </w:tr>
      <w:tr w:rsidR="0049558B" w14:paraId="2725D7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409F5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2E9B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E217D4F"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5D13D34" w14:textId="77777777" w:rsidR="0049558B" w:rsidRDefault="0049558B" w:rsidP="00381A24">
            <w:pPr>
              <w:pStyle w:val="ACK-ChoreographyBody"/>
            </w:pPr>
            <w:r>
              <w:t>AL, SU, ER</w:t>
            </w:r>
          </w:p>
        </w:tc>
      </w:tr>
      <w:tr w:rsidR="0049558B" w14:paraId="4FF29D0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1C2400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42015B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DED7249"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9461078" w14:textId="77777777" w:rsidR="0049558B" w:rsidRDefault="0049558B" w:rsidP="00381A24">
            <w:pPr>
              <w:pStyle w:val="ACK-ChoreographyBody"/>
            </w:pPr>
            <w:r>
              <w:t>AL</w:t>
            </w:r>
          </w:p>
        </w:tc>
      </w:tr>
      <w:tr w:rsidR="0049558B" w14:paraId="06315B4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97F737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97E104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443181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CFECDFD" w14:textId="77777777" w:rsidR="0049558B" w:rsidRDefault="0049558B" w:rsidP="00381A24">
            <w:pPr>
              <w:pStyle w:val="ACK-ChoreographyBody"/>
            </w:pPr>
            <w:r>
              <w:rPr>
                <w:szCs w:val="16"/>
              </w:rPr>
              <w:t>ACK^Znn^ACK</w:t>
            </w:r>
          </w:p>
        </w:tc>
      </w:tr>
    </w:tbl>
    <w:p w14:paraId="2E864EF0" w14:textId="77777777" w:rsidR="00AA5D2A" w:rsidRPr="00AA5D2A" w:rsidRDefault="00AA5D2A" w:rsidP="00AA5D2A">
      <w:pPr>
        <w:pStyle w:val="NormalIndented"/>
      </w:pPr>
    </w:p>
    <w:p w14:paraId="718F18DD" w14:textId="77777777" w:rsidR="00E921A2" w:rsidRPr="00121095" w:rsidRDefault="00E921A2">
      <w:pPr>
        <w:pStyle w:val="NormalIndented"/>
      </w:pPr>
      <w:r w:rsidRPr="00121095">
        <w:rPr>
          <w:b/>
        </w:rPr>
        <w:t>Response Grammar</w:t>
      </w:r>
      <w:r w:rsidRPr="00121095">
        <w:t>: This and the following column specify the HL7 code name and full name of each segment returned in the response.  Braces specify that the segment or segment group is repeatable; brackets specify the optionality of the segment or segment group.</w:t>
      </w:r>
    </w:p>
    <w:p w14:paraId="19B9C1A9" w14:textId="77777777" w:rsidR="00E921A2" w:rsidRPr="00121095" w:rsidRDefault="00E921A2">
      <w:pPr>
        <w:pStyle w:val="NormalIndented"/>
      </w:pPr>
      <w:r w:rsidRPr="00121095">
        <w:t>For Query Profiles published in the HL7 Standard, the Response Grammar table includes the Query Profile ID in parentheses in the upper left-hand cell.  This allows the table to be imported automatically into the HL7 database.</w:t>
      </w:r>
    </w:p>
    <w:p w14:paraId="06472F1D" w14:textId="77777777" w:rsidR="00E921A2" w:rsidRPr="00121095" w:rsidRDefault="00E921A2">
      <w:pPr>
        <w:pStyle w:val="NormalIndented"/>
      </w:pPr>
      <w:r w:rsidRPr="00121095">
        <w:rPr>
          <w:b/>
        </w:rPr>
        <w:t>Message Description</w:t>
      </w:r>
      <w:r w:rsidRPr="00121095">
        <w:t>: The full text name of the segment.</w:t>
      </w:r>
    </w:p>
    <w:p w14:paraId="73E72048" w14:textId="77777777" w:rsidR="00E921A2" w:rsidRPr="00121095" w:rsidRDefault="00E921A2">
      <w:pPr>
        <w:pStyle w:val="NormalIndented"/>
      </w:pPr>
      <w:r w:rsidRPr="00121095">
        <w:rPr>
          <w:b/>
        </w:rPr>
        <w:t>Group Control</w:t>
      </w:r>
      <w:r w:rsidRPr="00121095">
        <w:t>: The name of a segment group.</w:t>
      </w:r>
    </w:p>
    <w:p w14:paraId="04CE6591" w14:textId="77777777" w:rsidR="00E921A2" w:rsidRPr="00121095" w:rsidRDefault="00E921A2">
      <w:pPr>
        <w:pStyle w:val="NormalIndented"/>
      </w:pPr>
      <w:r w:rsidRPr="00121095">
        <w:rPr>
          <w:b/>
        </w:rPr>
        <w:t>Comment</w:t>
      </w:r>
      <w:r w:rsidRPr="00121095">
        <w:t>: Specifies in English: 1) the opening or closing of a segment group, and 2) the relevance of the segment in a Hit Count. (Only positive value is noted.)</w:t>
      </w:r>
    </w:p>
    <w:p w14:paraId="7D1B2571" w14:textId="77777777" w:rsidR="00E921A2" w:rsidRPr="00121095" w:rsidRDefault="00E921A2">
      <w:pPr>
        <w:pStyle w:val="NormalIndented"/>
      </w:pPr>
      <w:r w:rsidRPr="00121095">
        <w:rPr>
          <w:b/>
        </w:rPr>
        <w:t>Support Indicator</w:t>
      </w:r>
      <w:r w:rsidRPr="00121095">
        <w:t>: Allows the Server to indicate: 1) whether an optional segment or segment group will be supported, or 2) that the segment or segment group is dependent on an input parameter. The default understanding is that if the Server knows the information, it will be sent.</w:t>
      </w:r>
    </w:p>
    <w:p w14:paraId="157861FB" w14:textId="77777777" w:rsidR="00E921A2" w:rsidRPr="00121095" w:rsidRDefault="00E921A2">
      <w:pPr>
        <w:pStyle w:val="NormalIndented"/>
      </w:pPr>
      <w:r w:rsidRPr="00121095">
        <w:rPr>
          <w:b/>
        </w:rPr>
        <w:lastRenderedPageBreak/>
        <w:t>Sec Ref</w:t>
      </w:r>
      <w:r w:rsidRPr="00121095">
        <w:t>:</w:t>
      </w:r>
      <w:r w:rsidRPr="00121095">
        <w:tab/>
        <w:t xml:space="preserve"> Specifies where in the standard further information about the segment can be found.</w:t>
      </w:r>
    </w:p>
    <w:p w14:paraId="46538C76" w14:textId="77777777" w:rsidR="00E921A2" w:rsidRPr="00121095" w:rsidRDefault="00E921A2">
      <w:pPr>
        <w:pStyle w:val="Heading4"/>
      </w:pPr>
      <w:bookmarkStart w:id="169" w:name="_Ref487526382"/>
      <w:bookmarkStart w:id="170" w:name="_Toc495483531"/>
      <w:bookmarkStart w:id="171" w:name="_Toc24273752"/>
      <w:r w:rsidRPr="00121095">
        <w:t>Response grammar for display response</w:t>
      </w:r>
      <w:bookmarkEnd w:id="169"/>
      <w:bookmarkEnd w:id="170"/>
      <w:bookmarkEnd w:id="171"/>
      <w:r w:rsidR="00BF2FE6" w:rsidRPr="00121095">
        <w:fldChar w:fldCharType="begin"/>
      </w:r>
      <w:r w:rsidRPr="00121095">
        <w:instrText xml:space="preserve"> XE "Response grammar for display response" </w:instrText>
      </w:r>
      <w:r w:rsidR="00BF2FE6" w:rsidRPr="00121095">
        <w:fldChar w:fldCharType="end"/>
      </w:r>
    </w:p>
    <w:p w14:paraId="0E406024" w14:textId="77777777" w:rsidR="00E921A2" w:rsidRPr="00121095" w:rsidRDefault="00E921A2">
      <w:pPr>
        <w:pStyle w:val="NormalIndented"/>
      </w:pPr>
      <w:r w:rsidRPr="00121095">
        <w:t>The response grammar for a display response lists the segment names, descriptions, and section references for the segments to be returned by the Server, as described in the previous section.  In addition, the print text is displayed, as in the following example.</w:t>
      </w:r>
    </w:p>
    <w:p w14:paraId="56B4ED50" w14:textId="77777777" w:rsidR="00E921A2" w:rsidRPr="00121095" w:rsidRDefault="00E921A2">
      <w:pPr>
        <w:pStyle w:val="MsgTableCaption"/>
      </w:pPr>
      <w:r w:rsidRPr="00121095">
        <w:t>RDY^Znn^RDY_K15: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0A4D8E6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60104A7"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01C7EC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038080A"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0990B27" w14:textId="77777777" w:rsidR="00E921A2" w:rsidRPr="00121095" w:rsidRDefault="00E921A2">
            <w:pPr>
              <w:pStyle w:val="MsgTableHeader"/>
              <w:jc w:val="center"/>
              <w:rPr>
                <w:lang w:val="en-US"/>
              </w:rPr>
            </w:pPr>
            <w:r w:rsidRPr="00121095">
              <w:rPr>
                <w:lang w:val="en-US"/>
              </w:rPr>
              <w:t>Sec Ref</w:t>
            </w:r>
          </w:p>
        </w:tc>
      </w:tr>
      <w:tr w:rsidR="00E921A2" w:rsidRPr="00E921A2" w14:paraId="57863D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C5C7585"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21550A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C3C84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E6E258" w14:textId="77777777" w:rsidR="00E921A2" w:rsidRPr="00121095" w:rsidRDefault="00E921A2">
            <w:pPr>
              <w:pStyle w:val="MsgTableBody"/>
              <w:jc w:val="center"/>
            </w:pPr>
            <w:r w:rsidRPr="00121095">
              <w:t>2.15.9</w:t>
            </w:r>
          </w:p>
        </w:tc>
      </w:tr>
      <w:tr w:rsidR="00E921A2" w:rsidRPr="00E921A2" w14:paraId="5E5C2A3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F8414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5EC31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13ABC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621213" w14:textId="77777777" w:rsidR="00E921A2" w:rsidRPr="00121095" w:rsidRDefault="00E921A2">
            <w:pPr>
              <w:pStyle w:val="MsgTableBody"/>
              <w:jc w:val="center"/>
            </w:pPr>
            <w:r w:rsidRPr="00121095">
              <w:t>2.15.12</w:t>
            </w:r>
          </w:p>
        </w:tc>
      </w:tr>
      <w:tr w:rsidR="00E921A2" w:rsidRPr="00E921A2" w14:paraId="17F5E28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CD22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8A2254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7CC2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3E7AB3" w14:textId="77777777" w:rsidR="00E921A2" w:rsidRPr="00121095" w:rsidRDefault="00E921A2">
            <w:pPr>
              <w:pStyle w:val="MsgTableBody"/>
              <w:jc w:val="center"/>
            </w:pPr>
            <w:r w:rsidRPr="00121095">
              <w:t>2.14.13</w:t>
            </w:r>
          </w:p>
        </w:tc>
      </w:tr>
      <w:tr w:rsidR="00E921A2" w:rsidRPr="00E921A2" w14:paraId="652EE5A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0CD3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CCD348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764394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F6B29B" w14:textId="77777777" w:rsidR="00E921A2" w:rsidRPr="00121095" w:rsidRDefault="00E921A2">
            <w:pPr>
              <w:pStyle w:val="MsgTableBody"/>
              <w:jc w:val="center"/>
            </w:pPr>
            <w:r w:rsidRPr="00121095">
              <w:t>2.15.8</w:t>
            </w:r>
          </w:p>
        </w:tc>
      </w:tr>
      <w:tr w:rsidR="00E921A2" w:rsidRPr="00E921A2" w14:paraId="58DF50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2C6579"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693DA2D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9C90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2D197" w14:textId="77777777" w:rsidR="00E921A2" w:rsidRPr="00121095" w:rsidRDefault="00E921A2">
            <w:pPr>
              <w:pStyle w:val="MsgTableBody"/>
              <w:jc w:val="center"/>
            </w:pPr>
            <w:r w:rsidRPr="00121095">
              <w:t>2.15.5</w:t>
            </w:r>
          </w:p>
        </w:tc>
      </w:tr>
      <w:tr w:rsidR="00E921A2" w:rsidRPr="00E921A2" w14:paraId="4649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24912C"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7E1FB4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372D39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2D775F" w14:textId="7CB3945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FBB320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06A78E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FADFA9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07301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1A8708" w14:textId="1F8F630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9291B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7A4EC4"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7E2C9F73"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10EDEE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D91A5" w14:textId="7521E712"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43225839"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012B6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CEA02E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87E298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B0B7F60" w14:textId="77777777" w:rsidR="00E921A2" w:rsidRPr="00121095" w:rsidRDefault="00E921A2">
            <w:pPr>
              <w:pStyle w:val="MsgTableBody"/>
              <w:jc w:val="center"/>
            </w:pPr>
            <w:r w:rsidRPr="00121095">
              <w:t>2.15.4</w:t>
            </w:r>
          </w:p>
        </w:tc>
      </w:tr>
    </w:tbl>
    <w:p w14:paraId="179F4E16"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2EA5BDE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83717D" w14:textId="77777777" w:rsidR="0049558B" w:rsidRDefault="0049558B" w:rsidP="00381A24">
            <w:pPr>
              <w:pStyle w:val="ACK-ChoreographyHeader"/>
            </w:pPr>
            <w:r>
              <w:t>Acknowledgement Choreography</w:t>
            </w:r>
          </w:p>
        </w:tc>
      </w:tr>
      <w:tr w:rsidR="0049558B" w14:paraId="7FE8D2C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772F334" w14:textId="77777777" w:rsidR="0049558B" w:rsidRDefault="0049558B" w:rsidP="00381A24">
            <w:pPr>
              <w:pStyle w:val="ACK-ChoreographyHeader"/>
            </w:pPr>
            <w:r w:rsidRPr="00121095">
              <w:t>RDY^Znn^RDY_K15</w:t>
            </w:r>
          </w:p>
        </w:tc>
      </w:tr>
      <w:tr w:rsidR="0049558B" w14:paraId="704343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EB01AC"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4FABF42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2C37A9B" w14:textId="77777777" w:rsidR="0049558B" w:rsidRDefault="0049558B" w:rsidP="00381A24">
            <w:pPr>
              <w:pStyle w:val="ACK-ChoreographyBody"/>
            </w:pPr>
            <w:r>
              <w:t>Field value: Enhanced mode</w:t>
            </w:r>
          </w:p>
        </w:tc>
      </w:tr>
      <w:tr w:rsidR="0049558B" w14:paraId="2BD8CA0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F7CCD7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1E3E19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E524C00"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263A764A" w14:textId="77777777" w:rsidR="0049558B" w:rsidRDefault="0049558B" w:rsidP="00381A24">
            <w:pPr>
              <w:pStyle w:val="ACK-ChoreographyBody"/>
            </w:pPr>
            <w:r>
              <w:t>AL, SU, ER</w:t>
            </w:r>
          </w:p>
        </w:tc>
      </w:tr>
      <w:tr w:rsidR="0049558B" w14:paraId="5676BB2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CA4907"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960620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9D107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18C827D" w14:textId="77777777" w:rsidR="0049558B" w:rsidRDefault="0049558B" w:rsidP="00381A24">
            <w:pPr>
              <w:pStyle w:val="ACK-ChoreographyBody"/>
            </w:pPr>
            <w:r>
              <w:t>AL</w:t>
            </w:r>
          </w:p>
        </w:tc>
      </w:tr>
      <w:tr w:rsidR="0049558B" w14:paraId="7BFEC85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3F73E95"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F28AB6D"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455182"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C54CB0F" w14:textId="77777777" w:rsidR="0049558B" w:rsidRDefault="0049558B" w:rsidP="00381A24">
            <w:pPr>
              <w:pStyle w:val="ACK-ChoreographyBody"/>
            </w:pPr>
            <w:r>
              <w:rPr>
                <w:szCs w:val="16"/>
              </w:rPr>
              <w:t>ACK^Znn^ACK</w:t>
            </w:r>
          </w:p>
        </w:tc>
      </w:tr>
      <w:tr w:rsidR="0049558B" w14:paraId="4FE9988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8581C19"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73AE656"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59A369C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D1EC146" w14:textId="77777777" w:rsidR="0049558B" w:rsidRDefault="0049558B" w:rsidP="00381A24">
            <w:pPr>
              <w:pStyle w:val="ACK-ChoreographyBody"/>
            </w:pPr>
            <w:r>
              <w:t>-</w:t>
            </w:r>
          </w:p>
        </w:tc>
      </w:tr>
    </w:tbl>
    <w:p w14:paraId="4F8D8E38" w14:textId="77777777" w:rsidR="0049558B" w:rsidRDefault="0049558B"/>
    <w:tbl>
      <w:tblPr>
        <w:tblW w:w="8640" w:type="dxa"/>
        <w:tblInd w:w="64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3FF74FB" w14:textId="77777777" w:rsidTr="005E5417">
        <w:trPr>
          <w:cantSplit/>
          <w:tblHeader/>
        </w:trPr>
        <w:tc>
          <w:tcPr>
            <w:tcW w:w="8640" w:type="dxa"/>
            <w:tcBorders>
              <w:top w:val="double" w:sz="4" w:space="0" w:color="auto"/>
              <w:bottom w:val="single" w:sz="4" w:space="0" w:color="auto"/>
            </w:tcBorders>
            <w:shd w:val="pct10" w:color="auto" w:fill="FFFFFF"/>
          </w:tcPr>
          <w:p w14:paraId="0495DB01" w14:textId="77777777" w:rsidR="00E921A2" w:rsidRPr="00121095" w:rsidRDefault="00E921A2">
            <w:pPr>
              <w:pStyle w:val="QryTableDisplayLineHeader"/>
              <w:jc w:val="both"/>
              <w:rPr>
                <w:lang w:val="en-US"/>
              </w:rPr>
            </w:pPr>
            <w:r w:rsidRPr="00121095">
              <w:rPr>
                <w:lang w:val="en-US"/>
              </w:rPr>
              <w:t>The data will display as follows: (Query ID=Z99)</w:t>
            </w:r>
          </w:p>
        </w:tc>
      </w:tr>
      <w:tr w:rsidR="00E921A2" w:rsidRPr="00E921A2" w14:paraId="3DBC9AF8" w14:textId="77777777" w:rsidTr="005E5417">
        <w:trPr>
          <w:cantSplit/>
        </w:trPr>
        <w:tc>
          <w:tcPr>
            <w:tcW w:w="8640" w:type="dxa"/>
            <w:tcBorders>
              <w:top w:val="single" w:sz="4" w:space="0" w:color="auto"/>
              <w:bottom w:val="single" w:sz="4" w:space="0" w:color="auto"/>
            </w:tcBorders>
            <w:shd w:val="clear" w:color="auto" w:fill="FFFFFF"/>
          </w:tcPr>
          <w:p w14:paraId="7A377CD3" w14:textId="77777777" w:rsidR="00E921A2" w:rsidRPr="00121095" w:rsidRDefault="00E921A2">
            <w:pPr>
              <w:pStyle w:val="QryTableDisplayLine"/>
              <w:jc w:val="both"/>
              <w:rPr>
                <w:lang w:val="en-US"/>
              </w:rPr>
            </w:pPr>
            <w:r w:rsidRPr="00121095">
              <w:rPr>
                <w:lang w:val="en-US"/>
              </w:rPr>
              <w:t>DSP|||        GENERAL HOSPITAL – PHARMACY DEPARTMENT          DATE:mm-dd-yy</w:t>
            </w:r>
          </w:p>
        </w:tc>
      </w:tr>
      <w:tr w:rsidR="00E921A2" w:rsidRPr="00E921A2" w14:paraId="073290E0" w14:textId="77777777" w:rsidTr="005E5417">
        <w:trPr>
          <w:cantSplit/>
        </w:trPr>
        <w:tc>
          <w:tcPr>
            <w:tcW w:w="8640" w:type="dxa"/>
            <w:tcBorders>
              <w:top w:val="single" w:sz="4" w:space="0" w:color="auto"/>
              <w:bottom w:val="single" w:sz="4" w:space="0" w:color="auto"/>
            </w:tcBorders>
            <w:shd w:val="clear" w:color="auto" w:fill="FFFFFF"/>
          </w:tcPr>
          <w:p w14:paraId="079200BA" w14:textId="77777777" w:rsidR="00E921A2" w:rsidRPr="00121095" w:rsidRDefault="00E921A2">
            <w:pPr>
              <w:pStyle w:val="QryTableDisplayLine"/>
              <w:jc w:val="both"/>
              <w:rPr>
                <w:lang w:val="en-US"/>
              </w:rPr>
            </w:pPr>
            <w:r w:rsidRPr="00121095">
              <w:rPr>
                <w:lang w:val="en-US"/>
              </w:rPr>
              <w:t>DSP|||        DISPENSE HISTORY REPORT                               PAGE  n</w:t>
            </w:r>
          </w:p>
        </w:tc>
      </w:tr>
      <w:tr w:rsidR="00E921A2" w:rsidRPr="00E921A2" w14:paraId="4713DE77" w14:textId="77777777" w:rsidTr="005E5417">
        <w:trPr>
          <w:cantSplit/>
        </w:trPr>
        <w:tc>
          <w:tcPr>
            <w:tcW w:w="8640" w:type="dxa"/>
            <w:tcBorders>
              <w:top w:val="single" w:sz="4" w:space="0" w:color="auto"/>
              <w:bottom w:val="single" w:sz="4" w:space="0" w:color="auto"/>
            </w:tcBorders>
            <w:shd w:val="clear" w:color="auto" w:fill="FFFFFF"/>
          </w:tcPr>
          <w:p w14:paraId="39ECA8C8" w14:textId="77777777" w:rsidR="00E921A2" w:rsidRPr="00121095" w:rsidRDefault="00E921A2">
            <w:pPr>
              <w:pStyle w:val="QryTableDisplayLine"/>
              <w:jc w:val="both"/>
              <w:rPr>
                <w:lang w:val="en-US"/>
              </w:rPr>
            </w:pPr>
            <w:r w:rsidRPr="00121095">
              <w:rPr>
                <w:lang w:val="en-US"/>
              </w:rPr>
              <w:t>DSP|||MRN          Patient Name       MEDICATION DISPENSED        DISP-DATE</w:t>
            </w:r>
          </w:p>
        </w:tc>
      </w:tr>
      <w:tr w:rsidR="00E921A2" w:rsidRPr="00E921A2" w14:paraId="210FC9CC" w14:textId="77777777" w:rsidTr="005E5417">
        <w:trPr>
          <w:cantSplit/>
        </w:trPr>
        <w:tc>
          <w:tcPr>
            <w:tcW w:w="8640" w:type="dxa"/>
            <w:tcBorders>
              <w:top w:val="single" w:sz="4" w:space="0" w:color="auto"/>
              <w:bottom w:val="single" w:sz="4" w:space="0" w:color="auto"/>
            </w:tcBorders>
            <w:shd w:val="clear" w:color="auto" w:fill="FFFFFF"/>
          </w:tcPr>
          <w:p w14:paraId="604A64F4" w14:textId="77777777" w:rsidR="00E921A2" w:rsidRPr="00121095" w:rsidRDefault="00E921A2">
            <w:pPr>
              <w:pStyle w:val="QryTableDisplayLine"/>
              <w:jc w:val="both"/>
              <w:rPr>
                <w:lang w:val="en-US"/>
              </w:rPr>
            </w:pPr>
            <w:r w:rsidRPr="00121095">
              <w:rPr>
                <w:lang w:val="en-US"/>
              </w:rPr>
              <w:t>DSP|||XXXXX       XXXXXx, XXXXX       XXXXXXXXXXXXXXXX           mm/dd/ccyy</w:t>
            </w:r>
          </w:p>
        </w:tc>
      </w:tr>
      <w:tr w:rsidR="00E921A2" w:rsidRPr="00E921A2" w14:paraId="7B1F5FEF" w14:textId="77777777" w:rsidTr="005E5417">
        <w:trPr>
          <w:cantSplit/>
        </w:trPr>
        <w:tc>
          <w:tcPr>
            <w:tcW w:w="8640" w:type="dxa"/>
            <w:tcBorders>
              <w:top w:val="single" w:sz="4" w:space="0" w:color="auto"/>
              <w:bottom w:val="single" w:sz="4" w:space="0" w:color="auto"/>
            </w:tcBorders>
            <w:shd w:val="clear" w:color="auto" w:fill="FFFFFF"/>
          </w:tcPr>
          <w:p w14:paraId="75BD52D3" w14:textId="77777777" w:rsidR="00E921A2" w:rsidRPr="00121095" w:rsidRDefault="00E921A2">
            <w:pPr>
              <w:pStyle w:val="QryTableDisplayLine"/>
              <w:jc w:val="both"/>
              <w:rPr>
                <w:lang w:val="en-US"/>
              </w:rPr>
            </w:pPr>
            <w:r w:rsidRPr="00121095">
              <w:rPr>
                <w:lang w:val="en-US"/>
              </w:rPr>
              <w:t>...</w:t>
            </w:r>
          </w:p>
        </w:tc>
      </w:tr>
      <w:tr w:rsidR="00E921A2" w:rsidRPr="00E921A2" w14:paraId="719156E8" w14:textId="77777777" w:rsidTr="005E5417">
        <w:trPr>
          <w:cantSplit/>
        </w:trPr>
        <w:tc>
          <w:tcPr>
            <w:tcW w:w="8640" w:type="dxa"/>
            <w:tcBorders>
              <w:top w:val="single" w:sz="4" w:space="0" w:color="auto"/>
              <w:bottom w:val="double" w:sz="4" w:space="0" w:color="auto"/>
            </w:tcBorders>
            <w:shd w:val="clear" w:color="auto" w:fill="FFFFFF"/>
          </w:tcPr>
          <w:p w14:paraId="7DB05A9E" w14:textId="77777777" w:rsidR="00E921A2" w:rsidRPr="00121095" w:rsidRDefault="00E921A2">
            <w:pPr>
              <w:pStyle w:val="QryTableDisplayLine"/>
              <w:jc w:val="both"/>
              <w:rPr>
                <w:lang w:val="en-US"/>
              </w:rPr>
            </w:pPr>
            <w:r w:rsidRPr="00121095">
              <w:rPr>
                <w:lang w:val="en-US"/>
              </w:rPr>
              <w:t>DSP|||       &lt;&lt; END OF REPORT &gt;&gt;</w:t>
            </w:r>
          </w:p>
        </w:tc>
      </w:tr>
    </w:tbl>
    <w:p w14:paraId="6FBFF7B1" w14:textId="77777777" w:rsidR="00E921A2" w:rsidRPr="00121095" w:rsidRDefault="00E921A2">
      <w:pPr>
        <w:pStyle w:val="Heading4"/>
      </w:pPr>
      <w:bookmarkStart w:id="172" w:name="_Ref487528885"/>
      <w:bookmarkStart w:id="173" w:name="_Toc495483532"/>
      <w:bookmarkStart w:id="174" w:name="_Toc24273753"/>
      <w:r w:rsidRPr="00121095">
        <w:t>QPD input parameter specification</w:t>
      </w:r>
      <w:bookmarkEnd w:id="172"/>
      <w:bookmarkEnd w:id="173"/>
      <w:bookmarkEnd w:id="174"/>
      <w:r w:rsidR="00BF2FE6" w:rsidRPr="00121095">
        <w:fldChar w:fldCharType="begin"/>
      </w:r>
      <w:r w:rsidRPr="00121095">
        <w:instrText xml:space="preserve"> XE "QPD input parameter specification" </w:instrText>
      </w:r>
      <w:r w:rsidR="00BF2FE6" w:rsidRPr="00121095">
        <w:fldChar w:fldCharType="end"/>
      </w:r>
    </w:p>
    <w:p w14:paraId="328E336B" w14:textId="77777777" w:rsidR="00E921A2" w:rsidRPr="00121095" w:rsidRDefault="00E921A2">
      <w:pPr>
        <w:pStyle w:val="NormalIndented"/>
      </w:pPr>
      <w:r w:rsidRPr="00121095">
        <w:t>The Input Parameter Specification section of the Query Profile looks very much like an attribute table and is followed by a commentary on the fields.  Each row of the QPD Input Parameter Specification specifies one user parameter within the QPD segment.  Values for user parameters are transmitted in successive fields of the QPD segment, beginning at QPD-3.</w:t>
      </w:r>
    </w:p>
    <w:p w14:paraId="14575BED" w14:textId="0CCABDA7" w:rsidR="00E921A2" w:rsidRPr="00121095" w:rsidRDefault="00E921A2">
      <w:pPr>
        <w:pStyle w:val="NormalIndented"/>
      </w:pPr>
      <w:r w:rsidRPr="00121095">
        <w:t xml:space="preserve">When the QSC variant is employed (see section </w:t>
      </w:r>
      <w:r w:rsidR="002503D5">
        <w:fldChar w:fldCharType="begin"/>
      </w:r>
      <w:r w:rsidR="002503D5">
        <w:instrText xml:space="preserve"> REF _Ref487434668 \r \h  \* MERGEFORMAT </w:instrText>
      </w:r>
      <w:r w:rsidR="002503D5">
        <w:fldChar w:fldCharType="separate"/>
      </w:r>
      <w:r w:rsidR="00C244BF" w:rsidRPr="00C244BF">
        <w:rPr>
          <w:rStyle w:val="HyperlinkText"/>
        </w:rPr>
        <w:t>5.2.5.1.3</w:t>
      </w:r>
      <w:r w:rsidR="002503D5">
        <w:fldChar w:fldCharType="end"/>
      </w:r>
      <w:r w:rsidRPr="00121095">
        <w:t>, "</w:t>
      </w:r>
      <w:r w:rsidR="002503D5">
        <w:fldChar w:fldCharType="begin"/>
      </w:r>
      <w:r w:rsidR="002503D5">
        <w:instrText xml:space="preserve"> REF _Ref487434668 \h  \* MERGEFORMAT </w:instrText>
      </w:r>
      <w:r w:rsidR="002503D5">
        <w:fldChar w:fldCharType="separate"/>
      </w:r>
      <w:r w:rsidR="00C244BF" w:rsidRPr="00C244BF">
        <w:rPr>
          <w:rStyle w:val="HyperlinkText"/>
        </w:rPr>
        <w:t>Expression as a complex expression</w:t>
      </w:r>
      <w:r w:rsidR="002503D5">
        <w:fldChar w:fldCharType="end"/>
      </w:r>
      <w:r w:rsidRPr="00121095">
        <w:t>"), a complex query expression may be used as the only input parameter, or may be combined with other (simple) input parameters.</w:t>
      </w:r>
    </w:p>
    <w:p w14:paraId="766E5495" w14:textId="77777777" w:rsidR="00E921A2" w:rsidRPr="00121095" w:rsidRDefault="00E921A2">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3D4935A9" w14:textId="77777777" w:rsidTr="00E50DB9">
        <w:trPr>
          <w:cantSplit/>
          <w:tblHeader/>
        </w:trPr>
        <w:tc>
          <w:tcPr>
            <w:tcW w:w="648" w:type="dxa"/>
            <w:tcBorders>
              <w:top w:val="double" w:sz="4" w:space="0" w:color="auto"/>
              <w:bottom w:val="single" w:sz="4" w:space="0" w:color="auto"/>
            </w:tcBorders>
            <w:shd w:val="clear" w:color="auto" w:fill="FFFFFF"/>
          </w:tcPr>
          <w:p w14:paraId="01AFCEE5" w14:textId="77777777" w:rsidR="00E921A2" w:rsidRPr="00121095" w:rsidRDefault="00E921A2">
            <w:pPr>
              <w:pStyle w:val="QryTableInputHeader"/>
              <w:rPr>
                <w:lang w:val="en-US"/>
              </w:rPr>
            </w:pPr>
            <w:r w:rsidRPr="00121095">
              <w:rPr>
                <w:lang w:val="en-US"/>
              </w:rPr>
              <w:t>Field Seq (Query ID=Z99)</w:t>
            </w:r>
          </w:p>
        </w:tc>
        <w:tc>
          <w:tcPr>
            <w:tcW w:w="1296" w:type="dxa"/>
            <w:tcBorders>
              <w:top w:val="double" w:sz="4" w:space="0" w:color="auto"/>
              <w:bottom w:val="single" w:sz="4" w:space="0" w:color="auto"/>
            </w:tcBorders>
            <w:shd w:val="clear" w:color="auto" w:fill="FFFFFF"/>
          </w:tcPr>
          <w:p w14:paraId="50A0D6EC"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561EA43" w14:textId="77777777" w:rsidR="00E921A2" w:rsidRPr="00121095" w:rsidRDefault="00E921A2">
            <w:pPr>
              <w:pStyle w:val="QryTableInputHeader"/>
              <w:rPr>
                <w:lang w:val="en-US"/>
              </w:rPr>
            </w:pPr>
            <w:r w:rsidRPr="00121095">
              <w:rPr>
                <w:lang w:val="en-US"/>
              </w:rPr>
              <w:t>Key/</w:t>
            </w:r>
          </w:p>
          <w:p w14:paraId="5864E49B"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1A2E71A"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51888D4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EA1163D"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4DF11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CAF58B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DEADF3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682E5B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6B3DDD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D51A58A"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4048A0AF" w14:textId="77777777" w:rsidR="00E921A2" w:rsidRPr="00121095" w:rsidRDefault="00E921A2">
            <w:pPr>
              <w:pStyle w:val="QryTableInputHeader"/>
              <w:rPr>
                <w:b w:val="0"/>
                <w:lang w:val="en-US"/>
              </w:rPr>
            </w:pPr>
            <w:r w:rsidRPr="00121095">
              <w:rPr>
                <w:lang w:val="en-US"/>
              </w:rPr>
              <w:t>Element Name</w:t>
            </w:r>
          </w:p>
        </w:tc>
      </w:tr>
      <w:tr w:rsidR="005E5417" w:rsidRPr="00E921A2" w14:paraId="25C4B5CF" w14:textId="77777777" w:rsidTr="00E50DB9">
        <w:trPr>
          <w:cantSplit/>
          <w:tblHeader/>
        </w:trPr>
        <w:tc>
          <w:tcPr>
            <w:tcW w:w="648" w:type="dxa"/>
            <w:tcBorders>
              <w:top w:val="single" w:sz="4" w:space="0" w:color="auto"/>
              <w:bottom w:val="double" w:sz="4" w:space="0" w:color="auto"/>
            </w:tcBorders>
            <w:shd w:val="clear" w:color="auto" w:fill="FFFFFF"/>
          </w:tcPr>
          <w:p w14:paraId="3C9C774D"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599995D2" w14:textId="77777777" w:rsidR="00E921A2" w:rsidRPr="00121095" w:rsidRDefault="00E921A2">
            <w:pPr>
              <w:pStyle w:val="QryTableInput"/>
            </w:pPr>
          </w:p>
        </w:tc>
        <w:tc>
          <w:tcPr>
            <w:tcW w:w="792" w:type="dxa"/>
            <w:tcBorders>
              <w:top w:val="single" w:sz="4" w:space="0" w:color="auto"/>
              <w:bottom w:val="double" w:sz="4" w:space="0" w:color="auto"/>
            </w:tcBorders>
            <w:shd w:val="clear" w:color="auto" w:fill="FFFFFF"/>
          </w:tcPr>
          <w:p w14:paraId="741572C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5E02B4E"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3EA3D6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C42922D"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0EEA88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EC5321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E207D45"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2F7287C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57CF8A4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FF7927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67BBAC0F" w14:textId="77777777" w:rsidR="00E921A2" w:rsidRPr="00121095" w:rsidRDefault="00E921A2">
            <w:pPr>
              <w:pStyle w:val="QryTableInput"/>
            </w:pPr>
          </w:p>
        </w:tc>
      </w:tr>
    </w:tbl>
    <w:p w14:paraId="067F916E" w14:textId="77777777" w:rsidR="00E921A2" w:rsidRPr="00121095" w:rsidRDefault="00E921A2">
      <w:pPr>
        <w:pStyle w:val="NormalIndented"/>
      </w:pPr>
      <w:r w:rsidRPr="00121095">
        <w:t xml:space="preserve">The following is a description of the attributes of the above table.   </w:t>
      </w:r>
    </w:p>
    <w:p w14:paraId="66FAEA85" w14:textId="77777777" w:rsidR="00E921A2" w:rsidRPr="00121095" w:rsidRDefault="00E921A2">
      <w:pPr>
        <w:pStyle w:val="NormalIndented"/>
      </w:pPr>
      <w:r w:rsidRPr="00121095">
        <w:rPr>
          <w:b/>
        </w:rPr>
        <w:t>Field Seq</w:t>
      </w:r>
      <w:r w:rsidRPr="00121095">
        <w:t xml:space="preserve">: The ordinal number of the element being discussed.  Sequence 1 is </w:t>
      </w:r>
      <w:r w:rsidRPr="00121095">
        <w:rPr>
          <w:u w:val="single"/>
        </w:rPr>
        <w:t>always</w:t>
      </w:r>
      <w:r w:rsidRPr="00121095">
        <w:t xml:space="preserve"> Message Query Name, and sequence 2 is </w:t>
      </w:r>
      <w:r w:rsidRPr="00121095">
        <w:rPr>
          <w:u w:val="single"/>
        </w:rPr>
        <w:t>always</w:t>
      </w:r>
      <w:r w:rsidRPr="00121095">
        <w:t xml:space="preserve"> Query Tag.  Sequence 3 and above are reserved for user parameters.</w:t>
      </w:r>
    </w:p>
    <w:p w14:paraId="4303EE0C" w14:textId="77777777" w:rsidR="00E921A2" w:rsidRPr="00121095" w:rsidRDefault="00E921A2">
      <w:pPr>
        <w:pStyle w:val="NormalIndented"/>
        <w:tabs>
          <w:tab w:val="left" w:pos="3960"/>
        </w:tabs>
      </w:pPr>
      <w:r w:rsidRPr="00121095">
        <w:rPr>
          <w:b/>
        </w:rPr>
        <w:t>Name</w:t>
      </w:r>
      <w:r w:rsidRPr="00121095">
        <w:t xml:space="preserve">:  the user-defined name for the element as will be used in the query.  Example: MedicationDispensed. When </w:t>
      </w:r>
      <w:r w:rsidRPr="00121095">
        <w:rPr>
          <w:b/>
        </w:rPr>
        <w:t>Name</w:t>
      </w:r>
      <w:r w:rsidRPr="00121095">
        <w:t xml:space="preserve"> is derived from an actual HL7 element (segment and field), the segment field name and element name appear in the columns headed by those names.  When </w:t>
      </w:r>
      <w:r w:rsidRPr="00121095">
        <w:rPr>
          <w:b/>
        </w:rPr>
        <w:t>Name</w:t>
      </w:r>
      <w:r w:rsidRPr="00121095">
        <w:t xml:space="preserve"> is not derived from an actual HL7 element (segment and field), the source system defines the values they expect in this field.</w:t>
      </w:r>
    </w:p>
    <w:p w14:paraId="08D01442" w14:textId="77777777" w:rsidR="00E921A2" w:rsidRPr="00121095" w:rsidRDefault="00E921A2">
      <w:pPr>
        <w:pStyle w:val="NormalIndented"/>
      </w:pPr>
      <w:r w:rsidRPr="00121095">
        <w:t>For Query Profiles published in the HL7 Standard, the Input Parameter Specification table includes the Query Profile ID in parentheses in the upper left-hand cell.  This allows the table to be imported automatically into the HL7 database.</w:t>
      </w:r>
    </w:p>
    <w:p w14:paraId="31A5EFE9" w14:textId="77777777" w:rsidR="00E921A2" w:rsidRPr="00121095" w:rsidRDefault="00E921A2">
      <w:pPr>
        <w:pStyle w:val="NormalIndented"/>
      </w:pPr>
      <w:r w:rsidRPr="00121095">
        <w:rPr>
          <w:b/>
        </w:rPr>
        <w:t>Key/Search</w:t>
      </w:r>
      <w:r w:rsidRPr="00121095">
        <w:t>: This field identifies which element is the key and which elements are searchable.  The key field is designated by a value of 'K'.  A value of 'S' designates fields upon which an indexed search can be performed by the source.  'L' designates non-indexed fields. (Note that searching on a non-indexed field requires the Server to perform a linear scan of the data base.)  If this column is left blank, the field may not be searched.</w:t>
      </w:r>
    </w:p>
    <w:p w14:paraId="45F17F82" w14:textId="77777777" w:rsidR="00E921A2" w:rsidRPr="00121095" w:rsidRDefault="00E921A2">
      <w:pPr>
        <w:pStyle w:val="NormalIndented"/>
      </w:pPr>
      <w:r w:rsidRPr="00121095">
        <w:rPr>
          <w:b/>
        </w:rPr>
        <w:t>Sort</w:t>
      </w:r>
      <w:r w:rsidRPr="00121095">
        <w:t>: valued as "Y" if the output of the query can be sorted on this field.  This column should only be valued in Virtual Tables that are used as output specifications.</w:t>
      </w:r>
    </w:p>
    <w:p w14:paraId="5CB56B1A" w14:textId="77777777" w:rsidR="00E921A2" w:rsidRPr="00121095" w:rsidRDefault="00E921A2">
      <w:pPr>
        <w:pStyle w:val="NormalIndented"/>
      </w:pPr>
      <w:r w:rsidRPr="00121095">
        <w:rPr>
          <w:b/>
        </w:rPr>
        <w:t>Len</w:t>
      </w:r>
      <w:r w:rsidRPr="00121095">
        <w:t>:  the maximum field length that will be transmitted by the source.</w:t>
      </w:r>
    </w:p>
    <w:p w14:paraId="36DAAC39" w14:textId="77777777" w:rsidR="00E921A2" w:rsidRPr="00121095" w:rsidRDefault="00E921A2">
      <w:pPr>
        <w:pStyle w:val="NormalIndented"/>
      </w:pPr>
      <w:r w:rsidRPr="00121095">
        <w:rPr>
          <w:b/>
        </w:rPr>
        <w:t>Type</w:t>
      </w:r>
      <w:r w:rsidRPr="00121095">
        <w:t>: the data type of this user parameter.  The values available for this field are described in Chapter 2, section 2.16 of this standard.  Data types QIP and QSC are available for transmitting complex user parameters.</w:t>
      </w:r>
    </w:p>
    <w:p w14:paraId="7E0DD022" w14:textId="77777777" w:rsidR="00E921A2" w:rsidRPr="00121095" w:rsidRDefault="00E921A2">
      <w:pPr>
        <w:pStyle w:val="NormalIndented"/>
      </w:pPr>
      <w:r w:rsidRPr="00121095">
        <w:rPr>
          <w:b/>
        </w:rPr>
        <w:t>Opt</w:t>
      </w:r>
      <w:r w:rsidRPr="00121095">
        <w:t>:  defines whether the field is required ('R'), optional ('O'), conditionally required ('C'), or required for backward compatibility ('B').</w:t>
      </w:r>
    </w:p>
    <w:p w14:paraId="72F6A8DA" w14:textId="77777777" w:rsidR="00E921A2" w:rsidRPr="00121095" w:rsidRDefault="00E921A2">
      <w:pPr>
        <w:pStyle w:val="NormalIndented"/>
      </w:pPr>
      <w:r w:rsidRPr="00121095">
        <w:rPr>
          <w:b/>
        </w:rPr>
        <w:t>Rep</w:t>
      </w:r>
      <w:r w:rsidRPr="00121095">
        <w:t>:  valued as 'Y' if the field may repeat (i.e., be multiply valued).</w:t>
      </w:r>
    </w:p>
    <w:p w14:paraId="7BB8A0D0" w14:textId="77777777" w:rsidR="00E921A2" w:rsidRPr="00121095" w:rsidRDefault="00E921A2">
      <w:pPr>
        <w:pStyle w:val="NormalIndented"/>
      </w:pPr>
      <w:r w:rsidRPr="00121095">
        <w:rPr>
          <w:b/>
        </w:rPr>
        <w:t>Match Op</w:t>
      </w:r>
      <w:r w:rsidRPr="00121095">
        <w:t>:  the relational operator that will be applied against the value that the querying system specifies for this field.</w:t>
      </w:r>
    </w:p>
    <w:p w14:paraId="74FE41DF" w14:textId="77777777" w:rsidR="00E921A2" w:rsidRPr="00121095" w:rsidRDefault="00E921A2">
      <w:pPr>
        <w:pStyle w:val="Note"/>
      </w:pPr>
      <w:r w:rsidRPr="00121095">
        <w:rPr>
          <w:b/>
        </w:rPr>
        <w:t>Note:</w:t>
      </w:r>
      <w:r w:rsidRPr="00121095">
        <w:t xml:space="preserve">  These are defined by </w:t>
      </w:r>
      <w:hyperlink r:id="rId12" w:anchor="HL70209" w:history="1">
        <w:r w:rsidRPr="00121095">
          <w:rPr>
            <w:rStyle w:val="ReferenceHL7Table"/>
          </w:rPr>
          <w:t>HL7 Table 0209 – Relatio</w:t>
        </w:r>
        <w:bookmarkStart w:id="175" w:name="_Hlt490871589"/>
        <w:r w:rsidRPr="00121095">
          <w:rPr>
            <w:rStyle w:val="ReferenceHL7Table"/>
          </w:rPr>
          <w:t>n</w:t>
        </w:r>
        <w:bookmarkEnd w:id="175"/>
        <w:r w:rsidRPr="00121095">
          <w:rPr>
            <w:rStyle w:val="ReferenceHL7Table"/>
          </w:rPr>
          <w:t>al Operator</w:t>
        </w:r>
      </w:hyperlink>
      <w:r w:rsidRPr="00121095">
        <w:t>, a component of the QSC data type</w:t>
      </w:r>
    </w:p>
    <w:p w14:paraId="59320105" w14:textId="77777777" w:rsidR="00E921A2" w:rsidRPr="00121095" w:rsidRDefault="00E921A2">
      <w:pPr>
        <w:pStyle w:val="NormalIndented"/>
      </w:pPr>
      <w:r w:rsidRPr="00121095">
        <w:rPr>
          <w:b/>
        </w:rPr>
        <w:t>TBL</w:t>
      </w:r>
      <w:r w:rsidRPr="00121095">
        <w:t>:  identifies the HL7 table from which the values are derived.</w:t>
      </w:r>
    </w:p>
    <w:p w14:paraId="6E5E0424" w14:textId="77777777" w:rsidR="00E921A2" w:rsidRPr="00121095" w:rsidRDefault="00E921A2">
      <w:pPr>
        <w:pStyle w:val="NormalIndented"/>
      </w:pPr>
      <w:r w:rsidRPr="00121095">
        <w:rPr>
          <w:b/>
        </w:rPr>
        <w:t>Segment Field Name</w:t>
      </w:r>
      <w:r w:rsidRPr="00121095">
        <w:t>: identifies the HL7 segment and field from which the new definition is derived. This field will be blank if the Name is NOT derived from an actual HL7 segment and field.</w:t>
      </w:r>
    </w:p>
    <w:p w14:paraId="27D1C56D" w14:textId="77777777" w:rsidR="00E921A2" w:rsidRPr="00121095" w:rsidRDefault="00E921A2">
      <w:pPr>
        <w:pStyle w:val="NormalIndented"/>
        <w:rPr>
          <w:b/>
        </w:rPr>
      </w:pPr>
      <w:r w:rsidRPr="00121095">
        <w:rPr>
          <w:b/>
        </w:rPr>
        <w:t xml:space="preserve">Service Identifier Code: </w:t>
      </w:r>
      <w:r w:rsidRPr="00121095">
        <w:t>a value of data type CWE that contains the applicable LOINC code, if it exists, or the applicable HL7 code, if it exists, if no Segment Field Name has been identified.  If a Segment Field Name has been identified, this field is not populated.</w:t>
      </w:r>
    </w:p>
    <w:p w14:paraId="358FB340" w14:textId="77777777" w:rsidR="00E921A2" w:rsidRPr="00121095" w:rsidRDefault="00E921A2">
      <w:pPr>
        <w:pStyle w:val="NormalIndented"/>
      </w:pPr>
      <w:r w:rsidRPr="00121095">
        <w:rPr>
          <w:b/>
        </w:rPr>
        <w:t>Element Name</w:t>
      </w:r>
      <w:r w:rsidRPr="00121095">
        <w:t>: the name of the element identified by</w:t>
      </w:r>
      <w:r w:rsidRPr="00121095">
        <w:rPr>
          <w:b/>
        </w:rPr>
        <w:t xml:space="preserve"> </w:t>
      </w:r>
      <w:r w:rsidRPr="00121095">
        <w:t>Segment Field Name.  This may also be a user-defined 'Z'-element.</w:t>
      </w:r>
    </w:p>
    <w:p w14:paraId="64DC711E" w14:textId="77777777" w:rsidR="00E921A2" w:rsidRPr="00121095" w:rsidRDefault="00E921A2">
      <w:pPr>
        <w:pStyle w:val="Heading4"/>
      </w:pPr>
      <w:bookmarkStart w:id="176" w:name="_Ref487528792"/>
      <w:bookmarkStart w:id="177" w:name="_Toc495483533"/>
      <w:bookmarkStart w:id="178" w:name="_Toc24273754"/>
      <w:r w:rsidRPr="00121095">
        <w:lastRenderedPageBreak/>
        <w:t>QPD input parameter field description and commentary</w:t>
      </w:r>
      <w:bookmarkEnd w:id="176"/>
      <w:bookmarkEnd w:id="177"/>
      <w:bookmarkEnd w:id="178"/>
      <w:r w:rsidR="00BF2FE6" w:rsidRPr="00121095">
        <w:fldChar w:fldCharType="begin"/>
      </w:r>
      <w:r w:rsidRPr="00121095">
        <w:instrText xml:space="preserve"> XE "QPD input parameter field description and commentary" </w:instrText>
      </w:r>
      <w:r w:rsidR="00BF2FE6" w:rsidRPr="00121095">
        <w:fldChar w:fldCharType="end"/>
      </w:r>
    </w:p>
    <w:p w14:paraId="77EC880D"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QPD segment. </w:t>
      </w:r>
    </w:p>
    <w:tbl>
      <w:tblPr>
        <w:tblW w:w="8928" w:type="dxa"/>
        <w:tblInd w:w="72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6"/>
        <w:gridCol w:w="590"/>
        <w:gridCol w:w="5614"/>
      </w:tblGrid>
      <w:tr w:rsidR="00E921A2" w:rsidRPr="00E921A2" w14:paraId="2856A434" w14:textId="77777777" w:rsidTr="00E50DB9">
        <w:trPr>
          <w:tblHeader/>
        </w:trPr>
        <w:tc>
          <w:tcPr>
            <w:tcW w:w="1584" w:type="dxa"/>
            <w:tcBorders>
              <w:top w:val="double" w:sz="4" w:space="0" w:color="auto"/>
              <w:bottom w:val="single" w:sz="4" w:space="0" w:color="auto"/>
            </w:tcBorders>
            <w:shd w:val="pct10" w:color="auto" w:fill="FFFFFF"/>
          </w:tcPr>
          <w:p w14:paraId="482C5A1A" w14:textId="77777777" w:rsidR="00E921A2" w:rsidRPr="00121095" w:rsidRDefault="00E921A2">
            <w:pPr>
              <w:pStyle w:val="QryTableInputParamHeader"/>
              <w:keepNext/>
              <w:keepLines/>
              <w:rPr>
                <w:lang w:val="en-US"/>
              </w:rPr>
            </w:pPr>
            <w:r w:rsidRPr="00121095">
              <w:rPr>
                <w:lang w:val="en-US"/>
              </w:rPr>
              <w:t>Input Parameter (Query ID=Znn)</w:t>
            </w:r>
          </w:p>
        </w:tc>
        <w:tc>
          <w:tcPr>
            <w:tcW w:w="1008" w:type="dxa"/>
            <w:tcBorders>
              <w:top w:val="double" w:sz="4" w:space="0" w:color="auto"/>
              <w:bottom w:val="single" w:sz="4" w:space="0" w:color="auto"/>
            </w:tcBorders>
            <w:shd w:val="pct10" w:color="auto" w:fill="FFFFFF"/>
          </w:tcPr>
          <w:p w14:paraId="68896931"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A955D28"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F23B7FF"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EACABD1" w14:textId="77777777" w:rsidTr="00E50DB9">
        <w:tc>
          <w:tcPr>
            <w:tcW w:w="1584" w:type="dxa"/>
            <w:tcBorders>
              <w:top w:val="single" w:sz="4" w:space="0" w:color="auto"/>
              <w:bottom w:val="single" w:sz="4" w:space="0" w:color="auto"/>
            </w:tcBorders>
            <w:shd w:val="clear" w:color="auto" w:fill="FFFFFF"/>
          </w:tcPr>
          <w:p w14:paraId="1EE62E51" w14:textId="77777777" w:rsidR="00E921A2" w:rsidRPr="00121095" w:rsidRDefault="00E921A2">
            <w:pPr>
              <w:pStyle w:val="QryTableInputParam"/>
              <w:keepNext/>
              <w:keepLines/>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F8BA194"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2AC2A7E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8AFE339"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Z99^WhoAmI^HL7nnnn</w:t>
            </w:r>
            <w:r w:rsidRPr="00121095">
              <w:rPr>
                <w:lang w:val="en-US"/>
              </w:rPr>
              <w:t>.</w:t>
            </w:r>
          </w:p>
        </w:tc>
      </w:tr>
      <w:tr w:rsidR="00E921A2" w:rsidRPr="00E921A2" w14:paraId="13546A16" w14:textId="77777777" w:rsidTr="00E50DB9">
        <w:tc>
          <w:tcPr>
            <w:tcW w:w="1584" w:type="dxa"/>
            <w:tcBorders>
              <w:top w:val="single" w:sz="4" w:space="0" w:color="auto"/>
              <w:bottom w:val="single" w:sz="4" w:space="0" w:color="auto"/>
            </w:tcBorders>
            <w:shd w:val="clear" w:color="auto" w:fill="FFFFFF"/>
          </w:tcPr>
          <w:p w14:paraId="21484DEA" w14:textId="77777777" w:rsidR="00E921A2" w:rsidRPr="00121095" w:rsidRDefault="00E921A2">
            <w:pPr>
              <w:pStyle w:val="QryTableInputParam"/>
              <w:keepNext/>
              <w:keepLines/>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6DE1CD71" w14:textId="77777777" w:rsidR="00E921A2" w:rsidRPr="00121095" w:rsidRDefault="00E921A2">
            <w:pPr>
              <w:pStyle w:val="QryTableInputParam"/>
              <w:keepNext/>
              <w:keepLines/>
              <w:rPr>
                <w:lang w:val="en-US"/>
              </w:rPr>
            </w:pPr>
          </w:p>
        </w:tc>
        <w:tc>
          <w:tcPr>
            <w:tcW w:w="576" w:type="dxa"/>
            <w:tcBorders>
              <w:top w:val="single" w:sz="4" w:space="0" w:color="auto"/>
              <w:bottom w:val="single" w:sz="4" w:space="0" w:color="auto"/>
            </w:tcBorders>
            <w:shd w:val="clear" w:color="auto" w:fill="FFFFFF"/>
          </w:tcPr>
          <w:p w14:paraId="0A93542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110FA05"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255F8281" w14:textId="77777777" w:rsidTr="00E50DB9">
        <w:tc>
          <w:tcPr>
            <w:tcW w:w="1584" w:type="dxa"/>
            <w:tcBorders>
              <w:top w:val="single" w:sz="4" w:space="0" w:color="auto"/>
              <w:bottom w:val="double" w:sz="4" w:space="0" w:color="auto"/>
            </w:tcBorders>
            <w:shd w:val="clear" w:color="auto" w:fill="FFFFFF"/>
          </w:tcPr>
          <w:p w14:paraId="2876806C" w14:textId="77777777" w:rsidR="00E921A2" w:rsidRPr="00121095" w:rsidRDefault="00E921A2">
            <w:pPr>
              <w:pStyle w:val="QryTableInputParam"/>
              <w:keepNext/>
              <w:keepLines/>
              <w:rPr>
                <w:lang w:val="en-US"/>
              </w:rPr>
            </w:pPr>
            <w:r w:rsidRPr="00121095">
              <w:rPr>
                <w:lang w:val="en-US"/>
              </w:rPr>
              <w:t>InputItem...</w:t>
            </w:r>
          </w:p>
        </w:tc>
        <w:tc>
          <w:tcPr>
            <w:tcW w:w="1008" w:type="dxa"/>
            <w:tcBorders>
              <w:top w:val="single" w:sz="4" w:space="0" w:color="auto"/>
              <w:bottom w:val="double" w:sz="4" w:space="0" w:color="auto"/>
            </w:tcBorders>
            <w:shd w:val="clear" w:color="auto" w:fill="FFFFFF"/>
          </w:tcPr>
          <w:p w14:paraId="65296C13"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012401A1" w14:textId="77777777" w:rsidR="00E921A2" w:rsidRPr="00121095" w:rsidRDefault="00E921A2">
            <w:pPr>
              <w:pStyle w:val="QryTableInputParam"/>
              <w:keepNext/>
              <w:keepLines/>
              <w:rPr>
                <w:lang w:val="en-US"/>
              </w:rPr>
            </w:pPr>
            <w:r w:rsidRPr="00121095">
              <w:rPr>
                <w:lang w:val="en-US"/>
              </w:rPr>
              <w:t>CX</w:t>
            </w:r>
          </w:p>
        </w:tc>
        <w:tc>
          <w:tcPr>
            <w:tcW w:w="5760" w:type="dxa"/>
            <w:tcBorders>
              <w:top w:val="single" w:sz="4" w:space="0" w:color="auto"/>
              <w:bottom w:val="double" w:sz="4" w:space="0" w:color="auto"/>
            </w:tcBorders>
            <w:shd w:val="clear" w:color="auto" w:fill="FFFFFF"/>
          </w:tcPr>
          <w:p w14:paraId="5D5F201B" w14:textId="77777777" w:rsidR="00E921A2" w:rsidRPr="00121095" w:rsidRDefault="00E921A2">
            <w:pPr>
              <w:pStyle w:val="QryTableInputParam"/>
              <w:keepNext/>
              <w:keepLines/>
              <w:rPr>
                <w:lang w:val="en-US"/>
              </w:rPr>
            </w:pPr>
          </w:p>
        </w:tc>
      </w:tr>
    </w:tbl>
    <w:p w14:paraId="5C1E53DF" w14:textId="77777777" w:rsidR="00E921A2" w:rsidRPr="00121095" w:rsidRDefault="00E921A2">
      <w:pPr>
        <w:pStyle w:val="NormalIndented"/>
      </w:pPr>
      <w:r w:rsidRPr="00121095">
        <w:rPr>
          <w:b/>
        </w:rPr>
        <w:t>Input Parameter</w:t>
      </w:r>
      <w:r w:rsidRPr="00121095">
        <w:t>: The name of the field whose value is being transmitted.</w:t>
      </w:r>
    </w:p>
    <w:p w14:paraId="12847705" w14:textId="77777777" w:rsidR="00E921A2" w:rsidRPr="00121095" w:rsidRDefault="00E921A2">
      <w:pPr>
        <w:pStyle w:val="NormalIndented"/>
      </w:pPr>
      <w:r w:rsidRPr="00121095">
        <w:rPr>
          <w:b/>
        </w:rPr>
        <w:t>Comp. Name</w:t>
      </w:r>
      <w:r w:rsidRPr="00121095">
        <w:t xml:space="preserve">: When the </w:t>
      </w:r>
      <w:r w:rsidRPr="00121095">
        <w:rPr>
          <w:b/>
        </w:rPr>
        <w:t>Input Parameter</w:t>
      </w:r>
      <w:r w:rsidRPr="00121095">
        <w:t xml:space="preserve"> is of a composite data type (e.g.</w:t>
      </w:r>
      <w:r w:rsidRPr="00121095">
        <w:rPr>
          <w:i/>
        </w:rPr>
        <w:t>,</w:t>
      </w:r>
      <w:r w:rsidRPr="00121095">
        <w:t xml:space="preserve"> XPN), this is the name of an individual component of the composite input parameter.  Only those components that may be valued should be listed in this column.</w:t>
      </w:r>
    </w:p>
    <w:p w14:paraId="7ED6A898" w14:textId="77777777" w:rsidR="00E921A2" w:rsidRPr="00121095" w:rsidRDefault="00E921A2">
      <w:pPr>
        <w:pStyle w:val="NormalIndented"/>
      </w:pPr>
      <w:r w:rsidRPr="00121095">
        <w:rPr>
          <w:b/>
        </w:rPr>
        <w:t>DT</w:t>
      </w:r>
      <w:r w:rsidRPr="00121095">
        <w:t>:  The data type of the parameter or component.</w:t>
      </w:r>
    </w:p>
    <w:p w14:paraId="0C0ECEC0"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2F1E5539" w14:textId="77777777" w:rsidR="00E921A2" w:rsidRPr="00121095" w:rsidRDefault="00E921A2">
      <w:pPr>
        <w:pStyle w:val="Heading4"/>
      </w:pPr>
      <w:bookmarkStart w:id="179" w:name="_Ref487531706"/>
      <w:bookmarkStart w:id="180" w:name="_Toc495483534"/>
      <w:bookmarkStart w:id="181" w:name="_Toc24273755"/>
      <w:r w:rsidRPr="00121095">
        <w:t>QBE input parameter specification</w:t>
      </w:r>
      <w:bookmarkEnd w:id="179"/>
      <w:bookmarkEnd w:id="180"/>
      <w:bookmarkEnd w:id="181"/>
      <w:r w:rsidR="00BF2FE6" w:rsidRPr="00121095">
        <w:fldChar w:fldCharType="begin"/>
      </w:r>
      <w:r w:rsidRPr="00121095">
        <w:instrText xml:space="preserve"> XE "QBE input parameter specification" </w:instrText>
      </w:r>
      <w:r w:rsidR="00BF2FE6" w:rsidRPr="00121095">
        <w:fldChar w:fldCharType="end"/>
      </w:r>
    </w:p>
    <w:p w14:paraId="39B82B66" w14:textId="7B2C3E04" w:rsidR="00E921A2" w:rsidRPr="00121095" w:rsidRDefault="00E921A2">
      <w:pPr>
        <w:pStyle w:val="NormalIndented"/>
      </w:pPr>
      <w:r w:rsidRPr="00121095">
        <w:t xml:space="preserve">In the Query by Example variant, discussed below in section </w:t>
      </w:r>
      <w:r w:rsidR="002503D5">
        <w:fldChar w:fldCharType="begin"/>
      </w:r>
      <w:r w:rsidR="002503D5">
        <w:instrText xml:space="preserve"> REF _Ref485535238 \r \h  \* MERGEFORMAT </w:instrText>
      </w:r>
      <w:r w:rsidR="002503D5">
        <w:fldChar w:fldCharType="separate"/>
      </w:r>
      <w:r w:rsidR="00C244BF" w:rsidRPr="00C244BF">
        <w:rPr>
          <w:rStyle w:val="HyperlinkText"/>
        </w:rPr>
        <w:t>5.9.7</w:t>
      </w:r>
      <w:r w:rsidR="002503D5">
        <w:fldChar w:fldCharType="end"/>
      </w:r>
      <w:r w:rsidRPr="00121095">
        <w:t>, "</w:t>
      </w:r>
      <w:r w:rsidR="002503D5">
        <w:fldChar w:fldCharType="begin"/>
      </w:r>
      <w:r w:rsidR="002503D5">
        <w:instrText xml:space="preserve"> REF _Ref485535238 \h  \* MERGEFORMAT </w:instrText>
      </w:r>
      <w:r w:rsidR="002503D5">
        <w:fldChar w:fldCharType="separate"/>
      </w:r>
      <w:r w:rsidR="00C244BF" w:rsidRPr="00C244BF">
        <w:rPr>
          <w:rStyle w:val="HyperlinkText"/>
        </w:rPr>
        <w:br/>
        <w:t>Query by example (QBP) / tabular response (RTB</w:t>
      </w:r>
      <w:r w:rsidR="00C244BF" w:rsidRPr="00121095">
        <w:t>)</w:t>
      </w:r>
      <w:r w:rsidR="002503D5">
        <w:fldChar w:fldCharType="end"/>
      </w:r>
      <w:r w:rsidRPr="00121095">
        <w:t>," the Query Profile may specify that the client may use fields within actual message segments, such as the PID segment, to transmit parameter information.  Where this is permitted, the Query Profile includes a "QBE Input Parameter Specification" table to specify which fields may be used to transmit the parameters.</w:t>
      </w:r>
    </w:p>
    <w:p w14:paraId="6965AAAA" w14:textId="77777777" w:rsidR="00E921A2" w:rsidRPr="00121095" w:rsidRDefault="00E921A2">
      <w:pPr>
        <w:keepNext/>
      </w:pPr>
      <w:r w:rsidRPr="00121095">
        <w:rPr>
          <w:b/>
        </w:rPr>
        <w:t>QBE Input Parameter Specification</w:t>
      </w:r>
    </w:p>
    <w:tbl>
      <w:tblPr>
        <w:tblW w:w="0" w:type="auto"/>
        <w:jc w:val="center"/>
        <w:tblBorders>
          <w:top w:val="double" w:sz="4" w:space="0" w:color="auto"/>
          <w:left w:val="double" w:sz="4" w:space="0" w:color="auto"/>
          <w:bottom w:val="single" w:sz="6"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90"/>
        <w:gridCol w:w="1297"/>
        <w:gridCol w:w="810"/>
        <w:gridCol w:w="322"/>
        <w:gridCol w:w="540"/>
        <w:gridCol w:w="630"/>
        <w:gridCol w:w="450"/>
        <w:gridCol w:w="450"/>
        <w:gridCol w:w="720"/>
        <w:gridCol w:w="540"/>
        <w:gridCol w:w="1080"/>
        <w:gridCol w:w="1080"/>
      </w:tblGrid>
      <w:tr w:rsidR="00E921A2" w:rsidRPr="00E921A2" w14:paraId="160F5499" w14:textId="77777777">
        <w:trPr>
          <w:cantSplit/>
          <w:tblHeader/>
          <w:jc w:val="center"/>
        </w:trPr>
        <w:tc>
          <w:tcPr>
            <w:tcW w:w="990" w:type="dxa"/>
            <w:tcBorders>
              <w:bottom w:val="nil"/>
            </w:tcBorders>
            <w:shd w:val="pct10" w:color="auto" w:fill="FFFFFF"/>
          </w:tcPr>
          <w:p w14:paraId="7C5127F3" w14:textId="77777777" w:rsidR="00E921A2" w:rsidRPr="00121095" w:rsidRDefault="00E921A2">
            <w:pPr>
              <w:pStyle w:val="QryQBEInputHeader"/>
              <w:rPr>
                <w:lang w:val="en-US"/>
              </w:rPr>
            </w:pPr>
            <w:r w:rsidRPr="00121095">
              <w:rPr>
                <w:lang w:val="en-US"/>
              </w:rPr>
              <w:t>Segment Field Name (Query ID=Z99)</w:t>
            </w:r>
          </w:p>
        </w:tc>
        <w:tc>
          <w:tcPr>
            <w:tcW w:w="1297" w:type="dxa"/>
            <w:tcBorders>
              <w:bottom w:val="nil"/>
            </w:tcBorders>
            <w:shd w:val="pct10" w:color="auto" w:fill="FFFFFF"/>
          </w:tcPr>
          <w:p w14:paraId="5076A092" w14:textId="77777777" w:rsidR="00E921A2" w:rsidRPr="00121095" w:rsidRDefault="00E921A2">
            <w:pPr>
              <w:pStyle w:val="QryQBEInputHeader"/>
              <w:rPr>
                <w:lang w:val="en-US"/>
              </w:rPr>
            </w:pPr>
            <w:r w:rsidRPr="00121095">
              <w:rPr>
                <w:lang w:val="en-US"/>
              </w:rPr>
              <w:t>Name</w:t>
            </w:r>
          </w:p>
        </w:tc>
        <w:tc>
          <w:tcPr>
            <w:tcW w:w="810" w:type="dxa"/>
            <w:tcBorders>
              <w:bottom w:val="nil"/>
            </w:tcBorders>
            <w:shd w:val="pct10" w:color="auto" w:fill="FFFFFF"/>
          </w:tcPr>
          <w:p w14:paraId="71FACE4A" w14:textId="77777777" w:rsidR="00E921A2" w:rsidRPr="00121095" w:rsidRDefault="00E921A2">
            <w:pPr>
              <w:pStyle w:val="QryQBEInputHeader"/>
              <w:rPr>
                <w:lang w:val="en-US"/>
              </w:rPr>
            </w:pPr>
            <w:r w:rsidRPr="00121095">
              <w:rPr>
                <w:lang w:val="en-US"/>
              </w:rPr>
              <w:t>Key/</w:t>
            </w:r>
          </w:p>
          <w:p w14:paraId="3DC8D123" w14:textId="77777777" w:rsidR="00E921A2" w:rsidRPr="00121095" w:rsidRDefault="00E921A2">
            <w:pPr>
              <w:pStyle w:val="QryQBEInputHeader"/>
              <w:rPr>
                <w:lang w:val="en-US"/>
              </w:rPr>
            </w:pPr>
            <w:r w:rsidRPr="00121095">
              <w:rPr>
                <w:lang w:val="en-US"/>
              </w:rPr>
              <w:t>Search</w:t>
            </w:r>
          </w:p>
        </w:tc>
        <w:tc>
          <w:tcPr>
            <w:tcW w:w="322" w:type="dxa"/>
            <w:tcBorders>
              <w:bottom w:val="nil"/>
            </w:tcBorders>
            <w:shd w:val="pct10" w:color="auto" w:fill="FFFFFF"/>
          </w:tcPr>
          <w:p w14:paraId="5C0C070D" w14:textId="77777777" w:rsidR="00E921A2" w:rsidRPr="00121095" w:rsidRDefault="00E921A2">
            <w:pPr>
              <w:pStyle w:val="QryQBEInputHeader"/>
              <w:rPr>
                <w:lang w:val="en-US"/>
              </w:rPr>
            </w:pPr>
            <w:r w:rsidRPr="00121095">
              <w:rPr>
                <w:lang w:val="en-US"/>
              </w:rPr>
              <w:t>Sort</w:t>
            </w:r>
          </w:p>
        </w:tc>
        <w:tc>
          <w:tcPr>
            <w:tcW w:w="540" w:type="dxa"/>
            <w:tcBorders>
              <w:bottom w:val="nil"/>
            </w:tcBorders>
            <w:shd w:val="pct10" w:color="auto" w:fill="FFFFFF"/>
          </w:tcPr>
          <w:p w14:paraId="547767AC" w14:textId="77777777" w:rsidR="00E921A2" w:rsidRPr="00121095" w:rsidRDefault="00E921A2">
            <w:pPr>
              <w:pStyle w:val="QryQBEInputHeader"/>
              <w:rPr>
                <w:lang w:val="en-US"/>
              </w:rPr>
            </w:pPr>
            <w:r w:rsidRPr="00121095">
              <w:rPr>
                <w:lang w:val="en-US"/>
              </w:rPr>
              <w:t>LEN</w:t>
            </w:r>
          </w:p>
        </w:tc>
        <w:tc>
          <w:tcPr>
            <w:tcW w:w="630" w:type="dxa"/>
            <w:tcBorders>
              <w:bottom w:val="nil"/>
            </w:tcBorders>
            <w:shd w:val="pct10" w:color="auto" w:fill="FFFFFF"/>
          </w:tcPr>
          <w:p w14:paraId="03D1052F" w14:textId="77777777" w:rsidR="00E921A2" w:rsidRPr="00121095" w:rsidRDefault="00E921A2">
            <w:pPr>
              <w:pStyle w:val="QryQBEInputHeader"/>
              <w:rPr>
                <w:lang w:val="en-US"/>
              </w:rPr>
            </w:pPr>
            <w:r w:rsidRPr="00121095">
              <w:rPr>
                <w:lang w:val="en-US"/>
              </w:rPr>
              <w:t>TYPE</w:t>
            </w:r>
          </w:p>
        </w:tc>
        <w:tc>
          <w:tcPr>
            <w:tcW w:w="450" w:type="dxa"/>
            <w:tcBorders>
              <w:bottom w:val="nil"/>
            </w:tcBorders>
            <w:shd w:val="pct10" w:color="auto" w:fill="FFFFFF"/>
          </w:tcPr>
          <w:p w14:paraId="04C08B6F" w14:textId="77777777" w:rsidR="00E921A2" w:rsidRPr="00121095" w:rsidRDefault="00E921A2">
            <w:pPr>
              <w:pStyle w:val="QryQBEInputHeader"/>
              <w:rPr>
                <w:lang w:val="en-US"/>
              </w:rPr>
            </w:pPr>
            <w:r w:rsidRPr="00121095">
              <w:rPr>
                <w:lang w:val="en-US"/>
              </w:rPr>
              <w:t>Opt</w:t>
            </w:r>
          </w:p>
        </w:tc>
        <w:tc>
          <w:tcPr>
            <w:tcW w:w="450" w:type="dxa"/>
            <w:tcBorders>
              <w:bottom w:val="nil"/>
            </w:tcBorders>
            <w:shd w:val="pct10" w:color="auto" w:fill="FFFFFF"/>
          </w:tcPr>
          <w:p w14:paraId="69B1CD01" w14:textId="77777777" w:rsidR="00E921A2" w:rsidRPr="00121095" w:rsidRDefault="00E921A2">
            <w:pPr>
              <w:pStyle w:val="QryQBEInputHeader"/>
              <w:rPr>
                <w:lang w:val="en-US"/>
              </w:rPr>
            </w:pPr>
            <w:r w:rsidRPr="00121095">
              <w:rPr>
                <w:lang w:val="en-US"/>
              </w:rPr>
              <w:t>Rep</w:t>
            </w:r>
          </w:p>
        </w:tc>
        <w:tc>
          <w:tcPr>
            <w:tcW w:w="720" w:type="dxa"/>
            <w:tcBorders>
              <w:bottom w:val="nil"/>
            </w:tcBorders>
            <w:shd w:val="pct10" w:color="auto" w:fill="FFFFFF"/>
          </w:tcPr>
          <w:p w14:paraId="65129B98" w14:textId="77777777" w:rsidR="00E921A2" w:rsidRPr="00121095" w:rsidRDefault="00E921A2">
            <w:pPr>
              <w:pStyle w:val="QryQBEInputHeader"/>
              <w:rPr>
                <w:lang w:val="en-US"/>
              </w:rPr>
            </w:pPr>
            <w:r w:rsidRPr="00121095">
              <w:rPr>
                <w:lang w:val="en-US"/>
              </w:rPr>
              <w:t>Match Op</w:t>
            </w:r>
          </w:p>
        </w:tc>
        <w:tc>
          <w:tcPr>
            <w:tcW w:w="540" w:type="dxa"/>
            <w:tcBorders>
              <w:bottom w:val="nil"/>
            </w:tcBorders>
            <w:shd w:val="pct10" w:color="auto" w:fill="FFFFFF"/>
          </w:tcPr>
          <w:p w14:paraId="15E7F634" w14:textId="77777777" w:rsidR="00E921A2" w:rsidRPr="00121095" w:rsidRDefault="00E921A2">
            <w:pPr>
              <w:pStyle w:val="QryQBEInputHeader"/>
              <w:rPr>
                <w:lang w:val="en-US"/>
              </w:rPr>
            </w:pPr>
            <w:r w:rsidRPr="00121095">
              <w:rPr>
                <w:lang w:val="en-US"/>
              </w:rPr>
              <w:t>TBL</w:t>
            </w:r>
          </w:p>
        </w:tc>
        <w:tc>
          <w:tcPr>
            <w:tcW w:w="1080" w:type="dxa"/>
            <w:tcBorders>
              <w:bottom w:val="nil"/>
            </w:tcBorders>
            <w:shd w:val="pct10" w:color="auto" w:fill="FFFFFF"/>
          </w:tcPr>
          <w:p w14:paraId="7EDCF683" w14:textId="77777777" w:rsidR="00E921A2" w:rsidRPr="00121095" w:rsidRDefault="00E921A2">
            <w:pPr>
              <w:pStyle w:val="QryQBEInputHeader"/>
              <w:rPr>
                <w:lang w:val="en-US"/>
              </w:rPr>
            </w:pPr>
            <w:r w:rsidRPr="00121095">
              <w:rPr>
                <w:lang w:val="en-US"/>
              </w:rPr>
              <w:t>Service Identifier Code</w:t>
            </w:r>
          </w:p>
        </w:tc>
        <w:tc>
          <w:tcPr>
            <w:tcW w:w="1080" w:type="dxa"/>
            <w:tcBorders>
              <w:bottom w:val="nil"/>
            </w:tcBorders>
            <w:shd w:val="pct10" w:color="auto" w:fill="FFFFFF"/>
          </w:tcPr>
          <w:p w14:paraId="7DEA06AF" w14:textId="77777777" w:rsidR="00E921A2" w:rsidRPr="00121095" w:rsidRDefault="00E921A2">
            <w:pPr>
              <w:pStyle w:val="QryQBEInputHeader"/>
              <w:rPr>
                <w:b w:val="0"/>
                <w:lang w:val="en-US"/>
              </w:rPr>
            </w:pPr>
            <w:r w:rsidRPr="00121095">
              <w:rPr>
                <w:lang w:val="en-US"/>
              </w:rPr>
              <w:t>Element Name</w:t>
            </w:r>
          </w:p>
        </w:tc>
      </w:tr>
      <w:tr w:rsidR="00E921A2" w:rsidRPr="00E921A2" w14:paraId="2720065D" w14:textId="77777777">
        <w:trPr>
          <w:cantSplit/>
          <w:tblHeader/>
          <w:jc w:val="center"/>
        </w:trPr>
        <w:tc>
          <w:tcPr>
            <w:tcW w:w="990" w:type="dxa"/>
            <w:tcBorders>
              <w:top w:val="single" w:sz="6" w:space="0" w:color="auto"/>
              <w:bottom w:val="double" w:sz="4" w:space="0" w:color="auto"/>
            </w:tcBorders>
          </w:tcPr>
          <w:p w14:paraId="652D3025" w14:textId="77777777" w:rsidR="00E921A2" w:rsidRPr="00121095" w:rsidRDefault="00E921A2">
            <w:pPr>
              <w:pStyle w:val="QryTableInputParam"/>
              <w:rPr>
                <w:lang w:val="en-US"/>
              </w:rPr>
            </w:pPr>
          </w:p>
        </w:tc>
        <w:tc>
          <w:tcPr>
            <w:tcW w:w="1297" w:type="dxa"/>
            <w:tcBorders>
              <w:top w:val="single" w:sz="6" w:space="0" w:color="auto"/>
              <w:bottom w:val="double" w:sz="4" w:space="0" w:color="auto"/>
            </w:tcBorders>
          </w:tcPr>
          <w:p w14:paraId="119CEEFC" w14:textId="77777777" w:rsidR="00E921A2" w:rsidRPr="00121095" w:rsidRDefault="00E921A2">
            <w:pPr>
              <w:pStyle w:val="QryTableInputParam"/>
              <w:rPr>
                <w:lang w:val="en-US"/>
              </w:rPr>
            </w:pPr>
          </w:p>
        </w:tc>
        <w:tc>
          <w:tcPr>
            <w:tcW w:w="810" w:type="dxa"/>
            <w:tcBorders>
              <w:top w:val="single" w:sz="6" w:space="0" w:color="auto"/>
              <w:bottom w:val="double" w:sz="4" w:space="0" w:color="auto"/>
            </w:tcBorders>
          </w:tcPr>
          <w:p w14:paraId="4C88F078" w14:textId="77777777" w:rsidR="00E921A2" w:rsidRPr="00121095" w:rsidRDefault="00E921A2">
            <w:pPr>
              <w:pStyle w:val="QryTableInputParam"/>
              <w:rPr>
                <w:lang w:val="en-US"/>
              </w:rPr>
            </w:pPr>
          </w:p>
        </w:tc>
        <w:tc>
          <w:tcPr>
            <w:tcW w:w="322" w:type="dxa"/>
            <w:tcBorders>
              <w:top w:val="single" w:sz="6" w:space="0" w:color="auto"/>
              <w:bottom w:val="double" w:sz="4" w:space="0" w:color="auto"/>
            </w:tcBorders>
          </w:tcPr>
          <w:p w14:paraId="3C7E0AE7"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4A751B8E" w14:textId="77777777" w:rsidR="00E921A2" w:rsidRPr="00121095" w:rsidRDefault="00E921A2">
            <w:pPr>
              <w:pStyle w:val="QryTableInputParam"/>
              <w:rPr>
                <w:lang w:val="en-US"/>
              </w:rPr>
            </w:pPr>
          </w:p>
        </w:tc>
        <w:tc>
          <w:tcPr>
            <w:tcW w:w="630" w:type="dxa"/>
            <w:tcBorders>
              <w:top w:val="single" w:sz="6" w:space="0" w:color="auto"/>
              <w:bottom w:val="double" w:sz="4" w:space="0" w:color="auto"/>
            </w:tcBorders>
          </w:tcPr>
          <w:p w14:paraId="09AEF60C"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1821ED93" w14:textId="77777777" w:rsidR="00E921A2" w:rsidRPr="00121095" w:rsidRDefault="00E921A2">
            <w:pPr>
              <w:pStyle w:val="QryTableInputParam"/>
              <w:rPr>
                <w:lang w:val="en-US"/>
              </w:rPr>
            </w:pPr>
          </w:p>
        </w:tc>
        <w:tc>
          <w:tcPr>
            <w:tcW w:w="450" w:type="dxa"/>
            <w:tcBorders>
              <w:top w:val="single" w:sz="6" w:space="0" w:color="auto"/>
              <w:bottom w:val="double" w:sz="4" w:space="0" w:color="auto"/>
            </w:tcBorders>
          </w:tcPr>
          <w:p w14:paraId="68A3D141" w14:textId="77777777" w:rsidR="00E921A2" w:rsidRPr="00121095" w:rsidRDefault="00E921A2">
            <w:pPr>
              <w:pStyle w:val="QryTableInputParam"/>
              <w:rPr>
                <w:lang w:val="en-US"/>
              </w:rPr>
            </w:pPr>
          </w:p>
        </w:tc>
        <w:tc>
          <w:tcPr>
            <w:tcW w:w="720" w:type="dxa"/>
            <w:tcBorders>
              <w:top w:val="single" w:sz="6" w:space="0" w:color="auto"/>
              <w:bottom w:val="double" w:sz="4" w:space="0" w:color="auto"/>
            </w:tcBorders>
          </w:tcPr>
          <w:p w14:paraId="6F9F94EF" w14:textId="77777777" w:rsidR="00E921A2" w:rsidRPr="00121095" w:rsidRDefault="00E921A2">
            <w:pPr>
              <w:pStyle w:val="QryTableInputParam"/>
              <w:rPr>
                <w:lang w:val="en-US"/>
              </w:rPr>
            </w:pPr>
          </w:p>
        </w:tc>
        <w:tc>
          <w:tcPr>
            <w:tcW w:w="540" w:type="dxa"/>
            <w:tcBorders>
              <w:top w:val="single" w:sz="6" w:space="0" w:color="auto"/>
              <w:bottom w:val="double" w:sz="4" w:space="0" w:color="auto"/>
            </w:tcBorders>
          </w:tcPr>
          <w:p w14:paraId="58218B5C"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9EC300D" w14:textId="77777777" w:rsidR="00E921A2" w:rsidRPr="00121095" w:rsidRDefault="00E921A2">
            <w:pPr>
              <w:pStyle w:val="QryTableInputParam"/>
              <w:rPr>
                <w:lang w:val="en-US"/>
              </w:rPr>
            </w:pPr>
          </w:p>
        </w:tc>
        <w:tc>
          <w:tcPr>
            <w:tcW w:w="1080" w:type="dxa"/>
            <w:tcBorders>
              <w:top w:val="single" w:sz="6" w:space="0" w:color="auto"/>
              <w:bottom w:val="double" w:sz="4" w:space="0" w:color="auto"/>
            </w:tcBorders>
          </w:tcPr>
          <w:p w14:paraId="14FC1E38" w14:textId="77777777" w:rsidR="00E921A2" w:rsidRPr="00121095" w:rsidRDefault="00E921A2">
            <w:pPr>
              <w:pStyle w:val="QryTableInputParam"/>
              <w:rPr>
                <w:lang w:val="en-US"/>
              </w:rPr>
            </w:pPr>
          </w:p>
        </w:tc>
      </w:tr>
    </w:tbl>
    <w:p w14:paraId="12A0E439" w14:textId="6FB2C1EB"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_Ref487528885 \h  \* MERGEFORMAT </w:instrText>
      </w:r>
      <w:r w:rsidR="002503D5">
        <w:fldChar w:fldCharType="separate"/>
      </w:r>
      <w:r w:rsidR="00C244BF" w:rsidRPr="00C244BF">
        <w:rPr>
          <w:rStyle w:val="HyperlinkText"/>
        </w:rPr>
        <w:t>QPD input parameter specification</w:t>
      </w:r>
      <w:r w:rsidR="002503D5">
        <w:fldChar w:fldCharType="end"/>
      </w:r>
      <w:r w:rsidRPr="00121095">
        <w:t xml:space="preserve">"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4160084B" w14:textId="77777777" w:rsidR="00E921A2" w:rsidRPr="00121095" w:rsidRDefault="00E921A2">
      <w:pPr>
        <w:pStyle w:val="NormalIndented"/>
      </w:pPr>
      <w:r w:rsidRPr="00121095">
        <w:t>Each row of the QBE Input Parameter Specification specifies one field that may be used to transmit user parameters within the example segment(s).</w:t>
      </w:r>
    </w:p>
    <w:p w14:paraId="1C2AF7D2" w14:textId="77777777" w:rsidR="00E921A2" w:rsidRPr="00121095" w:rsidRDefault="00E921A2">
      <w:pPr>
        <w:pStyle w:val="Heading4"/>
      </w:pPr>
      <w:bookmarkStart w:id="182" w:name="_Ref487531782"/>
      <w:bookmarkStart w:id="183" w:name="_Toc495483535"/>
      <w:bookmarkStart w:id="184" w:name="_Toc24273756"/>
      <w:r w:rsidRPr="00121095">
        <w:t>QBE input parameter field description and commentary</w:t>
      </w:r>
      <w:bookmarkEnd w:id="182"/>
      <w:bookmarkEnd w:id="183"/>
      <w:bookmarkEnd w:id="184"/>
    </w:p>
    <w:p w14:paraId="3771ED36" w14:textId="77777777" w:rsidR="00E921A2" w:rsidRPr="00121095" w:rsidRDefault="00E921A2">
      <w:pPr>
        <w:pStyle w:val="NormalIndented"/>
      </w:pPr>
      <w:r w:rsidRPr="00121095">
        <w:t xml:space="preserve">The QPD Input Parameter Field Description and Commentary provides a more detailed description of each of the fields transmitted in the example segments sent in a Query by Example. </w:t>
      </w:r>
    </w:p>
    <w:p w14:paraId="28A5F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FF62AE3" w14:textId="77777777">
        <w:tc>
          <w:tcPr>
            <w:tcW w:w="1458" w:type="dxa"/>
            <w:shd w:val="pct15" w:color="auto" w:fill="FFFFFF"/>
          </w:tcPr>
          <w:p w14:paraId="0185035E" w14:textId="77777777" w:rsidR="00E921A2" w:rsidRPr="00121095" w:rsidRDefault="00E921A2">
            <w:pPr>
              <w:pStyle w:val="QryTableInputParamHeaderQBE"/>
              <w:keepNext/>
              <w:rPr>
                <w:lang w:val="en-US"/>
              </w:rPr>
            </w:pPr>
            <w:r w:rsidRPr="00121095">
              <w:rPr>
                <w:lang w:val="en-US"/>
              </w:rPr>
              <w:t>Input Parameter (Query ID=Znn)</w:t>
            </w:r>
          </w:p>
        </w:tc>
        <w:tc>
          <w:tcPr>
            <w:tcW w:w="990" w:type="dxa"/>
            <w:shd w:val="pct15" w:color="auto" w:fill="FFFFFF"/>
          </w:tcPr>
          <w:p w14:paraId="66DECEDD" w14:textId="77777777" w:rsidR="00E921A2" w:rsidRPr="00121095" w:rsidRDefault="00E921A2">
            <w:pPr>
              <w:pStyle w:val="QryTableInputParamHeaderQBE"/>
              <w:keepNext/>
              <w:rPr>
                <w:lang w:val="en-US"/>
              </w:rPr>
            </w:pPr>
            <w:r w:rsidRPr="00121095">
              <w:rPr>
                <w:lang w:val="en-US"/>
              </w:rPr>
              <w:t>Comp. Name</w:t>
            </w:r>
          </w:p>
        </w:tc>
        <w:tc>
          <w:tcPr>
            <w:tcW w:w="720" w:type="dxa"/>
            <w:shd w:val="pct15" w:color="auto" w:fill="FFFFFF"/>
          </w:tcPr>
          <w:p w14:paraId="0CB2EA74" w14:textId="77777777" w:rsidR="00E921A2" w:rsidRPr="00121095" w:rsidRDefault="00E921A2">
            <w:pPr>
              <w:pStyle w:val="QryTableInputParamHeaderQBE"/>
              <w:keepNext/>
              <w:rPr>
                <w:lang w:val="en-US"/>
              </w:rPr>
            </w:pPr>
            <w:r w:rsidRPr="00121095">
              <w:rPr>
                <w:lang w:val="en-US"/>
              </w:rPr>
              <w:t>DT</w:t>
            </w:r>
          </w:p>
        </w:tc>
        <w:tc>
          <w:tcPr>
            <w:tcW w:w="5670" w:type="dxa"/>
            <w:shd w:val="pct15" w:color="auto" w:fill="FFFFFF"/>
          </w:tcPr>
          <w:p w14:paraId="46D90DE0" w14:textId="77777777" w:rsidR="00E921A2" w:rsidRPr="00121095" w:rsidRDefault="00E921A2">
            <w:pPr>
              <w:pStyle w:val="QryTableInputParamHeaderQBE"/>
              <w:keepNext/>
              <w:rPr>
                <w:lang w:val="en-US"/>
              </w:rPr>
            </w:pPr>
            <w:r w:rsidRPr="00121095">
              <w:rPr>
                <w:lang w:val="en-US"/>
              </w:rPr>
              <w:t>Description</w:t>
            </w:r>
          </w:p>
        </w:tc>
      </w:tr>
      <w:tr w:rsidR="00E921A2" w:rsidRPr="00E921A2" w14:paraId="034FF662" w14:textId="77777777">
        <w:tc>
          <w:tcPr>
            <w:tcW w:w="1458" w:type="dxa"/>
          </w:tcPr>
          <w:p w14:paraId="71D7F824" w14:textId="77777777" w:rsidR="00E921A2" w:rsidRPr="00121095" w:rsidRDefault="00E921A2">
            <w:pPr>
              <w:pStyle w:val="QryTableInputParamQBE"/>
              <w:rPr>
                <w:lang w:val="en-US"/>
              </w:rPr>
            </w:pPr>
          </w:p>
        </w:tc>
        <w:tc>
          <w:tcPr>
            <w:tcW w:w="990" w:type="dxa"/>
          </w:tcPr>
          <w:p w14:paraId="05576755" w14:textId="77777777" w:rsidR="00E921A2" w:rsidRPr="00121095" w:rsidRDefault="00E921A2">
            <w:pPr>
              <w:pStyle w:val="QryTableInputParamQBE"/>
              <w:rPr>
                <w:b w:val="0"/>
                <w:lang w:val="en-US"/>
              </w:rPr>
            </w:pPr>
          </w:p>
        </w:tc>
        <w:tc>
          <w:tcPr>
            <w:tcW w:w="720" w:type="dxa"/>
          </w:tcPr>
          <w:p w14:paraId="0523CAE0" w14:textId="77777777" w:rsidR="00E921A2" w:rsidRPr="00121095" w:rsidRDefault="00E921A2">
            <w:pPr>
              <w:pStyle w:val="QryTableInputParamQBE"/>
              <w:rPr>
                <w:b w:val="0"/>
                <w:lang w:val="en-US"/>
              </w:rPr>
            </w:pPr>
          </w:p>
        </w:tc>
        <w:tc>
          <w:tcPr>
            <w:tcW w:w="5670" w:type="dxa"/>
          </w:tcPr>
          <w:p w14:paraId="492AA02F" w14:textId="77777777" w:rsidR="00E921A2" w:rsidRPr="00121095" w:rsidRDefault="00E921A2">
            <w:pPr>
              <w:pStyle w:val="QryTableInputParamQBE"/>
              <w:rPr>
                <w:b w:val="0"/>
                <w:lang w:val="en-US"/>
              </w:rPr>
            </w:pPr>
          </w:p>
        </w:tc>
      </w:tr>
    </w:tbl>
    <w:p w14:paraId="2DABAFC5" w14:textId="4EE1C6F1" w:rsidR="00E921A2" w:rsidRPr="00121095" w:rsidRDefault="00E921A2">
      <w:pPr>
        <w:pStyle w:val="NormalIndented"/>
      </w:pPr>
      <w:r w:rsidRPr="00121095">
        <w:t>Fields are indicated by their actual Segment Field Name, which specifies both segment and position.  Except for this distinguishing feature, the remaining columns in this table are identical in meaning to their counterparts in the "</w:t>
      </w:r>
      <w:r w:rsidR="002503D5">
        <w:fldChar w:fldCharType="begin"/>
      </w:r>
      <w:r w:rsidR="002503D5">
        <w:instrText xml:space="preserve"> REF _Ref487528792 \h  \* MERGEFORMAT </w:instrText>
      </w:r>
      <w:r w:rsidR="002503D5">
        <w:fldChar w:fldCharType="separate"/>
      </w:r>
      <w:r w:rsidR="00C244BF" w:rsidRPr="00C244BF">
        <w:rPr>
          <w:rStyle w:val="HyperlinkText"/>
        </w:rPr>
        <w:t>QPD input parameter field description and commentary</w:t>
      </w:r>
      <w:r w:rsidR="002503D5">
        <w:fldChar w:fldCharType="end"/>
      </w:r>
      <w:r w:rsidRPr="00121095">
        <w:t xml:space="preserve">" in section </w:t>
      </w:r>
      <w:r w:rsidR="002503D5">
        <w:fldChar w:fldCharType="begin"/>
      </w:r>
      <w:r w:rsidR="002503D5">
        <w:instrText xml:space="preserve"> REF _Ref487528792 \r \h  \* MERGEFORMAT </w:instrText>
      </w:r>
      <w:r w:rsidR="002503D5">
        <w:fldChar w:fldCharType="separate"/>
      </w:r>
      <w:r w:rsidR="00C244BF" w:rsidRPr="00C244BF">
        <w:rPr>
          <w:rStyle w:val="HyperlinkText"/>
        </w:rPr>
        <w:t>5.3.2.7</w:t>
      </w:r>
      <w:r w:rsidR="002503D5">
        <w:fldChar w:fldCharType="end"/>
      </w:r>
      <w:r w:rsidRPr="00121095">
        <w:t xml:space="preserve"> above.</w:t>
      </w:r>
    </w:p>
    <w:p w14:paraId="2E82EBD1" w14:textId="77777777" w:rsidR="00E921A2" w:rsidRPr="00121095" w:rsidRDefault="00E921A2">
      <w:pPr>
        <w:pStyle w:val="Heading4"/>
      </w:pPr>
      <w:bookmarkStart w:id="185" w:name="_Ref487531903"/>
      <w:bookmarkStart w:id="186" w:name="_Toc495483536"/>
      <w:bookmarkStart w:id="187" w:name="_Toc24273757"/>
      <w:r w:rsidRPr="00121095">
        <w:t>RCP input parameter field description and commentary</w:t>
      </w:r>
      <w:bookmarkEnd w:id="185"/>
      <w:bookmarkEnd w:id="186"/>
      <w:bookmarkEnd w:id="187"/>
      <w:r w:rsidR="00BF2FE6" w:rsidRPr="00121095">
        <w:fldChar w:fldCharType="begin"/>
      </w:r>
      <w:r w:rsidRPr="00121095">
        <w:instrText xml:space="preserve"> XE "RCP input parameter field description and commentary" </w:instrText>
      </w:r>
      <w:r w:rsidR="00BF2FE6" w:rsidRPr="00121095">
        <w:fldChar w:fldCharType="end"/>
      </w:r>
    </w:p>
    <w:p w14:paraId="6F9D73D6" w14:textId="77777777" w:rsidR="00E921A2" w:rsidRPr="00121095" w:rsidRDefault="00E921A2">
      <w:pPr>
        <w:pStyle w:val="NormalIndented"/>
      </w:pPr>
      <w:r w:rsidRPr="00121095">
        <w:t xml:space="preserve">The RCP Input Parameter Field Description and Commentary provides a more detailed description of each of the fields transmitted in the RCP (Response Control Parameters) segment. </w:t>
      </w:r>
    </w:p>
    <w:p w14:paraId="0671BA74" w14:textId="77777777" w:rsidR="00E921A2" w:rsidRPr="00121095" w:rsidRDefault="00E921A2">
      <w:pPr>
        <w:keepNext/>
      </w:pPr>
      <w:r w:rsidRPr="00121095">
        <w:rPr>
          <w:b/>
        </w:rPr>
        <w:lastRenderedPageBreak/>
        <w:t>RCP Response Control Parameter Field Description and Commentary</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91"/>
        <w:gridCol w:w="1689"/>
        <w:gridCol w:w="864"/>
        <w:gridCol w:w="432"/>
        <w:gridCol w:w="432"/>
        <w:gridCol w:w="2880"/>
      </w:tblGrid>
      <w:tr w:rsidR="00E921A2" w:rsidRPr="00E921A2" w14:paraId="68509B6C" w14:textId="77777777" w:rsidTr="008E1208">
        <w:trPr>
          <w:tblHeader/>
          <w:jc w:val="center"/>
        </w:trPr>
        <w:tc>
          <w:tcPr>
            <w:tcW w:w="1191" w:type="dxa"/>
            <w:tcBorders>
              <w:top w:val="double" w:sz="4" w:space="0" w:color="auto"/>
              <w:bottom w:val="single" w:sz="4" w:space="0" w:color="auto"/>
            </w:tcBorders>
            <w:shd w:val="clear" w:color="auto" w:fill="FFFFFF"/>
          </w:tcPr>
          <w:p w14:paraId="540AA238" w14:textId="77777777" w:rsidR="00E921A2" w:rsidRPr="00121095" w:rsidRDefault="00E921A2">
            <w:pPr>
              <w:pStyle w:val="QryTableRCPHeader"/>
              <w:rPr>
                <w:lang w:val="en-US"/>
              </w:rPr>
            </w:pPr>
            <w:r w:rsidRPr="00121095">
              <w:rPr>
                <w:lang w:val="en-US"/>
              </w:rPr>
              <w:t>Field Seq (Query ID=Znn)</w:t>
            </w:r>
          </w:p>
        </w:tc>
        <w:tc>
          <w:tcPr>
            <w:tcW w:w="1689" w:type="dxa"/>
            <w:tcBorders>
              <w:top w:val="double" w:sz="4" w:space="0" w:color="auto"/>
              <w:bottom w:val="single" w:sz="4" w:space="0" w:color="auto"/>
            </w:tcBorders>
            <w:shd w:val="clear" w:color="auto" w:fill="FFFFFF"/>
          </w:tcPr>
          <w:p w14:paraId="36FE3362"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10605C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6F196316"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BFB261F"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2CF25917" w14:textId="77777777" w:rsidR="00E921A2" w:rsidRPr="00121095" w:rsidRDefault="00E921A2">
            <w:pPr>
              <w:pStyle w:val="QryTableRCPHeader"/>
              <w:rPr>
                <w:lang w:val="en-US"/>
              </w:rPr>
            </w:pPr>
            <w:r w:rsidRPr="00121095">
              <w:rPr>
                <w:lang w:val="en-US"/>
              </w:rPr>
              <w:t>Description</w:t>
            </w:r>
          </w:p>
        </w:tc>
      </w:tr>
      <w:tr w:rsidR="00E921A2" w:rsidRPr="00E921A2" w14:paraId="5194D16D" w14:textId="77777777" w:rsidTr="008E1208">
        <w:trPr>
          <w:jc w:val="center"/>
        </w:trPr>
        <w:tc>
          <w:tcPr>
            <w:tcW w:w="1191" w:type="dxa"/>
            <w:tcBorders>
              <w:top w:val="single" w:sz="4" w:space="0" w:color="auto"/>
              <w:bottom w:val="double" w:sz="4" w:space="0" w:color="auto"/>
            </w:tcBorders>
            <w:shd w:val="clear" w:color="auto" w:fill="FFFFFF"/>
          </w:tcPr>
          <w:p w14:paraId="776776CA" w14:textId="77777777" w:rsidR="00E921A2" w:rsidRPr="00121095" w:rsidRDefault="00E921A2">
            <w:pPr>
              <w:pStyle w:val="QryTableRCP"/>
              <w:rPr>
                <w:lang w:val="en-US"/>
              </w:rPr>
            </w:pPr>
          </w:p>
        </w:tc>
        <w:tc>
          <w:tcPr>
            <w:tcW w:w="1689" w:type="dxa"/>
            <w:tcBorders>
              <w:top w:val="single" w:sz="4" w:space="0" w:color="auto"/>
              <w:bottom w:val="double" w:sz="4" w:space="0" w:color="auto"/>
            </w:tcBorders>
            <w:shd w:val="clear" w:color="auto" w:fill="FFFFFF"/>
          </w:tcPr>
          <w:p w14:paraId="57452D8D"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13F151F7"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BE23F1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19BC880"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70679A3C" w14:textId="77777777" w:rsidR="00E921A2" w:rsidRPr="00121095" w:rsidRDefault="00E921A2">
            <w:pPr>
              <w:pStyle w:val="QryTableRCP"/>
              <w:rPr>
                <w:lang w:val="en-US"/>
              </w:rPr>
            </w:pPr>
          </w:p>
        </w:tc>
      </w:tr>
    </w:tbl>
    <w:p w14:paraId="55333683" w14:textId="77777777" w:rsidR="00E921A2" w:rsidRPr="00121095" w:rsidRDefault="00E921A2">
      <w:pPr>
        <w:pStyle w:val="NormalIndented"/>
      </w:pPr>
      <w:r w:rsidRPr="00121095">
        <w:rPr>
          <w:b/>
        </w:rPr>
        <w:t>Field Seq</w:t>
      </w:r>
      <w:r w:rsidRPr="00121095">
        <w:t>: The position within the RCP segment that the field occupies.</w:t>
      </w:r>
    </w:p>
    <w:p w14:paraId="28BF195B" w14:textId="77777777" w:rsidR="00E921A2" w:rsidRPr="00121095" w:rsidRDefault="00E921A2">
      <w:pPr>
        <w:pStyle w:val="NormalIndented"/>
      </w:pPr>
      <w:r w:rsidRPr="00121095">
        <w:rPr>
          <w:b/>
        </w:rPr>
        <w:t>Name</w:t>
      </w:r>
      <w:r w:rsidRPr="00121095">
        <w:t>:  The name of the field whose value is being transmitted.</w:t>
      </w:r>
    </w:p>
    <w:p w14:paraId="463C82C3" w14:textId="77777777" w:rsidR="00E921A2" w:rsidRPr="00121095" w:rsidRDefault="00E921A2">
      <w:pPr>
        <w:pStyle w:val="NormalIndented"/>
      </w:pPr>
      <w:r w:rsidRPr="00121095">
        <w:rPr>
          <w:b/>
        </w:rPr>
        <w:t>Component Name</w:t>
      </w:r>
      <w:r w:rsidRPr="00121095">
        <w:t xml:space="preserve">: When the field referenced by </w:t>
      </w:r>
      <w:r w:rsidRPr="00121095">
        <w:rPr>
          <w:b/>
        </w:rPr>
        <w:t>Name</w:t>
      </w:r>
      <w:r w:rsidRPr="00121095">
        <w:t xml:space="preserve"> is of a composite data type (e.g., XPN), this is the name of an individual component of the composite input parameter.  Only those components that may be valued should be listed in this column.</w:t>
      </w:r>
    </w:p>
    <w:p w14:paraId="1A71505A" w14:textId="77777777" w:rsidR="00E921A2" w:rsidRPr="00121095" w:rsidRDefault="00E921A2">
      <w:pPr>
        <w:pStyle w:val="NormalIndented"/>
      </w:pPr>
      <w:r w:rsidRPr="00121095">
        <w:rPr>
          <w:b/>
        </w:rPr>
        <w:t>LEN</w:t>
      </w:r>
      <w:r w:rsidRPr="00121095">
        <w:t>:  The maximum length of the field.</w:t>
      </w:r>
    </w:p>
    <w:p w14:paraId="08245A8D" w14:textId="77777777" w:rsidR="00E921A2" w:rsidRPr="00121095" w:rsidRDefault="00E921A2">
      <w:pPr>
        <w:pStyle w:val="NormalIndented"/>
      </w:pPr>
      <w:r w:rsidRPr="00121095">
        <w:rPr>
          <w:b/>
        </w:rPr>
        <w:t>DT</w:t>
      </w:r>
      <w:r w:rsidRPr="00121095">
        <w:t>:  The data type of the parameter or component.</w:t>
      </w:r>
    </w:p>
    <w:p w14:paraId="75B27C21" w14:textId="77777777" w:rsidR="00E921A2" w:rsidRPr="00121095" w:rsidRDefault="00E921A2">
      <w:pPr>
        <w:pStyle w:val="NormalIndented"/>
      </w:pPr>
      <w:r w:rsidRPr="00121095">
        <w:rPr>
          <w:b/>
        </w:rPr>
        <w:t>Description</w:t>
      </w:r>
      <w:r w:rsidRPr="00121095">
        <w:t>:  A narrative description of the parameter or component and how it is to be used.</w:t>
      </w:r>
    </w:p>
    <w:p w14:paraId="5B5104EF" w14:textId="77777777" w:rsidR="00E921A2" w:rsidRPr="00121095" w:rsidRDefault="00E921A2">
      <w:pPr>
        <w:pStyle w:val="Heading4"/>
      </w:pPr>
      <w:bookmarkStart w:id="188" w:name="_Ref487532056"/>
      <w:bookmarkStart w:id="189" w:name="_Toc495483537"/>
      <w:bookmarkStart w:id="190" w:name="_Toc24273758"/>
      <w:r w:rsidRPr="00121095">
        <w:t>Input specification:  virtual table</w:t>
      </w:r>
      <w:bookmarkEnd w:id="188"/>
      <w:bookmarkEnd w:id="189"/>
      <w:bookmarkEnd w:id="190"/>
      <w:r w:rsidR="00BF2FE6" w:rsidRPr="00121095">
        <w:fldChar w:fldCharType="begin"/>
      </w:r>
      <w:r w:rsidRPr="00121095">
        <w:instrText xml:space="preserve"> XE "Input specification:  virtual table" </w:instrText>
      </w:r>
      <w:r w:rsidR="00BF2FE6" w:rsidRPr="00121095">
        <w:fldChar w:fldCharType="end"/>
      </w:r>
    </w:p>
    <w:p w14:paraId="4E3723E8" w14:textId="77777777" w:rsidR="00E921A2" w:rsidRPr="00121095" w:rsidRDefault="00E921A2">
      <w:pPr>
        <w:pStyle w:val="NormalIndented"/>
      </w:pPr>
      <w:r w:rsidRPr="00121095">
        <w:t xml:space="preserve">When the QSC variant is in use, the Query Profile includes a Virtual Table specification listing the fields that the Client may include in the complex expression parameter. </w:t>
      </w:r>
    </w:p>
    <w:p w14:paraId="34696861"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43F449DB" w14:textId="77777777" w:rsidTr="005E5417">
        <w:trPr>
          <w:cantSplit/>
          <w:tblHeader/>
        </w:trPr>
        <w:tc>
          <w:tcPr>
            <w:tcW w:w="1440" w:type="dxa"/>
            <w:tcBorders>
              <w:top w:val="double" w:sz="4" w:space="0" w:color="auto"/>
              <w:bottom w:val="single" w:sz="4" w:space="0" w:color="auto"/>
            </w:tcBorders>
            <w:shd w:val="pct10" w:color="auto" w:fill="FFFFFF"/>
          </w:tcPr>
          <w:p w14:paraId="4AD616B2"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231931E" w14:textId="77777777" w:rsidR="00E921A2" w:rsidRPr="00121095" w:rsidRDefault="00E921A2">
            <w:pPr>
              <w:pStyle w:val="QryTableVirtualHeader"/>
              <w:rPr>
                <w:lang w:val="en-US"/>
              </w:rPr>
            </w:pPr>
            <w:r w:rsidRPr="00121095">
              <w:rPr>
                <w:lang w:val="en-US"/>
              </w:rPr>
              <w:t>Key/</w:t>
            </w:r>
          </w:p>
          <w:p w14:paraId="12E5A152"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E6A7BD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61DB1A9"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C356FF8"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9155331"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22526F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5492FE"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597FC2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2B0605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36DE2F3"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9A82DDC" w14:textId="77777777" w:rsidR="00E921A2" w:rsidRPr="00121095" w:rsidRDefault="00E921A2">
            <w:pPr>
              <w:pStyle w:val="QryTableVirtualHeader"/>
              <w:rPr>
                <w:lang w:val="en-US"/>
              </w:rPr>
            </w:pPr>
            <w:r w:rsidRPr="00121095">
              <w:rPr>
                <w:lang w:val="en-US"/>
              </w:rPr>
              <w:t>Element Name</w:t>
            </w:r>
          </w:p>
        </w:tc>
      </w:tr>
      <w:tr w:rsidR="005E5417" w:rsidRPr="00E921A2" w14:paraId="343D38E6" w14:textId="77777777" w:rsidTr="005E5417">
        <w:trPr>
          <w:cantSplit/>
        </w:trPr>
        <w:tc>
          <w:tcPr>
            <w:tcW w:w="1440" w:type="dxa"/>
            <w:tcBorders>
              <w:top w:val="single" w:sz="4" w:space="0" w:color="auto"/>
              <w:bottom w:val="double" w:sz="4" w:space="0" w:color="auto"/>
            </w:tcBorders>
            <w:shd w:val="clear" w:color="auto" w:fill="FFFFFF"/>
          </w:tcPr>
          <w:p w14:paraId="0DC236F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EC47F5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03564158"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F156F8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463C45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526F1517"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A89000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4D1E86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CC85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831907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0803C23"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28FDDD0" w14:textId="77777777" w:rsidR="00E921A2" w:rsidRPr="00121095" w:rsidRDefault="00E921A2">
            <w:pPr>
              <w:pStyle w:val="QryTableVirtual"/>
              <w:rPr>
                <w:lang w:val="en-US"/>
              </w:rPr>
            </w:pPr>
          </w:p>
        </w:tc>
      </w:tr>
    </w:tbl>
    <w:p w14:paraId="2BBC9C35" w14:textId="1A07933C" w:rsidR="00E921A2" w:rsidRPr="00121095" w:rsidRDefault="00E921A2">
      <w:pPr>
        <w:pStyle w:val="NormalIndented"/>
      </w:pPr>
      <w:r w:rsidRPr="00121095">
        <w:t xml:space="preserve">The </w:t>
      </w:r>
      <w:r w:rsidRPr="00121095">
        <w:rPr>
          <w:b/>
        </w:rPr>
        <w:t>ColName</w:t>
      </w:r>
      <w:r w:rsidRPr="00121095">
        <w:t xml:space="preserve"> column identifies each field name that the Client may include in the complex query expression.  Other columns in this table are defined as in section </w:t>
      </w:r>
      <w:r w:rsidR="002503D5">
        <w:fldChar w:fldCharType="begin"/>
      </w:r>
      <w:r w:rsidR="002503D5">
        <w:instrText xml:space="preserve"> REF _Ref487528885 \w \h  \* MERGEFORMAT </w:instrText>
      </w:r>
      <w:r w:rsidR="002503D5">
        <w:fldChar w:fldCharType="separate"/>
      </w:r>
      <w:r w:rsidR="00C244BF" w:rsidRPr="00C244BF">
        <w:rPr>
          <w:rStyle w:val="HyperlinkText"/>
        </w:rPr>
        <w:t>5.3.2.6</w:t>
      </w:r>
      <w:r w:rsidR="002503D5">
        <w:fldChar w:fldCharType="end"/>
      </w:r>
      <w:r w:rsidRPr="00121095">
        <w:t xml:space="preserve"> above.</w:t>
      </w:r>
    </w:p>
    <w:p w14:paraId="7DC1701F" w14:textId="77777777" w:rsidR="00E921A2" w:rsidRPr="00121095" w:rsidRDefault="00E921A2">
      <w:pPr>
        <w:pStyle w:val="NormalIndented"/>
      </w:pPr>
      <w:r w:rsidRPr="00121095">
        <w:t>When both the QSC variant and a tabular response are specified, this table is labeled "Input/Output Specification: Virtual Table" and no separate output specification is provided.</w:t>
      </w:r>
    </w:p>
    <w:p w14:paraId="00F7516C" w14:textId="77777777" w:rsidR="00E921A2" w:rsidRPr="00121095" w:rsidRDefault="00E921A2">
      <w:pPr>
        <w:pStyle w:val="Heading4"/>
      </w:pPr>
      <w:bookmarkStart w:id="191" w:name="_Ref487532070"/>
      <w:bookmarkStart w:id="192" w:name="_Toc495483538"/>
      <w:bookmarkStart w:id="193" w:name="_Toc24273759"/>
      <w:r w:rsidRPr="00121095">
        <w:t>Virtual table field description and commentary</w:t>
      </w:r>
      <w:bookmarkEnd w:id="191"/>
      <w:bookmarkEnd w:id="192"/>
      <w:bookmarkEnd w:id="193"/>
      <w:r w:rsidR="00BF2FE6" w:rsidRPr="00121095">
        <w:fldChar w:fldCharType="begin"/>
      </w:r>
      <w:r w:rsidRPr="00121095">
        <w:instrText xml:space="preserve"> XE "Virtual table field description and commentary" </w:instrText>
      </w:r>
      <w:r w:rsidR="00BF2FE6" w:rsidRPr="00121095">
        <w:fldChar w:fldCharType="end"/>
      </w:r>
    </w:p>
    <w:p w14:paraId="2AFB4EF6" w14:textId="77777777" w:rsidR="00E921A2" w:rsidRPr="00121095" w:rsidRDefault="00E921A2">
      <w:pPr>
        <w:pStyle w:val="NormalIndented"/>
        <w:rPr>
          <w:b/>
        </w:rPr>
      </w:pPr>
      <w:r w:rsidRPr="00121095">
        <w:t>The Virtual Table Field Description and Commentary provides a more detailed description of each of the fields listed in the Virtual Table.</w:t>
      </w:r>
    </w:p>
    <w:p w14:paraId="06110C16" w14:textId="77777777" w:rsidR="00E921A2" w:rsidRPr="00121095" w:rsidRDefault="00E921A2">
      <w:pPr>
        <w:keepNext/>
        <w:keepLines/>
        <w:rPr>
          <w:b/>
        </w:rPr>
      </w:pPr>
      <w:r w:rsidRPr="00121095">
        <w:rPr>
          <w:b/>
        </w:rPr>
        <w:t>Virtual Table Field Description and Commentary</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42E1DAB" w14:textId="77777777" w:rsidTr="005E5417">
        <w:trPr>
          <w:tblHeader/>
        </w:trPr>
        <w:tc>
          <w:tcPr>
            <w:tcW w:w="1584" w:type="dxa"/>
            <w:tcBorders>
              <w:top w:val="double" w:sz="4" w:space="0" w:color="auto"/>
              <w:bottom w:val="single" w:sz="4" w:space="0" w:color="auto"/>
            </w:tcBorders>
            <w:shd w:val="pct10" w:color="auto" w:fill="FFFFFF"/>
          </w:tcPr>
          <w:p w14:paraId="5709695E" w14:textId="77777777" w:rsidR="00E921A2" w:rsidRPr="00121095" w:rsidRDefault="00E921A2">
            <w:pPr>
              <w:pStyle w:val="QryTableInputParamHeader"/>
              <w:keepNext/>
              <w:keepLines/>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1F1C1447" w14:textId="77777777" w:rsidR="00E921A2" w:rsidRPr="00121095" w:rsidRDefault="00E921A2">
            <w:pPr>
              <w:pStyle w:val="QryTableInputParamHeader"/>
              <w:keepNext/>
              <w:keepLines/>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342B0C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08472A0"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5198A16D" w14:textId="77777777" w:rsidTr="005E5417">
        <w:tc>
          <w:tcPr>
            <w:tcW w:w="1584" w:type="dxa"/>
            <w:tcBorders>
              <w:top w:val="single" w:sz="4" w:space="0" w:color="auto"/>
              <w:bottom w:val="double" w:sz="4" w:space="0" w:color="auto"/>
            </w:tcBorders>
            <w:shd w:val="clear" w:color="auto" w:fill="FFFFFF"/>
          </w:tcPr>
          <w:p w14:paraId="28351625" w14:textId="77777777" w:rsidR="00E921A2" w:rsidRPr="00121095" w:rsidRDefault="00E921A2">
            <w:pPr>
              <w:pStyle w:val="QryTableInputParam"/>
              <w:keepNext/>
              <w:keepLines/>
              <w:rPr>
                <w:lang w:val="en-US"/>
              </w:rPr>
            </w:pPr>
          </w:p>
        </w:tc>
        <w:tc>
          <w:tcPr>
            <w:tcW w:w="1008" w:type="dxa"/>
            <w:tcBorders>
              <w:top w:val="single" w:sz="4" w:space="0" w:color="auto"/>
              <w:bottom w:val="double" w:sz="4" w:space="0" w:color="auto"/>
            </w:tcBorders>
            <w:shd w:val="clear" w:color="auto" w:fill="FFFFFF"/>
          </w:tcPr>
          <w:p w14:paraId="179F538C" w14:textId="77777777" w:rsidR="00E921A2" w:rsidRPr="00121095" w:rsidRDefault="00E921A2">
            <w:pPr>
              <w:pStyle w:val="QryTableInputParam"/>
              <w:keepNext/>
              <w:keepLines/>
              <w:rPr>
                <w:lang w:val="en-US"/>
              </w:rPr>
            </w:pPr>
          </w:p>
        </w:tc>
        <w:tc>
          <w:tcPr>
            <w:tcW w:w="576" w:type="dxa"/>
            <w:tcBorders>
              <w:top w:val="single" w:sz="4" w:space="0" w:color="auto"/>
              <w:bottom w:val="double" w:sz="4" w:space="0" w:color="auto"/>
            </w:tcBorders>
            <w:shd w:val="clear" w:color="auto" w:fill="FFFFFF"/>
          </w:tcPr>
          <w:p w14:paraId="5654EDFC" w14:textId="77777777" w:rsidR="00E921A2" w:rsidRPr="00121095" w:rsidRDefault="00E921A2">
            <w:pPr>
              <w:pStyle w:val="QryTableInputParam"/>
              <w:keepNext/>
              <w:keepLines/>
              <w:rPr>
                <w:lang w:val="en-US"/>
              </w:rPr>
            </w:pPr>
          </w:p>
        </w:tc>
        <w:tc>
          <w:tcPr>
            <w:tcW w:w="5760" w:type="dxa"/>
            <w:tcBorders>
              <w:top w:val="single" w:sz="4" w:space="0" w:color="auto"/>
              <w:bottom w:val="double" w:sz="4" w:space="0" w:color="auto"/>
            </w:tcBorders>
            <w:shd w:val="clear" w:color="auto" w:fill="FFFFFF"/>
          </w:tcPr>
          <w:p w14:paraId="133ACB5E" w14:textId="77777777" w:rsidR="00E921A2" w:rsidRPr="00121095" w:rsidRDefault="00E921A2">
            <w:pPr>
              <w:pStyle w:val="QryTableInputParam"/>
              <w:keepNext/>
              <w:keepLines/>
              <w:rPr>
                <w:lang w:val="en-US"/>
              </w:rPr>
            </w:pPr>
          </w:p>
        </w:tc>
      </w:tr>
    </w:tbl>
    <w:p w14:paraId="6775A8FD" w14:textId="77777777" w:rsidR="00E921A2" w:rsidRPr="00121095" w:rsidRDefault="00E921A2">
      <w:pPr>
        <w:pStyle w:val="NormalIndented"/>
      </w:pPr>
      <w:r w:rsidRPr="00121095">
        <w:rPr>
          <w:b/>
        </w:rPr>
        <w:t>ColName</w:t>
      </w:r>
      <w:r w:rsidRPr="00121095">
        <w:t>:  The name used to identify the column, or field, in the complex expression.</w:t>
      </w:r>
    </w:p>
    <w:p w14:paraId="27E0DC4F" w14:textId="77777777" w:rsidR="00E921A2" w:rsidRPr="00121095" w:rsidRDefault="00E921A2">
      <w:pPr>
        <w:pStyle w:val="NormalIndented"/>
      </w:pPr>
      <w:r w:rsidRPr="00121095">
        <w:rPr>
          <w:b/>
        </w:rPr>
        <w:t>Comp. Name</w:t>
      </w:r>
      <w:r w:rsidRPr="00121095">
        <w:t xml:space="preserve">:  When the </w:t>
      </w:r>
      <w:r w:rsidRPr="00121095">
        <w:rPr>
          <w:b/>
        </w:rPr>
        <w:t>ColName</w:t>
      </w:r>
      <w:r w:rsidRPr="00121095">
        <w:t xml:space="preserve"> is of a composite data type (e.g., XPN), this is the name of an individual component of the column.  Only those components that may be valued should be listed.</w:t>
      </w:r>
    </w:p>
    <w:p w14:paraId="787099D6" w14:textId="77777777" w:rsidR="00E921A2" w:rsidRPr="00121095" w:rsidRDefault="00E921A2">
      <w:pPr>
        <w:pStyle w:val="NormalIndented"/>
      </w:pPr>
      <w:r w:rsidRPr="00121095">
        <w:t xml:space="preserve">When specifying a field in the complex expression, both the </w:t>
      </w:r>
      <w:r w:rsidRPr="00121095">
        <w:rPr>
          <w:b/>
        </w:rPr>
        <w:t>ColName</w:t>
      </w:r>
      <w:r w:rsidRPr="00121095">
        <w:t xml:space="preserve"> and </w:t>
      </w:r>
      <w:r w:rsidRPr="00121095">
        <w:rPr>
          <w:b/>
        </w:rPr>
        <w:t>Comp. Name</w:t>
      </w:r>
      <w:r w:rsidRPr="00121095">
        <w:t xml:space="preserve"> attributes should be sent if only a single component is being identified.  For instance, </w:t>
      </w:r>
      <w:r w:rsidRPr="00121095">
        <w:rPr>
          <w:b/>
        </w:rPr>
        <w:t>PatientList.ID</w:t>
      </w:r>
      <w:r w:rsidRPr="00121095">
        <w:t xml:space="preserve"> would specify the ID component of the </w:t>
      </w:r>
      <w:r w:rsidRPr="00121095">
        <w:rPr>
          <w:b/>
        </w:rPr>
        <w:t>PatientList</w:t>
      </w:r>
      <w:r w:rsidRPr="00121095">
        <w:t xml:space="preserve"> field.</w:t>
      </w:r>
    </w:p>
    <w:p w14:paraId="12CAB077" w14:textId="77777777" w:rsidR="00E921A2" w:rsidRPr="00121095" w:rsidRDefault="00E921A2">
      <w:pPr>
        <w:pStyle w:val="NormalIndented"/>
      </w:pPr>
      <w:r w:rsidRPr="00121095">
        <w:rPr>
          <w:b/>
        </w:rPr>
        <w:t>DT</w:t>
      </w:r>
      <w:r w:rsidRPr="00121095">
        <w:t>:  The data type of the field or component.</w:t>
      </w:r>
    </w:p>
    <w:p w14:paraId="04E07351" w14:textId="77777777" w:rsidR="00E921A2" w:rsidRPr="00121095" w:rsidRDefault="00E921A2">
      <w:pPr>
        <w:pStyle w:val="NormalIndented"/>
      </w:pPr>
      <w:r w:rsidRPr="00121095">
        <w:rPr>
          <w:b/>
        </w:rPr>
        <w:t>Description</w:t>
      </w:r>
      <w:r w:rsidRPr="00121095">
        <w:t>:  A narrative description of the field or component and how it is to be used.</w:t>
      </w:r>
    </w:p>
    <w:p w14:paraId="31B492BD" w14:textId="77777777" w:rsidR="00E921A2" w:rsidRPr="00121095" w:rsidRDefault="00E921A2">
      <w:pPr>
        <w:pStyle w:val="Heading4"/>
      </w:pPr>
      <w:bookmarkStart w:id="194" w:name="_Ref487532617"/>
      <w:bookmarkStart w:id="195" w:name="_Toc495483539"/>
      <w:bookmarkStart w:id="196" w:name="_Toc24273760"/>
      <w:r w:rsidRPr="00121095">
        <w:lastRenderedPageBreak/>
        <w:t>Output specification for tabular response</w:t>
      </w:r>
      <w:bookmarkEnd w:id="194"/>
      <w:bookmarkEnd w:id="195"/>
      <w:bookmarkEnd w:id="196"/>
      <w:r w:rsidR="00BF2FE6" w:rsidRPr="00121095">
        <w:fldChar w:fldCharType="begin"/>
      </w:r>
      <w:r w:rsidRPr="00121095">
        <w:instrText xml:space="preserve"> XE "Output specification for tabular response" </w:instrText>
      </w:r>
      <w:r w:rsidR="00BF2FE6" w:rsidRPr="00121095">
        <w:fldChar w:fldCharType="end"/>
      </w:r>
    </w:p>
    <w:p w14:paraId="776E2BDB" w14:textId="77777777" w:rsidR="00E921A2" w:rsidRPr="00121095" w:rsidRDefault="00E921A2">
      <w:pPr>
        <w:pStyle w:val="NormalIndented"/>
      </w:pPr>
      <w:r w:rsidRPr="00121095">
        <w:t>The output specification for the tabular response consists of the Virtual Table description, i.e., the columns and rows. It has the same columns as the input specification, but the rows reflect all of the available rows in the table, not just those that can be filtered upon input.</w:t>
      </w:r>
    </w:p>
    <w:p w14:paraId="58957089"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1B66F6FF" w14:textId="77777777" w:rsidTr="00E50DB9">
        <w:trPr>
          <w:cantSplit/>
          <w:tblHeader/>
        </w:trPr>
        <w:tc>
          <w:tcPr>
            <w:tcW w:w="1440" w:type="dxa"/>
            <w:tcBorders>
              <w:top w:val="double" w:sz="4" w:space="0" w:color="auto"/>
              <w:bottom w:val="single" w:sz="4" w:space="0" w:color="auto"/>
            </w:tcBorders>
            <w:shd w:val="pct10" w:color="auto" w:fill="FFFFFF"/>
          </w:tcPr>
          <w:p w14:paraId="780B1AE6" w14:textId="77777777" w:rsidR="00E921A2" w:rsidRPr="00121095" w:rsidRDefault="00E921A2">
            <w:pPr>
              <w:pStyle w:val="QryTableVirtualHeader"/>
              <w:rPr>
                <w:lang w:val="en-US"/>
              </w:rPr>
            </w:pPr>
            <w:r w:rsidRPr="00121095">
              <w:rPr>
                <w:lang w:val="en-US"/>
              </w:rPr>
              <w:t>ColName (Query ID=Z99)</w:t>
            </w:r>
          </w:p>
        </w:tc>
        <w:tc>
          <w:tcPr>
            <w:tcW w:w="864" w:type="dxa"/>
            <w:tcBorders>
              <w:top w:val="double" w:sz="4" w:space="0" w:color="auto"/>
              <w:bottom w:val="single" w:sz="4" w:space="0" w:color="auto"/>
            </w:tcBorders>
            <w:shd w:val="pct10" w:color="auto" w:fill="FFFFFF"/>
          </w:tcPr>
          <w:p w14:paraId="5D13CF4E" w14:textId="77777777" w:rsidR="00E921A2" w:rsidRPr="00121095" w:rsidRDefault="00E921A2">
            <w:pPr>
              <w:pStyle w:val="QryTableVirtualHeader"/>
              <w:rPr>
                <w:lang w:val="en-US"/>
              </w:rPr>
            </w:pPr>
            <w:r w:rsidRPr="00121095">
              <w:rPr>
                <w:lang w:val="en-US"/>
              </w:rPr>
              <w:t>Key/</w:t>
            </w:r>
          </w:p>
          <w:p w14:paraId="5C04D6F3"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B70C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9689898"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4CB2DB3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04914260"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3AC0B7B"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A4146C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44F2A6"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11D802E"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23CB2F31"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4DE3368" w14:textId="77777777" w:rsidR="00E921A2" w:rsidRPr="00121095" w:rsidRDefault="00E921A2">
            <w:pPr>
              <w:pStyle w:val="QryTableVirtualHeader"/>
              <w:rPr>
                <w:lang w:val="en-US"/>
              </w:rPr>
            </w:pPr>
            <w:r w:rsidRPr="00121095">
              <w:rPr>
                <w:lang w:val="en-US"/>
              </w:rPr>
              <w:t>Element Name</w:t>
            </w:r>
          </w:p>
        </w:tc>
      </w:tr>
      <w:tr w:rsidR="005E5417" w:rsidRPr="00E921A2" w14:paraId="4C5FBDDF" w14:textId="77777777" w:rsidTr="00E50DB9">
        <w:trPr>
          <w:cantSplit/>
        </w:trPr>
        <w:tc>
          <w:tcPr>
            <w:tcW w:w="1440" w:type="dxa"/>
            <w:tcBorders>
              <w:top w:val="single" w:sz="4" w:space="0" w:color="auto"/>
              <w:bottom w:val="double" w:sz="4" w:space="0" w:color="auto"/>
            </w:tcBorders>
            <w:shd w:val="clear" w:color="auto" w:fill="FFFFFF"/>
          </w:tcPr>
          <w:p w14:paraId="581E6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0C0A42B"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966D5B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921D45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1DC58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D450E8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D4BDA1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F983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C3326B0"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1601C16"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4F2242EB"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06E23C9" w14:textId="77777777" w:rsidR="00E921A2" w:rsidRPr="00121095" w:rsidRDefault="00E921A2">
            <w:pPr>
              <w:pStyle w:val="QryTableVirtual"/>
              <w:rPr>
                <w:lang w:val="en-US"/>
              </w:rPr>
            </w:pPr>
          </w:p>
        </w:tc>
      </w:tr>
    </w:tbl>
    <w:p w14:paraId="1003E490" w14:textId="06EC529D" w:rsidR="00E921A2" w:rsidRPr="00121095" w:rsidRDefault="00E921A2">
      <w:pPr>
        <w:pStyle w:val="NormalIndented"/>
      </w:pPr>
      <w:r w:rsidRPr="00121095">
        <w:t xml:space="preserve">The usage of the columns in this table is as described in section </w:t>
      </w:r>
      <w:r w:rsidR="002503D5">
        <w:fldChar w:fldCharType="begin"/>
      </w:r>
      <w:r w:rsidR="002503D5">
        <w:instrText xml:space="preserve"> REF _Ref487531706 \r \h  \* MERGEFORMAT </w:instrText>
      </w:r>
      <w:r w:rsidR="002503D5">
        <w:fldChar w:fldCharType="separate"/>
      </w:r>
      <w:r w:rsidR="00C244BF" w:rsidRPr="00C244BF">
        <w:rPr>
          <w:rStyle w:val="HyperlinkText"/>
        </w:rPr>
        <w:t>5.3.2.8</w:t>
      </w:r>
      <w:r w:rsidR="002503D5">
        <w:fldChar w:fldCharType="end"/>
      </w:r>
      <w:r w:rsidRPr="00121095">
        <w:t>, "</w:t>
      </w:r>
      <w:r w:rsidR="002503D5">
        <w:fldChar w:fldCharType="begin"/>
      </w:r>
      <w:r w:rsidR="002503D5">
        <w:instrText xml:space="preserve"> REF _Ref487531706 \h  \* MERGEFORMAT </w:instrText>
      </w:r>
      <w:r w:rsidR="002503D5">
        <w:fldChar w:fldCharType="separate"/>
      </w:r>
      <w:r w:rsidR="00C244BF" w:rsidRPr="00C244BF">
        <w:rPr>
          <w:rStyle w:val="HyperlinkText"/>
        </w:rPr>
        <w:t>QBE input parameter specification</w:t>
      </w:r>
      <w:r w:rsidR="002503D5">
        <w:fldChar w:fldCharType="end"/>
      </w:r>
      <w:r w:rsidRPr="00121095">
        <w:t>."  Note that the Key/Search and Match Op fields are only meaningful when a virtual table is used in the input specification (QSC variant).</w:t>
      </w:r>
    </w:p>
    <w:p w14:paraId="006425E8" w14:textId="77777777" w:rsidR="00E921A2" w:rsidRPr="00121095" w:rsidRDefault="00E921A2">
      <w:pPr>
        <w:pStyle w:val="NormalIndented"/>
      </w:pPr>
      <w:r w:rsidRPr="00121095">
        <w:t>When the QSC variant is in use, the "Input/Output Specification and Commentary" virtual table is used for selection of output fields.  No separate table is specified for output.</w:t>
      </w:r>
    </w:p>
    <w:p w14:paraId="1D0EF499" w14:textId="77777777" w:rsidR="00E921A2" w:rsidRPr="00121095" w:rsidRDefault="00E921A2">
      <w:pPr>
        <w:pStyle w:val="Heading3"/>
      </w:pPr>
      <w:bookmarkStart w:id="197" w:name="_Toc495483540"/>
      <w:bookmarkStart w:id="198" w:name="_Toc24273761"/>
      <w:bookmarkStart w:id="199" w:name="_Toc41280973"/>
      <w:bookmarkStart w:id="200" w:name="_Toc43004335"/>
      <w:bookmarkStart w:id="201" w:name="_Ref235434625"/>
      <w:bookmarkStart w:id="202" w:name="_Ref235434641"/>
      <w:bookmarkStart w:id="203" w:name="_Toc148083066"/>
      <w:r w:rsidRPr="00121095">
        <w:t>Query Profile templates</w:t>
      </w:r>
      <w:bookmarkEnd w:id="197"/>
      <w:bookmarkEnd w:id="198"/>
      <w:bookmarkEnd w:id="199"/>
      <w:bookmarkEnd w:id="200"/>
      <w:bookmarkEnd w:id="201"/>
      <w:bookmarkEnd w:id="202"/>
      <w:bookmarkEnd w:id="203"/>
      <w:r w:rsidR="00BF2FE6" w:rsidRPr="00121095">
        <w:fldChar w:fldCharType="begin"/>
      </w:r>
      <w:r w:rsidRPr="00121095">
        <w:instrText xml:space="preserve"> XE "Conformance statement templates" </w:instrText>
      </w:r>
      <w:r w:rsidR="00BF2FE6" w:rsidRPr="00121095">
        <w:fldChar w:fldCharType="end"/>
      </w:r>
    </w:p>
    <w:p w14:paraId="61CA57B7" w14:textId="77777777" w:rsidR="00E921A2" w:rsidRPr="00121095" w:rsidRDefault="00E921A2">
      <w:pPr>
        <w:pStyle w:val="Heading4"/>
        <w:rPr>
          <w:vanish/>
        </w:rPr>
      </w:pPr>
      <w:r w:rsidRPr="00121095">
        <w:rPr>
          <w:vanish/>
        </w:rPr>
        <w:t>hiddentext</w:t>
      </w:r>
      <w:bookmarkStart w:id="204" w:name="_Toc1829027"/>
      <w:bookmarkStart w:id="205" w:name="_Toc24273762"/>
      <w:bookmarkEnd w:id="204"/>
      <w:bookmarkEnd w:id="205"/>
    </w:p>
    <w:p w14:paraId="2A93F04F" w14:textId="77777777" w:rsidR="00E921A2" w:rsidRPr="000922E0" w:rsidRDefault="00E921A2" w:rsidP="00BF5311">
      <w:pPr>
        <w:pStyle w:val="Heading4"/>
      </w:pPr>
      <w:bookmarkStart w:id="206" w:name="_Ref487442874"/>
      <w:bookmarkStart w:id="207" w:name="_Toc495483541"/>
      <w:bookmarkStart w:id="208" w:name="_Toc24273763"/>
      <w:r w:rsidRPr="000922E0">
        <w:t>Query Profile template for query with tabular response</w:t>
      </w:r>
      <w:bookmarkEnd w:id="206"/>
      <w:bookmarkEnd w:id="207"/>
      <w:bookmarkEnd w:id="208"/>
      <w:r w:rsidR="00BF2FE6" w:rsidRPr="000922E0">
        <w:fldChar w:fldCharType="begin"/>
      </w:r>
      <w:r w:rsidRPr="000922E0">
        <w:instrText xml:space="preserve"> XE "Conformance statement</w:instrText>
      </w:r>
      <w:r w:rsidR="00F2052F">
        <w:instrText>:</w:instrText>
      </w:r>
      <w:r w:rsidRPr="000922E0">
        <w:instrText xml:space="preserve">template for query with tabular response" </w:instrText>
      </w:r>
      <w:r w:rsidR="00BF2FE6" w:rsidRPr="000922E0">
        <w:fldChar w:fldCharType="end"/>
      </w:r>
    </w:p>
    <w:p w14:paraId="0876BE99" w14:textId="77777777" w:rsidR="00E921A2" w:rsidRPr="00121095" w:rsidRDefault="00E921A2">
      <w:pPr>
        <w:pStyle w:val="QryTableCaption"/>
        <w:keepNext/>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39F8272" w14:textId="77777777" w:rsidTr="005E5417">
        <w:trPr>
          <w:tblHeader/>
        </w:trPr>
        <w:tc>
          <w:tcPr>
            <w:tcW w:w="2880" w:type="dxa"/>
            <w:tcBorders>
              <w:top w:val="double" w:sz="4" w:space="0" w:color="auto"/>
              <w:bottom w:val="single" w:sz="4" w:space="0" w:color="auto"/>
            </w:tcBorders>
            <w:shd w:val="clear" w:color="auto" w:fill="FFFFFF"/>
          </w:tcPr>
          <w:p w14:paraId="4E7ABA64" w14:textId="77777777" w:rsidR="00E921A2" w:rsidRPr="00121095" w:rsidRDefault="00E921A2">
            <w:pPr>
              <w:pStyle w:val="QryTableHeader"/>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554D5AC1" w14:textId="77777777" w:rsidR="00E921A2" w:rsidRPr="00121095" w:rsidRDefault="00E921A2">
            <w:pPr>
              <w:pStyle w:val="QryTableID"/>
              <w:rPr>
                <w:lang w:val="en-US"/>
              </w:rPr>
            </w:pPr>
          </w:p>
        </w:tc>
      </w:tr>
      <w:tr w:rsidR="00E921A2" w:rsidRPr="00E921A2" w14:paraId="69D90FC0" w14:textId="77777777" w:rsidTr="005E5417">
        <w:tc>
          <w:tcPr>
            <w:tcW w:w="2880" w:type="dxa"/>
            <w:tcBorders>
              <w:top w:val="single" w:sz="4" w:space="0" w:color="auto"/>
              <w:bottom w:val="single" w:sz="4" w:space="0" w:color="auto"/>
            </w:tcBorders>
            <w:shd w:val="clear" w:color="auto" w:fill="FFFFFF"/>
          </w:tcPr>
          <w:p w14:paraId="695C0B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0B26C826" w14:textId="77777777" w:rsidR="00E921A2" w:rsidRPr="00121095" w:rsidRDefault="00E921A2">
            <w:pPr>
              <w:pStyle w:val="QryTableType"/>
              <w:rPr>
                <w:lang w:val="en-US"/>
              </w:rPr>
            </w:pPr>
          </w:p>
        </w:tc>
      </w:tr>
      <w:tr w:rsidR="00E921A2" w:rsidRPr="00E921A2" w14:paraId="38F914B3" w14:textId="77777777" w:rsidTr="005E5417">
        <w:tc>
          <w:tcPr>
            <w:tcW w:w="2880" w:type="dxa"/>
            <w:tcBorders>
              <w:top w:val="single" w:sz="4" w:space="0" w:color="auto"/>
              <w:bottom w:val="single" w:sz="4" w:space="0" w:color="auto"/>
            </w:tcBorders>
            <w:shd w:val="clear" w:color="auto" w:fill="FFFFFF"/>
          </w:tcPr>
          <w:p w14:paraId="473E308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7D9C8CC" w14:textId="77777777" w:rsidR="00E921A2" w:rsidRPr="00121095" w:rsidRDefault="00E921A2">
            <w:pPr>
              <w:pStyle w:val="QryTableName"/>
              <w:rPr>
                <w:lang w:val="en-US"/>
              </w:rPr>
            </w:pPr>
          </w:p>
        </w:tc>
      </w:tr>
      <w:tr w:rsidR="00E921A2" w:rsidRPr="00E921A2" w14:paraId="00E49961" w14:textId="77777777" w:rsidTr="005E5417">
        <w:tc>
          <w:tcPr>
            <w:tcW w:w="2880" w:type="dxa"/>
            <w:tcBorders>
              <w:top w:val="single" w:sz="4" w:space="0" w:color="auto"/>
              <w:bottom w:val="single" w:sz="4" w:space="0" w:color="auto"/>
            </w:tcBorders>
            <w:shd w:val="clear" w:color="auto" w:fill="FFFFFF"/>
          </w:tcPr>
          <w:p w14:paraId="469BE1A8"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52CC092" w14:textId="77777777" w:rsidR="00E921A2" w:rsidRPr="00121095" w:rsidRDefault="00E921A2">
            <w:pPr>
              <w:pStyle w:val="QryTableTriggerQuery"/>
              <w:rPr>
                <w:lang w:val="en-US"/>
              </w:rPr>
            </w:pPr>
          </w:p>
        </w:tc>
      </w:tr>
      <w:tr w:rsidR="00E921A2" w:rsidRPr="00E921A2" w14:paraId="6C69F7FB" w14:textId="77777777" w:rsidTr="005E5417">
        <w:tc>
          <w:tcPr>
            <w:tcW w:w="2880" w:type="dxa"/>
            <w:tcBorders>
              <w:top w:val="single" w:sz="4" w:space="0" w:color="auto"/>
              <w:bottom w:val="single" w:sz="4" w:space="0" w:color="auto"/>
            </w:tcBorders>
            <w:shd w:val="clear" w:color="auto" w:fill="FFFFFF"/>
          </w:tcPr>
          <w:p w14:paraId="5CDCC6C6"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C27E0A" w14:textId="77777777" w:rsidR="00E921A2" w:rsidRPr="00121095" w:rsidRDefault="00E921A2">
            <w:pPr>
              <w:pStyle w:val="QryTableMode"/>
              <w:rPr>
                <w:lang w:val="en-US"/>
              </w:rPr>
            </w:pPr>
          </w:p>
        </w:tc>
      </w:tr>
      <w:tr w:rsidR="00E921A2" w:rsidRPr="00E921A2" w14:paraId="2F7B25FA" w14:textId="77777777" w:rsidTr="005E5417">
        <w:tc>
          <w:tcPr>
            <w:tcW w:w="2880" w:type="dxa"/>
            <w:tcBorders>
              <w:top w:val="single" w:sz="4" w:space="0" w:color="auto"/>
              <w:bottom w:val="single" w:sz="4" w:space="0" w:color="auto"/>
            </w:tcBorders>
            <w:shd w:val="clear" w:color="auto" w:fill="FFFFFF"/>
          </w:tcPr>
          <w:p w14:paraId="385B5AC9"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3B69B93" w14:textId="77777777" w:rsidR="00E921A2" w:rsidRPr="00121095" w:rsidRDefault="00E921A2">
            <w:pPr>
              <w:pStyle w:val="QryTableResponseTrigger"/>
              <w:rPr>
                <w:lang w:val="en-US"/>
              </w:rPr>
            </w:pPr>
          </w:p>
        </w:tc>
      </w:tr>
      <w:tr w:rsidR="00E921A2" w:rsidRPr="00E921A2" w14:paraId="6888B108" w14:textId="77777777" w:rsidTr="005E5417">
        <w:tc>
          <w:tcPr>
            <w:tcW w:w="2880" w:type="dxa"/>
            <w:tcBorders>
              <w:top w:val="single" w:sz="4" w:space="0" w:color="auto"/>
              <w:bottom w:val="single" w:sz="4" w:space="0" w:color="auto"/>
            </w:tcBorders>
            <w:shd w:val="clear" w:color="auto" w:fill="FFFFFF"/>
          </w:tcPr>
          <w:p w14:paraId="226CBDEA"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40BE8888" w14:textId="77777777" w:rsidR="00E921A2" w:rsidRPr="00121095" w:rsidRDefault="00E921A2">
            <w:pPr>
              <w:pStyle w:val="QryTableCharacteristicsQuery"/>
              <w:rPr>
                <w:lang w:val="en-US"/>
              </w:rPr>
            </w:pPr>
          </w:p>
        </w:tc>
      </w:tr>
      <w:tr w:rsidR="00E921A2" w:rsidRPr="00E921A2" w14:paraId="00284925" w14:textId="77777777" w:rsidTr="005E5417">
        <w:tc>
          <w:tcPr>
            <w:tcW w:w="2880" w:type="dxa"/>
            <w:tcBorders>
              <w:top w:val="single" w:sz="4" w:space="0" w:color="auto"/>
              <w:bottom w:val="single" w:sz="4" w:space="0" w:color="auto"/>
            </w:tcBorders>
            <w:shd w:val="clear" w:color="auto" w:fill="FFFFFF"/>
          </w:tcPr>
          <w:p w14:paraId="5EFC61C3"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33F5839" w14:textId="77777777" w:rsidR="00E921A2" w:rsidRPr="00121095" w:rsidRDefault="00E921A2">
            <w:pPr>
              <w:pStyle w:val="QryTablePurpose"/>
              <w:rPr>
                <w:lang w:val="en-US"/>
              </w:rPr>
            </w:pPr>
          </w:p>
        </w:tc>
      </w:tr>
      <w:tr w:rsidR="00E921A2" w:rsidRPr="00E921A2" w14:paraId="60735434" w14:textId="77777777" w:rsidTr="005E5417">
        <w:trPr>
          <w:cantSplit/>
        </w:trPr>
        <w:tc>
          <w:tcPr>
            <w:tcW w:w="2880" w:type="dxa"/>
            <w:tcBorders>
              <w:top w:val="single" w:sz="4" w:space="0" w:color="auto"/>
              <w:bottom w:val="single" w:sz="4" w:space="0" w:color="auto"/>
            </w:tcBorders>
            <w:shd w:val="clear" w:color="auto" w:fill="FFFFFF"/>
          </w:tcPr>
          <w:p w14:paraId="248ABA0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90F711D" w14:textId="77777777" w:rsidR="00E921A2" w:rsidRPr="00121095" w:rsidRDefault="00E921A2">
            <w:pPr>
              <w:pStyle w:val="QryTableCharacteristicsResponse"/>
              <w:rPr>
                <w:b/>
                <w:lang w:val="en-US"/>
              </w:rPr>
            </w:pPr>
          </w:p>
        </w:tc>
      </w:tr>
      <w:tr w:rsidR="00E921A2" w:rsidRPr="00E921A2" w14:paraId="0135FABD" w14:textId="77777777" w:rsidTr="005E5417">
        <w:trPr>
          <w:cantSplit/>
        </w:trPr>
        <w:tc>
          <w:tcPr>
            <w:tcW w:w="2880" w:type="dxa"/>
            <w:tcBorders>
              <w:top w:val="single" w:sz="4" w:space="0" w:color="auto"/>
              <w:bottom w:val="double" w:sz="4" w:space="0" w:color="auto"/>
            </w:tcBorders>
            <w:shd w:val="clear" w:color="auto" w:fill="FFFFFF"/>
          </w:tcPr>
          <w:p w14:paraId="437233AB"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F350CBA" w14:textId="77777777" w:rsidR="00E921A2" w:rsidRPr="00121095" w:rsidRDefault="00E921A2">
            <w:pPr>
              <w:pStyle w:val="QryTableSegmentPattern"/>
              <w:rPr>
                <w:lang w:val="en-US"/>
              </w:rPr>
            </w:pPr>
          </w:p>
        </w:tc>
      </w:tr>
    </w:tbl>
    <w:p w14:paraId="0EE0DCDC" w14:textId="77777777" w:rsidR="00E921A2" w:rsidRPr="00121095" w:rsidRDefault="00E921A2"/>
    <w:p w14:paraId="6385A03D" w14:textId="70E465C3" w:rsidR="00E921A2" w:rsidRPr="00121095" w:rsidRDefault="00E921A2" w:rsidP="00BF5311">
      <w:r>
        <w:t xml:space="preserve">The message structure for QBP^Znn^QPB_Q13 can be found in </w:t>
      </w:r>
      <w:r w:rsidR="00BF2FE6">
        <w:fldChar w:fldCharType="begin"/>
      </w:r>
      <w:r>
        <w:instrText xml:space="preserve"> REF _Ref370217351 \r \h </w:instrText>
      </w:r>
      <w:r w:rsidR="00BF2FE6">
        <w:fldChar w:fldCharType="separate"/>
      </w:r>
      <w:r w:rsidR="00C244BF">
        <w:t>5.3.1.2</w:t>
      </w:r>
      <w:r w:rsidR="00BF2FE6">
        <w:fldChar w:fldCharType="end"/>
      </w:r>
      <w:r>
        <w:t>. Use the QBP^Q13^QPB_Q13 Message structure.</w:t>
      </w:r>
    </w:p>
    <w:p w14:paraId="186131F8" w14:textId="77777777" w:rsidR="00E921A2" w:rsidRPr="00121095" w:rsidRDefault="00E921A2">
      <w:pPr>
        <w:pStyle w:val="MsgTableCaption"/>
      </w:pPr>
      <w:r w:rsidRPr="00121095">
        <w:t xml:space="preserve">RTB^Znn^RTB_K13: Response Grammar:  RTB Message </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070F5E4"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63C6C52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B86E6C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1511AB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F79D86E" w14:textId="77777777" w:rsidR="00E921A2" w:rsidRPr="00121095" w:rsidRDefault="00E921A2">
            <w:pPr>
              <w:pStyle w:val="MsgTableHeader"/>
              <w:jc w:val="center"/>
              <w:rPr>
                <w:lang w:val="en-US"/>
              </w:rPr>
            </w:pPr>
            <w:r w:rsidRPr="00121095">
              <w:rPr>
                <w:lang w:val="en-US"/>
              </w:rPr>
              <w:t>Sec Ref</w:t>
            </w:r>
          </w:p>
        </w:tc>
      </w:tr>
      <w:tr w:rsidR="00E921A2" w:rsidRPr="00E921A2" w14:paraId="05775793"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0895DE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8768713"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7628E45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CDC125" w14:textId="77777777" w:rsidR="00E921A2" w:rsidRPr="00121095" w:rsidRDefault="00E921A2">
            <w:pPr>
              <w:pStyle w:val="MsgTableBody"/>
              <w:jc w:val="center"/>
            </w:pPr>
            <w:r w:rsidRPr="00121095">
              <w:t>2.15.9</w:t>
            </w:r>
          </w:p>
        </w:tc>
      </w:tr>
      <w:tr w:rsidR="00E921A2" w:rsidRPr="00E921A2" w14:paraId="51F138B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E675F8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EC939B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B873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11B4E" w14:textId="77777777" w:rsidR="00E921A2" w:rsidRPr="00121095" w:rsidRDefault="00E921A2">
            <w:pPr>
              <w:pStyle w:val="MsgTableBody"/>
              <w:jc w:val="center"/>
            </w:pPr>
            <w:r w:rsidRPr="00121095">
              <w:t>2.15.12</w:t>
            </w:r>
          </w:p>
        </w:tc>
      </w:tr>
      <w:tr w:rsidR="00E921A2" w:rsidRPr="00E921A2" w14:paraId="0BE7652E"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E1A3D0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FA3AF8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59279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52F0A9" w14:textId="77777777" w:rsidR="00E921A2" w:rsidRPr="00121095" w:rsidRDefault="00E921A2">
            <w:pPr>
              <w:pStyle w:val="MsgTableBody"/>
              <w:jc w:val="center"/>
            </w:pPr>
            <w:r w:rsidRPr="00121095">
              <w:t>2.14.13</w:t>
            </w:r>
          </w:p>
        </w:tc>
      </w:tr>
      <w:tr w:rsidR="00E921A2" w:rsidRPr="00E921A2" w14:paraId="602509A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214AC3"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33DE564"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5896234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3BDCC" w14:textId="77777777" w:rsidR="00E921A2" w:rsidRPr="00121095" w:rsidRDefault="00E921A2">
            <w:pPr>
              <w:pStyle w:val="MsgTableBody"/>
              <w:jc w:val="center"/>
            </w:pPr>
            <w:r w:rsidRPr="00121095">
              <w:t>2.15.8</w:t>
            </w:r>
          </w:p>
        </w:tc>
      </w:tr>
      <w:tr w:rsidR="00E921A2" w:rsidRPr="00E921A2" w14:paraId="56EB571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7EF737B"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082DF12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58A2D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09255F" w14:textId="77777777" w:rsidR="00E921A2" w:rsidRPr="00121095" w:rsidRDefault="00E921A2">
            <w:pPr>
              <w:pStyle w:val="MsgTableBody"/>
              <w:jc w:val="center"/>
            </w:pPr>
            <w:r w:rsidRPr="00121095">
              <w:t>2.15.5</w:t>
            </w:r>
          </w:p>
        </w:tc>
      </w:tr>
      <w:tr w:rsidR="00E921A2" w:rsidRPr="00E921A2" w14:paraId="7D55FA9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D792CA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CB2EE6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77139F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CA84D1" w14:textId="77777777" w:rsidR="00E921A2" w:rsidRPr="00121095" w:rsidRDefault="00E921A2">
            <w:pPr>
              <w:pStyle w:val="MsgTableBody"/>
              <w:jc w:val="center"/>
            </w:pPr>
            <w:r w:rsidRPr="00121095">
              <w:t>5.4.2</w:t>
            </w:r>
          </w:p>
        </w:tc>
      </w:tr>
      <w:tr w:rsidR="00E921A2" w:rsidRPr="00E921A2" w14:paraId="411A4C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67BB40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2B6082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6355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7A679" w14:textId="5BB3CEA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ABAB6C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ECC484" w14:textId="77777777" w:rsidR="00E921A2" w:rsidRPr="00121095" w:rsidRDefault="00E921A2">
            <w:pPr>
              <w:pStyle w:val="MsgTableBody"/>
            </w:pPr>
            <w:r w:rsidRPr="00121095">
              <w:lastRenderedPageBreak/>
              <w:t>[</w:t>
            </w:r>
          </w:p>
        </w:tc>
        <w:tc>
          <w:tcPr>
            <w:tcW w:w="4320" w:type="dxa"/>
            <w:tcBorders>
              <w:top w:val="dotted" w:sz="4" w:space="0" w:color="auto"/>
              <w:left w:val="nil"/>
              <w:bottom w:val="dotted" w:sz="4" w:space="0" w:color="auto"/>
              <w:right w:val="nil"/>
            </w:tcBorders>
            <w:shd w:val="clear" w:color="auto" w:fill="FFFFFF"/>
          </w:tcPr>
          <w:p w14:paraId="1E3BC071"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7552634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7656B" w14:textId="77777777" w:rsidR="00E921A2" w:rsidRPr="00121095" w:rsidRDefault="00E921A2">
            <w:pPr>
              <w:pStyle w:val="MsgTableBody"/>
              <w:jc w:val="center"/>
            </w:pPr>
          </w:p>
        </w:tc>
      </w:tr>
      <w:tr w:rsidR="00E921A2" w:rsidRPr="00E921A2" w14:paraId="3DD7841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802C257" w14:textId="77777777" w:rsidR="00E921A2" w:rsidRPr="00121095" w:rsidRDefault="00E921A2">
            <w:pPr>
              <w:pStyle w:val="MsgTableBody"/>
              <w:rPr>
                <w:rStyle w:val="Hyperlink"/>
              </w:rPr>
            </w:pPr>
            <w:r w:rsidRPr="00121095">
              <w:t xml:space="preserve">  </w:t>
            </w:r>
            <w:hyperlink w:anchor="RDF" w:history="1">
              <w:r w:rsidRPr="00121095">
                <w:rPr>
                  <w:rStyle w:val="Hyperlink"/>
                </w:rPr>
                <w:t>RDF</w:t>
              </w:r>
            </w:hyperlink>
            <w:r w:rsidRPr="00121095">
              <w:rPr>
                <w:rStyle w:val="Hyperlink"/>
              </w:rPr>
              <w:t xml:space="preserve"> </w:t>
            </w:r>
          </w:p>
        </w:tc>
        <w:tc>
          <w:tcPr>
            <w:tcW w:w="4320" w:type="dxa"/>
            <w:tcBorders>
              <w:top w:val="dotted" w:sz="4" w:space="0" w:color="auto"/>
              <w:left w:val="nil"/>
              <w:bottom w:val="dotted" w:sz="4" w:space="0" w:color="auto"/>
              <w:right w:val="nil"/>
            </w:tcBorders>
            <w:shd w:val="clear" w:color="auto" w:fill="FFFFFF"/>
          </w:tcPr>
          <w:p w14:paraId="0CE6597A"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7C0356F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2B292E" w14:textId="2A12070D" w:rsidR="00E921A2" w:rsidRPr="00121095" w:rsidRDefault="002503D5">
            <w:pPr>
              <w:pStyle w:val="MsgTableBody"/>
              <w:jc w:val="center"/>
            </w:pPr>
            <w:r>
              <w:fldChar w:fldCharType="begin"/>
            </w:r>
            <w:r>
              <w:instrText xml:space="preserve"> REF _Ref465740022 \r \h  \* MERGEFORMAT </w:instrText>
            </w:r>
            <w:r>
              <w:fldChar w:fldCharType="separate"/>
            </w:r>
            <w:r w:rsidR="00C244BF">
              <w:t>5.5.6.6</w:t>
            </w:r>
            <w:r>
              <w:fldChar w:fldCharType="end"/>
            </w:r>
          </w:p>
        </w:tc>
      </w:tr>
      <w:tr w:rsidR="00E921A2" w:rsidRPr="00E921A2" w14:paraId="292A2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FF2E037"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73905580"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32D00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6D38D5" w14:textId="3122EC3D"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A514DB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0FA673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156BF70"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67FAFB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88EF4E" w14:textId="77777777" w:rsidR="00E921A2" w:rsidRPr="00121095" w:rsidRDefault="00E921A2">
            <w:pPr>
              <w:pStyle w:val="MsgTableBody"/>
              <w:jc w:val="center"/>
            </w:pPr>
          </w:p>
        </w:tc>
      </w:tr>
      <w:tr w:rsidR="00E921A2" w:rsidRPr="00E921A2" w14:paraId="5A686CF0"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C2033AA"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A6AB8BB"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B3DABB6"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F12D6C" w14:textId="77777777" w:rsidR="00E921A2" w:rsidRPr="00121095" w:rsidRDefault="00E921A2">
            <w:pPr>
              <w:pStyle w:val="MsgTableBody"/>
              <w:jc w:val="center"/>
            </w:pPr>
            <w:r w:rsidRPr="00121095">
              <w:t>2.15.4</w:t>
            </w:r>
          </w:p>
        </w:tc>
      </w:tr>
    </w:tbl>
    <w:p w14:paraId="732811D2" w14:textId="77777777" w:rsidR="0049558B" w:rsidRDefault="0049558B" w:rsidP="0049558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3EB86B8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3408EF0" w14:textId="77777777" w:rsidR="0049558B" w:rsidRDefault="0049558B" w:rsidP="00381A24">
            <w:pPr>
              <w:pStyle w:val="ACK-ChoreographyHeader"/>
            </w:pPr>
            <w:r>
              <w:t>Acknowledgement Choreography</w:t>
            </w:r>
          </w:p>
        </w:tc>
      </w:tr>
      <w:tr w:rsidR="0049558B" w14:paraId="12676DD0"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401C175" w14:textId="77777777" w:rsidR="0049558B" w:rsidRDefault="0049558B" w:rsidP="00381A24">
            <w:pPr>
              <w:pStyle w:val="ACK-ChoreographyHeader"/>
            </w:pPr>
            <w:r w:rsidRPr="00121095">
              <w:t>RTB^Znn^RTB_K13</w:t>
            </w:r>
          </w:p>
        </w:tc>
      </w:tr>
      <w:tr w:rsidR="0049558B" w14:paraId="130AD13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4EC82E8"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66B68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F7628E0" w14:textId="77777777" w:rsidR="0049558B" w:rsidRDefault="0049558B" w:rsidP="00381A24">
            <w:pPr>
              <w:pStyle w:val="ACK-ChoreographyBody"/>
            </w:pPr>
            <w:r>
              <w:t>Field value: Enhanced mode</w:t>
            </w:r>
          </w:p>
        </w:tc>
      </w:tr>
      <w:tr w:rsidR="0049558B" w14:paraId="6A22DB7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108515E"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72653B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465B79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D420E13" w14:textId="77777777" w:rsidR="0049558B" w:rsidRDefault="0049558B" w:rsidP="00381A24">
            <w:pPr>
              <w:pStyle w:val="ACK-ChoreographyBody"/>
            </w:pPr>
            <w:r>
              <w:t>AL, SU, ER</w:t>
            </w:r>
          </w:p>
        </w:tc>
      </w:tr>
      <w:tr w:rsidR="0049558B" w14:paraId="149D82E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64A9270"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5E0B89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91653E5"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89D4645" w14:textId="77777777" w:rsidR="0049558B" w:rsidRDefault="0049558B" w:rsidP="00381A24">
            <w:pPr>
              <w:pStyle w:val="ACK-ChoreographyBody"/>
            </w:pPr>
            <w:r>
              <w:t>AL</w:t>
            </w:r>
          </w:p>
        </w:tc>
      </w:tr>
      <w:tr w:rsidR="0049558B" w14:paraId="468B1CA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B2EC5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020E5E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9216A5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1FA9DF8" w14:textId="77777777" w:rsidR="0049558B" w:rsidRDefault="0049558B" w:rsidP="00381A24">
            <w:pPr>
              <w:pStyle w:val="ACK-ChoreographyBody"/>
            </w:pPr>
            <w:r>
              <w:rPr>
                <w:szCs w:val="16"/>
              </w:rPr>
              <w:t>ACK^Znn^ACK</w:t>
            </w:r>
          </w:p>
        </w:tc>
      </w:tr>
      <w:tr w:rsidR="0049558B" w14:paraId="26EB549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D7A356"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8A20491"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A95FED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5EB250" w14:textId="77777777" w:rsidR="0049558B" w:rsidRDefault="0049558B" w:rsidP="00381A24">
            <w:pPr>
              <w:pStyle w:val="ACK-ChoreographyBody"/>
            </w:pPr>
            <w:r>
              <w:t>-</w:t>
            </w:r>
          </w:p>
        </w:tc>
      </w:tr>
    </w:tbl>
    <w:p w14:paraId="2D1A1C06" w14:textId="77777777" w:rsidR="0049558B" w:rsidRDefault="0049558B" w:rsidP="007D495C"/>
    <w:p w14:paraId="5DB1D7DD"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D146B1" w:rsidRPr="00E921A2" w14:paraId="7B4C5A81" w14:textId="77777777" w:rsidTr="00D146B1">
        <w:trPr>
          <w:cantSplit/>
          <w:tblHeader/>
        </w:trPr>
        <w:tc>
          <w:tcPr>
            <w:tcW w:w="648" w:type="dxa"/>
            <w:tcBorders>
              <w:top w:val="double" w:sz="4" w:space="0" w:color="auto"/>
              <w:bottom w:val="single" w:sz="4" w:space="0" w:color="auto"/>
            </w:tcBorders>
            <w:shd w:val="clear" w:color="auto" w:fill="FFFFFF"/>
          </w:tcPr>
          <w:p w14:paraId="0AB31048"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1284493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7F97927" w14:textId="77777777" w:rsidR="00E921A2" w:rsidRPr="00121095" w:rsidRDefault="00E921A2">
            <w:pPr>
              <w:pStyle w:val="QryTableInputHeader"/>
              <w:rPr>
                <w:lang w:val="en-US"/>
              </w:rPr>
            </w:pPr>
            <w:r w:rsidRPr="00121095">
              <w:rPr>
                <w:lang w:val="en-US"/>
              </w:rPr>
              <w:t>Key/</w:t>
            </w:r>
          </w:p>
          <w:p w14:paraId="38A9B3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58D3F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27C7FAEE"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DF23448"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FCC945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645DF8"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75D70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AC7CD0A"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E11BEC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9D03FA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52659B6" w14:textId="77777777" w:rsidR="00E921A2" w:rsidRPr="00121095" w:rsidRDefault="00E921A2">
            <w:pPr>
              <w:pStyle w:val="QryTableInputHeader"/>
              <w:rPr>
                <w:b w:val="0"/>
                <w:lang w:val="en-US"/>
              </w:rPr>
            </w:pPr>
            <w:r w:rsidRPr="00121095">
              <w:rPr>
                <w:lang w:val="en-US"/>
              </w:rPr>
              <w:t>Element Name</w:t>
            </w:r>
          </w:p>
        </w:tc>
      </w:tr>
      <w:tr w:rsidR="00D146B1" w:rsidRPr="00E921A2" w14:paraId="73172C26" w14:textId="77777777" w:rsidTr="00D146B1">
        <w:trPr>
          <w:cantSplit/>
        </w:trPr>
        <w:tc>
          <w:tcPr>
            <w:tcW w:w="648" w:type="dxa"/>
            <w:tcBorders>
              <w:top w:val="single" w:sz="4" w:space="0" w:color="auto"/>
              <w:bottom w:val="single" w:sz="4" w:space="0" w:color="auto"/>
            </w:tcBorders>
            <w:shd w:val="clear" w:color="auto" w:fill="FFFFFF"/>
          </w:tcPr>
          <w:p w14:paraId="3B38FA54"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3E83EE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4FC234A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86BCE5A"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AD8360E"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239E6505"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E96318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2F7EC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C26A16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10AFC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D97055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5B3C4B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8FC8CD" w14:textId="77777777" w:rsidR="00E921A2" w:rsidRPr="00121095" w:rsidRDefault="00E921A2">
            <w:pPr>
              <w:pStyle w:val="QryTableInput"/>
            </w:pPr>
          </w:p>
        </w:tc>
      </w:tr>
      <w:tr w:rsidR="00D146B1" w:rsidRPr="00E921A2" w14:paraId="54AA1F12" w14:textId="77777777" w:rsidTr="00D146B1">
        <w:trPr>
          <w:cantSplit/>
        </w:trPr>
        <w:tc>
          <w:tcPr>
            <w:tcW w:w="648" w:type="dxa"/>
            <w:tcBorders>
              <w:top w:val="single" w:sz="4" w:space="0" w:color="auto"/>
              <w:bottom w:val="single" w:sz="4" w:space="0" w:color="auto"/>
            </w:tcBorders>
            <w:shd w:val="clear" w:color="auto" w:fill="FFFFFF"/>
          </w:tcPr>
          <w:p w14:paraId="5B05992D"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00D2386E"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BCB88B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6A48832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ADCA773"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7E10F058"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6AE14CB0"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047EB5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1CDFC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8C2518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1BD84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E9B81A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EC91EAA" w14:textId="77777777" w:rsidR="00E921A2" w:rsidRPr="00121095" w:rsidRDefault="00E921A2">
            <w:pPr>
              <w:pStyle w:val="QryTableInput"/>
            </w:pPr>
          </w:p>
        </w:tc>
      </w:tr>
      <w:tr w:rsidR="005E5417" w:rsidRPr="00E921A2" w14:paraId="38C02F5C" w14:textId="77777777" w:rsidTr="005E5417">
        <w:trPr>
          <w:cantSplit/>
        </w:trPr>
        <w:tc>
          <w:tcPr>
            <w:tcW w:w="648" w:type="dxa"/>
            <w:tcBorders>
              <w:top w:val="single" w:sz="4" w:space="0" w:color="auto"/>
              <w:bottom w:val="double" w:sz="4" w:space="0" w:color="auto"/>
            </w:tcBorders>
            <w:shd w:val="clear" w:color="auto" w:fill="FFFFFF"/>
          </w:tcPr>
          <w:p w14:paraId="1D76E20A" w14:textId="77777777" w:rsidR="00E921A2" w:rsidRPr="00121095" w:rsidRDefault="00E921A2">
            <w:pPr>
              <w:pStyle w:val="QryTableInput"/>
              <w:rPr>
                <w:b/>
              </w:rPr>
            </w:pPr>
            <w:r w:rsidRPr="00121095">
              <w:rPr>
                <w:b/>
              </w:rPr>
              <w:t>3</w:t>
            </w:r>
          </w:p>
        </w:tc>
        <w:tc>
          <w:tcPr>
            <w:tcW w:w="1296" w:type="dxa"/>
            <w:tcBorders>
              <w:top w:val="single" w:sz="4" w:space="0" w:color="auto"/>
              <w:bottom w:val="double" w:sz="4" w:space="0" w:color="auto"/>
            </w:tcBorders>
            <w:shd w:val="clear" w:color="auto" w:fill="FFFFFF"/>
          </w:tcPr>
          <w:p w14:paraId="74CA4DB5" w14:textId="77777777" w:rsidR="00E921A2" w:rsidRPr="00121095" w:rsidRDefault="00E921A2">
            <w:pPr>
              <w:pStyle w:val="QryTableInput"/>
              <w:rPr>
                <w:b/>
              </w:rPr>
            </w:pPr>
            <w:r w:rsidRPr="00121095">
              <w:rPr>
                <w:b/>
              </w:rPr>
              <w:t>InputItem . . .</w:t>
            </w:r>
          </w:p>
        </w:tc>
        <w:tc>
          <w:tcPr>
            <w:tcW w:w="792" w:type="dxa"/>
            <w:tcBorders>
              <w:top w:val="single" w:sz="4" w:space="0" w:color="auto"/>
              <w:bottom w:val="double" w:sz="4" w:space="0" w:color="auto"/>
            </w:tcBorders>
            <w:shd w:val="clear" w:color="auto" w:fill="FFFFFF"/>
          </w:tcPr>
          <w:p w14:paraId="1013FBD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9B01322"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2DADE8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197154A"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5C189F95"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37AEFFF4"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4F9E11E6"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7E2191B9"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8E058F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1C312F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3BB6FE3" w14:textId="77777777" w:rsidR="00E921A2" w:rsidRPr="00121095" w:rsidRDefault="00E921A2">
            <w:pPr>
              <w:pStyle w:val="QryTableInput"/>
            </w:pPr>
          </w:p>
        </w:tc>
      </w:tr>
    </w:tbl>
    <w:p w14:paraId="3FE5A960" w14:textId="77777777" w:rsidR="00E921A2" w:rsidRPr="00121095" w:rsidRDefault="00E921A2">
      <w:pPr>
        <w:keepNext/>
        <w:spacing w:before="120"/>
      </w:pPr>
      <w:r w:rsidRPr="00121095">
        <w:rPr>
          <w:b/>
        </w:rPr>
        <w:t>QPD Input Parameter Field Description and Commentary</w:t>
      </w:r>
    </w:p>
    <w:tbl>
      <w:tblPr>
        <w:tblW w:w="965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91"/>
        <w:gridCol w:w="1194"/>
        <w:gridCol w:w="910"/>
        <w:gridCol w:w="5760"/>
      </w:tblGrid>
      <w:tr w:rsidR="00E921A2" w:rsidRPr="00E921A2" w14:paraId="76B3F11F" w14:textId="77777777" w:rsidTr="00E50DB9">
        <w:trPr>
          <w:tblHeader/>
        </w:trPr>
        <w:tc>
          <w:tcPr>
            <w:tcW w:w="1791" w:type="dxa"/>
            <w:tcBorders>
              <w:top w:val="double" w:sz="4" w:space="0" w:color="auto"/>
              <w:bottom w:val="single" w:sz="4" w:space="0" w:color="auto"/>
            </w:tcBorders>
            <w:shd w:val="pct10" w:color="auto" w:fill="FFFFFF"/>
          </w:tcPr>
          <w:p w14:paraId="689F9041"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4C6DF949"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201400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5025CED" w14:textId="77777777" w:rsidR="00E921A2" w:rsidRPr="00121095" w:rsidRDefault="00E921A2">
            <w:pPr>
              <w:pStyle w:val="QryTableInputParamHeader"/>
              <w:rPr>
                <w:lang w:val="en-US"/>
              </w:rPr>
            </w:pPr>
            <w:r w:rsidRPr="00121095">
              <w:rPr>
                <w:lang w:val="en-US"/>
              </w:rPr>
              <w:t>Description</w:t>
            </w:r>
          </w:p>
        </w:tc>
      </w:tr>
      <w:tr w:rsidR="00E921A2" w:rsidRPr="00E921A2" w14:paraId="62F94117" w14:textId="77777777" w:rsidTr="00E50DB9">
        <w:tc>
          <w:tcPr>
            <w:tcW w:w="1791" w:type="dxa"/>
            <w:tcBorders>
              <w:top w:val="single" w:sz="4" w:space="0" w:color="auto"/>
              <w:bottom w:val="single" w:sz="4" w:space="0" w:color="auto"/>
            </w:tcBorders>
            <w:shd w:val="clear" w:color="auto" w:fill="FFFFFF"/>
          </w:tcPr>
          <w:p w14:paraId="70362A5F" w14:textId="77777777" w:rsidR="00E921A2" w:rsidRPr="00121095" w:rsidRDefault="00E921A2">
            <w:pPr>
              <w:pStyle w:val="QryTableInputParam"/>
              <w:rPr>
                <w:b/>
                <w:lang w:val="en-US"/>
              </w:rPr>
            </w:pPr>
            <w:r w:rsidRPr="00121095">
              <w:rPr>
                <w:b/>
                <w:lang w:val="en-US"/>
              </w:rPr>
              <w:t>MessageQueryName</w:t>
            </w:r>
          </w:p>
        </w:tc>
        <w:tc>
          <w:tcPr>
            <w:tcW w:w="1194" w:type="dxa"/>
            <w:tcBorders>
              <w:top w:val="single" w:sz="4" w:space="0" w:color="auto"/>
              <w:bottom w:val="single" w:sz="4" w:space="0" w:color="auto"/>
            </w:tcBorders>
            <w:shd w:val="clear" w:color="auto" w:fill="FFFFFF"/>
          </w:tcPr>
          <w:p w14:paraId="69045EF1"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7BB3B0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4D5A3CA"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6C9AF028" w14:textId="77777777" w:rsidTr="00E50DB9">
        <w:tc>
          <w:tcPr>
            <w:tcW w:w="1791" w:type="dxa"/>
            <w:tcBorders>
              <w:top w:val="single" w:sz="4" w:space="0" w:color="auto"/>
              <w:bottom w:val="single" w:sz="4" w:space="0" w:color="auto"/>
            </w:tcBorders>
            <w:shd w:val="clear" w:color="auto" w:fill="FFFFFF"/>
          </w:tcPr>
          <w:p w14:paraId="0F42FEDA" w14:textId="77777777" w:rsidR="00E921A2" w:rsidRPr="00121095" w:rsidRDefault="00E921A2">
            <w:pPr>
              <w:pStyle w:val="QryTableInputParam"/>
              <w:rPr>
                <w:b/>
                <w:lang w:val="en-US"/>
              </w:rPr>
            </w:pPr>
            <w:r w:rsidRPr="00121095">
              <w:rPr>
                <w:b/>
                <w:lang w:val="en-US"/>
              </w:rPr>
              <w:t>QueryTag</w:t>
            </w:r>
          </w:p>
        </w:tc>
        <w:tc>
          <w:tcPr>
            <w:tcW w:w="1194" w:type="dxa"/>
            <w:tcBorders>
              <w:top w:val="single" w:sz="4" w:space="0" w:color="auto"/>
              <w:bottom w:val="single" w:sz="4" w:space="0" w:color="auto"/>
            </w:tcBorders>
            <w:shd w:val="clear" w:color="auto" w:fill="FFFFFF"/>
          </w:tcPr>
          <w:p w14:paraId="1837AF7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2B5319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E07642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759C76D" w14:textId="77777777" w:rsidTr="00E50DB9">
        <w:tc>
          <w:tcPr>
            <w:tcW w:w="1791" w:type="dxa"/>
            <w:tcBorders>
              <w:top w:val="single" w:sz="4" w:space="0" w:color="auto"/>
              <w:bottom w:val="single" w:sz="4" w:space="0" w:color="auto"/>
            </w:tcBorders>
            <w:shd w:val="clear" w:color="auto" w:fill="FFFFFF"/>
          </w:tcPr>
          <w:p w14:paraId="0EFC1842"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783B5AD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818D32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0B69727C" w14:textId="77777777" w:rsidR="00E921A2" w:rsidRPr="00121095" w:rsidRDefault="00E921A2">
            <w:pPr>
              <w:pStyle w:val="QryTableInputParam"/>
              <w:rPr>
                <w:lang w:val="en-US"/>
              </w:rPr>
            </w:pPr>
          </w:p>
        </w:tc>
      </w:tr>
      <w:tr w:rsidR="00E921A2" w:rsidRPr="00E921A2" w14:paraId="2F078E1C" w14:textId="77777777" w:rsidTr="00E50DB9">
        <w:tc>
          <w:tcPr>
            <w:tcW w:w="1791" w:type="dxa"/>
            <w:tcBorders>
              <w:top w:val="single" w:sz="4" w:space="0" w:color="auto"/>
              <w:bottom w:val="single" w:sz="4" w:space="0" w:color="auto"/>
            </w:tcBorders>
            <w:shd w:val="clear" w:color="auto" w:fill="FFFFFF"/>
          </w:tcPr>
          <w:p w14:paraId="7A448C44"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32C60D9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303D0C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46DB00B" w14:textId="77777777" w:rsidR="00E921A2" w:rsidRPr="00121095" w:rsidRDefault="00E921A2">
            <w:pPr>
              <w:pStyle w:val="QryTableInputParam"/>
              <w:rPr>
                <w:lang w:val="en-US"/>
              </w:rPr>
            </w:pPr>
            <w:r w:rsidRPr="00121095">
              <w:rPr>
                <w:lang w:val="en-US"/>
              </w:rPr>
              <w:t>Components: (if applicable)</w:t>
            </w:r>
          </w:p>
        </w:tc>
      </w:tr>
      <w:tr w:rsidR="00E921A2" w:rsidRPr="00E921A2" w14:paraId="7ED613B0" w14:textId="77777777" w:rsidTr="00E50DB9">
        <w:tc>
          <w:tcPr>
            <w:tcW w:w="1791" w:type="dxa"/>
            <w:tcBorders>
              <w:top w:val="single" w:sz="4" w:space="0" w:color="auto"/>
              <w:bottom w:val="single" w:sz="4" w:space="0" w:color="auto"/>
            </w:tcBorders>
            <w:shd w:val="clear" w:color="auto" w:fill="FFFFFF"/>
          </w:tcPr>
          <w:p w14:paraId="4FE3823E"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6085598"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8C8969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245E7AF" w14:textId="77777777" w:rsidR="00E921A2" w:rsidRPr="00121095" w:rsidRDefault="00E921A2">
            <w:pPr>
              <w:pStyle w:val="QryTableInputParam"/>
              <w:rPr>
                <w:lang w:val="en-US"/>
              </w:rPr>
            </w:pPr>
            <w:r w:rsidRPr="00121095">
              <w:rPr>
                <w:lang w:val="en-US"/>
              </w:rPr>
              <w:t>(Description)</w:t>
            </w:r>
          </w:p>
        </w:tc>
      </w:tr>
      <w:tr w:rsidR="00E921A2" w:rsidRPr="00E921A2" w14:paraId="10002008" w14:textId="77777777" w:rsidTr="00E50DB9">
        <w:tc>
          <w:tcPr>
            <w:tcW w:w="1791" w:type="dxa"/>
            <w:tcBorders>
              <w:top w:val="single" w:sz="4" w:space="0" w:color="auto"/>
              <w:bottom w:val="single" w:sz="4" w:space="0" w:color="auto"/>
            </w:tcBorders>
            <w:shd w:val="clear" w:color="auto" w:fill="FFFFFF"/>
          </w:tcPr>
          <w:p w14:paraId="75BE558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21E3E8FF"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F6E471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4AA3000" w14:textId="77777777" w:rsidR="00E921A2" w:rsidRPr="00121095" w:rsidRDefault="00E921A2">
            <w:pPr>
              <w:pStyle w:val="QryTableInputParam"/>
              <w:rPr>
                <w:lang w:val="en-US"/>
              </w:rPr>
            </w:pPr>
            <w:r w:rsidRPr="00121095">
              <w:rPr>
                <w:lang w:val="en-US"/>
              </w:rPr>
              <w:t>(Valuation note)</w:t>
            </w:r>
          </w:p>
        </w:tc>
      </w:tr>
      <w:tr w:rsidR="00E921A2" w:rsidRPr="00E921A2" w14:paraId="4A5CC925" w14:textId="77777777" w:rsidTr="00E50DB9">
        <w:tc>
          <w:tcPr>
            <w:tcW w:w="1791" w:type="dxa"/>
            <w:tcBorders>
              <w:top w:val="single" w:sz="4" w:space="0" w:color="auto"/>
              <w:bottom w:val="single" w:sz="4" w:space="0" w:color="auto"/>
            </w:tcBorders>
            <w:shd w:val="clear" w:color="auto" w:fill="FFFFFF"/>
          </w:tcPr>
          <w:p w14:paraId="6FD996F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98072B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FBCD3B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A138833" w14:textId="77777777" w:rsidR="00E921A2" w:rsidRPr="00121095" w:rsidRDefault="00E921A2">
            <w:pPr>
              <w:pStyle w:val="QryTableInputParam"/>
              <w:rPr>
                <w:lang w:val="en-US"/>
              </w:rPr>
            </w:pPr>
          </w:p>
        </w:tc>
      </w:tr>
      <w:tr w:rsidR="00E921A2" w:rsidRPr="00E921A2" w14:paraId="14A45485" w14:textId="77777777" w:rsidTr="00E50DB9">
        <w:tc>
          <w:tcPr>
            <w:tcW w:w="1791" w:type="dxa"/>
            <w:tcBorders>
              <w:top w:val="single" w:sz="4" w:space="0" w:color="auto"/>
              <w:bottom w:val="double" w:sz="4" w:space="0" w:color="auto"/>
            </w:tcBorders>
            <w:shd w:val="clear" w:color="auto" w:fill="FFFFFF"/>
          </w:tcPr>
          <w:p w14:paraId="649D6841"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05B58153"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1F2EFC5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8941988" w14:textId="77777777" w:rsidR="00E921A2" w:rsidRPr="00121095" w:rsidRDefault="00E921A2">
            <w:pPr>
              <w:pStyle w:val="QryTableInputParam"/>
              <w:rPr>
                <w:lang w:val="en-US"/>
              </w:rPr>
            </w:pPr>
            <w:r w:rsidRPr="00121095">
              <w:rPr>
                <w:lang w:val="en-US"/>
              </w:rPr>
              <w:t>(Valuation note)</w:t>
            </w:r>
          </w:p>
        </w:tc>
      </w:tr>
    </w:tbl>
    <w:p w14:paraId="7F4B2B2F" w14:textId="77777777" w:rsidR="00E921A2" w:rsidRPr="00121095" w:rsidRDefault="00E921A2">
      <w:pPr>
        <w:keepNext/>
        <w:spacing w:before="120"/>
      </w:pPr>
      <w:r w:rsidRPr="00121095">
        <w:lastRenderedPageBreak/>
        <w:t>[The following table is used only for the Complex Expression (QSC) variant.]</w:t>
      </w:r>
    </w:p>
    <w:p w14:paraId="01C4A51C"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0ADC3D76" w14:textId="77777777" w:rsidTr="005E5417">
        <w:trPr>
          <w:cantSplit/>
          <w:tblHeader/>
        </w:trPr>
        <w:tc>
          <w:tcPr>
            <w:tcW w:w="1440" w:type="dxa"/>
            <w:tcBorders>
              <w:top w:val="double" w:sz="4" w:space="0" w:color="auto"/>
              <w:bottom w:val="single" w:sz="4" w:space="0" w:color="auto"/>
            </w:tcBorders>
            <w:shd w:val="pct10" w:color="auto" w:fill="FFFFFF"/>
          </w:tcPr>
          <w:p w14:paraId="6FFEE089"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1FF8DEE9" w14:textId="77777777" w:rsidR="00E921A2" w:rsidRPr="00121095" w:rsidRDefault="00E921A2">
            <w:pPr>
              <w:pStyle w:val="QryTableVirtualHeader"/>
              <w:rPr>
                <w:lang w:val="en-US"/>
              </w:rPr>
            </w:pPr>
            <w:r w:rsidRPr="00121095">
              <w:rPr>
                <w:lang w:val="en-US"/>
              </w:rPr>
              <w:t>Key/</w:t>
            </w:r>
          </w:p>
          <w:p w14:paraId="298C53D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779CFC7"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724C940"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94992CA"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691107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32AC0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0FF7FB6"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4D32ECD"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4B74577"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15F0BBA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F5BABD7" w14:textId="77777777" w:rsidR="00E921A2" w:rsidRPr="00121095" w:rsidRDefault="00E921A2">
            <w:pPr>
              <w:pStyle w:val="QryTableVirtualHeader"/>
              <w:rPr>
                <w:lang w:val="en-US"/>
              </w:rPr>
            </w:pPr>
            <w:r w:rsidRPr="00121095">
              <w:rPr>
                <w:lang w:val="en-US"/>
              </w:rPr>
              <w:t>Element Name</w:t>
            </w:r>
          </w:p>
        </w:tc>
      </w:tr>
      <w:tr w:rsidR="005E5417" w:rsidRPr="00E921A2" w14:paraId="1A4D8DE8" w14:textId="77777777" w:rsidTr="005E5417">
        <w:trPr>
          <w:cantSplit/>
        </w:trPr>
        <w:tc>
          <w:tcPr>
            <w:tcW w:w="1440" w:type="dxa"/>
            <w:tcBorders>
              <w:top w:val="single" w:sz="4" w:space="0" w:color="auto"/>
              <w:bottom w:val="double" w:sz="4" w:space="0" w:color="auto"/>
            </w:tcBorders>
            <w:shd w:val="clear" w:color="auto" w:fill="FFFFFF"/>
          </w:tcPr>
          <w:p w14:paraId="3E2E8FF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B56B8A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8F5923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FF620E4"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1058A26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335BC9A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354AD6A"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28DA4D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EFA4E3C"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398241E"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2EAE885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8B030D0" w14:textId="77777777" w:rsidR="00E921A2" w:rsidRPr="00121095" w:rsidRDefault="00E921A2">
            <w:pPr>
              <w:pStyle w:val="QryTableVirtual"/>
              <w:rPr>
                <w:lang w:val="en-US"/>
              </w:rPr>
            </w:pPr>
          </w:p>
        </w:tc>
      </w:tr>
    </w:tbl>
    <w:p w14:paraId="2C49B7F4" w14:textId="77777777" w:rsidR="00E921A2" w:rsidRPr="00121095" w:rsidRDefault="00E921A2">
      <w:pPr>
        <w:keepNext/>
        <w:keepLines/>
        <w:spacing w:before="120"/>
      </w:pPr>
      <w:r w:rsidRPr="00121095">
        <w:t>[The following table is used only for the Complex Expression (QSC) variant.]</w:t>
      </w:r>
    </w:p>
    <w:p w14:paraId="2322C7BC" w14:textId="77777777" w:rsidR="00E921A2" w:rsidRPr="00121095" w:rsidRDefault="00E921A2">
      <w:pPr>
        <w:keepNext/>
        <w:keepLines/>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334FA04" w14:textId="77777777" w:rsidTr="005E5417">
        <w:trPr>
          <w:tblHeader/>
        </w:trPr>
        <w:tc>
          <w:tcPr>
            <w:tcW w:w="1584" w:type="dxa"/>
            <w:tcBorders>
              <w:top w:val="double" w:sz="4" w:space="0" w:color="auto"/>
              <w:bottom w:val="single" w:sz="4" w:space="0" w:color="auto"/>
            </w:tcBorders>
            <w:shd w:val="pct10" w:color="auto" w:fill="FFFFFF"/>
          </w:tcPr>
          <w:p w14:paraId="085544B4"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A3952D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142C6E82"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79827A1" w14:textId="77777777" w:rsidR="00E921A2" w:rsidRPr="00121095" w:rsidRDefault="00E921A2">
            <w:pPr>
              <w:pStyle w:val="QryTableInputParamHeader"/>
              <w:rPr>
                <w:lang w:val="en-US"/>
              </w:rPr>
            </w:pPr>
            <w:r w:rsidRPr="00121095">
              <w:rPr>
                <w:lang w:val="en-US"/>
              </w:rPr>
              <w:t>Description</w:t>
            </w:r>
          </w:p>
        </w:tc>
      </w:tr>
      <w:tr w:rsidR="00E921A2" w:rsidRPr="00E921A2" w14:paraId="492E23D9" w14:textId="77777777" w:rsidTr="005E5417">
        <w:tc>
          <w:tcPr>
            <w:tcW w:w="1584" w:type="dxa"/>
            <w:tcBorders>
              <w:top w:val="single" w:sz="4" w:space="0" w:color="auto"/>
              <w:bottom w:val="double" w:sz="4" w:space="0" w:color="auto"/>
            </w:tcBorders>
            <w:shd w:val="clear" w:color="auto" w:fill="FFFFFF"/>
          </w:tcPr>
          <w:p w14:paraId="526863F0"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9CECB0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5D4F810A"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4E1650FF" w14:textId="77777777" w:rsidR="00E921A2" w:rsidRPr="00121095" w:rsidRDefault="00E921A2">
            <w:pPr>
              <w:pStyle w:val="QryTableInputParam"/>
              <w:rPr>
                <w:lang w:val="en-US"/>
              </w:rPr>
            </w:pPr>
          </w:p>
        </w:tc>
      </w:tr>
    </w:tbl>
    <w:p w14:paraId="0A22142D" w14:textId="77777777" w:rsidR="00E921A2" w:rsidRPr="00121095" w:rsidRDefault="00E921A2">
      <w:pPr>
        <w:keepNext/>
        <w:spacing w:before="120"/>
      </w:pPr>
      <w:r w:rsidRPr="00121095">
        <w:t>[The following table is used only for the Query by Example variant.]</w:t>
      </w:r>
    </w:p>
    <w:p w14:paraId="586CBBBE"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58F9B788" w14:textId="77777777">
        <w:trPr>
          <w:cantSplit/>
          <w:trHeight w:val="117"/>
        </w:trPr>
        <w:tc>
          <w:tcPr>
            <w:tcW w:w="918" w:type="dxa"/>
            <w:shd w:val="pct15" w:color="auto" w:fill="FFFFFF"/>
          </w:tcPr>
          <w:p w14:paraId="5E6B471B"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5493C3E7"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43CF60BD" w14:textId="77777777" w:rsidR="00E921A2" w:rsidRPr="00121095" w:rsidRDefault="00E921A2">
            <w:pPr>
              <w:pStyle w:val="QryTableInputHeaderQBE"/>
              <w:rPr>
                <w:lang w:val="en-US"/>
              </w:rPr>
            </w:pPr>
            <w:r w:rsidRPr="00121095">
              <w:rPr>
                <w:lang w:val="en-US"/>
              </w:rPr>
              <w:t>Key/</w:t>
            </w:r>
          </w:p>
          <w:p w14:paraId="05BF1B1D"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0F7FE2F5"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3832860E"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054D91A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0BD91028"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214D7E43"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4F19EDE"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34686BE9"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2500AB8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5C02FE2" w14:textId="77777777" w:rsidR="00E921A2" w:rsidRPr="00121095" w:rsidRDefault="00E921A2">
            <w:pPr>
              <w:pStyle w:val="QryTableInputHeaderQBE"/>
              <w:rPr>
                <w:lang w:val="en-US"/>
              </w:rPr>
            </w:pPr>
            <w:r w:rsidRPr="00121095">
              <w:rPr>
                <w:lang w:val="en-US"/>
              </w:rPr>
              <w:t>Element Name</w:t>
            </w:r>
          </w:p>
        </w:tc>
      </w:tr>
      <w:tr w:rsidR="00E921A2" w:rsidRPr="00E921A2" w14:paraId="03BA22B5" w14:textId="77777777">
        <w:trPr>
          <w:cantSplit/>
          <w:trHeight w:val="116"/>
        </w:trPr>
        <w:tc>
          <w:tcPr>
            <w:tcW w:w="918" w:type="dxa"/>
          </w:tcPr>
          <w:p w14:paraId="7F02D2B7" w14:textId="77777777" w:rsidR="00E921A2" w:rsidRPr="00121095" w:rsidRDefault="00E921A2">
            <w:pPr>
              <w:pStyle w:val="QryTableInputQBE"/>
            </w:pPr>
          </w:p>
        </w:tc>
        <w:tc>
          <w:tcPr>
            <w:tcW w:w="1638" w:type="dxa"/>
          </w:tcPr>
          <w:p w14:paraId="2A5AAF6B" w14:textId="77777777" w:rsidR="00E921A2" w:rsidRPr="00121095" w:rsidRDefault="00E921A2">
            <w:pPr>
              <w:pStyle w:val="QryTableInputQBE"/>
            </w:pPr>
          </w:p>
        </w:tc>
        <w:tc>
          <w:tcPr>
            <w:tcW w:w="810" w:type="dxa"/>
          </w:tcPr>
          <w:p w14:paraId="740855F0" w14:textId="77777777" w:rsidR="00E921A2" w:rsidRPr="00121095" w:rsidRDefault="00E921A2">
            <w:pPr>
              <w:pStyle w:val="QryTableInputQBE"/>
              <w:rPr>
                <w:b/>
              </w:rPr>
            </w:pPr>
          </w:p>
        </w:tc>
        <w:tc>
          <w:tcPr>
            <w:tcW w:w="591" w:type="dxa"/>
          </w:tcPr>
          <w:p w14:paraId="7ED5CF9F" w14:textId="77777777" w:rsidR="00E921A2" w:rsidRPr="00121095" w:rsidRDefault="00E921A2">
            <w:pPr>
              <w:pStyle w:val="QryTableInputQBE"/>
              <w:rPr>
                <w:b/>
              </w:rPr>
            </w:pPr>
          </w:p>
        </w:tc>
        <w:tc>
          <w:tcPr>
            <w:tcW w:w="579" w:type="dxa"/>
          </w:tcPr>
          <w:p w14:paraId="6B8AF547" w14:textId="77777777" w:rsidR="00E921A2" w:rsidRPr="00121095" w:rsidRDefault="00E921A2">
            <w:pPr>
              <w:pStyle w:val="QryTableInputQBE"/>
              <w:rPr>
                <w:b/>
              </w:rPr>
            </w:pPr>
          </w:p>
        </w:tc>
        <w:tc>
          <w:tcPr>
            <w:tcW w:w="720" w:type="dxa"/>
          </w:tcPr>
          <w:p w14:paraId="4CF0A1FF" w14:textId="77777777" w:rsidR="00E921A2" w:rsidRPr="00121095" w:rsidRDefault="00E921A2">
            <w:pPr>
              <w:pStyle w:val="QryTableInputQBE"/>
              <w:rPr>
                <w:b/>
              </w:rPr>
            </w:pPr>
          </w:p>
        </w:tc>
        <w:tc>
          <w:tcPr>
            <w:tcW w:w="342" w:type="dxa"/>
          </w:tcPr>
          <w:p w14:paraId="4683A18E" w14:textId="77777777" w:rsidR="00E921A2" w:rsidRPr="00121095" w:rsidRDefault="00E921A2">
            <w:pPr>
              <w:pStyle w:val="QryTableInputQBE"/>
              <w:rPr>
                <w:b/>
              </w:rPr>
            </w:pPr>
          </w:p>
        </w:tc>
        <w:tc>
          <w:tcPr>
            <w:tcW w:w="360" w:type="dxa"/>
          </w:tcPr>
          <w:p w14:paraId="42D9B055" w14:textId="77777777" w:rsidR="00E921A2" w:rsidRPr="00121095" w:rsidRDefault="00E921A2">
            <w:pPr>
              <w:pStyle w:val="QryTableInputQBE"/>
              <w:rPr>
                <w:b/>
              </w:rPr>
            </w:pPr>
          </w:p>
        </w:tc>
        <w:tc>
          <w:tcPr>
            <w:tcW w:w="720" w:type="dxa"/>
          </w:tcPr>
          <w:p w14:paraId="344E8E5D" w14:textId="77777777" w:rsidR="00E921A2" w:rsidRPr="00121095" w:rsidRDefault="00E921A2">
            <w:pPr>
              <w:pStyle w:val="QryTableInputQBE"/>
              <w:rPr>
                <w:b/>
              </w:rPr>
            </w:pPr>
          </w:p>
        </w:tc>
        <w:tc>
          <w:tcPr>
            <w:tcW w:w="540" w:type="dxa"/>
          </w:tcPr>
          <w:p w14:paraId="44B84553" w14:textId="77777777" w:rsidR="00E921A2" w:rsidRPr="00121095" w:rsidRDefault="00E921A2">
            <w:pPr>
              <w:pStyle w:val="QryTableInputQBE"/>
              <w:rPr>
                <w:b/>
              </w:rPr>
            </w:pPr>
          </w:p>
        </w:tc>
        <w:tc>
          <w:tcPr>
            <w:tcW w:w="893" w:type="dxa"/>
          </w:tcPr>
          <w:p w14:paraId="6C485C30" w14:textId="77777777" w:rsidR="00E921A2" w:rsidRPr="00121095" w:rsidRDefault="00E921A2">
            <w:pPr>
              <w:pStyle w:val="QryTableInputQBE"/>
            </w:pPr>
          </w:p>
        </w:tc>
        <w:tc>
          <w:tcPr>
            <w:tcW w:w="893" w:type="dxa"/>
          </w:tcPr>
          <w:p w14:paraId="2F0591E1" w14:textId="77777777" w:rsidR="00E921A2" w:rsidRPr="00121095" w:rsidRDefault="00E921A2">
            <w:pPr>
              <w:pStyle w:val="QryTableInputQBE"/>
            </w:pPr>
          </w:p>
        </w:tc>
      </w:tr>
    </w:tbl>
    <w:p w14:paraId="16D2358D" w14:textId="77777777" w:rsidR="00E921A2" w:rsidRPr="00121095" w:rsidRDefault="00E921A2">
      <w:pPr>
        <w:keepNext/>
        <w:spacing w:before="120"/>
      </w:pPr>
      <w:r w:rsidRPr="00121095">
        <w:t>[The following table is used only for the Query by Example (QBE) variant.]</w:t>
      </w:r>
    </w:p>
    <w:p w14:paraId="195D13C1"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0CC573F9" w14:textId="77777777">
        <w:tc>
          <w:tcPr>
            <w:tcW w:w="1458" w:type="dxa"/>
            <w:shd w:val="pct15" w:color="auto" w:fill="FFFFFF"/>
          </w:tcPr>
          <w:p w14:paraId="22CB8910"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7555FC42"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7EBB5AD2"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74982B63" w14:textId="77777777" w:rsidR="00E921A2" w:rsidRPr="00121095" w:rsidRDefault="00E921A2">
            <w:pPr>
              <w:pStyle w:val="QryTableInputParamHeaderQBE"/>
              <w:rPr>
                <w:lang w:val="en-US"/>
              </w:rPr>
            </w:pPr>
            <w:r w:rsidRPr="00121095">
              <w:rPr>
                <w:lang w:val="en-US"/>
              </w:rPr>
              <w:t>Description</w:t>
            </w:r>
          </w:p>
        </w:tc>
      </w:tr>
      <w:tr w:rsidR="00E921A2" w:rsidRPr="00E921A2" w14:paraId="40ABC1AF" w14:textId="77777777">
        <w:tc>
          <w:tcPr>
            <w:tcW w:w="1458" w:type="dxa"/>
          </w:tcPr>
          <w:p w14:paraId="0DFEC671" w14:textId="77777777" w:rsidR="00E921A2" w:rsidRPr="00121095" w:rsidRDefault="00E921A2">
            <w:pPr>
              <w:pStyle w:val="QryTableInputParamQBE"/>
              <w:rPr>
                <w:lang w:val="en-US"/>
              </w:rPr>
            </w:pPr>
          </w:p>
        </w:tc>
        <w:tc>
          <w:tcPr>
            <w:tcW w:w="990" w:type="dxa"/>
          </w:tcPr>
          <w:p w14:paraId="020F8C42" w14:textId="77777777" w:rsidR="00E921A2" w:rsidRPr="00121095" w:rsidRDefault="00E921A2">
            <w:pPr>
              <w:pStyle w:val="QryTableInputParamQBE"/>
              <w:rPr>
                <w:b w:val="0"/>
                <w:lang w:val="en-US"/>
              </w:rPr>
            </w:pPr>
          </w:p>
        </w:tc>
        <w:tc>
          <w:tcPr>
            <w:tcW w:w="720" w:type="dxa"/>
          </w:tcPr>
          <w:p w14:paraId="29848417" w14:textId="77777777" w:rsidR="00E921A2" w:rsidRPr="00121095" w:rsidRDefault="00E921A2">
            <w:pPr>
              <w:pStyle w:val="QryTableInputParamQBE"/>
              <w:rPr>
                <w:b w:val="0"/>
                <w:lang w:val="en-US"/>
              </w:rPr>
            </w:pPr>
          </w:p>
        </w:tc>
        <w:tc>
          <w:tcPr>
            <w:tcW w:w="5670" w:type="dxa"/>
          </w:tcPr>
          <w:p w14:paraId="5BCC1E1A" w14:textId="77777777" w:rsidR="00E921A2" w:rsidRPr="00121095" w:rsidRDefault="00E921A2">
            <w:pPr>
              <w:pStyle w:val="QryTableInputParamQBE"/>
              <w:rPr>
                <w:b w:val="0"/>
                <w:lang w:val="en-US"/>
              </w:rPr>
            </w:pPr>
          </w:p>
        </w:tc>
      </w:tr>
    </w:tbl>
    <w:p w14:paraId="1832222E"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101"/>
        <w:gridCol w:w="1779"/>
        <w:gridCol w:w="864"/>
        <w:gridCol w:w="432"/>
        <w:gridCol w:w="432"/>
        <w:gridCol w:w="2880"/>
      </w:tblGrid>
      <w:tr w:rsidR="00E921A2" w:rsidRPr="00E921A2" w14:paraId="3AA2EE9A" w14:textId="77777777" w:rsidTr="008E1208">
        <w:trPr>
          <w:tblHeader/>
        </w:trPr>
        <w:tc>
          <w:tcPr>
            <w:tcW w:w="1101" w:type="dxa"/>
            <w:tcBorders>
              <w:top w:val="double" w:sz="4" w:space="0" w:color="auto"/>
              <w:bottom w:val="single" w:sz="4" w:space="0" w:color="auto"/>
            </w:tcBorders>
            <w:shd w:val="clear" w:color="auto" w:fill="FFFFFF"/>
          </w:tcPr>
          <w:p w14:paraId="5655FCC0" w14:textId="77777777" w:rsidR="00E921A2" w:rsidRPr="00121095" w:rsidRDefault="00E921A2">
            <w:pPr>
              <w:pStyle w:val="QryTableRCPHeader"/>
              <w:rPr>
                <w:lang w:val="en-US"/>
              </w:rPr>
            </w:pPr>
            <w:r w:rsidRPr="00121095">
              <w:rPr>
                <w:lang w:val="en-US"/>
              </w:rPr>
              <w:t>Field Seq (Query ID=Znn)</w:t>
            </w:r>
          </w:p>
        </w:tc>
        <w:tc>
          <w:tcPr>
            <w:tcW w:w="1779" w:type="dxa"/>
            <w:tcBorders>
              <w:top w:val="double" w:sz="4" w:space="0" w:color="auto"/>
              <w:bottom w:val="single" w:sz="4" w:space="0" w:color="auto"/>
            </w:tcBorders>
            <w:shd w:val="clear" w:color="auto" w:fill="FFFFFF"/>
          </w:tcPr>
          <w:p w14:paraId="3BCE3AE0"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B57724"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59A8A320"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586F6FD"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5BE2520" w14:textId="77777777" w:rsidR="00E921A2" w:rsidRPr="00121095" w:rsidRDefault="00E921A2">
            <w:pPr>
              <w:pStyle w:val="QryTableRCPHeader"/>
              <w:rPr>
                <w:lang w:val="en-US"/>
              </w:rPr>
            </w:pPr>
            <w:r w:rsidRPr="00121095">
              <w:rPr>
                <w:lang w:val="en-US"/>
              </w:rPr>
              <w:t>Description</w:t>
            </w:r>
          </w:p>
        </w:tc>
      </w:tr>
      <w:tr w:rsidR="00E921A2" w:rsidRPr="00E921A2" w14:paraId="4B2C6327" w14:textId="77777777" w:rsidTr="008E1208">
        <w:tc>
          <w:tcPr>
            <w:tcW w:w="1101" w:type="dxa"/>
            <w:tcBorders>
              <w:top w:val="single" w:sz="4" w:space="0" w:color="auto"/>
              <w:bottom w:val="double" w:sz="4" w:space="0" w:color="auto"/>
            </w:tcBorders>
            <w:shd w:val="clear" w:color="auto" w:fill="FFFFFF"/>
          </w:tcPr>
          <w:p w14:paraId="17A869B5" w14:textId="77777777" w:rsidR="00E921A2" w:rsidRPr="00121095" w:rsidRDefault="00E921A2">
            <w:pPr>
              <w:pStyle w:val="QryTableRCP"/>
              <w:rPr>
                <w:lang w:val="en-US"/>
              </w:rPr>
            </w:pPr>
          </w:p>
        </w:tc>
        <w:tc>
          <w:tcPr>
            <w:tcW w:w="1779" w:type="dxa"/>
            <w:tcBorders>
              <w:top w:val="single" w:sz="4" w:space="0" w:color="auto"/>
              <w:bottom w:val="double" w:sz="4" w:space="0" w:color="auto"/>
            </w:tcBorders>
            <w:shd w:val="clear" w:color="auto" w:fill="FFFFFF"/>
          </w:tcPr>
          <w:p w14:paraId="32EBFD7A"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267F80E"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09A3F68C"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2361AF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20B497B3" w14:textId="77777777" w:rsidR="00E921A2" w:rsidRPr="00121095" w:rsidRDefault="00E921A2">
            <w:pPr>
              <w:pStyle w:val="QryTableRCP"/>
              <w:rPr>
                <w:lang w:val="en-US"/>
              </w:rPr>
            </w:pPr>
          </w:p>
        </w:tc>
      </w:tr>
    </w:tbl>
    <w:p w14:paraId="00E4A0B2" w14:textId="77777777" w:rsidR="00E921A2" w:rsidRPr="00121095" w:rsidRDefault="00E921A2">
      <w:pPr>
        <w:keepNext/>
        <w:spacing w:before="120"/>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5E5417" w:rsidRPr="00E921A2" w14:paraId="68BC780D" w14:textId="77777777" w:rsidTr="005E5417">
        <w:trPr>
          <w:cantSplit/>
          <w:tblHeader/>
        </w:trPr>
        <w:tc>
          <w:tcPr>
            <w:tcW w:w="1440" w:type="dxa"/>
            <w:tcBorders>
              <w:top w:val="double" w:sz="4" w:space="0" w:color="auto"/>
              <w:bottom w:val="single" w:sz="4" w:space="0" w:color="auto"/>
            </w:tcBorders>
            <w:shd w:val="pct10" w:color="auto" w:fill="FFFFFF"/>
          </w:tcPr>
          <w:p w14:paraId="5DF571C1"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2C19CF95" w14:textId="77777777" w:rsidR="00E921A2" w:rsidRPr="00121095" w:rsidRDefault="00E921A2">
            <w:pPr>
              <w:pStyle w:val="QryTableVirtualHeader"/>
              <w:rPr>
                <w:lang w:val="en-US"/>
              </w:rPr>
            </w:pPr>
            <w:r w:rsidRPr="00121095">
              <w:rPr>
                <w:lang w:val="en-US"/>
              </w:rPr>
              <w:t>Key/</w:t>
            </w:r>
          </w:p>
          <w:p w14:paraId="753D5D98"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E3C8196"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02442A9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0C22A73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2874CF75"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24477F02"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5E02D3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433124C"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1651CD12"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B34EEC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8B812F8" w14:textId="77777777" w:rsidR="00E921A2" w:rsidRPr="00121095" w:rsidRDefault="00E921A2">
            <w:pPr>
              <w:pStyle w:val="QryTableVirtualHeader"/>
              <w:rPr>
                <w:lang w:val="en-US"/>
              </w:rPr>
            </w:pPr>
            <w:r w:rsidRPr="00121095">
              <w:rPr>
                <w:lang w:val="en-US"/>
              </w:rPr>
              <w:t>Element Name</w:t>
            </w:r>
          </w:p>
        </w:tc>
      </w:tr>
      <w:tr w:rsidR="005E5417" w:rsidRPr="00E921A2" w14:paraId="0BA5F64E" w14:textId="77777777" w:rsidTr="005E5417">
        <w:trPr>
          <w:cantSplit/>
        </w:trPr>
        <w:tc>
          <w:tcPr>
            <w:tcW w:w="1440" w:type="dxa"/>
            <w:tcBorders>
              <w:top w:val="single" w:sz="4" w:space="0" w:color="auto"/>
              <w:bottom w:val="double" w:sz="4" w:space="0" w:color="auto"/>
            </w:tcBorders>
            <w:shd w:val="clear" w:color="auto" w:fill="FFFFFF"/>
          </w:tcPr>
          <w:p w14:paraId="21568143" w14:textId="77777777" w:rsidR="00E921A2" w:rsidRPr="00121095" w:rsidRDefault="00E921A2">
            <w:pPr>
              <w:pStyle w:val="QryTableVirtual"/>
              <w:rPr>
                <w:b/>
                <w:lang w:val="en-US"/>
              </w:rPr>
            </w:pPr>
          </w:p>
        </w:tc>
        <w:tc>
          <w:tcPr>
            <w:tcW w:w="864" w:type="dxa"/>
            <w:tcBorders>
              <w:top w:val="single" w:sz="4" w:space="0" w:color="auto"/>
              <w:bottom w:val="double" w:sz="4" w:space="0" w:color="auto"/>
            </w:tcBorders>
            <w:shd w:val="clear" w:color="auto" w:fill="FFFFFF"/>
          </w:tcPr>
          <w:p w14:paraId="0EA9A875"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1DB03E10"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0D49B013"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5EF48E96" w14:textId="77777777" w:rsidR="00E921A2" w:rsidRPr="00121095" w:rsidRDefault="00E921A2">
            <w:pPr>
              <w:pStyle w:val="QryTableVirtual"/>
              <w:rPr>
                <w:b/>
                <w:lang w:val="en-US"/>
              </w:rPr>
            </w:pPr>
          </w:p>
        </w:tc>
        <w:tc>
          <w:tcPr>
            <w:tcW w:w="288" w:type="dxa"/>
            <w:tcBorders>
              <w:top w:val="single" w:sz="4" w:space="0" w:color="auto"/>
              <w:bottom w:val="double" w:sz="4" w:space="0" w:color="auto"/>
            </w:tcBorders>
            <w:shd w:val="clear" w:color="auto" w:fill="FFFFFF"/>
          </w:tcPr>
          <w:p w14:paraId="670EE77B" w14:textId="77777777" w:rsidR="00E921A2" w:rsidRPr="00121095" w:rsidRDefault="00E921A2">
            <w:pPr>
              <w:pStyle w:val="QryTableVirtual"/>
              <w:rPr>
                <w:b/>
                <w:lang w:val="en-US"/>
              </w:rPr>
            </w:pPr>
          </w:p>
        </w:tc>
        <w:tc>
          <w:tcPr>
            <w:tcW w:w="576" w:type="dxa"/>
            <w:tcBorders>
              <w:top w:val="single" w:sz="4" w:space="0" w:color="auto"/>
              <w:bottom w:val="double" w:sz="4" w:space="0" w:color="auto"/>
            </w:tcBorders>
            <w:shd w:val="clear" w:color="auto" w:fill="FFFFFF"/>
          </w:tcPr>
          <w:p w14:paraId="41D35577"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638292C4" w14:textId="77777777" w:rsidR="00E921A2" w:rsidRPr="00121095" w:rsidRDefault="00E921A2">
            <w:pPr>
              <w:pStyle w:val="QryTableVirtual"/>
              <w:rPr>
                <w:b/>
                <w:lang w:val="en-US"/>
              </w:rPr>
            </w:pPr>
          </w:p>
        </w:tc>
        <w:tc>
          <w:tcPr>
            <w:tcW w:w="720" w:type="dxa"/>
            <w:tcBorders>
              <w:top w:val="single" w:sz="4" w:space="0" w:color="auto"/>
              <w:bottom w:val="double" w:sz="4" w:space="0" w:color="auto"/>
            </w:tcBorders>
            <w:shd w:val="clear" w:color="auto" w:fill="FFFFFF"/>
          </w:tcPr>
          <w:p w14:paraId="23454F8F" w14:textId="77777777" w:rsidR="00E921A2" w:rsidRPr="00121095" w:rsidRDefault="00E921A2">
            <w:pPr>
              <w:pStyle w:val="QryTableVirtual"/>
              <w:rPr>
                <w:b/>
                <w:lang w:val="en-US"/>
              </w:rPr>
            </w:pPr>
          </w:p>
        </w:tc>
        <w:tc>
          <w:tcPr>
            <w:tcW w:w="936" w:type="dxa"/>
            <w:tcBorders>
              <w:top w:val="single" w:sz="4" w:space="0" w:color="auto"/>
              <w:bottom w:val="double" w:sz="4" w:space="0" w:color="auto"/>
            </w:tcBorders>
            <w:shd w:val="clear" w:color="auto" w:fill="FFFFFF"/>
          </w:tcPr>
          <w:p w14:paraId="3509D912"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5D9634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C174AE" w14:textId="77777777" w:rsidR="00E921A2" w:rsidRPr="00121095" w:rsidRDefault="00E921A2">
            <w:pPr>
              <w:pStyle w:val="QryTableVirtual"/>
              <w:rPr>
                <w:lang w:val="en-US"/>
              </w:rPr>
            </w:pPr>
          </w:p>
        </w:tc>
      </w:tr>
    </w:tbl>
    <w:p w14:paraId="78E6BF90" w14:textId="77777777" w:rsidR="00E921A2" w:rsidRPr="00121095" w:rsidRDefault="00E921A2">
      <w:pPr>
        <w:pStyle w:val="Heading4"/>
        <w:keepLines/>
      </w:pPr>
      <w:bookmarkStart w:id="209" w:name="_Toc495483542"/>
      <w:bookmarkStart w:id="210" w:name="_Toc24273764"/>
      <w:r w:rsidRPr="00121095">
        <w:t>Query Profile template for query with segment pattern response</w:t>
      </w:r>
      <w:bookmarkEnd w:id="209"/>
      <w:bookmarkEnd w:id="210"/>
      <w:r w:rsidR="00BF2FE6" w:rsidRPr="00121095">
        <w:fldChar w:fldCharType="begin"/>
      </w:r>
      <w:r w:rsidRPr="00121095">
        <w:instrText xml:space="preserve"> XE "Conformance statement</w:instrText>
      </w:r>
      <w:r w:rsidR="00F2052F">
        <w:instrText>:</w:instrText>
      </w:r>
      <w:r w:rsidRPr="00121095">
        <w:instrText xml:space="preserve">template for query with segment pattern response" </w:instrText>
      </w:r>
      <w:r w:rsidR="00BF2FE6" w:rsidRPr="00121095">
        <w:fldChar w:fldCharType="end"/>
      </w:r>
    </w:p>
    <w:p w14:paraId="474FDE1D"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7D9FC72" w14:textId="77777777" w:rsidTr="005E5417">
        <w:trPr>
          <w:tblHeader/>
        </w:trPr>
        <w:tc>
          <w:tcPr>
            <w:tcW w:w="2880" w:type="dxa"/>
            <w:tcBorders>
              <w:top w:val="double" w:sz="4" w:space="0" w:color="auto"/>
              <w:bottom w:val="single" w:sz="4" w:space="0" w:color="auto"/>
            </w:tcBorders>
            <w:shd w:val="clear" w:color="auto" w:fill="FFFFFF"/>
          </w:tcPr>
          <w:p w14:paraId="5E08E077"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5981E95" w14:textId="77777777" w:rsidR="00E921A2" w:rsidRPr="00121095" w:rsidRDefault="00E921A2">
            <w:pPr>
              <w:pStyle w:val="QryTableID"/>
              <w:keepLines/>
              <w:rPr>
                <w:lang w:val="en-US"/>
              </w:rPr>
            </w:pPr>
          </w:p>
        </w:tc>
      </w:tr>
      <w:tr w:rsidR="00E921A2" w:rsidRPr="00E921A2" w14:paraId="66D6FFC6" w14:textId="77777777" w:rsidTr="005E5417">
        <w:tc>
          <w:tcPr>
            <w:tcW w:w="2880" w:type="dxa"/>
            <w:tcBorders>
              <w:top w:val="single" w:sz="4" w:space="0" w:color="auto"/>
              <w:bottom w:val="single" w:sz="4" w:space="0" w:color="auto"/>
            </w:tcBorders>
            <w:shd w:val="clear" w:color="auto" w:fill="FFFFFF"/>
          </w:tcPr>
          <w:p w14:paraId="50B64B60"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C7670EC" w14:textId="77777777" w:rsidR="00E921A2" w:rsidRPr="00121095" w:rsidRDefault="00E921A2">
            <w:pPr>
              <w:pStyle w:val="QryTableType"/>
              <w:keepLines/>
              <w:rPr>
                <w:lang w:val="en-US"/>
              </w:rPr>
            </w:pPr>
          </w:p>
        </w:tc>
      </w:tr>
      <w:tr w:rsidR="00E921A2" w:rsidRPr="00E921A2" w14:paraId="05499EC0" w14:textId="77777777" w:rsidTr="005E5417">
        <w:tc>
          <w:tcPr>
            <w:tcW w:w="2880" w:type="dxa"/>
            <w:tcBorders>
              <w:top w:val="single" w:sz="4" w:space="0" w:color="auto"/>
              <w:bottom w:val="single" w:sz="4" w:space="0" w:color="auto"/>
            </w:tcBorders>
            <w:shd w:val="clear" w:color="auto" w:fill="FFFFFF"/>
          </w:tcPr>
          <w:p w14:paraId="611F3A73" w14:textId="77777777" w:rsidR="00E921A2" w:rsidRPr="00121095" w:rsidRDefault="00E921A2">
            <w:pPr>
              <w:pStyle w:val="QryTableHeader"/>
              <w:keepLines/>
              <w:rPr>
                <w:lang w:val="en-US"/>
              </w:rPr>
            </w:pPr>
            <w:r w:rsidRPr="00121095">
              <w:rPr>
                <w:lang w:val="en-US"/>
              </w:rPr>
              <w:lastRenderedPageBreak/>
              <w:t>Query Name:</w:t>
            </w:r>
          </w:p>
        </w:tc>
        <w:tc>
          <w:tcPr>
            <w:tcW w:w="4608" w:type="dxa"/>
            <w:tcBorders>
              <w:top w:val="single" w:sz="4" w:space="0" w:color="auto"/>
              <w:bottom w:val="single" w:sz="4" w:space="0" w:color="auto"/>
            </w:tcBorders>
            <w:shd w:val="clear" w:color="auto" w:fill="FFFFFF"/>
          </w:tcPr>
          <w:p w14:paraId="061240B9" w14:textId="77777777" w:rsidR="00E921A2" w:rsidRPr="00121095" w:rsidRDefault="00E921A2">
            <w:pPr>
              <w:pStyle w:val="QryTableName"/>
              <w:keepLines/>
              <w:rPr>
                <w:lang w:val="en-US"/>
              </w:rPr>
            </w:pPr>
          </w:p>
        </w:tc>
      </w:tr>
      <w:tr w:rsidR="00E921A2" w:rsidRPr="00E921A2" w14:paraId="22510D61" w14:textId="77777777" w:rsidTr="005E5417">
        <w:tc>
          <w:tcPr>
            <w:tcW w:w="2880" w:type="dxa"/>
            <w:tcBorders>
              <w:top w:val="single" w:sz="4" w:space="0" w:color="auto"/>
              <w:bottom w:val="single" w:sz="4" w:space="0" w:color="auto"/>
            </w:tcBorders>
            <w:shd w:val="clear" w:color="auto" w:fill="FFFFFF"/>
          </w:tcPr>
          <w:p w14:paraId="745BDF4C"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392659E" w14:textId="77777777" w:rsidR="00E921A2" w:rsidRPr="00121095" w:rsidRDefault="00E921A2">
            <w:pPr>
              <w:pStyle w:val="QryTableTriggerQuery"/>
              <w:keepLines/>
              <w:rPr>
                <w:lang w:val="en-US"/>
              </w:rPr>
            </w:pPr>
          </w:p>
        </w:tc>
      </w:tr>
      <w:tr w:rsidR="00E921A2" w:rsidRPr="00E921A2" w14:paraId="4D76C8CF" w14:textId="77777777" w:rsidTr="005E5417">
        <w:tc>
          <w:tcPr>
            <w:tcW w:w="2880" w:type="dxa"/>
            <w:tcBorders>
              <w:top w:val="single" w:sz="4" w:space="0" w:color="auto"/>
              <w:bottom w:val="single" w:sz="4" w:space="0" w:color="auto"/>
            </w:tcBorders>
            <w:shd w:val="clear" w:color="auto" w:fill="FFFFFF"/>
          </w:tcPr>
          <w:p w14:paraId="1A7B17CF"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4D244E" w14:textId="77777777" w:rsidR="00E921A2" w:rsidRPr="00121095" w:rsidRDefault="00E921A2">
            <w:pPr>
              <w:pStyle w:val="QryTableMode"/>
              <w:keepLines/>
              <w:rPr>
                <w:lang w:val="en-US"/>
              </w:rPr>
            </w:pPr>
          </w:p>
        </w:tc>
      </w:tr>
      <w:tr w:rsidR="00E921A2" w:rsidRPr="00E921A2" w14:paraId="54C6BDDA" w14:textId="77777777" w:rsidTr="005E5417">
        <w:tc>
          <w:tcPr>
            <w:tcW w:w="2880" w:type="dxa"/>
            <w:tcBorders>
              <w:top w:val="single" w:sz="4" w:space="0" w:color="auto"/>
              <w:bottom w:val="single" w:sz="4" w:space="0" w:color="auto"/>
            </w:tcBorders>
            <w:shd w:val="clear" w:color="auto" w:fill="FFFFFF"/>
          </w:tcPr>
          <w:p w14:paraId="61028C6E"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9D252FE" w14:textId="77777777" w:rsidR="00E921A2" w:rsidRPr="00121095" w:rsidRDefault="00E921A2">
            <w:pPr>
              <w:pStyle w:val="QryTableResponseTrigger"/>
              <w:keepLines/>
              <w:rPr>
                <w:lang w:val="en-US"/>
              </w:rPr>
            </w:pPr>
          </w:p>
        </w:tc>
      </w:tr>
      <w:tr w:rsidR="00E921A2" w:rsidRPr="00E921A2" w14:paraId="376D2287" w14:textId="77777777" w:rsidTr="005E5417">
        <w:tc>
          <w:tcPr>
            <w:tcW w:w="2880" w:type="dxa"/>
            <w:tcBorders>
              <w:top w:val="single" w:sz="4" w:space="0" w:color="auto"/>
              <w:bottom w:val="single" w:sz="4" w:space="0" w:color="auto"/>
            </w:tcBorders>
            <w:shd w:val="clear" w:color="auto" w:fill="FFFFFF"/>
          </w:tcPr>
          <w:p w14:paraId="676E3D64" w14:textId="77777777" w:rsidR="00E921A2" w:rsidRPr="00121095" w:rsidRDefault="00E921A2">
            <w:pPr>
              <w:pStyle w:val="QryTableHeader"/>
              <w:keepLines/>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36266F" w14:textId="77777777" w:rsidR="00E921A2" w:rsidRPr="00121095" w:rsidRDefault="00E921A2">
            <w:pPr>
              <w:pStyle w:val="QryTableCharacteristicsQuery"/>
              <w:keepLines/>
              <w:rPr>
                <w:lang w:val="en-US"/>
              </w:rPr>
            </w:pPr>
          </w:p>
        </w:tc>
      </w:tr>
      <w:tr w:rsidR="00E921A2" w:rsidRPr="00E921A2" w14:paraId="152CC329" w14:textId="77777777" w:rsidTr="005E5417">
        <w:tc>
          <w:tcPr>
            <w:tcW w:w="2880" w:type="dxa"/>
            <w:tcBorders>
              <w:top w:val="single" w:sz="4" w:space="0" w:color="auto"/>
              <w:bottom w:val="single" w:sz="4" w:space="0" w:color="auto"/>
            </w:tcBorders>
            <w:shd w:val="clear" w:color="auto" w:fill="FFFFFF"/>
          </w:tcPr>
          <w:p w14:paraId="70D26357"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5239F9B0" w14:textId="77777777" w:rsidR="00E921A2" w:rsidRPr="00121095" w:rsidRDefault="00E921A2">
            <w:pPr>
              <w:pStyle w:val="QryTablePurpose"/>
              <w:keepLines/>
              <w:rPr>
                <w:lang w:val="en-US"/>
              </w:rPr>
            </w:pPr>
          </w:p>
        </w:tc>
      </w:tr>
      <w:tr w:rsidR="00E921A2" w:rsidRPr="00E921A2" w14:paraId="0BB254B8" w14:textId="77777777" w:rsidTr="005E5417">
        <w:trPr>
          <w:cantSplit/>
        </w:trPr>
        <w:tc>
          <w:tcPr>
            <w:tcW w:w="2880" w:type="dxa"/>
            <w:tcBorders>
              <w:top w:val="single" w:sz="4" w:space="0" w:color="auto"/>
              <w:bottom w:val="single" w:sz="4" w:space="0" w:color="auto"/>
            </w:tcBorders>
            <w:shd w:val="clear" w:color="auto" w:fill="FFFFFF"/>
          </w:tcPr>
          <w:p w14:paraId="7147B6C9"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3C3461" w14:textId="77777777" w:rsidR="00E921A2" w:rsidRPr="00121095" w:rsidRDefault="00E921A2">
            <w:pPr>
              <w:pStyle w:val="QryTableCharacteristicsResponse"/>
              <w:keepLines/>
              <w:rPr>
                <w:b/>
                <w:lang w:val="en-US"/>
              </w:rPr>
            </w:pPr>
          </w:p>
        </w:tc>
      </w:tr>
      <w:tr w:rsidR="00E921A2" w:rsidRPr="00E921A2" w14:paraId="35ED43E5" w14:textId="77777777" w:rsidTr="005E5417">
        <w:trPr>
          <w:cantSplit/>
        </w:trPr>
        <w:tc>
          <w:tcPr>
            <w:tcW w:w="2880" w:type="dxa"/>
            <w:tcBorders>
              <w:top w:val="single" w:sz="4" w:space="0" w:color="auto"/>
              <w:bottom w:val="double" w:sz="4" w:space="0" w:color="auto"/>
            </w:tcBorders>
            <w:shd w:val="clear" w:color="auto" w:fill="FFFFFF"/>
          </w:tcPr>
          <w:p w14:paraId="5368C46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754367AD" w14:textId="77777777" w:rsidR="00E921A2" w:rsidRPr="00121095" w:rsidRDefault="00E921A2">
            <w:pPr>
              <w:pStyle w:val="QryTableSegmentPattern"/>
              <w:keepLines/>
              <w:rPr>
                <w:lang w:val="en-US"/>
              </w:rPr>
            </w:pPr>
          </w:p>
        </w:tc>
      </w:tr>
    </w:tbl>
    <w:p w14:paraId="6A527F55" w14:textId="77777777" w:rsidR="00E921A2" w:rsidRPr="00121095" w:rsidRDefault="00E921A2"/>
    <w:p w14:paraId="79EBC33B" w14:textId="77777777" w:rsidR="00E921A2" w:rsidRPr="00121095" w:rsidRDefault="00E921A2">
      <w:pPr>
        <w:pStyle w:val="MsgTableCaption"/>
      </w:pPr>
      <w:r w:rsidRPr="00121095">
        <w:t xml:space="preserve">QBP^Znn^QBP_Q11: Query Grammar:  QBP Message </w:t>
      </w:r>
      <w:r w:rsidR="00BF2FE6" w:rsidRPr="00121095">
        <w:fldChar w:fldCharType="begin"/>
      </w:r>
      <w:r w:rsidRPr="00121095">
        <w:instrText xml:space="preserve"> XE "QBP" </w:instrText>
      </w:r>
      <w:r w:rsidR="00BF2FE6" w:rsidRPr="00121095">
        <w:fldChar w:fldCharType="end"/>
      </w:r>
    </w:p>
    <w:tbl>
      <w:tblPr>
        <w:tblW w:w="911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8"/>
        <w:gridCol w:w="2842"/>
        <w:gridCol w:w="38"/>
        <w:gridCol w:w="4282"/>
        <w:gridCol w:w="38"/>
        <w:gridCol w:w="826"/>
        <w:gridCol w:w="38"/>
        <w:gridCol w:w="970"/>
        <w:gridCol w:w="38"/>
      </w:tblGrid>
      <w:tr w:rsidR="00E921A2" w:rsidRPr="00E921A2" w14:paraId="3A1185AB" w14:textId="77777777" w:rsidTr="00E50DB9">
        <w:trPr>
          <w:gridBefore w:val="1"/>
          <w:wBefore w:w="38" w:type="dxa"/>
          <w:tblHeader/>
          <w:jc w:val="center"/>
        </w:trPr>
        <w:tc>
          <w:tcPr>
            <w:tcW w:w="2880" w:type="dxa"/>
            <w:gridSpan w:val="2"/>
            <w:tcBorders>
              <w:top w:val="double" w:sz="2" w:space="0" w:color="auto"/>
              <w:left w:val="nil"/>
              <w:bottom w:val="single" w:sz="4" w:space="0" w:color="auto"/>
              <w:right w:val="nil"/>
            </w:tcBorders>
            <w:shd w:val="clear" w:color="auto" w:fill="FFFFFF"/>
          </w:tcPr>
          <w:p w14:paraId="64ADA917" w14:textId="77777777" w:rsidR="00E921A2" w:rsidRPr="00121095" w:rsidRDefault="00E921A2">
            <w:pPr>
              <w:pStyle w:val="MsgTableHeader"/>
              <w:rPr>
                <w:lang w:val="en-US"/>
              </w:rPr>
            </w:pPr>
            <w:r w:rsidRPr="00121095">
              <w:rPr>
                <w:lang w:val="en-US"/>
              </w:rPr>
              <w:t>Segments</w:t>
            </w:r>
          </w:p>
        </w:tc>
        <w:tc>
          <w:tcPr>
            <w:tcW w:w="4320" w:type="dxa"/>
            <w:gridSpan w:val="2"/>
            <w:tcBorders>
              <w:top w:val="double" w:sz="2" w:space="0" w:color="auto"/>
              <w:left w:val="nil"/>
              <w:bottom w:val="single" w:sz="4" w:space="0" w:color="auto"/>
              <w:right w:val="nil"/>
            </w:tcBorders>
            <w:shd w:val="clear" w:color="auto" w:fill="FFFFFF"/>
          </w:tcPr>
          <w:p w14:paraId="753CBE87" w14:textId="77777777" w:rsidR="00E921A2" w:rsidRPr="00121095" w:rsidRDefault="00E921A2">
            <w:pPr>
              <w:pStyle w:val="MsgTableHeader"/>
              <w:rPr>
                <w:lang w:val="en-US"/>
              </w:rPr>
            </w:pPr>
            <w:r w:rsidRPr="00121095">
              <w:rPr>
                <w:lang w:val="en-US"/>
              </w:rPr>
              <w:t>Description</w:t>
            </w:r>
          </w:p>
        </w:tc>
        <w:tc>
          <w:tcPr>
            <w:tcW w:w="864" w:type="dxa"/>
            <w:gridSpan w:val="2"/>
            <w:tcBorders>
              <w:top w:val="double" w:sz="2" w:space="0" w:color="auto"/>
              <w:left w:val="nil"/>
              <w:bottom w:val="single" w:sz="4" w:space="0" w:color="auto"/>
              <w:right w:val="nil"/>
            </w:tcBorders>
            <w:shd w:val="clear" w:color="auto" w:fill="FFFFFF"/>
          </w:tcPr>
          <w:p w14:paraId="366645D1" w14:textId="77777777" w:rsidR="00E921A2" w:rsidRPr="00121095" w:rsidRDefault="00E921A2">
            <w:pPr>
              <w:pStyle w:val="MsgTableHeader"/>
              <w:jc w:val="center"/>
              <w:rPr>
                <w:lang w:val="en-US"/>
              </w:rPr>
            </w:pPr>
            <w:r w:rsidRPr="00121095">
              <w:rPr>
                <w:lang w:val="en-US"/>
              </w:rPr>
              <w:t>Status</w:t>
            </w:r>
          </w:p>
        </w:tc>
        <w:tc>
          <w:tcPr>
            <w:tcW w:w="1008" w:type="dxa"/>
            <w:gridSpan w:val="2"/>
            <w:tcBorders>
              <w:top w:val="double" w:sz="2" w:space="0" w:color="auto"/>
              <w:left w:val="nil"/>
              <w:bottom w:val="single" w:sz="4" w:space="0" w:color="auto"/>
              <w:right w:val="nil"/>
            </w:tcBorders>
            <w:shd w:val="clear" w:color="auto" w:fill="FFFFFF"/>
          </w:tcPr>
          <w:p w14:paraId="0C9137AC" w14:textId="77777777" w:rsidR="00E921A2" w:rsidRPr="00121095" w:rsidRDefault="00E921A2">
            <w:pPr>
              <w:pStyle w:val="MsgTableHeader"/>
              <w:jc w:val="center"/>
              <w:rPr>
                <w:lang w:val="en-US"/>
              </w:rPr>
            </w:pPr>
            <w:r w:rsidRPr="00121095">
              <w:rPr>
                <w:lang w:val="en-US"/>
              </w:rPr>
              <w:t>Sec. Ref</w:t>
            </w:r>
          </w:p>
        </w:tc>
      </w:tr>
      <w:tr w:rsidR="00E921A2" w:rsidRPr="00E921A2" w14:paraId="77B50CC0" w14:textId="77777777" w:rsidTr="00E50DB9">
        <w:trPr>
          <w:gridBefore w:val="1"/>
          <w:wBefore w:w="38" w:type="dxa"/>
          <w:jc w:val="center"/>
        </w:trPr>
        <w:tc>
          <w:tcPr>
            <w:tcW w:w="2880" w:type="dxa"/>
            <w:gridSpan w:val="2"/>
            <w:tcBorders>
              <w:top w:val="single" w:sz="4" w:space="0" w:color="auto"/>
              <w:left w:val="nil"/>
              <w:bottom w:val="dotted" w:sz="4" w:space="0" w:color="auto"/>
              <w:right w:val="nil"/>
            </w:tcBorders>
            <w:shd w:val="clear" w:color="auto" w:fill="FFFFFF"/>
          </w:tcPr>
          <w:p w14:paraId="4D41D633" w14:textId="77777777" w:rsidR="00E921A2" w:rsidRPr="00121095" w:rsidRDefault="00E921A2">
            <w:pPr>
              <w:pStyle w:val="MsgTableBody"/>
            </w:pPr>
            <w:r w:rsidRPr="00121095">
              <w:t>MSH</w:t>
            </w:r>
          </w:p>
        </w:tc>
        <w:tc>
          <w:tcPr>
            <w:tcW w:w="4320" w:type="dxa"/>
            <w:gridSpan w:val="2"/>
            <w:tcBorders>
              <w:top w:val="single" w:sz="4" w:space="0" w:color="auto"/>
              <w:left w:val="nil"/>
              <w:bottom w:val="dotted" w:sz="4" w:space="0" w:color="auto"/>
              <w:right w:val="nil"/>
            </w:tcBorders>
            <w:shd w:val="clear" w:color="auto" w:fill="FFFFFF"/>
          </w:tcPr>
          <w:p w14:paraId="71C33DA3" w14:textId="77777777" w:rsidR="00E921A2" w:rsidRPr="00121095" w:rsidRDefault="00E921A2">
            <w:pPr>
              <w:pStyle w:val="MsgTableBody"/>
            </w:pPr>
            <w:r w:rsidRPr="00121095">
              <w:t>Message Header Segment</w:t>
            </w:r>
          </w:p>
        </w:tc>
        <w:tc>
          <w:tcPr>
            <w:tcW w:w="864" w:type="dxa"/>
            <w:gridSpan w:val="2"/>
            <w:tcBorders>
              <w:top w:val="single" w:sz="4" w:space="0" w:color="auto"/>
              <w:left w:val="nil"/>
              <w:bottom w:val="dotted" w:sz="4" w:space="0" w:color="auto"/>
              <w:right w:val="nil"/>
            </w:tcBorders>
            <w:shd w:val="clear" w:color="auto" w:fill="FFFFFF"/>
          </w:tcPr>
          <w:p w14:paraId="6A20919F" w14:textId="77777777" w:rsidR="00E921A2" w:rsidRPr="00121095" w:rsidRDefault="00E921A2">
            <w:pPr>
              <w:pStyle w:val="MsgTableBody"/>
              <w:jc w:val="center"/>
            </w:pPr>
          </w:p>
        </w:tc>
        <w:tc>
          <w:tcPr>
            <w:tcW w:w="1008" w:type="dxa"/>
            <w:gridSpan w:val="2"/>
            <w:tcBorders>
              <w:top w:val="single" w:sz="4" w:space="0" w:color="auto"/>
              <w:left w:val="nil"/>
              <w:bottom w:val="dotted" w:sz="4" w:space="0" w:color="auto"/>
              <w:right w:val="nil"/>
            </w:tcBorders>
            <w:shd w:val="clear" w:color="auto" w:fill="FFFFFF"/>
          </w:tcPr>
          <w:p w14:paraId="7E7F60E4" w14:textId="77777777" w:rsidR="00E921A2" w:rsidRPr="00121095" w:rsidRDefault="00E921A2">
            <w:pPr>
              <w:pStyle w:val="MsgTableBody"/>
              <w:jc w:val="center"/>
            </w:pPr>
            <w:r w:rsidRPr="00121095">
              <w:t>2.15.9</w:t>
            </w:r>
          </w:p>
        </w:tc>
      </w:tr>
      <w:tr w:rsidR="00514A79" w:rsidRPr="00E921A2" w14:paraId="2B857718"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77B720C0" w14:textId="77777777" w:rsidR="00514A79" w:rsidRPr="00121095" w:rsidRDefault="00514A79">
            <w:pPr>
              <w:pStyle w:val="MsgTableBody"/>
            </w:pPr>
            <w:r>
              <w:t>[{ARV}]</w:t>
            </w:r>
          </w:p>
        </w:tc>
        <w:tc>
          <w:tcPr>
            <w:tcW w:w="4320" w:type="dxa"/>
            <w:gridSpan w:val="2"/>
            <w:tcBorders>
              <w:top w:val="dotted" w:sz="4" w:space="0" w:color="auto"/>
              <w:left w:val="nil"/>
              <w:bottom w:val="dotted" w:sz="4" w:space="0" w:color="auto"/>
              <w:right w:val="nil"/>
            </w:tcBorders>
            <w:shd w:val="clear" w:color="auto" w:fill="FFFFFF"/>
          </w:tcPr>
          <w:p w14:paraId="47706175" w14:textId="77777777" w:rsidR="00514A79" w:rsidRPr="00121095" w:rsidRDefault="00514A79">
            <w:pPr>
              <w:pStyle w:val="MsgTableBody"/>
            </w:pPr>
            <w:r>
              <w:t>Access Restriction</w:t>
            </w:r>
          </w:p>
        </w:tc>
        <w:tc>
          <w:tcPr>
            <w:tcW w:w="864" w:type="dxa"/>
            <w:gridSpan w:val="2"/>
            <w:tcBorders>
              <w:top w:val="dotted" w:sz="4" w:space="0" w:color="auto"/>
              <w:left w:val="nil"/>
              <w:bottom w:val="dotted" w:sz="4" w:space="0" w:color="auto"/>
              <w:right w:val="nil"/>
            </w:tcBorders>
            <w:shd w:val="clear" w:color="auto" w:fill="FFFFFF"/>
          </w:tcPr>
          <w:p w14:paraId="3D579B26" w14:textId="77777777" w:rsidR="00514A79" w:rsidRPr="00121095" w:rsidRDefault="00514A79">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4E7CBE2" w14:textId="77777777" w:rsidR="00514A79" w:rsidRPr="00121095" w:rsidRDefault="00514A79">
            <w:pPr>
              <w:pStyle w:val="MsgTableBody"/>
              <w:jc w:val="center"/>
            </w:pPr>
            <w:r>
              <w:t>3</w:t>
            </w:r>
          </w:p>
        </w:tc>
      </w:tr>
      <w:tr w:rsidR="00E921A2" w:rsidRPr="00E921A2" w14:paraId="44DE93EE"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3A368CF7" w14:textId="77777777" w:rsidR="00E921A2" w:rsidRPr="00121095" w:rsidRDefault="00E921A2">
            <w:pPr>
              <w:pStyle w:val="MsgTableBody"/>
            </w:pPr>
            <w:r w:rsidRPr="00121095">
              <w:t>[{SFT}]</w:t>
            </w:r>
          </w:p>
        </w:tc>
        <w:tc>
          <w:tcPr>
            <w:tcW w:w="4320" w:type="dxa"/>
            <w:gridSpan w:val="2"/>
            <w:tcBorders>
              <w:top w:val="dotted" w:sz="4" w:space="0" w:color="auto"/>
              <w:left w:val="nil"/>
              <w:bottom w:val="dotted" w:sz="4" w:space="0" w:color="auto"/>
              <w:right w:val="nil"/>
            </w:tcBorders>
            <w:shd w:val="clear" w:color="auto" w:fill="FFFFFF"/>
          </w:tcPr>
          <w:p w14:paraId="59CAB0E0" w14:textId="77777777" w:rsidR="00E921A2" w:rsidRPr="00121095" w:rsidRDefault="00E921A2">
            <w:pPr>
              <w:pStyle w:val="MsgTableBody"/>
            </w:pPr>
            <w:r w:rsidRPr="00121095">
              <w:t>Software Segment</w:t>
            </w:r>
          </w:p>
        </w:tc>
        <w:tc>
          <w:tcPr>
            <w:tcW w:w="864" w:type="dxa"/>
            <w:gridSpan w:val="2"/>
            <w:tcBorders>
              <w:top w:val="dotted" w:sz="4" w:space="0" w:color="auto"/>
              <w:left w:val="nil"/>
              <w:bottom w:val="dotted" w:sz="4" w:space="0" w:color="auto"/>
              <w:right w:val="nil"/>
            </w:tcBorders>
            <w:shd w:val="clear" w:color="auto" w:fill="FFFFFF"/>
          </w:tcPr>
          <w:p w14:paraId="4FF076B6"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7070F30" w14:textId="77777777" w:rsidR="00E921A2" w:rsidRPr="00121095" w:rsidRDefault="00E921A2">
            <w:pPr>
              <w:pStyle w:val="MsgTableBody"/>
              <w:jc w:val="center"/>
            </w:pPr>
            <w:r w:rsidRPr="00121095">
              <w:t>2.15.12</w:t>
            </w:r>
          </w:p>
        </w:tc>
      </w:tr>
      <w:tr w:rsidR="00E921A2" w:rsidRPr="00E921A2" w14:paraId="1AC688B3"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29DDF617" w14:textId="77777777" w:rsidR="00E921A2" w:rsidRPr="00121095" w:rsidRDefault="00E921A2">
            <w:pPr>
              <w:pStyle w:val="MsgTableBody"/>
            </w:pPr>
            <w:r w:rsidRPr="00121095">
              <w:t>[ UAC ]</w:t>
            </w:r>
          </w:p>
        </w:tc>
        <w:tc>
          <w:tcPr>
            <w:tcW w:w="4320" w:type="dxa"/>
            <w:gridSpan w:val="2"/>
            <w:tcBorders>
              <w:top w:val="dotted" w:sz="4" w:space="0" w:color="auto"/>
              <w:left w:val="nil"/>
              <w:bottom w:val="dotted" w:sz="4" w:space="0" w:color="auto"/>
              <w:right w:val="nil"/>
            </w:tcBorders>
            <w:shd w:val="clear" w:color="auto" w:fill="FFFFFF"/>
          </w:tcPr>
          <w:p w14:paraId="4336A806" w14:textId="77777777" w:rsidR="00E921A2" w:rsidRPr="00121095" w:rsidRDefault="00E921A2">
            <w:pPr>
              <w:pStyle w:val="MsgTableBody"/>
            </w:pPr>
            <w:r w:rsidRPr="00121095">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2D8B597"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6EBB194D" w14:textId="77777777" w:rsidR="00E921A2" w:rsidRPr="00121095" w:rsidRDefault="00E921A2">
            <w:pPr>
              <w:pStyle w:val="MsgTableBody"/>
              <w:jc w:val="center"/>
            </w:pPr>
            <w:r w:rsidRPr="00121095">
              <w:t>2.14.13</w:t>
            </w:r>
          </w:p>
        </w:tc>
      </w:tr>
      <w:tr w:rsidR="00E921A2" w:rsidRPr="00E921A2" w14:paraId="5082CD1A"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4D76F9E4"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gridSpan w:val="2"/>
            <w:tcBorders>
              <w:top w:val="dotted" w:sz="4" w:space="0" w:color="auto"/>
              <w:left w:val="nil"/>
              <w:bottom w:val="dotted" w:sz="4" w:space="0" w:color="auto"/>
              <w:right w:val="nil"/>
            </w:tcBorders>
            <w:shd w:val="clear" w:color="auto" w:fill="FFFFFF"/>
          </w:tcPr>
          <w:p w14:paraId="685D88E0" w14:textId="77777777" w:rsidR="00E921A2" w:rsidRPr="00121095" w:rsidRDefault="00E921A2">
            <w:pPr>
              <w:pStyle w:val="MsgTableBody"/>
            </w:pPr>
            <w:r w:rsidRPr="00121095">
              <w:t>Query Parameter Definition</w:t>
            </w:r>
          </w:p>
        </w:tc>
        <w:tc>
          <w:tcPr>
            <w:tcW w:w="864" w:type="dxa"/>
            <w:gridSpan w:val="2"/>
            <w:tcBorders>
              <w:top w:val="dotted" w:sz="4" w:space="0" w:color="auto"/>
              <w:left w:val="nil"/>
              <w:bottom w:val="dotted" w:sz="4" w:space="0" w:color="auto"/>
              <w:right w:val="nil"/>
            </w:tcBorders>
            <w:shd w:val="clear" w:color="auto" w:fill="FFFFFF"/>
          </w:tcPr>
          <w:p w14:paraId="6758EC8A"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59774AF0" w14:textId="22912FC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4299C9ED"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45033836"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27903A53" w14:textId="77777777" w:rsidR="00420E66" w:rsidRPr="00121095" w:rsidRDefault="00420E66" w:rsidP="00790992">
            <w:pPr>
              <w:pStyle w:val="MsgTableBody"/>
            </w:pPr>
            <w:r w:rsidRPr="00121095">
              <w:t>--- QBP begin</w:t>
            </w:r>
          </w:p>
        </w:tc>
        <w:tc>
          <w:tcPr>
            <w:tcW w:w="864" w:type="dxa"/>
            <w:gridSpan w:val="2"/>
            <w:tcBorders>
              <w:top w:val="dotted" w:sz="4" w:space="0" w:color="auto"/>
              <w:left w:val="nil"/>
              <w:bottom w:val="dotted" w:sz="4" w:space="0" w:color="auto"/>
              <w:right w:val="nil"/>
            </w:tcBorders>
            <w:shd w:val="clear" w:color="auto" w:fill="FFFFFF"/>
          </w:tcPr>
          <w:p w14:paraId="631A394C"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00150CD4" w14:textId="77777777" w:rsidR="00420E66" w:rsidRPr="00121095" w:rsidRDefault="00420E66" w:rsidP="00790992">
            <w:pPr>
              <w:pStyle w:val="MsgTableBody"/>
              <w:jc w:val="center"/>
            </w:pPr>
          </w:p>
        </w:tc>
      </w:tr>
      <w:tr w:rsidR="00420E66" w:rsidRPr="00E921A2" w14:paraId="6167409E"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20E469AF" w14:textId="77777777" w:rsidR="00420E66" w:rsidRPr="00121095" w:rsidRDefault="00420E66" w:rsidP="00790992">
            <w:pPr>
              <w:pStyle w:val="MsgTableBody"/>
            </w:pPr>
            <w:r w:rsidRPr="00121095">
              <w:t>[</w:t>
            </w:r>
            <w:r w:rsidR="0065248B">
              <w:t>...</w:t>
            </w:r>
            <w:r w:rsidRPr="00121095">
              <w:t>]</w:t>
            </w:r>
          </w:p>
        </w:tc>
        <w:tc>
          <w:tcPr>
            <w:tcW w:w="4320" w:type="dxa"/>
            <w:gridSpan w:val="2"/>
            <w:tcBorders>
              <w:top w:val="dotted" w:sz="4" w:space="0" w:color="auto"/>
              <w:left w:val="nil"/>
              <w:bottom w:val="dotted" w:sz="4" w:space="0" w:color="auto"/>
              <w:right w:val="nil"/>
            </w:tcBorders>
            <w:shd w:val="clear" w:color="auto" w:fill="FFFFFF"/>
          </w:tcPr>
          <w:p w14:paraId="75B724DB" w14:textId="77777777" w:rsidR="00420E66" w:rsidRPr="00121095" w:rsidRDefault="00420E66" w:rsidP="00790992">
            <w:pPr>
              <w:pStyle w:val="MsgTableBody"/>
            </w:pPr>
            <w:r w:rsidRPr="00121095">
              <w:t>Optional query by example segments</w:t>
            </w:r>
          </w:p>
        </w:tc>
        <w:tc>
          <w:tcPr>
            <w:tcW w:w="864" w:type="dxa"/>
            <w:gridSpan w:val="2"/>
            <w:tcBorders>
              <w:top w:val="dotted" w:sz="4" w:space="0" w:color="auto"/>
              <w:left w:val="nil"/>
              <w:bottom w:val="dotted" w:sz="4" w:space="0" w:color="auto"/>
              <w:right w:val="nil"/>
            </w:tcBorders>
            <w:shd w:val="clear" w:color="auto" w:fill="FFFFFF"/>
          </w:tcPr>
          <w:p w14:paraId="0E0DCDF0"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42A224B6" w14:textId="77777777" w:rsidR="00420E66" w:rsidRPr="00121095" w:rsidRDefault="00420E66" w:rsidP="00790992">
            <w:pPr>
              <w:pStyle w:val="MsgTableBody"/>
              <w:jc w:val="center"/>
            </w:pPr>
          </w:p>
        </w:tc>
      </w:tr>
      <w:tr w:rsidR="00420E66" w:rsidRPr="00E921A2" w14:paraId="25172603" w14:textId="77777777" w:rsidTr="00E50DB9">
        <w:tblPrEx>
          <w:tblCellMar>
            <w:left w:w="108" w:type="dxa"/>
            <w:right w:w="108" w:type="dxa"/>
          </w:tblCellMar>
          <w:tblLook w:val="01E0" w:firstRow="1" w:lastRow="1" w:firstColumn="1" w:lastColumn="1" w:noHBand="0" w:noVBand="0"/>
        </w:tblPrEx>
        <w:trPr>
          <w:gridAfter w:val="1"/>
          <w:wAfter w:w="38" w:type="dxa"/>
          <w:jc w:val="center"/>
        </w:trPr>
        <w:tc>
          <w:tcPr>
            <w:tcW w:w="2880" w:type="dxa"/>
            <w:gridSpan w:val="2"/>
            <w:tcBorders>
              <w:top w:val="dotted" w:sz="4" w:space="0" w:color="auto"/>
              <w:left w:val="nil"/>
              <w:bottom w:val="dotted" w:sz="4" w:space="0" w:color="auto"/>
              <w:right w:val="nil"/>
            </w:tcBorders>
            <w:shd w:val="clear" w:color="auto" w:fill="FFFFFF"/>
          </w:tcPr>
          <w:p w14:paraId="5126D9D2" w14:textId="77777777" w:rsidR="00420E66" w:rsidRPr="00121095" w:rsidRDefault="00420E66" w:rsidP="00790992">
            <w:pPr>
              <w:pStyle w:val="MsgTableBody"/>
            </w:pPr>
            <w:r w:rsidRPr="00121095">
              <w:t>]</w:t>
            </w:r>
          </w:p>
        </w:tc>
        <w:tc>
          <w:tcPr>
            <w:tcW w:w="4320" w:type="dxa"/>
            <w:gridSpan w:val="2"/>
            <w:tcBorders>
              <w:top w:val="dotted" w:sz="4" w:space="0" w:color="auto"/>
              <w:left w:val="nil"/>
              <w:bottom w:val="dotted" w:sz="4" w:space="0" w:color="auto"/>
              <w:right w:val="nil"/>
            </w:tcBorders>
            <w:shd w:val="clear" w:color="auto" w:fill="FFFFFF"/>
          </w:tcPr>
          <w:p w14:paraId="5A7F20C2" w14:textId="77777777" w:rsidR="00420E66" w:rsidRPr="00121095" w:rsidRDefault="00420E66" w:rsidP="00790992">
            <w:pPr>
              <w:pStyle w:val="MsgTableBody"/>
            </w:pPr>
            <w:r w:rsidRPr="00121095">
              <w:t>--- QBP end</w:t>
            </w:r>
          </w:p>
        </w:tc>
        <w:tc>
          <w:tcPr>
            <w:tcW w:w="864" w:type="dxa"/>
            <w:gridSpan w:val="2"/>
            <w:tcBorders>
              <w:top w:val="dotted" w:sz="4" w:space="0" w:color="auto"/>
              <w:left w:val="nil"/>
              <w:bottom w:val="dotted" w:sz="4" w:space="0" w:color="auto"/>
              <w:right w:val="nil"/>
            </w:tcBorders>
            <w:shd w:val="clear" w:color="auto" w:fill="FFFFFF"/>
          </w:tcPr>
          <w:p w14:paraId="5A1899A7" w14:textId="77777777" w:rsidR="00420E66" w:rsidRPr="00121095" w:rsidRDefault="00420E66" w:rsidP="0079099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CCB7A13" w14:textId="77777777" w:rsidR="00420E66" w:rsidRPr="00121095" w:rsidRDefault="00420E66" w:rsidP="00790992">
            <w:pPr>
              <w:pStyle w:val="MsgTableBody"/>
              <w:jc w:val="center"/>
            </w:pPr>
          </w:p>
        </w:tc>
      </w:tr>
      <w:tr w:rsidR="00E921A2" w:rsidRPr="00E921A2" w14:paraId="2A4AA29B" w14:textId="77777777" w:rsidTr="00E50DB9">
        <w:trPr>
          <w:gridBefore w:val="1"/>
          <w:wBefore w:w="38" w:type="dxa"/>
          <w:jc w:val="center"/>
        </w:trPr>
        <w:tc>
          <w:tcPr>
            <w:tcW w:w="2880" w:type="dxa"/>
            <w:gridSpan w:val="2"/>
            <w:tcBorders>
              <w:top w:val="dotted" w:sz="4" w:space="0" w:color="auto"/>
              <w:left w:val="nil"/>
              <w:bottom w:val="dotted" w:sz="4" w:space="0" w:color="auto"/>
              <w:right w:val="nil"/>
            </w:tcBorders>
            <w:shd w:val="clear" w:color="auto" w:fill="FFFFFF"/>
          </w:tcPr>
          <w:p w14:paraId="041A055A"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gridSpan w:val="2"/>
            <w:tcBorders>
              <w:top w:val="dotted" w:sz="4" w:space="0" w:color="auto"/>
              <w:left w:val="nil"/>
              <w:bottom w:val="dotted" w:sz="4" w:space="0" w:color="auto"/>
              <w:right w:val="nil"/>
            </w:tcBorders>
            <w:shd w:val="clear" w:color="auto" w:fill="FFFFFF"/>
          </w:tcPr>
          <w:p w14:paraId="754C1360" w14:textId="77777777" w:rsidR="00E921A2" w:rsidRPr="00121095" w:rsidRDefault="00E921A2">
            <w:pPr>
              <w:pStyle w:val="MsgTableBody"/>
            </w:pPr>
            <w:r w:rsidRPr="00121095">
              <w:t>Response Control Parameter</w:t>
            </w:r>
          </w:p>
        </w:tc>
        <w:tc>
          <w:tcPr>
            <w:tcW w:w="864" w:type="dxa"/>
            <w:gridSpan w:val="2"/>
            <w:tcBorders>
              <w:top w:val="dotted" w:sz="4" w:space="0" w:color="auto"/>
              <w:left w:val="nil"/>
              <w:bottom w:val="dotted" w:sz="4" w:space="0" w:color="auto"/>
              <w:right w:val="nil"/>
            </w:tcBorders>
            <w:shd w:val="clear" w:color="auto" w:fill="FFFFFF"/>
          </w:tcPr>
          <w:p w14:paraId="0290473C" w14:textId="77777777" w:rsidR="00E921A2" w:rsidRPr="00121095" w:rsidRDefault="00E921A2">
            <w:pPr>
              <w:pStyle w:val="MsgTableBody"/>
              <w:jc w:val="center"/>
            </w:pPr>
          </w:p>
        </w:tc>
        <w:tc>
          <w:tcPr>
            <w:tcW w:w="1008" w:type="dxa"/>
            <w:gridSpan w:val="2"/>
            <w:tcBorders>
              <w:top w:val="dotted" w:sz="4" w:space="0" w:color="auto"/>
              <w:left w:val="nil"/>
              <w:bottom w:val="dotted" w:sz="4" w:space="0" w:color="auto"/>
              <w:right w:val="nil"/>
            </w:tcBorders>
            <w:shd w:val="clear" w:color="auto" w:fill="FFFFFF"/>
          </w:tcPr>
          <w:p w14:paraId="740977ED" w14:textId="2BDB0875"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4E97FA5" w14:textId="77777777" w:rsidTr="00E50DB9">
        <w:trPr>
          <w:gridBefore w:val="1"/>
          <w:wBefore w:w="38" w:type="dxa"/>
          <w:jc w:val="center"/>
        </w:trPr>
        <w:tc>
          <w:tcPr>
            <w:tcW w:w="2880" w:type="dxa"/>
            <w:gridSpan w:val="2"/>
            <w:tcBorders>
              <w:top w:val="dotted" w:sz="4" w:space="0" w:color="auto"/>
              <w:left w:val="nil"/>
              <w:bottom w:val="single" w:sz="2" w:space="0" w:color="auto"/>
              <w:right w:val="nil"/>
            </w:tcBorders>
            <w:shd w:val="clear" w:color="auto" w:fill="FFFFFF"/>
          </w:tcPr>
          <w:p w14:paraId="0C4CE742" w14:textId="77777777" w:rsidR="00E921A2" w:rsidRPr="00121095" w:rsidRDefault="00E921A2">
            <w:pPr>
              <w:pStyle w:val="MsgTableBody"/>
            </w:pPr>
            <w:r w:rsidRPr="00121095">
              <w:t>[ DSC ]</w:t>
            </w:r>
          </w:p>
        </w:tc>
        <w:tc>
          <w:tcPr>
            <w:tcW w:w="4320" w:type="dxa"/>
            <w:gridSpan w:val="2"/>
            <w:tcBorders>
              <w:top w:val="dotted" w:sz="4" w:space="0" w:color="auto"/>
              <w:left w:val="nil"/>
              <w:bottom w:val="single" w:sz="2" w:space="0" w:color="auto"/>
              <w:right w:val="nil"/>
            </w:tcBorders>
            <w:shd w:val="clear" w:color="auto" w:fill="FFFFFF"/>
          </w:tcPr>
          <w:p w14:paraId="7D50855F" w14:textId="77777777" w:rsidR="00E921A2" w:rsidRPr="00121095" w:rsidRDefault="00E921A2">
            <w:pPr>
              <w:pStyle w:val="MsgTableBody"/>
            </w:pPr>
            <w:r w:rsidRPr="00121095">
              <w:t>Continuation Pointer</w:t>
            </w:r>
          </w:p>
        </w:tc>
        <w:tc>
          <w:tcPr>
            <w:tcW w:w="864" w:type="dxa"/>
            <w:gridSpan w:val="2"/>
            <w:tcBorders>
              <w:top w:val="dotted" w:sz="4" w:space="0" w:color="auto"/>
              <w:left w:val="nil"/>
              <w:bottom w:val="single" w:sz="2" w:space="0" w:color="auto"/>
              <w:right w:val="nil"/>
            </w:tcBorders>
            <w:shd w:val="clear" w:color="auto" w:fill="FFFFFF"/>
          </w:tcPr>
          <w:p w14:paraId="151988C6" w14:textId="77777777" w:rsidR="00E921A2" w:rsidRPr="00121095" w:rsidRDefault="00E921A2">
            <w:pPr>
              <w:pStyle w:val="MsgTableBody"/>
              <w:jc w:val="center"/>
            </w:pPr>
          </w:p>
        </w:tc>
        <w:tc>
          <w:tcPr>
            <w:tcW w:w="1008" w:type="dxa"/>
            <w:gridSpan w:val="2"/>
            <w:tcBorders>
              <w:top w:val="dotted" w:sz="4" w:space="0" w:color="auto"/>
              <w:left w:val="nil"/>
              <w:bottom w:val="single" w:sz="2" w:space="0" w:color="auto"/>
              <w:right w:val="nil"/>
            </w:tcBorders>
            <w:shd w:val="clear" w:color="auto" w:fill="FFFFFF"/>
          </w:tcPr>
          <w:p w14:paraId="0FA0BFC4" w14:textId="77777777" w:rsidR="00E921A2" w:rsidRPr="00121095" w:rsidRDefault="00E921A2">
            <w:pPr>
              <w:pStyle w:val="MsgTableBody"/>
              <w:jc w:val="center"/>
            </w:pPr>
            <w:r w:rsidRPr="00121095">
              <w:t>2.15.4</w:t>
            </w:r>
          </w:p>
        </w:tc>
      </w:tr>
    </w:tbl>
    <w:p w14:paraId="2CD2B4AF"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4FBC22F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A6A6BF3" w14:textId="77777777" w:rsidR="0049558B" w:rsidRDefault="0049558B" w:rsidP="00381A24">
            <w:pPr>
              <w:pStyle w:val="ACK-ChoreographyHeader"/>
            </w:pPr>
            <w:r>
              <w:t>Acknowledgement Choreography</w:t>
            </w:r>
          </w:p>
        </w:tc>
      </w:tr>
      <w:tr w:rsidR="0049558B" w14:paraId="434E71A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9647D3" w14:textId="77777777" w:rsidR="0049558B" w:rsidRDefault="0049558B" w:rsidP="00381A24">
            <w:pPr>
              <w:pStyle w:val="ACK-ChoreographyHeader"/>
            </w:pPr>
            <w:r w:rsidRPr="00121095">
              <w:t>QBP^Znn^QBP_Q11</w:t>
            </w:r>
          </w:p>
        </w:tc>
      </w:tr>
      <w:tr w:rsidR="0049558B" w14:paraId="0573A61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6ABAD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8F3D53"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23063DB" w14:textId="77777777" w:rsidR="0049558B" w:rsidRDefault="0049558B" w:rsidP="00381A24">
            <w:pPr>
              <w:pStyle w:val="ACK-ChoreographyBody"/>
            </w:pPr>
            <w:r>
              <w:t>Field value: Enhanced mode</w:t>
            </w:r>
          </w:p>
        </w:tc>
      </w:tr>
      <w:tr w:rsidR="0049558B" w14:paraId="779303D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0B6CE64"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018A19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BFC718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E9C270D" w14:textId="77777777" w:rsidR="0049558B" w:rsidRDefault="0049558B" w:rsidP="00381A24">
            <w:pPr>
              <w:pStyle w:val="ACK-ChoreographyBody"/>
            </w:pPr>
            <w:r>
              <w:t>AL, SU, ER</w:t>
            </w:r>
          </w:p>
        </w:tc>
      </w:tr>
      <w:tr w:rsidR="0049558B" w14:paraId="3D88E98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E078BD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28CF2F3"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4513C6D"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B880DDE" w14:textId="77777777" w:rsidR="0049558B" w:rsidRDefault="0049558B" w:rsidP="00381A24">
            <w:pPr>
              <w:pStyle w:val="ACK-ChoreographyBody"/>
            </w:pPr>
            <w:r>
              <w:t>AL</w:t>
            </w:r>
          </w:p>
        </w:tc>
      </w:tr>
      <w:tr w:rsidR="0049558B" w14:paraId="2F863C2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87468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34E9B6AB"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51199EA"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4A46AE" w14:textId="77777777" w:rsidR="0049558B" w:rsidRDefault="0049558B" w:rsidP="00381A24">
            <w:pPr>
              <w:pStyle w:val="ACK-ChoreographyBody"/>
            </w:pPr>
            <w:r>
              <w:rPr>
                <w:szCs w:val="16"/>
              </w:rPr>
              <w:t>ACK^Znn^ACK</w:t>
            </w:r>
          </w:p>
        </w:tc>
      </w:tr>
      <w:tr w:rsidR="0049558B" w14:paraId="32DE1E9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BBF88A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DEB3822" w14:textId="77777777" w:rsidR="0049558B" w:rsidRDefault="0049558B" w:rsidP="00381A24">
            <w:pPr>
              <w:pStyle w:val="ACK-ChoreographyBody"/>
            </w:pPr>
            <w:r w:rsidRPr="00986413">
              <w:rPr>
                <w:lang w:val="de-DE"/>
              </w:rPr>
              <w:t>RSP^Znn^RSP_Znn</w:t>
            </w:r>
          </w:p>
        </w:tc>
        <w:tc>
          <w:tcPr>
            <w:tcW w:w="1843" w:type="dxa"/>
            <w:tcBorders>
              <w:top w:val="single" w:sz="4" w:space="0" w:color="auto"/>
              <w:left w:val="single" w:sz="4" w:space="0" w:color="auto"/>
              <w:bottom w:val="single" w:sz="4" w:space="0" w:color="auto"/>
              <w:right w:val="single" w:sz="4" w:space="0" w:color="auto"/>
            </w:tcBorders>
            <w:hideMark/>
          </w:tcPr>
          <w:p w14:paraId="13D51751" w14:textId="77777777" w:rsidR="0049558B" w:rsidRDefault="0049558B" w:rsidP="00381A24">
            <w:pPr>
              <w:pStyle w:val="ACK-ChoreographyBody"/>
            </w:pPr>
            <w:r w:rsidRPr="00986413">
              <w:rPr>
                <w:lang w:val="de-DE"/>
              </w:rPr>
              <w:t>RSP^Znn^RSP_Znn</w:t>
            </w:r>
          </w:p>
        </w:tc>
        <w:tc>
          <w:tcPr>
            <w:tcW w:w="1842" w:type="dxa"/>
            <w:tcBorders>
              <w:top w:val="single" w:sz="4" w:space="0" w:color="auto"/>
              <w:left w:val="single" w:sz="4" w:space="0" w:color="auto"/>
              <w:bottom w:val="single" w:sz="4" w:space="0" w:color="auto"/>
              <w:right w:val="single" w:sz="4" w:space="0" w:color="auto"/>
            </w:tcBorders>
            <w:hideMark/>
          </w:tcPr>
          <w:p w14:paraId="70EC4348" w14:textId="77777777" w:rsidR="0049558B" w:rsidRDefault="0049558B" w:rsidP="00381A24">
            <w:pPr>
              <w:pStyle w:val="ACK-ChoreographyBody"/>
            </w:pPr>
            <w:r w:rsidRPr="00986413">
              <w:rPr>
                <w:lang w:val="de-DE"/>
              </w:rPr>
              <w:t>RSP^Znn^RSP_Znn</w:t>
            </w:r>
          </w:p>
        </w:tc>
      </w:tr>
    </w:tbl>
    <w:p w14:paraId="0E483D08" w14:textId="77777777" w:rsidR="0049558B" w:rsidRPr="00121095" w:rsidRDefault="0049558B"/>
    <w:p w14:paraId="045A1BE6" w14:textId="77777777" w:rsidR="00E921A2" w:rsidRPr="00986413" w:rsidRDefault="00E921A2">
      <w:pPr>
        <w:pStyle w:val="MsgTableCaption"/>
        <w:rPr>
          <w:lang w:val="de-DE"/>
        </w:rPr>
      </w:pPr>
      <w:r w:rsidRPr="00986413">
        <w:rPr>
          <w:lang w:val="de-DE"/>
        </w:rPr>
        <w:t>RSP^Znn^RSP_</w:t>
      </w:r>
      <w:r w:rsidR="00F93E68" w:rsidRPr="00986413">
        <w:rPr>
          <w:lang w:val="de-DE"/>
        </w:rPr>
        <w:t>Znn</w:t>
      </w:r>
      <w:r w:rsidRPr="00986413">
        <w:rPr>
          <w:lang w:val="de-DE"/>
        </w:rPr>
        <w:t>: Response Grammar: RSP Message</w:t>
      </w:r>
      <w:r w:rsidR="00BF2FE6" w:rsidRPr="00121095">
        <w:fldChar w:fldCharType="begin"/>
      </w:r>
      <w:r w:rsidRPr="00986413">
        <w:rPr>
          <w:lang w:val="de-DE"/>
        </w:rPr>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E921A2" w:rsidRPr="00E921A2" w14:paraId="1959D01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FECFEA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0E9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4826A6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37CA55" w14:textId="77777777" w:rsidR="00E921A2" w:rsidRPr="00121095" w:rsidRDefault="00E921A2">
            <w:pPr>
              <w:pStyle w:val="MsgTableHeader"/>
              <w:jc w:val="center"/>
              <w:rPr>
                <w:lang w:val="en-US"/>
              </w:rPr>
            </w:pPr>
            <w:r w:rsidRPr="00121095">
              <w:rPr>
                <w:lang w:val="en-US"/>
              </w:rPr>
              <w:t>Sec Ref</w:t>
            </w:r>
          </w:p>
        </w:tc>
      </w:tr>
      <w:tr w:rsidR="00E921A2" w:rsidRPr="00E921A2" w14:paraId="64DCB00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591829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A4C7C9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355094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0526AEC" w14:textId="77777777" w:rsidR="00E921A2" w:rsidRPr="00121095" w:rsidRDefault="00E921A2">
            <w:pPr>
              <w:pStyle w:val="MsgTableBody"/>
              <w:jc w:val="center"/>
            </w:pPr>
            <w:r w:rsidRPr="00121095">
              <w:t>2.15.9</w:t>
            </w:r>
          </w:p>
        </w:tc>
      </w:tr>
      <w:tr w:rsidR="00E921A2" w:rsidRPr="00E921A2" w14:paraId="61E3C12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5AFE8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1AE2402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4C4E9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472859" w14:textId="77777777" w:rsidR="00E921A2" w:rsidRPr="00121095" w:rsidRDefault="00E921A2">
            <w:pPr>
              <w:pStyle w:val="MsgTableBody"/>
              <w:jc w:val="center"/>
            </w:pPr>
            <w:r w:rsidRPr="00121095">
              <w:t>2.15.12</w:t>
            </w:r>
          </w:p>
        </w:tc>
      </w:tr>
      <w:tr w:rsidR="00E921A2" w:rsidRPr="00E921A2" w14:paraId="708B8C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763222"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6E464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F8BCCD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3F32C6" w14:textId="77777777" w:rsidR="00E921A2" w:rsidRPr="00121095" w:rsidRDefault="00E921A2">
            <w:pPr>
              <w:pStyle w:val="MsgTableBody"/>
              <w:jc w:val="center"/>
            </w:pPr>
            <w:r w:rsidRPr="00121095">
              <w:t>2.14.13</w:t>
            </w:r>
          </w:p>
        </w:tc>
      </w:tr>
      <w:tr w:rsidR="00E921A2" w:rsidRPr="00E921A2" w14:paraId="200AFD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962748"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7F6DCEB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9F5E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05AEAD" w14:textId="77777777" w:rsidR="00E921A2" w:rsidRPr="00121095" w:rsidRDefault="00E921A2">
            <w:pPr>
              <w:pStyle w:val="MsgTableBody"/>
              <w:jc w:val="center"/>
            </w:pPr>
            <w:r w:rsidRPr="00121095">
              <w:t>2.15.8</w:t>
            </w:r>
          </w:p>
        </w:tc>
      </w:tr>
      <w:tr w:rsidR="00E921A2" w:rsidRPr="00E921A2" w14:paraId="251E03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AC5C2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F596FD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35251D4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E0AB71" w14:textId="77777777" w:rsidR="00E921A2" w:rsidRPr="00121095" w:rsidRDefault="00E921A2">
            <w:pPr>
              <w:pStyle w:val="MsgTableBody"/>
              <w:jc w:val="center"/>
            </w:pPr>
            <w:r w:rsidRPr="00121095">
              <w:t>2.15.5</w:t>
            </w:r>
          </w:p>
        </w:tc>
      </w:tr>
      <w:tr w:rsidR="00E921A2" w:rsidRPr="00E921A2" w14:paraId="7D55A99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B88F736"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08085D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9C78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2500B" w14:textId="133207E9" w:rsidR="00E921A2" w:rsidRPr="00121095" w:rsidRDefault="002503D5">
            <w:pPr>
              <w:pStyle w:val="MsgTableBody"/>
              <w:jc w:val="center"/>
            </w:pPr>
            <w:r>
              <w:fldChar w:fldCharType="begin"/>
            </w:r>
            <w:r>
              <w:instrText xml:space="preserve"> REF _Ref484513768 \r \h  \* MERGEFORMAT </w:instrText>
            </w:r>
            <w:r>
              <w:fldChar w:fldCharType="separate"/>
            </w:r>
            <w:r w:rsidR="00C244BF">
              <w:t>5.5.2</w:t>
            </w:r>
            <w:r>
              <w:fldChar w:fldCharType="end"/>
            </w:r>
          </w:p>
        </w:tc>
      </w:tr>
      <w:tr w:rsidR="00E921A2" w:rsidRPr="00E921A2" w14:paraId="27FE55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A58AA00"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67EA43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36F4A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81F770" w14:textId="4A5518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68BB7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3438D" w14:textId="77777777" w:rsidR="00E921A2" w:rsidRPr="00121095" w:rsidRDefault="00E921A2">
            <w:pPr>
              <w:pStyle w:val="MsgTableBody"/>
            </w:pPr>
            <w:r w:rsidRPr="00121095">
              <w:t>[</w:t>
            </w:r>
            <w:r w:rsidR="00631C1B">
              <w:t>...</w:t>
            </w:r>
            <w:r w:rsidRPr="00121095">
              <w:t>]</w:t>
            </w:r>
          </w:p>
        </w:tc>
        <w:tc>
          <w:tcPr>
            <w:tcW w:w="4320" w:type="dxa"/>
            <w:tcBorders>
              <w:top w:val="dotted" w:sz="4" w:space="0" w:color="auto"/>
              <w:left w:val="nil"/>
              <w:bottom w:val="dotted" w:sz="4" w:space="0" w:color="auto"/>
              <w:right w:val="nil"/>
            </w:tcBorders>
            <w:shd w:val="clear" w:color="auto" w:fill="FFFFFF"/>
          </w:tcPr>
          <w:p w14:paraId="5AE36491" w14:textId="77777777" w:rsidR="00E921A2" w:rsidRPr="00121095" w:rsidRDefault="00E921A2">
            <w:pPr>
              <w:pStyle w:val="MsgTableBody"/>
            </w:pPr>
            <w:r w:rsidRPr="00121095">
              <w:t>(additional segments according to the data to be produced)</w:t>
            </w:r>
          </w:p>
        </w:tc>
        <w:tc>
          <w:tcPr>
            <w:tcW w:w="864" w:type="dxa"/>
            <w:tcBorders>
              <w:top w:val="dotted" w:sz="4" w:space="0" w:color="auto"/>
              <w:left w:val="nil"/>
              <w:bottom w:val="dotted" w:sz="4" w:space="0" w:color="auto"/>
              <w:right w:val="nil"/>
            </w:tcBorders>
            <w:shd w:val="clear" w:color="auto" w:fill="FFFFFF"/>
          </w:tcPr>
          <w:p w14:paraId="609601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C5F66D" w14:textId="77777777" w:rsidR="00E921A2" w:rsidRPr="00121095" w:rsidRDefault="00E921A2">
            <w:pPr>
              <w:pStyle w:val="MsgTableBody"/>
              <w:jc w:val="center"/>
            </w:pPr>
          </w:p>
        </w:tc>
      </w:tr>
      <w:tr w:rsidR="00E921A2" w:rsidRPr="00E921A2" w14:paraId="409E43B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91E89F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23A01B9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4EDC00"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5AC0AA" w14:textId="77777777" w:rsidR="00E921A2" w:rsidRPr="00121095" w:rsidRDefault="00E921A2">
            <w:pPr>
              <w:pStyle w:val="MsgTableBody"/>
              <w:jc w:val="center"/>
            </w:pPr>
            <w:r w:rsidRPr="00121095">
              <w:t>2.15.4</w:t>
            </w:r>
          </w:p>
        </w:tc>
      </w:tr>
    </w:tbl>
    <w:p w14:paraId="1298134E" w14:textId="77777777" w:rsidR="0049558B" w:rsidRDefault="0049558B" w:rsidP="007D495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F55B1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F2952AD" w14:textId="77777777" w:rsidR="0049558B" w:rsidRDefault="0049558B" w:rsidP="00381A24">
            <w:pPr>
              <w:pStyle w:val="ACK-ChoreographyHeader"/>
            </w:pPr>
            <w:r>
              <w:t>Acknowledgement Choreography</w:t>
            </w:r>
          </w:p>
        </w:tc>
      </w:tr>
      <w:tr w:rsidR="0049558B" w14:paraId="082DF6D4"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58D48C8" w14:textId="77777777" w:rsidR="0049558B" w:rsidRDefault="0049558B" w:rsidP="00381A24">
            <w:pPr>
              <w:pStyle w:val="ACK-ChoreographyHeader"/>
            </w:pPr>
            <w:r w:rsidRPr="00986413">
              <w:rPr>
                <w:lang w:val="de-DE"/>
              </w:rPr>
              <w:t>RSP^Znn^RSP_Znn</w:t>
            </w:r>
          </w:p>
        </w:tc>
      </w:tr>
      <w:tr w:rsidR="0049558B" w14:paraId="003DB0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662D22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824B8F1"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3D7FE25" w14:textId="77777777" w:rsidR="0049558B" w:rsidRDefault="0049558B" w:rsidP="00381A24">
            <w:pPr>
              <w:pStyle w:val="ACK-ChoreographyBody"/>
            </w:pPr>
            <w:r>
              <w:t>Field value: Enhanced mode</w:t>
            </w:r>
          </w:p>
        </w:tc>
      </w:tr>
      <w:tr w:rsidR="0049558B" w14:paraId="0325976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9A43208"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2050F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71CF302E"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47838BE" w14:textId="77777777" w:rsidR="0049558B" w:rsidRDefault="0049558B" w:rsidP="00381A24">
            <w:pPr>
              <w:pStyle w:val="ACK-ChoreographyBody"/>
            </w:pPr>
            <w:r>
              <w:t>AL, SU, ER</w:t>
            </w:r>
          </w:p>
        </w:tc>
      </w:tr>
      <w:tr w:rsidR="0049558B" w14:paraId="6680785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2D5395"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9EC51D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A0BDC3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240B747C" w14:textId="77777777" w:rsidR="0049558B" w:rsidRDefault="0049558B" w:rsidP="00381A24">
            <w:pPr>
              <w:pStyle w:val="ACK-ChoreographyBody"/>
            </w:pPr>
            <w:r>
              <w:t>AL</w:t>
            </w:r>
          </w:p>
        </w:tc>
      </w:tr>
      <w:tr w:rsidR="0049558B" w14:paraId="0A2420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9964DEA"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6380ACF"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F038A40"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5DBBE65" w14:textId="77777777" w:rsidR="0049558B" w:rsidRDefault="0049558B" w:rsidP="00381A24">
            <w:pPr>
              <w:pStyle w:val="ACK-ChoreographyBody"/>
            </w:pPr>
            <w:r>
              <w:rPr>
                <w:szCs w:val="16"/>
              </w:rPr>
              <w:t>ACK^Znn^ACK</w:t>
            </w:r>
          </w:p>
        </w:tc>
      </w:tr>
      <w:tr w:rsidR="0049558B" w14:paraId="089B090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F9F9AF"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EEC720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2FDEA2D9"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0B1A3CCC" w14:textId="77777777" w:rsidR="0049558B" w:rsidRDefault="0049558B" w:rsidP="00381A24">
            <w:pPr>
              <w:pStyle w:val="ACK-ChoreographyBody"/>
            </w:pPr>
            <w:r>
              <w:rPr>
                <w:lang w:val="de-DE"/>
              </w:rPr>
              <w:t>-</w:t>
            </w:r>
          </w:p>
        </w:tc>
      </w:tr>
    </w:tbl>
    <w:p w14:paraId="3EB6C7E8" w14:textId="77777777" w:rsidR="0049558B" w:rsidRDefault="0049558B" w:rsidP="007D495C"/>
    <w:p w14:paraId="051FF21E" w14:textId="77777777" w:rsidR="00E921A2" w:rsidRPr="00121095" w:rsidRDefault="00E921A2">
      <w:pPr>
        <w:keepNext/>
        <w:keepLines/>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6E4E21C" w14:textId="77777777">
        <w:trPr>
          <w:cantSplit/>
          <w:tblHeader/>
        </w:trPr>
        <w:tc>
          <w:tcPr>
            <w:tcW w:w="648" w:type="dxa"/>
            <w:tcBorders>
              <w:top w:val="double" w:sz="4" w:space="0" w:color="auto"/>
              <w:bottom w:val="single" w:sz="4" w:space="0" w:color="auto"/>
            </w:tcBorders>
            <w:shd w:val="clear" w:color="auto" w:fill="FFFFFF"/>
          </w:tcPr>
          <w:p w14:paraId="35980C6A" w14:textId="77777777" w:rsidR="00E921A2" w:rsidRPr="00121095" w:rsidRDefault="00E921A2">
            <w:pPr>
              <w:pStyle w:val="QryTableInputHeader"/>
              <w:keepNext/>
              <w:keepLines/>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211C18" w14:textId="77777777" w:rsidR="00E921A2" w:rsidRPr="00121095" w:rsidRDefault="00E921A2">
            <w:pPr>
              <w:pStyle w:val="QryTableInputHeader"/>
              <w:keepNext/>
              <w:keepLines/>
              <w:rPr>
                <w:lang w:val="en-US"/>
              </w:rPr>
            </w:pPr>
            <w:r w:rsidRPr="00121095">
              <w:rPr>
                <w:lang w:val="en-US"/>
              </w:rPr>
              <w:t>Col Name</w:t>
            </w:r>
          </w:p>
        </w:tc>
        <w:tc>
          <w:tcPr>
            <w:tcW w:w="792" w:type="dxa"/>
            <w:tcBorders>
              <w:top w:val="double" w:sz="4" w:space="0" w:color="auto"/>
              <w:bottom w:val="single" w:sz="4" w:space="0" w:color="auto"/>
            </w:tcBorders>
            <w:shd w:val="clear" w:color="auto" w:fill="FFFFFF"/>
          </w:tcPr>
          <w:p w14:paraId="023F998B" w14:textId="77777777" w:rsidR="00E921A2" w:rsidRPr="00121095" w:rsidRDefault="00E921A2">
            <w:pPr>
              <w:pStyle w:val="QryTableInputHeader"/>
              <w:keepNext/>
              <w:keepLines/>
              <w:rPr>
                <w:lang w:val="en-US"/>
              </w:rPr>
            </w:pPr>
            <w:r w:rsidRPr="00121095">
              <w:rPr>
                <w:lang w:val="en-US"/>
              </w:rPr>
              <w:t>Key/</w:t>
            </w:r>
          </w:p>
          <w:p w14:paraId="5CF20E49" w14:textId="77777777" w:rsidR="00E921A2" w:rsidRPr="00121095" w:rsidRDefault="00E921A2">
            <w:pPr>
              <w:pStyle w:val="QryTableInputHeader"/>
              <w:keepNext/>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D1AE77B" w14:textId="77777777" w:rsidR="00E921A2" w:rsidRPr="00121095" w:rsidRDefault="00E921A2">
            <w:pPr>
              <w:pStyle w:val="QryTableInputHeader"/>
              <w:keepNext/>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C2F25D0" w14:textId="77777777" w:rsidR="00E921A2" w:rsidRPr="00121095" w:rsidRDefault="00E921A2">
            <w:pPr>
              <w:pStyle w:val="QryTableInputHeader"/>
              <w:keepNext/>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57CA6504" w14:textId="77777777" w:rsidR="00E921A2" w:rsidRPr="00121095" w:rsidRDefault="00E921A2">
            <w:pPr>
              <w:pStyle w:val="QryTableInputHeader"/>
              <w:keepNext/>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A923D19" w14:textId="77777777" w:rsidR="00E921A2" w:rsidRPr="00121095" w:rsidRDefault="00E921A2">
            <w:pPr>
              <w:pStyle w:val="QryTableInputHeader"/>
              <w:keepNext/>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73E981D" w14:textId="77777777" w:rsidR="00E921A2" w:rsidRPr="00121095" w:rsidRDefault="00E921A2">
            <w:pPr>
              <w:pStyle w:val="QryTableInputHeader"/>
              <w:keepNext/>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5E5492" w14:textId="77777777" w:rsidR="00E921A2" w:rsidRPr="00121095" w:rsidRDefault="00E921A2">
            <w:pPr>
              <w:pStyle w:val="QryTableInputHeader"/>
              <w:keepNext/>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8DF3C2E" w14:textId="77777777" w:rsidR="00E921A2" w:rsidRPr="00121095" w:rsidRDefault="00E921A2">
            <w:pPr>
              <w:pStyle w:val="QryTableInputHeader"/>
              <w:keepNext/>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7149411" w14:textId="77777777" w:rsidR="00E921A2" w:rsidRPr="00121095" w:rsidRDefault="00E921A2">
            <w:pPr>
              <w:pStyle w:val="QryTableInputHeader"/>
              <w:keepNext/>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4B812478" w14:textId="77777777" w:rsidR="00E921A2" w:rsidRPr="00121095" w:rsidRDefault="00E921A2">
            <w:pPr>
              <w:pStyle w:val="QryTableInputHeader"/>
              <w:keepNext/>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460F6B2" w14:textId="77777777" w:rsidR="00E921A2" w:rsidRPr="00121095" w:rsidRDefault="00E921A2">
            <w:pPr>
              <w:pStyle w:val="QryTableInputHeader"/>
              <w:keepLines/>
              <w:rPr>
                <w:b w:val="0"/>
                <w:lang w:val="en-US"/>
              </w:rPr>
            </w:pPr>
            <w:r w:rsidRPr="00121095">
              <w:rPr>
                <w:lang w:val="en-US"/>
              </w:rPr>
              <w:t>Element Name</w:t>
            </w:r>
          </w:p>
        </w:tc>
      </w:tr>
      <w:tr w:rsidR="00E921A2" w:rsidRPr="00E921A2" w14:paraId="464C03DC" w14:textId="77777777">
        <w:trPr>
          <w:cantSplit/>
        </w:trPr>
        <w:tc>
          <w:tcPr>
            <w:tcW w:w="648" w:type="dxa"/>
            <w:tcBorders>
              <w:top w:val="single" w:sz="4" w:space="0" w:color="auto"/>
              <w:bottom w:val="single" w:sz="4" w:space="0" w:color="auto"/>
            </w:tcBorders>
            <w:shd w:val="clear" w:color="auto" w:fill="FFFFFF"/>
          </w:tcPr>
          <w:p w14:paraId="15C2FEAD"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4B0F6A8"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43F373A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6DA7D734"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5AF7DF6C"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7243240C"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14CADD31"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5946BF4"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9FE509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C66D911"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70A2590F"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F3F8645"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630EB53E" w14:textId="77777777" w:rsidR="00E921A2" w:rsidRPr="00121095" w:rsidRDefault="00E921A2">
            <w:pPr>
              <w:pStyle w:val="QryTableInput"/>
              <w:keepNext/>
              <w:keepLines/>
            </w:pPr>
          </w:p>
        </w:tc>
      </w:tr>
      <w:tr w:rsidR="00E921A2" w:rsidRPr="00E921A2" w14:paraId="0FD9E886" w14:textId="77777777">
        <w:trPr>
          <w:cantSplit/>
        </w:trPr>
        <w:tc>
          <w:tcPr>
            <w:tcW w:w="648" w:type="dxa"/>
            <w:tcBorders>
              <w:top w:val="single" w:sz="4" w:space="0" w:color="auto"/>
              <w:bottom w:val="single" w:sz="4" w:space="0" w:color="auto"/>
            </w:tcBorders>
            <w:shd w:val="clear" w:color="auto" w:fill="FFFFFF"/>
          </w:tcPr>
          <w:p w14:paraId="6D3CDDD2"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5316A564"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26D3E0F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96961CE"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AD9F706"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26E67D32"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35D9CBC"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6952D3A0"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98DA0BB"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95BE63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159BECB4"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19D4809F"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8571554" w14:textId="77777777" w:rsidR="00E921A2" w:rsidRPr="00121095" w:rsidRDefault="00E921A2">
            <w:pPr>
              <w:pStyle w:val="QryTableInput"/>
              <w:keepNext/>
              <w:keepLines/>
            </w:pPr>
          </w:p>
        </w:tc>
      </w:tr>
      <w:tr w:rsidR="00E921A2" w:rsidRPr="00E921A2" w14:paraId="674606ED" w14:textId="77777777">
        <w:trPr>
          <w:cantSplit/>
        </w:trPr>
        <w:tc>
          <w:tcPr>
            <w:tcW w:w="648" w:type="dxa"/>
            <w:tcBorders>
              <w:top w:val="single" w:sz="4" w:space="0" w:color="auto"/>
              <w:bottom w:val="double" w:sz="4" w:space="0" w:color="auto"/>
            </w:tcBorders>
            <w:shd w:val="clear" w:color="auto" w:fill="FFFFFF"/>
          </w:tcPr>
          <w:p w14:paraId="35BA0837"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3CD9EDEA" w14:textId="77777777" w:rsidR="00E921A2" w:rsidRPr="00121095" w:rsidRDefault="00E921A2">
            <w:pPr>
              <w:pStyle w:val="QryTableInput"/>
              <w:keepNext/>
              <w:keepLines/>
            </w:pPr>
            <w:r w:rsidRPr="00121095">
              <w:t>InputItem . . .</w:t>
            </w:r>
          </w:p>
        </w:tc>
        <w:tc>
          <w:tcPr>
            <w:tcW w:w="792" w:type="dxa"/>
            <w:tcBorders>
              <w:top w:val="single" w:sz="4" w:space="0" w:color="auto"/>
              <w:bottom w:val="double" w:sz="4" w:space="0" w:color="auto"/>
            </w:tcBorders>
            <w:shd w:val="clear" w:color="auto" w:fill="FFFFFF"/>
          </w:tcPr>
          <w:p w14:paraId="0F88EBE0"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2CD96E4" w14:textId="77777777" w:rsidR="00E921A2" w:rsidRPr="00121095" w:rsidRDefault="00E921A2">
            <w:pPr>
              <w:pStyle w:val="QryTableInput"/>
              <w:keepNext/>
              <w:keepLines/>
            </w:pPr>
          </w:p>
        </w:tc>
        <w:tc>
          <w:tcPr>
            <w:tcW w:w="576" w:type="dxa"/>
            <w:tcBorders>
              <w:top w:val="single" w:sz="4" w:space="0" w:color="auto"/>
              <w:bottom w:val="double" w:sz="4" w:space="0" w:color="auto"/>
            </w:tcBorders>
            <w:shd w:val="clear" w:color="auto" w:fill="FFFFFF"/>
          </w:tcPr>
          <w:p w14:paraId="74226A3D"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675295F3"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664F8BC7" w14:textId="77777777" w:rsidR="00E921A2" w:rsidRPr="00121095" w:rsidRDefault="00E921A2">
            <w:pPr>
              <w:pStyle w:val="QryTableInput"/>
              <w:keepNext/>
              <w:keepLines/>
            </w:pPr>
          </w:p>
        </w:tc>
        <w:tc>
          <w:tcPr>
            <w:tcW w:w="288" w:type="dxa"/>
            <w:tcBorders>
              <w:top w:val="single" w:sz="4" w:space="0" w:color="auto"/>
              <w:bottom w:val="double" w:sz="4" w:space="0" w:color="auto"/>
            </w:tcBorders>
            <w:shd w:val="clear" w:color="auto" w:fill="FFFFFF"/>
          </w:tcPr>
          <w:p w14:paraId="14B23ED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15218703"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42454DD0" w14:textId="77777777" w:rsidR="00E921A2" w:rsidRPr="00121095" w:rsidRDefault="00E921A2">
            <w:pPr>
              <w:pStyle w:val="QryTableInput"/>
              <w:keepNext/>
              <w:keepLines/>
            </w:pPr>
          </w:p>
        </w:tc>
        <w:tc>
          <w:tcPr>
            <w:tcW w:w="864" w:type="dxa"/>
            <w:tcBorders>
              <w:top w:val="single" w:sz="4" w:space="0" w:color="auto"/>
              <w:bottom w:val="double" w:sz="4" w:space="0" w:color="auto"/>
            </w:tcBorders>
            <w:shd w:val="clear" w:color="auto" w:fill="FFFFFF"/>
          </w:tcPr>
          <w:p w14:paraId="77C70897"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29A17581"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32259807" w14:textId="77777777" w:rsidR="00E921A2" w:rsidRPr="00121095" w:rsidRDefault="00E921A2">
            <w:pPr>
              <w:pStyle w:val="QryTableInput"/>
              <w:keepNext/>
              <w:keepLines/>
            </w:pPr>
          </w:p>
        </w:tc>
      </w:tr>
    </w:tbl>
    <w:p w14:paraId="0484AFC2"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0D2D195D" w14:textId="77777777" w:rsidTr="00E50DB9">
        <w:trPr>
          <w:tblHeader/>
        </w:trPr>
        <w:tc>
          <w:tcPr>
            <w:tcW w:w="1728" w:type="dxa"/>
            <w:tcBorders>
              <w:top w:val="double" w:sz="4" w:space="0" w:color="auto"/>
              <w:bottom w:val="single" w:sz="4" w:space="0" w:color="auto"/>
            </w:tcBorders>
            <w:shd w:val="pct10" w:color="auto" w:fill="FFFFFF"/>
          </w:tcPr>
          <w:p w14:paraId="71574A0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3CC0540D"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3965384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B2D1FE2" w14:textId="77777777" w:rsidR="00E921A2" w:rsidRPr="00121095" w:rsidRDefault="00E921A2">
            <w:pPr>
              <w:pStyle w:val="QryTableInputParamHeader"/>
              <w:rPr>
                <w:lang w:val="en-US"/>
              </w:rPr>
            </w:pPr>
            <w:r w:rsidRPr="00121095">
              <w:rPr>
                <w:lang w:val="en-US"/>
              </w:rPr>
              <w:t>Description</w:t>
            </w:r>
          </w:p>
        </w:tc>
      </w:tr>
      <w:tr w:rsidR="00E921A2" w:rsidRPr="00E921A2" w14:paraId="31E63581" w14:textId="77777777" w:rsidTr="00E50DB9">
        <w:tc>
          <w:tcPr>
            <w:tcW w:w="1728" w:type="dxa"/>
            <w:tcBorders>
              <w:top w:val="single" w:sz="4" w:space="0" w:color="auto"/>
              <w:bottom w:val="single" w:sz="4" w:space="0" w:color="auto"/>
            </w:tcBorders>
            <w:shd w:val="clear" w:color="auto" w:fill="FFFFFF"/>
          </w:tcPr>
          <w:p w14:paraId="1632CCCB"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35E7509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0B068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006047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24CC72D" w14:textId="77777777" w:rsidTr="00E50DB9">
        <w:tc>
          <w:tcPr>
            <w:tcW w:w="1728" w:type="dxa"/>
            <w:tcBorders>
              <w:top w:val="single" w:sz="4" w:space="0" w:color="auto"/>
              <w:bottom w:val="single" w:sz="4" w:space="0" w:color="auto"/>
            </w:tcBorders>
            <w:shd w:val="clear" w:color="auto" w:fill="FFFFFF"/>
          </w:tcPr>
          <w:p w14:paraId="679F5B78"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678500F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748376B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6E735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EA27463" w14:textId="77777777" w:rsidTr="00E50DB9">
        <w:tc>
          <w:tcPr>
            <w:tcW w:w="1728" w:type="dxa"/>
            <w:tcBorders>
              <w:top w:val="single" w:sz="4" w:space="0" w:color="auto"/>
              <w:bottom w:val="single" w:sz="4" w:space="0" w:color="auto"/>
            </w:tcBorders>
            <w:shd w:val="clear" w:color="auto" w:fill="FFFFFF"/>
          </w:tcPr>
          <w:p w14:paraId="2681BDB9"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5A583AC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5D38C3C"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FB78628" w14:textId="77777777" w:rsidR="00E921A2" w:rsidRPr="00121095" w:rsidRDefault="00E921A2">
            <w:pPr>
              <w:pStyle w:val="QryTableInputParam"/>
              <w:rPr>
                <w:lang w:val="en-US"/>
              </w:rPr>
            </w:pPr>
          </w:p>
        </w:tc>
      </w:tr>
      <w:tr w:rsidR="00E921A2" w:rsidRPr="00E921A2" w14:paraId="68336568" w14:textId="77777777" w:rsidTr="00E50DB9">
        <w:tc>
          <w:tcPr>
            <w:tcW w:w="1728" w:type="dxa"/>
            <w:tcBorders>
              <w:top w:val="single" w:sz="4" w:space="0" w:color="auto"/>
              <w:bottom w:val="single" w:sz="4" w:space="0" w:color="auto"/>
            </w:tcBorders>
            <w:shd w:val="clear" w:color="auto" w:fill="FFFFFF"/>
          </w:tcPr>
          <w:p w14:paraId="1957DB39"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A81EAB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515E2C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3AA52B2" w14:textId="77777777" w:rsidR="00E921A2" w:rsidRPr="00121095" w:rsidRDefault="00E921A2">
            <w:pPr>
              <w:pStyle w:val="QryTableInputParam"/>
              <w:rPr>
                <w:lang w:val="en-US"/>
              </w:rPr>
            </w:pPr>
            <w:r w:rsidRPr="00121095">
              <w:rPr>
                <w:lang w:val="en-US"/>
              </w:rPr>
              <w:t>Components: (if applicable)</w:t>
            </w:r>
          </w:p>
        </w:tc>
      </w:tr>
      <w:tr w:rsidR="00E921A2" w:rsidRPr="00E921A2" w14:paraId="715ED210" w14:textId="77777777" w:rsidTr="00E50DB9">
        <w:tc>
          <w:tcPr>
            <w:tcW w:w="1728" w:type="dxa"/>
            <w:tcBorders>
              <w:top w:val="single" w:sz="4" w:space="0" w:color="auto"/>
              <w:bottom w:val="single" w:sz="4" w:space="0" w:color="auto"/>
            </w:tcBorders>
            <w:shd w:val="clear" w:color="auto" w:fill="FFFFFF"/>
          </w:tcPr>
          <w:p w14:paraId="16C6329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C902665"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11DD279"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00204760" w14:textId="77777777" w:rsidR="00E921A2" w:rsidRPr="00121095" w:rsidRDefault="00E921A2">
            <w:pPr>
              <w:pStyle w:val="QryTableInputParam"/>
              <w:rPr>
                <w:lang w:val="en-US"/>
              </w:rPr>
            </w:pPr>
            <w:r w:rsidRPr="00121095">
              <w:rPr>
                <w:lang w:val="en-US"/>
              </w:rPr>
              <w:t>(Description)</w:t>
            </w:r>
          </w:p>
        </w:tc>
      </w:tr>
      <w:tr w:rsidR="00E921A2" w:rsidRPr="00E921A2" w14:paraId="4C9B8357" w14:textId="77777777" w:rsidTr="00E50DB9">
        <w:tc>
          <w:tcPr>
            <w:tcW w:w="1728" w:type="dxa"/>
            <w:tcBorders>
              <w:top w:val="single" w:sz="4" w:space="0" w:color="auto"/>
              <w:bottom w:val="single" w:sz="4" w:space="0" w:color="auto"/>
            </w:tcBorders>
            <w:shd w:val="clear" w:color="auto" w:fill="FFFFFF"/>
          </w:tcPr>
          <w:p w14:paraId="5DADA5C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69BC9B3A"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39BF02B"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0594AE9" w14:textId="77777777" w:rsidR="00E921A2" w:rsidRPr="00121095" w:rsidRDefault="00E921A2">
            <w:pPr>
              <w:pStyle w:val="QryTableInputParam"/>
              <w:rPr>
                <w:lang w:val="en-US"/>
              </w:rPr>
            </w:pPr>
            <w:r w:rsidRPr="00121095">
              <w:rPr>
                <w:lang w:val="en-US"/>
              </w:rPr>
              <w:t>(Valuation note)</w:t>
            </w:r>
          </w:p>
        </w:tc>
      </w:tr>
      <w:tr w:rsidR="00E921A2" w:rsidRPr="00E921A2" w14:paraId="18A79E39" w14:textId="77777777" w:rsidTr="00E50DB9">
        <w:tc>
          <w:tcPr>
            <w:tcW w:w="1728" w:type="dxa"/>
            <w:tcBorders>
              <w:top w:val="single" w:sz="4" w:space="0" w:color="auto"/>
              <w:bottom w:val="single" w:sz="4" w:space="0" w:color="auto"/>
            </w:tcBorders>
            <w:shd w:val="clear" w:color="auto" w:fill="FFFFFF"/>
          </w:tcPr>
          <w:p w14:paraId="050A916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0177D184"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6CAD6CEC"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4388DE0" w14:textId="77777777" w:rsidR="00E921A2" w:rsidRPr="00121095" w:rsidRDefault="00E921A2">
            <w:pPr>
              <w:pStyle w:val="QryTableInputParam"/>
              <w:rPr>
                <w:lang w:val="en-US"/>
              </w:rPr>
            </w:pPr>
          </w:p>
        </w:tc>
      </w:tr>
      <w:tr w:rsidR="00E921A2" w:rsidRPr="00E921A2" w14:paraId="2FDAE14D" w14:textId="77777777" w:rsidTr="00E50DB9">
        <w:tc>
          <w:tcPr>
            <w:tcW w:w="1728" w:type="dxa"/>
            <w:tcBorders>
              <w:top w:val="single" w:sz="4" w:space="0" w:color="auto"/>
              <w:bottom w:val="double" w:sz="4" w:space="0" w:color="auto"/>
            </w:tcBorders>
            <w:shd w:val="clear" w:color="auto" w:fill="FFFFFF"/>
          </w:tcPr>
          <w:p w14:paraId="716DADFF"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17B8FFCF"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2F3A5888"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6C6312F3" w14:textId="77777777" w:rsidR="00E921A2" w:rsidRPr="00121095" w:rsidRDefault="00E921A2">
            <w:pPr>
              <w:pStyle w:val="QryTableInputParam"/>
              <w:rPr>
                <w:lang w:val="en-US"/>
              </w:rPr>
            </w:pPr>
            <w:r w:rsidRPr="00121095">
              <w:rPr>
                <w:lang w:val="en-US"/>
              </w:rPr>
              <w:t>(Valuation note)</w:t>
            </w:r>
          </w:p>
        </w:tc>
      </w:tr>
    </w:tbl>
    <w:p w14:paraId="7B020589" w14:textId="77777777" w:rsidR="00E921A2" w:rsidRPr="00121095" w:rsidRDefault="00E921A2">
      <w:pPr>
        <w:keepNext/>
        <w:spacing w:before="120"/>
      </w:pPr>
      <w:r w:rsidRPr="00121095">
        <w:lastRenderedPageBreak/>
        <w:t>[The following table is used only for the Complex Expression (QSC) variant.]</w:t>
      </w:r>
    </w:p>
    <w:p w14:paraId="179B4C50"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1DBECF0" w14:textId="77777777">
        <w:trPr>
          <w:cantSplit/>
          <w:tblHeader/>
        </w:trPr>
        <w:tc>
          <w:tcPr>
            <w:tcW w:w="1440" w:type="dxa"/>
            <w:tcBorders>
              <w:top w:val="double" w:sz="4" w:space="0" w:color="auto"/>
              <w:bottom w:val="single" w:sz="4" w:space="0" w:color="auto"/>
            </w:tcBorders>
            <w:shd w:val="pct10" w:color="auto" w:fill="FFFFFF"/>
          </w:tcPr>
          <w:p w14:paraId="3BCB5023"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01CE159A" w14:textId="77777777" w:rsidR="00E921A2" w:rsidRPr="00121095" w:rsidRDefault="00E921A2">
            <w:pPr>
              <w:pStyle w:val="QryTableVirtualHeader"/>
              <w:rPr>
                <w:lang w:val="en-US"/>
              </w:rPr>
            </w:pPr>
            <w:r w:rsidRPr="00121095">
              <w:rPr>
                <w:lang w:val="en-US"/>
              </w:rPr>
              <w:t>Key/</w:t>
            </w:r>
          </w:p>
          <w:p w14:paraId="5A1F61F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00FE9409"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4181CA14"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B322C92"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EE4B109"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668717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FD6FD10"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05B7262F"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E40849B"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C2C1C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352282B" w14:textId="77777777" w:rsidR="00E921A2" w:rsidRPr="00121095" w:rsidRDefault="00E921A2">
            <w:pPr>
              <w:pStyle w:val="QryTableVirtualHeader"/>
              <w:rPr>
                <w:lang w:val="en-US"/>
              </w:rPr>
            </w:pPr>
            <w:r w:rsidRPr="00121095">
              <w:rPr>
                <w:lang w:val="en-US"/>
              </w:rPr>
              <w:t>Element Name</w:t>
            </w:r>
          </w:p>
        </w:tc>
      </w:tr>
      <w:tr w:rsidR="00E921A2" w:rsidRPr="00E921A2" w14:paraId="3CE613D5" w14:textId="77777777">
        <w:trPr>
          <w:cantSplit/>
        </w:trPr>
        <w:tc>
          <w:tcPr>
            <w:tcW w:w="1440" w:type="dxa"/>
            <w:tcBorders>
              <w:top w:val="single" w:sz="4" w:space="0" w:color="auto"/>
              <w:bottom w:val="double" w:sz="4" w:space="0" w:color="auto"/>
            </w:tcBorders>
            <w:shd w:val="clear" w:color="auto" w:fill="FFFFFF"/>
          </w:tcPr>
          <w:p w14:paraId="5D1D7BA4"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F1D3538"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8F7BB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18AC5B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3CF14CE"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4A5E0631"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14205A19"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2D31D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8DD1CBB"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15A40ACD"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513F1E48"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D7998C1" w14:textId="77777777" w:rsidR="00E921A2" w:rsidRPr="00121095" w:rsidRDefault="00E921A2">
            <w:pPr>
              <w:pStyle w:val="QryTableVirtual"/>
              <w:rPr>
                <w:lang w:val="en-US"/>
              </w:rPr>
            </w:pPr>
          </w:p>
        </w:tc>
      </w:tr>
    </w:tbl>
    <w:p w14:paraId="6193A59F" w14:textId="77777777" w:rsidR="00E921A2" w:rsidRPr="00121095" w:rsidRDefault="00E921A2">
      <w:pPr>
        <w:keepNext/>
        <w:spacing w:before="120"/>
      </w:pPr>
      <w:r w:rsidRPr="00121095">
        <w:t>[The following table is used only for the Complex Expression (QSC) variant.]</w:t>
      </w:r>
    </w:p>
    <w:p w14:paraId="7845BD65" w14:textId="77777777" w:rsidR="00E921A2" w:rsidRPr="00121095" w:rsidRDefault="00E921A2">
      <w:pPr>
        <w:keepNext/>
        <w:rPr>
          <w:b/>
        </w:rPr>
      </w:pPr>
      <w:r w:rsidRPr="00121095">
        <w:rPr>
          <w:b/>
        </w:rPr>
        <w:t>Virtual Table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7C6E9C52" w14:textId="77777777">
        <w:trPr>
          <w:tblHeader/>
        </w:trPr>
        <w:tc>
          <w:tcPr>
            <w:tcW w:w="1584" w:type="dxa"/>
            <w:tcBorders>
              <w:top w:val="double" w:sz="4" w:space="0" w:color="auto"/>
              <w:bottom w:val="single" w:sz="4" w:space="0" w:color="auto"/>
            </w:tcBorders>
            <w:shd w:val="pct10" w:color="auto" w:fill="FFFFFF"/>
          </w:tcPr>
          <w:p w14:paraId="267FB677"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0C87C6EE"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FE747D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6BAEEF8" w14:textId="77777777" w:rsidR="00E921A2" w:rsidRPr="00121095" w:rsidRDefault="00E921A2">
            <w:pPr>
              <w:pStyle w:val="QryTableInputParamHeader"/>
              <w:rPr>
                <w:lang w:val="en-US"/>
              </w:rPr>
            </w:pPr>
            <w:r w:rsidRPr="00121095">
              <w:rPr>
                <w:lang w:val="en-US"/>
              </w:rPr>
              <w:t>Description</w:t>
            </w:r>
          </w:p>
        </w:tc>
      </w:tr>
      <w:tr w:rsidR="00E921A2" w:rsidRPr="00E921A2" w14:paraId="208E1002" w14:textId="77777777">
        <w:tc>
          <w:tcPr>
            <w:tcW w:w="1584" w:type="dxa"/>
            <w:tcBorders>
              <w:top w:val="single" w:sz="4" w:space="0" w:color="auto"/>
              <w:bottom w:val="double" w:sz="4" w:space="0" w:color="auto"/>
            </w:tcBorders>
            <w:shd w:val="clear" w:color="auto" w:fill="FFFFFF"/>
          </w:tcPr>
          <w:p w14:paraId="3A6FFC49"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752E5827"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DF8D5FE"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E3634A3" w14:textId="77777777" w:rsidR="00E921A2" w:rsidRPr="00121095" w:rsidRDefault="00E921A2">
            <w:pPr>
              <w:pStyle w:val="QryTableInputParam"/>
              <w:rPr>
                <w:lang w:val="en-US"/>
              </w:rPr>
            </w:pPr>
          </w:p>
        </w:tc>
      </w:tr>
    </w:tbl>
    <w:p w14:paraId="0508D873" w14:textId="77777777" w:rsidR="00E921A2" w:rsidRPr="00121095" w:rsidRDefault="00E921A2">
      <w:pPr>
        <w:keepNext/>
        <w:keepLines/>
        <w:spacing w:before="120"/>
      </w:pPr>
      <w:r w:rsidRPr="00121095">
        <w:t>[The following table is used only for the Query by Example (QBE) variant.]</w:t>
      </w:r>
    </w:p>
    <w:p w14:paraId="3F645E56"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B96E4A9" w14:textId="77777777">
        <w:trPr>
          <w:cantSplit/>
          <w:trHeight w:val="117"/>
        </w:trPr>
        <w:tc>
          <w:tcPr>
            <w:tcW w:w="918" w:type="dxa"/>
            <w:shd w:val="pct15" w:color="auto" w:fill="FFFFFF"/>
          </w:tcPr>
          <w:p w14:paraId="0883E9AE"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47A862EC"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21E7BFBE" w14:textId="77777777" w:rsidR="00E921A2" w:rsidRPr="00121095" w:rsidRDefault="00E921A2">
            <w:pPr>
              <w:pStyle w:val="QryTableInputHeaderQBE"/>
              <w:rPr>
                <w:lang w:val="en-US"/>
              </w:rPr>
            </w:pPr>
            <w:r w:rsidRPr="00121095">
              <w:rPr>
                <w:lang w:val="en-US"/>
              </w:rPr>
              <w:t>Key/</w:t>
            </w:r>
          </w:p>
          <w:p w14:paraId="52B3A4D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50C82E5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2AA59B37"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2E4052E4"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74B8BA5C"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6DD24AD6"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378DF7D7"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5C69D5EF"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63412211"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54C4C3C3" w14:textId="77777777" w:rsidR="00E921A2" w:rsidRPr="00121095" w:rsidRDefault="00E921A2">
            <w:pPr>
              <w:pStyle w:val="QryTableInputHeaderQBE"/>
              <w:rPr>
                <w:lang w:val="en-US"/>
              </w:rPr>
            </w:pPr>
            <w:r w:rsidRPr="00121095">
              <w:rPr>
                <w:lang w:val="en-US"/>
              </w:rPr>
              <w:t>Element Name</w:t>
            </w:r>
          </w:p>
        </w:tc>
      </w:tr>
      <w:tr w:rsidR="00E921A2" w:rsidRPr="00E921A2" w14:paraId="515E802D" w14:textId="77777777">
        <w:trPr>
          <w:cantSplit/>
          <w:trHeight w:val="116"/>
        </w:trPr>
        <w:tc>
          <w:tcPr>
            <w:tcW w:w="918" w:type="dxa"/>
          </w:tcPr>
          <w:p w14:paraId="06CEF28D" w14:textId="77777777" w:rsidR="00E921A2" w:rsidRPr="00121095" w:rsidRDefault="00E921A2">
            <w:pPr>
              <w:pStyle w:val="QryTableInputQBE"/>
            </w:pPr>
          </w:p>
        </w:tc>
        <w:tc>
          <w:tcPr>
            <w:tcW w:w="1638" w:type="dxa"/>
          </w:tcPr>
          <w:p w14:paraId="4C3BC5D1" w14:textId="77777777" w:rsidR="00E921A2" w:rsidRPr="00121095" w:rsidRDefault="00E921A2">
            <w:pPr>
              <w:pStyle w:val="QryTableInputQBE"/>
            </w:pPr>
          </w:p>
        </w:tc>
        <w:tc>
          <w:tcPr>
            <w:tcW w:w="810" w:type="dxa"/>
          </w:tcPr>
          <w:p w14:paraId="2C20BE6A" w14:textId="77777777" w:rsidR="00E921A2" w:rsidRPr="00121095" w:rsidRDefault="00E921A2">
            <w:pPr>
              <w:pStyle w:val="QryTableInputQBE"/>
              <w:rPr>
                <w:b/>
              </w:rPr>
            </w:pPr>
          </w:p>
        </w:tc>
        <w:tc>
          <w:tcPr>
            <w:tcW w:w="591" w:type="dxa"/>
          </w:tcPr>
          <w:p w14:paraId="7F35BA07" w14:textId="77777777" w:rsidR="00E921A2" w:rsidRPr="00121095" w:rsidRDefault="00E921A2">
            <w:pPr>
              <w:pStyle w:val="QryTableInputQBE"/>
              <w:rPr>
                <w:b/>
              </w:rPr>
            </w:pPr>
          </w:p>
        </w:tc>
        <w:tc>
          <w:tcPr>
            <w:tcW w:w="579" w:type="dxa"/>
          </w:tcPr>
          <w:p w14:paraId="4B2E905C" w14:textId="77777777" w:rsidR="00E921A2" w:rsidRPr="00121095" w:rsidRDefault="00E921A2">
            <w:pPr>
              <w:pStyle w:val="QryTableInputQBE"/>
              <w:rPr>
                <w:b/>
              </w:rPr>
            </w:pPr>
          </w:p>
        </w:tc>
        <w:tc>
          <w:tcPr>
            <w:tcW w:w="720" w:type="dxa"/>
          </w:tcPr>
          <w:p w14:paraId="5464EFF7" w14:textId="77777777" w:rsidR="00E921A2" w:rsidRPr="00121095" w:rsidRDefault="00E921A2">
            <w:pPr>
              <w:pStyle w:val="QryTableInputQBE"/>
              <w:rPr>
                <w:b/>
              </w:rPr>
            </w:pPr>
          </w:p>
        </w:tc>
        <w:tc>
          <w:tcPr>
            <w:tcW w:w="342" w:type="dxa"/>
          </w:tcPr>
          <w:p w14:paraId="3F56A8B4" w14:textId="77777777" w:rsidR="00E921A2" w:rsidRPr="00121095" w:rsidRDefault="00E921A2">
            <w:pPr>
              <w:pStyle w:val="QryTableInputQBE"/>
              <w:rPr>
                <w:b/>
              </w:rPr>
            </w:pPr>
          </w:p>
        </w:tc>
        <w:tc>
          <w:tcPr>
            <w:tcW w:w="360" w:type="dxa"/>
          </w:tcPr>
          <w:p w14:paraId="7A92D049" w14:textId="77777777" w:rsidR="00E921A2" w:rsidRPr="00121095" w:rsidRDefault="00E921A2">
            <w:pPr>
              <w:pStyle w:val="QryTableInputQBE"/>
              <w:rPr>
                <w:b/>
              </w:rPr>
            </w:pPr>
          </w:p>
        </w:tc>
        <w:tc>
          <w:tcPr>
            <w:tcW w:w="720" w:type="dxa"/>
          </w:tcPr>
          <w:p w14:paraId="6D4D8AFC" w14:textId="77777777" w:rsidR="00E921A2" w:rsidRPr="00121095" w:rsidRDefault="00E921A2">
            <w:pPr>
              <w:pStyle w:val="QryTableInputQBE"/>
              <w:rPr>
                <w:b/>
              </w:rPr>
            </w:pPr>
          </w:p>
        </w:tc>
        <w:tc>
          <w:tcPr>
            <w:tcW w:w="540" w:type="dxa"/>
          </w:tcPr>
          <w:p w14:paraId="52D9D929" w14:textId="77777777" w:rsidR="00E921A2" w:rsidRPr="00121095" w:rsidRDefault="00E921A2">
            <w:pPr>
              <w:pStyle w:val="QryTableInputQBE"/>
              <w:rPr>
                <w:b/>
              </w:rPr>
            </w:pPr>
          </w:p>
        </w:tc>
        <w:tc>
          <w:tcPr>
            <w:tcW w:w="893" w:type="dxa"/>
          </w:tcPr>
          <w:p w14:paraId="0A6CDE3A" w14:textId="77777777" w:rsidR="00E921A2" w:rsidRPr="00121095" w:rsidRDefault="00E921A2">
            <w:pPr>
              <w:pStyle w:val="QryTableInputQBE"/>
            </w:pPr>
          </w:p>
        </w:tc>
        <w:tc>
          <w:tcPr>
            <w:tcW w:w="893" w:type="dxa"/>
          </w:tcPr>
          <w:p w14:paraId="0D9612DE" w14:textId="77777777" w:rsidR="00E921A2" w:rsidRPr="00121095" w:rsidRDefault="00E921A2">
            <w:pPr>
              <w:pStyle w:val="QryTableInputQBE"/>
            </w:pPr>
          </w:p>
        </w:tc>
      </w:tr>
    </w:tbl>
    <w:p w14:paraId="31681AA9" w14:textId="77777777" w:rsidR="00E921A2" w:rsidRPr="00121095" w:rsidRDefault="00E921A2">
      <w:pPr>
        <w:keepNext/>
        <w:spacing w:before="120"/>
      </w:pPr>
      <w:r w:rsidRPr="00121095">
        <w:t>[The following table is used only for the Query by Example variant.]</w:t>
      </w:r>
    </w:p>
    <w:p w14:paraId="01D396D9"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7FB22676" w14:textId="77777777">
        <w:tc>
          <w:tcPr>
            <w:tcW w:w="1458" w:type="dxa"/>
            <w:shd w:val="pct15" w:color="auto" w:fill="FFFFFF"/>
          </w:tcPr>
          <w:p w14:paraId="2D4EA0F4" w14:textId="77777777" w:rsidR="00E921A2" w:rsidRPr="00121095" w:rsidRDefault="00E921A2">
            <w:pPr>
              <w:pStyle w:val="QryTableInputParamHeaderQBE"/>
              <w:rPr>
                <w:lang w:val="en-US"/>
              </w:rPr>
            </w:pPr>
            <w:r w:rsidRPr="00121095">
              <w:rPr>
                <w:lang w:val="en-US"/>
              </w:rPr>
              <w:t>Input Parameter (Query ID=Znn)</w:t>
            </w:r>
          </w:p>
        </w:tc>
        <w:tc>
          <w:tcPr>
            <w:tcW w:w="990" w:type="dxa"/>
            <w:shd w:val="pct15" w:color="auto" w:fill="FFFFFF"/>
          </w:tcPr>
          <w:p w14:paraId="3C818B3B"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50C73811" w14:textId="77777777" w:rsidR="00E921A2" w:rsidRPr="00121095" w:rsidRDefault="00E921A2">
            <w:pPr>
              <w:pStyle w:val="QryTableInputParamHeaderQBE"/>
              <w:rPr>
                <w:lang w:val="en-US"/>
              </w:rPr>
            </w:pPr>
            <w:r w:rsidRPr="00121095">
              <w:rPr>
                <w:lang w:val="en-US"/>
              </w:rPr>
              <w:t>DT</w:t>
            </w:r>
          </w:p>
        </w:tc>
        <w:tc>
          <w:tcPr>
            <w:tcW w:w="5670" w:type="dxa"/>
            <w:shd w:val="pct15" w:color="auto" w:fill="FFFFFF"/>
          </w:tcPr>
          <w:p w14:paraId="05BEB1A8" w14:textId="77777777" w:rsidR="00E921A2" w:rsidRPr="00121095" w:rsidRDefault="00E921A2">
            <w:pPr>
              <w:pStyle w:val="QryTableInputParamHeaderQBE"/>
              <w:rPr>
                <w:lang w:val="en-US"/>
              </w:rPr>
            </w:pPr>
            <w:r w:rsidRPr="00121095">
              <w:rPr>
                <w:lang w:val="en-US"/>
              </w:rPr>
              <w:t>Description</w:t>
            </w:r>
          </w:p>
        </w:tc>
      </w:tr>
      <w:tr w:rsidR="00E921A2" w:rsidRPr="00E921A2" w14:paraId="37D16731" w14:textId="77777777">
        <w:tc>
          <w:tcPr>
            <w:tcW w:w="1458" w:type="dxa"/>
          </w:tcPr>
          <w:p w14:paraId="707A720D" w14:textId="77777777" w:rsidR="00E921A2" w:rsidRPr="00121095" w:rsidRDefault="00E921A2">
            <w:pPr>
              <w:pStyle w:val="QryTableInputParamQBE"/>
              <w:rPr>
                <w:lang w:val="en-US"/>
              </w:rPr>
            </w:pPr>
          </w:p>
        </w:tc>
        <w:tc>
          <w:tcPr>
            <w:tcW w:w="990" w:type="dxa"/>
          </w:tcPr>
          <w:p w14:paraId="24766039" w14:textId="77777777" w:rsidR="00E921A2" w:rsidRPr="00121095" w:rsidRDefault="00E921A2">
            <w:pPr>
              <w:pStyle w:val="QryTableInputParamQBE"/>
              <w:rPr>
                <w:b w:val="0"/>
                <w:lang w:val="en-US"/>
              </w:rPr>
            </w:pPr>
          </w:p>
        </w:tc>
        <w:tc>
          <w:tcPr>
            <w:tcW w:w="720" w:type="dxa"/>
          </w:tcPr>
          <w:p w14:paraId="6C563C27" w14:textId="77777777" w:rsidR="00E921A2" w:rsidRPr="00121095" w:rsidRDefault="00E921A2">
            <w:pPr>
              <w:pStyle w:val="QryTableInputParamQBE"/>
              <w:rPr>
                <w:b w:val="0"/>
                <w:lang w:val="en-US"/>
              </w:rPr>
            </w:pPr>
          </w:p>
        </w:tc>
        <w:tc>
          <w:tcPr>
            <w:tcW w:w="5670" w:type="dxa"/>
          </w:tcPr>
          <w:p w14:paraId="434E8F04" w14:textId="77777777" w:rsidR="00E921A2" w:rsidRPr="00121095" w:rsidRDefault="00E921A2">
            <w:pPr>
              <w:pStyle w:val="QryTableInputParamQBE"/>
              <w:rPr>
                <w:b w:val="0"/>
                <w:lang w:val="en-US"/>
              </w:rPr>
            </w:pPr>
          </w:p>
        </w:tc>
      </w:tr>
    </w:tbl>
    <w:p w14:paraId="77709B5D"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30F4B37F" w14:textId="77777777" w:rsidTr="00E50DB9">
        <w:trPr>
          <w:tblHeader/>
        </w:trPr>
        <w:tc>
          <w:tcPr>
            <w:tcW w:w="720" w:type="dxa"/>
            <w:tcBorders>
              <w:top w:val="double" w:sz="4" w:space="0" w:color="auto"/>
              <w:bottom w:val="single" w:sz="4" w:space="0" w:color="auto"/>
            </w:tcBorders>
            <w:shd w:val="clear" w:color="auto" w:fill="FFFFFF"/>
          </w:tcPr>
          <w:p w14:paraId="3605337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00939594"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38DDF73A"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6624935"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39F531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42437538" w14:textId="77777777" w:rsidR="00E921A2" w:rsidRPr="00121095" w:rsidRDefault="00E921A2">
            <w:pPr>
              <w:pStyle w:val="QryTableRCPHeader"/>
              <w:rPr>
                <w:lang w:val="en-US"/>
              </w:rPr>
            </w:pPr>
            <w:r w:rsidRPr="00121095">
              <w:rPr>
                <w:lang w:val="en-US"/>
              </w:rPr>
              <w:t>Description</w:t>
            </w:r>
          </w:p>
        </w:tc>
      </w:tr>
      <w:tr w:rsidR="00E921A2" w:rsidRPr="00E921A2" w14:paraId="45FBBD00" w14:textId="77777777" w:rsidTr="00E50DB9">
        <w:tc>
          <w:tcPr>
            <w:tcW w:w="720" w:type="dxa"/>
            <w:tcBorders>
              <w:top w:val="single" w:sz="4" w:space="0" w:color="auto"/>
              <w:bottom w:val="double" w:sz="4" w:space="0" w:color="auto"/>
            </w:tcBorders>
            <w:shd w:val="clear" w:color="auto" w:fill="FFFFFF"/>
          </w:tcPr>
          <w:p w14:paraId="3696D3EC"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534CD4D5"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458DCFE3"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6C6D0F8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2EF8B21D"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15D5CBE5" w14:textId="77777777" w:rsidR="00E921A2" w:rsidRPr="00121095" w:rsidRDefault="00E921A2">
            <w:pPr>
              <w:pStyle w:val="QryTableRCP"/>
              <w:rPr>
                <w:lang w:val="en-US"/>
              </w:rPr>
            </w:pPr>
          </w:p>
        </w:tc>
      </w:tr>
    </w:tbl>
    <w:p w14:paraId="658E744D" w14:textId="77777777" w:rsidR="00E921A2" w:rsidRPr="00121095" w:rsidRDefault="00E921A2">
      <w:pPr>
        <w:pStyle w:val="Heading4"/>
      </w:pPr>
      <w:bookmarkStart w:id="211" w:name="_Toc495483543"/>
      <w:bookmarkStart w:id="212" w:name="_Toc24273765"/>
      <w:r w:rsidRPr="00121095">
        <w:t>Query Profile for query with display response</w:t>
      </w:r>
      <w:bookmarkEnd w:id="211"/>
      <w:bookmarkEnd w:id="212"/>
      <w:r w:rsidR="00BF2FE6" w:rsidRPr="00121095">
        <w:fldChar w:fldCharType="begin"/>
      </w:r>
      <w:r w:rsidRPr="00121095">
        <w:instrText xml:space="preserve"> XE "Conformance statement</w:instrText>
      </w:r>
      <w:r w:rsidR="00F2052F">
        <w:instrText>:</w:instrText>
      </w:r>
      <w:r w:rsidRPr="00121095">
        <w:instrText xml:space="preserve">query with display response" </w:instrText>
      </w:r>
      <w:r w:rsidR="00BF2FE6" w:rsidRPr="00121095">
        <w:fldChar w:fldCharType="end"/>
      </w:r>
    </w:p>
    <w:p w14:paraId="25109CDE" w14:textId="77777777" w:rsidR="00E921A2" w:rsidRPr="00121095" w:rsidRDefault="00E921A2">
      <w:pPr>
        <w:pStyle w:val="QryTableCaption"/>
        <w:keepNext/>
        <w:keepLines/>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8CE6BA4" w14:textId="77777777">
        <w:trPr>
          <w:tblHeader/>
        </w:trPr>
        <w:tc>
          <w:tcPr>
            <w:tcW w:w="2880" w:type="dxa"/>
            <w:tcBorders>
              <w:top w:val="double" w:sz="4" w:space="0" w:color="auto"/>
              <w:bottom w:val="single" w:sz="4" w:space="0" w:color="auto"/>
            </w:tcBorders>
            <w:shd w:val="clear" w:color="auto" w:fill="FFFFFF"/>
          </w:tcPr>
          <w:p w14:paraId="095EC3E6" w14:textId="77777777" w:rsidR="00E921A2" w:rsidRPr="00121095" w:rsidRDefault="00E921A2">
            <w:pPr>
              <w:pStyle w:val="QryTableHeader"/>
              <w:keepLines/>
              <w:rPr>
                <w:b w:val="0"/>
                <w:lang w:val="en-US"/>
              </w:rPr>
            </w:pPr>
            <w:r w:rsidRPr="00121095">
              <w:rPr>
                <w:lang w:val="en-US"/>
              </w:rPr>
              <w:t>Query Statement ID (Query ID=Znn):</w:t>
            </w:r>
          </w:p>
        </w:tc>
        <w:tc>
          <w:tcPr>
            <w:tcW w:w="4608" w:type="dxa"/>
            <w:tcBorders>
              <w:top w:val="double" w:sz="4" w:space="0" w:color="auto"/>
              <w:bottom w:val="single" w:sz="4" w:space="0" w:color="auto"/>
            </w:tcBorders>
            <w:shd w:val="clear" w:color="auto" w:fill="FFFFFF"/>
          </w:tcPr>
          <w:p w14:paraId="138DFA77" w14:textId="77777777" w:rsidR="00E921A2" w:rsidRPr="00121095" w:rsidRDefault="00E921A2">
            <w:pPr>
              <w:pStyle w:val="QryTableID"/>
              <w:keepLines/>
              <w:rPr>
                <w:lang w:val="en-US"/>
              </w:rPr>
            </w:pPr>
          </w:p>
        </w:tc>
      </w:tr>
      <w:tr w:rsidR="00E921A2" w:rsidRPr="00E921A2" w14:paraId="21A036F6" w14:textId="77777777">
        <w:tc>
          <w:tcPr>
            <w:tcW w:w="2880" w:type="dxa"/>
            <w:tcBorders>
              <w:top w:val="single" w:sz="4" w:space="0" w:color="auto"/>
              <w:bottom w:val="single" w:sz="4" w:space="0" w:color="auto"/>
            </w:tcBorders>
            <w:shd w:val="clear" w:color="auto" w:fill="FFFFFF"/>
          </w:tcPr>
          <w:p w14:paraId="32044633" w14:textId="77777777" w:rsidR="00E921A2" w:rsidRPr="00121095" w:rsidRDefault="00E921A2">
            <w:pPr>
              <w:pStyle w:val="QryTableHeader"/>
              <w:keepLines/>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905E146" w14:textId="77777777" w:rsidR="00E921A2" w:rsidRPr="00121095" w:rsidRDefault="00E921A2">
            <w:pPr>
              <w:pStyle w:val="QryTableType"/>
              <w:keepLines/>
              <w:rPr>
                <w:lang w:val="en-US"/>
              </w:rPr>
            </w:pPr>
          </w:p>
        </w:tc>
      </w:tr>
      <w:tr w:rsidR="00E921A2" w:rsidRPr="00E921A2" w14:paraId="760796D3" w14:textId="77777777">
        <w:tc>
          <w:tcPr>
            <w:tcW w:w="2880" w:type="dxa"/>
            <w:tcBorders>
              <w:top w:val="single" w:sz="4" w:space="0" w:color="auto"/>
              <w:bottom w:val="single" w:sz="4" w:space="0" w:color="auto"/>
            </w:tcBorders>
            <w:shd w:val="clear" w:color="auto" w:fill="FFFFFF"/>
          </w:tcPr>
          <w:p w14:paraId="1A6950DD" w14:textId="77777777" w:rsidR="00E921A2" w:rsidRPr="00121095" w:rsidRDefault="00E921A2">
            <w:pPr>
              <w:pStyle w:val="QryTableHeader"/>
              <w:keepLines/>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54FEB6D" w14:textId="77777777" w:rsidR="00E921A2" w:rsidRPr="00121095" w:rsidRDefault="00E921A2">
            <w:pPr>
              <w:pStyle w:val="QryTableName"/>
              <w:keepLines/>
              <w:rPr>
                <w:lang w:val="en-US"/>
              </w:rPr>
            </w:pPr>
          </w:p>
        </w:tc>
      </w:tr>
      <w:tr w:rsidR="00E921A2" w:rsidRPr="00E921A2" w14:paraId="23535A3E" w14:textId="77777777">
        <w:tc>
          <w:tcPr>
            <w:tcW w:w="2880" w:type="dxa"/>
            <w:tcBorders>
              <w:top w:val="single" w:sz="4" w:space="0" w:color="auto"/>
              <w:bottom w:val="single" w:sz="4" w:space="0" w:color="auto"/>
            </w:tcBorders>
            <w:shd w:val="clear" w:color="auto" w:fill="FFFFFF"/>
          </w:tcPr>
          <w:p w14:paraId="1C3221E1" w14:textId="77777777" w:rsidR="00E921A2" w:rsidRPr="00121095" w:rsidRDefault="00E921A2">
            <w:pPr>
              <w:pStyle w:val="QryTableHeader"/>
              <w:keepLines/>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4A66B7" w14:textId="77777777" w:rsidR="00E921A2" w:rsidRPr="00121095" w:rsidRDefault="00E921A2">
            <w:pPr>
              <w:pStyle w:val="QryTableTriggerQuery"/>
              <w:keepLines/>
              <w:rPr>
                <w:lang w:val="en-US"/>
              </w:rPr>
            </w:pPr>
          </w:p>
        </w:tc>
      </w:tr>
      <w:tr w:rsidR="00E921A2" w:rsidRPr="00E921A2" w14:paraId="7CD0B138" w14:textId="77777777">
        <w:tc>
          <w:tcPr>
            <w:tcW w:w="2880" w:type="dxa"/>
            <w:tcBorders>
              <w:top w:val="single" w:sz="4" w:space="0" w:color="auto"/>
              <w:bottom w:val="single" w:sz="4" w:space="0" w:color="auto"/>
            </w:tcBorders>
            <w:shd w:val="clear" w:color="auto" w:fill="FFFFFF"/>
          </w:tcPr>
          <w:p w14:paraId="4FB9B53E" w14:textId="77777777" w:rsidR="00E921A2" w:rsidRPr="00121095" w:rsidRDefault="00E921A2">
            <w:pPr>
              <w:pStyle w:val="QryTableHeader"/>
              <w:keepLines/>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226AF89F" w14:textId="77777777" w:rsidR="00E921A2" w:rsidRPr="00121095" w:rsidRDefault="00E921A2">
            <w:pPr>
              <w:pStyle w:val="QryTableMode"/>
              <w:keepLines/>
              <w:rPr>
                <w:lang w:val="en-US"/>
              </w:rPr>
            </w:pPr>
          </w:p>
        </w:tc>
      </w:tr>
      <w:tr w:rsidR="00E921A2" w:rsidRPr="00E921A2" w14:paraId="757FF045" w14:textId="77777777">
        <w:tc>
          <w:tcPr>
            <w:tcW w:w="2880" w:type="dxa"/>
            <w:tcBorders>
              <w:top w:val="single" w:sz="4" w:space="0" w:color="auto"/>
              <w:bottom w:val="single" w:sz="4" w:space="0" w:color="auto"/>
            </w:tcBorders>
            <w:shd w:val="clear" w:color="auto" w:fill="FFFFFF"/>
          </w:tcPr>
          <w:p w14:paraId="6D2B99CB" w14:textId="77777777" w:rsidR="00E921A2" w:rsidRPr="00121095" w:rsidRDefault="00E921A2">
            <w:pPr>
              <w:pStyle w:val="QryTableHeader"/>
              <w:keepLines/>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B7E2AE" w14:textId="77777777" w:rsidR="00E921A2" w:rsidRPr="00121095" w:rsidRDefault="00E921A2">
            <w:pPr>
              <w:pStyle w:val="QryTableResponseTrigger"/>
              <w:keepLines/>
              <w:rPr>
                <w:lang w:val="en-US"/>
              </w:rPr>
            </w:pPr>
          </w:p>
        </w:tc>
      </w:tr>
      <w:tr w:rsidR="00E921A2" w:rsidRPr="00E921A2" w14:paraId="284D08F5" w14:textId="77777777">
        <w:tc>
          <w:tcPr>
            <w:tcW w:w="2880" w:type="dxa"/>
            <w:tcBorders>
              <w:top w:val="single" w:sz="4" w:space="0" w:color="auto"/>
              <w:bottom w:val="single" w:sz="4" w:space="0" w:color="auto"/>
            </w:tcBorders>
            <w:shd w:val="clear" w:color="auto" w:fill="FFFFFF"/>
          </w:tcPr>
          <w:p w14:paraId="483176B6" w14:textId="77777777" w:rsidR="00E921A2" w:rsidRPr="00121095" w:rsidRDefault="00E921A2">
            <w:pPr>
              <w:pStyle w:val="QryTableHeader"/>
              <w:keepLines/>
              <w:rPr>
                <w:lang w:val="en-US"/>
              </w:rPr>
            </w:pPr>
            <w:r w:rsidRPr="00121095">
              <w:rPr>
                <w:lang w:val="en-US"/>
              </w:rPr>
              <w:lastRenderedPageBreak/>
              <w:t>Query Characteristics:</w:t>
            </w:r>
          </w:p>
        </w:tc>
        <w:tc>
          <w:tcPr>
            <w:tcW w:w="4608" w:type="dxa"/>
            <w:tcBorders>
              <w:top w:val="single" w:sz="4" w:space="0" w:color="auto"/>
              <w:bottom w:val="single" w:sz="4" w:space="0" w:color="auto"/>
            </w:tcBorders>
            <w:shd w:val="clear" w:color="auto" w:fill="FFFFFF"/>
          </w:tcPr>
          <w:p w14:paraId="2CA3F078" w14:textId="77777777" w:rsidR="00E921A2" w:rsidRPr="00121095" w:rsidRDefault="00E921A2">
            <w:pPr>
              <w:pStyle w:val="QryTableCharacteristicsQuery"/>
              <w:keepLines/>
              <w:rPr>
                <w:lang w:val="en-US"/>
              </w:rPr>
            </w:pPr>
          </w:p>
        </w:tc>
      </w:tr>
      <w:tr w:rsidR="00E921A2" w:rsidRPr="00E921A2" w14:paraId="156CC84D" w14:textId="77777777">
        <w:tc>
          <w:tcPr>
            <w:tcW w:w="2880" w:type="dxa"/>
            <w:tcBorders>
              <w:top w:val="single" w:sz="4" w:space="0" w:color="auto"/>
              <w:bottom w:val="single" w:sz="4" w:space="0" w:color="auto"/>
            </w:tcBorders>
            <w:shd w:val="clear" w:color="auto" w:fill="FFFFFF"/>
          </w:tcPr>
          <w:p w14:paraId="2E5D5EEB" w14:textId="77777777" w:rsidR="00E921A2" w:rsidRPr="00121095" w:rsidRDefault="00E921A2">
            <w:pPr>
              <w:pStyle w:val="QryTableHeader"/>
              <w:keepLines/>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F0F34E3" w14:textId="77777777" w:rsidR="00E921A2" w:rsidRPr="00121095" w:rsidRDefault="00E921A2">
            <w:pPr>
              <w:pStyle w:val="QryTablePurpose"/>
              <w:keepLines/>
              <w:rPr>
                <w:lang w:val="en-US"/>
              </w:rPr>
            </w:pPr>
          </w:p>
        </w:tc>
      </w:tr>
      <w:tr w:rsidR="00E921A2" w:rsidRPr="00E921A2" w14:paraId="0F3D0759" w14:textId="77777777">
        <w:trPr>
          <w:cantSplit/>
        </w:trPr>
        <w:tc>
          <w:tcPr>
            <w:tcW w:w="2880" w:type="dxa"/>
            <w:tcBorders>
              <w:top w:val="single" w:sz="4" w:space="0" w:color="auto"/>
              <w:bottom w:val="single" w:sz="4" w:space="0" w:color="auto"/>
            </w:tcBorders>
            <w:shd w:val="clear" w:color="auto" w:fill="FFFFFF"/>
          </w:tcPr>
          <w:p w14:paraId="094CF1AA" w14:textId="77777777" w:rsidR="00E921A2" w:rsidRPr="00121095" w:rsidRDefault="00E921A2">
            <w:pPr>
              <w:pStyle w:val="QryTableHeader"/>
              <w:keepLines/>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7DFC95E" w14:textId="77777777" w:rsidR="00E921A2" w:rsidRPr="00121095" w:rsidRDefault="00E921A2">
            <w:pPr>
              <w:pStyle w:val="QryTableCharacteristicsResponse"/>
              <w:keepLines/>
              <w:rPr>
                <w:b/>
                <w:lang w:val="en-US"/>
              </w:rPr>
            </w:pPr>
          </w:p>
        </w:tc>
      </w:tr>
      <w:tr w:rsidR="00E921A2" w:rsidRPr="00E921A2" w14:paraId="32536E38" w14:textId="77777777">
        <w:trPr>
          <w:cantSplit/>
        </w:trPr>
        <w:tc>
          <w:tcPr>
            <w:tcW w:w="2880" w:type="dxa"/>
            <w:tcBorders>
              <w:top w:val="single" w:sz="4" w:space="0" w:color="auto"/>
              <w:bottom w:val="double" w:sz="4" w:space="0" w:color="auto"/>
            </w:tcBorders>
            <w:shd w:val="clear" w:color="auto" w:fill="FFFFFF"/>
          </w:tcPr>
          <w:p w14:paraId="334F9FE6" w14:textId="77777777" w:rsidR="00E921A2" w:rsidRPr="00121095" w:rsidRDefault="00E921A2">
            <w:pPr>
              <w:pStyle w:val="QryTableHeader"/>
              <w:keepLines/>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B607BC" w14:textId="77777777" w:rsidR="00E921A2" w:rsidRPr="00121095" w:rsidRDefault="00E921A2">
            <w:pPr>
              <w:pStyle w:val="QryTableSegmentPattern"/>
              <w:keepLines/>
              <w:rPr>
                <w:lang w:val="en-US"/>
              </w:rPr>
            </w:pPr>
          </w:p>
        </w:tc>
      </w:tr>
    </w:tbl>
    <w:p w14:paraId="45B839A7" w14:textId="77777777" w:rsidR="00E921A2" w:rsidRDefault="00E921A2"/>
    <w:p w14:paraId="4788974E" w14:textId="0A3AD407" w:rsidR="00E921A2" w:rsidRPr="00121095" w:rsidRDefault="00E921A2">
      <w:r>
        <w:t xml:space="preserve">The message structure for QBP^Znn^QPB_Q15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5E216ACB" w14:textId="77777777" w:rsidR="00E921A2" w:rsidRPr="00121095" w:rsidRDefault="00E921A2">
      <w:pPr>
        <w:pStyle w:val="MsgTableCaption"/>
      </w:pPr>
      <w:r w:rsidRPr="00121095">
        <w:t xml:space="preserve">RDY^Znn^RDY_K15: Response Grammar:  RDY Message </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1F45A5"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430AD75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33C02"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B51DCB0"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8C1C1C" w14:textId="77777777" w:rsidR="00E921A2" w:rsidRPr="00121095" w:rsidRDefault="00E921A2">
            <w:pPr>
              <w:pStyle w:val="MsgTableHeader"/>
              <w:jc w:val="center"/>
              <w:rPr>
                <w:lang w:val="en-US"/>
              </w:rPr>
            </w:pPr>
            <w:r w:rsidRPr="00121095">
              <w:rPr>
                <w:lang w:val="en-US"/>
              </w:rPr>
              <w:t>Sec Ref</w:t>
            </w:r>
          </w:p>
        </w:tc>
      </w:tr>
      <w:tr w:rsidR="00E921A2" w:rsidRPr="00E921A2" w14:paraId="5368FEA5" w14:textId="77777777" w:rsidTr="00E50DB9">
        <w:trPr>
          <w:cantSplit/>
          <w:tblHeader/>
          <w:jc w:val="center"/>
        </w:trPr>
        <w:tc>
          <w:tcPr>
            <w:tcW w:w="2880" w:type="dxa"/>
            <w:tcBorders>
              <w:top w:val="single" w:sz="4" w:space="0" w:color="auto"/>
              <w:left w:val="nil"/>
              <w:bottom w:val="dotted" w:sz="4" w:space="0" w:color="auto"/>
              <w:right w:val="nil"/>
            </w:tcBorders>
            <w:shd w:val="clear" w:color="auto" w:fill="FFFFFF"/>
          </w:tcPr>
          <w:p w14:paraId="7ABFC53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FE0655"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145B0A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963B2D" w14:textId="77777777" w:rsidR="00E921A2" w:rsidRPr="00121095" w:rsidRDefault="00E921A2">
            <w:pPr>
              <w:pStyle w:val="MsgTableBody"/>
              <w:jc w:val="center"/>
            </w:pPr>
            <w:r w:rsidRPr="00121095">
              <w:t>2.15.9</w:t>
            </w:r>
          </w:p>
        </w:tc>
      </w:tr>
      <w:tr w:rsidR="00E921A2" w:rsidRPr="00E921A2" w14:paraId="7A3B7AFF"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DFDDCD9"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F0E7A0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96C28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A74B2" w14:textId="77777777" w:rsidR="00E921A2" w:rsidRPr="00121095" w:rsidRDefault="00E921A2">
            <w:pPr>
              <w:pStyle w:val="MsgTableBody"/>
              <w:jc w:val="center"/>
            </w:pPr>
            <w:r w:rsidRPr="00121095">
              <w:t>2.15.12</w:t>
            </w:r>
          </w:p>
        </w:tc>
      </w:tr>
      <w:tr w:rsidR="00E921A2" w:rsidRPr="00E921A2" w14:paraId="2F41977D"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6EA7A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C6B6A7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FE0B79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EF0939" w14:textId="77777777" w:rsidR="00E921A2" w:rsidRPr="00121095" w:rsidRDefault="00E921A2">
            <w:pPr>
              <w:pStyle w:val="MsgTableBody"/>
              <w:jc w:val="center"/>
            </w:pPr>
            <w:r w:rsidRPr="00121095">
              <w:t>2.14.13</w:t>
            </w:r>
          </w:p>
        </w:tc>
      </w:tr>
      <w:tr w:rsidR="00E921A2" w:rsidRPr="00E921A2" w14:paraId="79FE3775"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025D70B4"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5B9582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2776A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3C6511" w14:textId="77777777" w:rsidR="00E921A2" w:rsidRPr="00121095" w:rsidRDefault="00E921A2">
            <w:pPr>
              <w:pStyle w:val="MsgTableBody"/>
              <w:jc w:val="center"/>
            </w:pPr>
            <w:r w:rsidRPr="00121095">
              <w:t>2.15.8</w:t>
            </w:r>
          </w:p>
        </w:tc>
      </w:tr>
      <w:tr w:rsidR="00E921A2" w:rsidRPr="00E921A2" w14:paraId="077F6E38"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28A26E21" w14:textId="77777777" w:rsidR="00E921A2" w:rsidRPr="00121095" w:rsidRDefault="00E921A2">
            <w:pPr>
              <w:pStyle w:val="MsgTableBody"/>
            </w:pPr>
            <w:r w:rsidRPr="00121095">
              <w:t>[ ERR ]</w:t>
            </w:r>
          </w:p>
        </w:tc>
        <w:tc>
          <w:tcPr>
            <w:tcW w:w="4320" w:type="dxa"/>
            <w:tcBorders>
              <w:top w:val="dotted" w:sz="4" w:space="0" w:color="auto"/>
              <w:left w:val="nil"/>
              <w:bottom w:val="dotted" w:sz="4" w:space="0" w:color="auto"/>
              <w:right w:val="nil"/>
            </w:tcBorders>
            <w:shd w:val="clear" w:color="auto" w:fill="FFFFFF"/>
          </w:tcPr>
          <w:p w14:paraId="7A67AD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681565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DA65C7" w14:textId="77777777" w:rsidR="00E921A2" w:rsidRPr="00121095" w:rsidRDefault="00E921A2">
            <w:pPr>
              <w:pStyle w:val="MsgTableBody"/>
              <w:jc w:val="center"/>
            </w:pPr>
            <w:r w:rsidRPr="00121095">
              <w:t>2.15.5</w:t>
            </w:r>
          </w:p>
        </w:tc>
      </w:tr>
      <w:tr w:rsidR="00E921A2" w:rsidRPr="00E921A2" w14:paraId="40D9BC26"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3EB4158A"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DAB15A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76A0B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47D596" w14:textId="1E576D70" w:rsidR="00E921A2" w:rsidRPr="00121095" w:rsidRDefault="002503D5">
            <w:pPr>
              <w:pStyle w:val="MsgTableBody"/>
              <w:jc w:val="center"/>
            </w:pPr>
            <w:r>
              <w:fldChar w:fldCharType="begin"/>
            </w:r>
            <w:r>
              <w:instrText xml:space="preserve"> REF _Ref426413 \r \h  \* MERGEFORMAT </w:instrText>
            </w:r>
            <w:r>
              <w:fldChar w:fldCharType="separate"/>
            </w:r>
            <w:r w:rsidR="00C244BF">
              <w:t>5.5.2</w:t>
            </w:r>
            <w:r>
              <w:fldChar w:fldCharType="end"/>
            </w:r>
          </w:p>
        </w:tc>
      </w:tr>
      <w:tr w:rsidR="00E921A2" w:rsidRPr="00E921A2" w14:paraId="5933092E"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7C13E3C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221651A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D47B0B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31AAC" w14:textId="065A3D6B"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79C6FD41" w14:textId="77777777" w:rsidTr="00E50DB9">
        <w:trPr>
          <w:cantSplit/>
          <w:tblHeader/>
          <w:jc w:val="center"/>
        </w:trPr>
        <w:tc>
          <w:tcPr>
            <w:tcW w:w="2880" w:type="dxa"/>
            <w:tcBorders>
              <w:top w:val="dotted" w:sz="4" w:space="0" w:color="auto"/>
              <w:left w:val="nil"/>
              <w:bottom w:val="dotted" w:sz="4" w:space="0" w:color="auto"/>
              <w:right w:val="nil"/>
            </w:tcBorders>
            <w:shd w:val="clear" w:color="auto" w:fill="FFFFFF"/>
          </w:tcPr>
          <w:p w14:paraId="15F41B9B" w14:textId="77777777" w:rsidR="00E921A2" w:rsidRPr="00121095" w:rsidRDefault="00E921A2">
            <w:pPr>
              <w:pStyle w:val="MsgTableBody"/>
            </w:pPr>
            <w:r w:rsidRPr="00121095">
              <w:t xml:space="preserve">[{ </w:t>
            </w:r>
            <w:hyperlink w:anchor="DSP" w:history="1">
              <w:r w:rsidRPr="00121095">
                <w:rPr>
                  <w:rStyle w:val="Hyperlink"/>
                  <w:sz w:val="14"/>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0D3C061"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6688367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F0672" w14:textId="54CBB63B" w:rsidR="00E921A2" w:rsidRPr="00121095" w:rsidRDefault="002503D5">
            <w:pPr>
              <w:pStyle w:val="MsgTableBody"/>
              <w:jc w:val="center"/>
            </w:pPr>
            <w:r>
              <w:fldChar w:fldCharType="begin"/>
            </w:r>
            <w:r>
              <w:instrText xml:space="preserve"> REF _Ref484513283 \r \h  \* MERGEFORMAT </w:instrText>
            </w:r>
            <w:r>
              <w:fldChar w:fldCharType="separate"/>
            </w:r>
            <w:r w:rsidR="00C244BF">
              <w:t>5.5.1</w:t>
            </w:r>
            <w:r>
              <w:fldChar w:fldCharType="end"/>
            </w:r>
          </w:p>
        </w:tc>
      </w:tr>
      <w:tr w:rsidR="00E921A2" w:rsidRPr="00E921A2" w14:paraId="78167D68" w14:textId="77777777" w:rsidTr="00E50DB9">
        <w:trPr>
          <w:cantSplit/>
          <w:tblHeader/>
          <w:jc w:val="center"/>
        </w:trPr>
        <w:tc>
          <w:tcPr>
            <w:tcW w:w="2880" w:type="dxa"/>
            <w:tcBorders>
              <w:top w:val="dotted" w:sz="4" w:space="0" w:color="auto"/>
              <w:left w:val="nil"/>
              <w:bottom w:val="single" w:sz="2" w:space="0" w:color="auto"/>
              <w:right w:val="nil"/>
            </w:tcBorders>
            <w:shd w:val="clear" w:color="auto" w:fill="FFFFFF"/>
          </w:tcPr>
          <w:p w14:paraId="61EEAF81"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CCFE2A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E37AF2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478717" w14:textId="77777777" w:rsidR="00E921A2" w:rsidRPr="00121095" w:rsidRDefault="00E921A2">
            <w:pPr>
              <w:pStyle w:val="MsgTableBody"/>
              <w:jc w:val="center"/>
            </w:pPr>
            <w:r w:rsidRPr="00121095">
              <w:t>2.15.4</w:t>
            </w:r>
          </w:p>
        </w:tc>
      </w:tr>
    </w:tbl>
    <w:p w14:paraId="11D5E8E2" w14:textId="77777777" w:rsidR="00E921A2" w:rsidRDefault="00E921A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6AF9C6F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653E15E" w14:textId="77777777" w:rsidR="0049558B" w:rsidRDefault="0049558B" w:rsidP="00381A24">
            <w:pPr>
              <w:pStyle w:val="ACK-ChoreographyHeader"/>
            </w:pPr>
            <w:r>
              <w:t>Acknowledgement Choreography</w:t>
            </w:r>
          </w:p>
        </w:tc>
      </w:tr>
      <w:tr w:rsidR="0049558B" w14:paraId="23C8B0A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B53AAB6" w14:textId="77777777" w:rsidR="0049558B" w:rsidRDefault="0049558B" w:rsidP="00381A24">
            <w:pPr>
              <w:pStyle w:val="ACK-ChoreographyHeader"/>
            </w:pPr>
            <w:r w:rsidRPr="00121095">
              <w:t>RDY^Znn^RDY_K15</w:t>
            </w:r>
          </w:p>
        </w:tc>
      </w:tr>
      <w:tr w:rsidR="0049558B" w14:paraId="51F4C9E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2DDAC5"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B2EAB2F"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869E7F7" w14:textId="77777777" w:rsidR="0049558B" w:rsidRDefault="0049558B" w:rsidP="00381A24">
            <w:pPr>
              <w:pStyle w:val="ACK-ChoreographyBody"/>
            </w:pPr>
            <w:r>
              <w:t>Field value: Enhanced mode</w:t>
            </w:r>
          </w:p>
        </w:tc>
      </w:tr>
      <w:tr w:rsidR="0049558B" w14:paraId="7CB1907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6F3186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6FB438A"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05ADA1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86DF08A" w14:textId="77777777" w:rsidR="0049558B" w:rsidRDefault="0049558B" w:rsidP="00381A24">
            <w:pPr>
              <w:pStyle w:val="ACK-ChoreographyBody"/>
            </w:pPr>
            <w:r>
              <w:t>AL, SU, ER</w:t>
            </w:r>
          </w:p>
        </w:tc>
      </w:tr>
      <w:tr w:rsidR="0049558B" w14:paraId="0E04B7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300C149"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0F03D814"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2185207A"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0B3BBE6B" w14:textId="77777777" w:rsidR="0049558B" w:rsidRDefault="0049558B" w:rsidP="00381A24">
            <w:pPr>
              <w:pStyle w:val="ACK-ChoreographyBody"/>
            </w:pPr>
            <w:r>
              <w:t>AL</w:t>
            </w:r>
          </w:p>
        </w:tc>
      </w:tr>
      <w:tr w:rsidR="0049558B" w14:paraId="53A9C68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5EE958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CEB6444"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D7240B9"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329BFA3" w14:textId="77777777" w:rsidR="0049558B" w:rsidRDefault="0049558B" w:rsidP="00381A24">
            <w:pPr>
              <w:pStyle w:val="ACK-ChoreographyBody"/>
            </w:pPr>
            <w:r>
              <w:rPr>
                <w:szCs w:val="16"/>
              </w:rPr>
              <w:t>ACK^Znn^ACK</w:t>
            </w:r>
          </w:p>
        </w:tc>
      </w:tr>
      <w:tr w:rsidR="0049558B" w14:paraId="059FFC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331FB9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F8E9652" w14:textId="77777777" w:rsidR="0049558B" w:rsidRDefault="0049558B" w:rsidP="00381A24">
            <w:pPr>
              <w:pStyle w:val="ACK-ChoreographyBody"/>
            </w:pPr>
            <w:r>
              <w:rPr>
                <w:lang w:val="de-DE"/>
              </w:rPr>
              <w:t>-</w:t>
            </w:r>
          </w:p>
        </w:tc>
        <w:tc>
          <w:tcPr>
            <w:tcW w:w="1843" w:type="dxa"/>
            <w:tcBorders>
              <w:top w:val="single" w:sz="4" w:space="0" w:color="auto"/>
              <w:left w:val="single" w:sz="4" w:space="0" w:color="auto"/>
              <w:bottom w:val="single" w:sz="4" w:space="0" w:color="auto"/>
              <w:right w:val="single" w:sz="4" w:space="0" w:color="auto"/>
            </w:tcBorders>
            <w:hideMark/>
          </w:tcPr>
          <w:p w14:paraId="3C298AED" w14:textId="77777777" w:rsidR="0049558B" w:rsidRDefault="0049558B" w:rsidP="00381A24">
            <w:pPr>
              <w:pStyle w:val="ACK-ChoreographyBody"/>
            </w:pPr>
            <w:r>
              <w:rPr>
                <w:lang w:val="de-DE"/>
              </w:rPr>
              <w:t>-</w:t>
            </w:r>
          </w:p>
        </w:tc>
        <w:tc>
          <w:tcPr>
            <w:tcW w:w="1842" w:type="dxa"/>
            <w:tcBorders>
              <w:top w:val="single" w:sz="4" w:space="0" w:color="auto"/>
              <w:left w:val="single" w:sz="4" w:space="0" w:color="auto"/>
              <w:bottom w:val="single" w:sz="4" w:space="0" w:color="auto"/>
              <w:right w:val="single" w:sz="4" w:space="0" w:color="auto"/>
            </w:tcBorders>
            <w:hideMark/>
          </w:tcPr>
          <w:p w14:paraId="20C37659" w14:textId="77777777" w:rsidR="0049558B" w:rsidRDefault="0049558B" w:rsidP="00381A24">
            <w:pPr>
              <w:pStyle w:val="ACK-ChoreographyBody"/>
            </w:pPr>
            <w:r>
              <w:rPr>
                <w:lang w:val="de-DE"/>
              </w:rPr>
              <w:t>-</w:t>
            </w:r>
          </w:p>
        </w:tc>
      </w:tr>
    </w:tbl>
    <w:p w14:paraId="65A33E4E" w14:textId="77777777" w:rsidR="0049558B" w:rsidRPr="00121095" w:rsidRDefault="0049558B"/>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2DFDA268" w14:textId="77777777">
        <w:trPr>
          <w:cantSplit/>
          <w:tblHeader/>
        </w:trPr>
        <w:tc>
          <w:tcPr>
            <w:tcW w:w="8640" w:type="dxa"/>
            <w:tcBorders>
              <w:top w:val="double" w:sz="4" w:space="0" w:color="auto"/>
              <w:bottom w:val="single" w:sz="4" w:space="0" w:color="auto"/>
            </w:tcBorders>
            <w:shd w:val="pct10" w:color="auto" w:fill="FFFFFF"/>
          </w:tcPr>
          <w:p w14:paraId="429A2155" w14:textId="77777777" w:rsidR="00E921A2" w:rsidRPr="00121095" w:rsidRDefault="00E921A2">
            <w:pPr>
              <w:pStyle w:val="QryTableDisplayLineHeader"/>
              <w:rPr>
                <w:lang w:val="en-US"/>
              </w:rPr>
            </w:pPr>
            <w:r w:rsidRPr="00121095">
              <w:rPr>
                <w:lang w:val="en-US"/>
              </w:rPr>
              <w:t>The data will display as follows: (Query ID=Znn)</w:t>
            </w:r>
          </w:p>
        </w:tc>
      </w:tr>
      <w:tr w:rsidR="00E921A2" w:rsidRPr="00E921A2" w14:paraId="642D72E9" w14:textId="77777777">
        <w:trPr>
          <w:cantSplit/>
          <w:tblHeader/>
        </w:trPr>
        <w:tc>
          <w:tcPr>
            <w:tcW w:w="8640" w:type="dxa"/>
            <w:tcBorders>
              <w:top w:val="single" w:sz="4" w:space="0" w:color="auto"/>
              <w:bottom w:val="double" w:sz="4" w:space="0" w:color="auto"/>
            </w:tcBorders>
            <w:shd w:val="clear" w:color="auto" w:fill="FFFFFF"/>
          </w:tcPr>
          <w:p w14:paraId="764C322A" w14:textId="77777777" w:rsidR="00E921A2" w:rsidRPr="00121095" w:rsidRDefault="00E921A2">
            <w:pPr>
              <w:pStyle w:val="QryTableDisplayLine"/>
              <w:rPr>
                <w:lang w:val="en-US"/>
              </w:rPr>
            </w:pPr>
            <w:r w:rsidRPr="00121095">
              <w:rPr>
                <w:lang w:val="en-US"/>
              </w:rPr>
              <w:t>DSP|||       (data in actual display format)</w:t>
            </w:r>
          </w:p>
        </w:tc>
      </w:tr>
    </w:tbl>
    <w:p w14:paraId="3E9E4603" w14:textId="77777777" w:rsidR="00E921A2" w:rsidRPr="00121095" w:rsidRDefault="00E921A2">
      <w:pPr>
        <w:keepNext/>
        <w:spacing w:before="12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3ABAA44" w14:textId="77777777">
        <w:trPr>
          <w:cantSplit/>
          <w:tblHeader/>
        </w:trPr>
        <w:tc>
          <w:tcPr>
            <w:tcW w:w="648" w:type="dxa"/>
            <w:tcBorders>
              <w:top w:val="double" w:sz="4" w:space="0" w:color="auto"/>
              <w:bottom w:val="single" w:sz="4" w:space="0" w:color="auto"/>
            </w:tcBorders>
            <w:shd w:val="clear" w:color="auto" w:fill="FFFFFF"/>
          </w:tcPr>
          <w:p w14:paraId="58F0B41C" w14:textId="77777777" w:rsidR="00E921A2" w:rsidRPr="00121095" w:rsidRDefault="00E921A2">
            <w:pPr>
              <w:pStyle w:val="QryTableInputHeader"/>
              <w:rPr>
                <w:lang w:val="en-US"/>
              </w:rPr>
            </w:pPr>
            <w:r w:rsidRPr="00121095">
              <w:rPr>
                <w:lang w:val="en-US"/>
              </w:rPr>
              <w:t>Field Seq (Query ID=Znn)</w:t>
            </w:r>
          </w:p>
        </w:tc>
        <w:tc>
          <w:tcPr>
            <w:tcW w:w="1296" w:type="dxa"/>
            <w:tcBorders>
              <w:top w:val="double" w:sz="4" w:space="0" w:color="auto"/>
              <w:bottom w:val="single" w:sz="4" w:space="0" w:color="auto"/>
            </w:tcBorders>
            <w:shd w:val="clear" w:color="auto" w:fill="FFFFFF"/>
          </w:tcPr>
          <w:p w14:paraId="253A79E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F6363B1" w14:textId="77777777" w:rsidR="00E921A2" w:rsidRPr="00121095" w:rsidRDefault="00E921A2">
            <w:pPr>
              <w:pStyle w:val="QryTableInputHeader"/>
              <w:rPr>
                <w:lang w:val="en-US"/>
              </w:rPr>
            </w:pPr>
            <w:r w:rsidRPr="00121095">
              <w:rPr>
                <w:lang w:val="en-US"/>
              </w:rPr>
              <w:t>Key/</w:t>
            </w:r>
          </w:p>
          <w:p w14:paraId="32F44FCC"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1A61E6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3CEA02D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87C5B6E"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55CC7CED"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20E17494"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04421B80"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725A6C8"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A7C4A14"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32D230"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1B624B8" w14:textId="77777777" w:rsidR="00E921A2" w:rsidRPr="00121095" w:rsidRDefault="00E921A2">
            <w:pPr>
              <w:pStyle w:val="QryTableInputHeader"/>
              <w:rPr>
                <w:b w:val="0"/>
                <w:lang w:val="en-US"/>
              </w:rPr>
            </w:pPr>
            <w:r w:rsidRPr="00121095">
              <w:rPr>
                <w:lang w:val="en-US"/>
              </w:rPr>
              <w:t>Element Name</w:t>
            </w:r>
          </w:p>
        </w:tc>
      </w:tr>
      <w:tr w:rsidR="00E921A2" w:rsidRPr="00E921A2" w14:paraId="2BD62B33" w14:textId="77777777">
        <w:trPr>
          <w:cantSplit/>
        </w:trPr>
        <w:tc>
          <w:tcPr>
            <w:tcW w:w="648" w:type="dxa"/>
            <w:tcBorders>
              <w:top w:val="single" w:sz="4" w:space="0" w:color="auto"/>
              <w:bottom w:val="single" w:sz="4" w:space="0" w:color="auto"/>
            </w:tcBorders>
            <w:shd w:val="clear" w:color="auto" w:fill="FFFFFF"/>
          </w:tcPr>
          <w:p w14:paraId="1BAFE39F"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5BC1A69"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5C4E0B3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10BAA9"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1D5A708"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0C75BC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1BC3644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1EBA64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56D67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66FA4C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411033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BB5335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17E7834" w14:textId="77777777" w:rsidR="00E921A2" w:rsidRPr="00121095" w:rsidRDefault="00E921A2">
            <w:pPr>
              <w:pStyle w:val="QryTableInput"/>
            </w:pPr>
          </w:p>
        </w:tc>
      </w:tr>
      <w:tr w:rsidR="00E921A2" w:rsidRPr="00E921A2" w14:paraId="777ECA26" w14:textId="77777777">
        <w:trPr>
          <w:cantSplit/>
        </w:trPr>
        <w:tc>
          <w:tcPr>
            <w:tcW w:w="648" w:type="dxa"/>
            <w:tcBorders>
              <w:top w:val="single" w:sz="4" w:space="0" w:color="auto"/>
              <w:bottom w:val="single" w:sz="4" w:space="0" w:color="auto"/>
            </w:tcBorders>
            <w:shd w:val="clear" w:color="auto" w:fill="FFFFFF"/>
          </w:tcPr>
          <w:p w14:paraId="524401DE"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088049"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F2E33C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A864406"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BEC5A04"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546425E"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436CCDBD"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01DB15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91CB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A40591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A6F72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D63D87F"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A7577B9" w14:textId="77777777" w:rsidR="00E921A2" w:rsidRPr="00121095" w:rsidRDefault="00E921A2">
            <w:pPr>
              <w:pStyle w:val="QryTableInput"/>
            </w:pPr>
          </w:p>
        </w:tc>
      </w:tr>
      <w:tr w:rsidR="00E921A2" w:rsidRPr="00E921A2" w14:paraId="22F28A12" w14:textId="77777777">
        <w:trPr>
          <w:cantSplit/>
        </w:trPr>
        <w:tc>
          <w:tcPr>
            <w:tcW w:w="648" w:type="dxa"/>
            <w:tcBorders>
              <w:top w:val="single" w:sz="4" w:space="0" w:color="auto"/>
              <w:bottom w:val="double" w:sz="4" w:space="0" w:color="auto"/>
            </w:tcBorders>
            <w:shd w:val="clear" w:color="auto" w:fill="FFFFFF"/>
          </w:tcPr>
          <w:p w14:paraId="561DFAC1" w14:textId="77777777" w:rsidR="00E921A2" w:rsidRPr="00121095" w:rsidRDefault="00E921A2">
            <w:pPr>
              <w:pStyle w:val="QryTableInput"/>
              <w:rPr>
                <w:b/>
              </w:rPr>
            </w:pPr>
          </w:p>
        </w:tc>
        <w:tc>
          <w:tcPr>
            <w:tcW w:w="1296" w:type="dxa"/>
            <w:tcBorders>
              <w:top w:val="single" w:sz="4" w:space="0" w:color="auto"/>
              <w:bottom w:val="double" w:sz="4" w:space="0" w:color="auto"/>
            </w:tcBorders>
            <w:shd w:val="clear" w:color="auto" w:fill="FFFFFF"/>
          </w:tcPr>
          <w:p w14:paraId="5729AE21" w14:textId="77777777" w:rsidR="00E921A2" w:rsidRPr="00121095" w:rsidRDefault="00E921A2">
            <w:pPr>
              <w:pStyle w:val="QryTableInput"/>
              <w:rPr>
                <w:b/>
              </w:rPr>
            </w:pPr>
            <w:r w:rsidRPr="00121095">
              <w:rPr>
                <w:b/>
              </w:rPr>
              <w:t>InputItem</w:t>
            </w:r>
          </w:p>
        </w:tc>
        <w:tc>
          <w:tcPr>
            <w:tcW w:w="792" w:type="dxa"/>
            <w:tcBorders>
              <w:top w:val="single" w:sz="4" w:space="0" w:color="auto"/>
              <w:bottom w:val="double" w:sz="4" w:space="0" w:color="auto"/>
            </w:tcBorders>
            <w:shd w:val="clear" w:color="auto" w:fill="FFFFFF"/>
          </w:tcPr>
          <w:p w14:paraId="750A170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1F226F17"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070C8F7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7E86E00"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7AD09817"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F679CFF"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34FEB92E"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2B12EB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0FE8677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1D6710F"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7ABC400F" w14:textId="77777777" w:rsidR="00E921A2" w:rsidRPr="00121095" w:rsidRDefault="00E921A2">
            <w:pPr>
              <w:pStyle w:val="QryTableInput"/>
            </w:pPr>
          </w:p>
        </w:tc>
      </w:tr>
    </w:tbl>
    <w:p w14:paraId="4DA78983" w14:textId="77777777" w:rsidR="00E921A2" w:rsidRPr="00121095" w:rsidRDefault="00E921A2">
      <w:pPr>
        <w:keepNext/>
        <w:spacing w:before="120"/>
      </w:pPr>
      <w:r w:rsidRPr="00121095">
        <w:rPr>
          <w:b/>
        </w:rPr>
        <w:t>QPD Input Parameter Field Description and Commentary</w:t>
      </w:r>
    </w:p>
    <w:tbl>
      <w:tblPr>
        <w:tblW w:w="95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194"/>
        <w:gridCol w:w="910"/>
        <w:gridCol w:w="5760"/>
      </w:tblGrid>
      <w:tr w:rsidR="00E921A2" w:rsidRPr="00E921A2" w14:paraId="680D0AD6" w14:textId="77777777" w:rsidTr="00E50DB9">
        <w:trPr>
          <w:tblHeader/>
        </w:trPr>
        <w:tc>
          <w:tcPr>
            <w:tcW w:w="1728" w:type="dxa"/>
            <w:tcBorders>
              <w:top w:val="double" w:sz="4" w:space="0" w:color="auto"/>
              <w:bottom w:val="single" w:sz="4" w:space="0" w:color="auto"/>
            </w:tcBorders>
            <w:shd w:val="pct10" w:color="auto" w:fill="FFFFFF"/>
          </w:tcPr>
          <w:p w14:paraId="2F53508A" w14:textId="77777777" w:rsidR="00E921A2" w:rsidRPr="00121095" w:rsidRDefault="00E921A2">
            <w:pPr>
              <w:pStyle w:val="QryTableInputParamHeader"/>
              <w:rPr>
                <w:lang w:val="en-US"/>
              </w:rPr>
            </w:pPr>
            <w:r w:rsidRPr="00121095">
              <w:rPr>
                <w:lang w:val="en-US"/>
              </w:rPr>
              <w:t>Input Parameter (Query ID=Znn)</w:t>
            </w:r>
          </w:p>
        </w:tc>
        <w:tc>
          <w:tcPr>
            <w:tcW w:w="1194" w:type="dxa"/>
            <w:tcBorders>
              <w:top w:val="double" w:sz="4" w:space="0" w:color="auto"/>
              <w:bottom w:val="single" w:sz="4" w:space="0" w:color="auto"/>
            </w:tcBorders>
            <w:shd w:val="pct10" w:color="auto" w:fill="FFFFFF"/>
          </w:tcPr>
          <w:p w14:paraId="2A4591D4" w14:textId="77777777" w:rsidR="00E921A2" w:rsidRPr="00121095" w:rsidRDefault="00E921A2">
            <w:pPr>
              <w:pStyle w:val="QryTableInputParamHeader"/>
              <w:rPr>
                <w:lang w:val="en-US"/>
              </w:rPr>
            </w:pPr>
            <w:r w:rsidRPr="00121095">
              <w:rPr>
                <w:lang w:val="en-US"/>
              </w:rPr>
              <w:t>Comp. Name</w:t>
            </w:r>
          </w:p>
        </w:tc>
        <w:tc>
          <w:tcPr>
            <w:tcW w:w="910" w:type="dxa"/>
            <w:tcBorders>
              <w:top w:val="double" w:sz="4" w:space="0" w:color="auto"/>
              <w:bottom w:val="single" w:sz="4" w:space="0" w:color="auto"/>
            </w:tcBorders>
            <w:shd w:val="pct10" w:color="auto" w:fill="FFFFFF"/>
          </w:tcPr>
          <w:p w14:paraId="49F847B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4E4C958" w14:textId="77777777" w:rsidR="00E921A2" w:rsidRPr="00121095" w:rsidRDefault="00E921A2">
            <w:pPr>
              <w:pStyle w:val="QryTableInputParamHeader"/>
              <w:rPr>
                <w:lang w:val="en-US"/>
              </w:rPr>
            </w:pPr>
            <w:r w:rsidRPr="00121095">
              <w:rPr>
                <w:lang w:val="en-US"/>
              </w:rPr>
              <w:t>Description</w:t>
            </w:r>
          </w:p>
        </w:tc>
      </w:tr>
      <w:tr w:rsidR="00E921A2" w:rsidRPr="00E921A2" w14:paraId="6ADBB478" w14:textId="77777777" w:rsidTr="00E50DB9">
        <w:tc>
          <w:tcPr>
            <w:tcW w:w="1728" w:type="dxa"/>
            <w:tcBorders>
              <w:top w:val="single" w:sz="4" w:space="0" w:color="auto"/>
              <w:bottom w:val="single" w:sz="4" w:space="0" w:color="auto"/>
            </w:tcBorders>
            <w:shd w:val="clear" w:color="auto" w:fill="FFFFFF"/>
          </w:tcPr>
          <w:p w14:paraId="576593B9" w14:textId="77777777" w:rsidR="00E921A2" w:rsidRPr="00121095" w:rsidRDefault="00E921A2">
            <w:pPr>
              <w:pStyle w:val="QryTableInputParam"/>
              <w:rPr>
                <w:lang w:val="en-US"/>
              </w:rPr>
            </w:pPr>
            <w:r w:rsidRPr="00121095">
              <w:rPr>
                <w:lang w:val="en-US"/>
              </w:rPr>
              <w:t>MessageQueryName</w:t>
            </w:r>
          </w:p>
        </w:tc>
        <w:tc>
          <w:tcPr>
            <w:tcW w:w="1194" w:type="dxa"/>
            <w:tcBorders>
              <w:top w:val="single" w:sz="4" w:space="0" w:color="auto"/>
              <w:bottom w:val="single" w:sz="4" w:space="0" w:color="auto"/>
            </w:tcBorders>
            <w:shd w:val="clear" w:color="auto" w:fill="FFFFFF"/>
          </w:tcPr>
          <w:p w14:paraId="6EE11432"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BD0A2E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E061837" w14:textId="77777777" w:rsidR="00E921A2" w:rsidRPr="00121095" w:rsidRDefault="00E921A2">
            <w:pPr>
              <w:pStyle w:val="QryTableInputParam"/>
              <w:rPr>
                <w:lang w:val="en-US"/>
              </w:rPr>
            </w:pPr>
            <w:r w:rsidRPr="00121095">
              <w:rPr>
                <w:lang w:val="en-US"/>
              </w:rPr>
              <w:t xml:space="preserve">SHALL be valued </w:t>
            </w:r>
            <w:r w:rsidRPr="00121095">
              <w:rPr>
                <w:b/>
                <w:lang w:val="en-US"/>
              </w:rPr>
              <w:t>Znn^&lt;query name&gt;^HL7nnnn</w:t>
            </w:r>
            <w:r w:rsidRPr="00121095">
              <w:rPr>
                <w:lang w:val="en-US"/>
              </w:rPr>
              <w:t>.</w:t>
            </w:r>
          </w:p>
        </w:tc>
      </w:tr>
      <w:tr w:rsidR="00E921A2" w:rsidRPr="00E921A2" w14:paraId="13B47DC6" w14:textId="77777777" w:rsidTr="00E50DB9">
        <w:tc>
          <w:tcPr>
            <w:tcW w:w="1728" w:type="dxa"/>
            <w:tcBorders>
              <w:top w:val="single" w:sz="4" w:space="0" w:color="auto"/>
              <w:bottom w:val="single" w:sz="4" w:space="0" w:color="auto"/>
            </w:tcBorders>
            <w:shd w:val="clear" w:color="auto" w:fill="FFFFFF"/>
          </w:tcPr>
          <w:p w14:paraId="09A74C2B" w14:textId="77777777" w:rsidR="00E921A2" w:rsidRPr="00121095" w:rsidRDefault="00E921A2">
            <w:pPr>
              <w:pStyle w:val="QryTableInputParam"/>
              <w:rPr>
                <w:lang w:val="en-US"/>
              </w:rPr>
            </w:pPr>
            <w:r w:rsidRPr="00121095">
              <w:rPr>
                <w:lang w:val="en-US"/>
              </w:rPr>
              <w:t>QueryTag</w:t>
            </w:r>
          </w:p>
        </w:tc>
        <w:tc>
          <w:tcPr>
            <w:tcW w:w="1194" w:type="dxa"/>
            <w:tcBorders>
              <w:top w:val="single" w:sz="4" w:space="0" w:color="auto"/>
              <w:bottom w:val="single" w:sz="4" w:space="0" w:color="auto"/>
            </w:tcBorders>
            <w:shd w:val="clear" w:color="auto" w:fill="FFFFFF"/>
          </w:tcPr>
          <w:p w14:paraId="7221C8BD"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51EE091"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99CF5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0DE6DC87" w14:textId="77777777" w:rsidTr="00E50DB9">
        <w:tc>
          <w:tcPr>
            <w:tcW w:w="1728" w:type="dxa"/>
            <w:tcBorders>
              <w:top w:val="single" w:sz="4" w:space="0" w:color="auto"/>
              <w:bottom w:val="single" w:sz="4" w:space="0" w:color="auto"/>
            </w:tcBorders>
            <w:shd w:val="clear" w:color="auto" w:fill="FFFFFF"/>
          </w:tcPr>
          <w:p w14:paraId="0E49D2C0" w14:textId="77777777" w:rsidR="00E921A2" w:rsidRPr="00121095" w:rsidRDefault="00E921A2">
            <w:pPr>
              <w:pStyle w:val="QryTableInputParam"/>
              <w:rPr>
                <w:b/>
                <w:lang w:val="en-US"/>
              </w:rPr>
            </w:pPr>
            <w:r w:rsidRPr="00121095">
              <w:rPr>
                <w:b/>
                <w:lang w:val="en-US"/>
              </w:rPr>
              <w:t>InputItem1</w:t>
            </w:r>
          </w:p>
        </w:tc>
        <w:tc>
          <w:tcPr>
            <w:tcW w:w="1194" w:type="dxa"/>
            <w:tcBorders>
              <w:top w:val="single" w:sz="4" w:space="0" w:color="auto"/>
              <w:bottom w:val="single" w:sz="4" w:space="0" w:color="auto"/>
            </w:tcBorders>
            <w:shd w:val="clear" w:color="auto" w:fill="FFFFFF"/>
          </w:tcPr>
          <w:p w14:paraId="4126BD9B"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0644C372"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single" w:sz="4" w:space="0" w:color="auto"/>
            </w:tcBorders>
            <w:shd w:val="clear" w:color="auto" w:fill="FFFFFF"/>
          </w:tcPr>
          <w:p w14:paraId="170AA19E" w14:textId="77777777" w:rsidR="00E921A2" w:rsidRPr="00121095" w:rsidRDefault="00E921A2">
            <w:pPr>
              <w:pStyle w:val="QryTableInputParam"/>
              <w:rPr>
                <w:lang w:val="en-US"/>
              </w:rPr>
            </w:pPr>
          </w:p>
        </w:tc>
      </w:tr>
      <w:tr w:rsidR="00E921A2" w:rsidRPr="00E921A2" w14:paraId="4C5D92F4" w14:textId="77777777" w:rsidTr="00E50DB9">
        <w:tc>
          <w:tcPr>
            <w:tcW w:w="1728" w:type="dxa"/>
            <w:tcBorders>
              <w:top w:val="single" w:sz="4" w:space="0" w:color="auto"/>
              <w:bottom w:val="single" w:sz="4" w:space="0" w:color="auto"/>
            </w:tcBorders>
            <w:shd w:val="clear" w:color="auto" w:fill="FFFFFF"/>
          </w:tcPr>
          <w:p w14:paraId="6CA6EE5F"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13AFB7"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1D48ED67"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1C84DCE" w14:textId="77777777" w:rsidR="00E921A2" w:rsidRPr="00121095" w:rsidRDefault="00E921A2">
            <w:pPr>
              <w:pStyle w:val="QryTableInputParam"/>
              <w:rPr>
                <w:lang w:val="en-US"/>
              </w:rPr>
            </w:pPr>
            <w:r w:rsidRPr="00121095">
              <w:rPr>
                <w:lang w:val="en-US"/>
              </w:rPr>
              <w:t>Components: (if applicable)</w:t>
            </w:r>
          </w:p>
        </w:tc>
      </w:tr>
      <w:tr w:rsidR="00E921A2" w:rsidRPr="00E921A2" w14:paraId="1B635687" w14:textId="77777777" w:rsidTr="00E50DB9">
        <w:tc>
          <w:tcPr>
            <w:tcW w:w="1728" w:type="dxa"/>
            <w:tcBorders>
              <w:top w:val="single" w:sz="4" w:space="0" w:color="auto"/>
              <w:bottom w:val="single" w:sz="4" w:space="0" w:color="auto"/>
            </w:tcBorders>
            <w:shd w:val="clear" w:color="auto" w:fill="FFFFFF"/>
          </w:tcPr>
          <w:p w14:paraId="3CDB808B"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BDF2F89"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4C2F68D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1D60AA6" w14:textId="77777777" w:rsidR="00E921A2" w:rsidRPr="00121095" w:rsidRDefault="00E921A2">
            <w:pPr>
              <w:pStyle w:val="QryTableInputParam"/>
              <w:rPr>
                <w:lang w:val="en-US"/>
              </w:rPr>
            </w:pPr>
            <w:r w:rsidRPr="00121095">
              <w:rPr>
                <w:lang w:val="en-US"/>
              </w:rPr>
              <w:t>(Description)</w:t>
            </w:r>
          </w:p>
        </w:tc>
      </w:tr>
      <w:tr w:rsidR="00E921A2" w:rsidRPr="00E921A2" w14:paraId="0033D548" w14:textId="77777777" w:rsidTr="00E50DB9">
        <w:tc>
          <w:tcPr>
            <w:tcW w:w="1728" w:type="dxa"/>
            <w:tcBorders>
              <w:top w:val="single" w:sz="4" w:space="0" w:color="auto"/>
              <w:bottom w:val="single" w:sz="4" w:space="0" w:color="auto"/>
            </w:tcBorders>
            <w:shd w:val="clear" w:color="auto" w:fill="FFFFFF"/>
          </w:tcPr>
          <w:p w14:paraId="4CFB32D0"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5BD93120"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363E711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486533C" w14:textId="77777777" w:rsidR="00E921A2" w:rsidRPr="00121095" w:rsidRDefault="00E921A2">
            <w:pPr>
              <w:pStyle w:val="QryTableInputParam"/>
              <w:rPr>
                <w:lang w:val="en-US"/>
              </w:rPr>
            </w:pPr>
            <w:r w:rsidRPr="00121095">
              <w:rPr>
                <w:lang w:val="en-US"/>
              </w:rPr>
              <w:t>(Valuation note)</w:t>
            </w:r>
          </w:p>
        </w:tc>
      </w:tr>
      <w:tr w:rsidR="00E921A2" w:rsidRPr="00E921A2" w14:paraId="4A978C8F" w14:textId="77777777" w:rsidTr="00E50DB9">
        <w:tc>
          <w:tcPr>
            <w:tcW w:w="1728" w:type="dxa"/>
            <w:tcBorders>
              <w:top w:val="single" w:sz="4" w:space="0" w:color="auto"/>
              <w:bottom w:val="single" w:sz="4" w:space="0" w:color="auto"/>
            </w:tcBorders>
            <w:shd w:val="clear" w:color="auto" w:fill="FFFFFF"/>
          </w:tcPr>
          <w:p w14:paraId="5F89CC46" w14:textId="77777777" w:rsidR="00E921A2" w:rsidRPr="00121095" w:rsidRDefault="00E921A2">
            <w:pPr>
              <w:pStyle w:val="QryTableInputParam"/>
              <w:rPr>
                <w:lang w:val="en-US"/>
              </w:rPr>
            </w:pPr>
          </w:p>
        </w:tc>
        <w:tc>
          <w:tcPr>
            <w:tcW w:w="1194" w:type="dxa"/>
            <w:tcBorders>
              <w:top w:val="single" w:sz="4" w:space="0" w:color="auto"/>
              <w:bottom w:val="single" w:sz="4" w:space="0" w:color="auto"/>
            </w:tcBorders>
            <w:shd w:val="clear" w:color="auto" w:fill="FFFFFF"/>
          </w:tcPr>
          <w:p w14:paraId="446E7E36" w14:textId="77777777" w:rsidR="00E921A2" w:rsidRPr="00121095" w:rsidRDefault="00E921A2">
            <w:pPr>
              <w:pStyle w:val="QryTableInputParam"/>
              <w:rPr>
                <w:lang w:val="en-US"/>
              </w:rPr>
            </w:pPr>
          </w:p>
        </w:tc>
        <w:tc>
          <w:tcPr>
            <w:tcW w:w="910" w:type="dxa"/>
            <w:tcBorders>
              <w:top w:val="single" w:sz="4" w:space="0" w:color="auto"/>
              <w:bottom w:val="single" w:sz="4" w:space="0" w:color="auto"/>
            </w:tcBorders>
            <w:shd w:val="clear" w:color="auto" w:fill="FFFFFF"/>
          </w:tcPr>
          <w:p w14:paraId="5DECAB3E"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5B724A41" w14:textId="77777777" w:rsidR="00E921A2" w:rsidRPr="00121095" w:rsidRDefault="00E921A2">
            <w:pPr>
              <w:pStyle w:val="QryTableInputParam"/>
              <w:rPr>
                <w:lang w:val="en-US"/>
              </w:rPr>
            </w:pPr>
          </w:p>
        </w:tc>
      </w:tr>
      <w:tr w:rsidR="00E921A2" w:rsidRPr="00E921A2" w14:paraId="47801A7C" w14:textId="77777777" w:rsidTr="00E50DB9">
        <w:tc>
          <w:tcPr>
            <w:tcW w:w="1728" w:type="dxa"/>
            <w:tcBorders>
              <w:top w:val="single" w:sz="4" w:space="0" w:color="auto"/>
              <w:bottom w:val="double" w:sz="4" w:space="0" w:color="auto"/>
            </w:tcBorders>
            <w:shd w:val="clear" w:color="auto" w:fill="FFFFFF"/>
          </w:tcPr>
          <w:p w14:paraId="32F827D6" w14:textId="77777777" w:rsidR="00E921A2" w:rsidRPr="00121095" w:rsidRDefault="00E921A2">
            <w:pPr>
              <w:pStyle w:val="QryTableInputParam"/>
              <w:rPr>
                <w:lang w:val="en-US"/>
              </w:rPr>
            </w:pPr>
          </w:p>
        </w:tc>
        <w:tc>
          <w:tcPr>
            <w:tcW w:w="1194" w:type="dxa"/>
            <w:tcBorders>
              <w:top w:val="single" w:sz="4" w:space="0" w:color="auto"/>
              <w:bottom w:val="double" w:sz="4" w:space="0" w:color="auto"/>
            </w:tcBorders>
            <w:shd w:val="clear" w:color="auto" w:fill="FFFFFF"/>
          </w:tcPr>
          <w:p w14:paraId="751D0711" w14:textId="77777777" w:rsidR="00E921A2" w:rsidRPr="00121095" w:rsidRDefault="00E921A2">
            <w:pPr>
              <w:pStyle w:val="QryTableInputParam"/>
              <w:rPr>
                <w:lang w:val="en-US"/>
              </w:rPr>
            </w:pPr>
            <w:r w:rsidRPr="00121095">
              <w:rPr>
                <w:b/>
                <w:lang w:val="en-US"/>
              </w:rPr>
              <w:t>Component1</w:t>
            </w:r>
            <w:r w:rsidRPr="00121095">
              <w:rPr>
                <w:lang w:val="en-US"/>
              </w:rPr>
              <w:t xml:space="preserve"> (if applicable)</w:t>
            </w:r>
          </w:p>
        </w:tc>
        <w:tc>
          <w:tcPr>
            <w:tcW w:w="910" w:type="dxa"/>
            <w:tcBorders>
              <w:top w:val="single" w:sz="4" w:space="0" w:color="auto"/>
              <w:bottom w:val="double" w:sz="4" w:space="0" w:color="auto"/>
            </w:tcBorders>
            <w:shd w:val="clear" w:color="auto" w:fill="FFFFFF"/>
          </w:tcPr>
          <w:p w14:paraId="75A51E91" w14:textId="77777777" w:rsidR="00E921A2" w:rsidRPr="00121095" w:rsidRDefault="00E921A2">
            <w:pPr>
              <w:pStyle w:val="QryTableInputParam"/>
              <w:rPr>
                <w:lang w:val="en-US"/>
              </w:rPr>
            </w:pPr>
            <w:r w:rsidRPr="00121095">
              <w:rPr>
                <w:lang w:val="en-US"/>
              </w:rPr>
              <w:t>DataType</w:t>
            </w:r>
          </w:p>
        </w:tc>
        <w:tc>
          <w:tcPr>
            <w:tcW w:w="5760" w:type="dxa"/>
            <w:tcBorders>
              <w:top w:val="single" w:sz="4" w:space="0" w:color="auto"/>
              <w:bottom w:val="double" w:sz="4" w:space="0" w:color="auto"/>
            </w:tcBorders>
            <w:shd w:val="clear" w:color="auto" w:fill="FFFFFF"/>
          </w:tcPr>
          <w:p w14:paraId="5A92A992" w14:textId="77777777" w:rsidR="00E921A2" w:rsidRPr="00121095" w:rsidRDefault="00E921A2">
            <w:pPr>
              <w:pStyle w:val="QryTableInputParam"/>
              <w:rPr>
                <w:lang w:val="en-US"/>
              </w:rPr>
            </w:pPr>
            <w:r w:rsidRPr="00121095">
              <w:rPr>
                <w:lang w:val="en-US"/>
              </w:rPr>
              <w:t>(Valuation note)</w:t>
            </w:r>
          </w:p>
        </w:tc>
      </w:tr>
    </w:tbl>
    <w:p w14:paraId="1884D5B9" w14:textId="77777777" w:rsidR="00E921A2" w:rsidRPr="00121095" w:rsidRDefault="00E921A2">
      <w:pPr>
        <w:keepNext/>
        <w:spacing w:before="120"/>
      </w:pPr>
      <w:r w:rsidRPr="00121095">
        <w:t>[The following table is used only for the Complex Expression (QSC) variant.]</w:t>
      </w:r>
    </w:p>
    <w:p w14:paraId="3B07E968"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6D9F52C7" w14:textId="77777777">
        <w:trPr>
          <w:cantSplit/>
          <w:tblHeader/>
        </w:trPr>
        <w:tc>
          <w:tcPr>
            <w:tcW w:w="1440" w:type="dxa"/>
            <w:tcBorders>
              <w:top w:val="double" w:sz="4" w:space="0" w:color="auto"/>
              <w:bottom w:val="single" w:sz="4" w:space="0" w:color="auto"/>
            </w:tcBorders>
            <w:shd w:val="pct10" w:color="auto" w:fill="FFFFFF"/>
          </w:tcPr>
          <w:p w14:paraId="39921465" w14:textId="77777777" w:rsidR="00E921A2" w:rsidRPr="00121095" w:rsidRDefault="00E921A2">
            <w:pPr>
              <w:pStyle w:val="QryTableVirtualHeader"/>
              <w:rPr>
                <w:lang w:val="en-US"/>
              </w:rPr>
            </w:pPr>
            <w:r w:rsidRPr="00121095">
              <w:rPr>
                <w:lang w:val="en-US"/>
              </w:rPr>
              <w:t>ColName (Query ID=Znn)</w:t>
            </w:r>
          </w:p>
        </w:tc>
        <w:tc>
          <w:tcPr>
            <w:tcW w:w="864" w:type="dxa"/>
            <w:tcBorders>
              <w:top w:val="double" w:sz="4" w:space="0" w:color="auto"/>
              <w:bottom w:val="single" w:sz="4" w:space="0" w:color="auto"/>
            </w:tcBorders>
            <w:shd w:val="pct10" w:color="auto" w:fill="FFFFFF"/>
          </w:tcPr>
          <w:p w14:paraId="342549D3" w14:textId="77777777" w:rsidR="00E921A2" w:rsidRPr="00121095" w:rsidRDefault="00E921A2">
            <w:pPr>
              <w:pStyle w:val="QryTableVirtualHeader"/>
              <w:rPr>
                <w:lang w:val="en-US"/>
              </w:rPr>
            </w:pPr>
            <w:r w:rsidRPr="00121095">
              <w:rPr>
                <w:lang w:val="en-US"/>
              </w:rPr>
              <w:t>Key/</w:t>
            </w:r>
          </w:p>
          <w:p w14:paraId="158DE30B"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7F4BEA1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E609767"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A9D077B"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7534FB4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C99E8D5"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785F2D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8C21C8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09CDAC55"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258F65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9EE7F88" w14:textId="77777777" w:rsidR="00E921A2" w:rsidRPr="00121095" w:rsidRDefault="00E921A2">
            <w:pPr>
              <w:pStyle w:val="QryTableVirtualHeader"/>
              <w:rPr>
                <w:lang w:val="en-US"/>
              </w:rPr>
            </w:pPr>
            <w:r w:rsidRPr="00121095">
              <w:rPr>
                <w:lang w:val="en-US"/>
              </w:rPr>
              <w:t>Element Name</w:t>
            </w:r>
          </w:p>
        </w:tc>
      </w:tr>
      <w:tr w:rsidR="00E921A2" w:rsidRPr="00E921A2" w14:paraId="5C81B053" w14:textId="77777777">
        <w:trPr>
          <w:cantSplit/>
        </w:trPr>
        <w:tc>
          <w:tcPr>
            <w:tcW w:w="1440" w:type="dxa"/>
            <w:tcBorders>
              <w:top w:val="single" w:sz="4" w:space="0" w:color="auto"/>
              <w:bottom w:val="double" w:sz="4" w:space="0" w:color="auto"/>
            </w:tcBorders>
            <w:shd w:val="clear" w:color="auto" w:fill="FFFFFF"/>
          </w:tcPr>
          <w:p w14:paraId="14379C5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475C62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53F3BA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05E14B9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F1CCCD9"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7EEB6C22"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8A0433F"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7409B2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8C399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428B7389" w14:textId="77777777" w:rsidR="00E921A2" w:rsidRPr="00121095" w:rsidRDefault="00E921A2">
            <w:pPr>
              <w:pStyle w:val="QryTableVirtual"/>
              <w:rPr>
                <w:lang w:val="en-US"/>
              </w:rPr>
            </w:pPr>
          </w:p>
        </w:tc>
        <w:tc>
          <w:tcPr>
            <w:tcW w:w="1008" w:type="dxa"/>
            <w:tcBorders>
              <w:top w:val="single" w:sz="4" w:space="0" w:color="auto"/>
              <w:bottom w:val="double" w:sz="4" w:space="0" w:color="auto"/>
            </w:tcBorders>
            <w:shd w:val="clear" w:color="auto" w:fill="FFFFFF"/>
          </w:tcPr>
          <w:p w14:paraId="7ADC227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6A2304F2" w14:textId="77777777" w:rsidR="00E921A2" w:rsidRPr="00121095" w:rsidRDefault="00E921A2">
            <w:pPr>
              <w:pStyle w:val="QryTableVirtual"/>
              <w:rPr>
                <w:lang w:val="en-US"/>
              </w:rPr>
            </w:pPr>
          </w:p>
        </w:tc>
      </w:tr>
    </w:tbl>
    <w:p w14:paraId="76563604" w14:textId="77777777" w:rsidR="00E921A2" w:rsidRPr="00121095" w:rsidRDefault="00E921A2">
      <w:pPr>
        <w:keepNext/>
        <w:spacing w:before="120"/>
      </w:pPr>
      <w:r w:rsidRPr="00121095">
        <w:t>[The following table is used only for the Complex Expression (QSC) variant.]</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E921A2" w:rsidRPr="00E921A2" w14:paraId="2C8AA351" w14:textId="77777777">
        <w:trPr>
          <w:tblHeader/>
        </w:trPr>
        <w:tc>
          <w:tcPr>
            <w:tcW w:w="1584" w:type="dxa"/>
            <w:tcBorders>
              <w:top w:val="double" w:sz="4" w:space="0" w:color="auto"/>
              <w:bottom w:val="single" w:sz="4" w:space="0" w:color="auto"/>
            </w:tcBorders>
            <w:shd w:val="pct10" w:color="auto" w:fill="FFFFFF"/>
          </w:tcPr>
          <w:p w14:paraId="64633DCC" w14:textId="77777777" w:rsidR="00E921A2" w:rsidRPr="00121095" w:rsidRDefault="00E921A2">
            <w:pPr>
              <w:pStyle w:val="QryTableInputParamHeader"/>
              <w:rPr>
                <w:lang w:val="en-US"/>
              </w:rPr>
            </w:pPr>
            <w:r w:rsidRPr="00121095">
              <w:rPr>
                <w:lang w:val="en-US"/>
              </w:rPr>
              <w:t>ColName (Query ID=Znn)</w:t>
            </w:r>
          </w:p>
        </w:tc>
        <w:tc>
          <w:tcPr>
            <w:tcW w:w="1008" w:type="dxa"/>
            <w:tcBorders>
              <w:top w:val="double" w:sz="4" w:space="0" w:color="auto"/>
              <w:bottom w:val="single" w:sz="4" w:space="0" w:color="auto"/>
            </w:tcBorders>
            <w:shd w:val="pct10" w:color="auto" w:fill="FFFFFF"/>
          </w:tcPr>
          <w:p w14:paraId="4E46AF2C"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08BB12B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C8AC67" w14:textId="77777777" w:rsidR="00E921A2" w:rsidRPr="00121095" w:rsidRDefault="00E921A2">
            <w:pPr>
              <w:pStyle w:val="QryTableInputParamHeader"/>
              <w:rPr>
                <w:lang w:val="en-US"/>
              </w:rPr>
            </w:pPr>
            <w:r w:rsidRPr="00121095">
              <w:rPr>
                <w:lang w:val="en-US"/>
              </w:rPr>
              <w:t>Description</w:t>
            </w:r>
          </w:p>
        </w:tc>
      </w:tr>
      <w:tr w:rsidR="00E921A2" w:rsidRPr="00E921A2" w14:paraId="3A98A6A4" w14:textId="77777777">
        <w:tc>
          <w:tcPr>
            <w:tcW w:w="1584" w:type="dxa"/>
            <w:tcBorders>
              <w:top w:val="single" w:sz="4" w:space="0" w:color="auto"/>
              <w:bottom w:val="double" w:sz="4" w:space="0" w:color="auto"/>
            </w:tcBorders>
            <w:shd w:val="clear" w:color="auto" w:fill="FFFFFF"/>
          </w:tcPr>
          <w:p w14:paraId="5DA8213B"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160FC73A"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65ABA08" w14:textId="77777777" w:rsidR="00E921A2" w:rsidRPr="00121095" w:rsidRDefault="00E921A2">
            <w:pPr>
              <w:pStyle w:val="QryTableInputParam"/>
              <w:rPr>
                <w:lang w:val="en-US"/>
              </w:rPr>
            </w:pPr>
          </w:p>
        </w:tc>
        <w:tc>
          <w:tcPr>
            <w:tcW w:w="5760" w:type="dxa"/>
            <w:tcBorders>
              <w:top w:val="single" w:sz="4" w:space="0" w:color="auto"/>
              <w:bottom w:val="double" w:sz="4" w:space="0" w:color="auto"/>
            </w:tcBorders>
            <w:shd w:val="clear" w:color="auto" w:fill="FFFFFF"/>
          </w:tcPr>
          <w:p w14:paraId="119FCD6E" w14:textId="77777777" w:rsidR="00E921A2" w:rsidRPr="00121095" w:rsidRDefault="00E921A2">
            <w:pPr>
              <w:pStyle w:val="QryTableInputParam"/>
              <w:rPr>
                <w:lang w:val="en-US"/>
              </w:rPr>
            </w:pPr>
          </w:p>
        </w:tc>
      </w:tr>
    </w:tbl>
    <w:p w14:paraId="0D3DA577" w14:textId="77777777" w:rsidR="00E921A2" w:rsidRPr="00121095" w:rsidRDefault="00E921A2">
      <w:pPr>
        <w:pStyle w:val="EndnoteText"/>
        <w:keepNext/>
      </w:pPr>
      <w:r w:rsidRPr="00121095">
        <w:t>[The following table is used only for the Query by Example (QBE) variant.]</w:t>
      </w:r>
    </w:p>
    <w:p w14:paraId="11018F70" w14:textId="77777777" w:rsidR="00E921A2" w:rsidRPr="00121095" w:rsidRDefault="00E921A2">
      <w:pPr>
        <w:keepNext/>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638"/>
        <w:gridCol w:w="810"/>
        <w:gridCol w:w="591"/>
        <w:gridCol w:w="579"/>
        <w:gridCol w:w="720"/>
        <w:gridCol w:w="342"/>
        <w:gridCol w:w="360"/>
        <w:gridCol w:w="720"/>
        <w:gridCol w:w="540"/>
        <w:gridCol w:w="893"/>
        <w:gridCol w:w="893"/>
      </w:tblGrid>
      <w:tr w:rsidR="00E921A2" w:rsidRPr="00E921A2" w14:paraId="1C4C37ED" w14:textId="77777777">
        <w:trPr>
          <w:cantSplit/>
          <w:trHeight w:val="117"/>
        </w:trPr>
        <w:tc>
          <w:tcPr>
            <w:tcW w:w="918" w:type="dxa"/>
            <w:shd w:val="pct15" w:color="auto" w:fill="FFFFFF"/>
          </w:tcPr>
          <w:p w14:paraId="03E880ED" w14:textId="77777777" w:rsidR="00E921A2" w:rsidRPr="00121095" w:rsidRDefault="00E921A2">
            <w:pPr>
              <w:pStyle w:val="QryTableInputHeaderQBE"/>
              <w:rPr>
                <w:lang w:val="en-US"/>
              </w:rPr>
            </w:pPr>
            <w:r w:rsidRPr="00121095">
              <w:rPr>
                <w:lang w:val="en-US"/>
              </w:rPr>
              <w:t>Segment Field Name (Query ID=Znn)</w:t>
            </w:r>
          </w:p>
        </w:tc>
        <w:tc>
          <w:tcPr>
            <w:tcW w:w="1638" w:type="dxa"/>
            <w:shd w:val="pct15" w:color="auto" w:fill="FFFFFF"/>
          </w:tcPr>
          <w:p w14:paraId="09A6B148" w14:textId="77777777" w:rsidR="00E921A2" w:rsidRPr="00121095" w:rsidRDefault="00E921A2">
            <w:pPr>
              <w:pStyle w:val="QryTableInputHeaderQBE"/>
              <w:rPr>
                <w:lang w:val="en-US"/>
              </w:rPr>
            </w:pPr>
            <w:r w:rsidRPr="00121095">
              <w:rPr>
                <w:lang w:val="en-US"/>
              </w:rPr>
              <w:t>Name</w:t>
            </w:r>
          </w:p>
        </w:tc>
        <w:tc>
          <w:tcPr>
            <w:tcW w:w="810" w:type="dxa"/>
            <w:shd w:val="pct15" w:color="auto" w:fill="FFFFFF"/>
          </w:tcPr>
          <w:p w14:paraId="5AEBDEF0" w14:textId="77777777" w:rsidR="00E921A2" w:rsidRPr="00121095" w:rsidRDefault="00E921A2">
            <w:pPr>
              <w:pStyle w:val="QryTableInputHeaderQBE"/>
              <w:rPr>
                <w:lang w:val="en-US"/>
              </w:rPr>
            </w:pPr>
            <w:r w:rsidRPr="00121095">
              <w:rPr>
                <w:lang w:val="en-US"/>
              </w:rPr>
              <w:t>Key/</w:t>
            </w:r>
          </w:p>
          <w:p w14:paraId="25D4777A" w14:textId="77777777" w:rsidR="00E921A2" w:rsidRPr="00121095" w:rsidRDefault="00E921A2">
            <w:pPr>
              <w:pStyle w:val="QryTableInputHeaderQBE"/>
              <w:rPr>
                <w:lang w:val="en-US"/>
              </w:rPr>
            </w:pPr>
            <w:r w:rsidRPr="00121095">
              <w:rPr>
                <w:lang w:val="en-US"/>
              </w:rPr>
              <w:t>Search</w:t>
            </w:r>
          </w:p>
        </w:tc>
        <w:tc>
          <w:tcPr>
            <w:tcW w:w="591" w:type="dxa"/>
            <w:shd w:val="pct15" w:color="auto" w:fill="FFFFFF"/>
          </w:tcPr>
          <w:p w14:paraId="62F85870" w14:textId="77777777" w:rsidR="00E921A2" w:rsidRPr="00121095" w:rsidRDefault="00E921A2">
            <w:pPr>
              <w:pStyle w:val="QryTableInputHeaderQBE"/>
              <w:rPr>
                <w:lang w:val="en-US"/>
              </w:rPr>
            </w:pPr>
            <w:r w:rsidRPr="00121095">
              <w:rPr>
                <w:lang w:val="en-US"/>
              </w:rPr>
              <w:t>Sort</w:t>
            </w:r>
          </w:p>
        </w:tc>
        <w:tc>
          <w:tcPr>
            <w:tcW w:w="579" w:type="dxa"/>
            <w:shd w:val="pct15" w:color="auto" w:fill="FFFFFF"/>
          </w:tcPr>
          <w:p w14:paraId="6C65A7B6" w14:textId="77777777" w:rsidR="00E921A2" w:rsidRPr="00121095" w:rsidRDefault="00E921A2">
            <w:pPr>
              <w:pStyle w:val="QryTableInputHeaderQBE"/>
              <w:rPr>
                <w:lang w:val="en-US"/>
              </w:rPr>
            </w:pPr>
            <w:r w:rsidRPr="00121095">
              <w:rPr>
                <w:lang w:val="en-US"/>
              </w:rPr>
              <w:t>LEN</w:t>
            </w:r>
          </w:p>
        </w:tc>
        <w:tc>
          <w:tcPr>
            <w:tcW w:w="720" w:type="dxa"/>
            <w:shd w:val="pct15" w:color="auto" w:fill="FFFFFF"/>
          </w:tcPr>
          <w:p w14:paraId="12DFE7F5" w14:textId="77777777" w:rsidR="00E921A2" w:rsidRPr="00121095" w:rsidRDefault="00E921A2">
            <w:pPr>
              <w:pStyle w:val="QryTableInputHeaderQBE"/>
              <w:rPr>
                <w:lang w:val="en-US"/>
              </w:rPr>
            </w:pPr>
            <w:r w:rsidRPr="00121095">
              <w:rPr>
                <w:lang w:val="en-US"/>
              </w:rPr>
              <w:t>TYPE</w:t>
            </w:r>
          </w:p>
        </w:tc>
        <w:tc>
          <w:tcPr>
            <w:tcW w:w="342" w:type="dxa"/>
            <w:shd w:val="pct15" w:color="auto" w:fill="FFFFFF"/>
          </w:tcPr>
          <w:p w14:paraId="32D258C7" w14:textId="77777777" w:rsidR="00E921A2" w:rsidRPr="00121095" w:rsidRDefault="00E921A2">
            <w:pPr>
              <w:pStyle w:val="QryTableInputHeaderQBE"/>
              <w:rPr>
                <w:lang w:val="en-US"/>
              </w:rPr>
            </w:pPr>
            <w:r w:rsidRPr="00121095">
              <w:rPr>
                <w:lang w:val="en-US"/>
              </w:rPr>
              <w:t>Opt</w:t>
            </w:r>
          </w:p>
        </w:tc>
        <w:tc>
          <w:tcPr>
            <w:tcW w:w="360" w:type="dxa"/>
            <w:shd w:val="pct15" w:color="auto" w:fill="FFFFFF"/>
          </w:tcPr>
          <w:p w14:paraId="4AA49BAA" w14:textId="77777777" w:rsidR="00E921A2" w:rsidRPr="00121095" w:rsidRDefault="00E921A2">
            <w:pPr>
              <w:pStyle w:val="QryTableInputHeaderQBE"/>
              <w:rPr>
                <w:lang w:val="en-US"/>
              </w:rPr>
            </w:pPr>
            <w:r w:rsidRPr="00121095">
              <w:rPr>
                <w:lang w:val="en-US"/>
              </w:rPr>
              <w:t>Rep</w:t>
            </w:r>
          </w:p>
        </w:tc>
        <w:tc>
          <w:tcPr>
            <w:tcW w:w="720" w:type="dxa"/>
            <w:shd w:val="pct15" w:color="auto" w:fill="FFFFFF"/>
          </w:tcPr>
          <w:p w14:paraId="27F4ACA4" w14:textId="77777777" w:rsidR="00E921A2" w:rsidRPr="00121095" w:rsidRDefault="00E921A2">
            <w:pPr>
              <w:pStyle w:val="QryTableInputHeaderQBE"/>
              <w:rPr>
                <w:lang w:val="en-US"/>
              </w:rPr>
            </w:pPr>
            <w:r w:rsidRPr="00121095">
              <w:rPr>
                <w:lang w:val="en-US"/>
              </w:rPr>
              <w:t>Match Op</w:t>
            </w:r>
          </w:p>
        </w:tc>
        <w:tc>
          <w:tcPr>
            <w:tcW w:w="540" w:type="dxa"/>
            <w:shd w:val="pct15" w:color="auto" w:fill="FFFFFF"/>
          </w:tcPr>
          <w:p w14:paraId="708FC7EC" w14:textId="77777777" w:rsidR="00E921A2" w:rsidRPr="00121095" w:rsidRDefault="00E921A2">
            <w:pPr>
              <w:pStyle w:val="QryTableInputHeaderQBE"/>
              <w:rPr>
                <w:lang w:val="en-US"/>
              </w:rPr>
            </w:pPr>
            <w:r w:rsidRPr="00121095">
              <w:rPr>
                <w:lang w:val="en-US"/>
              </w:rPr>
              <w:t>TBL</w:t>
            </w:r>
          </w:p>
        </w:tc>
        <w:tc>
          <w:tcPr>
            <w:tcW w:w="893" w:type="dxa"/>
            <w:shd w:val="pct15" w:color="auto" w:fill="FFFFFF"/>
          </w:tcPr>
          <w:p w14:paraId="56F5995A" w14:textId="77777777" w:rsidR="00E921A2" w:rsidRPr="00121095" w:rsidRDefault="00E921A2">
            <w:pPr>
              <w:pStyle w:val="QryTableInputHeaderQBE"/>
              <w:rPr>
                <w:lang w:val="en-US"/>
              </w:rPr>
            </w:pPr>
            <w:r w:rsidRPr="00121095">
              <w:rPr>
                <w:lang w:val="en-US"/>
              </w:rPr>
              <w:t>Service Identifier Code</w:t>
            </w:r>
          </w:p>
        </w:tc>
        <w:tc>
          <w:tcPr>
            <w:tcW w:w="893" w:type="dxa"/>
            <w:shd w:val="pct15" w:color="auto" w:fill="FFFFFF"/>
          </w:tcPr>
          <w:p w14:paraId="2708EBD6" w14:textId="77777777" w:rsidR="00E921A2" w:rsidRPr="00121095" w:rsidRDefault="00E921A2">
            <w:pPr>
              <w:pStyle w:val="QryTableInputHeaderQBE"/>
              <w:rPr>
                <w:lang w:val="en-US"/>
              </w:rPr>
            </w:pPr>
            <w:r w:rsidRPr="00121095">
              <w:rPr>
                <w:lang w:val="en-US"/>
              </w:rPr>
              <w:t>Element Name</w:t>
            </w:r>
          </w:p>
        </w:tc>
      </w:tr>
      <w:tr w:rsidR="00E921A2" w:rsidRPr="00E921A2" w14:paraId="0BC69D0A" w14:textId="77777777">
        <w:trPr>
          <w:cantSplit/>
          <w:trHeight w:val="116"/>
        </w:trPr>
        <w:tc>
          <w:tcPr>
            <w:tcW w:w="918" w:type="dxa"/>
          </w:tcPr>
          <w:p w14:paraId="330A4801" w14:textId="77777777" w:rsidR="00E921A2" w:rsidRPr="00121095" w:rsidRDefault="00E921A2">
            <w:pPr>
              <w:pStyle w:val="QryTableInputQBE"/>
            </w:pPr>
          </w:p>
        </w:tc>
        <w:tc>
          <w:tcPr>
            <w:tcW w:w="1638" w:type="dxa"/>
          </w:tcPr>
          <w:p w14:paraId="2C791E17" w14:textId="77777777" w:rsidR="00E921A2" w:rsidRPr="00121095" w:rsidRDefault="00E921A2">
            <w:pPr>
              <w:pStyle w:val="QryTableInputQBE"/>
            </w:pPr>
          </w:p>
        </w:tc>
        <w:tc>
          <w:tcPr>
            <w:tcW w:w="810" w:type="dxa"/>
          </w:tcPr>
          <w:p w14:paraId="3D841606" w14:textId="77777777" w:rsidR="00E921A2" w:rsidRPr="00121095" w:rsidRDefault="00E921A2">
            <w:pPr>
              <w:pStyle w:val="QryTableInputQBE"/>
              <w:rPr>
                <w:b/>
              </w:rPr>
            </w:pPr>
          </w:p>
        </w:tc>
        <w:tc>
          <w:tcPr>
            <w:tcW w:w="591" w:type="dxa"/>
          </w:tcPr>
          <w:p w14:paraId="0F4DAA77" w14:textId="77777777" w:rsidR="00E921A2" w:rsidRPr="00121095" w:rsidRDefault="00E921A2">
            <w:pPr>
              <w:pStyle w:val="QryTableInputQBE"/>
              <w:rPr>
                <w:b/>
              </w:rPr>
            </w:pPr>
          </w:p>
        </w:tc>
        <w:tc>
          <w:tcPr>
            <w:tcW w:w="579" w:type="dxa"/>
          </w:tcPr>
          <w:p w14:paraId="3191593E" w14:textId="77777777" w:rsidR="00E921A2" w:rsidRPr="00121095" w:rsidRDefault="00E921A2">
            <w:pPr>
              <w:pStyle w:val="QryTableInputQBE"/>
              <w:rPr>
                <w:b/>
              </w:rPr>
            </w:pPr>
          </w:p>
        </w:tc>
        <w:tc>
          <w:tcPr>
            <w:tcW w:w="720" w:type="dxa"/>
          </w:tcPr>
          <w:p w14:paraId="30197A56" w14:textId="77777777" w:rsidR="00E921A2" w:rsidRPr="00121095" w:rsidRDefault="00E921A2">
            <w:pPr>
              <w:pStyle w:val="QryTableInputQBE"/>
              <w:rPr>
                <w:b/>
              </w:rPr>
            </w:pPr>
          </w:p>
        </w:tc>
        <w:tc>
          <w:tcPr>
            <w:tcW w:w="342" w:type="dxa"/>
          </w:tcPr>
          <w:p w14:paraId="5C7714C6" w14:textId="77777777" w:rsidR="00E921A2" w:rsidRPr="00121095" w:rsidRDefault="00E921A2">
            <w:pPr>
              <w:pStyle w:val="QryTableInputQBE"/>
              <w:rPr>
                <w:b/>
              </w:rPr>
            </w:pPr>
          </w:p>
        </w:tc>
        <w:tc>
          <w:tcPr>
            <w:tcW w:w="360" w:type="dxa"/>
          </w:tcPr>
          <w:p w14:paraId="5F64E078" w14:textId="77777777" w:rsidR="00E921A2" w:rsidRPr="00121095" w:rsidRDefault="00E921A2">
            <w:pPr>
              <w:pStyle w:val="QryTableInputQBE"/>
              <w:rPr>
                <w:b/>
              </w:rPr>
            </w:pPr>
          </w:p>
        </w:tc>
        <w:tc>
          <w:tcPr>
            <w:tcW w:w="720" w:type="dxa"/>
          </w:tcPr>
          <w:p w14:paraId="3C04550E" w14:textId="77777777" w:rsidR="00E921A2" w:rsidRPr="00121095" w:rsidRDefault="00E921A2">
            <w:pPr>
              <w:pStyle w:val="QryTableInputQBE"/>
              <w:rPr>
                <w:b/>
              </w:rPr>
            </w:pPr>
          </w:p>
        </w:tc>
        <w:tc>
          <w:tcPr>
            <w:tcW w:w="540" w:type="dxa"/>
          </w:tcPr>
          <w:p w14:paraId="0D3FBE6D" w14:textId="77777777" w:rsidR="00E921A2" w:rsidRPr="00121095" w:rsidRDefault="00E921A2">
            <w:pPr>
              <w:pStyle w:val="QryTableInputQBE"/>
              <w:rPr>
                <w:b/>
              </w:rPr>
            </w:pPr>
          </w:p>
        </w:tc>
        <w:tc>
          <w:tcPr>
            <w:tcW w:w="893" w:type="dxa"/>
          </w:tcPr>
          <w:p w14:paraId="617901E2" w14:textId="77777777" w:rsidR="00E921A2" w:rsidRPr="00121095" w:rsidRDefault="00E921A2">
            <w:pPr>
              <w:pStyle w:val="QryTableInputQBE"/>
            </w:pPr>
          </w:p>
        </w:tc>
        <w:tc>
          <w:tcPr>
            <w:tcW w:w="893" w:type="dxa"/>
          </w:tcPr>
          <w:p w14:paraId="7A4A3455" w14:textId="77777777" w:rsidR="00E921A2" w:rsidRPr="00121095" w:rsidRDefault="00E921A2">
            <w:pPr>
              <w:pStyle w:val="QryTableInputQBE"/>
            </w:pPr>
          </w:p>
        </w:tc>
      </w:tr>
    </w:tbl>
    <w:p w14:paraId="5D833B5C" w14:textId="77777777" w:rsidR="00E921A2" w:rsidRPr="00121095" w:rsidRDefault="00E921A2">
      <w:pPr>
        <w:keepNext/>
        <w:keepLines/>
        <w:spacing w:before="120"/>
      </w:pPr>
      <w:r w:rsidRPr="00121095">
        <w:t>[The following table is used only for the Query by Example variant.]</w:t>
      </w:r>
    </w:p>
    <w:p w14:paraId="0E891124" w14:textId="77777777" w:rsidR="00E921A2" w:rsidRPr="00121095" w:rsidRDefault="00E921A2">
      <w:pPr>
        <w:keepNext/>
        <w:keepLines/>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5670"/>
      </w:tblGrid>
      <w:tr w:rsidR="00E921A2" w:rsidRPr="00E921A2" w14:paraId="2A3A054F" w14:textId="77777777">
        <w:tc>
          <w:tcPr>
            <w:tcW w:w="1458" w:type="dxa"/>
            <w:shd w:val="pct15" w:color="auto" w:fill="FFFFFF"/>
          </w:tcPr>
          <w:p w14:paraId="3B6347F4" w14:textId="77777777" w:rsidR="00E921A2" w:rsidRPr="00121095" w:rsidRDefault="00E921A2">
            <w:pPr>
              <w:pStyle w:val="QryTableInputParamHeaderQBE"/>
              <w:rPr>
                <w:lang w:val="en-US"/>
              </w:rPr>
            </w:pPr>
            <w:r w:rsidRPr="00121095">
              <w:rPr>
                <w:lang w:val="en-US"/>
              </w:rPr>
              <w:t xml:space="preserve">Input Parameter </w:t>
            </w:r>
            <w:r w:rsidRPr="00121095">
              <w:rPr>
                <w:lang w:val="en-US"/>
              </w:rPr>
              <w:lastRenderedPageBreak/>
              <w:t>(Query ID=Znn)</w:t>
            </w:r>
          </w:p>
        </w:tc>
        <w:tc>
          <w:tcPr>
            <w:tcW w:w="990" w:type="dxa"/>
            <w:shd w:val="pct15" w:color="auto" w:fill="FFFFFF"/>
          </w:tcPr>
          <w:p w14:paraId="6ACC261E" w14:textId="77777777" w:rsidR="00E921A2" w:rsidRPr="00121095" w:rsidRDefault="00E921A2">
            <w:pPr>
              <w:pStyle w:val="QryTableInputParamHeaderQBE"/>
              <w:rPr>
                <w:lang w:val="en-US"/>
              </w:rPr>
            </w:pPr>
            <w:r w:rsidRPr="00121095">
              <w:rPr>
                <w:lang w:val="en-US"/>
              </w:rPr>
              <w:lastRenderedPageBreak/>
              <w:t xml:space="preserve">Comp. </w:t>
            </w:r>
            <w:r w:rsidRPr="00121095">
              <w:rPr>
                <w:lang w:val="en-US"/>
              </w:rPr>
              <w:lastRenderedPageBreak/>
              <w:t>Name</w:t>
            </w:r>
          </w:p>
        </w:tc>
        <w:tc>
          <w:tcPr>
            <w:tcW w:w="720" w:type="dxa"/>
            <w:shd w:val="pct15" w:color="auto" w:fill="FFFFFF"/>
          </w:tcPr>
          <w:p w14:paraId="34DF3BDE" w14:textId="77777777" w:rsidR="00E921A2" w:rsidRPr="00121095" w:rsidRDefault="00E921A2">
            <w:pPr>
              <w:pStyle w:val="QryTableInputParamHeaderQBE"/>
              <w:rPr>
                <w:lang w:val="en-US"/>
              </w:rPr>
            </w:pPr>
            <w:r w:rsidRPr="00121095">
              <w:rPr>
                <w:lang w:val="en-US"/>
              </w:rPr>
              <w:lastRenderedPageBreak/>
              <w:t>DT</w:t>
            </w:r>
          </w:p>
        </w:tc>
        <w:tc>
          <w:tcPr>
            <w:tcW w:w="5670" w:type="dxa"/>
            <w:shd w:val="pct15" w:color="auto" w:fill="FFFFFF"/>
          </w:tcPr>
          <w:p w14:paraId="73088DEF" w14:textId="77777777" w:rsidR="00E921A2" w:rsidRPr="00121095" w:rsidRDefault="00E921A2">
            <w:pPr>
              <w:pStyle w:val="QryTableInputParamHeaderQBE"/>
              <w:rPr>
                <w:lang w:val="en-US"/>
              </w:rPr>
            </w:pPr>
            <w:r w:rsidRPr="00121095">
              <w:rPr>
                <w:lang w:val="en-US"/>
              </w:rPr>
              <w:t>Description</w:t>
            </w:r>
          </w:p>
        </w:tc>
      </w:tr>
      <w:tr w:rsidR="00E921A2" w:rsidRPr="00E921A2" w14:paraId="5B0BEA61" w14:textId="77777777">
        <w:tc>
          <w:tcPr>
            <w:tcW w:w="1458" w:type="dxa"/>
          </w:tcPr>
          <w:p w14:paraId="0EEA685E" w14:textId="77777777" w:rsidR="00E921A2" w:rsidRPr="00121095" w:rsidRDefault="00E921A2">
            <w:pPr>
              <w:pStyle w:val="QryTableInputParamQBE"/>
              <w:rPr>
                <w:lang w:val="en-US"/>
              </w:rPr>
            </w:pPr>
          </w:p>
        </w:tc>
        <w:tc>
          <w:tcPr>
            <w:tcW w:w="990" w:type="dxa"/>
          </w:tcPr>
          <w:p w14:paraId="51B28842" w14:textId="77777777" w:rsidR="00E921A2" w:rsidRPr="00121095" w:rsidRDefault="00E921A2">
            <w:pPr>
              <w:pStyle w:val="QryTableInputParamQBE"/>
              <w:rPr>
                <w:b w:val="0"/>
                <w:lang w:val="en-US"/>
              </w:rPr>
            </w:pPr>
          </w:p>
        </w:tc>
        <w:tc>
          <w:tcPr>
            <w:tcW w:w="720" w:type="dxa"/>
          </w:tcPr>
          <w:p w14:paraId="492228F6" w14:textId="77777777" w:rsidR="00E921A2" w:rsidRPr="00121095" w:rsidRDefault="00E921A2">
            <w:pPr>
              <w:pStyle w:val="QryTableInputParamQBE"/>
              <w:rPr>
                <w:b w:val="0"/>
                <w:lang w:val="en-US"/>
              </w:rPr>
            </w:pPr>
          </w:p>
        </w:tc>
        <w:tc>
          <w:tcPr>
            <w:tcW w:w="5670" w:type="dxa"/>
          </w:tcPr>
          <w:p w14:paraId="3E8A4F2B" w14:textId="77777777" w:rsidR="00E921A2" w:rsidRPr="00121095" w:rsidRDefault="00E921A2">
            <w:pPr>
              <w:pStyle w:val="QryTableInputParamQBE"/>
              <w:rPr>
                <w:b w:val="0"/>
                <w:lang w:val="en-US"/>
              </w:rPr>
            </w:pPr>
          </w:p>
        </w:tc>
      </w:tr>
    </w:tbl>
    <w:p w14:paraId="732B6932" w14:textId="77777777" w:rsidR="00E921A2" w:rsidRPr="00121095" w:rsidRDefault="00E921A2">
      <w:pPr>
        <w:keepNext/>
        <w:spacing w:before="120"/>
      </w:pPr>
      <w:r w:rsidRPr="00121095">
        <w:rPr>
          <w:b/>
        </w:rPr>
        <w:t>RCP Response Control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20"/>
        <w:gridCol w:w="2160"/>
        <w:gridCol w:w="864"/>
        <w:gridCol w:w="432"/>
        <w:gridCol w:w="432"/>
        <w:gridCol w:w="2880"/>
      </w:tblGrid>
      <w:tr w:rsidR="00E921A2" w:rsidRPr="00E921A2" w14:paraId="45BB779D" w14:textId="77777777" w:rsidTr="00E50DB9">
        <w:trPr>
          <w:tblHeader/>
        </w:trPr>
        <w:tc>
          <w:tcPr>
            <w:tcW w:w="720" w:type="dxa"/>
            <w:tcBorders>
              <w:top w:val="double" w:sz="4" w:space="0" w:color="auto"/>
              <w:bottom w:val="single" w:sz="4" w:space="0" w:color="auto"/>
            </w:tcBorders>
            <w:shd w:val="clear" w:color="auto" w:fill="FFFFFF"/>
          </w:tcPr>
          <w:p w14:paraId="636F9AD3" w14:textId="77777777" w:rsidR="00E921A2" w:rsidRPr="00121095" w:rsidRDefault="00E921A2">
            <w:pPr>
              <w:pStyle w:val="QryTableRCPHeader"/>
              <w:rPr>
                <w:lang w:val="en-US"/>
              </w:rPr>
            </w:pPr>
            <w:r w:rsidRPr="00121095">
              <w:rPr>
                <w:lang w:val="en-US"/>
              </w:rPr>
              <w:t>Field Seq (Query ID=Znn)</w:t>
            </w:r>
          </w:p>
        </w:tc>
        <w:tc>
          <w:tcPr>
            <w:tcW w:w="2160" w:type="dxa"/>
            <w:tcBorders>
              <w:top w:val="double" w:sz="4" w:space="0" w:color="auto"/>
              <w:bottom w:val="single" w:sz="4" w:space="0" w:color="auto"/>
            </w:tcBorders>
            <w:shd w:val="clear" w:color="auto" w:fill="FFFFFF"/>
          </w:tcPr>
          <w:p w14:paraId="4B936DA3"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71E1F003"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03C18F37"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339FE8A7"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8AD26F0" w14:textId="77777777" w:rsidR="00E921A2" w:rsidRPr="00121095" w:rsidRDefault="00E921A2">
            <w:pPr>
              <w:pStyle w:val="QryTableRCPHeader"/>
              <w:rPr>
                <w:lang w:val="en-US"/>
              </w:rPr>
            </w:pPr>
            <w:r w:rsidRPr="00121095">
              <w:rPr>
                <w:lang w:val="en-US"/>
              </w:rPr>
              <w:t>Description</w:t>
            </w:r>
          </w:p>
        </w:tc>
      </w:tr>
      <w:tr w:rsidR="00E921A2" w:rsidRPr="00E921A2" w14:paraId="60B2146D" w14:textId="77777777" w:rsidTr="00E50DB9">
        <w:tc>
          <w:tcPr>
            <w:tcW w:w="720" w:type="dxa"/>
            <w:tcBorders>
              <w:top w:val="single" w:sz="4" w:space="0" w:color="auto"/>
              <w:bottom w:val="double" w:sz="4" w:space="0" w:color="auto"/>
            </w:tcBorders>
            <w:shd w:val="clear" w:color="auto" w:fill="FFFFFF"/>
          </w:tcPr>
          <w:p w14:paraId="43E8A53E"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4F1801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670D0414"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7962705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507BD9B2" w14:textId="77777777" w:rsidR="00E921A2" w:rsidRPr="00121095" w:rsidRDefault="00E921A2">
            <w:pPr>
              <w:pStyle w:val="QryTableRCP"/>
              <w:rPr>
                <w:lang w:val="en-US"/>
              </w:rPr>
            </w:pPr>
          </w:p>
        </w:tc>
        <w:tc>
          <w:tcPr>
            <w:tcW w:w="2880" w:type="dxa"/>
            <w:tcBorders>
              <w:top w:val="single" w:sz="4" w:space="0" w:color="auto"/>
              <w:bottom w:val="double" w:sz="4" w:space="0" w:color="auto"/>
            </w:tcBorders>
            <w:shd w:val="clear" w:color="auto" w:fill="FFFFFF"/>
          </w:tcPr>
          <w:p w14:paraId="3A5B6EAF" w14:textId="77777777" w:rsidR="00E921A2" w:rsidRPr="00121095" w:rsidRDefault="00E921A2">
            <w:pPr>
              <w:pStyle w:val="QryTableRCP"/>
              <w:rPr>
                <w:lang w:val="en-US"/>
              </w:rPr>
            </w:pPr>
          </w:p>
        </w:tc>
      </w:tr>
    </w:tbl>
    <w:p w14:paraId="2AC6862C" w14:textId="77777777" w:rsidR="00E921A2" w:rsidRPr="00121095" w:rsidRDefault="00E921A2">
      <w:pPr>
        <w:pStyle w:val="Heading4"/>
      </w:pPr>
      <w:bookmarkStart w:id="213" w:name="_Hlt490971329"/>
      <w:bookmarkStart w:id="214" w:name="_Toc495483544"/>
      <w:bookmarkStart w:id="215" w:name="_Toc24273766"/>
      <w:bookmarkStart w:id="216" w:name="_Ref465157109"/>
      <w:bookmarkEnd w:id="213"/>
      <w:r w:rsidRPr="00121095">
        <w:t>Query Profile table summaries</w:t>
      </w:r>
      <w:bookmarkEnd w:id="214"/>
      <w:bookmarkEnd w:id="215"/>
      <w:r w:rsidR="00BF2FE6" w:rsidRPr="00121095">
        <w:fldChar w:fldCharType="begin"/>
      </w:r>
      <w:r w:rsidRPr="00121095">
        <w:instrText xml:space="preserve"> XE "Conformance statement</w:instrText>
      </w:r>
      <w:r w:rsidR="00F2052F">
        <w:instrText>:</w:instrText>
      </w:r>
      <w:r w:rsidRPr="00121095">
        <w:instrText xml:space="preserve">table summaries" </w:instrText>
      </w:r>
      <w:r w:rsidR="00BF2FE6" w:rsidRPr="00121095">
        <w:fldChar w:fldCharType="end"/>
      </w:r>
    </w:p>
    <w:p w14:paraId="1D160108" w14:textId="77777777" w:rsidR="00E921A2" w:rsidRPr="00121095" w:rsidRDefault="00E921A2">
      <w:pPr>
        <w:pStyle w:val="NormalIndented"/>
      </w:pPr>
      <w:r w:rsidRPr="00121095">
        <w:t>The following table lists the tables that are to be included in each Query Profile.  The differences arise both from the query variant used and the response type provided.</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260"/>
        <w:gridCol w:w="4410"/>
        <w:gridCol w:w="1800"/>
      </w:tblGrid>
      <w:tr w:rsidR="00E921A2" w:rsidRPr="00E921A2" w14:paraId="5EFFC894" w14:textId="77777777">
        <w:tc>
          <w:tcPr>
            <w:tcW w:w="1458" w:type="dxa"/>
            <w:shd w:val="pct10" w:color="000000" w:fill="FFFFFF"/>
          </w:tcPr>
          <w:p w14:paraId="70324879" w14:textId="77777777" w:rsidR="00E921A2" w:rsidRPr="00121095" w:rsidRDefault="00E921A2">
            <w:pPr>
              <w:pStyle w:val="OtherTableHeader"/>
            </w:pPr>
            <w:r w:rsidRPr="00121095">
              <w:t>Response Type</w:t>
            </w:r>
          </w:p>
        </w:tc>
        <w:tc>
          <w:tcPr>
            <w:tcW w:w="1260" w:type="dxa"/>
            <w:shd w:val="pct10" w:color="000000" w:fill="FFFFFF"/>
          </w:tcPr>
          <w:p w14:paraId="54134F7A" w14:textId="77777777" w:rsidR="00E921A2" w:rsidRPr="00121095" w:rsidRDefault="00E921A2">
            <w:pPr>
              <w:pStyle w:val="OtherTableHeader"/>
            </w:pPr>
            <w:r w:rsidRPr="00121095">
              <w:t>Query Variant</w:t>
            </w:r>
          </w:p>
        </w:tc>
        <w:tc>
          <w:tcPr>
            <w:tcW w:w="4410" w:type="dxa"/>
            <w:shd w:val="pct10" w:color="000000" w:fill="FFFFFF"/>
          </w:tcPr>
          <w:p w14:paraId="03DCEF8A" w14:textId="77777777" w:rsidR="00E921A2" w:rsidRPr="00121095" w:rsidRDefault="00E921A2">
            <w:pPr>
              <w:pStyle w:val="OtherTableHeader"/>
            </w:pPr>
            <w:r w:rsidRPr="00121095">
              <w:t>Table Included</w:t>
            </w:r>
          </w:p>
        </w:tc>
        <w:tc>
          <w:tcPr>
            <w:tcW w:w="1800" w:type="dxa"/>
            <w:shd w:val="pct10" w:color="000000" w:fill="FFFFFF"/>
          </w:tcPr>
          <w:p w14:paraId="4DDE2A0B" w14:textId="77777777" w:rsidR="00E921A2" w:rsidRPr="00121095" w:rsidRDefault="00E921A2">
            <w:pPr>
              <w:pStyle w:val="OtherTableHeader"/>
            </w:pPr>
            <w:r w:rsidRPr="00121095">
              <w:t>Section Reference</w:t>
            </w:r>
          </w:p>
        </w:tc>
      </w:tr>
      <w:tr w:rsidR="00E921A2" w:rsidRPr="00E921A2" w14:paraId="2BE315C7" w14:textId="77777777">
        <w:tc>
          <w:tcPr>
            <w:tcW w:w="1458" w:type="dxa"/>
          </w:tcPr>
          <w:p w14:paraId="15BEB4C7" w14:textId="77777777" w:rsidR="00E921A2" w:rsidRPr="00121095" w:rsidRDefault="00E921A2">
            <w:pPr>
              <w:pStyle w:val="OtherTableBody"/>
              <w:keepNext/>
            </w:pPr>
            <w:r w:rsidRPr="00121095">
              <w:t>Display</w:t>
            </w:r>
          </w:p>
        </w:tc>
        <w:tc>
          <w:tcPr>
            <w:tcW w:w="1260" w:type="dxa"/>
          </w:tcPr>
          <w:p w14:paraId="5029F60E" w14:textId="77777777" w:rsidR="00E921A2" w:rsidRPr="00121095" w:rsidRDefault="00E921A2">
            <w:pPr>
              <w:pStyle w:val="OtherTableBody"/>
              <w:keepNext/>
            </w:pPr>
            <w:r w:rsidRPr="00121095">
              <w:t>None (QPD)</w:t>
            </w:r>
          </w:p>
        </w:tc>
        <w:tc>
          <w:tcPr>
            <w:tcW w:w="4410" w:type="dxa"/>
          </w:tcPr>
          <w:p w14:paraId="74D16707" w14:textId="307C3629" w:rsidR="00E921A2" w:rsidRPr="00121095" w:rsidRDefault="002503D5">
            <w:pPr>
              <w:pStyle w:val="OtherTableBody"/>
              <w:keepNext/>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06A5F9F" w14:textId="51A0900C" w:rsidR="00E921A2" w:rsidRPr="00121095" w:rsidRDefault="002503D5">
            <w:pPr>
              <w:pStyle w:val="OtherTableBody"/>
              <w:keepNext/>
            </w:pPr>
            <w:r>
              <w:fldChar w:fldCharType="begin"/>
            </w:r>
            <w:r>
              <w:instrText xml:space="preserve"> REF _Ref487526282 \r \h  \* MERGEFORMAT </w:instrText>
            </w:r>
            <w:r>
              <w:fldChar w:fldCharType="separate"/>
            </w:r>
            <w:r w:rsidR="00C244BF">
              <w:t>5.3.2.2</w:t>
            </w:r>
            <w:r>
              <w:fldChar w:fldCharType="end"/>
            </w:r>
          </w:p>
        </w:tc>
      </w:tr>
      <w:tr w:rsidR="00E921A2" w:rsidRPr="00E921A2" w14:paraId="3A0B7B12" w14:textId="77777777">
        <w:tc>
          <w:tcPr>
            <w:tcW w:w="1458" w:type="dxa"/>
          </w:tcPr>
          <w:p w14:paraId="41C743EB" w14:textId="77777777" w:rsidR="00E921A2" w:rsidRPr="00121095" w:rsidRDefault="00E921A2">
            <w:pPr>
              <w:pStyle w:val="OtherTableBody"/>
            </w:pPr>
          </w:p>
        </w:tc>
        <w:tc>
          <w:tcPr>
            <w:tcW w:w="1260" w:type="dxa"/>
          </w:tcPr>
          <w:p w14:paraId="148552EF" w14:textId="77777777" w:rsidR="00E921A2" w:rsidRPr="00121095" w:rsidRDefault="00E921A2">
            <w:pPr>
              <w:pStyle w:val="OtherTableBody"/>
            </w:pPr>
          </w:p>
        </w:tc>
        <w:tc>
          <w:tcPr>
            <w:tcW w:w="4410" w:type="dxa"/>
          </w:tcPr>
          <w:p w14:paraId="59CB5604" w14:textId="2C06D67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68AFC452" w14:textId="32E84D71"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95EFCE" w14:textId="77777777">
        <w:tc>
          <w:tcPr>
            <w:tcW w:w="1458" w:type="dxa"/>
          </w:tcPr>
          <w:p w14:paraId="657D2FFD" w14:textId="77777777" w:rsidR="00E921A2" w:rsidRPr="00121095" w:rsidRDefault="00E921A2">
            <w:pPr>
              <w:pStyle w:val="OtherTableBody"/>
            </w:pPr>
          </w:p>
        </w:tc>
        <w:tc>
          <w:tcPr>
            <w:tcW w:w="1260" w:type="dxa"/>
          </w:tcPr>
          <w:p w14:paraId="0EA6DD92" w14:textId="77777777" w:rsidR="00E921A2" w:rsidRPr="00121095" w:rsidRDefault="00E921A2">
            <w:pPr>
              <w:pStyle w:val="OtherTableBody"/>
            </w:pPr>
          </w:p>
        </w:tc>
        <w:tc>
          <w:tcPr>
            <w:tcW w:w="4410" w:type="dxa"/>
          </w:tcPr>
          <w:p w14:paraId="328EE9A8" w14:textId="4940009C"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2FA68DAD" w14:textId="1D75AA9F"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7BEF82D9" w14:textId="77777777">
        <w:tc>
          <w:tcPr>
            <w:tcW w:w="1458" w:type="dxa"/>
          </w:tcPr>
          <w:p w14:paraId="4A1D7007" w14:textId="77777777" w:rsidR="00E921A2" w:rsidRPr="00121095" w:rsidRDefault="00E921A2">
            <w:pPr>
              <w:pStyle w:val="OtherTableBody"/>
            </w:pPr>
          </w:p>
        </w:tc>
        <w:tc>
          <w:tcPr>
            <w:tcW w:w="1260" w:type="dxa"/>
          </w:tcPr>
          <w:p w14:paraId="665F8D3D" w14:textId="77777777" w:rsidR="00E921A2" w:rsidRPr="00121095" w:rsidRDefault="00E921A2">
            <w:pPr>
              <w:pStyle w:val="OtherTableBody"/>
            </w:pPr>
          </w:p>
        </w:tc>
        <w:tc>
          <w:tcPr>
            <w:tcW w:w="4410" w:type="dxa"/>
          </w:tcPr>
          <w:p w14:paraId="7ABA4F0C" w14:textId="0A722B0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8778328" w14:textId="76548D4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4FD66809" w14:textId="77777777">
        <w:tc>
          <w:tcPr>
            <w:tcW w:w="1458" w:type="dxa"/>
          </w:tcPr>
          <w:p w14:paraId="2E7BBF8F" w14:textId="77777777" w:rsidR="00E921A2" w:rsidRPr="00121095" w:rsidRDefault="00E921A2">
            <w:pPr>
              <w:pStyle w:val="OtherTableBody"/>
            </w:pPr>
          </w:p>
        </w:tc>
        <w:tc>
          <w:tcPr>
            <w:tcW w:w="1260" w:type="dxa"/>
          </w:tcPr>
          <w:p w14:paraId="5C70AD2F" w14:textId="77777777" w:rsidR="00E921A2" w:rsidRPr="00121095" w:rsidRDefault="00E921A2">
            <w:pPr>
              <w:pStyle w:val="OtherTableBody"/>
            </w:pPr>
          </w:p>
        </w:tc>
        <w:tc>
          <w:tcPr>
            <w:tcW w:w="4410" w:type="dxa"/>
          </w:tcPr>
          <w:p w14:paraId="69B0D4EA" w14:textId="374E2A8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3FE503FA" w14:textId="5DB8BB22"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5F642AC6" w14:textId="77777777">
        <w:tc>
          <w:tcPr>
            <w:tcW w:w="1458" w:type="dxa"/>
          </w:tcPr>
          <w:p w14:paraId="6F61EF6B" w14:textId="77777777" w:rsidR="00E921A2" w:rsidRPr="00121095" w:rsidRDefault="00E921A2">
            <w:pPr>
              <w:pStyle w:val="OtherTableBody"/>
            </w:pPr>
          </w:p>
        </w:tc>
        <w:tc>
          <w:tcPr>
            <w:tcW w:w="1260" w:type="dxa"/>
          </w:tcPr>
          <w:p w14:paraId="1B2AC705" w14:textId="77777777" w:rsidR="00E921A2" w:rsidRPr="00121095" w:rsidRDefault="00E921A2">
            <w:pPr>
              <w:pStyle w:val="OtherTableBody"/>
            </w:pPr>
          </w:p>
        </w:tc>
        <w:tc>
          <w:tcPr>
            <w:tcW w:w="4410" w:type="dxa"/>
          </w:tcPr>
          <w:p w14:paraId="5321DB10" w14:textId="4BF15D72"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54DDE341" w14:textId="1DD1ADCF"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57710C5" w14:textId="77777777">
        <w:tc>
          <w:tcPr>
            <w:tcW w:w="1458" w:type="dxa"/>
          </w:tcPr>
          <w:p w14:paraId="20C9D8EE" w14:textId="77777777" w:rsidR="00E921A2" w:rsidRPr="00121095" w:rsidRDefault="00E921A2">
            <w:pPr>
              <w:pStyle w:val="OtherTableBody"/>
            </w:pPr>
            <w:r w:rsidRPr="00121095">
              <w:t>Display</w:t>
            </w:r>
          </w:p>
        </w:tc>
        <w:tc>
          <w:tcPr>
            <w:tcW w:w="1260" w:type="dxa"/>
          </w:tcPr>
          <w:p w14:paraId="7A93E49F" w14:textId="77777777" w:rsidR="00E921A2" w:rsidRPr="00121095" w:rsidRDefault="00E921A2">
            <w:pPr>
              <w:pStyle w:val="OtherTableBody"/>
            </w:pPr>
            <w:r w:rsidRPr="00121095">
              <w:t>QBE</w:t>
            </w:r>
          </w:p>
        </w:tc>
        <w:tc>
          <w:tcPr>
            <w:tcW w:w="4410" w:type="dxa"/>
          </w:tcPr>
          <w:p w14:paraId="16B69084" w14:textId="20C7C1C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74D2C907" w14:textId="5B0D6B97"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C81EFC8" w14:textId="77777777">
        <w:tc>
          <w:tcPr>
            <w:tcW w:w="1458" w:type="dxa"/>
          </w:tcPr>
          <w:p w14:paraId="53CB3FE4" w14:textId="77777777" w:rsidR="00E921A2" w:rsidRPr="00121095" w:rsidRDefault="00E921A2">
            <w:pPr>
              <w:pStyle w:val="OtherTableBody"/>
            </w:pPr>
          </w:p>
        </w:tc>
        <w:tc>
          <w:tcPr>
            <w:tcW w:w="1260" w:type="dxa"/>
          </w:tcPr>
          <w:p w14:paraId="375EDE01" w14:textId="77777777" w:rsidR="00E921A2" w:rsidRPr="00121095" w:rsidRDefault="00E921A2">
            <w:pPr>
              <w:pStyle w:val="OtherTableBody"/>
            </w:pPr>
          </w:p>
        </w:tc>
        <w:tc>
          <w:tcPr>
            <w:tcW w:w="4410" w:type="dxa"/>
          </w:tcPr>
          <w:p w14:paraId="4D778D7A" w14:textId="18B30B66"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E7B553D" w14:textId="67EFD957"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30039E33" w14:textId="77777777">
        <w:tc>
          <w:tcPr>
            <w:tcW w:w="1458" w:type="dxa"/>
          </w:tcPr>
          <w:p w14:paraId="7FD8B7C6" w14:textId="77777777" w:rsidR="00E921A2" w:rsidRPr="00121095" w:rsidRDefault="00E921A2">
            <w:pPr>
              <w:pStyle w:val="OtherTableBody"/>
            </w:pPr>
          </w:p>
        </w:tc>
        <w:tc>
          <w:tcPr>
            <w:tcW w:w="1260" w:type="dxa"/>
          </w:tcPr>
          <w:p w14:paraId="380F2B41" w14:textId="77777777" w:rsidR="00E921A2" w:rsidRPr="00121095" w:rsidRDefault="00E921A2">
            <w:pPr>
              <w:pStyle w:val="OtherTableBody"/>
            </w:pPr>
          </w:p>
        </w:tc>
        <w:tc>
          <w:tcPr>
            <w:tcW w:w="4410" w:type="dxa"/>
          </w:tcPr>
          <w:p w14:paraId="38FB2E10" w14:textId="5F6BE54F"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1722E04D" w14:textId="0EA1DE8C"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037DC98A" w14:textId="77777777">
        <w:tc>
          <w:tcPr>
            <w:tcW w:w="1458" w:type="dxa"/>
          </w:tcPr>
          <w:p w14:paraId="15D8D529" w14:textId="77777777" w:rsidR="00E921A2" w:rsidRPr="00121095" w:rsidRDefault="00E921A2">
            <w:pPr>
              <w:pStyle w:val="OtherTableBody"/>
            </w:pPr>
          </w:p>
        </w:tc>
        <w:tc>
          <w:tcPr>
            <w:tcW w:w="1260" w:type="dxa"/>
          </w:tcPr>
          <w:p w14:paraId="3A763613" w14:textId="77777777" w:rsidR="00E921A2" w:rsidRPr="00121095" w:rsidRDefault="00E921A2">
            <w:pPr>
              <w:pStyle w:val="OtherTableBody"/>
            </w:pPr>
          </w:p>
        </w:tc>
        <w:tc>
          <w:tcPr>
            <w:tcW w:w="4410" w:type="dxa"/>
          </w:tcPr>
          <w:p w14:paraId="640548DF" w14:textId="3EC1019C"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9C98846" w14:textId="5C70F42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35DF61F0" w14:textId="77777777">
        <w:tc>
          <w:tcPr>
            <w:tcW w:w="1458" w:type="dxa"/>
          </w:tcPr>
          <w:p w14:paraId="0BA95A06" w14:textId="77777777" w:rsidR="00E921A2" w:rsidRPr="00121095" w:rsidRDefault="00E921A2">
            <w:pPr>
              <w:pStyle w:val="OtherTableBody"/>
            </w:pPr>
          </w:p>
        </w:tc>
        <w:tc>
          <w:tcPr>
            <w:tcW w:w="1260" w:type="dxa"/>
          </w:tcPr>
          <w:p w14:paraId="7AEF5611" w14:textId="77777777" w:rsidR="00E921A2" w:rsidRPr="00121095" w:rsidRDefault="00E921A2">
            <w:pPr>
              <w:pStyle w:val="OtherTableBody"/>
            </w:pPr>
          </w:p>
        </w:tc>
        <w:tc>
          <w:tcPr>
            <w:tcW w:w="4410" w:type="dxa"/>
          </w:tcPr>
          <w:p w14:paraId="4AC5CBBA" w14:textId="3847F820"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1257AA9" w14:textId="68ADDAC3"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014C9F23" w14:textId="77777777">
        <w:tc>
          <w:tcPr>
            <w:tcW w:w="1458" w:type="dxa"/>
          </w:tcPr>
          <w:p w14:paraId="55BD0509" w14:textId="77777777" w:rsidR="00E921A2" w:rsidRPr="00121095" w:rsidRDefault="00E921A2">
            <w:pPr>
              <w:pStyle w:val="OtherTableBody"/>
            </w:pPr>
          </w:p>
        </w:tc>
        <w:tc>
          <w:tcPr>
            <w:tcW w:w="1260" w:type="dxa"/>
          </w:tcPr>
          <w:p w14:paraId="4F7703BC" w14:textId="77777777" w:rsidR="00E921A2" w:rsidRPr="00121095" w:rsidRDefault="00E921A2">
            <w:pPr>
              <w:pStyle w:val="OtherTableBody"/>
            </w:pPr>
          </w:p>
        </w:tc>
        <w:tc>
          <w:tcPr>
            <w:tcW w:w="4410" w:type="dxa"/>
          </w:tcPr>
          <w:p w14:paraId="23D7187E" w14:textId="1F10CC1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0DD36169" w14:textId="72971D84"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6FE99A18" w14:textId="77777777">
        <w:tc>
          <w:tcPr>
            <w:tcW w:w="1458" w:type="dxa"/>
          </w:tcPr>
          <w:p w14:paraId="7381B8B6" w14:textId="77777777" w:rsidR="00E921A2" w:rsidRPr="00121095" w:rsidRDefault="00E921A2">
            <w:pPr>
              <w:pStyle w:val="OtherTableBody"/>
            </w:pPr>
          </w:p>
        </w:tc>
        <w:tc>
          <w:tcPr>
            <w:tcW w:w="1260" w:type="dxa"/>
          </w:tcPr>
          <w:p w14:paraId="52980465" w14:textId="77777777" w:rsidR="00E921A2" w:rsidRPr="00121095" w:rsidRDefault="00E921A2">
            <w:pPr>
              <w:pStyle w:val="OtherTableBody"/>
            </w:pPr>
          </w:p>
        </w:tc>
        <w:tc>
          <w:tcPr>
            <w:tcW w:w="4410" w:type="dxa"/>
          </w:tcPr>
          <w:p w14:paraId="2CED79D3" w14:textId="69CBAC34"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2D67530B" w14:textId="45B28E6C"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5028CEB" w14:textId="77777777">
        <w:tc>
          <w:tcPr>
            <w:tcW w:w="1458" w:type="dxa"/>
          </w:tcPr>
          <w:p w14:paraId="6FC98766" w14:textId="77777777" w:rsidR="00E921A2" w:rsidRPr="00121095" w:rsidRDefault="00E921A2">
            <w:pPr>
              <w:pStyle w:val="OtherTableBody"/>
            </w:pPr>
          </w:p>
        </w:tc>
        <w:tc>
          <w:tcPr>
            <w:tcW w:w="1260" w:type="dxa"/>
          </w:tcPr>
          <w:p w14:paraId="215C377D" w14:textId="77777777" w:rsidR="00E921A2" w:rsidRPr="00121095" w:rsidRDefault="00E921A2">
            <w:pPr>
              <w:pStyle w:val="OtherTableBody"/>
            </w:pPr>
          </w:p>
        </w:tc>
        <w:tc>
          <w:tcPr>
            <w:tcW w:w="4410" w:type="dxa"/>
          </w:tcPr>
          <w:p w14:paraId="69C96B62" w14:textId="4B8F045A"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F29788C" w14:textId="44D3D77D"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F7D5ADC" w14:textId="77777777">
        <w:tc>
          <w:tcPr>
            <w:tcW w:w="1458" w:type="dxa"/>
          </w:tcPr>
          <w:p w14:paraId="6DE4E929" w14:textId="77777777" w:rsidR="00E921A2" w:rsidRPr="00121095" w:rsidRDefault="00E921A2">
            <w:pPr>
              <w:pStyle w:val="OtherTableBody"/>
            </w:pPr>
            <w:r w:rsidRPr="00121095">
              <w:t>Display</w:t>
            </w:r>
          </w:p>
        </w:tc>
        <w:tc>
          <w:tcPr>
            <w:tcW w:w="1260" w:type="dxa"/>
          </w:tcPr>
          <w:p w14:paraId="01D1C947" w14:textId="77777777" w:rsidR="00E921A2" w:rsidRPr="00121095" w:rsidRDefault="00E921A2">
            <w:pPr>
              <w:pStyle w:val="OtherTableBody"/>
            </w:pPr>
            <w:r w:rsidRPr="00121095">
              <w:t>QSC</w:t>
            </w:r>
          </w:p>
        </w:tc>
        <w:tc>
          <w:tcPr>
            <w:tcW w:w="4410" w:type="dxa"/>
          </w:tcPr>
          <w:p w14:paraId="6823542D" w14:textId="2DACB9E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6122B6" w14:textId="6EEB442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5D83285" w14:textId="77777777">
        <w:tc>
          <w:tcPr>
            <w:tcW w:w="1458" w:type="dxa"/>
          </w:tcPr>
          <w:p w14:paraId="67139358" w14:textId="77777777" w:rsidR="00E921A2" w:rsidRPr="00121095" w:rsidRDefault="00E921A2">
            <w:pPr>
              <w:pStyle w:val="OtherTableBody"/>
            </w:pPr>
          </w:p>
        </w:tc>
        <w:tc>
          <w:tcPr>
            <w:tcW w:w="1260" w:type="dxa"/>
          </w:tcPr>
          <w:p w14:paraId="7508869C" w14:textId="77777777" w:rsidR="00E921A2" w:rsidRPr="00121095" w:rsidRDefault="00E921A2">
            <w:pPr>
              <w:pStyle w:val="OtherTableBody"/>
            </w:pPr>
          </w:p>
        </w:tc>
        <w:tc>
          <w:tcPr>
            <w:tcW w:w="4410" w:type="dxa"/>
          </w:tcPr>
          <w:p w14:paraId="6321013C" w14:textId="0D7516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43950AA" w14:textId="6ADDF570"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79BD09A7" w14:textId="77777777">
        <w:tc>
          <w:tcPr>
            <w:tcW w:w="1458" w:type="dxa"/>
          </w:tcPr>
          <w:p w14:paraId="7216EAF6" w14:textId="77777777" w:rsidR="00E921A2" w:rsidRPr="00121095" w:rsidRDefault="00E921A2">
            <w:pPr>
              <w:pStyle w:val="OtherTableBody"/>
            </w:pPr>
          </w:p>
        </w:tc>
        <w:tc>
          <w:tcPr>
            <w:tcW w:w="1260" w:type="dxa"/>
          </w:tcPr>
          <w:p w14:paraId="7440C69E" w14:textId="77777777" w:rsidR="00E921A2" w:rsidRPr="00121095" w:rsidRDefault="00E921A2">
            <w:pPr>
              <w:pStyle w:val="OtherTableBody"/>
            </w:pPr>
          </w:p>
        </w:tc>
        <w:tc>
          <w:tcPr>
            <w:tcW w:w="4410" w:type="dxa"/>
          </w:tcPr>
          <w:p w14:paraId="741080EC" w14:textId="63641814" w:rsidR="00E921A2" w:rsidRPr="00121095" w:rsidRDefault="002503D5">
            <w:pPr>
              <w:pStyle w:val="OtherTableBody"/>
            </w:pPr>
            <w:r>
              <w:fldChar w:fldCharType="begin"/>
            </w:r>
            <w:r>
              <w:instrText xml:space="preserve"> REF _Ref487526382 \h  \* MERGEFORMAT </w:instrText>
            </w:r>
            <w:r>
              <w:fldChar w:fldCharType="separate"/>
            </w:r>
            <w:r w:rsidR="00C244BF" w:rsidRPr="00121095">
              <w:t>Response grammar for display response</w:t>
            </w:r>
            <w:r>
              <w:fldChar w:fldCharType="end"/>
            </w:r>
          </w:p>
        </w:tc>
        <w:tc>
          <w:tcPr>
            <w:tcW w:w="1800" w:type="dxa"/>
          </w:tcPr>
          <w:p w14:paraId="382EE2BC" w14:textId="25F7D533" w:rsidR="00E921A2" w:rsidRPr="00121095" w:rsidRDefault="002503D5">
            <w:pPr>
              <w:pStyle w:val="OtherTableBody"/>
            </w:pPr>
            <w:r>
              <w:fldChar w:fldCharType="begin"/>
            </w:r>
            <w:r>
              <w:instrText xml:space="preserve"> REF _Ref487526382 \r \h  \* MERGEFORMAT </w:instrText>
            </w:r>
            <w:r>
              <w:fldChar w:fldCharType="separate"/>
            </w:r>
            <w:r w:rsidR="00C244BF">
              <w:t>5.3.2.5</w:t>
            </w:r>
            <w:r>
              <w:fldChar w:fldCharType="end"/>
            </w:r>
          </w:p>
        </w:tc>
      </w:tr>
      <w:tr w:rsidR="00E921A2" w:rsidRPr="00E921A2" w14:paraId="5E9E619F" w14:textId="77777777">
        <w:tc>
          <w:tcPr>
            <w:tcW w:w="1458" w:type="dxa"/>
          </w:tcPr>
          <w:p w14:paraId="6428572F" w14:textId="77777777" w:rsidR="00E921A2" w:rsidRPr="00121095" w:rsidRDefault="00E921A2">
            <w:pPr>
              <w:pStyle w:val="OtherTableBody"/>
            </w:pPr>
          </w:p>
        </w:tc>
        <w:tc>
          <w:tcPr>
            <w:tcW w:w="1260" w:type="dxa"/>
          </w:tcPr>
          <w:p w14:paraId="7AA5884D" w14:textId="77777777" w:rsidR="00E921A2" w:rsidRPr="00121095" w:rsidRDefault="00E921A2">
            <w:pPr>
              <w:pStyle w:val="OtherTableBody"/>
            </w:pPr>
          </w:p>
        </w:tc>
        <w:tc>
          <w:tcPr>
            <w:tcW w:w="4410" w:type="dxa"/>
          </w:tcPr>
          <w:p w14:paraId="3B6AF732" w14:textId="7EABCC73"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19A1182" w14:textId="7229B603"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135BBCC" w14:textId="77777777">
        <w:tc>
          <w:tcPr>
            <w:tcW w:w="1458" w:type="dxa"/>
          </w:tcPr>
          <w:p w14:paraId="7D13EFD8" w14:textId="77777777" w:rsidR="00E921A2" w:rsidRPr="00121095" w:rsidRDefault="00E921A2">
            <w:pPr>
              <w:pStyle w:val="OtherTableBody"/>
            </w:pPr>
          </w:p>
        </w:tc>
        <w:tc>
          <w:tcPr>
            <w:tcW w:w="1260" w:type="dxa"/>
          </w:tcPr>
          <w:p w14:paraId="00E51E92" w14:textId="77777777" w:rsidR="00E921A2" w:rsidRPr="00121095" w:rsidRDefault="00E921A2">
            <w:pPr>
              <w:pStyle w:val="OtherTableBody"/>
            </w:pPr>
          </w:p>
        </w:tc>
        <w:tc>
          <w:tcPr>
            <w:tcW w:w="4410" w:type="dxa"/>
          </w:tcPr>
          <w:p w14:paraId="70D26622" w14:textId="30ABD356"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2A50ECD" w14:textId="451BA04F"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DF7ABE" w14:textId="77777777">
        <w:tc>
          <w:tcPr>
            <w:tcW w:w="1458" w:type="dxa"/>
          </w:tcPr>
          <w:p w14:paraId="2572351D" w14:textId="77777777" w:rsidR="00E921A2" w:rsidRPr="00121095" w:rsidRDefault="00E921A2">
            <w:pPr>
              <w:pStyle w:val="OtherTableBody"/>
            </w:pPr>
          </w:p>
        </w:tc>
        <w:tc>
          <w:tcPr>
            <w:tcW w:w="1260" w:type="dxa"/>
          </w:tcPr>
          <w:p w14:paraId="296C4F43" w14:textId="77777777" w:rsidR="00E921A2" w:rsidRPr="00121095" w:rsidRDefault="00E921A2">
            <w:pPr>
              <w:pStyle w:val="OtherTableBody"/>
            </w:pPr>
          </w:p>
        </w:tc>
        <w:tc>
          <w:tcPr>
            <w:tcW w:w="4410" w:type="dxa"/>
          </w:tcPr>
          <w:p w14:paraId="3B2979E2" w14:textId="397D3F7F"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135A3F3" w14:textId="49324898"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5A0FA93F" w14:textId="77777777">
        <w:tc>
          <w:tcPr>
            <w:tcW w:w="1458" w:type="dxa"/>
          </w:tcPr>
          <w:p w14:paraId="3574A038" w14:textId="77777777" w:rsidR="00E921A2" w:rsidRPr="00121095" w:rsidRDefault="00E921A2">
            <w:pPr>
              <w:pStyle w:val="OtherTableBody"/>
            </w:pPr>
          </w:p>
        </w:tc>
        <w:tc>
          <w:tcPr>
            <w:tcW w:w="1260" w:type="dxa"/>
          </w:tcPr>
          <w:p w14:paraId="56334BF9" w14:textId="77777777" w:rsidR="00E921A2" w:rsidRPr="00121095" w:rsidRDefault="00E921A2">
            <w:pPr>
              <w:pStyle w:val="OtherTableBody"/>
            </w:pPr>
          </w:p>
        </w:tc>
        <w:tc>
          <w:tcPr>
            <w:tcW w:w="4410" w:type="dxa"/>
          </w:tcPr>
          <w:p w14:paraId="08F6822D" w14:textId="20F3C95B"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73ECAF58" w14:textId="31580502"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519A5E7B" w14:textId="77777777">
        <w:tc>
          <w:tcPr>
            <w:tcW w:w="1458" w:type="dxa"/>
          </w:tcPr>
          <w:p w14:paraId="25DCAD7B" w14:textId="77777777" w:rsidR="00E921A2" w:rsidRPr="00121095" w:rsidRDefault="00E921A2">
            <w:pPr>
              <w:pStyle w:val="OtherTableBody"/>
            </w:pPr>
            <w:r w:rsidRPr="00121095">
              <w:t>Tabular</w:t>
            </w:r>
          </w:p>
        </w:tc>
        <w:tc>
          <w:tcPr>
            <w:tcW w:w="1260" w:type="dxa"/>
          </w:tcPr>
          <w:p w14:paraId="1DF80820" w14:textId="77777777" w:rsidR="00E921A2" w:rsidRPr="00121095" w:rsidRDefault="00E921A2">
            <w:pPr>
              <w:pStyle w:val="OtherTableBody"/>
            </w:pPr>
            <w:r w:rsidRPr="00121095">
              <w:t>None (QPD)</w:t>
            </w:r>
          </w:p>
        </w:tc>
        <w:tc>
          <w:tcPr>
            <w:tcW w:w="4410" w:type="dxa"/>
          </w:tcPr>
          <w:p w14:paraId="4F5C6F31" w14:textId="1BFAEB34"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8229427" w14:textId="0BFE0B94"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1F29C3C" w14:textId="77777777">
        <w:tc>
          <w:tcPr>
            <w:tcW w:w="1458" w:type="dxa"/>
          </w:tcPr>
          <w:p w14:paraId="2A276502" w14:textId="77777777" w:rsidR="00E921A2" w:rsidRPr="00121095" w:rsidRDefault="00E921A2">
            <w:pPr>
              <w:pStyle w:val="OtherTableBody"/>
            </w:pPr>
          </w:p>
        </w:tc>
        <w:tc>
          <w:tcPr>
            <w:tcW w:w="1260" w:type="dxa"/>
          </w:tcPr>
          <w:p w14:paraId="445ACCC7" w14:textId="77777777" w:rsidR="00E921A2" w:rsidRPr="00121095" w:rsidRDefault="00E921A2">
            <w:pPr>
              <w:pStyle w:val="OtherTableBody"/>
            </w:pPr>
          </w:p>
        </w:tc>
        <w:tc>
          <w:tcPr>
            <w:tcW w:w="4410" w:type="dxa"/>
          </w:tcPr>
          <w:p w14:paraId="6A6EB9F8" w14:textId="62823215"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4E14A78" w14:textId="1655E1F9"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394BAC" w14:textId="77777777">
        <w:tc>
          <w:tcPr>
            <w:tcW w:w="1458" w:type="dxa"/>
          </w:tcPr>
          <w:p w14:paraId="13607DF2" w14:textId="77777777" w:rsidR="00E921A2" w:rsidRPr="00121095" w:rsidRDefault="00E921A2">
            <w:pPr>
              <w:pStyle w:val="OtherTableBody"/>
            </w:pPr>
          </w:p>
        </w:tc>
        <w:tc>
          <w:tcPr>
            <w:tcW w:w="1260" w:type="dxa"/>
          </w:tcPr>
          <w:p w14:paraId="77CC5FB6" w14:textId="77777777" w:rsidR="00E921A2" w:rsidRPr="00121095" w:rsidRDefault="00E921A2">
            <w:pPr>
              <w:pStyle w:val="OtherTableBody"/>
            </w:pPr>
          </w:p>
        </w:tc>
        <w:tc>
          <w:tcPr>
            <w:tcW w:w="4410" w:type="dxa"/>
          </w:tcPr>
          <w:p w14:paraId="7680CF29" w14:textId="4A09270D"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46985673" w14:textId="1E7758F8"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2C291C16" w14:textId="77777777">
        <w:tc>
          <w:tcPr>
            <w:tcW w:w="1458" w:type="dxa"/>
          </w:tcPr>
          <w:p w14:paraId="7A18F3C7" w14:textId="77777777" w:rsidR="00E921A2" w:rsidRPr="00121095" w:rsidRDefault="00E921A2">
            <w:pPr>
              <w:pStyle w:val="OtherTableBody"/>
            </w:pPr>
          </w:p>
        </w:tc>
        <w:tc>
          <w:tcPr>
            <w:tcW w:w="1260" w:type="dxa"/>
          </w:tcPr>
          <w:p w14:paraId="2A4D0185" w14:textId="77777777" w:rsidR="00E921A2" w:rsidRPr="00121095" w:rsidRDefault="00E921A2">
            <w:pPr>
              <w:pStyle w:val="OtherTableBody"/>
            </w:pPr>
          </w:p>
        </w:tc>
        <w:tc>
          <w:tcPr>
            <w:tcW w:w="4410" w:type="dxa"/>
          </w:tcPr>
          <w:p w14:paraId="67401844" w14:textId="58821984"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20EFD773" w14:textId="00BCCD74"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B2262EA" w14:textId="77777777">
        <w:tc>
          <w:tcPr>
            <w:tcW w:w="1458" w:type="dxa"/>
          </w:tcPr>
          <w:p w14:paraId="40275282" w14:textId="77777777" w:rsidR="00E921A2" w:rsidRPr="00121095" w:rsidRDefault="00E921A2">
            <w:pPr>
              <w:pStyle w:val="OtherTableBody"/>
            </w:pPr>
          </w:p>
        </w:tc>
        <w:tc>
          <w:tcPr>
            <w:tcW w:w="1260" w:type="dxa"/>
          </w:tcPr>
          <w:p w14:paraId="3F9508E3" w14:textId="77777777" w:rsidR="00E921A2" w:rsidRPr="00121095" w:rsidRDefault="00E921A2">
            <w:pPr>
              <w:pStyle w:val="OtherTableBody"/>
            </w:pPr>
          </w:p>
        </w:tc>
        <w:tc>
          <w:tcPr>
            <w:tcW w:w="4410" w:type="dxa"/>
          </w:tcPr>
          <w:p w14:paraId="5382C721" w14:textId="573D490C"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5B1E0E95" w14:textId="512DB3C7"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6D8BD1D4" w14:textId="77777777">
        <w:tc>
          <w:tcPr>
            <w:tcW w:w="1458" w:type="dxa"/>
          </w:tcPr>
          <w:p w14:paraId="61397D5A" w14:textId="77777777" w:rsidR="00E921A2" w:rsidRPr="00121095" w:rsidRDefault="00E921A2">
            <w:pPr>
              <w:pStyle w:val="OtherTableBody"/>
            </w:pPr>
          </w:p>
        </w:tc>
        <w:tc>
          <w:tcPr>
            <w:tcW w:w="1260" w:type="dxa"/>
          </w:tcPr>
          <w:p w14:paraId="758AD76F" w14:textId="77777777" w:rsidR="00E921A2" w:rsidRPr="00121095" w:rsidRDefault="00E921A2">
            <w:pPr>
              <w:pStyle w:val="OtherTableBody"/>
            </w:pPr>
          </w:p>
        </w:tc>
        <w:tc>
          <w:tcPr>
            <w:tcW w:w="4410" w:type="dxa"/>
          </w:tcPr>
          <w:p w14:paraId="6A77B32F" w14:textId="6F54473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0D2207A4" w14:textId="09BFC3B1"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73AD3B85" w14:textId="77777777">
        <w:tc>
          <w:tcPr>
            <w:tcW w:w="1458" w:type="dxa"/>
          </w:tcPr>
          <w:p w14:paraId="27FD9526" w14:textId="77777777" w:rsidR="00E921A2" w:rsidRPr="00121095" w:rsidRDefault="00E921A2">
            <w:pPr>
              <w:pStyle w:val="OtherTableBody"/>
            </w:pPr>
          </w:p>
        </w:tc>
        <w:tc>
          <w:tcPr>
            <w:tcW w:w="1260" w:type="dxa"/>
          </w:tcPr>
          <w:p w14:paraId="464F9245" w14:textId="77777777" w:rsidR="00E921A2" w:rsidRPr="00121095" w:rsidRDefault="00E921A2">
            <w:pPr>
              <w:pStyle w:val="OtherTableBody"/>
            </w:pPr>
          </w:p>
        </w:tc>
        <w:tc>
          <w:tcPr>
            <w:tcW w:w="4410" w:type="dxa"/>
          </w:tcPr>
          <w:p w14:paraId="75AB3522" w14:textId="3ECD037D"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442251E9" w14:textId="0B3557F0"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28D8DA44" w14:textId="77777777">
        <w:tc>
          <w:tcPr>
            <w:tcW w:w="1458" w:type="dxa"/>
          </w:tcPr>
          <w:p w14:paraId="57D16263" w14:textId="77777777" w:rsidR="00E921A2" w:rsidRPr="00121095" w:rsidRDefault="00E921A2">
            <w:pPr>
              <w:pStyle w:val="OtherTableBody"/>
            </w:pPr>
            <w:r w:rsidRPr="00121095">
              <w:lastRenderedPageBreak/>
              <w:t>Tabular</w:t>
            </w:r>
          </w:p>
        </w:tc>
        <w:tc>
          <w:tcPr>
            <w:tcW w:w="1260" w:type="dxa"/>
          </w:tcPr>
          <w:p w14:paraId="16B86096" w14:textId="77777777" w:rsidR="00E921A2" w:rsidRPr="00121095" w:rsidRDefault="00E921A2">
            <w:pPr>
              <w:pStyle w:val="OtherTableBody"/>
            </w:pPr>
            <w:r w:rsidRPr="00121095">
              <w:t>QBE</w:t>
            </w:r>
          </w:p>
        </w:tc>
        <w:tc>
          <w:tcPr>
            <w:tcW w:w="4410" w:type="dxa"/>
          </w:tcPr>
          <w:p w14:paraId="3A5E0E32" w14:textId="0D710103"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45535461" w14:textId="1D0CC2F6"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3F25E185" w14:textId="77777777">
        <w:tc>
          <w:tcPr>
            <w:tcW w:w="1458" w:type="dxa"/>
          </w:tcPr>
          <w:p w14:paraId="223A320E" w14:textId="77777777" w:rsidR="00E921A2" w:rsidRPr="00121095" w:rsidRDefault="00E921A2">
            <w:pPr>
              <w:pStyle w:val="OtherTableBody"/>
            </w:pPr>
          </w:p>
        </w:tc>
        <w:tc>
          <w:tcPr>
            <w:tcW w:w="1260" w:type="dxa"/>
          </w:tcPr>
          <w:p w14:paraId="2D9F0446" w14:textId="77777777" w:rsidR="00E921A2" w:rsidRPr="00121095" w:rsidRDefault="00E921A2">
            <w:pPr>
              <w:pStyle w:val="OtherTableBody"/>
            </w:pPr>
          </w:p>
        </w:tc>
        <w:tc>
          <w:tcPr>
            <w:tcW w:w="4410" w:type="dxa"/>
          </w:tcPr>
          <w:p w14:paraId="4873CC51" w14:textId="177506F7"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1D7225EE" w14:textId="2983BE12"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18599FD" w14:textId="77777777">
        <w:tc>
          <w:tcPr>
            <w:tcW w:w="1458" w:type="dxa"/>
          </w:tcPr>
          <w:p w14:paraId="2B497ECA" w14:textId="77777777" w:rsidR="00E921A2" w:rsidRPr="00121095" w:rsidRDefault="00E921A2">
            <w:pPr>
              <w:pStyle w:val="OtherTableBody"/>
            </w:pPr>
          </w:p>
        </w:tc>
        <w:tc>
          <w:tcPr>
            <w:tcW w:w="1260" w:type="dxa"/>
          </w:tcPr>
          <w:p w14:paraId="3D91CC32" w14:textId="77777777" w:rsidR="00E921A2" w:rsidRPr="00121095" w:rsidRDefault="00E921A2">
            <w:pPr>
              <w:pStyle w:val="OtherTableBody"/>
            </w:pPr>
          </w:p>
        </w:tc>
        <w:tc>
          <w:tcPr>
            <w:tcW w:w="4410" w:type="dxa"/>
          </w:tcPr>
          <w:p w14:paraId="1D537893" w14:textId="540F8E76"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26457426" w14:textId="6D75C0A9"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0ED134CD" w14:textId="77777777">
        <w:tc>
          <w:tcPr>
            <w:tcW w:w="1458" w:type="dxa"/>
          </w:tcPr>
          <w:p w14:paraId="0D7163FE" w14:textId="77777777" w:rsidR="00E921A2" w:rsidRPr="00121095" w:rsidRDefault="00E921A2">
            <w:pPr>
              <w:pStyle w:val="OtherTableBody"/>
            </w:pPr>
          </w:p>
        </w:tc>
        <w:tc>
          <w:tcPr>
            <w:tcW w:w="1260" w:type="dxa"/>
          </w:tcPr>
          <w:p w14:paraId="5215BC06" w14:textId="77777777" w:rsidR="00E921A2" w:rsidRPr="00121095" w:rsidRDefault="00E921A2">
            <w:pPr>
              <w:pStyle w:val="OtherTableBody"/>
            </w:pPr>
          </w:p>
        </w:tc>
        <w:tc>
          <w:tcPr>
            <w:tcW w:w="4410" w:type="dxa"/>
          </w:tcPr>
          <w:p w14:paraId="26DB073A" w14:textId="1F1D5867"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3BB0F5C4" w14:textId="64EDCCE6"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2E3279BD" w14:textId="77777777">
        <w:tc>
          <w:tcPr>
            <w:tcW w:w="1458" w:type="dxa"/>
          </w:tcPr>
          <w:p w14:paraId="0AE352B9" w14:textId="77777777" w:rsidR="00E921A2" w:rsidRPr="00121095" w:rsidRDefault="00E921A2">
            <w:pPr>
              <w:pStyle w:val="OtherTableBody"/>
            </w:pPr>
          </w:p>
        </w:tc>
        <w:tc>
          <w:tcPr>
            <w:tcW w:w="1260" w:type="dxa"/>
          </w:tcPr>
          <w:p w14:paraId="4DE94A2A" w14:textId="77777777" w:rsidR="00E921A2" w:rsidRPr="00121095" w:rsidRDefault="00E921A2">
            <w:pPr>
              <w:pStyle w:val="OtherTableBody"/>
            </w:pPr>
          </w:p>
        </w:tc>
        <w:tc>
          <w:tcPr>
            <w:tcW w:w="4410" w:type="dxa"/>
          </w:tcPr>
          <w:p w14:paraId="09CF07A0" w14:textId="797AC91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6643AD9" w14:textId="6723C694"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260A33EC" w14:textId="77777777">
        <w:tc>
          <w:tcPr>
            <w:tcW w:w="1458" w:type="dxa"/>
          </w:tcPr>
          <w:p w14:paraId="61751882" w14:textId="77777777" w:rsidR="00E921A2" w:rsidRPr="00121095" w:rsidRDefault="00E921A2">
            <w:pPr>
              <w:pStyle w:val="OtherTableBody"/>
            </w:pPr>
          </w:p>
        </w:tc>
        <w:tc>
          <w:tcPr>
            <w:tcW w:w="1260" w:type="dxa"/>
          </w:tcPr>
          <w:p w14:paraId="643A0CB0" w14:textId="77777777" w:rsidR="00E921A2" w:rsidRPr="00121095" w:rsidRDefault="00E921A2">
            <w:pPr>
              <w:pStyle w:val="OtherTableBody"/>
            </w:pPr>
          </w:p>
        </w:tc>
        <w:tc>
          <w:tcPr>
            <w:tcW w:w="4410" w:type="dxa"/>
          </w:tcPr>
          <w:p w14:paraId="2205B77F" w14:textId="65D0CB6C"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505D4AC4" w14:textId="54609D4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7FF24103" w14:textId="77777777">
        <w:tc>
          <w:tcPr>
            <w:tcW w:w="1458" w:type="dxa"/>
          </w:tcPr>
          <w:p w14:paraId="70769BBB" w14:textId="77777777" w:rsidR="00E921A2" w:rsidRPr="00121095" w:rsidRDefault="00E921A2">
            <w:pPr>
              <w:pStyle w:val="OtherTableBody"/>
            </w:pPr>
          </w:p>
        </w:tc>
        <w:tc>
          <w:tcPr>
            <w:tcW w:w="1260" w:type="dxa"/>
          </w:tcPr>
          <w:p w14:paraId="11413B37" w14:textId="77777777" w:rsidR="00E921A2" w:rsidRPr="00121095" w:rsidRDefault="00E921A2">
            <w:pPr>
              <w:pStyle w:val="OtherTableBody"/>
            </w:pPr>
          </w:p>
        </w:tc>
        <w:tc>
          <w:tcPr>
            <w:tcW w:w="4410" w:type="dxa"/>
          </w:tcPr>
          <w:p w14:paraId="0E895E36" w14:textId="59B8D00C"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6EFFE0E" w14:textId="3170C049"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223B8ECB" w14:textId="77777777">
        <w:tc>
          <w:tcPr>
            <w:tcW w:w="1458" w:type="dxa"/>
          </w:tcPr>
          <w:p w14:paraId="0BB51FCE" w14:textId="77777777" w:rsidR="00E921A2" w:rsidRPr="00121095" w:rsidRDefault="00E921A2">
            <w:pPr>
              <w:pStyle w:val="OtherTableBody"/>
            </w:pPr>
          </w:p>
        </w:tc>
        <w:tc>
          <w:tcPr>
            <w:tcW w:w="1260" w:type="dxa"/>
          </w:tcPr>
          <w:p w14:paraId="3E91E44C" w14:textId="77777777" w:rsidR="00E921A2" w:rsidRPr="00121095" w:rsidRDefault="00E921A2">
            <w:pPr>
              <w:pStyle w:val="OtherTableBody"/>
            </w:pPr>
          </w:p>
        </w:tc>
        <w:tc>
          <w:tcPr>
            <w:tcW w:w="4410" w:type="dxa"/>
          </w:tcPr>
          <w:p w14:paraId="7DF015DE" w14:textId="1F33D5D0"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7E83D2D1" w14:textId="301662C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04280DBB" w14:textId="77777777">
        <w:tc>
          <w:tcPr>
            <w:tcW w:w="1458" w:type="dxa"/>
          </w:tcPr>
          <w:p w14:paraId="61E1C6C1" w14:textId="77777777" w:rsidR="00E921A2" w:rsidRPr="00121095" w:rsidRDefault="00E921A2">
            <w:pPr>
              <w:pStyle w:val="OtherTableBody"/>
            </w:pPr>
          </w:p>
        </w:tc>
        <w:tc>
          <w:tcPr>
            <w:tcW w:w="1260" w:type="dxa"/>
          </w:tcPr>
          <w:p w14:paraId="2D92BF1E" w14:textId="77777777" w:rsidR="00E921A2" w:rsidRPr="00121095" w:rsidRDefault="00E921A2">
            <w:pPr>
              <w:pStyle w:val="OtherTableBody"/>
            </w:pPr>
          </w:p>
        </w:tc>
        <w:tc>
          <w:tcPr>
            <w:tcW w:w="4410" w:type="dxa"/>
          </w:tcPr>
          <w:p w14:paraId="71BAB60A" w14:textId="017EAC96" w:rsidR="00E921A2" w:rsidRPr="00121095" w:rsidRDefault="002503D5">
            <w:pPr>
              <w:pStyle w:val="OtherTableBody"/>
            </w:pPr>
            <w:r>
              <w:fldChar w:fldCharType="begin"/>
            </w:r>
            <w:r>
              <w:instrText xml:space="preserve"> REF _Ref487532617 \h  \* MERGEFORMAT </w:instrText>
            </w:r>
            <w:r>
              <w:fldChar w:fldCharType="separate"/>
            </w:r>
            <w:r w:rsidR="00C244BF" w:rsidRPr="00121095">
              <w:t>Output specification for tabular response</w:t>
            </w:r>
            <w:r>
              <w:fldChar w:fldCharType="end"/>
            </w:r>
          </w:p>
        </w:tc>
        <w:tc>
          <w:tcPr>
            <w:tcW w:w="1800" w:type="dxa"/>
          </w:tcPr>
          <w:p w14:paraId="22E69D2A" w14:textId="33B9B08C" w:rsidR="00E921A2" w:rsidRPr="00121095" w:rsidRDefault="002503D5">
            <w:pPr>
              <w:pStyle w:val="OtherTableBody"/>
            </w:pPr>
            <w:r>
              <w:fldChar w:fldCharType="begin"/>
            </w:r>
            <w:r>
              <w:instrText xml:space="preserve"> REF _Ref487532617 \r \h  \* MERGEFORMAT </w:instrText>
            </w:r>
            <w:r>
              <w:fldChar w:fldCharType="separate"/>
            </w:r>
            <w:r w:rsidR="00C244BF">
              <w:t>5.3.2.13</w:t>
            </w:r>
            <w:r>
              <w:fldChar w:fldCharType="end"/>
            </w:r>
          </w:p>
        </w:tc>
      </w:tr>
      <w:tr w:rsidR="00E921A2" w:rsidRPr="00E921A2" w14:paraId="39D61691" w14:textId="77777777">
        <w:tc>
          <w:tcPr>
            <w:tcW w:w="1458" w:type="dxa"/>
          </w:tcPr>
          <w:p w14:paraId="0FA37EA0" w14:textId="77777777" w:rsidR="00E921A2" w:rsidRPr="00121095" w:rsidRDefault="00E921A2">
            <w:pPr>
              <w:pStyle w:val="OtherTableBody"/>
            </w:pPr>
            <w:r w:rsidRPr="00121095">
              <w:t>Tabular</w:t>
            </w:r>
          </w:p>
        </w:tc>
        <w:tc>
          <w:tcPr>
            <w:tcW w:w="1260" w:type="dxa"/>
          </w:tcPr>
          <w:p w14:paraId="0E3D82BD" w14:textId="77777777" w:rsidR="00E921A2" w:rsidRPr="00121095" w:rsidRDefault="00E921A2">
            <w:pPr>
              <w:pStyle w:val="OtherTableBody"/>
            </w:pPr>
            <w:r w:rsidRPr="00121095">
              <w:t>QSC</w:t>
            </w:r>
          </w:p>
        </w:tc>
        <w:tc>
          <w:tcPr>
            <w:tcW w:w="4410" w:type="dxa"/>
          </w:tcPr>
          <w:p w14:paraId="68CD527E" w14:textId="718ACC50"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7E290B4" w14:textId="771EE7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4C149B4F" w14:textId="77777777">
        <w:tc>
          <w:tcPr>
            <w:tcW w:w="1458" w:type="dxa"/>
          </w:tcPr>
          <w:p w14:paraId="652C95F6" w14:textId="77777777" w:rsidR="00E921A2" w:rsidRPr="00121095" w:rsidRDefault="00E921A2">
            <w:pPr>
              <w:pStyle w:val="OtherTableBody"/>
            </w:pPr>
          </w:p>
        </w:tc>
        <w:tc>
          <w:tcPr>
            <w:tcW w:w="1260" w:type="dxa"/>
          </w:tcPr>
          <w:p w14:paraId="7A81DDAC" w14:textId="77777777" w:rsidR="00E921A2" w:rsidRPr="00121095" w:rsidRDefault="00E921A2">
            <w:pPr>
              <w:pStyle w:val="OtherTableBody"/>
            </w:pPr>
          </w:p>
        </w:tc>
        <w:tc>
          <w:tcPr>
            <w:tcW w:w="4410" w:type="dxa"/>
          </w:tcPr>
          <w:p w14:paraId="6322117C" w14:textId="0FDA15A3"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2D05A195" w14:textId="187E7C3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0B1FBD28" w14:textId="77777777">
        <w:tc>
          <w:tcPr>
            <w:tcW w:w="1458" w:type="dxa"/>
          </w:tcPr>
          <w:p w14:paraId="4D96F8CB" w14:textId="77777777" w:rsidR="00E921A2" w:rsidRPr="00121095" w:rsidRDefault="00E921A2">
            <w:pPr>
              <w:pStyle w:val="OtherTableBody"/>
            </w:pPr>
          </w:p>
        </w:tc>
        <w:tc>
          <w:tcPr>
            <w:tcW w:w="1260" w:type="dxa"/>
          </w:tcPr>
          <w:p w14:paraId="33D36E72" w14:textId="77777777" w:rsidR="00E921A2" w:rsidRPr="00121095" w:rsidRDefault="00E921A2">
            <w:pPr>
              <w:pStyle w:val="OtherTableBody"/>
            </w:pPr>
          </w:p>
        </w:tc>
        <w:tc>
          <w:tcPr>
            <w:tcW w:w="4410" w:type="dxa"/>
          </w:tcPr>
          <w:p w14:paraId="5140D811" w14:textId="3C089F1C"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3FADD70C" w14:textId="1603DC3C"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B2845" w14:textId="77777777">
        <w:tc>
          <w:tcPr>
            <w:tcW w:w="1458" w:type="dxa"/>
          </w:tcPr>
          <w:p w14:paraId="5BA85A2E" w14:textId="77777777" w:rsidR="00E921A2" w:rsidRPr="00121095" w:rsidRDefault="00E921A2">
            <w:pPr>
              <w:pStyle w:val="OtherTableBody"/>
            </w:pPr>
          </w:p>
        </w:tc>
        <w:tc>
          <w:tcPr>
            <w:tcW w:w="1260" w:type="dxa"/>
          </w:tcPr>
          <w:p w14:paraId="64988ED2" w14:textId="77777777" w:rsidR="00E921A2" w:rsidRPr="00121095" w:rsidRDefault="00E921A2">
            <w:pPr>
              <w:pStyle w:val="OtherTableBody"/>
            </w:pPr>
          </w:p>
        </w:tc>
        <w:tc>
          <w:tcPr>
            <w:tcW w:w="4410" w:type="dxa"/>
          </w:tcPr>
          <w:p w14:paraId="4BABEEA5" w14:textId="16621B3E"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1DEF2069" w14:textId="5F21033A"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7AD23B70" w14:textId="77777777">
        <w:tc>
          <w:tcPr>
            <w:tcW w:w="1458" w:type="dxa"/>
          </w:tcPr>
          <w:p w14:paraId="1C04CDE3" w14:textId="77777777" w:rsidR="00E921A2" w:rsidRPr="00121095" w:rsidRDefault="00E921A2">
            <w:pPr>
              <w:pStyle w:val="OtherTableBody"/>
            </w:pPr>
          </w:p>
        </w:tc>
        <w:tc>
          <w:tcPr>
            <w:tcW w:w="1260" w:type="dxa"/>
          </w:tcPr>
          <w:p w14:paraId="7F5B49D0" w14:textId="77777777" w:rsidR="00E921A2" w:rsidRPr="00121095" w:rsidRDefault="00E921A2">
            <w:pPr>
              <w:pStyle w:val="OtherTableBody"/>
            </w:pPr>
          </w:p>
        </w:tc>
        <w:tc>
          <w:tcPr>
            <w:tcW w:w="4410" w:type="dxa"/>
          </w:tcPr>
          <w:p w14:paraId="6C2BB449" w14:textId="699A7478"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63B03AF2" w14:textId="074803F5"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7661B661" w14:textId="77777777">
        <w:tc>
          <w:tcPr>
            <w:tcW w:w="1458" w:type="dxa"/>
          </w:tcPr>
          <w:p w14:paraId="6E3F3C9C" w14:textId="77777777" w:rsidR="00E921A2" w:rsidRPr="00121095" w:rsidRDefault="00E921A2">
            <w:pPr>
              <w:pStyle w:val="OtherTableBody"/>
            </w:pPr>
          </w:p>
        </w:tc>
        <w:tc>
          <w:tcPr>
            <w:tcW w:w="1260" w:type="dxa"/>
          </w:tcPr>
          <w:p w14:paraId="0B050F81" w14:textId="77777777" w:rsidR="00E921A2" w:rsidRPr="00121095" w:rsidRDefault="00E921A2">
            <w:pPr>
              <w:pStyle w:val="OtherTableBody"/>
            </w:pPr>
          </w:p>
        </w:tc>
        <w:tc>
          <w:tcPr>
            <w:tcW w:w="4410" w:type="dxa"/>
          </w:tcPr>
          <w:p w14:paraId="5C3091D1" w14:textId="77777777" w:rsidR="00E921A2" w:rsidRPr="00121095" w:rsidRDefault="00E921A2">
            <w:pPr>
              <w:pStyle w:val="OtherTableBody"/>
            </w:pPr>
            <w:r w:rsidRPr="00121095">
              <w:t>Input/output specification:  virtual table</w:t>
            </w:r>
          </w:p>
        </w:tc>
        <w:tc>
          <w:tcPr>
            <w:tcW w:w="1800" w:type="dxa"/>
          </w:tcPr>
          <w:p w14:paraId="4E56E37B" w14:textId="6F680AAC" w:rsidR="00E921A2" w:rsidRPr="00121095" w:rsidRDefault="002503D5">
            <w:pPr>
              <w:pStyle w:val="OtherTableBody"/>
            </w:pPr>
            <w:r>
              <w:fldChar w:fldCharType="begin"/>
            </w:r>
            <w:r>
              <w:instrText xml:space="preserve"> REF _Ref487532056 \r \h  \* MERGEFORMAT </w:instrText>
            </w:r>
            <w:r>
              <w:fldChar w:fldCharType="separate"/>
            </w:r>
            <w:r w:rsidR="00C244BF">
              <w:t>5.3.2.11</w:t>
            </w:r>
            <w:r>
              <w:fldChar w:fldCharType="end"/>
            </w:r>
          </w:p>
        </w:tc>
      </w:tr>
      <w:tr w:rsidR="00E921A2" w:rsidRPr="00E921A2" w14:paraId="70D8C979" w14:textId="77777777">
        <w:tc>
          <w:tcPr>
            <w:tcW w:w="1458" w:type="dxa"/>
          </w:tcPr>
          <w:p w14:paraId="1D9E9922" w14:textId="77777777" w:rsidR="00E921A2" w:rsidRPr="00121095" w:rsidRDefault="00E921A2">
            <w:pPr>
              <w:pStyle w:val="OtherTableBody"/>
            </w:pPr>
          </w:p>
        </w:tc>
        <w:tc>
          <w:tcPr>
            <w:tcW w:w="1260" w:type="dxa"/>
          </w:tcPr>
          <w:p w14:paraId="6865646C" w14:textId="77777777" w:rsidR="00E921A2" w:rsidRPr="00121095" w:rsidRDefault="00E921A2">
            <w:pPr>
              <w:pStyle w:val="OtherTableBody"/>
            </w:pPr>
          </w:p>
        </w:tc>
        <w:tc>
          <w:tcPr>
            <w:tcW w:w="4410" w:type="dxa"/>
          </w:tcPr>
          <w:p w14:paraId="14CA707C" w14:textId="06CDF6C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549F214" w14:textId="1F711C7A"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09EAF041" w14:textId="77777777">
        <w:tc>
          <w:tcPr>
            <w:tcW w:w="1458" w:type="dxa"/>
          </w:tcPr>
          <w:p w14:paraId="47B6097D" w14:textId="77777777" w:rsidR="00E921A2" w:rsidRPr="00121095" w:rsidRDefault="00E921A2">
            <w:pPr>
              <w:pStyle w:val="OtherTableBody"/>
            </w:pPr>
          </w:p>
        </w:tc>
        <w:tc>
          <w:tcPr>
            <w:tcW w:w="1260" w:type="dxa"/>
          </w:tcPr>
          <w:p w14:paraId="2D96D4DB" w14:textId="77777777" w:rsidR="00E921A2" w:rsidRPr="00121095" w:rsidRDefault="00E921A2">
            <w:pPr>
              <w:pStyle w:val="OtherTableBody"/>
            </w:pPr>
          </w:p>
        </w:tc>
        <w:tc>
          <w:tcPr>
            <w:tcW w:w="4410" w:type="dxa"/>
          </w:tcPr>
          <w:p w14:paraId="0E70A43D" w14:textId="1150B609"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12596100" w14:textId="7E330E45"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282F653B" w14:textId="77777777">
        <w:tc>
          <w:tcPr>
            <w:tcW w:w="1458" w:type="dxa"/>
          </w:tcPr>
          <w:p w14:paraId="150FAA62" w14:textId="77777777" w:rsidR="00E921A2" w:rsidRPr="00121095" w:rsidRDefault="00E921A2">
            <w:pPr>
              <w:pStyle w:val="OtherTableBody"/>
            </w:pPr>
            <w:r w:rsidRPr="00121095">
              <w:t>Segment pattern</w:t>
            </w:r>
          </w:p>
        </w:tc>
        <w:tc>
          <w:tcPr>
            <w:tcW w:w="1260" w:type="dxa"/>
          </w:tcPr>
          <w:p w14:paraId="150830FE" w14:textId="77777777" w:rsidR="00E921A2" w:rsidRPr="00121095" w:rsidRDefault="00E921A2">
            <w:pPr>
              <w:pStyle w:val="OtherTableBody"/>
            </w:pPr>
            <w:r w:rsidRPr="00121095">
              <w:t>None (QPD)</w:t>
            </w:r>
          </w:p>
        </w:tc>
        <w:tc>
          <w:tcPr>
            <w:tcW w:w="4410" w:type="dxa"/>
          </w:tcPr>
          <w:p w14:paraId="764C4D5F" w14:textId="09A24B27"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68413231" w14:textId="085E4CF8"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7919AFEE" w14:textId="77777777">
        <w:tc>
          <w:tcPr>
            <w:tcW w:w="1458" w:type="dxa"/>
          </w:tcPr>
          <w:p w14:paraId="3D4B63B2" w14:textId="77777777" w:rsidR="00E921A2" w:rsidRPr="00121095" w:rsidRDefault="00E921A2">
            <w:pPr>
              <w:pStyle w:val="OtherTableBody"/>
            </w:pPr>
          </w:p>
        </w:tc>
        <w:tc>
          <w:tcPr>
            <w:tcW w:w="1260" w:type="dxa"/>
          </w:tcPr>
          <w:p w14:paraId="103C86A6" w14:textId="77777777" w:rsidR="00E921A2" w:rsidRPr="00121095" w:rsidRDefault="00E921A2">
            <w:pPr>
              <w:pStyle w:val="OtherTableBody"/>
            </w:pPr>
          </w:p>
        </w:tc>
        <w:tc>
          <w:tcPr>
            <w:tcW w:w="4410" w:type="dxa"/>
          </w:tcPr>
          <w:p w14:paraId="7D063FC1" w14:textId="0A030A4B"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73C8CAD1" w14:textId="13B5188F"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5D6C785E" w14:textId="77777777">
        <w:tc>
          <w:tcPr>
            <w:tcW w:w="1458" w:type="dxa"/>
          </w:tcPr>
          <w:p w14:paraId="697F2EFA" w14:textId="77777777" w:rsidR="00E921A2" w:rsidRPr="00121095" w:rsidRDefault="00E921A2">
            <w:pPr>
              <w:pStyle w:val="OtherTableBody"/>
            </w:pPr>
          </w:p>
        </w:tc>
        <w:tc>
          <w:tcPr>
            <w:tcW w:w="1260" w:type="dxa"/>
          </w:tcPr>
          <w:p w14:paraId="4F3A0DDA" w14:textId="77777777" w:rsidR="00E921A2" w:rsidRPr="00121095" w:rsidRDefault="00E921A2">
            <w:pPr>
              <w:pStyle w:val="OtherTableBody"/>
            </w:pPr>
          </w:p>
        </w:tc>
        <w:tc>
          <w:tcPr>
            <w:tcW w:w="4410" w:type="dxa"/>
          </w:tcPr>
          <w:p w14:paraId="013246A8" w14:textId="31F2E2C9"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0CD4213" w14:textId="00723BBF"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6857961C" w14:textId="77777777">
        <w:tc>
          <w:tcPr>
            <w:tcW w:w="1458" w:type="dxa"/>
          </w:tcPr>
          <w:p w14:paraId="25528C98" w14:textId="77777777" w:rsidR="00E921A2" w:rsidRPr="00121095" w:rsidRDefault="00E921A2">
            <w:pPr>
              <w:pStyle w:val="OtherTableBody"/>
            </w:pPr>
          </w:p>
        </w:tc>
        <w:tc>
          <w:tcPr>
            <w:tcW w:w="1260" w:type="dxa"/>
          </w:tcPr>
          <w:p w14:paraId="6AE877A9" w14:textId="77777777" w:rsidR="00E921A2" w:rsidRPr="00121095" w:rsidRDefault="00E921A2">
            <w:pPr>
              <w:pStyle w:val="OtherTableBody"/>
            </w:pPr>
          </w:p>
        </w:tc>
        <w:tc>
          <w:tcPr>
            <w:tcW w:w="4410" w:type="dxa"/>
          </w:tcPr>
          <w:p w14:paraId="7343836E" w14:textId="67534FC8"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01608AD" w14:textId="6B72FE51"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F2291B3" w14:textId="77777777">
        <w:tc>
          <w:tcPr>
            <w:tcW w:w="1458" w:type="dxa"/>
          </w:tcPr>
          <w:p w14:paraId="03269209" w14:textId="77777777" w:rsidR="00E921A2" w:rsidRPr="00121095" w:rsidRDefault="00E921A2">
            <w:pPr>
              <w:pStyle w:val="OtherTableBody"/>
            </w:pPr>
          </w:p>
        </w:tc>
        <w:tc>
          <w:tcPr>
            <w:tcW w:w="1260" w:type="dxa"/>
          </w:tcPr>
          <w:p w14:paraId="79BD068F" w14:textId="77777777" w:rsidR="00E921A2" w:rsidRPr="00121095" w:rsidRDefault="00E921A2">
            <w:pPr>
              <w:pStyle w:val="OtherTableBody"/>
            </w:pPr>
          </w:p>
        </w:tc>
        <w:tc>
          <w:tcPr>
            <w:tcW w:w="4410" w:type="dxa"/>
          </w:tcPr>
          <w:p w14:paraId="63B18AFE" w14:textId="2215B3FB"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D2E2A89" w14:textId="4B77A94E"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192385CA" w14:textId="77777777">
        <w:tc>
          <w:tcPr>
            <w:tcW w:w="1458" w:type="dxa"/>
          </w:tcPr>
          <w:p w14:paraId="4C3C6841" w14:textId="77777777" w:rsidR="00E921A2" w:rsidRPr="00121095" w:rsidRDefault="00E921A2">
            <w:pPr>
              <w:pStyle w:val="OtherTableBody"/>
            </w:pPr>
          </w:p>
        </w:tc>
        <w:tc>
          <w:tcPr>
            <w:tcW w:w="1260" w:type="dxa"/>
          </w:tcPr>
          <w:p w14:paraId="4478527D" w14:textId="77777777" w:rsidR="00E921A2" w:rsidRPr="00121095" w:rsidRDefault="00E921A2">
            <w:pPr>
              <w:pStyle w:val="OtherTableBody"/>
            </w:pPr>
          </w:p>
        </w:tc>
        <w:tc>
          <w:tcPr>
            <w:tcW w:w="4410" w:type="dxa"/>
          </w:tcPr>
          <w:p w14:paraId="57016D2F" w14:textId="74E737FE"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CC693DD" w14:textId="15E967D0"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5CE8B118" w14:textId="77777777">
        <w:tc>
          <w:tcPr>
            <w:tcW w:w="1458" w:type="dxa"/>
          </w:tcPr>
          <w:p w14:paraId="02D05DA5" w14:textId="77777777" w:rsidR="00E921A2" w:rsidRPr="00121095" w:rsidRDefault="00E921A2">
            <w:pPr>
              <w:pStyle w:val="OtherTableBody"/>
            </w:pPr>
            <w:r w:rsidRPr="00121095">
              <w:t>Segment pattern</w:t>
            </w:r>
          </w:p>
        </w:tc>
        <w:tc>
          <w:tcPr>
            <w:tcW w:w="1260" w:type="dxa"/>
          </w:tcPr>
          <w:p w14:paraId="0EA52C74" w14:textId="77777777" w:rsidR="00E921A2" w:rsidRPr="00121095" w:rsidRDefault="00E921A2">
            <w:pPr>
              <w:pStyle w:val="OtherTableBody"/>
            </w:pPr>
            <w:r w:rsidRPr="00121095">
              <w:t>QBE</w:t>
            </w:r>
          </w:p>
        </w:tc>
        <w:tc>
          <w:tcPr>
            <w:tcW w:w="4410" w:type="dxa"/>
          </w:tcPr>
          <w:p w14:paraId="71A729BE" w14:textId="5C0338FC"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34F9596E" w14:textId="67218355"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241494EF" w14:textId="77777777">
        <w:tc>
          <w:tcPr>
            <w:tcW w:w="1458" w:type="dxa"/>
          </w:tcPr>
          <w:p w14:paraId="65DEC147" w14:textId="77777777" w:rsidR="00E921A2" w:rsidRPr="00121095" w:rsidRDefault="00E921A2">
            <w:pPr>
              <w:pStyle w:val="OtherTableBody"/>
            </w:pPr>
          </w:p>
        </w:tc>
        <w:tc>
          <w:tcPr>
            <w:tcW w:w="1260" w:type="dxa"/>
          </w:tcPr>
          <w:p w14:paraId="2DA9BFA6" w14:textId="77777777" w:rsidR="00E921A2" w:rsidRPr="00121095" w:rsidRDefault="00E921A2">
            <w:pPr>
              <w:pStyle w:val="OtherTableBody"/>
            </w:pPr>
          </w:p>
        </w:tc>
        <w:tc>
          <w:tcPr>
            <w:tcW w:w="4410" w:type="dxa"/>
          </w:tcPr>
          <w:p w14:paraId="642A0AA2" w14:textId="5BB88941"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3BE6E60F" w14:textId="45D3D3A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23C32470" w14:textId="77777777">
        <w:tc>
          <w:tcPr>
            <w:tcW w:w="1458" w:type="dxa"/>
          </w:tcPr>
          <w:p w14:paraId="44A2533D" w14:textId="77777777" w:rsidR="00E921A2" w:rsidRPr="00121095" w:rsidRDefault="00E921A2">
            <w:pPr>
              <w:pStyle w:val="OtherTableBody"/>
            </w:pPr>
          </w:p>
        </w:tc>
        <w:tc>
          <w:tcPr>
            <w:tcW w:w="1260" w:type="dxa"/>
          </w:tcPr>
          <w:p w14:paraId="226030C4" w14:textId="77777777" w:rsidR="00E921A2" w:rsidRPr="00121095" w:rsidRDefault="00E921A2">
            <w:pPr>
              <w:pStyle w:val="OtherTableBody"/>
            </w:pPr>
          </w:p>
        </w:tc>
        <w:tc>
          <w:tcPr>
            <w:tcW w:w="4410" w:type="dxa"/>
          </w:tcPr>
          <w:p w14:paraId="5F3B8E5E" w14:textId="14394D9B"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0AD18AB6" w14:textId="6CEF0DB1"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79B2F7AE" w14:textId="77777777">
        <w:tc>
          <w:tcPr>
            <w:tcW w:w="1458" w:type="dxa"/>
          </w:tcPr>
          <w:p w14:paraId="105998A2" w14:textId="77777777" w:rsidR="00E921A2" w:rsidRPr="00121095" w:rsidRDefault="00E921A2">
            <w:pPr>
              <w:pStyle w:val="OtherTableBody"/>
            </w:pPr>
          </w:p>
        </w:tc>
        <w:tc>
          <w:tcPr>
            <w:tcW w:w="1260" w:type="dxa"/>
          </w:tcPr>
          <w:p w14:paraId="58413E51" w14:textId="77777777" w:rsidR="00E921A2" w:rsidRPr="00121095" w:rsidRDefault="00E921A2">
            <w:pPr>
              <w:pStyle w:val="OtherTableBody"/>
            </w:pPr>
          </w:p>
        </w:tc>
        <w:tc>
          <w:tcPr>
            <w:tcW w:w="4410" w:type="dxa"/>
          </w:tcPr>
          <w:p w14:paraId="5A007D7E" w14:textId="378DF23D"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5FDB4355" w14:textId="2A1824FF"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5A123B1B" w14:textId="77777777">
        <w:tc>
          <w:tcPr>
            <w:tcW w:w="1458" w:type="dxa"/>
          </w:tcPr>
          <w:p w14:paraId="61D4CC50" w14:textId="77777777" w:rsidR="00E921A2" w:rsidRPr="00121095" w:rsidRDefault="00E921A2">
            <w:pPr>
              <w:pStyle w:val="OtherTableBody"/>
            </w:pPr>
          </w:p>
        </w:tc>
        <w:tc>
          <w:tcPr>
            <w:tcW w:w="1260" w:type="dxa"/>
          </w:tcPr>
          <w:p w14:paraId="3BAF0DE0" w14:textId="77777777" w:rsidR="00E921A2" w:rsidRPr="00121095" w:rsidRDefault="00E921A2">
            <w:pPr>
              <w:pStyle w:val="OtherTableBody"/>
            </w:pPr>
          </w:p>
        </w:tc>
        <w:tc>
          <w:tcPr>
            <w:tcW w:w="4410" w:type="dxa"/>
          </w:tcPr>
          <w:p w14:paraId="45B42B08" w14:textId="78EE0F37"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2BE3B7E3" w14:textId="7C5E3C7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1F696EC" w14:textId="77777777">
        <w:tc>
          <w:tcPr>
            <w:tcW w:w="1458" w:type="dxa"/>
          </w:tcPr>
          <w:p w14:paraId="08726B21" w14:textId="77777777" w:rsidR="00E921A2" w:rsidRPr="00121095" w:rsidRDefault="00E921A2">
            <w:pPr>
              <w:pStyle w:val="OtherTableBody"/>
            </w:pPr>
          </w:p>
        </w:tc>
        <w:tc>
          <w:tcPr>
            <w:tcW w:w="1260" w:type="dxa"/>
          </w:tcPr>
          <w:p w14:paraId="28848F2E" w14:textId="77777777" w:rsidR="00E921A2" w:rsidRPr="00121095" w:rsidRDefault="00E921A2">
            <w:pPr>
              <w:pStyle w:val="OtherTableBody"/>
            </w:pPr>
          </w:p>
        </w:tc>
        <w:tc>
          <w:tcPr>
            <w:tcW w:w="4410" w:type="dxa"/>
          </w:tcPr>
          <w:p w14:paraId="0075A86A" w14:textId="6CBA8A23" w:rsidR="00E921A2" w:rsidRPr="00121095" w:rsidRDefault="002503D5">
            <w:pPr>
              <w:pStyle w:val="OtherTableBody"/>
            </w:pPr>
            <w:r>
              <w:fldChar w:fldCharType="begin"/>
            </w:r>
            <w:r>
              <w:instrText xml:space="preserve"> REF _Ref487531706 \h  \* MERGEFORMAT </w:instrText>
            </w:r>
            <w:r>
              <w:fldChar w:fldCharType="separate"/>
            </w:r>
            <w:r w:rsidR="00C244BF" w:rsidRPr="00121095">
              <w:t>QBE input parameter specification</w:t>
            </w:r>
            <w:r>
              <w:fldChar w:fldCharType="end"/>
            </w:r>
          </w:p>
        </w:tc>
        <w:tc>
          <w:tcPr>
            <w:tcW w:w="1800" w:type="dxa"/>
          </w:tcPr>
          <w:p w14:paraId="3CCA8FAC" w14:textId="3043613A" w:rsidR="00E921A2" w:rsidRPr="00121095" w:rsidRDefault="002503D5">
            <w:pPr>
              <w:pStyle w:val="OtherTableBody"/>
            </w:pPr>
            <w:r>
              <w:fldChar w:fldCharType="begin"/>
            </w:r>
            <w:r>
              <w:instrText xml:space="preserve"> REF _Ref487531706 \w \h  \* MERGEFORMAT </w:instrText>
            </w:r>
            <w:r>
              <w:fldChar w:fldCharType="separate"/>
            </w:r>
            <w:r w:rsidR="00C244BF">
              <w:t>5.3.2.8</w:t>
            </w:r>
            <w:r>
              <w:fldChar w:fldCharType="end"/>
            </w:r>
          </w:p>
        </w:tc>
      </w:tr>
      <w:tr w:rsidR="00E921A2" w:rsidRPr="00E921A2" w14:paraId="418A8FCF" w14:textId="77777777">
        <w:tc>
          <w:tcPr>
            <w:tcW w:w="1458" w:type="dxa"/>
          </w:tcPr>
          <w:p w14:paraId="2C08AE15" w14:textId="77777777" w:rsidR="00E921A2" w:rsidRPr="00121095" w:rsidRDefault="00E921A2">
            <w:pPr>
              <w:pStyle w:val="OtherTableBody"/>
            </w:pPr>
          </w:p>
        </w:tc>
        <w:tc>
          <w:tcPr>
            <w:tcW w:w="1260" w:type="dxa"/>
          </w:tcPr>
          <w:p w14:paraId="640B2701" w14:textId="77777777" w:rsidR="00E921A2" w:rsidRPr="00121095" w:rsidRDefault="00E921A2">
            <w:pPr>
              <w:pStyle w:val="OtherTableBody"/>
            </w:pPr>
          </w:p>
        </w:tc>
        <w:tc>
          <w:tcPr>
            <w:tcW w:w="4410" w:type="dxa"/>
          </w:tcPr>
          <w:p w14:paraId="1AE4473A" w14:textId="3FD3630F" w:rsidR="00E921A2" w:rsidRPr="00121095" w:rsidRDefault="002503D5">
            <w:pPr>
              <w:pStyle w:val="OtherTableBody"/>
            </w:pPr>
            <w:r>
              <w:fldChar w:fldCharType="begin"/>
            </w:r>
            <w:r>
              <w:instrText xml:space="preserve"> REF _Ref487531782 \h  \* MERGEFORMAT </w:instrText>
            </w:r>
            <w:r>
              <w:fldChar w:fldCharType="separate"/>
            </w:r>
            <w:r w:rsidR="00C244BF" w:rsidRPr="00121095">
              <w:t>QBE input parameter field description and commentary</w:t>
            </w:r>
            <w:r>
              <w:fldChar w:fldCharType="end"/>
            </w:r>
          </w:p>
        </w:tc>
        <w:tc>
          <w:tcPr>
            <w:tcW w:w="1800" w:type="dxa"/>
          </w:tcPr>
          <w:p w14:paraId="428D4B32" w14:textId="37A75510" w:rsidR="00E921A2" w:rsidRPr="00121095" w:rsidRDefault="002503D5">
            <w:pPr>
              <w:pStyle w:val="OtherTableBody"/>
            </w:pPr>
            <w:r>
              <w:fldChar w:fldCharType="begin"/>
            </w:r>
            <w:r>
              <w:instrText xml:space="preserve"> REF _Ref487531782 \w \h  \* MERGEFORMAT </w:instrText>
            </w:r>
            <w:r>
              <w:fldChar w:fldCharType="separate"/>
            </w:r>
            <w:r w:rsidR="00C244BF">
              <w:t>5.3.2.9</w:t>
            </w:r>
            <w:r>
              <w:fldChar w:fldCharType="end"/>
            </w:r>
          </w:p>
        </w:tc>
      </w:tr>
      <w:tr w:rsidR="00E921A2" w:rsidRPr="00E921A2" w14:paraId="7D2CAFAC" w14:textId="77777777">
        <w:tc>
          <w:tcPr>
            <w:tcW w:w="1458" w:type="dxa"/>
          </w:tcPr>
          <w:p w14:paraId="7BBBDF72" w14:textId="77777777" w:rsidR="00E921A2" w:rsidRPr="00121095" w:rsidRDefault="00E921A2">
            <w:pPr>
              <w:pStyle w:val="OtherTableBody"/>
            </w:pPr>
          </w:p>
        </w:tc>
        <w:tc>
          <w:tcPr>
            <w:tcW w:w="1260" w:type="dxa"/>
          </w:tcPr>
          <w:p w14:paraId="71782427" w14:textId="77777777" w:rsidR="00E921A2" w:rsidRPr="00121095" w:rsidRDefault="00E921A2">
            <w:pPr>
              <w:pStyle w:val="OtherTableBody"/>
            </w:pPr>
          </w:p>
        </w:tc>
        <w:tc>
          <w:tcPr>
            <w:tcW w:w="4410" w:type="dxa"/>
          </w:tcPr>
          <w:p w14:paraId="290FE33B" w14:textId="09126FFD"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8D1A09" w14:textId="0F1B9667"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r w:rsidR="00E921A2" w:rsidRPr="00E921A2" w14:paraId="419889F0" w14:textId="77777777">
        <w:tc>
          <w:tcPr>
            <w:tcW w:w="1458" w:type="dxa"/>
          </w:tcPr>
          <w:p w14:paraId="365C429C" w14:textId="77777777" w:rsidR="00E921A2" w:rsidRPr="00121095" w:rsidRDefault="00E921A2">
            <w:pPr>
              <w:pStyle w:val="OtherTableBody"/>
            </w:pPr>
            <w:r w:rsidRPr="00121095">
              <w:t>Segment pattern</w:t>
            </w:r>
          </w:p>
        </w:tc>
        <w:tc>
          <w:tcPr>
            <w:tcW w:w="1260" w:type="dxa"/>
          </w:tcPr>
          <w:p w14:paraId="0C742E85" w14:textId="77777777" w:rsidR="00E921A2" w:rsidRPr="00121095" w:rsidRDefault="00E921A2">
            <w:pPr>
              <w:pStyle w:val="OtherTableBody"/>
            </w:pPr>
            <w:r w:rsidRPr="00121095">
              <w:t>QSC</w:t>
            </w:r>
          </w:p>
        </w:tc>
        <w:tc>
          <w:tcPr>
            <w:tcW w:w="4410" w:type="dxa"/>
          </w:tcPr>
          <w:p w14:paraId="6029619B" w14:textId="09BC5F9E" w:rsidR="00E921A2" w:rsidRPr="00121095" w:rsidRDefault="002503D5">
            <w:pPr>
              <w:pStyle w:val="OtherTableBody"/>
            </w:pPr>
            <w:r>
              <w:fldChar w:fldCharType="begin"/>
            </w:r>
            <w:r>
              <w:instrText xml:space="preserve"> REF _Ref487526282 \h  \* MERGEFORMAT </w:instrText>
            </w:r>
            <w:r>
              <w:fldChar w:fldCharType="separate"/>
            </w:r>
            <w:r w:rsidR="00C244BF" w:rsidRPr="00121095">
              <w:t>Query Profile introduction</w:t>
            </w:r>
            <w:r>
              <w:fldChar w:fldCharType="end"/>
            </w:r>
          </w:p>
        </w:tc>
        <w:tc>
          <w:tcPr>
            <w:tcW w:w="1800" w:type="dxa"/>
          </w:tcPr>
          <w:p w14:paraId="2E92677A" w14:textId="74250BC3" w:rsidR="00E921A2" w:rsidRPr="00121095" w:rsidRDefault="002503D5">
            <w:pPr>
              <w:pStyle w:val="OtherTableBody"/>
            </w:pPr>
            <w:r>
              <w:fldChar w:fldCharType="begin"/>
            </w:r>
            <w:r>
              <w:instrText xml:space="preserve"> REF _Ref487526282 \r \h  \* MERGEFORMAT </w:instrText>
            </w:r>
            <w:r>
              <w:fldChar w:fldCharType="separate"/>
            </w:r>
            <w:r w:rsidR="00C244BF">
              <w:t>5.3.2.2</w:t>
            </w:r>
            <w:r>
              <w:fldChar w:fldCharType="end"/>
            </w:r>
          </w:p>
        </w:tc>
      </w:tr>
      <w:tr w:rsidR="00E921A2" w:rsidRPr="00E921A2" w14:paraId="50F182FC" w14:textId="77777777">
        <w:tc>
          <w:tcPr>
            <w:tcW w:w="1458" w:type="dxa"/>
          </w:tcPr>
          <w:p w14:paraId="13F09521" w14:textId="77777777" w:rsidR="00E921A2" w:rsidRPr="00121095" w:rsidRDefault="00E921A2">
            <w:pPr>
              <w:pStyle w:val="OtherTableBody"/>
            </w:pPr>
          </w:p>
        </w:tc>
        <w:tc>
          <w:tcPr>
            <w:tcW w:w="1260" w:type="dxa"/>
          </w:tcPr>
          <w:p w14:paraId="0F95DDC5" w14:textId="77777777" w:rsidR="00E921A2" w:rsidRPr="00121095" w:rsidRDefault="00E921A2">
            <w:pPr>
              <w:pStyle w:val="OtherTableBody"/>
            </w:pPr>
          </w:p>
        </w:tc>
        <w:tc>
          <w:tcPr>
            <w:tcW w:w="4410" w:type="dxa"/>
          </w:tcPr>
          <w:p w14:paraId="03698CB0" w14:textId="0A499D5A" w:rsidR="00E921A2" w:rsidRPr="00121095" w:rsidRDefault="002503D5">
            <w:pPr>
              <w:pStyle w:val="OtherTableBody"/>
            </w:pPr>
            <w:r>
              <w:fldChar w:fldCharType="begin"/>
            </w:r>
            <w:r>
              <w:instrText xml:space="preserve"> REF _Ref487526309 \h  \* MERGEFORMAT </w:instrText>
            </w:r>
            <w:r>
              <w:fldChar w:fldCharType="separate"/>
            </w:r>
            <w:r w:rsidR="00C244BF" w:rsidRPr="00121095">
              <w:t>Query grammar</w:t>
            </w:r>
            <w:r>
              <w:fldChar w:fldCharType="end"/>
            </w:r>
          </w:p>
        </w:tc>
        <w:tc>
          <w:tcPr>
            <w:tcW w:w="1800" w:type="dxa"/>
          </w:tcPr>
          <w:p w14:paraId="0346DF4F" w14:textId="659A4818" w:rsidR="00E921A2" w:rsidRPr="00121095" w:rsidRDefault="002503D5">
            <w:pPr>
              <w:pStyle w:val="OtherTableBody"/>
            </w:pPr>
            <w:r>
              <w:fldChar w:fldCharType="begin"/>
            </w:r>
            <w:r>
              <w:instrText xml:space="preserve"> REF _Ref487526309 \r \h  \* MERGEFORMAT </w:instrText>
            </w:r>
            <w:r>
              <w:fldChar w:fldCharType="separate"/>
            </w:r>
            <w:r w:rsidR="00C244BF">
              <w:t>5.3.2.3</w:t>
            </w:r>
            <w:r>
              <w:fldChar w:fldCharType="end"/>
            </w:r>
          </w:p>
        </w:tc>
      </w:tr>
      <w:tr w:rsidR="00E921A2" w:rsidRPr="00E921A2" w14:paraId="106F56A4" w14:textId="77777777">
        <w:tc>
          <w:tcPr>
            <w:tcW w:w="1458" w:type="dxa"/>
          </w:tcPr>
          <w:p w14:paraId="5C3ADA9C" w14:textId="77777777" w:rsidR="00E921A2" w:rsidRPr="00121095" w:rsidRDefault="00E921A2">
            <w:pPr>
              <w:pStyle w:val="OtherTableBody"/>
            </w:pPr>
          </w:p>
        </w:tc>
        <w:tc>
          <w:tcPr>
            <w:tcW w:w="1260" w:type="dxa"/>
          </w:tcPr>
          <w:p w14:paraId="58E17414" w14:textId="77777777" w:rsidR="00E921A2" w:rsidRPr="00121095" w:rsidRDefault="00E921A2">
            <w:pPr>
              <w:pStyle w:val="OtherTableBody"/>
            </w:pPr>
          </w:p>
        </w:tc>
        <w:tc>
          <w:tcPr>
            <w:tcW w:w="4410" w:type="dxa"/>
          </w:tcPr>
          <w:p w14:paraId="5C2F0233" w14:textId="567CFE70" w:rsidR="00E921A2" w:rsidRPr="00121095" w:rsidRDefault="002503D5">
            <w:pPr>
              <w:pStyle w:val="OtherTableBody"/>
            </w:pPr>
            <w:r>
              <w:fldChar w:fldCharType="begin"/>
            </w:r>
            <w:r>
              <w:instrText xml:space="preserve"> REF _Ref487532447 \h  \* MERGEFORMAT </w:instrText>
            </w:r>
            <w:r>
              <w:fldChar w:fldCharType="separate"/>
            </w:r>
            <w:r w:rsidR="00C244BF" w:rsidRPr="00121095">
              <w:t>Response grammar</w:t>
            </w:r>
            <w:r>
              <w:fldChar w:fldCharType="end"/>
            </w:r>
          </w:p>
        </w:tc>
        <w:tc>
          <w:tcPr>
            <w:tcW w:w="1800" w:type="dxa"/>
          </w:tcPr>
          <w:p w14:paraId="12743DB0" w14:textId="0F913293" w:rsidR="00E921A2" w:rsidRPr="00121095" w:rsidRDefault="002503D5">
            <w:pPr>
              <w:pStyle w:val="OtherTableBody"/>
            </w:pPr>
            <w:r>
              <w:fldChar w:fldCharType="begin"/>
            </w:r>
            <w:r>
              <w:instrText xml:space="preserve"> REF _Ref487532447 \r \h  \* MERGEFORMAT </w:instrText>
            </w:r>
            <w:r>
              <w:fldChar w:fldCharType="separate"/>
            </w:r>
            <w:r w:rsidR="00C244BF">
              <w:t>5.3.2.4</w:t>
            </w:r>
            <w:r>
              <w:fldChar w:fldCharType="end"/>
            </w:r>
          </w:p>
        </w:tc>
      </w:tr>
      <w:tr w:rsidR="00E921A2" w:rsidRPr="00E921A2" w14:paraId="3A903464" w14:textId="77777777">
        <w:tc>
          <w:tcPr>
            <w:tcW w:w="1458" w:type="dxa"/>
          </w:tcPr>
          <w:p w14:paraId="1A5B92EB" w14:textId="77777777" w:rsidR="00E921A2" w:rsidRPr="00121095" w:rsidRDefault="00E921A2">
            <w:pPr>
              <w:pStyle w:val="OtherTableBody"/>
            </w:pPr>
          </w:p>
        </w:tc>
        <w:tc>
          <w:tcPr>
            <w:tcW w:w="1260" w:type="dxa"/>
          </w:tcPr>
          <w:p w14:paraId="462003D5" w14:textId="77777777" w:rsidR="00E921A2" w:rsidRPr="00121095" w:rsidRDefault="00E921A2">
            <w:pPr>
              <w:pStyle w:val="OtherTableBody"/>
            </w:pPr>
          </w:p>
        </w:tc>
        <w:tc>
          <w:tcPr>
            <w:tcW w:w="4410" w:type="dxa"/>
          </w:tcPr>
          <w:p w14:paraId="553FE0A3" w14:textId="19F25D4A" w:rsidR="00E921A2" w:rsidRPr="00121095" w:rsidRDefault="002503D5">
            <w:pPr>
              <w:pStyle w:val="OtherTableBody"/>
            </w:pPr>
            <w:r>
              <w:fldChar w:fldCharType="begin"/>
            </w:r>
            <w:r>
              <w:instrText xml:space="preserve"> REF _Ref487528885 \h  \* MERGEFORMAT </w:instrText>
            </w:r>
            <w:r>
              <w:fldChar w:fldCharType="separate"/>
            </w:r>
            <w:r w:rsidR="00C244BF" w:rsidRPr="00121095">
              <w:t>QPD input parameter specification</w:t>
            </w:r>
            <w:r>
              <w:fldChar w:fldCharType="end"/>
            </w:r>
          </w:p>
        </w:tc>
        <w:tc>
          <w:tcPr>
            <w:tcW w:w="1800" w:type="dxa"/>
          </w:tcPr>
          <w:p w14:paraId="0E99BA64" w14:textId="2C1C3D2E" w:rsidR="00E921A2" w:rsidRPr="00121095" w:rsidRDefault="002503D5">
            <w:pPr>
              <w:pStyle w:val="OtherTableBody"/>
            </w:pPr>
            <w:r>
              <w:fldChar w:fldCharType="begin"/>
            </w:r>
            <w:r>
              <w:instrText xml:space="preserve"> REF _Ref487528885 \w \h  \* MERGEFORMAT </w:instrText>
            </w:r>
            <w:r>
              <w:fldChar w:fldCharType="separate"/>
            </w:r>
            <w:r w:rsidR="00C244BF">
              <w:t>5.3.2.6</w:t>
            </w:r>
            <w:r>
              <w:fldChar w:fldCharType="end"/>
            </w:r>
          </w:p>
        </w:tc>
      </w:tr>
      <w:tr w:rsidR="00E921A2" w:rsidRPr="00E921A2" w14:paraId="6DBF6076" w14:textId="77777777">
        <w:tc>
          <w:tcPr>
            <w:tcW w:w="1458" w:type="dxa"/>
          </w:tcPr>
          <w:p w14:paraId="4936C4A8" w14:textId="77777777" w:rsidR="00E921A2" w:rsidRPr="00121095" w:rsidRDefault="00E921A2">
            <w:pPr>
              <w:pStyle w:val="OtherTableBody"/>
            </w:pPr>
          </w:p>
        </w:tc>
        <w:tc>
          <w:tcPr>
            <w:tcW w:w="1260" w:type="dxa"/>
          </w:tcPr>
          <w:p w14:paraId="55234330" w14:textId="77777777" w:rsidR="00E921A2" w:rsidRPr="00121095" w:rsidRDefault="00E921A2">
            <w:pPr>
              <w:pStyle w:val="OtherTableBody"/>
            </w:pPr>
          </w:p>
        </w:tc>
        <w:tc>
          <w:tcPr>
            <w:tcW w:w="4410" w:type="dxa"/>
          </w:tcPr>
          <w:p w14:paraId="44D56054" w14:textId="145FDC0F" w:rsidR="00E921A2" w:rsidRPr="00121095" w:rsidRDefault="002503D5">
            <w:pPr>
              <w:pStyle w:val="OtherTableBody"/>
            </w:pPr>
            <w:r>
              <w:fldChar w:fldCharType="begin"/>
            </w:r>
            <w:r>
              <w:instrText xml:space="preserve"> REF _Ref487528792 \h  \* MERGEFORMAT </w:instrText>
            </w:r>
            <w:r>
              <w:fldChar w:fldCharType="separate"/>
            </w:r>
            <w:r w:rsidR="00C244BF" w:rsidRPr="00121095">
              <w:t>QPD input parameter field description and commentary</w:t>
            </w:r>
            <w:r>
              <w:fldChar w:fldCharType="end"/>
            </w:r>
          </w:p>
        </w:tc>
        <w:tc>
          <w:tcPr>
            <w:tcW w:w="1800" w:type="dxa"/>
          </w:tcPr>
          <w:p w14:paraId="48DD52D4" w14:textId="10709951" w:rsidR="00E921A2" w:rsidRPr="00121095" w:rsidRDefault="002503D5">
            <w:pPr>
              <w:pStyle w:val="OtherTableBody"/>
            </w:pPr>
            <w:r>
              <w:fldChar w:fldCharType="begin"/>
            </w:r>
            <w:r>
              <w:instrText xml:space="preserve"> REF _Ref487528792 \w \h  \* MERGEFORMAT </w:instrText>
            </w:r>
            <w:r>
              <w:fldChar w:fldCharType="separate"/>
            </w:r>
            <w:r w:rsidR="00C244BF">
              <w:t>5.3.2.7</w:t>
            </w:r>
            <w:r>
              <w:fldChar w:fldCharType="end"/>
            </w:r>
          </w:p>
        </w:tc>
      </w:tr>
      <w:tr w:rsidR="00E921A2" w:rsidRPr="00E921A2" w14:paraId="424636A3" w14:textId="77777777">
        <w:tc>
          <w:tcPr>
            <w:tcW w:w="1458" w:type="dxa"/>
          </w:tcPr>
          <w:p w14:paraId="61E479B7" w14:textId="77777777" w:rsidR="00E921A2" w:rsidRPr="00121095" w:rsidRDefault="00E921A2">
            <w:pPr>
              <w:pStyle w:val="OtherTableBody"/>
            </w:pPr>
          </w:p>
        </w:tc>
        <w:tc>
          <w:tcPr>
            <w:tcW w:w="1260" w:type="dxa"/>
          </w:tcPr>
          <w:p w14:paraId="151E3C39" w14:textId="77777777" w:rsidR="00E921A2" w:rsidRPr="00121095" w:rsidRDefault="00E921A2">
            <w:pPr>
              <w:pStyle w:val="OtherTableBody"/>
            </w:pPr>
          </w:p>
        </w:tc>
        <w:tc>
          <w:tcPr>
            <w:tcW w:w="4410" w:type="dxa"/>
          </w:tcPr>
          <w:p w14:paraId="43F908E9" w14:textId="3A6259A3" w:rsidR="00E921A2" w:rsidRPr="00121095" w:rsidRDefault="002503D5">
            <w:pPr>
              <w:pStyle w:val="OtherTableBody"/>
            </w:pPr>
            <w:r>
              <w:fldChar w:fldCharType="begin"/>
            </w:r>
            <w:r>
              <w:instrText xml:space="preserve"> REF _Ref487532056 \h  \* MERGEFORMAT </w:instrText>
            </w:r>
            <w:r>
              <w:fldChar w:fldCharType="separate"/>
            </w:r>
            <w:r w:rsidR="00C244BF" w:rsidRPr="00121095">
              <w:t>Input specification:  virtual table</w:t>
            </w:r>
            <w:r>
              <w:fldChar w:fldCharType="end"/>
            </w:r>
          </w:p>
        </w:tc>
        <w:tc>
          <w:tcPr>
            <w:tcW w:w="1800" w:type="dxa"/>
          </w:tcPr>
          <w:p w14:paraId="43D7A0F2" w14:textId="5AB46F63" w:rsidR="00E921A2" w:rsidRPr="00121095" w:rsidRDefault="002503D5">
            <w:pPr>
              <w:pStyle w:val="OtherTableBody"/>
            </w:pPr>
            <w:r>
              <w:fldChar w:fldCharType="begin"/>
            </w:r>
            <w:r>
              <w:instrText xml:space="preserve"> REF _Ref487532056 \w \h  \* MERGEFORMAT </w:instrText>
            </w:r>
            <w:r>
              <w:fldChar w:fldCharType="separate"/>
            </w:r>
            <w:r w:rsidR="00C244BF">
              <w:t>5.3.2.11</w:t>
            </w:r>
            <w:r>
              <w:fldChar w:fldCharType="end"/>
            </w:r>
          </w:p>
        </w:tc>
      </w:tr>
      <w:tr w:rsidR="00E921A2" w:rsidRPr="00E921A2" w14:paraId="69F80891" w14:textId="77777777">
        <w:tc>
          <w:tcPr>
            <w:tcW w:w="1458" w:type="dxa"/>
          </w:tcPr>
          <w:p w14:paraId="1AAAD313" w14:textId="77777777" w:rsidR="00E921A2" w:rsidRPr="00121095" w:rsidRDefault="00E921A2">
            <w:pPr>
              <w:pStyle w:val="OtherTableBody"/>
            </w:pPr>
          </w:p>
        </w:tc>
        <w:tc>
          <w:tcPr>
            <w:tcW w:w="1260" w:type="dxa"/>
          </w:tcPr>
          <w:p w14:paraId="26703ACC" w14:textId="77777777" w:rsidR="00E921A2" w:rsidRPr="00121095" w:rsidRDefault="00E921A2">
            <w:pPr>
              <w:pStyle w:val="OtherTableBody"/>
            </w:pPr>
          </w:p>
        </w:tc>
        <w:tc>
          <w:tcPr>
            <w:tcW w:w="4410" w:type="dxa"/>
          </w:tcPr>
          <w:p w14:paraId="3A8C751C" w14:textId="30409BA2" w:rsidR="00E921A2" w:rsidRPr="00121095" w:rsidRDefault="002503D5">
            <w:pPr>
              <w:pStyle w:val="OtherTableBody"/>
            </w:pPr>
            <w:r>
              <w:fldChar w:fldCharType="begin"/>
            </w:r>
            <w:r>
              <w:instrText xml:space="preserve"> REF _Ref487532070 \h  \* MERGEFORMAT </w:instrText>
            </w:r>
            <w:r>
              <w:fldChar w:fldCharType="separate"/>
            </w:r>
            <w:r w:rsidR="00C244BF" w:rsidRPr="00121095">
              <w:t>Virtual table field description and commentary</w:t>
            </w:r>
            <w:r>
              <w:fldChar w:fldCharType="end"/>
            </w:r>
          </w:p>
        </w:tc>
        <w:tc>
          <w:tcPr>
            <w:tcW w:w="1800" w:type="dxa"/>
          </w:tcPr>
          <w:p w14:paraId="39757436" w14:textId="345BCD2C" w:rsidR="00E921A2" w:rsidRPr="00121095" w:rsidRDefault="002503D5">
            <w:pPr>
              <w:pStyle w:val="OtherTableBody"/>
            </w:pPr>
            <w:r>
              <w:fldChar w:fldCharType="begin"/>
            </w:r>
            <w:r>
              <w:instrText xml:space="preserve"> REF _Ref487532070 \w \h  \* MERGEFORMAT </w:instrText>
            </w:r>
            <w:r>
              <w:fldChar w:fldCharType="separate"/>
            </w:r>
            <w:r w:rsidR="00C244BF">
              <w:t>5.3.2.12</w:t>
            </w:r>
            <w:r>
              <w:fldChar w:fldCharType="end"/>
            </w:r>
          </w:p>
        </w:tc>
      </w:tr>
      <w:tr w:rsidR="00E921A2" w:rsidRPr="00E921A2" w14:paraId="3BE1344E" w14:textId="77777777">
        <w:tc>
          <w:tcPr>
            <w:tcW w:w="1458" w:type="dxa"/>
          </w:tcPr>
          <w:p w14:paraId="6B6D916B" w14:textId="77777777" w:rsidR="00E921A2" w:rsidRPr="00121095" w:rsidRDefault="00E921A2">
            <w:pPr>
              <w:pStyle w:val="OtherTableBody"/>
            </w:pPr>
          </w:p>
        </w:tc>
        <w:tc>
          <w:tcPr>
            <w:tcW w:w="1260" w:type="dxa"/>
          </w:tcPr>
          <w:p w14:paraId="6570A18B" w14:textId="77777777" w:rsidR="00E921A2" w:rsidRPr="00121095" w:rsidRDefault="00E921A2">
            <w:pPr>
              <w:pStyle w:val="OtherTableBody"/>
            </w:pPr>
          </w:p>
        </w:tc>
        <w:tc>
          <w:tcPr>
            <w:tcW w:w="4410" w:type="dxa"/>
          </w:tcPr>
          <w:p w14:paraId="2CF22C16" w14:textId="587FE675" w:rsidR="00E921A2" w:rsidRPr="00121095" w:rsidRDefault="002503D5">
            <w:pPr>
              <w:pStyle w:val="OtherTableBody"/>
            </w:pPr>
            <w:r>
              <w:fldChar w:fldCharType="begin"/>
            </w:r>
            <w:r>
              <w:instrText xml:space="preserve"> REF _Ref487531903 \h  \* MERGEFORMAT </w:instrText>
            </w:r>
            <w:r>
              <w:fldChar w:fldCharType="separate"/>
            </w:r>
            <w:r w:rsidR="00C244BF" w:rsidRPr="00121095">
              <w:t>RCP input parameter field description and commentary</w:t>
            </w:r>
            <w:r>
              <w:fldChar w:fldCharType="end"/>
            </w:r>
          </w:p>
        </w:tc>
        <w:tc>
          <w:tcPr>
            <w:tcW w:w="1800" w:type="dxa"/>
          </w:tcPr>
          <w:p w14:paraId="6192129E" w14:textId="7CF17A3B" w:rsidR="00E921A2" w:rsidRPr="00121095" w:rsidRDefault="002503D5">
            <w:pPr>
              <w:pStyle w:val="OtherTableBody"/>
            </w:pPr>
            <w:r>
              <w:fldChar w:fldCharType="begin"/>
            </w:r>
            <w:r>
              <w:instrText xml:space="preserve"> REF _Ref487531903 \w \h  \* MERGEFORMAT </w:instrText>
            </w:r>
            <w:r>
              <w:fldChar w:fldCharType="separate"/>
            </w:r>
            <w:r w:rsidR="00C244BF">
              <w:t>5.3.2.10</w:t>
            </w:r>
            <w:r>
              <w:fldChar w:fldCharType="end"/>
            </w:r>
          </w:p>
        </w:tc>
      </w:tr>
    </w:tbl>
    <w:p w14:paraId="49A0664F" w14:textId="77777777" w:rsidR="00E921A2" w:rsidRPr="00121095" w:rsidRDefault="00E921A2">
      <w:pPr>
        <w:pStyle w:val="Heading2"/>
      </w:pPr>
      <w:bookmarkStart w:id="217" w:name="_Toc495483545"/>
      <w:bookmarkStart w:id="218" w:name="_Toc24273767"/>
      <w:bookmarkStart w:id="219" w:name="_Toc41280974"/>
      <w:bookmarkStart w:id="220" w:name="_Toc43004336"/>
      <w:bookmarkStart w:id="221" w:name="_Ref175107439"/>
      <w:bookmarkStart w:id="222" w:name="_Ref175107451"/>
      <w:bookmarkStart w:id="223" w:name="_Ref175107781"/>
      <w:bookmarkStart w:id="224" w:name="_Ref175107800"/>
      <w:bookmarkStart w:id="225" w:name="_Toc148083067"/>
      <w:bookmarkEnd w:id="216"/>
      <w:r w:rsidRPr="00121095">
        <w:lastRenderedPageBreak/>
        <w:t>QUERY/RESPONSE MESSAGE PAIRS</w:t>
      </w:r>
      <w:bookmarkEnd w:id="217"/>
      <w:bookmarkEnd w:id="218"/>
      <w:bookmarkEnd w:id="219"/>
      <w:bookmarkEnd w:id="220"/>
      <w:bookmarkEnd w:id="221"/>
      <w:bookmarkEnd w:id="222"/>
      <w:bookmarkEnd w:id="223"/>
      <w:bookmarkEnd w:id="224"/>
      <w:bookmarkEnd w:id="225"/>
      <w:r w:rsidR="00BF2FE6" w:rsidRPr="00121095">
        <w:fldChar w:fldCharType="begin"/>
      </w:r>
      <w:r w:rsidRPr="00121095">
        <w:instrText xml:space="preserve"> XE "QUERY/RESPONSE MESSAGE PAIRS" </w:instrText>
      </w:r>
      <w:r w:rsidR="00BF2FE6" w:rsidRPr="00121095">
        <w:fldChar w:fldCharType="end"/>
      </w:r>
    </w:p>
    <w:p w14:paraId="2981B39A" w14:textId="609335F9" w:rsidR="00E921A2" w:rsidRPr="00121095" w:rsidRDefault="00E921A2">
      <w:r w:rsidRPr="00121095">
        <w:t xml:space="preserve">The query recommended for use in v 2.4 and later is the Query by Parameter (QBP). The query/response message pairs that follow in this section supersede the previous generation of original mode and enhanced queries that are described in sections </w:t>
      </w:r>
      <w:r w:rsidR="002503D5">
        <w:fldChar w:fldCharType="begin"/>
      </w:r>
      <w:r w:rsidR="002503D5">
        <w:instrText xml:space="preserve"> REF _Ref465669510 \r \h  \* MERGEFORMAT </w:instrText>
      </w:r>
      <w:r w:rsidR="002503D5">
        <w:fldChar w:fldCharType="separate"/>
      </w:r>
      <w:r w:rsidR="00C244BF" w:rsidRPr="00C244BF">
        <w:rPr>
          <w:rStyle w:val="HyperlinkText"/>
        </w:rPr>
        <w:t>5.10.2</w:t>
      </w:r>
      <w:r w:rsidR="002503D5">
        <w:fldChar w:fldCharType="end"/>
      </w:r>
      <w:r w:rsidRPr="00121095">
        <w:t>, "</w:t>
      </w:r>
      <w:r w:rsidR="002503D5">
        <w:fldChar w:fldCharType="begin"/>
      </w:r>
      <w:r w:rsidR="002503D5">
        <w:instrText xml:space="preserve"> REF _Ref465669510 \h  \* MERGEFORMAT </w:instrText>
      </w:r>
      <w:r w:rsidR="002503D5">
        <w:fldChar w:fldCharType="separate"/>
      </w:r>
      <w:r w:rsidR="00C244BF" w:rsidRPr="00C244BF">
        <w:rPr>
          <w:rStyle w:val="HyperlinkText"/>
        </w:rPr>
        <w:t>Original mode queries</w:t>
      </w:r>
      <w:r w:rsidR="002503D5">
        <w:fldChar w:fldCharType="end"/>
      </w:r>
      <w:r w:rsidRPr="00121095">
        <w:t>,"</w:t>
      </w:r>
      <w:r>
        <w:t xml:space="preserve"> and, in v 2.6 and preceding, 5.10.3, "Originally Mode Deferred Access," and 5.10.4, "Other Query/Response Message Segments."</w:t>
      </w:r>
    </w:p>
    <w:p w14:paraId="6FD3D8AF" w14:textId="77777777" w:rsidR="00E921A2" w:rsidRPr="00121095" w:rsidRDefault="00E921A2">
      <w:r w:rsidRPr="00121095">
        <w:t>All queries SHALL have a Query Name. The Query Name field, which is a CWE data type, uniquely identifies a Query Profile</w:t>
      </w:r>
      <w:r>
        <w:t>.</w:t>
      </w:r>
      <w:r w:rsidRPr="00121095">
        <w:t xml:space="preserve"> </w:t>
      </w:r>
    </w:p>
    <w:p w14:paraId="2D2CA531" w14:textId="77777777" w:rsidR="00E921A2" w:rsidRPr="00121095" w:rsidRDefault="00E921A2">
      <w:r w:rsidRPr="00121095">
        <w:t xml:space="preserve">The QBP allows for several variants in defining the selection criteria. </w:t>
      </w:r>
    </w:p>
    <w:p w14:paraId="24CA06C5" w14:textId="77777777" w:rsidR="00E921A2" w:rsidRPr="00121095" w:rsidRDefault="00E921A2">
      <w:r w:rsidRPr="00121095">
        <w:t xml:space="preserve">The first variant, the Query by (Simple) Parameter, is to declare a sequence of one to many HL7 fields. Each of these fields will retain its data type as defined in the original HL7 usage. Each field corresponds to a parameter in the Query Profile. </w:t>
      </w:r>
    </w:p>
    <w:p w14:paraId="75726F5B" w14:textId="77777777" w:rsidR="00E921A2" w:rsidRPr="00121095" w:rsidRDefault="00E921A2">
      <w:pPr>
        <w:pStyle w:val="Note"/>
      </w:pPr>
      <w:r w:rsidRPr="00121095">
        <w:rPr>
          <w:b/>
        </w:rPr>
        <w:t>Note:</w:t>
      </w:r>
      <w:r w:rsidRPr="00121095">
        <w:t xml:space="preserve">  It is the responsibility of the Server to declare explicitly the purpose of the query, the meaning of each of the query parameters, and the relationships among the parameters.  These declarations are made in the Query Profile.</w:t>
      </w:r>
    </w:p>
    <w:p w14:paraId="4226F450" w14:textId="77777777" w:rsidR="00E921A2" w:rsidRPr="00121095" w:rsidRDefault="00E921A2">
      <w:r w:rsidRPr="00121095">
        <w:t xml:space="preserve">A second variant, the Query by Example, allows the specification of parameters within actual HL7 segments other than the QPD.  For example, the Query Profile might permit the use of the PID segment to transmit specific patient identification parameters.  Each such parameter is specified in </w:t>
      </w:r>
      <w:r w:rsidRPr="00121095">
        <w:rPr>
          <w:b/>
        </w:rPr>
        <w:t>the QBE Input Parameter Specification</w:t>
      </w:r>
      <w:r w:rsidRPr="00121095">
        <w:t xml:space="preserve"> and </w:t>
      </w:r>
      <w:r w:rsidRPr="00121095">
        <w:rPr>
          <w:b/>
        </w:rPr>
        <w:t>QBE Input Parameter Field Description and Commentary</w:t>
      </w:r>
      <w:r w:rsidRPr="00121095">
        <w:t xml:space="preserve"> tables.</w:t>
      </w:r>
    </w:p>
    <w:p w14:paraId="6B777D72" w14:textId="77777777" w:rsidR="00E921A2" w:rsidRPr="00121095" w:rsidRDefault="00E921A2">
      <w:pPr>
        <w:rPr>
          <w:b/>
          <w:i/>
        </w:rPr>
      </w:pPr>
      <w:r w:rsidRPr="00121095">
        <w:t>The third variant uses a single QPD parameter in the form of a complex query selection expression. This field with its QSC data type allows the defining segment to be broader in scope and allows any field in the target data to be selected and filtered unless constrained through the Query Profile. It explicitly states any relational operators such as AND and OR.  It is intended to support a wide range of combinations of parameters.</w:t>
      </w:r>
    </w:p>
    <w:p w14:paraId="62147D31" w14:textId="77777777" w:rsidR="00E921A2" w:rsidRPr="00121095" w:rsidRDefault="00E921A2">
      <w:r w:rsidRPr="00121095">
        <w:t>The difference in how parameters are passed in each of these three variants is as follows:</w:t>
      </w:r>
    </w:p>
    <w:p w14:paraId="4713A787" w14:textId="77777777" w:rsidR="00E921A2" w:rsidRPr="00121095" w:rsidRDefault="00E921A2" w:rsidP="007D495C">
      <w:pPr>
        <w:pStyle w:val="NormalListBullets"/>
      </w:pPr>
      <w:r w:rsidRPr="00121095">
        <w:t>Query by Simple Parameter passes each client value to the Server positionally using only the third and successive fields of the QPD segment.</w:t>
      </w:r>
    </w:p>
    <w:p w14:paraId="580EC101" w14:textId="77777777" w:rsidR="00E921A2" w:rsidRPr="00121095" w:rsidRDefault="00E921A2" w:rsidP="007D495C">
      <w:pPr>
        <w:pStyle w:val="NormalListBullets"/>
      </w:pPr>
      <w:r w:rsidRPr="00121095">
        <w:t>Query by Example passes parameters using HL7 segments, such as PID, that are defined in the endpoint application chapters.  The third and successive fields of the QPD segment also may be used in this variant.</w:t>
      </w:r>
    </w:p>
    <w:p w14:paraId="490F30D5" w14:textId="77777777" w:rsidR="00E921A2" w:rsidRPr="00121095" w:rsidRDefault="00E921A2" w:rsidP="007D495C">
      <w:pPr>
        <w:pStyle w:val="NormalListBullets"/>
      </w:pPr>
      <w:r w:rsidRPr="00121095">
        <w:t>In the QSC Selection Criteria variant, the parameter values are all contained within a single complex query selection expression that is passed in QPD-3.</w:t>
      </w:r>
    </w:p>
    <w:p w14:paraId="66D143AD" w14:textId="77777777" w:rsidR="00E921A2" w:rsidRPr="00121095" w:rsidRDefault="00E921A2">
      <w:r w:rsidRPr="00121095">
        <w:t>Each generic query has a specific message syntax, a unique trigger event, and a unique message structure. Each generic response also has a specific message syntax, a unique trigger event, and a unique message structure.</w:t>
      </w:r>
    </w:p>
    <w:p w14:paraId="051E3E0F" w14:textId="77777777" w:rsidR="00E921A2" w:rsidRPr="00121095" w:rsidRDefault="00E921A2">
      <w:r w:rsidRPr="00121095">
        <w:t>There are three generic message structures, each of which accommodates the specific detail needed in each of the three response types.</w:t>
      </w:r>
    </w:p>
    <w:p w14:paraId="743F82BD" w14:textId="77777777" w:rsidR="00E921A2" w:rsidRPr="00121095" w:rsidRDefault="00E921A2" w:rsidP="007D495C">
      <w:pPr>
        <w:pStyle w:val="NormalListBullets"/>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Z. </w:t>
      </w:r>
    </w:p>
    <w:p w14:paraId="43877CD4" w14:textId="77777777" w:rsidR="00E921A2" w:rsidRPr="00121095" w:rsidRDefault="00E921A2" w:rsidP="007D495C">
      <w:pPr>
        <w:pStyle w:val="NormalListBullets"/>
      </w:pPr>
      <w:r w:rsidRPr="00121095">
        <w:lastRenderedPageBreak/>
        <w:t xml:space="preserve">The QBP_Q13 structure supports a Tabular Response and contains the MSH, RCP, RDF, and DSC segments.  Its default trigger event is Q13.  A standard or site-defined query may use this trigger event or may specify a unique trigger event value in its Query Profile.  If a unique trigger event value is chosen for a site-defined query, that value SHALL begin with Z. </w:t>
      </w:r>
    </w:p>
    <w:p w14:paraId="3FCCA7B5" w14:textId="77777777" w:rsidR="00E921A2" w:rsidRPr="00121095" w:rsidRDefault="00E921A2" w:rsidP="007D495C">
      <w:pPr>
        <w:pStyle w:val="NormalListBullets"/>
      </w:pPr>
      <w:r w:rsidRPr="00121095">
        <w:t>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Z.</w:t>
      </w:r>
    </w:p>
    <w:p w14:paraId="294AAAAA" w14:textId="77777777" w:rsidR="00E921A2" w:rsidRPr="00121095" w:rsidRDefault="00E921A2">
      <w:r w:rsidRPr="00121095">
        <w:t>The new queries support both immediate and deferred response. This information is carried in the RCP segment along with the execution date and time.</w:t>
      </w:r>
    </w:p>
    <w:p w14:paraId="3082026B" w14:textId="77777777" w:rsidR="00E921A2" w:rsidRPr="00121095" w:rsidRDefault="00E921A2">
      <w:r w:rsidRPr="00121095">
        <w:t xml:space="preserve">The query definition segment is echoed back in the response. This is particularly important in a continuation situation. Otherwise, the sender might conceivably have to manage a queue of queries. </w:t>
      </w:r>
    </w:p>
    <w:p w14:paraId="06A3815D" w14:textId="77777777" w:rsidR="00E921A2" w:rsidRPr="00121095" w:rsidRDefault="00E921A2">
      <w:pPr>
        <w:pStyle w:val="Heading3"/>
        <w:keepLines/>
        <w:ind w:left="432" w:hanging="432"/>
      </w:pPr>
      <w:bookmarkStart w:id="226" w:name="_QBP/RSP_–_query"/>
      <w:bookmarkStart w:id="227" w:name="_Ref465670333"/>
      <w:bookmarkStart w:id="228" w:name="_Toc495483546"/>
      <w:bookmarkStart w:id="229" w:name="_Toc24273768"/>
      <w:bookmarkStart w:id="230" w:name="_Toc41280975"/>
      <w:bookmarkStart w:id="231" w:name="_Toc43004337"/>
      <w:bookmarkStart w:id="232" w:name="_Ref370219008"/>
      <w:bookmarkStart w:id="233" w:name="_Toc148083068"/>
      <w:bookmarkEnd w:id="226"/>
      <w:r w:rsidRPr="00121095">
        <w:t xml:space="preserve">QBP/RSP – query by parameter/segment pattern response (events </w:t>
      </w:r>
      <w:bookmarkEnd w:id="227"/>
      <w:bookmarkEnd w:id="228"/>
      <w:bookmarkEnd w:id="229"/>
      <w:bookmarkEnd w:id="230"/>
      <w:bookmarkEnd w:id="231"/>
      <w:r w:rsidRPr="00121095">
        <w:t>vary)</w:t>
      </w:r>
      <w:bookmarkEnd w:id="232"/>
      <w:bookmarkEnd w:id="233"/>
    </w:p>
    <w:p w14:paraId="49A692FE" w14:textId="77777777" w:rsidR="00E921A2" w:rsidRPr="00121095" w:rsidRDefault="00E921A2">
      <w:pPr>
        <w:pStyle w:val="MsgTableCaption"/>
      </w:pPr>
      <w:r w:rsidRPr="00121095">
        <w:t>QBP^Q11^QBP_Q11: Query By Parameter</w:t>
      </w:r>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50DB9" w:rsidRPr="00E921A2" w14:paraId="37193DB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661FBA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801212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E6167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9D04CA6" w14:textId="77777777" w:rsidR="00E921A2" w:rsidRPr="00121095" w:rsidRDefault="00E921A2">
            <w:pPr>
              <w:pStyle w:val="MsgTableHeader"/>
              <w:jc w:val="center"/>
              <w:rPr>
                <w:lang w:val="en-US"/>
              </w:rPr>
            </w:pPr>
            <w:r w:rsidRPr="00121095">
              <w:rPr>
                <w:lang w:val="en-US"/>
              </w:rPr>
              <w:t>Sec Ref</w:t>
            </w:r>
          </w:p>
        </w:tc>
      </w:tr>
      <w:tr w:rsidR="00E921A2" w:rsidRPr="00E921A2" w14:paraId="3B00ADC2"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E61854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E42A891"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E49B03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BFA439D" w14:textId="77777777" w:rsidR="00E921A2" w:rsidRPr="00121095" w:rsidRDefault="00E921A2">
            <w:pPr>
              <w:pStyle w:val="MsgTableBody"/>
              <w:jc w:val="center"/>
            </w:pPr>
            <w:r w:rsidRPr="00121095">
              <w:t>2.15.9</w:t>
            </w:r>
          </w:p>
        </w:tc>
      </w:tr>
      <w:tr w:rsidR="00514A79" w:rsidRPr="00E921A2" w14:paraId="306167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16CF82"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1A237483"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5D39879A"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13F9C3" w14:textId="77777777" w:rsidR="00514A79" w:rsidRPr="00121095" w:rsidRDefault="00514A79">
            <w:pPr>
              <w:pStyle w:val="MsgTableBody"/>
              <w:jc w:val="center"/>
            </w:pPr>
            <w:r>
              <w:t>3</w:t>
            </w:r>
          </w:p>
        </w:tc>
      </w:tr>
      <w:tr w:rsidR="00E921A2" w:rsidRPr="00E921A2" w14:paraId="53E894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B9A84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47949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BF8B1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CD454D" w14:textId="77777777" w:rsidR="00E921A2" w:rsidRPr="00121095" w:rsidRDefault="00E921A2">
            <w:pPr>
              <w:pStyle w:val="MsgTableBody"/>
              <w:jc w:val="center"/>
            </w:pPr>
            <w:r w:rsidRPr="00121095">
              <w:t>2.15.12</w:t>
            </w:r>
          </w:p>
        </w:tc>
      </w:tr>
      <w:tr w:rsidR="00E921A2" w:rsidRPr="00E921A2" w14:paraId="3452EF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87AB4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BC19A5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D4B62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0754F5" w14:textId="77777777" w:rsidR="00E921A2" w:rsidRPr="00121095" w:rsidRDefault="00E921A2">
            <w:pPr>
              <w:pStyle w:val="MsgTableBody"/>
              <w:jc w:val="center"/>
            </w:pPr>
            <w:r w:rsidRPr="00121095">
              <w:t>2.14.13</w:t>
            </w:r>
          </w:p>
        </w:tc>
      </w:tr>
      <w:tr w:rsidR="00E921A2" w:rsidRPr="00E921A2" w14:paraId="7663B9C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CD33C5" w14:textId="77777777" w:rsidR="00E921A2" w:rsidRPr="000A54F7" w:rsidRDefault="00000000">
            <w:pPr>
              <w:pStyle w:val="MsgTableBody"/>
              <w:rPr>
                <w:rStyle w:val="Hyperlink"/>
              </w:rPr>
            </w:pPr>
            <w:hyperlink w:anchor="QPD" w:history="1">
              <w:r w:rsidR="00E921A2" w:rsidRPr="000A54F7">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1747EDE7"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3D7E68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7F7978" w14:textId="77777777" w:rsidR="00E921A2" w:rsidRPr="00121095" w:rsidRDefault="00E921A2">
            <w:pPr>
              <w:pStyle w:val="MsgTableBody"/>
              <w:jc w:val="center"/>
            </w:pPr>
            <w:r w:rsidRPr="00121095">
              <w:t>5.5.4</w:t>
            </w:r>
          </w:p>
        </w:tc>
      </w:tr>
      <w:tr w:rsidR="00E921A2" w:rsidRPr="00E921A2" w14:paraId="2C7246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DBB2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9639D4D"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4D965A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275846" w14:textId="77777777" w:rsidR="00E921A2" w:rsidRPr="00121095" w:rsidRDefault="00E921A2">
            <w:pPr>
              <w:pStyle w:val="MsgTableBody"/>
              <w:jc w:val="center"/>
            </w:pPr>
          </w:p>
        </w:tc>
      </w:tr>
      <w:tr w:rsidR="00E921A2" w:rsidRPr="00E921A2" w14:paraId="7C292CE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04AB0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920EBF3"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0F08B80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8837D" w14:textId="77777777" w:rsidR="00E921A2" w:rsidRPr="00121095" w:rsidRDefault="00E921A2">
            <w:pPr>
              <w:pStyle w:val="MsgTableBody"/>
              <w:jc w:val="center"/>
            </w:pPr>
          </w:p>
        </w:tc>
      </w:tr>
      <w:tr w:rsidR="00E921A2" w:rsidRPr="00E921A2" w14:paraId="6E5D9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AD43C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C0D4437"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03FECA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AD2B28" w14:textId="77777777" w:rsidR="00E921A2" w:rsidRPr="00121095" w:rsidRDefault="00E921A2">
            <w:pPr>
              <w:pStyle w:val="MsgTableBody"/>
              <w:jc w:val="center"/>
            </w:pPr>
          </w:p>
        </w:tc>
      </w:tr>
      <w:tr w:rsidR="00E921A2" w:rsidRPr="00E921A2" w14:paraId="60FE88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67F342" w14:textId="77777777" w:rsidR="00E921A2" w:rsidRPr="000A54F7" w:rsidRDefault="00000000">
            <w:pPr>
              <w:pStyle w:val="MsgTableBody"/>
              <w:rPr>
                <w:rStyle w:val="Hyperlink"/>
              </w:rPr>
            </w:pPr>
            <w:hyperlink w:anchor="RCP" w:history="1">
              <w:r w:rsidR="00E921A2" w:rsidRPr="000A54F7">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9EBE5F3"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9E14C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F3705" w14:textId="77777777" w:rsidR="00E921A2" w:rsidRPr="00121095" w:rsidRDefault="00E921A2">
            <w:pPr>
              <w:pStyle w:val="MsgTableBody"/>
              <w:jc w:val="center"/>
            </w:pPr>
            <w:r w:rsidRPr="00121095">
              <w:t>5.5.6</w:t>
            </w:r>
          </w:p>
        </w:tc>
      </w:tr>
      <w:tr w:rsidR="00E921A2" w:rsidRPr="00E921A2" w14:paraId="15B14F2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B9B84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2E0390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EF9110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40EC53C" w14:textId="77777777" w:rsidR="00E921A2" w:rsidRPr="00121095" w:rsidRDefault="00E921A2">
            <w:pPr>
              <w:pStyle w:val="MsgTableBody"/>
              <w:jc w:val="center"/>
            </w:pPr>
            <w:r w:rsidRPr="00121095">
              <w:t>2.15.4</w:t>
            </w:r>
          </w:p>
        </w:tc>
      </w:tr>
    </w:tbl>
    <w:p w14:paraId="4E36B2DB"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5D6219D7"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23786908" w14:textId="77777777" w:rsidR="0049558B" w:rsidRDefault="0049558B" w:rsidP="00381A24">
            <w:pPr>
              <w:pStyle w:val="ACK-ChoreographyHeader"/>
            </w:pPr>
            <w:r>
              <w:t>Acknowledgement Choreography</w:t>
            </w:r>
          </w:p>
        </w:tc>
      </w:tr>
      <w:tr w:rsidR="0049558B" w14:paraId="156AABB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7864751" w14:textId="77777777" w:rsidR="0049558B" w:rsidRDefault="0049558B" w:rsidP="00381A24">
            <w:pPr>
              <w:pStyle w:val="ACK-ChoreographyHeader"/>
            </w:pPr>
            <w:r w:rsidRPr="00121095">
              <w:t>QBP^Q11^QBP_Q11</w:t>
            </w:r>
          </w:p>
        </w:tc>
      </w:tr>
      <w:tr w:rsidR="0049558B" w14:paraId="4034A2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84A7BA6"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1C7665ED"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0530E7AE" w14:textId="77777777" w:rsidR="0049558B" w:rsidRDefault="0049558B" w:rsidP="00381A24">
            <w:pPr>
              <w:pStyle w:val="ACK-ChoreographyBody"/>
            </w:pPr>
            <w:r>
              <w:t>Field value: Enhanced mode</w:t>
            </w:r>
          </w:p>
        </w:tc>
      </w:tr>
      <w:tr w:rsidR="0049558B" w14:paraId="1DF72CC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E4FB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369DC0B"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F2B3B48"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88E1638" w14:textId="77777777" w:rsidR="0049558B" w:rsidRDefault="0049558B" w:rsidP="00381A24">
            <w:pPr>
              <w:pStyle w:val="ACK-ChoreographyBody"/>
            </w:pPr>
            <w:r>
              <w:t>AL, SU, ER</w:t>
            </w:r>
          </w:p>
        </w:tc>
      </w:tr>
      <w:tr w:rsidR="0049558B" w14:paraId="401F198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C8363"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9C94B4C"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A5A96C0"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0560C35" w14:textId="77777777" w:rsidR="0049558B" w:rsidRDefault="0049558B" w:rsidP="00381A24">
            <w:pPr>
              <w:pStyle w:val="ACK-ChoreographyBody"/>
            </w:pPr>
            <w:r>
              <w:t>AL</w:t>
            </w:r>
          </w:p>
        </w:tc>
      </w:tr>
      <w:tr w:rsidR="0049558B" w14:paraId="14EB784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234CCD"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59461882"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1270A5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1C59B82" w14:textId="77777777" w:rsidR="0049558B" w:rsidRDefault="0049558B" w:rsidP="00381A24">
            <w:pPr>
              <w:pStyle w:val="ACK-ChoreographyBody"/>
            </w:pPr>
            <w:r>
              <w:rPr>
                <w:szCs w:val="16"/>
              </w:rPr>
              <w:t>ACK^Q11^ACK</w:t>
            </w:r>
          </w:p>
        </w:tc>
      </w:tr>
      <w:tr w:rsidR="0049558B" w14:paraId="67C8E1A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733D61"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68067213" w14:textId="77777777" w:rsidR="0049558B" w:rsidRDefault="0049558B" w:rsidP="00381A24">
            <w:pPr>
              <w:pStyle w:val="ACK-ChoreographyBody"/>
            </w:pPr>
            <w:r w:rsidRPr="00121095">
              <w:t>RSP^K11^RSP_K11</w:t>
            </w:r>
          </w:p>
        </w:tc>
        <w:tc>
          <w:tcPr>
            <w:tcW w:w="1843" w:type="dxa"/>
            <w:tcBorders>
              <w:top w:val="single" w:sz="4" w:space="0" w:color="auto"/>
              <w:left w:val="single" w:sz="4" w:space="0" w:color="auto"/>
              <w:bottom w:val="single" w:sz="4" w:space="0" w:color="auto"/>
              <w:right w:val="single" w:sz="4" w:space="0" w:color="auto"/>
            </w:tcBorders>
            <w:hideMark/>
          </w:tcPr>
          <w:p w14:paraId="5A5339D0" w14:textId="77777777" w:rsidR="0049558B" w:rsidRDefault="0049558B" w:rsidP="00381A24">
            <w:pPr>
              <w:pStyle w:val="ACK-ChoreographyBody"/>
            </w:pPr>
            <w:r w:rsidRPr="00121095">
              <w:t>RSP^K11^RSP_K11</w:t>
            </w:r>
          </w:p>
        </w:tc>
        <w:tc>
          <w:tcPr>
            <w:tcW w:w="1842" w:type="dxa"/>
            <w:tcBorders>
              <w:top w:val="single" w:sz="4" w:space="0" w:color="auto"/>
              <w:left w:val="single" w:sz="4" w:space="0" w:color="auto"/>
              <w:bottom w:val="single" w:sz="4" w:space="0" w:color="auto"/>
              <w:right w:val="single" w:sz="4" w:space="0" w:color="auto"/>
            </w:tcBorders>
            <w:hideMark/>
          </w:tcPr>
          <w:p w14:paraId="45DDC484" w14:textId="77777777" w:rsidR="0049558B" w:rsidRDefault="0049558B" w:rsidP="00381A24">
            <w:pPr>
              <w:pStyle w:val="ACK-ChoreographyBody"/>
            </w:pPr>
            <w:r w:rsidRPr="00121095">
              <w:t>RSP^K11^RSP_K11</w:t>
            </w:r>
          </w:p>
        </w:tc>
      </w:tr>
    </w:tbl>
    <w:p w14:paraId="2084C9FD" w14:textId="77777777" w:rsidR="0049558B" w:rsidRDefault="0049558B">
      <w:pPr>
        <w:pStyle w:val="NormalIndented"/>
      </w:pPr>
    </w:p>
    <w:p w14:paraId="2145A2FD" w14:textId="77777777" w:rsidR="00E921A2" w:rsidRPr="00121095" w:rsidRDefault="00E921A2">
      <w:pPr>
        <w:pStyle w:val="NormalIndented"/>
      </w:pPr>
      <w:r w:rsidRPr="00121095">
        <w:t xml:space="preserve">The QBP_Q11 structure supports a Segment Pattern Response and contains the MSH, QPD, RCP, and DSC segments.  Its default trigger event is Q11.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 xml:space="preserve">. </w:t>
      </w:r>
    </w:p>
    <w:p w14:paraId="078A809B" w14:textId="77777777" w:rsidR="00E921A2" w:rsidRPr="00121095" w:rsidRDefault="00E921A2">
      <w:pPr>
        <w:pStyle w:val="MsgTableCaption"/>
      </w:pPr>
      <w:r w:rsidRPr="00121095">
        <w:lastRenderedPageBreak/>
        <w:t>RSP^K11^RSP_K11: Segment Pattern Response</w:t>
      </w:r>
      <w:r w:rsidR="00BF2FE6" w:rsidRPr="00121095">
        <w:fldChar w:fldCharType="begin"/>
      </w:r>
      <w:r w:rsidRPr="00121095">
        <w:instrText xml:space="preserve"> XE "RSP" </w:instrText>
      </w:r>
      <w:r w:rsidR="00BF2FE6" w:rsidRPr="00121095">
        <w:fldChar w:fldCharType="end"/>
      </w:r>
      <w:r w:rsidR="00BF2FE6" w:rsidRPr="00121095">
        <w:fldChar w:fldCharType="begin"/>
      </w:r>
      <w:r w:rsidRPr="00121095">
        <w:instrText xml:space="preserve"> XE "Messages:RSP"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1E0" w:firstRow="1" w:lastRow="1" w:firstColumn="1" w:lastColumn="1" w:noHBand="0" w:noVBand="0"/>
      </w:tblPr>
      <w:tblGrid>
        <w:gridCol w:w="2880"/>
        <w:gridCol w:w="4320"/>
        <w:gridCol w:w="864"/>
        <w:gridCol w:w="1008"/>
      </w:tblGrid>
      <w:tr w:rsidR="00E921A2" w:rsidRPr="00E921A2" w14:paraId="19A8350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677472B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9624127"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96A717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015FD" w14:textId="77777777" w:rsidR="00E921A2" w:rsidRPr="00121095" w:rsidRDefault="00E921A2">
            <w:pPr>
              <w:pStyle w:val="MsgTableHeader"/>
              <w:jc w:val="center"/>
              <w:rPr>
                <w:lang w:val="en-US"/>
              </w:rPr>
            </w:pPr>
            <w:r w:rsidRPr="00121095">
              <w:rPr>
                <w:lang w:val="en-US"/>
              </w:rPr>
              <w:t>Sec Ref</w:t>
            </w:r>
          </w:p>
        </w:tc>
      </w:tr>
      <w:tr w:rsidR="00E921A2" w:rsidRPr="00E921A2" w14:paraId="5C49BF5A"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506DDC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377EB45"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A89A23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D1FE966" w14:textId="77777777" w:rsidR="00E921A2" w:rsidRPr="00121095" w:rsidRDefault="00E921A2">
            <w:pPr>
              <w:pStyle w:val="MsgTableBody"/>
              <w:jc w:val="center"/>
            </w:pPr>
            <w:r w:rsidRPr="00121095">
              <w:t>2.15.9</w:t>
            </w:r>
          </w:p>
        </w:tc>
      </w:tr>
      <w:tr w:rsidR="00E921A2" w:rsidRPr="00E921A2" w14:paraId="419264A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3EBC9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5D66924"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D8C53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7DBB98" w14:textId="77777777" w:rsidR="00E921A2" w:rsidRPr="00121095" w:rsidRDefault="00E921A2">
            <w:pPr>
              <w:pStyle w:val="MsgTableBody"/>
              <w:jc w:val="center"/>
            </w:pPr>
            <w:r w:rsidRPr="00121095">
              <w:t>2.15.12</w:t>
            </w:r>
          </w:p>
        </w:tc>
      </w:tr>
      <w:tr w:rsidR="00E921A2" w:rsidRPr="00E921A2" w14:paraId="2DBF041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D0C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3323CF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9595E7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8AD94C" w14:textId="77777777" w:rsidR="00E921A2" w:rsidRPr="00121095" w:rsidRDefault="00E921A2">
            <w:pPr>
              <w:pStyle w:val="MsgTableBody"/>
              <w:jc w:val="center"/>
            </w:pPr>
            <w:r w:rsidRPr="00121095">
              <w:t>2.14.3</w:t>
            </w:r>
          </w:p>
        </w:tc>
      </w:tr>
      <w:tr w:rsidR="00E921A2" w:rsidRPr="00E921A2" w14:paraId="79444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0BB04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F768529"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20DF48E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FD1CBD" w14:textId="77777777" w:rsidR="00E921A2" w:rsidRPr="00121095" w:rsidRDefault="00E921A2">
            <w:pPr>
              <w:pStyle w:val="MsgTableBody"/>
              <w:jc w:val="center"/>
            </w:pPr>
            <w:r w:rsidRPr="00121095">
              <w:t>2.15.8</w:t>
            </w:r>
          </w:p>
        </w:tc>
      </w:tr>
      <w:tr w:rsidR="00E921A2" w:rsidRPr="00E921A2" w14:paraId="449694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A827D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6A0C7CA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C17ED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FCAD71" w14:textId="77777777" w:rsidR="00E921A2" w:rsidRPr="00121095" w:rsidRDefault="00E921A2">
            <w:pPr>
              <w:pStyle w:val="MsgTableBody"/>
              <w:jc w:val="center"/>
            </w:pPr>
            <w:r w:rsidRPr="00121095">
              <w:t>2.15.5</w:t>
            </w:r>
          </w:p>
        </w:tc>
      </w:tr>
      <w:tr w:rsidR="00E921A2" w:rsidRPr="00E921A2" w14:paraId="5F2B2E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C914B"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01EE10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BAADF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669F2" w14:textId="77777777" w:rsidR="00E921A2" w:rsidRPr="00121095" w:rsidRDefault="00E921A2">
            <w:pPr>
              <w:pStyle w:val="MsgTableBody"/>
              <w:jc w:val="center"/>
            </w:pPr>
            <w:r w:rsidRPr="00121095">
              <w:t>5.4.2</w:t>
            </w:r>
          </w:p>
        </w:tc>
      </w:tr>
      <w:tr w:rsidR="00E921A2" w:rsidRPr="00E921A2" w14:paraId="6892041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9BFB1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8FC8741"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ADDCA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9BC99A" w14:textId="77777777" w:rsidR="00E921A2" w:rsidRPr="00121095" w:rsidRDefault="00E921A2">
            <w:pPr>
              <w:pStyle w:val="MsgTableBody"/>
              <w:jc w:val="center"/>
            </w:pPr>
            <w:r w:rsidRPr="00121095">
              <w:t>5.5.4</w:t>
            </w:r>
          </w:p>
        </w:tc>
      </w:tr>
      <w:tr w:rsidR="00E921A2" w:rsidRPr="00E921A2" w14:paraId="49EB633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B3DCF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330DE2D" w14:textId="77777777" w:rsidR="00E921A2" w:rsidRPr="00121095" w:rsidRDefault="00E921A2">
            <w:pPr>
              <w:pStyle w:val="MsgTableBody"/>
            </w:pPr>
            <w:r w:rsidRPr="00121095">
              <w:t>--- SEGMENT_PATTERN begin</w:t>
            </w:r>
          </w:p>
        </w:tc>
        <w:tc>
          <w:tcPr>
            <w:tcW w:w="864" w:type="dxa"/>
            <w:tcBorders>
              <w:top w:val="dotted" w:sz="4" w:space="0" w:color="auto"/>
              <w:left w:val="nil"/>
              <w:bottom w:val="dotted" w:sz="4" w:space="0" w:color="auto"/>
              <w:right w:val="nil"/>
            </w:tcBorders>
            <w:shd w:val="clear" w:color="auto" w:fill="FFFFFF"/>
          </w:tcPr>
          <w:p w14:paraId="44C834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855A70" w14:textId="77777777" w:rsidR="00E921A2" w:rsidRPr="00121095" w:rsidRDefault="00E921A2">
            <w:pPr>
              <w:pStyle w:val="MsgTableBody"/>
              <w:jc w:val="center"/>
            </w:pPr>
          </w:p>
        </w:tc>
      </w:tr>
      <w:tr w:rsidR="00E921A2" w:rsidRPr="00E921A2" w14:paraId="475993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49F7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EA3A871" w14:textId="77777777" w:rsidR="00E921A2" w:rsidRPr="00121095" w:rsidRDefault="00E921A2">
            <w:pPr>
              <w:pStyle w:val="MsgTableBody"/>
            </w:pPr>
            <w:r w:rsidRPr="00121095">
              <w:t>Segment Pattern from Query Profile</w:t>
            </w:r>
          </w:p>
        </w:tc>
        <w:tc>
          <w:tcPr>
            <w:tcW w:w="864" w:type="dxa"/>
            <w:tcBorders>
              <w:top w:val="dotted" w:sz="4" w:space="0" w:color="auto"/>
              <w:left w:val="nil"/>
              <w:bottom w:val="dotted" w:sz="4" w:space="0" w:color="auto"/>
              <w:right w:val="nil"/>
            </w:tcBorders>
            <w:shd w:val="clear" w:color="auto" w:fill="FFFFFF"/>
          </w:tcPr>
          <w:p w14:paraId="2781C1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FB863D" w14:textId="77777777" w:rsidR="00E921A2" w:rsidRPr="00121095" w:rsidRDefault="00E921A2">
            <w:pPr>
              <w:pStyle w:val="MsgTableBody"/>
              <w:jc w:val="center"/>
            </w:pPr>
          </w:p>
        </w:tc>
      </w:tr>
      <w:tr w:rsidR="00E921A2" w:rsidRPr="00E921A2" w14:paraId="43DD40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8217B4"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3D42A68" w14:textId="77777777" w:rsidR="00E921A2" w:rsidRPr="00121095" w:rsidRDefault="00E921A2">
            <w:pPr>
              <w:pStyle w:val="MsgTableBody"/>
            </w:pPr>
            <w:r w:rsidRPr="00121095">
              <w:t>--- SEGMENT_PATTERN end</w:t>
            </w:r>
          </w:p>
        </w:tc>
        <w:tc>
          <w:tcPr>
            <w:tcW w:w="864" w:type="dxa"/>
            <w:tcBorders>
              <w:top w:val="dotted" w:sz="4" w:space="0" w:color="auto"/>
              <w:left w:val="nil"/>
              <w:bottom w:val="dotted" w:sz="4" w:space="0" w:color="auto"/>
              <w:right w:val="nil"/>
            </w:tcBorders>
            <w:shd w:val="clear" w:color="auto" w:fill="FFFFFF"/>
          </w:tcPr>
          <w:p w14:paraId="5D6BC5B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8C4FC7" w14:textId="77777777" w:rsidR="00E921A2" w:rsidRPr="00121095" w:rsidRDefault="00E921A2">
            <w:pPr>
              <w:pStyle w:val="MsgTableBody"/>
              <w:jc w:val="center"/>
            </w:pPr>
          </w:p>
        </w:tc>
      </w:tr>
      <w:tr w:rsidR="00E921A2" w:rsidRPr="00E921A2" w14:paraId="1A7ED7D8"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9FCE20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78C16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4A03421"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FCBA2B" w14:textId="77777777" w:rsidR="00E921A2" w:rsidRPr="00121095" w:rsidRDefault="00E921A2">
            <w:pPr>
              <w:pStyle w:val="MsgTableBody"/>
              <w:jc w:val="center"/>
            </w:pPr>
            <w:r w:rsidRPr="00121095">
              <w:t>2.15.4</w:t>
            </w:r>
          </w:p>
        </w:tc>
      </w:tr>
    </w:tbl>
    <w:p w14:paraId="0F2B333E"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10923FB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075986BA" w14:textId="77777777" w:rsidR="0049558B" w:rsidRDefault="0049558B" w:rsidP="00381A24">
            <w:pPr>
              <w:pStyle w:val="ACK-ChoreographyHeader"/>
            </w:pPr>
            <w:r>
              <w:t>Acknowledgement Choreography</w:t>
            </w:r>
          </w:p>
        </w:tc>
      </w:tr>
      <w:tr w:rsidR="0049558B" w14:paraId="55B0094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A27D5C" w14:textId="77777777" w:rsidR="0049558B" w:rsidRDefault="0049558B" w:rsidP="00381A24">
            <w:pPr>
              <w:pStyle w:val="ACK-ChoreographyHeader"/>
            </w:pPr>
            <w:r w:rsidRPr="00121095">
              <w:t>RSP^K11^RSP_K11</w:t>
            </w:r>
          </w:p>
        </w:tc>
      </w:tr>
      <w:tr w:rsidR="0049558B" w14:paraId="52BB9FA3"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603D2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01818DA"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77E48CC" w14:textId="77777777" w:rsidR="0049558B" w:rsidRDefault="0049558B" w:rsidP="00381A24">
            <w:pPr>
              <w:pStyle w:val="ACK-ChoreographyBody"/>
            </w:pPr>
            <w:r>
              <w:t>Field value: Enhanced mode</w:t>
            </w:r>
          </w:p>
        </w:tc>
      </w:tr>
      <w:tr w:rsidR="0049558B" w14:paraId="19979E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2E80EC7"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B8BA49D"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736D6FB"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DE231A6" w14:textId="77777777" w:rsidR="0049558B" w:rsidRDefault="0049558B" w:rsidP="00381A24">
            <w:pPr>
              <w:pStyle w:val="ACK-ChoreographyBody"/>
            </w:pPr>
            <w:r>
              <w:t>AL, SU, ER</w:t>
            </w:r>
          </w:p>
        </w:tc>
      </w:tr>
      <w:tr w:rsidR="0049558B" w14:paraId="6A18263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8AEFF94"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C8FBB77"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11790E2"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101E00FA" w14:textId="77777777" w:rsidR="0049558B" w:rsidRDefault="0049558B" w:rsidP="00381A24">
            <w:pPr>
              <w:pStyle w:val="ACK-ChoreographyBody"/>
            </w:pPr>
            <w:r>
              <w:t>AL</w:t>
            </w:r>
          </w:p>
        </w:tc>
      </w:tr>
      <w:tr w:rsidR="0049558B" w14:paraId="1AE0D0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B803E44"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1E1887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043C8424"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A5FCD2" w14:textId="77777777" w:rsidR="0049558B" w:rsidRDefault="0049558B" w:rsidP="00381A24">
            <w:pPr>
              <w:pStyle w:val="ACK-ChoreographyBody"/>
            </w:pPr>
            <w:r>
              <w:rPr>
                <w:szCs w:val="16"/>
              </w:rPr>
              <w:t>ACK^K11^ACK</w:t>
            </w:r>
          </w:p>
        </w:tc>
      </w:tr>
      <w:tr w:rsidR="0049558B" w14:paraId="7D00E18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DA86154"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FAA9FCA"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FC10523"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AEEFA30" w14:textId="77777777" w:rsidR="0049558B" w:rsidRDefault="0049558B" w:rsidP="00381A24">
            <w:pPr>
              <w:pStyle w:val="ACK-ChoreographyBody"/>
            </w:pPr>
            <w:r>
              <w:t>-</w:t>
            </w:r>
          </w:p>
        </w:tc>
      </w:tr>
    </w:tbl>
    <w:p w14:paraId="25D99718" w14:textId="77777777" w:rsidR="0049558B" w:rsidRDefault="0049558B">
      <w:pPr>
        <w:pStyle w:val="NormalIndented"/>
      </w:pPr>
    </w:p>
    <w:p w14:paraId="27864877" w14:textId="77777777" w:rsidR="00E921A2" w:rsidRPr="00121095" w:rsidRDefault="00E921A2">
      <w:pPr>
        <w:pStyle w:val="NormalIndented"/>
      </w:pPr>
      <w:r w:rsidRPr="00121095">
        <w:t xml:space="preserve">The RSP_K11 supports a Segment Pattern Response to the QBP and contains the MSH, MSA, ERR, QAK, QPD, variable content segments, and the DSC.  Its default trigger event is K11.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596C16A" w14:textId="77777777" w:rsidR="00E921A2" w:rsidRPr="00121095" w:rsidRDefault="00E921A2">
      <w:pPr>
        <w:pStyle w:val="Note"/>
      </w:pPr>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6386E496" w14:textId="77777777" w:rsidR="00E921A2" w:rsidRPr="00121095" w:rsidRDefault="00E921A2">
      <w:pPr>
        <w:pStyle w:val="NormalIndented"/>
      </w:pPr>
    </w:p>
    <w:p w14:paraId="48FC299B"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0CD4F45B" w14:textId="77777777" w:rsidR="00E921A2" w:rsidRPr="00121095" w:rsidRDefault="00E921A2">
      <w:pPr>
        <w:pStyle w:val="NormalIndented"/>
      </w:pPr>
    </w:p>
    <w:p w14:paraId="60AF00C0" w14:textId="77777777" w:rsidR="00E921A2" w:rsidRPr="00121095" w:rsidRDefault="00E921A2">
      <w:pPr>
        <w:pStyle w:val="Note"/>
      </w:pPr>
      <w:r w:rsidRPr="00121095">
        <w:rPr>
          <w:b/>
        </w:rPr>
        <w:t>Note on RSP:</w:t>
      </w:r>
      <w:r w:rsidRPr="00121095">
        <w:t xml:space="preserve">  The Query Profile for each QBP/RSP pair shall specify an explicit segment pattern grammar in place of the ellipses shown above in the RSP_K11 grammar.</w:t>
      </w:r>
    </w:p>
    <w:p w14:paraId="34BCC0B5" w14:textId="77777777" w:rsidR="00E921A2" w:rsidRDefault="00E921A2">
      <w:pPr>
        <w:pStyle w:val="Heading3"/>
      </w:pPr>
      <w:bookmarkStart w:id="234" w:name="_Ref465670362"/>
      <w:bookmarkStart w:id="235" w:name="_Toc495483547"/>
      <w:bookmarkStart w:id="236" w:name="_Toc24273769"/>
      <w:bookmarkStart w:id="237" w:name="_Toc41280976"/>
      <w:bookmarkStart w:id="238" w:name="_Toc43004338"/>
      <w:bookmarkStart w:id="239" w:name="_Toc148083069"/>
      <w:r w:rsidRPr="00121095">
        <w:lastRenderedPageBreak/>
        <w:t>QBP/RTB – query by parameter/tabular response (events vary)</w:t>
      </w:r>
      <w:bookmarkEnd w:id="234"/>
      <w:bookmarkEnd w:id="235"/>
      <w:bookmarkEnd w:id="236"/>
      <w:bookmarkEnd w:id="237"/>
      <w:bookmarkEnd w:id="238"/>
      <w:bookmarkEnd w:id="239"/>
    </w:p>
    <w:p w14:paraId="4839BC5D" w14:textId="77777777" w:rsidR="00E921A2" w:rsidRPr="00121095" w:rsidRDefault="00E921A2" w:rsidP="00BF5311">
      <w:pPr>
        <w:pStyle w:val="NormalIndented"/>
        <w:ind w:left="0"/>
      </w:pPr>
      <w:r w:rsidRPr="00121095">
        <w:t xml:space="preserve">The QBP_Q13 structure supports a Tabular Response and contains the MSH, RDF, RCP, and DSC segments.  Its default trigger event is Q13.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69FC291A" w14:textId="77777777" w:rsidR="00E921A2" w:rsidRDefault="00E921A2" w:rsidP="00BF5311">
      <w:pPr>
        <w:pStyle w:val="NormalIndented"/>
        <w:ind w:left="0"/>
      </w:pPr>
      <w:r w:rsidRPr="00121095">
        <w:t>Unless otherwise specified in the query's Query Profile, the default value for the RDF segment shall be understood to contain all available fields from the Virtual Table. The Client may override the default RDF by specifying explicitly the columns to be returned.</w:t>
      </w:r>
    </w:p>
    <w:p w14:paraId="09C1CB2D" w14:textId="000E7D10" w:rsidR="00E921A2" w:rsidRPr="00121095" w:rsidRDefault="00E921A2" w:rsidP="00BF5311">
      <w:r>
        <w:t xml:space="preserve">The message structure for QBP^Q13^QPB_Q13 can be found in </w:t>
      </w:r>
      <w:r w:rsidR="00BF2FE6">
        <w:fldChar w:fldCharType="begin"/>
      </w:r>
      <w:r>
        <w:instrText xml:space="preserve"> REF _Ref370217503 \r \h </w:instrText>
      </w:r>
      <w:r w:rsidR="00BF2FE6">
        <w:fldChar w:fldCharType="separate"/>
      </w:r>
      <w:r w:rsidR="00C244BF">
        <w:t>5.3.1.2</w:t>
      </w:r>
      <w:r w:rsidR="00BF2FE6">
        <w:fldChar w:fldCharType="end"/>
      </w:r>
      <w:r>
        <w:t>. Use the QBP^Q13^QPB_Q13 Message structure.</w:t>
      </w:r>
    </w:p>
    <w:p w14:paraId="6A9C3312" w14:textId="77777777" w:rsidR="00E921A2" w:rsidRPr="00121095" w:rsidRDefault="00E921A2">
      <w:pPr>
        <w:pStyle w:val="MsgTableCaption"/>
      </w:pPr>
      <w:r w:rsidRPr="00121095">
        <w:t>RTB^K13^RTB_K13: Table Based Response</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0235F39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5601C7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330124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6396DC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4364D08" w14:textId="77777777" w:rsidR="00E921A2" w:rsidRPr="00121095" w:rsidRDefault="00E921A2">
            <w:pPr>
              <w:pStyle w:val="MsgTableHeader"/>
              <w:jc w:val="center"/>
              <w:rPr>
                <w:lang w:val="en-US"/>
              </w:rPr>
            </w:pPr>
            <w:r w:rsidRPr="00121095">
              <w:rPr>
                <w:lang w:val="en-US"/>
              </w:rPr>
              <w:t>Sec Ref</w:t>
            </w:r>
          </w:p>
        </w:tc>
      </w:tr>
      <w:tr w:rsidR="00E921A2" w:rsidRPr="00E921A2" w14:paraId="4A2F47E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ACFA15A"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A6DF94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801D64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985B9A1" w14:textId="77777777" w:rsidR="00E921A2" w:rsidRPr="00121095" w:rsidRDefault="00E921A2">
            <w:pPr>
              <w:pStyle w:val="MsgTableBody"/>
              <w:jc w:val="center"/>
            </w:pPr>
            <w:r w:rsidRPr="00121095">
              <w:t>2.15.9</w:t>
            </w:r>
          </w:p>
        </w:tc>
      </w:tr>
      <w:tr w:rsidR="00E921A2" w:rsidRPr="00E921A2" w14:paraId="73EA2F1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2E650C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B565F7"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2158A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AF4F" w14:textId="77777777" w:rsidR="00E921A2" w:rsidRPr="00121095" w:rsidRDefault="00E921A2">
            <w:pPr>
              <w:pStyle w:val="MsgTableBody"/>
              <w:jc w:val="center"/>
            </w:pPr>
            <w:r w:rsidRPr="00121095">
              <w:t>2.15.12</w:t>
            </w:r>
          </w:p>
        </w:tc>
      </w:tr>
      <w:tr w:rsidR="00E921A2" w:rsidRPr="00E921A2" w14:paraId="6527346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1D1A1B"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97F8A26"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CE3B5E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C59664" w14:textId="77777777" w:rsidR="00E921A2" w:rsidRPr="00121095" w:rsidRDefault="00E921A2">
            <w:pPr>
              <w:pStyle w:val="MsgTableBody"/>
              <w:jc w:val="center"/>
            </w:pPr>
            <w:r w:rsidRPr="00121095">
              <w:t>2.14.13</w:t>
            </w:r>
          </w:p>
        </w:tc>
      </w:tr>
      <w:tr w:rsidR="00E921A2" w:rsidRPr="00E921A2" w14:paraId="1B6FA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11FE2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94EFFFE"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6BFA27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C89E5A" w14:textId="77777777" w:rsidR="00E921A2" w:rsidRPr="00121095" w:rsidRDefault="00E921A2">
            <w:pPr>
              <w:pStyle w:val="MsgTableBody"/>
              <w:jc w:val="center"/>
            </w:pPr>
            <w:r w:rsidRPr="00121095">
              <w:t>2.15.8</w:t>
            </w:r>
          </w:p>
        </w:tc>
      </w:tr>
      <w:tr w:rsidR="00E921A2" w:rsidRPr="00E921A2" w14:paraId="408C79C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08CED4"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5DF35C6D"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C2DB1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FB2377" w14:textId="77777777" w:rsidR="00E921A2" w:rsidRPr="00121095" w:rsidRDefault="00E921A2">
            <w:pPr>
              <w:pStyle w:val="MsgTableBody"/>
              <w:jc w:val="center"/>
            </w:pPr>
            <w:r w:rsidRPr="00121095">
              <w:t>2.15.5</w:t>
            </w:r>
          </w:p>
        </w:tc>
      </w:tr>
      <w:tr w:rsidR="00E921A2" w:rsidRPr="00E921A2" w14:paraId="0D9947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28903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30C43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4E5AF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822384" w14:textId="77777777" w:rsidR="00E921A2" w:rsidRPr="00121095" w:rsidRDefault="00E921A2">
            <w:pPr>
              <w:pStyle w:val="MsgTableBody"/>
              <w:jc w:val="center"/>
            </w:pPr>
            <w:r w:rsidRPr="00121095">
              <w:t>5.4.2</w:t>
            </w:r>
          </w:p>
        </w:tc>
      </w:tr>
      <w:tr w:rsidR="00E921A2" w:rsidRPr="00E921A2" w14:paraId="54A16E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69728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45B11DE" w14:textId="77777777" w:rsidR="00E921A2" w:rsidRPr="00121095" w:rsidRDefault="00E921A2">
            <w:pPr>
              <w:pStyle w:val="MsgTableBody"/>
            </w:pPr>
            <w:r w:rsidRPr="00121095">
              <w:t>Query Definition Segment</w:t>
            </w:r>
          </w:p>
        </w:tc>
        <w:tc>
          <w:tcPr>
            <w:tcW w:w="864" w:type="dxa"/>
            <w:tcBorders>
              <w:top w:val="dotted" w:sz="4" w:space="0" w:color="auto"/>
              <w:left w:val="nil"/>
              <w:bottom w:val="dotted" w:sz="4" w:space="0" w:color="auto"/>
              <w:right w:val="nil"/>
            </w:tcBorders>
            <w:shd w:val="clear" w:color="auto" w:fill="FFFFFF"/>
          </w:tcPr>
          <w:p w14:paraId="34C911F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22F68" w14:textId="77777777" w:rsidR="00E921A2" w:rsidRPr="00121095" w:rsidRDefault="00E921A2">
            <w:pPr>
              <w:pStyle w:val="MsgTableBody"/>
              <w:jc w:val="center"/>
            </w:pPr>
            <w:r w:rsidRPr="00121095">
              <w:t>5.5.4</w:t>
            </w:r>
          </w:p>
        </w:tc>
      </w:tr>
      <w:tr w:rsidR="00E921A2" w:rsidRPr="00E921A2" w14:paraId="61382C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2BC15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9A41F5C"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853EB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8180D4" w14:textId="77777777" w:rsidR="00E921A2" w:rsidRPr="00121095" w:rsidRDefault="00E921A2">
            <w:pPr>
              <w:pStyle w:val="MsgTableBody"/>
              <w:jc w:val="center"/>
            </w:pPr>
          </w:p>
        </w:tc>
      </w:tr>
      <w:tr w:rsidR="00E921A2" w:rsidRPr="00E921A2" w14:paraId="7AB9B3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18514E"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16F3FB99"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2907E3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AB3FC2" w14:textId="77777777" w:rsidR="00E921A2" w:rsidRPr="00121095" w:rsidRDefault="00E921A2">
            <w:pPr>
              <w:pStyle w:val="MsgTableBody"/>
              <w:jc w:val="center"/>
            </w:pPr>
            <w:r w:rsidRPr="00121095">
              <w:t>5.5.5.6</w:t>
            </w:r>
          </w:p>
        </w:tc>
      </w:tr>
      <w:tr w:rsidR="00E921A2" w:rsidRPr="00E921A2" w14:paraId="3BADC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25D835" w14:textId="77777777" w:rsidR="00E921A2" w:rsidRPr="00121095" w:rsidRDefault="00E921A2">
            <w:pPr>
              <w:pStyle w:val="MsgTableBody"/>
            </w:pPr>
            <w:r w:rsidRPr="00121095">
              <w:t xml:space="preserve"> [ { </w:t>
            </w:r>
            <w:hyperlink w:anchor="RDT" w:history="1">
              <w:r w:rsidRPr="00121095">
                <w:rPr>
                  <w:rStyle w:val="Hyperlink"/>
                </w:rPr>
                <w:t>RDT</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3E441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6A9C4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E40557" w14:textId="77777777" w:rsidR="00E921A2" w:rsidRPr="00121095" w:rsidRDefault="00E921A2">
            <w:pPr>
              <w:pStyle w:val="MsgTableBody"/>
              <w:jc w:val="center"/>
            </w:pPr>
            <w:r w:rsidRPr="00121095">
              <w:t>5.5.6</w:t>
            </w:r>
          </w:p>
        </w:tc>
      </w:tr>
      <w:tr w:rsidR="00E921A2" w:rsidRPr="00E921A2" w14:paraId="4BD7AB5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998C7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1AD6C78"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52711E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E5E038" w14:textId="77777777" w:rsidR="00E921A2" w:rsidRPr="00121095" w:rsidRDefault="00E921A2">
            <w:pPr>
              <w:pStyle w:val="MsgTableBody"/>
              <w:jc w:val="center"/>
            </w:pPr>
          </w:p>
        </w:tc>
      </w:tr>
      <w:tr w:rsidR="00E921A2" w:rsidRPr="00E921A2" w14:paraId="2563EA0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BD62BF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2623F88"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E2C2E3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FF56D04" w14:textId="77777777" w:rsidR="00E921A2" w:rsidRPr="00121095" w:rsidRDefault="00E921A2">
            <w:pPr>
              <w:pStyle w:val="MsgTableBody"/>
              <w:jc w:val="center"/>
            </w:pPr>
            <w:r w:rsidRPr="00121095">
              <w:t>2.15.4</w:t>
            </w:r>
          </w:p>
        </w:tc>
      </w:tr>
    </w:tbl>
    <w:p w14:paraId="0516C606" w14:textId="77777777" w:rsidR="0049558B" w:rsidRDefault="0049558B">
      <w:pPr>
        <w:pStyle w:val="NormalIndented"/>
      </w:pPr>
      <w:bookmarkStart w:id="240" w:name="_Ref4656702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D51E46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5B78ABA" w14:textId="77777777" w:rsidR="0049558B" w:rsidRDefault="0049558B" w:rsidP="00381A24">
            <w:pPr>
              <w:pStyle w:val="ACK-ChoreographyHeader"/>
            </w:pPr>
            <w:r>
              <w:t>Acknowledgement Choreography</w:t>
            </w:r>
          </w:p>
        </w:tc>
      </w:tr>
      <w:tr w:rsidR="0049558B" w14:paraId="1B6EFA59"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9B40D4C" w14:textId="77777777" w:rsidR="0049558B" w:rsidRDefault="0049558B" w:rsidP="00381A24">
            <w:pPr>
              <w:pStyle w:val="ACK-ChoreographyHeader"/>
            </w:pPr>
            <w:r w:rsidRPr="00121095">
              <w:t>RTB^K13^RTB_K13</w:t>
            </w:r>
          </w:p>
        </w:tc>
      </w:tr>
      <w:tr w:rsidR="0049558B" w14:paraId="539F86C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B86E4B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5101767B"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02B2E64" w14:textId="77777777" w:rsidR="0049558B" w:rsidRDefault="0049558B" w:rsidP="00381A24">
            <w:pPr>
              <w:pStyle w:val="ACK-ChoreographyBody"/>
            </w:pPr>
            <w:r>
              <w:t>Field value: Enhanced mode</w:t>
            </w:r>
          </w:p>
        </w:tc>
      </w:tr>
      <w:tr w:rsidR="0049558B" w14:paraId="46777B8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0228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2FDC9182"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BC701D7"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C9E783C" w14:textId="77777777" w:rsidR="0049558B" w:rsidRDefault="0049558B" w:rsidP="00381A24">
            <w:pPr>
              <w:pStyle w:val="ACK-ChoreographyBody"/>
            </w:pPr>
            <w:r>
              <w:t>AL, SU, ER</w:t>
            </w:r>
          </w:p>
        </w:tc>
      </w:tr>
      <w:tr w:rsidR="0049558B" w14:paraId="0B37910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0CB9D5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E5F4F7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39789206"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186CB71" w14:textId="77777777" w:rsidR="0049558B" w:rsidRDefault="0049558B" w:rsidP="00381A24">
            <w:pPr>
              <w:pStyle w:val="ACK-ChoreographyBody"/>
            </w:pPr>
            <w:r>
              <w:t>AL</w:t>
            </w:r>
          </w:p>
        </w:tc>
      </w:tr>
      <w:tr w:rsidR="0049558B" w14:paraId="378A7F8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DC3B7B8"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86C098E"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3B73BD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17807EBB" w14:textId="77777777" w:rsidR="0049558B" w:rsidRDefault="0049558B" w:rsidP="00381A24">
            <w:pPr>
              <w:pStyle w:val="ACK-ChoreographyBody"/>
            </w:pPr>
            <w:r>
              <w:rPr>
                <w:szCs w:val="16"/>
              </w:rPr>
              <w:t>ACK^K13^ACK</w:t>
            </w:r>
          </w:p>
        </w:tc>
      </w:tr>
      <w:tr w:rsidR="0049558B" w14:paraId="514F8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74C708E"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86EF19"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58F610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388B4129" w14:textId="77777777" w:rsidR="0049558B" w:rsidRDefault="0049558B" w:rsidP="00381A24">
            <w:pPr>
              <w:pStyle w:val="ACK-ChoreographyBody"/>
            </w:pPr>
            <w:r>
              <w:t>-</w:t>
            </w:r>
          </w:p>
        </w:tc>
      </w:tr>
    </w:tbl>
    <w:p w14:paraId="739549CE" w14:textId="77777777" w:rsidR="0049558B" w:rsidRDefault="0049558B">
      <w:pPr>
        <w:pStyle w:val="NormalIndented"/>
      </w:pPr>
    </w:p>
    <w:p w14:paraId="413D61DE" w14:textId="77777777" w:rsidR="00E921A2" w:rsidRPr="00121095" w:rsidRDefault="00E921A2">
      <w:pPr>
        <w:pStyle w:val="NormalIndented"/>
      </w:pPr>
      <w:r w:rsidRPr="00121095">
        <w:t xml:space="preserve">The RTB_K13 supports a Tabular Response to the QBP and contains the MSH, MSA, ERR, QAK, QPD, RDF, RDT and the DSC.  Its default trigger event is K13.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 xml:space="preserve">. </w:t>
      </w:r>
    </w:p>
    <w:p w14:paraId="6AE04934" w14:textId="77777777" w:rsidR="00E921A2" w:rsidRPr="00121095" w:rsidRDefault="00E921A2">
      <w:pPr>
        <w:pStyle w:val="NormalIndented"/>
      </w:pPr>
      <w:r w:rsidRPr="00121095">
        <w:lastRenderedPageBreak/>
        <w:t xml:space="preserve">The RTB_K13 structure requires that, if any RDT segments are returned, they be preceded by an RDF segment containing the row definition specification for the RDT segments.  If no RDF was sent in the query, the default RDF is returned in the RTB_K13. </w:t>
      </w:r>
    </w:p>
    <w:p w14:paraId="39653BA3" w14:textId="77777777" w:rsidR="00E921A2" w:rsidRPr="00121095"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7BADBDD8" w14:textId="77777777" w:rsidR="00E921A2" w:rsidRPr="00121095" w:rsidRDefault="00E921A2">
      <w:pPr>
        <w:pStyle w:val="Heading3"/>
      </w:pPr>
      <w:bookmarkStart w:id="241" w:name="_QBP/RDY_–_query"/>
      <w:bookmarkStart w:id="242" w:name="_Ref478807850"/>
      <w:bookmarkStart w:id="243" w:name="_Toc495483548"/>
      <w:bookmarkStart w:id="244" w:name="_Toc24273770"/>
      <w:bookmarkStart w:id="245" w:name="_Toc41280977"/>
      <w:bookmarkStart w:id="246" w:name="_Toc43004339"/>
      <w:bookmarkStart w:id="247" w:name="_Toc148083070"/>
      <w:bookmarkEnd w:id="241"/>
      <w:r w:rsidRPr="00121095">
        <w:t>QBP/RDY – query by parameter/display response (events vary)</w:t>
      </w:r>
      <w:bookmarkEnd w:id="242"/>
      <w:bookmarkEnd w:id="243"/>
      <w:bookmarkEnd w:id="244"/>
      <w:bookmarkEnd w:id="245"/>
      <w:bookmarkEnd w:id="246"/>
      <w:bookmarkEnd w:id="247"/>
      <w:r w:rsidR="00BF2FE6" w:rsidRPr="00121095">
        <w:fldChar w:fldCharType="begin"/>
      </w:r>
      <w:r w:rsidRPr="00121095">
        <w:instrText xml:space="preserve"> XE "QBP" </w:instrText>
      </w:r>
      <w:r w:rsidR="00BF2FE6" w:rsidRPr="00121095">
        <w:fldChar w:fldCharType="end"/>
      </w:r>
      <w:r w:rsidR="00BF2FE6" w:rsidRPr="00121095">
        <w:fldChar w:fldCharType="begin"/>
      </w:r>
      <w:r w:rsidRPr="00121095">
        <w:instrText xml:space="preserve"> XE "RDY" </w:instrText>
      </w:r>
      <w:r w:rsidR="00BF2FE6" w:rsidRPr="00121095">
        <w:fldChar w:fldCharType="end"/>
      </w:r>
      <w:r w:rsidR="00BF2FE6" w:rsidRPr="00121095">
        <w:fldChar w:fldCharType="begin"/>
      </w:r>
      <w:r w:rsidRPr="00121095">
        <w:instrText xml:space="preserve"> XE "Messages:QBP" </w:instrText>
      </w:r>
      <w:r w:rsidR="00BF2FE6" w:rsidRPr="00121095">
        <w:fldChar w:fldCharType="end"/>
      </w:r>
      <w:r w:rsidR="00BF2FE6" w:rsidRPr="00121095">
        <w:fldChar w:fldCharType="begin"/>
      </w:r>
      <w:r w:rsidRPr="00121095">
        <w:instrText xml:space="preserve"> XE "Messages:RDY" </w:instrText>
      </w:r>
      <w:r w:rsidR="00BF2FE6" w:rsidRPr="00121095">
        <w:fldChar w:fldCharType="end"/>
      </w:r>
    </w:p>
    <w:p w14:paraId="5358FB4F" w14:textId="77777777" w:rsidR="00E921A2" w:rsidRPr="00121095" w:rsidRDefault="00E921A2">
      <w:pPr>
        <w:pStyle w:val="MsgTableCaption"/>
      </w:pPr>
      <w:r w:rsidRPr="00121095">
        <w:t>QBP^Q15^QBP_Q15: Query By Parameter</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EAAEE6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7ADD8A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35D0EB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409E44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A8796A4" w14:textId="77777777" w:rsidR="00E921A2" w:rsidRPr="00121095" w:rsidRDefault="00E921A2">
            <w:pPr>
              <w:pStyle w:val="MsgTableHeader"/>
              <w:jc w:val="center"/>
              <w:rPr>
                <w:lang w:val="en-US"/>
              </w:rPr>
            </w:pPr>
            <w:r w:rsidRPr="00121095">
              <w:rPr>
                <w:lang w:val="en-US"/>
              </w:rPr>
              <w:t>Sec Ref</w:t>
            </w:r>
          </w:p>
        </w:tc>
      </w:tr>
      <w:tr w:rsidR="00E921A2" w:rsidRPr="00E921A2" w14:paraId="0275593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E89345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AAEE8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88CF4E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29B14AF" w14:textId="77777777" w:rsidR="00E921A2" w:rsidRPr="00121095" w:rsidRDefault="00E921A2">
            <w:pPr>
              <w:pStyle w:val="MsgTableBody"/>
              <w:jc w:val="center"/>
            </w:pPr>
            <w:r w:rsidRPr="00121095">
              <w:t>2.15.9</w:t>
            </w:r>
          </w:p>
        </w:tc>
      </w:tr>
      <w:tr w:rsidR="00E921A2" w:rsidRPr="00E921A2" w14:paraId="2C42FC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C4C1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2F5E7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2485C8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12FB65" w14:textId="77777777" w:rsidR="00E921A2" w:rsidRPr="00121095" w:rsidRDefault="00E921A2">
            <w:pPr>
              <w:pStyle w:val="MsgTableBody"/>
              <w:jc w:val="center"/>
            </w:pPr>
            <w:r w:rsidRPr="00121095">
              <w:t>2.15.12</w:t>
            </w:r>
          </w:p>
        </w:tc>
      </w:tr>
      <w:tr w:rsidR="00E921A2" w:rsidRPr="00E921A2" w14:paraId="1E503A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D6E38E"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EE48B8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0C9F5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EDC8E69" w14:textId="77777777" w:rsidR="00E921A2" w:rsidRPr="00121095" w:rsidRDefault="00E921A2">
            <w:pPr>
              <w:pStyle w:val="MsgTableBody"/>
              <w:jc w:val="center"/>
            </w:pPr>
            <w:r w:rsidRPr="00121095">
              <w:t>2.14.13</w:t>
            </w:r>
          </w:p>
        </w:tc>
      </w:tr>
      <w:tr w:rsidR="00E921A2" w:rsidRPr="00E921A2" w14:paraId="625062C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4BB27"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0FEC8A28"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007CE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1748CB" w14:textId="77777777" w:rsidR="00E921A2" w:rsidRPr="00121095" w:rsidRDefault="00E921A2">
            <w:pPr>
              <w:pStyle w:val="MsgTableBody"/>
              <w:jc w:val="center"/>
            </w:pPr>
            <w:r w:rsidRPr="00121095">
              <w:t>5.5.4</w:t>
            </w:r>
          </w:p>
        </w:tc>
      </w:tr>
      <w:tr w:rsidR="00E921A2" w:rsidRPr="00E921A2" w14:paraId="40DAA5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EB034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E8919C"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F26BB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7EA0D" w14:textId="77777777" w:rsidR="00E921A2" w:rsidRPr="00121095" w:rsidRDefault="00E921A2">
            <w:pPr>
              <w:pStyle w:val="MsgTableBody"/>
              <w:jc w:val="center"/>
            </w:pPr>
          </w:p>
        </w:tc>
      </w:tr>
      <w:tr w:rsidR="00E921A2" w:rsidRPr="00E921A2" w14:paraId="3430C3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178257" w14:textId="77777777" w:rsidR="00E921A2" w:rsidRPr="00121095" w:rsidRDefault="00000000">
            <w:pPr>
              <w:pStyle w:val="MsgTableBody"/>
            </w:pPr>
            <w:hyperlink w:anchor="RCP" w:history="1">
              <w:r w:rsidR="00E921A2" w:rsidRPr="00121095">
                <w:rPr>
                  <w:rStyle w:val="Hyperlink"/>
                  <w:sz w:val="14"/>
                </w:rPr>
                <w:t>RCP</w:t>
              </w:r>
            </w:hyperlink>
          </w:p>
        </w:tc>
        <w:tc>
          <w:tcPr>
            <w:tcW w:w="4320" w:type="dxa"/>
            <w:tcBorders>
              <w:top w:val="dotted" w:sz="4" w:space="0" w:color="auto"/>
              <w:left w:val="nil"/>
              <w:bottom w:val="dotted" w:sz="4" w:space="0" w:color="auto"/>
              <w:right w:val="nil"/>
            </w:tcBorders>
            <w:shd w:val="clear" w:color="auto" w:fill="FFFFFF"/>
          </w:tcPr>
          <w:p w14:paraId="63F0076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0A59561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493987" w14:textId="77777777" w:rsidR="00E921A2" w:rsidRPr="00121095" w:rsidRDefault="00E921A2">
            <w:pPr>
              <w:pStyle w:val="MsgTableBody"/>
              <w:jc w:val="center"/>
            </w:pPr>
            <w:r w:rsidRPr="00121095">
              <w:t>5.5.6</w:t>
            </w:r>
          </w:p>
        </w:tc>
      </w:tr>
      <w:tr w:rsidR="00E921A2" w:rsidRPr="00E921A2" w14:paraId="70D7908E"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DBDE048"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852190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097DAF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CB82E5D" w14:textId="77777777" w:rsidR="00E921A2" w:rsidRPr="00121095" w:rsidRDefault="00E921A2">
            <w:pPr>
              <w:pStyle w:val="MsgTableBody"/>
              <w:jc w:val="center"/>
            </w:pPr>
            <w:r w:rsidRPr="00121095">
              <w:t>2.15.14</w:t>
            </w:r>
          </w:p>
        </w:tc>
      </w:tr>
    </w:tbl>
    <w:p w14:paraId="18D191A6"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E9FD14F"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ACD3CBC" w14:textId="77777777" w:rsidR="0049558B" w:rsidRDefault="0049558B" w:rsidP="00381A24">
            <w:pPr>
              <w:pStyle w:val="ACK-ChoreographyHeader"/>
            </w:pPr>
            <w:r>
              <w:t>Acknowledgement Choreography</w:t>
            </w:r>
          </w:p>
        </w:tc>
      </w:tr>
      <w:tr w:rsidR="0049558B" w14:paraId="698AD4A1" w14:textId="77777777" w:rsidTr="007D495C">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42DBBD0" w14:textId="77777777" w:rsidR="0049558B" w:rsidRDefault="0049558B" w:rsidP="00381A24">
            <w:pPr>
              <w:pStyle w:val="ACK-ChoreographyHeader"/>
            </w:pPr>
            <w:r w:rsidRPr="00121095">
              <w:t>QBP^Q15^QBP_Q15</w:t>
            </w:r>
          </w:p>
        </w:tc>
      </w:tr>
      <w:tr w:rsidR="0049558B" w14:paraId="21169356"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0E0C1BED"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01981B1C"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4354A3A4" w14:textId="77777777" w:rsidR="0049558B" w:rsidRDefault="0049558B" w:rsidP="00381A24">
            <w:pPr>
              <w:pStyle w:val="ACK-ChoreographyBody"/>
            </w:pPr>
            <w:r>
              <w:t>Field value: Enhanced mode</w:t>
            </w:r>
          </w:p>
        </w:tc>
      </w:tr>
      <w:tr w:rsidR="0049558B" w14:paraId="6364B4A1"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A1F177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5D52108"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C60E4E2"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C3975B0" w14:textId="77777777" w:rsidR="0049558B" w:rsidRDefault="0049558B" w:rsidP="00381A24">
            <w:pPr>
              <w:pStyle w:val="ACK-ChoreographyBody"/>
            </w:pPr>
            <w:r>
              <w:t>AL, SU, ER</w:t>
            </w:r>
          </w:p>
        </w:tc>
      </w:tr>
      <w:tr w:rsidR="0049558B" w14:paraId="244794E9"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29728092"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8BB3316"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30A3A8DC"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191DFE8" w14:textId="77777777" w:rsidR="0049558B" w:rsidRDefault="0049558B" w:rsidP="00381A24">
            <w:pPr>
              <w:pStyle w:val="ACK-ChoreographyBody"/>
            </w:pPr>
            <w:r>
              <w:t>AL</w:t>
            </w:r>
          </w:p>
        </w:tc>
      </w:tr>
      <w:tr w:rsidR="0049558B" w14:paraId="56F448F4"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69286903"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4E518509"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8698828"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39930DB" w14:textId="77777777" w:rsidR="0049558B" w:rsidRDefault="0049558B" w:rsidP="00381A24">
            <w:pPr>
              <w:pStyle w:val="ACK-ChoreographyBody"/>
            </w:pPr>
            <w:r>
              <w:rPr>
                <w:szCs w:val="16"/>
              </w:rPr>
              <w:t>ACK^Q15^ACK</w:t>
            </w:r>
          </w:p>
        </w:tc>
      </w:tr>
      <w:tr w:rsidR="0049558B" w14:paraId="7CD8CCB2" w14:textId="77777777" w:rsidTr="007D495C">
        <w:trPr>
          <w:jc w:val="center"/>
        </w:trPr>
        <w:tc>
          <w:tcPr>
            <w:tcW w:w="1458" w:type="dxa"/>
            <w:tcBorders>
              <w:top w:val="single" w:sz="4" w:space="0" w:color="auto"/>
              <w:left w:val="single" w:sz="4" w:space="0" w:color="auto"/>
              <w:bottom w:val="single" w:sz="4" w:space="0" w:color="auto"/>
              <w:right w:val="single" w:sz="4" w:space="0" w:color="auto"/>
            </w:tcBorders>
            <w:hideMark/>
          </w:tcPr>
          <w:p w14:paraId="749F9B2B"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10BB5B" w14:textId="77777777" w:rsidR="0049558B" w:rsidRDefault="0049558B" w:rsidP="00381A24">
            <w:pPr>
              <w:pStyle w:val="ACK-ChoreographyBody"/>
            </w:pPr>
            <w:r w:rsidRPr="00121095">
              <w:t>RDY^K15^RDY_K15</w:t>
            </w:r>
          </w:p>
        </w:tc>
        <w:tc>
          <w:tcPr>
            <w:tcW w:w="1929" w:type="dxa"/>
            <w:tcBorders>
              <w:top w:val="single" w:sz="4" w:space="0" w:color="auto"/>
              <w:left w:val="single" w:sz="4" w:space="0" w:color="auto"/>
              <w:bottom w:val="single" w:sz="4" w:space="0" w:color="auto"/>
              <w:right w:val="single" w:sz="4" w:space="0" w:color="auto"/>
            </w:tcBorders>
            <w:hideMark/>
          </w:tcPr>
          <w:p w14:paraId="5EF059EA" w14:textId="77777777" w:rsidR="0049558B" w:rsidRDefault="0049558B" w:rsidP="00381A24">
            <w:pPr>
              <w:pStyle w:val="ACK-ChoreographyBody"/>
            </w:pPr>
            <w:r w:rsidRPr="00121095">
              <w:t>RDY^K15^RDY_K15</w:t>
            </w:r>
          </w:p>
        </w:tc>
        <w:tc>
          <w:tcPr>
            <w:tcW w:w="1984" w:type="dxa"/>
            <w:tcBorders>
              <w:top w:val="single" w:sz="4" w:space="0" w:color="auto"/>
              <w:left w:val="single" w:sz="4" w:space="0" w:color="auto"/>
              <w:bottom w:val="single" w:sz="4" w:space="0" w:color="auto"/>
              <w:right w:val="single" w:sz="4" w:space="0" w:color="auto"/>
            </w:tcBorders>
            <w:hideMark/>
          </w:tcPr>
          <w:p w14:paraId="45B64744" w14:textId="77777777" w:rsidR="0049558B" w:rsidRDefault="0049558B" w:rsidP="00381A24">
            <w:pPr>
              <w:pStyle w:val="ACK-ChoreographyBody"/>
            </w:pPr>
            <w:r w:rsidRPr="00121095">
              <w:t>RDY^K15^RDY_K15</w:t>
            </w:r>
          </w:p>
        </w:tc>
      </w:tr>
    </w:tbl>
    <w:p w14:paraId="2431D66E" w14:textId="77777777" w:rsidR="0049558B" w:rsidRDefault="0049558B">
      <w:pPr>
        <w:pStyle w:val="NormalIndented"/>
      </w:pPr>
    </w:p>
    <w:p w14:paraId="26FC06EA" w14:textId="77777777" w:rsidR="00E921A2" w:rsidRPr="00121095" w:rsidRDefault="00E921A2">
      <w:pPr>
        <w:pStyle w:val="NormalIndented"/>
      </w:pPr>
      <w:r w:rsidRPr="00121095">
        <w:t xml:space="preserve">The QBP_Q15 structure supports a Display Response and contains the MSH, QPD, RCP, and DSC segments.  Its default trigger event is Q15.  A standard or site-defined query may use this trigger event or may specify a unique trigger event value in its Query Profile.  If a unique trigger event value is chosen for a site-defined query, that value SHALL begin with </w:t>
      </w:r>
      <w:r w:rsidRPr="00121095">
        <w:rPr>
          <w:b/>
        </w:rPr>
        <w:t>Z</w:t>
      </w:r>
      <w:r w:rsidRPr="00121095">
        <w:t>.</w:t>
      </w:r>
    </w:p>
    <w:p w14:paraId="2DA20764" w14:textId="77777777" w:rsidR="00E921A2" w:rsidRPr="00121095" w:rsidRDefault="00E921A2">
      <w:pPr>
        <w:pStyle w:val="MsgTableCaption"/>
      </w:pPr>
      <w:r w:rsidRPr="00121095">
        <w:t>RDY^K15^RDY_K15: Display Based Response</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E176CB3"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C024CA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F42E3B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427409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0E5E1E1" w14:textId="77777777" w:rsidR="00E921A2" w:rsidRPr="00121095" w:rsidRDefault="00E921A2">
            <w:pPr>
              <w:pStyle w:val="MsgTableHeader"/>
              <w:jc w:val="center"/>
              <w:rPr>
                <w:lang w:val="en-US"/>
              </w:rPr>
            </w:pPr>
            <w:r w:rsidRPr="00121095">
              <w:rPr>
                <w:lang w:val="en-US"/>
              </w:rPr>
              <w:t>Sec Ref</w:t>
            </w:r>
          </w:p>
        </w:tc>
      </w:tr>
      <w:tr w:rsidR="00E921A2" w:rsidRPr="00E921A2" w14:paraId="2A752B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3B1E18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A25AAFE"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21DBFE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78424" w14:textId="77777777" w:rsidR="00E921A2" w:rsidRPr="00121095" w:rsidRDefault="00E921A2">
            <w:pPr>
              <w:pStyle w:val="MsgTableBody"/>
              <w:jc w:val="center"/>
            </w:pPr>
            <w:r w:rsidRPr="00121095">
              <w:t>2.15.9</w:t>
            </w:r>
          </w:p>
        </w:tc>
      </w:tr>
      <w:tr w:rsidR="00E921A2" w:rsidRPr="00E921A2" w14:paraId="153E32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85F9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17E6F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6056E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6DD2D6" w14:textId="77777777" w:rsidR="00E921A2" w:rsidRPr="00121095" w:rsidRDefault="00E921A2">
            <w:pPr>
              <w:pStyle w:val="MsgTableBody"/>
              <w:jc w:val="center"/>
            </w:pPr>
            <w:r w:rsidRPr="00121095">
              <w:t>2.15.12</w:t>
            </w:r>
          </w:p>
        </w:tc>
      </w:tr>
      <w:tr w:rsidR="00E921A2" w:rsidRPr="00E921A2" w14:paraId="279887C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276BF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966143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C23276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AB5995" w14:textId="77777777" w:rsidR="00E921A2" w:rsidRPr="00121095" w:rsidRDefault="00E921A2">
            <w:pPr>
              <w:pStyle w:val="MsgTableBody"/>
              <w:jc w:val="center"/>
            </w:pPr>
            <w:r w:rsidRPr="00121095">
              <w:t>2.14.13</w:t>
            </w:r>
          </w:p>
        </w:tc>
      </w:tr>
      <w:tr w:rsidR="00E921A2" w:rsidRPr="00E921A2" w14:paraId="227CE5F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9D2D91"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5E9D27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163C01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0B2AFD" w14:textId="77777777" w:rsidR="00E921A2" w:rsidRPr="00121095" w:rsidRDefault="00E921A2">
            <w:pPr>
              <w:pStyle w:val="MsgTableBody"/>
              <w:jc w:val="center"/>
            </w:pPr>
            <w:r w:rsidRPr="00121095">
              <w:t>2.15.8</w:t>
            </w:r>
          </w:p>
        </w:tc>
      </w:tr>
      <w:tr w:rsidR="00E921A2" w:rsidRPr="00E921A2" w14:paraId="5A74777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8F9F42" w14:textId="77777777" w:rsidR="00E921A2" w:rsidRPr="00121095" w:rsidRDefault="00E921A2">
            <w:pPr>
              <w:pStyle w:val="MsgTableBody"/>
            </w:pPr>
            <w:r w:rsidRPr="00121095">
              <w:t>[</w:t>
            </w:r>
            <w:r w:rsidR="008D5CA4">
              <w:t>{</w:t>
            </w:r>
            <w:r w:rsidRPr="00121095">
              <w:t xml:space="preserve"> ERR </w:t>
            </w:r>
            <w:r w:rsidR="008D5CA4">
              <w:t>}</w:t>
            </w:r>
            <w:r w:rsidRPr="00121095">
              <w:t>]</w:t>
            </w:r>
          </w:p>
        </w:tc>
        <w:tc>
          <w:tcPr>
            <w:tcW w:w="4320" w:type="dxa"/>
            <w:tcBorders>
              <w:top w:val="dotted" w:sz="4" w:space="0" w:color="auto"/>
              <w:left w:val="nil"/>
              <w:bottom w:val="dotted" w:sz="4" w:space="0" w:color="auto"/>
              <w:right w:val="nil"/>
            </w:tcBorders>
            <w:shd w:val="clear" w:color="auto" w:fill="FFFFFF"/>
          </w:tcPr>
          <w:p w14:paraId="1CDD6EFC"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75F7826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518BFF" w14:textId="77777777" w:rsidR="00E921A2" w:rsidRPr="00121095" w:rsidRDefault="00E921A2">
            <w:pPr>
              <w:pStyle w:val="MsgTableBody"/>
              <w:jc w:val="center"/>
            </w:pPr>
            <w:r w:rsidRPr="00121095">
              <w:t>2.15.5</w:t>
            </w:r>
          </w:p>
        </w:tc>
      </w:tr>
      <w:tr w:rsidR="00E921A2" w:rsidRPr="00E921A2" w14:paraId="33BABE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193660"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F47E8A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04B518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6A5139" w14:textId="77777777" w:rsidR="00E921A2" w:rsidRPr="00121095" w:rsidRDefault="00E921A2">
            <w:pPr>
              <w:pStyle w:val="MsgTableBody"/>
              <w:jc w:val="center"/>
            </w:pPr>
            <w:r w:rsidRPr="00121095">
              <w:t>5.4.2</w:t>
            </w:r>
          </w:p>
        </w:tc>
      </w:tr>
      <w:tr w:rsidR="00E921A2" w:rsidRPr="00E921A2" w14:paraId="00E3AF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E39F9BC"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12E7106" w14:textId="77777777" w:rsidR="00E921A2" w:rsidRPr="00121095" w:rsidRDefault="00E921A2">
            <w:pPr>
              <w:pStyle w:val="MsgTableBody"/>
            </w:pPr>
            <w:r w:rsidRPr="00121095">
              <w:t>Query Parameter Definition Segment</w:t>
            </w:r>
          </w:p>
        </w:tc>
        <w:tc>
          <w:tcPr>
            <w:tcW w:w="864" w:type="dxa"/>
            <w:tcBorders>
              <w:top w:val="dotted" w:sz="4" w:space="0" w:color="auto"/>
              <w:left w:val="nil"/>
              <w:bottom w:val="dotted" w:sz="4" w:space="0" w:color="auto"/>
              <w:right w:val="nil"/>
            </w:tcBorders>
            <w:shd w:val="clear" w:color="auto" w:fill="FFFFFF"/>
          </w:tcPr>
          <w:p w14:paraId="5DB2B0D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373B1E" w14:textId="77777777" w:rsidR="00E921A2" w:rsidRPr="00121095" w:rsidRDefault="00E921A2">
            <w:pPr>
              <w:pStyle w:val="MsgTableBody"/>
              <w:jc w:val="center"/>
            </w:pPr>
            <w:r w:rsidRPr="00121095">
              <w:t>5.5.4</w:t>
            </w:r>
          </w:p>
        </w:tc>
      </w:tr>
      <w:tr w:rsidR="00E921A2" w:rsidRPr="00E921A2" w14:paraId="2F71B7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E05875" w14:textId="77777777" w:rsidR="00E921A2" w:rsidRPr="00121095" w:rsidRDefault="00E921A2">
            <w:pPr>
              <w:pStyle w:val="MsgTableBody"/>
            </w:pPr>
            <w:r w:rsidRPr="00121095">
              <w:t xml:space="preserve">[ { </w:t>
            </w:r>
            <w:hyperlink w:anchor="DSP" w:history="1">
              <w:r w:rsidRPr="00121095">
                <w:rPr>
                  <w:rStyle w:val="Hyperlink"/>
                  <w:sz w:val="14"/>
                </w:rPr>
                <w:t>DSP</w:t>
              </w:r>
            </w:hyperlink>
            <w:r w:rsidRPr="00121095">
              <w:t xml:space="preserve"> } ]</w:t>
            </w:r>
          </w:p>
        </w:tc>
        <w:tc>
          <w:tcPr>
            <w:tcW w:w="4320" w:type="dxa"/>
            <w:tcBorders>
              <w:top w:val="dotted" w:sz="4" w:space="0" w:color="auto"/>
              <w:left w:val="nil"/>
              <w:bottom w:val="dotted" w:sz="4" w:space="0" w:color="auto"/>
              <w:right w:val="nil"/>
            </w:tcBorders>
            <w:shd w:val="clear" w:color="auto" w:fill="FFFFFF"/>
          </w:tcPr>
          <w:p w14:paraId="6EAE600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32A735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B3AFF2" w14:textId="77777777" w:rsidR="00E921A2" w:rsidRPr="00121095" w:rsidRDefault="00E921A2">
            <w:pPr>
              <w:pStyle w:val="MsgTableBody"/>
              <w:jc w:val="center"/>
            </w:pPr>
            <w:r w:rsidRPr="00121095">
              <w:t>5.5.1</w:t>
            </w:r>
          </w:p>
        </w:tc>
      </w:tr>
      <w:tr w:rsidR="00E921A2" w:rsidRPr="00E921A2" w14:paraId="498B27C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8A7C180"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6B71D06"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9E13A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0932F52" w14:textId="77777777" w:rsidR="00E921A2" w:rsidRPr="00121095" w:rsidRDefault="00E921A2">
            <w:pPr>
              <w:pStyle w:val="MsgTableBody"/>
              <w:jc w:val="center"/>
            </w:pPr>
            <w:r w:rsidRPr="00121095">
              <w:t>2.15.14</w:t>
            </w:r>
          </w:p>
        </w:tc>
      </w:tr>
    </w:tbl>
    <w:p w14:paraId="7A826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0E400CAD"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82067EE" w14:textId="77777777" w:rsidR="0049558B" w:rsidRDefault="0049558B" w:rsidP="00381A24">
            <w:pPr>
              <w:pStyle w:val="ACK-ChoreographyHeader"/>
            </w:pPr>
            <w:r>
              <w:t>Acknowledgement Choreography</w:t>
            </w:r>
          </w:p>
        </w:tc>
      </w:tr>
      <w:tr w:rsidR="0049558B" w14:paraId="20FB4E58"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A32FC06" w14:textId="77777777" w:rsidR="0049558B" w:rsidRDefault="0049558B" w:rsidP="00381A24">
            <w:pPr>
              <w:pStyle w:val="ACK-ChoreographyHeader"/>
            </w:pPr>
            <w:r w:rsidRPr="00121095">
              <w:t>RDY^K15^RDY_K15</w:t>
            </w:r>
          </w:p>
        </w:tc>
      </w:tr>
      <w:tr w:rsidR="0049558B" w14:paraId="71AD764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F9497A"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D84C068"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18D655FC" w14:textId="77777777" w:rsidR="0049558B" w:rsidRDefault="0049558B" w:rsidP="00381A24">
            <w:pPr>
              <w:pStyle w:val="ACK-ChoreographyBody"/>
            </w:pPr>
            <w:r>
              <w:t>Field value: Enhanced mode</w:t>
            </w:r>
          </w:p>
        </w:tc>
      </w:tr>
      <w:tr w:rsidR="0049558B" w14:paraId="0989112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9FFB9B"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62843390"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4BAF561"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13644A74" w14:textId="77777777" w:rsidR="0049558B" w:rsidRDefault="0049558B" w:rsidP="00381A24">
            <w:pPr>
              <w:pStyle w:val="ACK-ChoreographyBody"/>
            </w:pPr>
            <w:r>
              <w:t>AL, SU, ER</w:t>
            </w:r>
          </w:p>
        </w:tc>
      </w:tr>
      <w:tr w:rsidR="0049558B" w14:paraId="229C596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A646DF8"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29DBAAA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B2E56D4"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6BC5E984" w14:textId="77777777" w:rsidR="0049558B" w:rsidRDefault="0049558B" w:rsidP="00381A24">
            <w:pPr>
              <w:pStyle w:val="ACK-ChoreographyBody"/>
            </w:pPr>
            <w:r>
              <w:t>AL</w:t>
            </w:r>
          </w:p>
        </w:tc>
      </w:tr>
      <w:tr w:rsidR="0049558B" w14:paraId="7EB51AF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1D8B6B"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F7A760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80E51BF"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862BB37" w14:textId="77777777" w:rsidR="0049558B" w:rsidRDefault="0049558B" w:rsidP="00381A24">
            <w:pPr>
              <w:pStyle w:val="ACK-ChoreographyBody"/>
            </w:pPr>
            <w:r>
              <w:rPr>
                <w:szCs w:val="16"/>
              </w:rPr>
              <w:t>ACK^K15^ACK</w:t>
            </w:r>
          </w:p>
        </w:tc>
      </w:tr>
      <w:tr w:rsidR="0049558B" w14:paraId="27721B7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4D8B52D"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8AB366C"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2B53941E"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4066164B" w14:textId="77777777" w:rsidR="0049558B" w:rsidRDefault="0049558B" w:rsidP="00381A24">
            <w:pPr>
              <w:pStyle w:val="ACK-ChoreographyBody"/>
            </w:pPr>
            <w:r>
              <w:t>-</w:t>
            </w:r>
          </w:p>
        </w:tc>
      </w:tr>
    </w:tbl>
    <w:p w14:paraId="5F9413AB" w14:textId="77777777" w:rsidR="0049558B" w:rsidRDefault="0049558B">
      <w:pPr>
        <w:pStyle w:val="NormalIndented"/>
      </w:pPr>
    </w:p>
    <w:p w14:paraId="4EC381DA" w14:textId="77777777" w:rsidR="00E921A2" w:rsidRPr="00121095" w:rsidRDefault="00E921A2">
      <w:pPr>
        <w:pStyle w:val="NormalIndented"/>
      </w:pPr>
      <w:r w:rsidRPr="00121095">
        <w:t xml:space="preserve">The RDY_K15 supports a Display Response to the QBP and contains the MSH, MSA, ERR, QAK, DSP, and the DSC.  Its default trigger event is K15.  A standard or site-defined response may use this trigger event or may specify a unique trigger event value in its Query Profile.  If a unique trigger event value is chosen for a site-defined response, that value SHALL begin with </w:t>
      </w:r>
      <w:r w:rsidRPr="00121095">
        <w:rPr>
          <w:b/>
        </w:rPr>
        <w:t>Z</w:t>
      </w:r>
      <w:r w:rsidRPr="00121095">
        <w:t>.</w:t>
      </w:r>
    </w:p>
    <w:p w14:paraId="3D597644" w14:textId="77777777" w:rsidR="00E921A2" w:rsidRDefault="00E921A2">
      <w:pPr>
        <w:pStyle w:val="Note"/>
      </w:pPr>
      <w:r w:rsidRPr="00121095">
        <w:rPr>
          <w:b/>
        </w:rPr>
        <w:t>Note:</w:t>
      </w:r>
      <w:r w:rsidRPr="00121095">
        <w:t xml:space="preserve">  The indicated trigger events are the default values for MSH-9-2-Trigger event.  Standard and site-defined queries may use these trigger events or may specify unique trigger event values in their Query Profiles.  Unique trigger event values for site-defined queries SHALL begin with </w:t>
      </w:r>
      <w:r w:rsidRPr="00121095">
        <w:rPr>
          <w:b/>
        </w:rPr>
        <w:t>Z</w:t>
      </w:r>
      <w:r w:rsidRPr="00121095">
        <w:t>.</w:t>
      </w:r>
    </w:p>
    <w:p w14:paraId="2C1AE206" w14:textId="77777777" w:rsidR="00E921A2" w:rsidRPr="000854A8" w:rsidRDefault="00E921A2" w:rsidP="00BF5311"/>
    <w:p w14:paraId="1E5DD96C" w14:textId="77777777" w:rsidR="00E921A2" w:rsidRPr="00121095" w:rsidRDefault="00E921A2" w:rsidP="00BF5311">
      <w:pPr>
        <w:pStyle w:val="Note"/>
      </w:pPr>
      <w:bookmarkStart w:id="248" w:name="_Toc495483549"/>
      <w:bookmarkStart w:id="249" w:name="_Toc24273771"/>
      <w:bookmarkStart w:id="250" w:name="_Toc41280978"/>
      <w:bookmarkStart w:id="251" w:name="_Toc43004340"/>
      <w:bookmarkStart w:id="252" w:name="_Toc461003129"/>
      <w:bookmarkStart w:id="253" w:name="_Toc461697661"/>
      <w:bookmarkStart w:id="254" w:name="_Toc461849287"/>
      <w:bookmarkStart w:id="255" w:name="_Toc462052842"/>
      <w:bookmarkStart w:id="256" w:name="_Toc462567139"/>
      <w:bookmarkStart w:id="257" w:name="_Toc456230067"/>
      <w:bookmarkStart w:id="258" w:name="_Toc456771975"/>
      <w:bookmarkStart w:id="259" w:name="_Toc457641321"/>
      <w:bookmarkStart w:id="260" w:name="_Toc458303378"/>
      <w:bookmarkStart w:id="261" w:name="_Toc459005928"/>
      <w:bookmarkStart w:id="262" w:name="_Toc459197217"/>
      <w:bookmarkStart w:id="263" w:name="_Toc460048220"/>
      <w:bookmarkStart w:id="264" w:name="_Toc460656707"/>
      <w:bookmarkEnd w:id="240"/>
      <w:r w:rsidRPr="00121095">
        <w:rPr>
          <w:b/>
        </w:rPr>
        <w:t>Note on QBP</w:t>
      </w:r>
      <w:r w:rsidRPr="00121095">
        <w:t xml:space="preserve">: Query By Example variant:  The query by example is an extension of Query by Parameter (QBP) in which search parameters are passed by sending them in the segment which naturally carries them. A Query Profile which uses this variant SHALL replace the ellipses in the input QBP_Q11 grammar above, with the specific segments that it accepts. </w:t>
      </w:r>
    </w:p>
    <w:p w14:paraId="116AC487" w14:textId="77777777" w:rsidR="00E921A2" w:rsidRPr="00121095" w:rsidRDefault="00E921A2">
      <w:pPr>
        <w:pStyle w:val="Heading3"/>
      </w:pPr>
      <w:bookmarkStart w:id="265" w:name="_Toc148083071"/>
      <w:r w:rsidRPr="00121095">
        <w:t xml:space="preserve">QSB </w:t>
      </w:r>
      <w:r w:rsidR="00514A79">
        <w:t>–</w:t>
      </w:r>
      <w:r w:rsidRPr="00121095">
        <w:t xml:space="preserve"> Create subscription (Event Q16)</w:t>
      </w:r>
      <w:bookmarkEnd w:id="248"/>
      <w:bookmarkEnd w:id="249"/>
      <w:bookmarkEnd w:id="250"/>
      <w:bookmarkEnd w:id="251"/>
      <w:bookmarkEnd w:id="265"/>
      <w:r w:rsidR="00BF2FE6" w:rsidRPr="00121095">
        <w:fldChar w:fldCharType="begin"/>
      </w:r>
      <w:r w:rsidRPr="00121095">
        <w:instrText xml:space="preserve"> XE "Q16" </w:instrText>
      </w:r>
      <w:r w:rsidR="00BF2FE6" w:rsidRPr="00121095">
        <w:fldChar w:fldCharType="end"/>
      </w:r>
      <w:r w:rsidR="00BF2FE6" w:rsidRPr="00121095">
        <w:fldChar w:fldCharType="begin"/>
      </w:r>
      <w:r w:rsidRPr="00121095">
        <w:instrText xml:space="preserve"> XE "QSB" </w:instrText>
      </w:r>
      <w:r w:rsidR="00BF2FE6" w:rsidRPr="00121095">
        <w:fldChar w:fldCharType="end"/>
      </w:r>
      <w:r w:rsidR="00BF2FE6" w:rsidRPr="00121095">
        <w:fldChar w:fldCharType="begin"/>
      </w:r>
      <w:r w:rsidRPr="00121095">
        <w:instrText xml:space="preserve"> XE "Messages:QSB" </w:instrText>
      </w:r>
      <w:r w:rsidR="00BF2FE6" w:rsidRPr="00121095">
        <w:fldChar w:fldCharType="end"/>
      </w:r>
    </w:p>
    <w:p w14:paraId="48021CAD" w14:textId="4BCDE1B5" w:rsidR="00E921A2" w:rsidRPr="00121095" w:rsidRDefault="00E921A2">
      <w:pPr>
        <w:pStyle w:val="NormalIndented"/>
      </w:pPr>
      <w:r w:rsidRPr="00121095">
        <w:t xml:space="preserve">See section </w:t>
      </w:r>
      <w:r w:rsidR="002503D5">
        <w:fldChar w:fldCharType="begin"/>
      </w:r>
      <w:r w:rsidR="002503D5">
        <w:instrText xml:space="preserve"> REF _Ref490990086 \r \h  \* MERGEFORMAT </w:instrText>
      </w:r>
      <w:r w:rsidR="002503D5">
        <w:fldChar w:fldCharType="separate"/>
      </w:r>
      <w:r w:rsidR="00C244BF" w:rsidRPr="00C244BF">
        <w:rPr>
          <w:rStyle w:val="HyperlinkText"/>
        </w:rPr>
        <w:t>5.7</w:t>
      </w:r>
      <w:r w:rsidR="002503D5">
        <w:fldChar w:fldCharType="end"/>
      </w:r>
      <w:r w:rsidRPr="00121095">
        <w:t>, "</w:t>
      </w:r>
      <w:r w:rsidR="002503D5">
        <w:fldChar w:fldCharType="begin"/>
      </w:r>
      <w:r w:rsidR="002503D5">
        <w:instrText xml:space="preserve"> REF _Ref490990086 \h  \* MERGEFORMAT </w:instrText>
      </w:r>
      <w:r w:rsidR="002503D5">
        <w:fldChar w:fldCharType="separate"/>
      </w:r>
      <w:r w:rsidR="00C244BF" w:rsidRPr="00C244BF">
        <w:rPr>
          <w:rStyle w:val="HyperlinkText"/>
        </w:rPr>
        <w:t>PUBLISH AND SUBSCRIBE</w:t>
      </w:r>
      <w:r w:rsidR="002503D5">
        <w:fldChar w:fldCharType="end"/>
      </w:r>
      <w:r w:rsidRPr="00121095">
        <w:t>" for more information about this event.</w:t>
      </w:r>
    </w:p>
    <w:p w14:paraId="1412E414" w14:textId="77777777" w:rsidR="00E921A2" w:rsidRPr="00121095" w:rsidRDefault="00E921A2">
      <w:pPr>
        <w:pStyle w:val="MsgTableCaption"/>
      </w:pPr>
      <w:r w:rsidRPr="00121095">
        <w:t xml:space="preserve">QSB^Q16^QSB_Q16: Create Subscription </w:t>
      </w:r>
      <w:r w:rsidR="00BF2FE6" w:rsidRPr="00121095">
        <w:fldChar w:fldCharType="begin"/>
      </w:r>
      <w:r w:rsidRPr="00121095">
        <w:instrText xml:space="preserve"> XE "QSB"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5ADAEB2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3C494D4"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78E60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C14617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4ED336E" w14:textId="77777777" w:rsidR="00E921A2" w:rsidRPr="00121095" w:rsidRDefault="00E921A2">
            <w:pPr>
              <w:pStyle w:val="MsgTableHeader"/>
              <w:jc w:val="center"/>
              <w:rPr>
                <w:lang w:val="en-US"/>
              </w:rPr>
            </w:pPr>
            <w:r w:rsidRPr="00121095">
              <w:rPr>
                <w:lang w:val="en-US"/>
              </w:rPr>
              <w:t>Sec Ref</w:t>
            </w:r>
          </w:p>
        </w:tc>
      </w:tr>
      <w:tr w:rsidR="00E921A2" w:rsidRPr="00E921A2" w14:paraId="212918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1B7D5D5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3371ADD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B26DA89"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9A93E9" w14:textId="77777777" w:rsidR="00E921A2" w:rsidRPr="00121095" w:rsidRDefault="00E921A2">
            <w:pPr>
              <w:pStyle w:val="MsgTableBody"/>
              <w:jc w:val="center"/>
            </w:pPr>
            <w:r w:rsidRPr="00121095">
              <w:t>2.15.9</w:t>
            </w:r>
          </w:p>
        </w:tc>
      </w:tr>
      <w:tr w:rsidR="00E921A2" w:rsidRPr="00E921A2" w14:paraId="6B39331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AA45EC"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F493E7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17EDF28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7E380E" w14:textId="77777777" w:rsidR="00E921A2" w:rsidRPr="00121095" w:rsidRDefault="00E921A2">
            <w:pPr>
              <w:pStyle w:val="MsgTableBody"/>
              <w:jc w:val="center"/>
            </w:pPr>
            <w:r w:rsidRPr="00121095">
              <w:t>2.15.12</w:t>
            </w:r>
          </w:p>
        </w:tc>
      </w:tr>
      <w:tr w:rsidR="00E921A2" w:rsidRPr="00E921A2" w14:paraId="5F7B423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6A20E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E7CD0B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6039B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944DD9" w14:textId="77777777" w:rsidR="00E921A2" w:rsidRPr="00121095" w:rsidRDefault="00E921A2">
            <w:pPr>
              <w:pStyle w:val="MsgTableBody"/>
              <w:jc w:val="center"/>
            </w:pPr>
            <w:r w:rsidRPr="00121095">
              <w:t>2.14.13</w:t>
            </w:r>
          </w:p>
        </w:tc>
      </w:tr>
      <w:tr w:rsidR="00E921A2" w:rsidRPr="00E921A2" w14:paraId="379D6F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A9182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0101230" w14:textId="77777777" w:rsidR="00E921A2" w:rsidRPr="00121095" w:rsidRDefault="00E921A2">
            <w:pPr>
              <w:pStyle w:val="MsgTableBody"/>
            </w:pPr>
            <w:r w:rsidRPr="00121095">
              <w:t xml:space="preserve">Query Parameter Definition </w:t>
            </w:r>
          </w:p>
        </w:tc>
        <w:tc>
          <w:tcPr>
            <w:tcW w:w="864" w:type="dxa"/>
            <w:tcBorders>
              <w:top w:val="dotted" w:sz="4" w:space="0" w:color="auto"/>
              <w:left w:val="nil"/>
              <w:bottom w:val="dotted" w:sz="4" w:space="0" w:color="auto"/>
              <w:right w:val="nil"/>
            </w:tcBorders>
            <w:shd w:val="clear" w:color="auto" w:fill="FFFFFF"/>
          </w:tcPr>
          <w:p w14:paraId="3396B7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C7ABD" w14:textId="77777777" w:rsidR="00E921A2" w:rsidRPr="00121095" w:rsidRDefault="00E921A2">
            <w:pPr>
              <w:pStyle w:val="MsgTableBody"/>
              <w:jc w:val="center"/>
            </w:pPr>
            <w:r w:rsidRPr="00121095">
              <w:t>5.5.4</w:t>
            </w:r>
          </w:p>
        </w:tc>
      </w:tr>
      <w:tr w:rsidR="00E921A2" w:rsidRPr="00E921A2" w14:paraId="475E94F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D47FA7"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31E2EA"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30DAFC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085981" w14:textId="77777777" w:rsidR="00E921A2" w:rsidRPr="00121095" w:rsidRDefault="00E921A2">
            <w:pPr>
              <w:pStyle w:val="MsgTableBody"/>
              <w:jc w:val="center"/>
            </w:pPr>
            <w:r w:rsidRPr="00121095">
              <w:t>5.5.6</w:t>
            </w:r>
          </w:p>
        </w:tc>
      </w:tr>
      <w:tr w:rsidR="00E921A2" w:rsidRPr="00E921A2" w14:paraId="1CCC3A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2848452"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0D4FC0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5D67CC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7CBF86" w14:textId="77777777" w:rsidR="00E921A2" w:rsidRPr="00121095" w:rsidRDefault="00E921A2">
            <w:pPr>
              <w:pStyle w:val="MsgTableBody"/>
              <w:jc w:val="center"/>
            </w:pPr>
            <w:r w:rsidRPr="00121095">
              <w:t>2.15.4</w:t>
            </w:r>
          </w:p>
        </w:tc>
      </w:tr>
    </w:tbl>
    <w:p w14:paraId="61F1D682"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49558B" w14:paraId="61985ED3"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5BF2919" w14:textId="77777777" w:rsidR="0049558B" w:rsidRDefault="0049558B" w:rsidP="00381A24">
            <w:pPr>
              <w:pStyle w:val="ACK-ChoreographyHeader"/>
            </w:pPr>
            <w:r>
              <w:lastRenderedPageBreak/>
              <w:t>Acknowledgement Choreography</w:t>
            </w:r>
          </w:p>
        </w:tc>
      </w:tr>
      <w:tr w:rsidR="0049558B" w14:paraId="5674FE8B"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7AAE14" w14:textId="77777777" w:rsidR="0049558B" w:rsidRDefault="0049558B" w:rsidP="00381A24">
            <w:pPr>
              <w:pStyle w:val="ACK-ChoreographyHeader"/>
            </w:pPr>
            <w:r w:rsidRPr="00121095">
              <w:t>QSB^Q16^QSB_Q16</w:t>
            </w:r>
          </w:p>
        </w:tc>
      </w:tr>
      <w:tr w:rsidR="0049558B" w14:paraId="0EFF943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1560D0F"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3D3FEE3D" w14:textId="77777777" w:rsidR="0049558B" w:rsidRDefault="0049558B"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58A36251" w14:textId="77777777" w:rsidR="0049558B" w:rsidRDefault="0049558B" w:rsidP="00381A24">
            <w:pPr>
              <w:pStyle w:val="ACK-ChoreographyBody"/>
            </w:pPr>
            <w:r>
              <w:t>Field value: Enhanced mode</w:t>
            </w:r>
          </w:p>
        </w:tc>
      </w:tr>
      <w:tr w:rsidR="0049558B" w14:paraId="6EE837C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DE502AD"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5A48FBF"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252B779E" w14:textId="77777777" w:rsidR="0049558B" w:rsidRDefault="0049558B"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F98AB17" w14:textId="77777777" w:rsidR="0049558B" w:rsidRDefault="0049558B" w:rsidP="00381A24">
            <w:pPr>
              <w:pStyle w:val="ACK-ChoreographyBody"/>
            </w:pPr>
            <w:r>
              <w:t>AL, SU, ER</w:t>
            </w:r>
          </w:p>
        </w:tc>
      </w:tr>
      <w:tr w:rsidR="0049558B" w14:paraId="453A60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B1478D"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512E022" w14:textId="77777777" w:rsidR="0049558B" w:rsidRDefault="0049558B"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702D787A" w14:textId="77777777" w:rsidR="0049558B" w:rsidRDefault="0049558B"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B73D18A" w14:textId="77777777" w:rsidR="0049558B" w:rsidRDefault="0049558B" w:rsidP="00381A24">
            <w:pPr>
              <w:pStyle w:val="ACK-ChoreographyBody"/>
            </w:pPr>
            <w:r>
              <w:t>AL</w:t>
            </w:r>
          </w:p>
        </w:tc>
      </w:tr>
      <w:tr w:rsidR="0049558B" w14:paraId="7CA563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B8CE9D2"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17F30F8F" w14:textId="77777777" w:rsidR="0049558B" w:rsidRDefault="0049558B"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2A89493" w14:textId="77777777" w:rsidR="0049558B" w:rsidRDefault="0049558B"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7858AB02" w14:textId="77777777" w:rsidR="0049558B" w:rsidRDefault="0049558B" w:rsidP="00381A24">
            <w:pPr>
              <w:pStyle w:val="ACK-ChoreographyBody"/>
            </w:pPr>
            <w:r w:rsidRPr="00121095">
              <w:t>ACK^Q16^ACK</w:t>
            </w:r>
          </w:p>
        </w:tc>
      </w:tr>
      <w:tr w:rsidR="0049558B" w14:paraId="3164E8A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DCEA35"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0911E560" w14:textId="77777777" w:rsidR="0049558B" w:rsidRDefault="00381A24" w:rsidP="00381A24">
            <w:pPr>
              <w:pStyle w:val="ACK-ChoreographyBody"/>
            </w:pPr>
            <w:r w:rsidRPr="00121095">
              <w:t>ACK^Q16^ACK</w:t>
            </w:r>
          </w:p>
        </w:tc>
        <w:tc>
          <w:tcPr>
            <w:tcW w:w="1929" w:type="dxa"/>
            <w:tcBorders>
              <w:top w:val="single" w:sz="4" w:space="0" w:color="auto"/>
              <w:left w:val="single" w:sz="4" w:space="0" w:color="auto"/>
              <w:bottom w:val="single" w:sz="4" w:space="0" w:color="auto"/>
              <w:right w:val="single" w:sz="4" w:space="0" w:color="auto"/>
            </w:tcBorders>
            <w:hideMark/>
          </w:tcPr>
          <w:p w14:paraId="0E993991" w14:textId="77777777" w:rsidR="0049558B" w:rsidRDefault="00381A24" w:rsidP="00381A24">
            <w:pPr>
              <w:pStyle w:val="ACK-ChoreographyBody"/>
            </w:pPr>
            <w:r w:rsidRPr="00121095">
              <w:t>ACK^Q16^ACK</w:t>
            </w:r>
          </w:p>
        </w:tc>
        <w:tc>
          <w:tcPr>
            <w:tcW w:w="1984" w:type="dxa"/>
            <w:tcBorders>
              <w:top w:val="single" w:sz="4" w:space="0" w:color="auto"/>
              <w:left w:val="single" w:sz="4" w:space="0" w:color="auto"/>
              <w:bottom w:val="single" w:sz="4" w:space="0" w:color="auto"/>
              <w:right w:val="single" w:sz="4" w:space="0" w:color="auto"/>
            </w:tcBorders>
            <w:hideMark/>
          </w:tcPr>
          <w:p w14:paraId="2742312A" w14:textId="77777777" w:rsidR="0049558B" w:rsidRDefault="0049558B" w:rsidP="00381A24">
            <w:pPr>
              <w:pStyle w:val="ACK-ChoreographyBody"/>
            </w:pPr>
            <w:r w:rsidRPr="00121095">
              <w:t>ACK^Q16^ACK</w:t>
            </w:r>
          </w:p>
        </w:tc>
      </w:tr>
    </w:tbl>
    <w:p w14:paraId="073E4B0D" w14:textId="77777777" w:rsidR="0049558B" w:rsidRPr="00121095" w:rsidRDefault="0049558B">
      <w:pPr>
        <w:pStyle w:val="NormalIndented"/>
      </w:pPr>
    </w:p>
    <w:p w14:paraId="7BD1F947" w14:textId="77777777" w:rsidR="00E921A2" w:rsidRPr="00121095" w:rsidRDefault="00E921A2">
      <w:pPr>
        <w:pStyle w:val="MsgTableCaption"/>
      </w:pPr>
      <w:r w:rsidRPr="00121095">
        <w:t>ACK^Q16^ACK: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3055045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155048A"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59C03C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7D4943A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B63D27" w14:textId="77777777" w:rsidR="00E921A2" w:rsidRPr="00121095" w:rsidRDefault="00E921A2">
            <w:pPr>
              <w:pStyle w:val="MsgTableHeader"/>
              <w:jc w:val="center"/>
              <w:rPr>
                <w:lang w:val="en-US"/>
              </w:rPr>
            </w:pPr>
            <w:r w:rsidRPr="00121095">
              <w:rPr>
                <w:lang w:val="en-US"/>
              </w:rPr>
              <w:t>Sec Ref</w:t>
            </w:r>
          </w:p>
        </w:tc>
      </w:tr>
      <w:tr w:rsidR="00E921A2" w:rsidRPr="00E921A2" w14:paraId="6D3D499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895661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67A2EF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8686C75"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9159D39" w14:textId="77777777" w:rsidR="00E921A2" w:rsidRPr="00121095" w:rsidRDefault="00E921A2">
            <w:pPr>
              <w:pStyle w:val="MsgTableBody"/>
              <w:jc w:val="center"/>
            </w:pPr>
            <w:r w:rsidRPr="00121095">
              <w:t>2.15.9</w:t>
            </w:r>
          </w:p>
        </w:tc>
      </w:tr>
      <w:tr w:rsidR="00E921A2" w:rsidRPr="00E921A2" w14:paraId="63B05C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3CA39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85D606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1491D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0714A9" w14:textId="77777777" w:rsidR="00E921A2" w:rsidRPr="00121095" w:rsidRDefault="00E921A2">
            <w:pPr>
              <w:pStyle w:val="MsgTableBody"/>
              <w:jc w:val="center"/>
            </w:pPr>
            <w:r w:rsidRPr="00121095">
              <w:t>2.15.12</w:t>
            </w:r>
          </w:p>
        </w:tc>
      </w:tr>
      <w:tr w:rsidR="00E921A2" w:rsidRPr="00E921A2" w14:paraId="25F0D9B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E9DF83"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A30A89D"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7C16A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31A76D" w14:textId="77777777" w:rsidR="00E921A2" w:rsidRPr="00121095" w:rsidRDefault="00E921A2">
            <w:pPr>
              <w:pStyle w:val="MsgTableBody"/>
              <w:jc w:val="center"/>
            </w:pPr>
            <w:r w:rsidRPr="00121095">
              <w:t>2.14.13</w:t>
            </w:r>
          </w:p>
        </w:tc>
      </w:tr>
      <w:tr w:rsidR="00E921A2" w:rsidRPr="00E921A2" w14:paraId="71E1D1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3DC0DA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C049BE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67DDDD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914A72" w14:textId="77777777" w:rsidR="00E921A2" w:rsidRPr="00121095" w:rsidRDefault="00E921A2">
            <w:pPr>
              <w:pStyle w:val="MsgTableBody"/>
              <w:jc w:val="center"/>
            </w:pPr>
            <w:r w:rsidRPr="00121095">
              <w:t>2.15.8</w:t>
            </w:r>
          </w:p>
        </w:tc>
      </w:tr>
      <w:tr w:rsidR="00E921A2" w:rsidRPr="00E921A2" w14:paraId="37D672CF"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F33DBA3"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037DE77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10248AD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4EECA5E" w14:textId="77777777" w:rsidR="00E921A2" w:rsidRPr="00121095" w:rsidRDefault="00E921A2">
            <w:pPr>
              <w:pStyle w:val="MsgTableBody"/>
              <w:jc w:val="center"/>
            </w:pPr>
            <w:r w:rsidRPr="00121095">
              <w:t>2.15.5</w:t>
            </w:r>
          </w:p>
        </w:tc>
      </w:tr>
    </w:tbl>
    <w:p w14:paraId="38FF2FF0" w14:textId="77777777" w:rsidR="0049558B" w:rsidRDefault="0049558B" w:rsidP="0049558B">
      <w:bookmarkStart w:id="266" w:name="_Toc495483550"/>
      <w:bookmarkStart w:id="267" w:name="_Toc24273772"/>
      <w:bookmarkStart w:id="268" w:name="_Toc41280979"/>
      <w:bookmarkStart w:id="269" w:name="_Toc430043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49558B" w14:paraId="7182B65A"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0DEE1A1" w14:textId="77777777" w:rsidR="0049558B" w:rsidRDefault="0049558B" w:rsidP="00381A24">
            <w:pPr>
              <w:pStyle w:val="ACK-ChoreographyHeader"/>
            </w:pPr>
            <w:r>
              <w:t>Acknowledgement Choreography</w:t>
            </w:r>
          </w:p>
        </w:tc>
      </w:tr>
      <w:tr w:rsidR="0049558B" w14:paraId="48E8215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E9A84DE" w14:textId="77777777" w:rsidR="0049558B" w:rsidRDefault="0049558B" w:rsidP="00381A24">
            <w:pPr>
              <w:pStyle w:val="ACK-ChoreographyHeader"/>
            </w:pPr>
            <w:r w:rsidRPr="00121095">
              <w:t>ACK^Q16^ACK</w:t>
            </w:r>
          </w:p>
        </w:tc>
      </w:tr>
      <w:tr w:rsidR="0049558B" w14:paraId="6BC244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533D7B" w14:textId="77777777" w:rsidR="0049558B" w:rsidRDefault="0049558B"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06A405E" w14:textId="77777777" w:rsidR="0049558B" w:rsidRDefault="0049558B"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7344831" w14:textId="77777777" w:rsidR="0049558B" w:rsidRDefault="0049558B" w:rsidP="00381A24">
            <w:pPr>
              <w:pStyle w:val="ACK-ChoreographyBody"/>
            </w:pPr>
            <w:r>
              <w:t>Field value: Enhanced mode</w:t>
            </w:r>
          </w:p>
        </w:tc>
      </w:tr>
      <w:tr w:rsidR="0049558B" w14:paraId="63EDE00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6DC5DF2" w14:textId="77777777" w:rsidR="0049558B" w:rsidRDefault="0049558B"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F0CD8F8"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AEC6395" w14:textId="77777777" w:rsidR="0049558B" w:rsidRDefault="0049558B"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9B51B86" w14:textId="77777777" w:rsidR="0049558B" w:rsidRDefault="0049558B" w:rsidP="00381A24">
            <w:pPr>
              <w:pStyle w:val="ACK-ChoreographyBody"/>
            </w:pPr>
            <w:r>
              <w:t>AL, SU, ER</w:t>
            </w:r>
          </w:p>
        </w:tc>
      </w:tr>
      <w:tr w:rsidR="0049558B" w14:paraId="6D2E910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B98D5F" w14:textId="77777777" w:rsidR="0049558B" w:rsidRDefault="0049558B"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4713AE5" w14:textId="77777777" w:rsidR="0049558B" w:rsidRDefault="0049558B"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6ED44AC" w14:textId="77777777" w:rsidR="0049558B" w:rsidRDefault="0049558B"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7706063" w14:textId="77777777" w:rsidR="0049558B" w:rsidRDefault="0049558B" w:rsidP="00381A24">
            <w:pPr>
              <w:pStyle w:val="ACK-ChoreographyBody"/>
            </w:pPr>
            <w:r>
              <w:t>AL</w:t>
            </w:r>
          </w:p>
        </w:tc>
      </w:tr>
      <w:tr w:rsidR="0049558B" w14:paraId="3C132DA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E7DA171" w14:textId="77777777" w:rsidR="0049558B" w:rsidRDefault="0049558B"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4A72A05"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C03BD9C"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68DE18F" w14:textId="77777777" w:rsidR="0049558B" w:rsidRDefault="0049558B" w:rsidP="00381A24">
            <w:pPr>
              <w:pStyle w:val="ACK-ChoreographyBody"/>
            </w:pPr>
            <w:r>
              <w:rPr>
                <w:szCs w:val="16"/>
              </w:rPr>
              <w:t>ACK^Q16^ACK</w:t>
            </w:r>
          </w:p>
        </w:tc>
      </w:tr>
      <w:tr w:rsidR="0049558B" w14:paraId="1F7C2C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6CA2492" w14:textId="77777777" w:rsidR="0049558B" w:rsidRDefault="0049558B"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53E9DFE3" w14:textId="77777777" w:rsidR="0049558B" w:rsidRDefault="0049558B"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4E3EE20D" w14:textId="77777777" w:rsidR="0049558B" w:rsidRDefault="0049558B"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D72FDB7" w14:textId="77777777" w:rsidR="0049558B" w:rsidRDefault="0049558B" w:rsidP="00381A24">
            <w:pPr>
              <w:pStyle w:val="ACK-ChoreographyBody"/>
            </w:pPr>
            <w:r>
              <w:t>-</w:t>
            </w:r>
          </w:p>
        </w:tc>
      </w:tr>
    </w:tbl>
    <w:p w14:paraId="79B1B426" w14:textId="77777777" w:rsidR="0049558B" w:rsidRDefault="0049558B" w:rsidP="007D495C"/>
    <w:p w14:paraId="31590B12" w14:textId="77777777" w:rsidR="00E921A2" w:rsidRPr="00121095" w:rsidRDefault="00E921A2">
      <w:pPr>
        <w:pStyle w:val="Heading3"/>
      </w:pPr>
      <w:bookmarkStart w:id="270" w:name="_Toc148083072"/>
      <w:r w:rsidRPr="00121095">
        <w:t xml:space="preserve">QVR </w:t>
      </w:r>
      <w:r w:rsidR="00514A79">
        <w:t>–</w:t>
      </w:r>
      <w:r w:rsidRPr="00121095">
        <w:t xml:space="preserve"> query for previous events</w:t>
      </w:r>
      <w:bookmarkEnd w:id="252"/>
      <w:bookmarkEnd w:id="253"/>
      <w:bookmarkEnd w:id="254"/>
      <w:bookmarkEnd w:id="255"/>
      <w:bookmarkEnd w:id="256"/>
      <w:r w:rsidRPr="00121095">
        <w:t xml:space="preserve"> (Event Q17)</w:t>
      </w:r>
      <w:bookmarkEnd w:id="266"/>
      <w:bookmarkEnd w:id="267"/>
      <w:bookmarkEnd w:id="268"/>
      <w:bookmarkEnd w:id="269"/>
      <w:bookmarkEnd w:id="270"/>
      <w:r w:rsidR="00BF2FE6" w:rsidRPr="00121095">
        <w:fldChar w:fldCharType="begin"/>
      </w:r>
      <w:r w:rsidRPr="00121095">
        <w:instrText xml:space="preserve"> XE "Q17" </w:instrText>
      </w:r>
      <w:r w:rsidR="00BF2FE6" w:rsidRPr="00121095">
        <w:fldChar w:fldCharType="end"/>
      </w:r>
      <w:r w:rsidR="00BF2FE6" w:rsidRPr="00121095">
        <w:fldChar w:fldCharType="begin"/>
      </w:r>
      <w:r w:rsidRPr="00121095">
        <w:instrText xml:space="preserve"> XE "QVR" </w:instrText>
      </w:r>
      <w:r w:rsidR="00BF2FE6" w:rsidRPr="00121095">
        <w:fldChar w:fldCharType="end"/>
      </w:r>
      <w:r w:rsidR="00BF2FE6" w:rsidRPr="00121095">
        <w:fldChar w:fldCharType="begin"/>
      </w:r>
      <w:r w:rsidRPr="00121095">
        <w:instrText xml:space="preserve"> XE "Messages:QVR" </w:instrText>
      </w:r>
      <w:r w:rsidR="00BF2FE6" w:rsidRPr="00121095">
        <w:fldChar w:fldCharType="end"/>
      </w:r>
    </w:p>
    <w:p w14:paraId="400A6F5B" w14:textId="77777777" w:rsidR="00E921A2" w:rsidRPr="00121095" w:rsidRDefault="00E921A2">
      <w:pPr>
        <w:pStyle w:val="NormalIndented"/>
      </w:pPr>
      <w:r w:rsidRPr="00121095">
        <w:t xml:space="preserve">The Query for Previous Events is like a Query by Parameter with a Segment Pattern Response except that the response consists of zero to many messages of the type defined in the Query Profile rather than a single response message containing multiple iterations of the segment pattern.  While the messages sent in response to a QVR will reflect events which occurred in the past, the time stamp in the message header will reflect the time the message is actually constructed (current time).  It is also similar to the previous generation VQQ/RQQ Event Replay. </w:t>
      </w:r>
    </w:p>
    <w:p w14:paraId="6B5ECA47" w14:textId="77777777" w:rsidR="00E921A2" w:rsidRPr="00121095" w:rsidRDefault="00E921A2">
      <w:pPr>
        <w:pStyle w:val="NormalIndented"/>
        <w:rPr>
          <w:b/>
        </w:rPr>
      </w:pPr>
      <w:r w:rsidRPr="00121095">
        <w:t>While the response is similar to subscription messages, it differs from subscription in that the response messages are the result of "interrogating" the database rather than events being triggered in the current timeframe.</w:t>
      </w:r>
    </w:p>
    <w:p w14:paraId="2E82E5ED" w14:textId="77777777" w:rsidR="00E921A2" w:rsidRPr="00121095" w:rsidRDefault="00E921A2">
      <w:pPr>
        <w:pStyle w:val="NormalIndented"/>
      </w:pPr>
      <w:r w:rsidRPr="00121095">
        <w:t xml:space="preserve">In a Query for Previous Events, the Server still has to parse the query, but avoids the handshaking protocols required in normal query/response situations. The Server acknowledges the query with the general acknowledgement message ACK. The Server then transmits a sequence of messages as if they were </w:t>
      </w:r>
      <w:r w:rsidRPr="00121095">
        <w:lastRenderedPageBreak/>
        <w:t>simulated unsolicited messages. This is useful for low end systems that unable to deal with the overhead of the query response message syntax, i.e., systems that can only process unsolicited update messages.</w:t>
      </w:r>
    </w:p>
    <w:p w14:paraId="6EBB90BC" w14:textId="77777777" w:rsidR="00E921A2" w:rsidRPr="00121095" w:rsidRDefault="00E921A2">
      <w:pPr>
        <w:pStyle w:val="NormalIndented"/>
      </w:pPr>
      <w:r w:rsidRPr="00121095">
        <w:t xml:space="preserve">Systems that choose to offer the QVR should offer guidance in the Query Profile, where appropriate, concerning the scope and size of the data requested by the Client.  Moreover, the Query Profile should contain language cautioning Clients of the potential for harm from getting messages out of the original sequence and/or context.  </w:t>
      </w:r>
    </w:p>
    <w:p w14:paraId="2CAC5BC2" w14:textId="77777777" w:rsidR="00E921A2" w:rsidRPr="00121095" w:rsidRDefault="00E921A2">
      <w:pPr>
        <w:pStyle w:val="NormalIndented"/>
      </w:pPr>
      <w:r w:rsidRPr="00121095">
        <w:t>Use cases for this query are as follows: 1) to populate a database initially, 2) to recover from an extended down time on the part of the recipient, or 3) to enable systems which normally receive unsolicited data to be extended to act as a query client with minimal modification.</w:t>
      </w:r>
    </w:p>
    <w:p w14:paraId="6B48E4D6" w14:textId="77777777" w:rsidR="00E921A2" w:rsidRPr="00121095" w:rsidRDefault="00E921A2">
      <w:pPr>
        <w:pStyle w:val="Note"/>
      </w:pPr>
      <w:r w:rsidRPr="00121095">
        <w:rPr>
          <w:b/>
        </w:rPr>
        <w:t>Note:</w:t>
      </w:r>
      <w:r w:rsidRPr="00121095">
        <w:t xml:space="preserve">  If there is a concern that it will be difficult to distinguish these messages from any current realtime messages, e.g., if they are going down the same pipe, the data offerer might choose to designate a unique </w:t>
      </w:r>
      <w:r w:rsidRPr="00121095">
        <w:rPr>
          <w:i/>
        </w:rPr>
        <w:t>MSH-3 Sending application</w:t>
      </w:r>
      <w:r w:rsidRPr="00121095">
        <w:t xml:space="preserve"> for the messages it sends in response to a QVR. This would allow downstream systems to recognize which messages were the result of the QVR, versus which are the result of current realtime activity on the sending system. For example, there may be 2 systems receiving pharmacy dispense messages. If system A wishes to issue a QVR to receive a historical load, system B might misinterpret the QVR results coming over the pipe as actual live data. A separate Sending Application name would allow for easy differentiation. </w:t>
      </w:r>
    </w:p>
    <w:p w14:paraId="667FCAE5" w14:textId="77777777" w:rsidR="00E921A2" w:rsidRPr="00121095" w:rsidRDefault="00E921A2">
      <w:pPr>
        <w:pStyle w:val="MsgTableCaption"/>
      </w:pPr>
      <w:r w:rsidRPr="00121095">
        <w:t>QVR^Q17^QVR_Q17: Query for Previous Events</w:t>
      </w:r>
      <w:r w:rsidR="00BF2FE6" w:rsidRPr="00121095">
        <w:fldChar w:fldCharType="begin"/>
      </w:r>
      <w:r w:rsidRPr="00121095">
        <w:instrText xml:space="preserve"> XE "QVR"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602AE38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F9795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54C2F1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6B783E9"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94C5377" w14:textId="77777777" w:rsidR="00E921A2" w:rsidRPr="00121095" w:rsidRDefault="00E921A2">
            <w:pPr>
              <w:pStyle w:val="MsgTableHeader"/>
              <w:jc w:val="center"/>
              <w:rPr>
                <w:lang w:val="en-US"/>
              </w:rPr>
            </w:pPr>
            <w:r w:rsidRPr="00121095">
              <w:rPr>
                <w:lang w:val="en-US"/>
              </w:rPr>
              <w:t>Sec Ref</w:t>
            </w:r>
          </w:p>
        </w:tc>
      </w:tr>
      <w:tr w:rsidR="00E921A2" w:rsidRPr="00E921A2" w14:paraId="545C66D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6868AAE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2725F5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8BFDE7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C5BFD1" w14:textId="77777777" w:rsidR="00E921A2" w:rsidRPr="00121095" w:rsidRDefault="00E921A2">
            <w:pPr>
              <w:pStyle w:val="MsgTableBody"/>
              <w:jc w:val="center"/>
            </w:pPr>
            <w:r w:rsidRPr="00121095">
              <w:t>2.15.9</w:t>
            </w:r>
          </w:p>
        </w:tc>
      </w:tr>
      <w:tr w:rsidR="00E921A2" w:rsidRPr="00E921A2" w14:paraId="0032C35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E1ABC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788E10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92E295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F5510B" w14:textId="77777777" w:rsidR="00E921A2" w:rsidRPr="00121095" w:rsidRDefault="00E921A2">
            <w:pPr>
              <w:pStyle w:val="MsgTableBody"/>
              <w:jc w:val="center"/>
            </w:pPr>
            <w:r w:rsidRPr="00121095">
              <w:t>2.15.12</w:t>
            </w:r>
          </w:p>
        </w:tc>
      </w:tr>
      <w:tr w:rsidR="00E921A2" w:rsidRPr="00E921A2" w14:paraId="4964FF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7C271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35778"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96F89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079829" w14:textId="77777777" w:rsidR="00E921A2" w:rsidRPr="00121095" w:rsidRDefault="00E921A2">
            <w:pPr>
              <w:pStyle w:val="MsgTableBody"/>
              <w:jc w:val="center"/>
            </w:pPr>
            <w:r w:rsidRPr="00121095">
              <w:t>2.14.13</w:t>
            </w:r>
          </w:p>
        </w:tc>
      </w:tr>
      <w:tr w:rsidR="00E921A2" w:rsidRPr="00E921A2" w14:paraId="5808A47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BC5A82"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EE8F468" w14:textId="77777777" w:rsidR="00E921A2" w:rsidRPr="00121095" w:rsidRDefault="00E921A2">
            <w:pPr>
              <w:pStyle w:val="MsgTableBody"/>
            </w:pPr>
            <w:r w:rsidRPr="00121095">
              <w:t>Event Definition Segment</w:t>
            </w:r>
          </w:p>
        </w:tc>
        <w:tc>
          <w:tcPr>
            <w:tcW w:w="864" w:type="dxa"/>
            <w:tcBorders>
              <w:top w:val="dotted" w:sz="4" w:space="0" w:color="auto"/>
              <w:left w:val="nil"/>
              <w:bottom w:val="dotted" w:sz="4" w:space="0" w:color="auto"/>
              <w:right w:val="nil"/>
            </w:tcBorders>
            <w:shd w:val="clear" w:color="auto" w:fill="FFFFFF"/>
          </w:tcPr>
          <w:p w14:paraId="59F5290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4A773" w14:textId="77777777" w:rsidR="00E921A2" w:rsidRPr="00121095" w:rsidRDefault="00E921A2">
            <w:pPr>
              <w:pStyle w:val="MsgTableBody"/>
              <w:jc w:val="center"/>
            </w:pPr>
            <w:r w:rsidRPr="00121095">
              <w:t>5.5.4</w:t>
            </w:r>
          </w:p>
        </w:tc>
      </w:tr>
      <w:tr w:rsidR="00E921A2" w:rsidRPr="00E921A2" w14:paraId="7E1C0A7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996FB2"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F5EE80A" w14:textId="77777777" w:rsidR="00E921A2" w:rsidRPr="00121095" w:rsidRDefault="00E921A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6F8A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CCEF2" w14:textId="77777777" w:rsidR="00E921A2" w:rsidRPr="00121095" w:rsidRDefault="00E921A2">
            <w:pPr>
              <w:pStyle w:val="MsgTableBody"/>
              <w:jc w:val="center"/>
            </w:pPr>
          </w:p>
        </w:tc>
      </w:tr>
      <w:tr w:rsidR="00E921A2" w:rsidRPr="00E921A2" w14:paraId="14038A4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FDC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4188119" w14:textId="77777777" w:rsidR="00E921A2" w:rsidRPr="00121095" w:rsidRDefault="00E921A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5B1D67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16E95F" w14:textId="77777777" w:rsidR="00E921A2" w:rsidRPr="00121095" w:rsidRDefault="00E921A2">
            <w:pPr>
              <w:pStyle w:val="MsgTableBody"/>
              <w:jc w:val="center"/>
            </w:pPr>
          </w:p>
        </w:tc>
      </w:tr>
      <w:tr w:rsidR="00E921A2" w:rsidRPr="00E921A2" w14:paraId="15ED4F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C7213"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2112A28" w14:textId="77777777" w:rsidR="00E921A2" w:rsidRPr="00121095" w:rsidRDefault="00E921A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578AFF8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7A6E7C" w14:textId="77777777" w:rsidR="00E921A2" w:rsidRPr="00121095" w:rsidRDefault="00E921A2">
            <w:pPr>
              <w:pStyle w:val="MsgTableBody"/>
              <w:jc w:val="center"/>
            </w:pPr>
          </w:p>
        </w:tc>
      </w:tr>
      <w:tr w:rsidR="00E921A2" w:rsidRPr="00E921A2" w14:paraId="6410D5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13CED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EF3E128" w14:textId="77777777" w:rsidR="00E921A2" w:rsidRPr="00121095" w:rsidRDefault="00E921A2">
            <w:pPr>
              <w:pStyle w:val="MsgTableBody"/>
            </w:pPr>
            <w:r w:rsidRPr="00121095">
              <w:t>Response Control Parameters</w:t>
            </w:r>
          </w:p>
        </w:tc>
        <w:tc>
          <w:tcPr>
            <w:tcW w:w="864" w:type="dxa"/>
            <w:tcBorders>
              <w:top w:val="dotted" w:sz="4" w:space="0" w:color="auto"/>
              <w:left w:val="nil"/>
              <w:bottom w:val="dotted" w:sz="4" w:space="0" w:color="auto"/>
              <w:right w:val="nil"/>
            </w:tcBorders>
            <w:shd w:val="clear" w:color="auto" w:fill="FFFFFF"/>
          </w:tcPr>
          <w:p w14:paraId="5D1192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2C143B" w14:textId="77777777" w:rsidR="00E921A2" w:rsidRPr="00121095" w:rsidRDefault="00E921A2">
            <w:pPr>
              <w:pStyle w:val="MsgTableBody"/>
              <w:jc w:val="center"/>
            </w:pPr>
            <w:r w:rsidRPr="00121095">
              <w:t>5.5.6</w:t>
            </w:r>
          </w:p>
        </w:tc>
      </w:tr>
      <w:tr w:rsidR="00E921A2" w:rsidRPr="00E921A2" w14:paraId="6099471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4E4268B"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FA7AADD"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E52D0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A198894" w14:textId="77777777" w:rsidR="00E921A2" w:rsidRPr="00121095" w:rsidRDefault="00E921A2">
            <w:pPr>
              <w:pStyle w:val="MsgTableBody"/>
              <w:jc w:val="center"/>
            </w:pPr>
            <w:r w:rsidRPr="00121095">
              <w:t>2.15.4</w:t>
            </w:r>
          </w:p>
        </w:tc>
      </w:tr>
    </w:tbl>
    <w:p w14:paraId="734844F1"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60D903E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3689D5BA" w14:textId="77777777" w:rsidR="00381A24" w:rsidRDefault="00381A24" w:rsidP="00381A24">
            <w:pPr>
              <w:pStyle w:val="ACK-ChoreographyHeader"/>
            </w:pPr>
            <w:r>
              <w:t>Acknowledgement Choreography</w:t>
            </w:r>
          </w:p>
        </w:tc>
      </w:tr>
      <w:tr w:rsidR="00381A24" w14:paraId="2F9CB71E"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0078A69E" w14:textId="77777777" w:rsidR="00381A24" w:rsidRDefault="00381A24" w:rsidP="00381A24">
            <w:pPr>
              <w:pStyle w:val="ACK-ChoreographyHeader"/>
            </w:pPr>
            <w:r w:rsidRPr="00121095">
              <w:t>QVR^Q17^QVR_Q17</w:t>
            </w:r>
          </w:p>
        </w:tc>
      </w:tr>
      <w:tr w:rsidR="00381A24" w14:paraId="4DF03C6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29CAD3"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056C63A"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3BFF586E" w14:textId="77777777" w:rsidR="00381A24" w:rsidRDefault="00381A24" w:rsidP="00381A24">
            <w:pPr>
              <w:pStyle w:val="ACK-ChoreographyBody"/>
            </w:pPr>
            <w:r>
              <w:t>Field value: Enhanced mode</w:t>
            </w:r>
          </w:p>
        </w:tc>
      </w:tr>
      <w:tr w:rsidR="00381A24" w14:paraId="2EBD2FBA"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4493141"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56F34030"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4CF24668"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0583DCE0" w14:textId="77777777" w:rsidR="00381A24" w:rsidRDefault="00381A24" w:rsidP="00381A24">
            <w:pPr>
              <w:pStyle w:val="ACK-ChoreographyBody"/>
            </w:pPr>
            <w:r>
              <w:t>AL, SU, ER</w:t>
            </w:r>
          </w:p>
        </w:tc>
      </w:tr>
      <w:tr w:rsidR="00381A24" w14:paraId="62933B1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ADCCEC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73F6A5AD"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583ECCD1"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7C444836" w14:textId="77777777" w:rsidR="00381A24" w:rsidRDefault="00381A24" w:rsidP="00381A24">
            <w:pPr>
              <w:pStyle w:val="ACK-ChoreographyBody"/>
            </w:pPr>
            <w:r>
              <w:t>AL</w:t>
            </w:r>
          </w:p>
        </w:tc>
      </w:tr>
      <w:tr w:rsidR="00381A24" w14:paraId="241DCB5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54F151C"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5E9A3A6"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6F37CDED"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4AE3E6E5" w14:textId="77777777" w:rsidR="00381A24" w:rsidRDefault="00381A24" w:rsidP="00381A24">
            <w:pPr>
              <w:pStyle w:val="ACK-ChoreographyBody"/>
            </w:pPr>
            <w:r w:rsidRPr="00121095">
              <w:t>ACK^Q1</w:t>
            </w:r>
            <w:r>
              <w:t>7</w:t>
            </w:r>
            <w:r w:rsidRPr="00121095">
              <w:t>^ACK</w:t>
            </w:r>
          </w:p>
        </w:tc>
      </w:tr>
      <w:tr w:rsidR="00381A24" w14:paraId="6DA9E69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60D9A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72DAA979" w14:textId="77777777" w:rsidR="00381A24" w:rsidRDefault="00381A24" w:rsidP="00381A24">
            <w:pPr>
              <w:pStyle w:val="ACK-ChoreographyBody"/>
            </w:pPr>
            <w:r w:rsidRPr="00121095">
              <w:t>ACK^Q1</w:t>
            </w:r>
            <w:r>
              <w:t>7</w:t>
            </w:r>
            <w:r w:rsidRPr="00121095">
              <w:t>^ACK</w:t>
            </w:r>
          </w:p>
        </w:tc>
        <w:tc>
          <w:tcPr>
            <w:tcW w:w="1929" w:type="dxa"/>
            <w:tcBorders>
              <w:top w:val="single" w:sz="4" w:space="0" w:color="auto"/>
              <w:left w:val="single" w:sz="4" w:space="0" w:color="auto"/>
              <w:bottom w:val="single" w:sz="4" w:space="0" w:color="auto"/>
              <w:right w:val="single" w:sz="4" w:space="0" w:color="auto"/>
            </w:tcBorders>
            <w:hideMark/>
          </w:tcPr>
          <w:p w14:paraId="49A48A3B" w14:textId="77777777" w:rsidR="00381A24" w:rsidRDefault="00381A24" w:rsidP="00381A24">
            <w:pPr>
              <w:pStyle w:val="ACK-ChoreographyBody"/>
            </w:pPr>
            <w:r w:rsidRPr="00121095">
              <w:t>ACK^Q1</w:t>
            </w:r>
            <w:r>
              <w:t>7</w:t>
            </w:r>
            <w:r w:rsidRPr="00121095">
              <w:t>^ACK</w:t>
            </w:r>
          </w:p>
        </w:tc>
        <w:tc>
          <w:tcPr>
            <w:tcW w:w="1984" w:type="dxa"/>
            <w:tcBorders>
              <w:top w:val="single" w:sz="4" w:space="0" w:color="auto"/>
              <w:left w:val="single" w:sz="4" w:space="0" w:color="auto"/>
              <w:bottom w:val="single" w:sz="4" w:space="0" w:color="auto"/>
              <w:right w:val="single" w:sz="4" w:space="0" w:color="auto"/>
            </w:tcBorders>
            <w:hideMark/>
          </w:tcPr>
          <w:p w14:paraId="4857DC44" w14:textId="77777777" w:rsidR="00381A24" w:rsidRDefault="00381A24" w:rsidP="00381A24">
            <w:pPr>
              <w:pStyle w:val="ACK-ChoreographyBody"/>
            </w:pPr>
            <w:r w:rsidRPr="00121095">
              <w:t>ACK^Q1</w:t>
            </w:r>
            <w:r>
              <w:t>7</w:t>
            </w:r>
            <w:r w:rsidRPr="00121095">
              <w:t>^ACK</w:t>
            </w:r>
          </w:p>
        </w:tc>
      </w:tr>
    </w:tbl>
    <w:p w14:paraId="29FFBFB7" w14:textId="77777777" w:rsidR="0049558B" w:rsidRPr="00121095" w:rsidRDefault="0049558B">
      <w:pPr>
        <w:pStyle w:val="NormalIndented"/>
      </w:pPr>
    </w:p>
    <w:p w14:paraId="536AA460" w14:textId="77777777" w:rsidR="00E921A2" w:rsidRPr="00121095" w:rsidRDefault="00E921A2">
      <w:pPr>
        <w:pStyle w:val="MsgTableCaption"/>
      </w:pPr>
      <w:r w:rsidRPr="00121095">
        <w:t>ACK^Q17^ACK: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28D1AE1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D30C8F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39BBB7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873EC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2510249" w14:textId="77777777" w:rsidR="00E921A2" w:rsidRPr="00121095" w:rsidRDefault="00E921A2">
            <w:pPr>
              <w:pStyle w:val="MsgTableHeader"/>
              <w:jc w:val="center"/>
              <w:rPr>
                <w:lang w:val="en-US"/>
              </w:rPr>
            </w:pPr>
            <w:r w:rsidRPr="00121095">
              <w:rPr>
                <w:lang w:val="en-US"/>
              </w:rPr>
              <w:t>Sec Ref</w:t>
            </w:r>
          </w:p>
        </w:tc>
      </w:tr>
      <w:tr w:rsidR="00E921A2" w:rsidRPr="00E921A2" w14:paraId="5D8EA11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0F10A710"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CE5CA3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668B325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516FA57" w14:textId="77777777" w:rsidR="00E921A2" w:rsidRPr="00121095" w:rsidRDefault="00E921A2">
            <w:pPr>
              <w:pStyle w:val="MsgTableBody"/>
              <w:jc w:val="center"/>
            </w:pPr>
            <w:r w:rsidRPr="00121095">
              <w:t>2.15.9</w:t>
            </w:r>
          </w:p>
        </w:tc>
      </w:tr>
      <w:tr w:rsidR="00E921A2" w:rsidRPr="00E921A2" w14:paraId="208E90F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C5CB43"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1613AB20"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B989F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327A66" w14:textId="77777777" w:rsidR="00E921A2" w:rsidRPr="00121095" w:rsidRDefault="00E921A2">
            <w:pPr>
              <w:pStyle w:val="MsgTableBody"/>
              <w:jc w:val="center"/>
            </w:pPr>
            <w:r w:rsidRPr="00121095">
              <w:t>2.15.12</w:t>
            </w:r>
          </w:p>
        </w:tc>
      </w:tr>
      <w:tr w:rsidR="00E921A2" w:rsidRPr="00E921A2" w14:paraId="52CA09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85D368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01426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0A5DBB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FDFC6F" w14:textId="77777777" w:rsidR="00E921A2" w:rsidRPr="00121095" w:rsidRDefault="00E921A2">
            <w:pPr>
              <w:pStyle w:val="MsgTableBody"/>
              <w:jc w:val="center"/>
            </w:pPr>
            <w:r w:rsidRPr="00121095">
              <w:t>2.14.13</w:t>
            </w:r>
          </w:p>
        </w:tc>
      </w:tr>
      <w:tr w:rsidR="00E921A2" w:rsidRPr="00E921A2" w14:paraId="3EED960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BE18258"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523DAB"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F14787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5EB25F" w14:textId="77777777" w:rsidR="00E921A2" w:rsidRPr="00121095" w:rsidRDefault="00E921A2">
            <w:pPr>
              <w:pStyle w:val="MsgTableBody"/>
              <w:jc w:val="center"/>
            </w:pPr>
            <w:r w:rsidRPr="00121095">
              <w:t>2.15.8</w:t>
            </w:r>
          </w:p>
        </w:tc>
      </w:tr>
      <w:tr w:rsidR="00E921A2" w:rsidRPr="00E921A2" w14:paraId="06337631"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BA0F770"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29415151"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49D94AC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0173AB1" w14:textId="77777777" w:rsidR="00E921A2" w:rsidRPr="00121095" w:rsidRDefault="00E921A2">
            <w:pPr>
              <w:pStyle w:val="MsgTableBody"/>
              <w:jc w:val="center"/>
            </w:pPr>
            <w:r w:rsidRPr="00121095">
              <w:t>2.15.5</w:t>
            </w:r>
          </w:p>
        </w:tc>
      </w:tr>
    </w:tbl>
    <w:p w14:paraId="7F49D9C3" w14:textId="77777777" w:rsidR="0049558B" w:rsidRDefault="0049558B">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1C1F8155"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4F34153C" w14:textId="77777777" w:rsidR="00381A24" w:rsidRDefault="00381A24" w:rsidP="00381A24">
            <w:pPr>
              <w:pStyle w:val="ACK-ChoreographyHeader"/>
            </w:pPr>
            <w:r>
              <w:t>Acknowledgement Choreography</w:t>
            </w:r>
          </w:p>
        </w:tc>
      </w:tr>
      <w:tr w:rsidR="00381A24" w14:paraId="4F1F972C"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FB147E2" w14:textId="77777777" w:rsidR="00381A24" w:rsidRDefault="00381A24" w:rsidP="00381A24">
            <w:pPr>
              <w:pStyle w:val="ACK-ChoreographyHeader"/>
            </w:pPr>
            <w:r w:rsidRPr="00121095">
              <w:t>ACK^Q1</w:t>
            </w:r>
            <w:r>
              <w:t>7</w:t>
            </w:r>
            <w:r w:rsidRPr="00121095">
              <w:t>^ACK</w:t>
            </w:r>
          </w:p>
        </w:tc>
      </w:tr>
      <w:tr w:rsidR="00381A24" w14:paraId="564CA25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9F74662"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6E53D772"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217D12F2" w14:textId="77777777" w:rsidR="00381A24" w:rsidRDefault="00381A24" w:rsidP="00381A24">
            <w:pPr>
              <w:pStyle w:val="ACK-ChoreographyBody"/>
            </w:pPr>
            <w:r>
              <w:t>Field value: Enhanced mode</w:t>
            </w:r>
          </w:p>
        </w:tc>
      </w:tr>
      <w:tr w:rsidR="00381A24" w14:paraId="36F02D6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4FD7218"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A0EF849"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B57BBC5"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7FCB57B1" w14:textId="77777777" w:rsidR="00381A24" w:rsidRDefault="00381A24" w:rsidP="00381A24">
            <w:pPr>
              <w:pStyle w:val="ACK-ChoreographyBody"/>
            </w:pPr>
            <w:r>
              <w:t>AL, SU, ER</w:t>
            </w:r>
          </w:p>
        </w:tc>
      </w:tr>
      <w:tr w:rsidR="00381A24" w14:paraId="1DB8F24B"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70B2F1F"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31B9C84"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15504F25"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4F8F417" w14:textId="77777777" w:rsidR="00381A24" w:rsidRDefault="00381A24" w:rsidP="00381A24">
            <w:pPr>
              <w:pStyle w:val="ACK-ChoreographyBody"/>
            </w:pPr>
            <w:r>
              <w:t>AL</w:t>
            </w:r>
          </w:p>
        </w:tc>
      </w:tr>
      <w:tr w:rsidR="00381A24" w14:paraId="11225CA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B33FC37"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745FA311"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13FFC242"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55CC13D9" w14:textId="77777777" w:rsidR="00381A24" w:rsidRDefault="00381A24" w:rsidP="00381A24">
            <w:pPr>
              <w:pStyle w:val="ACK-ChoreographyBody"/>
            </w:pPr>
            <w:r>
              <w:rPr>
                <w:szCs w:val="16"/>
              </w:rPr>
              <w:t>ACK^Q17^ACK</w:t>
            </w:r>
          </w:p>
        </w:tc>
      </w:tr>
      <w:tr w:rsidR="00381A24" w14:paraId="3ECB018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E4A2173"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CF2395B"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638F2635"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5B9AA68" w14:textId="77777777" w:rsidR="00381A24" w:rsidRDefault="00381A24" w:rsidP="00381A24">
            <w:pPr>
              <w:pStyle w:val="ACK-ChoreographyBody"/>
            </w:pPr>
            <w:r>
              <w:t>-</w:t>
            </w:r>
          </w:p>
        </w:tc>
      </w:tr>
    </w:tbl>
    <w:p w14:paraId="0D060577" w14:textId="77777777" w:rsidR="00381A24" w:rsidRDefault="00381A24">
      <w:pPr>
        <w:pStyle w:val="NormalIndented"/>
      </w:pPr>
    </w:p>
    <w:p w14:paraId="3B0C57E9" w14:textId="77777777" w:rsidR="00E921A2" w:rsidRPr="00121095" w:rsidRDefault="00E921A2">
      <w:pPr>
        <w:pStyle w:val="NormalIndented"/>
      </w:pPr>
      <w:r w:rsidRPr="00121095">
        <w:t>The QVR message segments are identical to those of the QBP.  A QVR Query Profile may use either the QSC or query by example syntactic variants as well as the query by simple parameter.</w:t>
      </w:r>
    </w:p>
    <w:p w14:paraId="63954987" w14:textId="77777777" w:rsidR="00E921A2" w:rsidRPr="00121095" w:rsidRDefault="00E921A2">
      <w:pPr>
        <w:pStyle w:val="Heading3"/>
      </w:pPr>
      <w:bookmarkStart w:id="271" w:name="_Toc495483551"/>
      <w:bookmarkStart w:id="272" w:name="_Toc24273773"/>
      <w:bookmarkStart w:id="273" w:name="_Toc41280980"/>
      <w:bookmarkStart w:id="274" w:name="_Toc43004342"/>
      <w:bookmarkStart w:id="275" w:name="_Ref465670010"/>
      <w:bookmarkStart w:id="276" w:name="_Toc148083073"/>
      <w:bookmarkEnd w:id="257"/>
      <w:bookmarkEnd w:id="258"/>
      <w:bookmarkEnd w:id="259"/>
      <w:bookmarkEnd w:id="260"/>
      <w:bookmarkEnd w:id="261"/>
      <w:bookmarkEnd w:id="262"/>
      <w:bookmarkEnd w:id="263"/>
      <w:bookmarkEnd w:id="264"/>
      <w:r w:rsidRPr="00121095">
        <w:t xml:space="preserve">QCN/ACK </w:t>
      </w:r>
      <w:r w:rsidR="00514A79">
        <w:t>–</w:t>
      </w:r>
      <w:r w:rsidRPr="00121095">
        <w:t xml:space="preserve"> cancel query/acknowledge message (Event J01)</w:t>
      </w:r>
      <w:bookmarkEnd w:id="271"/>
      <w:bookmarkEnd w:id="272"/>
      <w:bookmarkEnd w:id="273"/>
      <w:bookmarkEnd w:id="274"/>
      <w:bookmarkEnd w:id="276"/>
      <w:r w:rsidR="00BF2FE6" w:rsidRPr="00121095">
        <w:fldChar w:fldCharType="begin"/>
      </w:r>
      <w:r w:rsidRPr="00121095">
        <w:instrText xml:space="preserve"> XE "J01" </w:instrText>
      </w:r>
      <w:r w:rsidR="00BF2FE6" w:rsidRPr="00121095">
        <w:fldChar w:fldCharType="end"/>
      </w:r>
      <w:r w:rsidR="00BF2FE6" w:rsidRPr="00121095">
        <w:fldChar w:fldCharType="begin"/>
      </w:r>
      <w:r w:rsidRPr="00121095">
        <w:instrText xml:space="preserve"> XE "QCN" </w:instrText>
      </w:r>
      <w:r w:rsidR="00BF2FE6" w:rsidRPr="00121095">
        <w:fldChar w:fldCharType="end"/>
      </w:r>
      <w:r w:rsidR="00BF2FE6" w:rsidRPr="00121095">
        <w:fldChar w:fldCharType="begin"/>
      </w:r>
      <w:r w:rsidRPr="00121095">
        <w:instrText xml:space="preserve"> XE "Messages:QCN" </w:instrText>
      </w:r>
      <w:r w:rsidR="00BF2FE6" w:rsidRPr="00121095">
        <w:fldChar w:fldCharType="end"/>
      </w:r>
    </w:p>
    <w:p w14:paraId="7132AF9C" w14:textId="77777777" w:rsidR="00E921A2" w:rsidRPr="00C24AA4" w:rsidRDefault="00E921A2">
      <w:pPr>
        <w:pStyle w:val="MsgTableCaption"/>
        <w:rPr>
          <w:lang w:val="es-MX"/>
        </w:rPr>
      </w:pPr>
      <w:r w:rsidRPr="00C24AA4">
        <w:rPr>
          <w:lang w:val="es-MX"/>
        </w:rPr>
        <w:t>QCN^J01^QCN_J01: Cancel Query</w:t>
      </w:r>
      <w:r w:rsidR="00BF2FE6" w:rsidRPr="00121095">
        <w:fldChar w:fldCharType="begin"/>
      </w:r>
      <w:r w:rsidRPr="00C24AA4">
        <w:rPr>
          <w:lang w:val="es-MX"/>
        </w:rPr>
        <w:instrText xml:space="preserve"> XE "QCN"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FAA2E19"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087DF4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78D2D9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E1BA7D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601D737" w14:textId="77777777" w:rsidR="00E921A2" w:rsidRPr="00121095" w:rsidRDefault="00E921A2">
            <w:pPr>
              <w:pStyle w:val="MsgTableHeader"/>
              <w:jc w:val="center"/>
              <w:rPr>
                <w:lang w:val="en-US"/>
              </w:rPr>
            </w:pPr>
            <w:r w:rsidRPr="00121095">
              <w:rPr>
                <w:lang w:val="en-US"/>
              </w:rPr>
              <w:t>Sec Ref</w:t>
            </w:r>
          </w:p>
        </w:tc>
      </w:tr>
      <w:tr w:rsidR="00E921A2" w:rsidRPr="00E921A2" w14:paraId="26D3A22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EB75C1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6B556EA4"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7828CED"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549F8" w14:textId="77777777" w:rsidR="00E921A2" w:rsidRPr="00121095" w:rsidRDefault="00E921A2">
            <w:pPr>
              <w:pStyle w:val="MsgTableBody"/>
              <w:jc w:val="center"/>
            </w:pPr>
            <w:r w:rsidRPr="00121095">
              <w:t>2.15.9</w:t>
            </w:r>
          </w:p>
        </w:tc>
      </w:tr>
      <w:tr w:rsidR="00E921A2" w:rsidRPr="00E921A2" w14:paraId="37D431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01BEEA"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7E05E8AD"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3BC349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3AC63F" w14:textId="77777777" w:rsidR="00E921A2" w:rsidRPr="00121095" w:rsidRDefault="00E921A2">
            <w:pPr>
              <w:pStyle w:val="MsgTableBody"/>
              <w:jc w:val="center"/>
            </w:pPr>
            <w:r w:rsidRPr="00121095">
              <w:t>2.15.12</w:t>
            </w:r>
          </w:p>
        </w:tc>
      </w:tr>
      <w:tr w:rsidR="00E921A2" w:rsidRPr="00E921A2" w14:paraId="50F63D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7FF587"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1FB1D4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99FE3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F98880" w14:textId="77777777" w:rsidR="00E921A2" w:rsidRPr="00121095" w:rsidRDefault="00E921A2">
            <w:pPr>
              <w:pStyle w:val="MsgTableBody"/>
              <w:jc w:val="center"/>
            </w:pPr>
            <w:r w:rsidRPr="00121095">
              <w:t>2.14.13</w:t>
            </w:r>
          </w:p>
        </w:tc>
      </w:tr>
      <w:tr w:rsidR="00E921A2" w:rsidRPr="00E921A2" w14:paraId="4CE9158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19263BD" w14:textId="77777777" w:rsidR="00E921A2" w:rsidRPr="00121095" w:rsidRDefault="00000000">
            <w:pPr>
              <w:pStyle w:val="MsgTableBody"/>
            </w:pPr>
            <w:hyperlink w:anchor="QID" w:history="1">
              <w:r w:rsidR="00E921A2" w:rsidRPr="00121095">
                <w:rPr>
                  <w:rStyle w:val="Hyperlink"/>
                  <w:sz w:val="14"/>
                </w:rPr>
                <w:t>QID</w:t>
              </w:r>
            </w:hyperlink>
          </w:p>
        </w:tc>
        <w:tc>
          <w:tcPr>
            <w:tcW w:w="4320" w:type="dxa"/>
            <w:tcBorders>
              <w:top w:val="dotted" w:sz="4" w:space="0" w:color="auto"/>
              <w:left w:val="nil"/>
              <w:bottom w:val="single" w:sz="2" w:space="0" w:color="auto"/>
              <w:right w:val="nil"/>
            </w:tcBorders>
            <w:shd w:val="clear" w:color="auto" w:fill="FFFFFF"/>
          </w:tcPr>
          <w:p w14:paraId="38090EF8"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4E901A9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9599656" w14:textId="77777777" w:rsidR="00E921A2" w:rsidRPr="00121095" w:rsidRDefault="00E921A2">
            <w:pPr>
              <w:pStyle w:val="MsgTableBody"/>
              <w:jc w:val="center"/>
            </w:pPr>
            <w:r w:rsidRPr="00121095">
              <w:t>5.5.3</w:t>
            </w:r>
          </w:p>
        </w:tc>
      </w:tr>
    </w:tbl>
    <w:p w14:paraId="24EC4718" w14:textId="77777777" w:rsidR="00E921A2" w:rsidRDefault="00E921A2">
      <w:pPr>
        <w:pStyle w:val="NormalIndented"/>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929"/>
        <w:gridCol w:w="1984"/>
      </w:tblGrid>
      <w:tr w:rsidR="00381A24" w14:paraId="46D9D56D"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17703625" w14:textId="77777777" w:rsidR="00381A24" w:rsidRDefault="00381A24" w:rsidP="00381A24">
            <w:pPr>
              <w:pStyle w:val="ACK-ChoreographyHeader"/>
            </w:pPr>
            <w:r>
              <w:t>Acknowledgement Choreography</w:t>
            </w:r>
          </w:p>
        </w:tc>
      </w:tr>
      <w:tr w:rsidR="00381A24" w14:paraId="25D02352" w14:textId="77777777" w:rsidTr="00381A24">
        <w:trPr>
          <w:jc w:val="center"/>
        </w:trPr>
        <w:tc>
          <w:tcPr>
            <w:tcW w:w="7707" w:type="dxa"/>
            <w:gridSpan w:val="4"/>
            <w:tcBorders>
              <w:top w:val="single" w:sz="4" w:space="0" w:color="auto"/>
              <w:left w:val="single" w:sz="4" w:space="0" w:color="auto"/>
              <w:bottom w:val="single" w:sz="4" w:space="0" w:color="auto"/>
              <w:right w:val="single" w:sz="4" w:space="0" w:color="auto"/>
            </w:tcBorders>
          </w:tcPr>
          <w:p w14:paraId="2DDD81FA" w14:textId="77777777" w:rsidR="00381A24" w:rsidRDefault="00381A24" w:rsidP="00381A24">
            <w:pPr>
              <w:pStyle w:val="ACK-ChoreographyHeader"/>
            </w:pPr>
            <w:r w:rsidRPr="00C24AA4">
              <w:rPr>
                <w:lang w:val="es-MX"/>
              </w:rPr>
              <w:t>QCN^J01^QCN_J01</w:t>
            </w:r>
          </w:p>
        </w:tc>
      </w:tr>
      <w:tr w:rsidR="00381A24" w14:paraId="10947BC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CE7CFEA"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42016A8" w14:textId="77777777" w:rsidR="00381A24" w:rsidRDefault="00381A24" w:rsidP="00381A24">
            <w:pPr>
              <w:pStyle w:val="ACK-ChoreographyBody"/>
            </w:pPr>
            <w:r>
              <w:t>Field Value: Original mode</w:t>
            </w:r>
          </w:p>
        </w:tc>
        <w:tc>
          <w:tcPr>
            <w:tcW w:w="3913" w:type="dxa"/>
            <w:gridSpan w:val="2"/>
            <w:tcBorders>
              <w:top w:val="single" w:sz="4" w:space="0" w:color="auto"/>
              <w:left w:val="single" w:sz="4" w:space="0" w:color="auto"/>
              <w:bottom w:val="single" w:sz="4" w:space="0" w:color="auto"/>
              <w:right w:val="single" w:sz="4" w:space="0" w:color="auto"/>
            </w:tcBorders>
            <w:hideMark/>
          </w:tcPr>
          <w:p w14:paraId="7E11EBEA" w14:textId="77777777" w:rsidR="00381A24" w:rsidRDefault="00381A24" w:rsidP="00381A24">
            <w:pPr>
              <w:pStyle w:val="ACK-ChoreographyBody"/>
            </w:pPr>
            <w:r>
              <w:t>Field value: Enhanced mode</w:t>
            </w:r>
          </w:p>
        </w:tc>
      </w:tr>
      <w:tr w:rsidR="00381A24" w14:paraId="480895F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B5C4573"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DE1184F"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0F6E45C6" w14:textId="77777777" w:rsidR="00381A24" w:rsidRDefault="00381A24" w:rsidP="00381A24">
            <w:pPr>
              <w:pStyle w:val="ACK-ChoreographyBody"/>
            </w:pPr>
            <w:r>
              <w:t>NE</w:t>
            </w:r>
          </w:p>
        </w:tc>
        <w:tc>
          <w:tcPr>
            <w:tcW w:w="1984" w:type="dxa"/>
            <w:tcBorders>
              <w:top w:val="single" w:sz="4" w:space="0" w:color="auto"/>
              <w:left w:val="single" w:sz="4" w:space="0" w:color="auto"/>
              <w:bottom w:val="single" w:sz="4" w:space="0" w:color="auto"/>
              <w:right w:val="single" w:sz="4" w:space="0" w:color="auto"/>
            </w:tcBorders>
            <w:hideMark/>
          </w:tcPr>
          <w:p w14:paraId="147783D1" w14:textId="77777777" w:rsidR="00381A24" w:rsidRDefault="00381A24" w:rsidP="00381A24">
            <w:pPr>
              <w:pStyle w:val="ACK-ChoreographyBody"/>
            </w:pPr>
            <w:r>
              <w:t>AL, SU, ER</w:t>
            </w:r>
          </w:p>
        </w:tc>
      </w:tr>
      <w:tr w:rsidR="00381A24" w14:paraId="02D7EA69"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C6DB837"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6840D225" w14:textId="77777777" w:rsidR="00381A24" w:rsidRDefault="00381A24" w:rsidP="00381A24">
            <w:pPr>
              <w:pStyle w:val="ACK-ChoreographyBody"/>
            </w:pPr>
            <w:r>
              <w:t>Blank</w:t>
            </w:r>
          </w:p>
        </w:tc>
        <w:tc>
          <w:tcPr>
            <w:tcW w:w="1929" w:type="dxa"/>
            <w:tcBorders>
              <w:top w:val="single" w:sz="4" w:space="0" w:color="auto"/>
              <w:left w:val="single" w:sz="4" w:space="0" w:color="auto"/>
              <w:bottom w:val="single" w:sz="4" w:space="0" w:color="auto"/>
              <w:right w:val="single" w:sz="4" w:space="0" w:color="auto"/>
            </w:tcBorders>
            <w:hideMark/>
          </w:tcPr>
          <w:p w14:paraId="19CAD02D" w14:textId="77777777" w:rsidR="00381A24" w:rsidRDefault="00381A24" w:rsidP="00381A24">
            <w:pPr>
              <w:pStyle w:val="ACK-ChoreographyBody"/>
            </w:pPr>
            <w:r>
              <w:t>AL</w:t>
            </w:r>
          </w:p>
        </w:tc>
        <w:tc>
          <w:tcPr>
            <w:tcW w:w="1984" w:type="dxa"/>
            <w:tcBorders>
              <w:top w:val="single" w:sz="4" w:space="0" w:color="auto"/>
              <w:left w:val="single" w:sz="4" w:space="0" w:color="auto"/>
              <w:bottom w:val="single" w:sz="4" w:space="0" w:color="auto"/>
              <w:right w:val="single" w:sz="4" w:space="0" w:color="auto"/>
            </w:tcBorders>
            <w:hideMark/>
          </w:tcPr>
          <w:p w14:paraId="14A1160F" w14:textId="77777777" w:rsidR="00381A24" w:rsidRDefault="00381A24" w:rsidP="00381A24">
            <w:pPr>
              <w:pStyle w:val="ACK-ChoreographyBody"/>
            </w:pPr>
            <w:r>
              <w:t>AL</w:t>
            </w:r>
          </w:p>
        </w:tc>
      </w:tr>
      <w:tr w:rsidR="00381A24" w14:paraId="25FA4BF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0487106"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6624B378" w14:textId="77777777" w:rsidR="00381A24" w:rsidRDefault="00381A24" w:rsidP="00381A24">
            <w:pPr>
              <w:pStyle w:val="ACK-ChoreographyBody"/>
            </w:pPr>
            <w:r>
              <w:t>-</w:t>
            </w:r>
          </w:p>
        </w:tc>
        <w:tc>
          <w:tcPr>
            <w:tcW w:w="1929" w:type="dxa"/>
            <w:tcBorders>
              <w:top w:val="single" w:sz="4" w:space="0" w:color="auto"/>
              <w:left w:val="single" w:sz="4" w:space="0" w:color="auto"/>
              <w:bottom w:val="single" w:sz="4" w:space="0" w:color="auto"/>
              <w:right w:val="single" w:sz="4" w:space="0" w:color="auto"/>
            </w:tcBorders>
            <w:hideMark/>
          </w:tcPr>
          <w:p w14:paraId="2905ED98" w14:textId="77777777" w:rsidR="00381A24" w:rsidRDefault="00381A24" w:rsidP="00381A24">
            <w:pPr>
              <w:pStyle w:val="ACK-ChoreographyBody"/>
            </w:pPr>
            <w:r>
              <w:t>-</w:t>
            </w:r>
          </w:p>
        </w:tc>
        <w:tc>
          <w:tcPr>
            <w:tcW w:w="1984" w:type="dxa"/>
            <w:tcBorders>
              <w:top w:val="single" w:sz="4" w:space="0" w:color="auto"/>
              <w:left w:val="single" w:sz="4" w:space="0" w:color="auto"/>
              <w:bottom w:val="single" w:sz="4" w:space="0" w:color="auto"/>
              <w:right w:val="single" w:sz="4" w:space="0" w:color="auto"/>
            </w:tcBorders>
            <w:hideMark/>
          </w:tcPr>
          <w:p w14:paraId="6378A261" w14:textId="77777777" w:rsidR="00381A24" w:rsidRDefault="00381A24" w:rsidP="00381A24">
            <w:pPr>
              <w:pStyle w:val="ACK-ChoreographyBody"/>
            </w:pPr>
            <w:r w:rsidRPr="00121095">
              <w:t>ACK^</w:t>
            </w:r>
            <w:r>
              <w:t>J01</w:t>
            </w:r>
            <w:r w:rsidRPr="00121095">
              <w:t>^ACK</w:t>
            </w:r>
          </w:p>
        </w:tc>
      </w:tr>
      <w:tr w:rsidR="00381A24" w14:paraId="29F7330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E420034"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150E95D2" w14:textId="77777777" w:rsidR="00381A24" w:rsidRDefault="00381A24" w:rsidP="00381A24">
            <w:pPr>
              <w:pStyle w:val="ACK-ChoreographyBody"/>
            </w:pPr>
            <w:r>
              <w:rPr>
                <w:szCs w:val="16"/>
              </w:rPr>
              <w:t>ACK^J01^ACK</w:t>
            </w:r>
          </w:p>
        </w:tc>
        <w:tc>
          <w:tcPr>
            <w:tcW w:w="1929" w:type="dxa"/>
            <w:tcBorders>
              <w:top w:val="single" w:sz="4" w:space="0" w:color="auto"/>
              <w:left w:val="single" w:sz="4" w:space="0" w:color="auto"/>
              <w:bottom w:val="single" w:sz="4" w:space="0" w:color="auto"/>
              <w:right w:val="single" w:sz="4" w:space="0" w:color="auto"/>
            </w:tcBorders>
            <w:hideMark/>
          </w:tcPr>
          <w:p w14:paraId="6B966557" w14:textId="77777777" w:rsidR="00381A24" w:rsidRDefault="00381A24" w:rsidP="00381A24">
            <w:pPr>
              <w:pStyle w:val="ACK-ChoreographyBody"/>
            </w:pPr>
            <w:r>
              <w:rPr>
                <w:szCs w:val="16"/>
              </w:rPr>
              <w:t>ACK^J01^ACK</w:t>
            </w:r>
          </w:p>
        </w:tc>
        <w:tc>
          <w:tcPr>
            <w:tcW w:w="1984" w:type="dxa"/>
            <w:tcBorders>
              <w:top w:val="single" w:sz="4" w:space="0" w:color="auto"/>
              <w:left w:val="single" w:sz="4" w:space="0" w:color="auto"/>
              <w:bottom w:val="single" w:sz="4" w:space="0" w:color="auto"/>
              <w:right w:val="single" w:sz="4" w:space="0" w:color="auto"/>
            </w:tcBorders>
            <w:hideMark/>
          </w:tcPr>
          <w:p w14:paraId="03BAA276" w14:textId="77777777" w:rsidR="00381A24" w:rsidRDefault="00381A24" w:rsidP="00381A24">
            <w:pPr>
              <w:pStyle w:val="ACK-ChoreographyBody"/>
            </w:pPr>
            <w:r w:rsidRPr="00121095">
              <w:t>ACK^</w:t>
            </w:r>
            <w:r>
              <w:t>J01</w:t>
            </w:r>
            <w:r w:rsidRPr="00121095">
              <w:t>^ACK</w:t>
            </w:r>
          </w:p>
        </w:tc>
      </w:tr>
    </w:tbl>
    <w:p w14:paraId="0B6E5DAE" w14:textId="77777777" w:rsidR="0049558B" w:rsidRPr="00121095" w:rsidRDefault="0049558B">
      <w:pPr>
        <w:pStyle w:val="NormalIndented"/>
      </w:pPr>
    </w:p>
    <w:p w14:paraId="240C9B87" w14:textId="77777777" w:rsidR="00E921A2" w:rsidRPr="00121095" w:rsidRDefault="00E921A2">
      <w:pPr>
        <w:pStyle w:val="MsgTableCaption"/>
      </w:pPr>
      <w:r w:rsidRPr="00121095">
        <w:lastRenderedPageBreak/>
        <w:t>ACK^J01^ACK: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F3F8628"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2B7502E"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D8BA8CA"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1D70A14"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AA59B1" w14:textId="77777777" w:rsidR="00E921A2" w:rsidRPr="00121095" w:rsidRDefault="00E921A2">
            <w:pPr>
              <w:pStyle w:val="MsgTableHeader"/>
              <w:jc w:val="center"/>
              <w:rPr>
                <w:lang w:val="en-US"/>
              </w:rPr>
            </w:pPr>
            <w:r w:rsidRPr="00121095">
              <w:rPr>
                <w:lang w:val="en-US"/>
              </w:rPr>
              <w:t>Sec Ref</w:t>
            </w:r>
          </w:p>
        </w:tc>
      </w:tr>
      <w:tr w:rsidR="00E921A2" w:rsidRPr="00E921A2" w14:paraId="6393C86C"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30AA8D7"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AFC0C5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2710221"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6B4DC8" w14:textId="77777777" w:rsidR="00E921A2" w:rsidRPr="00121095" w:rsidRDefault="00E921A2">
            <w:pPr>
              <w:pStyle w:val="MsgTableBody"/>
              <w:jc w:val="center"/>
            </w:pPr>
            <w:r w:rsidRPr="00121095">
              <w:t>2.15.9</w:t>
            </w:r>
          </w:p>
        </w:tc>
      </w:tr>
      <w:tr w:rsidR="00E921A2" w:rsidRPr="00E921A2" w14:paraId="00742CB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77CD51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B08995E"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3F091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FF3A80" w14:textId="77777777" w:rsidR="00E921A2" w:rsidRPr="00121095" w:rsidRDefault="00E921A2">
            <w:pPr>
              <w:pStyle w:val="MsgTableBody"/>
              <w:jc w:val="center"/>
            </w:pPr>
            <w:r w:rsidRPr="00121095">
              <w:t>2.15.12</w:t>
            </w:r>
          </w:p>
        </w:tc>
      </w:tr>
      <w:tr w:rsidR="00E921A2" w:rsidRPr="00E921A2" w14:paraId="6C85415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E38D99"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BBBCD65"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C38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DFC4F" w14:textId="77777777" w:rsidR="00E921A2" w:rsidRPr="00121095" w:rsidRDefault="00E921A2">
            <w:pPr>
              <w:pStyle w:val="MsgTableBody"/>
              <w:jc w:val="center"/>
            </w:pPr>
            <w:r w:rsidRPr="00121095">
              <w:t>2.14.13</w:t>
            </w:r>
          </w:p>
        </w:tc>
      </w:tr>
      <w:tr w:rsidR="00E921A2" w:rsidRPr="00E921A2" w14:paraId="7D1FB3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284387"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6B37060"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3CEB070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78ECC3" w14:textId="77777777" w:rsidR="00E921A2" w:rsidRPr="00121095" w:rsidRDefault="00E921A2">
            <w:pPr>
              <w:pStyle w:val="MsgTableBody"/>
              <w:jc w:val="center"/>
            </w:pPr>
            <w:r w:rsidRPr="00121095">
              <w:t>2.15.8</w:t>
            </w:r>
          </w:p>
        </w:tc>
      </w:tr>
      <w:tr w:rsidR="00E921A2" w:rsidRPr="00E921A2" w14:paraId="708C79A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429CA58"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12447BB2"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684A1A7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DE5B638" w14:textId="77777777" w:rsidR="00E921A2" w:rsidRPr="00121095" w:rsidRDefault="00E921A2">
            <w:pPr>
              <w:pStyle w:val="MsgTableBody"/>
              <w:jc w:val="center"/>
            </w:pPr>
            <w:r w:rsidRPr="00121095">
              <w:t>2.15.5</w:t>
            </w:r>
          </w:p>
        </w:tc>
      </w:tr>
    </w:tbl>
    <w:p w14:paraId="5822F5EB" w14:textId="77777777" w:rsidR="0049558B" w:rsidRDefault="0049558B" w:rsidP="0049558B">
      <w:bookmarkStart w:id="277" w:name="_Toc495483552"/>
      <w:bookmarkStart w:id="278" w:name="_Toc24273774"/>
      <w:bookmarkStart w:id="279" w:name="_Toc41280981"/>
      <w:bookmarkStart w:id="280" w:name="_Toc430043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6FD6C013"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50412FE2" w14:textId="77777777" w:rsidR="00381A24" w:rsidRDefault="00381A24" w:rsidP="00381A24">
            <w:pPr>
              <w:pStyle w:val="ACK-ChoreographyHeader"/>
            </w:pPr>
            <w:r>
              <w:t>Acknowledgement Choreography</w:t>
            </w:r>
          </w:p>
        </w:tc>
      </w:tr>
      <w:tr w:rsidR="00381A24" w14:paraId="623AD706"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1C9383FA" w14:textId="77777777" w:rsidR="00381A24" w:rsidRDefault="00381A24" w:rsidP="00381A24">
            <w:pPr>
              <w:pStyle w:val="ACK-ChoreographyHeader"/>
            </w:pPr>
            <w:r w:rsidRPr="00121095">
              <w:t>ACK^J01^ACK</w:t>
            </w:r>
          </w:p>
        </w:tc>
      </w:tr>
      <w:tr w:rsidR="00381A24" w14:paraId="67C5AAE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0657ECC8" w14:textId="77777777" w:rsidR="00381A24" w:rsidRDefault="00381A24" w:rsidP="00381A24">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62361D6" w14:textId="77777777" w:rsidR="00381A24" w:rsidRDefault="00381A24" w:rsidP="00381A24">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466D3CE3" w14:textId="77777777" w:rsidR="00381A24" w:rsidRDefault="00381A24" w:rsidP="00381A24">
            <w:pPr>
              <w:pStyle w:val="ACK-ChoreographyBody"/>
            </w:pPr>
            <w:r>
              <w:t>Field value: Enhanced mode</w:t>
            </w:r>
          </w:p>
        </w:tc>
      </w:tr>
      <w:tr w:rsidR="00381A24" w14:paraId="6AA1FE77"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53A42FA" w14:textId="77777777" w:rsidR="00381A24" w:rsidRDefault="00381A24" w:rsidP="00381A24">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4728293E"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AC300BE" w14:textId="77777777" w:rsidR="00381A24" w:rsidRDefault="00381A24" w:rsidP="00381A24">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56007554" w14:textId="77777777" w:rsidR="00381A24" w:rsidRDefault="00381A24" w:rsidP="00381A24">
            <w:pPr>
              <w:pStyle w:val="ACK-ChoreographyBody"/>
            </w:pPr>
            <w:r>
              <w:t>AL, SU, ER</w:t>
            </w:r>
          </w:p>
        </w:tc>
      </w:tr>
      <w:tr w:rsidR="00381A24" w14:paraId="2748F6E1"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3AC0B19" w14:textId="77777777" w:rsidR="00381A24" w:rsidRDefault="00381A24" w:rsidP="00381A24">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5A329F30" w14:textId="77777777" w:rsidR="00381A24" w:rsidRDefault="00381A24" w:rsidP="00381A24">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311DDDC" w14:textId="77777777" w:rsidR="00381A24" w:rsidRDefault="00381A24" w:rsidP="00381A24">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3F793091" w14:textId="77777777" w:rsidR="00381A24" w:rsidRDefault="00381A24" w:rsidP="00381A24">
            <w:pPr>
              <w:pStyle w:val="ACK-ChoreographyBody"/>
            </w:pPr>
            <w:r>
              <w:t>AL</w:t>
            </w:r>
          </w:p>
        </w:tc>
      </w:tr>
      <w:tr w:rsidR="00381A24" w14:paraId="784A823C"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3533E52A" w14:textId="77777777" w:rsidR="00381A24" w:rsidRDefault="00381A24" w:rsidP="00381A24">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22EB446A"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AC6D47"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0FE8FD4F" w14:textId="77777777" w:rsidR="00381A24" w:rsidRDefault="00381A24" w:rsidP="00381A24">
            <w:pPr>
              <w:pStyle w:val="ACK-ChoreographyBody"/>
            </w:pPr>
            <w:r w:rsidRPr="00121095">
              <w:t>ACK^J01^ACK</w:t>
            </w:r>
          </w:p>
        </w:tc>
      </w:tr>
      <w:tr w:rsidR="00381A24" w14:paraId="780A7A22"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D731D06" w14:textId="77777777" w:rsidR="00381A24" w:rsidRDefault="00381A24" w:rsidP="00381A24">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42D584E" w14:textId="77777777" w:rsidR="00381A24" w:rsidRDefault="00381A24" w:rsidP="00381A24">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AA17C1A" w14:textId="77777777" w:rsidR="00381A24" w:rsidRDefault="00381A24" w:rsidP="00381A24">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2022F47F" w14:textId="77777777" w:rsidR="00381A24" w:rsidRDefault="00381A24" w:rsidP="00381A24">
            <w:pPr>
              <w:pStyle w:val="ACK-ChoreographyBody"/>
            </w:pPr>
            <w:r>
              <w:t>-</w:t>
            </w:r>
          </w:p>
        </w:tc>
      </w:tr>
    </w:tbl>
    <w:p w14:paraId="44FC6DED" w14:textId="77777777" w:rsidR="0049558B" w:rsidRDefault="0049558B" w:rsidP="007D495C"/>
    <w:p w14:paraId="2311F571" w14:textId="77777777" w:rsidR="00E921A2" w:rsidRPr="00121095" w:rsidRDefault="00E921A2">
      <w:pPr>
        <w:pStyle w:val="Heading3"/>
        <w:keepLines/>
      </w:pPr>
      <w:bookmarkStart w:id="281" w:name="_Toc148083074"/>
      <w:r w:rsidRPr="00121095">
        <w:t xml:space="preserve">QSX /ACK </w:t>
      </w:r>
      <w:r w:rsidR="00514A79">
        <w:t>–</w:t>
      </w:r>
      <w:r w:rsidRPr="00121095">
        <w:t xml:space="preserve"> cancel subscription/acknowledge message (Event J02)</w:t>
      </w:r>
      <w:bookmarkEnd w:id="277"/>
      <w:bookmarkEnd w:id="278"/>
      <w:bookmarkEnd w:id="279"/>
      <w:bookmarkEnd w:id="280"/>
      <w:bookmarkEnd w:id="281"/>
      <w:r w:rsidR="00BF2FE6" w:rsidRPr="00121095">
        <w:fldChar w:fldCharType="begin"/>
      </w:r>
      <w:r w:rsidRPr="00121095">
        <w:instrText xml:space="preserve"> XE "J02" </w:instrText>
      </w:r>
      <w:r w:rsidR="00BF2FE6" w:rsidRPr="00121095">
        <w:fldChar w:fldCharType="end"/>
      </w:r>
      <w:r w:rsidR="00BF2FE6" w:rsidRPr="00121095">
        <w:fldChar w:fldCharType="begin"/>
      </w:r>
      <w:r w:rsidRPr="00121095">
        <w:instrText xml:space="preserve"> XE "QSX" </w:instrText>
      </w:r>
      <w:r w:rsidR="00BF2FE6" w:rsidRPr="00121095">
        <w:fldChar w:fldCharType="end"/>
      </w:r>
      <w:r w:rsidR="00BF2FE6" w:rsidRPr="00121095">
        <w:fldChar w:fldCharType="begin"/>
      </w:r>
      <w:r w:rsidRPr="00121095">
        <w:instrText xml:space="preserve"> XE "Messages:QSX" </w:instrText>
      </w:r>
      <w:r w:rsidR="00BF2FE6" w:rsidRPr="00121095">
        <w:fldChar w:fldCharType="end"/>
      </w:r>
    </w:p>
    <w:p w14:paraId="0301A973" w14:textId="21329C5B" w:rsidR="00E921A2" w:rsidRPr="00121095" w:rsidRDefault="00E921A2">
      <w:pPr>
        <w:pStyle w:val="NormalIndented"/>
        <w:keepNext/>
        <w:keepLines/>
      </w:pPr>
      <w:r w:rsidRPr="00121095">
        <w:t xml:space="preserve">See section </w:t>
      </w:r>
      <w:r w:rsidR="002503D5">
        <w:fldChar w:fldCharType="begin"/>
      </w:r>
      <w:r w:rsidR="002503D5">
        <w:instrText xml:space="preserve"> REF _Ref490990067 \r \h  \* MERGEFORMAT </w:instrText>
      </w:r>
      <w:r w:rsidR="002503D5">
        <w:fldChar w:fldCharType="separate"/>
      </w:r>
      <w:r w:rsidR="00C244BF" w:rsidRPr="00C244BF">
        <w:rPr>
          <w:rStyle w:val="HyperlinkText"/>
        </w:rPr>
        <w:t>5.6</w:t>
      </w:r>
      <w:r w:rsidR="002503D5">
        <w:fldChar w:fldCharType="end"/>
      </w:r>
      <w:r w:rsidRPr="00121095">
        <w:t>, "</w:t>
      </w:r>
      <w:r w:rsidR="002503D5">
        <w:fldChar w:fldCharType="begin"/>
      </w:r>
      <w:r w:rsidR="002503D5">
        <w:instrText xml:space="preserve"> REF _Ref490990067 \h  \* MERGEFORMAT </w:instrText>
      </w:r>
      <w:r w:rsidR="002503D5">
        <w:fldChar w:fldCharType="separate"/>
      </w:r>
      <w:r w:rsidR="00C244BF" w:rsidRPr="00C244BF">
        <w:rPr>
          <w:rStyle w:val="HyperlinkText"/>
        </w:rPr>
        <w:t>AUXILIARY QUERY PROTOCOLS</w:t>
      </w:r>
      <w:r w:rsidR="002503D5">
        <w:fldChar w:fldCharType="end"/>
      </w:r>
      <w:r w:rsidRPr="00121095">
        <w:t>" for more information about this event.</w:t>
      </w:r>
    </w:p>
    <w:p w14:paraId="71CE597F" w14:textId="77777777" w:rsidR="00E921A2" w:rsidRPr="00121095" w:rsidRDefault="00E921A2">
      <w:pPr>
        <w:pStyle w:val="MsgTableCaption"/>
      </w:pPr>
      <w:r w:rsidRPr="00121095">
        <w:t>QSX^J02^QCN_J01: Cancel Subscription</w:t>
      </w:r>
      <w:r w:rsidR="00BF2FE6" w:rsidRPr="00121095">
        <w:fldChar w:fldCharType="begin"/>
      </w:r>
      <w:r w:rsidRPr="00121095">
        <w:instrText xml:space="preserve"> XE "QSX"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48347B15"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144C4A3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DC8BC5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8EDEF3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AFF88EB" w14:textId="77777777" w:rsidR="00E921A2" w:rsidRPr="00121095" w:rsidRDefault="00E921A2">
            <w:pPr>
              <w:pStyle w:val="MsgTableHeader"/>
              <w:jc w:val="center"/>
              <w:rPr>
                <w:lang w:val="en-US"/>
              </w:rPr>
            </w:pPr>
            <w:r w:rsidRPr="00121095">
              <w:rPr>
                <w:lang w:val="en-US"/>
              </w:rPr>
              <w:t>Sec Ref</w:t>
            </w:r>
          </w:p>
        </w:tc>
      </w:tr>
      <w:tr w:rsidR="00E921A2" w:rsidRPr="00E921A2" w14:paraId="69A45CA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062BB0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6AEED8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FDB9EB8"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50603" w14:textId="77777777" w:rsidR="00E921A2" w:rsidRPr="00121095" w:rsidRDefault="00E921A2">
            <w:pPr>
              <w:pStyle w:val="MsgTableBody"/>
              <w:jc w:val="center"/>
            </w:pPr>
            <w:r w:rsidRPr="00121095">
              <w:t>2.15.9</w:t>
            </w:r>
          </w:p>
        </w:tc>
      </w:tr>
      <w:tr w:rsidR="00E921A2" w:rsidRPr="00E921A2" w14:paraId="2F4AF5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838261"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D2DABE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C2900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E8BEE" w14:textId="77777777" w:rsidR="00E921A2" w:rsidRPr="00121095" w:rsidRDefault="00E921A2">
            <w:pPr>
              <w:pStyle w:val="MsgTableBody"/>
              <w:jc w:val="center"/>
            </w:pPr>
            <w:r w:rsidRPr="00121095">
              <w:t>2.15.12</w:t>
            </w:r>
          </w:p>
        </w:tc>
      </w:tr>
      <w:tr w:rsidR="00E921A2" w:rsidRPr="00E921A2" w14:paraId="14112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AB2B16"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66A0CFF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2583D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46FAD2" w14:textId="77777777" w:rsidR="00E921A2" w:rsidRPr="00121095" w:rsidRDefault="00E921A2">
            <w:pPr>
              <w:pStyle w:val="MsgTableBody"/>
              <w:jc w:val="center"/>
            </w:pPr>
            <w:r w:rsidRPr="00121095">
              <w:t>2.14.13</w:t>
            </w:r>
          </w:p>
        </w:tc>
      </w:tr>
      <w:tr w:rsidR="00E921A2" w:rsidRPr="00E921A2" w14:paraId="74A2501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1840D92" w14:textId="77777777" w:rsidR="00E921A2" w:rsidRPr="00121095" w:rsidRDefault="00000000">
            <w:pPr>
              <w:pStyle w:val="MsgTableBody"/>
              <w:rPr>
                <w:rStyle w:val="Hyperlink"/>
              </w:rPr>
            </w:pPr>
            <w:hyperlink w:anchor="QID" w:history="1">
              <w:r w:rsidR="00E921A2" w:rsidRPr="00121095">
                <w:rPr>
                  <w:rStyle w:val="Hyperlink"/>
                </w:rPr>
                <w:t>QID</w:t>
              </w:r>
            </w:hyperlink>
          </w:p>
        </w:tc>
        <w:tc>
          <w:tcPr>
            <w:tcW w:w="4320" w:type="dxa"/>
            <w:tcBorders>
              <w:top w:val="dotted" w:sz="4" w:space="0" w:color="auto"/>
              <w:left w:val="nil"/>
              <w:bottom w:val="single" w:sz="2" w:space="0" w:color="auto"/>
              <w:right w:val="nil"/>
            </w:tcBorders>
            <w:shd w:val="clear" w:color="auto" w:fill="FFFFFF"/>
          </w:tcPr>
          <w:p w14:paraId="72098B41" w14:textId="77777777" w:rsidR="00E921A2" w:rsidRPr="00121095" w:rsidRDefault="00E921A2">
            <w:pPr>
              <w:pStyle w:val="MsgTableBody"/>
            </w:pPr>
            <w:r w:rsidRPr="00121095">
              <w:t>Query identification Segment</w:t>
            </w:r>
          </w:p>
        </w:tc>
        <w:tc>
          <w:tcPr>
            <w:tcW w:w="864" w:type="dxa"/>
            <w:tcBorders>
              <w:top w:val="dotted" w:sz="4" w:space="0" w:color="auto"/>
              <w:left w:val="nil"/>
              <w:bottom w:val="single" w:sz="2" w:space="0" w:color="auto"/>
              <w:right w:val="nil"/>
            </w:tcBorders>
            <w:shd w:val="clear" w:color="auto" w:fill="FFFFFF"/>
          </w:tcPr>
          <w:p w14:paraId="7330282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980935F" w14:textId="77777777" w:rsidR="00E921A2" w:rsidRPr="00121095" w:rsidRDefault="00E921A2">
            <w:pPr>
              <w:pStyle w:val="MsgTableBody"/>
              <w:jc w:val="center"/>
            </w:pPr>
            <w:r w:rsidRPr="00121095">
              <w:t>5.5.3</w:t>
            </w:r>
          </w:p>
        </w:tc>
      </w:tr>
    </w:tbl>
    <w:p w14:paraId="11E7857C" w14:textId="77777777" w:rsidR="002F3645" w:rsidRDefault="002F3645" w:rsidP="002F3645">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381A24" w14:paraId="506E83A1"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9F894B9" w14:textId="77777777" w:rsidR="00381A24" w:rsidRDefault="00381A24" w:rsidP="00381A24">
            <w:pPr>
              <w:pStyle w:val="ACK-ChoreographyHeader"/>
            </w:pPr>
            <w:r>
              <w:lastRenderedPageBreak/>
              <w:t>Acknowledgement Choreography</w:t>
            </w:r>
          </w:p>
        </w:tc>
      </w:tr>
      <w:tr w:rsidR="00381A24" w14:paraId="6E5C9DFB" w14:textId="77777777" w:rsidTr="00381A24">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3ABC8C3C" w14:textId="77777777" w:rsidR="00381A24" w:rsidRDefault="00381A24" w:rsidP="00381A24">
            <w:pPr>
              <w:pStyle w:val="ACK-ChoreographyHeader"/>
            </w:pPr>
            <w:r w:rsidRPr="00121095">
              <w:t>QSX^J02^QCN_J01</w:t>
            </w:r>
          </w:p>
        </w:tc>
      </w:tr>
      <w:tr w:rsidR="002F3645" w14:paraId="06DFB3E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2258B42" w14:textId="77777777" w:rsidR="002F3645" w:rsidRDefault="002F3645" w:rsidP="00C5458C">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255C6488" w14:textId="77777777" w:rsidR="002F3645" w:rsidRDefault="002F3645" w:rsidP="00C5458C">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64896B21" w14:textId="77777777" w:rsidR="002F3645" w:rsidRDefault="002F3645" w:rsidP="00C5458C">
            <w:pPr>
              <w:pStyle w:val="ACK-ChoreographyBody"/>
            </w:pPr>
            <w:r>
              <w:t>Field value: Enhanced mode</w:t>
            </w:r>
          </w:p>
        </w:tc>
      </w:tr>
      <w:tr w:rsidR="002F3645" w14:paraId="244E6AF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F05290A" w14:textId="77777777" w:rsidR="002F3645" w:rsidRDefault="002F3645" w:rsidP="00C5458C">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14043E1A"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01CF1A48" w14:textId="77777777" w:rsidR="002F3645" w:rsidRDefault="002F3645" w:rsidP="00C5458C">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012FDD6E" w14:textId="77777777" w:rsidR="002F3645" w:rsidRDefault="002F3645" w:rsidP="00C5458C">
            <w:pPr>
              <w:pStyle w:val="ACK-ChoreographyBody"/>
            </w:pPr>
            <w:r>
              <w:t>AL, SU, ER</w:t>
            </w:r>
          </w:p>
        </w:tc>
      </w:tr>
      <w:tr w:rsidR="002F3645" w14:paraId="73AE1B06"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F69E0A2" w14:textId="77777777" w:rsidR="002F3645" w:rsidRDefault="002F3645" w:rsidP="00C5458C">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4BDB9748" w14:textId="77777777" w:rsidR="002F3645" w:rsidRDefault="002F3645" w:rsidP="00C5458C">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42478118" w14:textId="77777777" w:rsidR="002F3645" w:rsidRDefault="002F3645" w:rsidP="00C5458C">
            <w:pPr>
              <w:pStyle w:val="ACK-ChoreographyBody"/>
            </w:pPr>
            <w:r>
              <w:t>AL</w:t>
            </w:r>
          </w:p>
        </w:tc>
        <w:tc>
          <w:tcPr>
            <w:tcW w:w="1842" w:type="dxa"/>
            <w:tcBorders>
              <w:top w:val="single" w:sz="4" w:space="0" w:color="auto"/>
              <w:left w:val="single" w:sz="4" w:space="0" w:color="auto"/>
              <w:bottom w:val="single" w:sz="4" w:space="0" w:color="auto"/>
              <w:right w:val="single" w:sz="4" w:space="0" w:color="auto"/>
            </w:tcBorders>
            <w:hideMark/>
          </w:tcPr>
          <w:p w14:paraId="4C304AB0" w14:textId="77777777" w:rsidR="002F3645" w:rsidRDefault="002F3645" w:rsidP="00C5458C">
            <w:pPr>
              <w:pStyle w:val="ACK-ChoreographyBody"/>
            </w:pPr>
            <w:r>
              <w:t>AL</w:t>
            </w:r>
          </w:p>
        </w:tc>
      </w:tr>
      <w:tr w:rsidR="002F3645" w14:paraId="547BB410"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4FB441" w14:textId="77777777" w:rsidR="002F3645" w:rsidRDefault="002F3645" w:rsidP="00C5458C">
            <w:pPr>
              <w:pStyle w:val="ACK-ChoreographyBody"/>
            </w:pPr>
            <w:r>
              <w:t>Immediate Ack</w:t>
            </w:r>
          </w:p>
        </w:tc>
        <w:tc>
          <w:tcPr>
            <w:tcW w:w="2336" w:type="dxa"/>
            <w:tcBorders>
              <w:top w:val="single" w:sz="4" w:space="0" w:color="auto"/>
              <w:left w:val="single" w:sz="4" w:space="0" w:color="auto"/>
              <w:bottom w:val="single" w:sz="4" w:space="0" w:color="auto"/>
              <w:right w:val="single" w:sz="4" w:space="0" w:color="auto"/>
            </w:tcBorders>
            <w:hideMark/>
          </w:tcPr>
          <w:p w14:paraId="01C32438" w14:textId="77777777" w:rsidR="002F3645" w:rsidRDefault="002F3645" w:rsidP="00C5458C">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36511C89" w14:textId="77777777" w:rsidR="002F3645" w:rsidRDefault="002F3645" w:rsidP="00C5458C">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60C08358" w14:textId="77777777" w:rsidR="002F3645" w:rsidRDefault="002F3645" w:rsidP="00C5458C">
            <w:pPr>
              <w:pStyle w:val="ACK-ChoreographyBody"/>
            </w:pPr>
            <w:r>
              <w:rPr>
                <w:szCs w:val="16"/>
              </w:rPr>
              <w:t>ACK^J02^ACK</w:t>
            </w:r>
          </w:p>
        </w:tc>
      </w:tr>
      <w:tr w:rsidR="002F3645" w14:paraId="68430398"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28B7B5A3" w14:textId="77777777" w:rsidR="002F3645" w:rsidRDefault="002F3645" w:rsidP="00C5458C">
            <w:pPr>
              <w:pStyle w:val="ACK-ChoreographyBody"/>
            </w:pPr>
            <w:r>
              <w:t>Application Ack</w:t>
            </w:r>
          </w:p>
        </w:tc>
        <w:tc>
          <w:tcPr>
            <w:tcW w:w="2336" w:type="dxa"/>
            <w:tcBorders>
              <w:top w:val="single" w:sz="4" w:space="0" w:color="auto"/>
              <w:left w:val="single" w:sz="4" w:space="0" w:color="auto"/>
              <w:bottom w:val="single" w:sz="4" w:space="0" w:color="auto"/>
              <w:right w:val="single" w:sz="4" w:space="0" w:color="auto"/>
            </w:tcBorders>
            <w:hideMark/>
          </w:tcPr>
          <w:p w14:paraId="2ABFF04E" w14:textId="77777777" w:rsidR="002F3645" w:rsidRDefault="002F3645" w:rsidP="00C5458C">
            <w:pPr>
              <w:pStyle w:val="ACK-ChoreographyBody"/>
            </w:pPr>
            <w:r>
              <w:rPr>
                <w:szCs w:val="16"/>
              </w:rPr>
              <w:t>ACK^J02^ACK</w:t>
            </w:r>
          </w:p>
        </w:tc>
        <w:tc>
          <w:tcPr>
            <w:tcW w:w="1843" w:type="dxa"/>
            <w:tcBorders>
              <w:top w:val="single" w:sz="4" w:space="0" w:color="auto"/>
              <w:left w:val="single" w:sz="4" w:space="0" w:color="auto"/>
              <w:bottom w:val="single" w:sz="4" w:space="0" w:color="auto"/>
              <w:right w:val="single" w:sz="4" w:space="0" w:color="auto"/>
            </w:tcBorders>
            <w:hideMark/>
          </w:tcPr>
          <w:p w14:paraId="20729BC2" w14:textId="77777777" w:rsidR="002F3645" w:rsidRDefault="002F3645" w:rsidP="00C5458C">
            <w:pPr>
              <w:pStyle w:val="ACK-ChoreographyBody"/>
            </w:pPr>
            <w:r>
              <w:rPr>
                <w:szCs w:val="16"/>
              </w:rPr>
              <w:t>ACK^J02^ACK</w:t>
            </w:r>
          </w:p>
        </w:tc>
        <w:tc>
          <w:tcPr>
            <w:tcW w:w="1842" w:type="dxa"/>
            <w:tcBorders>
              <w:top w:val="single" w:sz="4" w:space="0" w:color="auto"/>
              <w:left w:val="single" w:sz="4" w:space="0" w:color="auto"/>
              <w:bottom w:val="single" w:sz="4" w:space="0" w:color="auto"/>
              <w:right w:val="single" w:sz="4" w:space="0" w:color="auto"/>
            </w:tcBorders>
            <w:hideMark/>
          </w:tcPr>
          <w:p w14:paraId="67CE1686" w14:textId="77777777" w:rsidR="002F3645" w:rsidRDefault="002F3645" w:rsidP="00C5458C">
            <w:pPr>
              <w:pStyle w:val="ACK-ChoreographyBody"/>
            </w:pPr>
            <w:r>
              <w:rPr>
                <w:szCs w:val="16"/>
              </w:rPr>
              <w:t>ACK^J02^ACK</w:t>
            </w:r>
          </w:p>
        </w:tc>
      </w:tr>
    </w:tbl>
    <w:p w14:paraId="6DEDD427" w14:textId="77777777" w:rsidR="00E921A2" w:rsidRPr="00121095" w:rsidRDefault="00E921A2">
      <w:pPr>
        <w:keepNext/>
        <w:keepLines/>
      </w:pPr>
    </w:p>
    <w:p w14:paraId="57F0D89F" w14:textId="77777777" w:rsidR="00E921A2" w:rsidRPr="00121095" w:rsidRDefault="00E921A2">
      <w:pPr>
        <w:pStyle w:val="MsgTableCaption"/>
      </w:pPr>
      <w:r w:rsidRPr="00121095">
        <w:t>ACK^J02^ACK: General Acknowledgment</w:t>
      </w:r>
      <w:r w:rsidR="00BF2FE6" w:rsidRPr="00121095">
        <w:fldChar w:fldCharType="begin"/>
      </w:r>
      <w:r w:rsidRPr="00121095">
        <w:instrText xml:space="preserve"> XE "ACK"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E921A2" w:rsidRPr="00E921A2" w14:paraId="736A62D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DB340B9"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70C6E7C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9B78136"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2FE4B116" w14:textId="77777777" w:rsidR="00E921A2" w:rsidRPr="00121095" w:rsidRDefault="00E921A2">
            <w:pPr>
              <w:pStyle w:val="MsgTableHeader"/>
              <w:jc w:val="center"/>
              <w:rPr>
                <w:lang w:val="en-US"/>
              </w:rPr>
            </w:pPr>
            <w:r w:rsidRPr="00121095">
              <w:rPr>
                <w:lang w:val="en-US"/>
              </w:rPr>
              <w:t>Sec Ref</w:t>
            </w:r>
          </w:p>
        </w:tc>
      </w:tr>
      <w:tr w:rsidR="00E921A2" w:rsidRPr="00E921A2" w14:paraId="4B39555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35FE29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084DC7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40B0672"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602F9E3" w14:textId="77777777" w:rsidR="00E921A2" w:rsidRPr="00121095" w:rsidRDefault="00E921A2">
            <w:pPr>
              <w:pStyle w:val="MsgTableBody"/>
              <w:jc w:val="center"/>
            </w:pPr>
            <w:r w:rsidRPr="00121095">
              <w:t>2.15.9</w:t>
            </w:r>
          </w:p>
        </w:tc>
      </w:tr>
      <w:tr w:rsidR="00E921A2" w:rsidRPr="00E921A2" w14:paraId="2A686A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B458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6F6B62B"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1B741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5C6A57" w14:textId="77777777" w:rsidR="00E921A2" w:rsidRPr="00121095" w:rsidRDefault="00E921A2">
            <w:pPr>
              <w:pStyle w:val="MsgTableBody"/>
              <w:jc w:val="center"/>
            </w:pPr>
            <w:r w:rsidRPr="00121095">
              <w:t>2.15.12</w:t>
            </w:r>
          </w:p>
        </w:tc>
      </w:tr>
      <w:tr w:rsidR="00E921A2" w:rsidRPr="00E921A2" w14:paraId="7F665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D1CF0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60051B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54C35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9AF99A" w14:textId="77777777" w:rsidR="00E921A2" w:rsidRPr="00121095" w:rsidRDefault="00E921A2">
            <w:pPr>
              <w:pStyle w:val="MsgTableBody"/>
              <w:jc w:val="center"/>
            </w:pPr>
            <w:r w:rsidRPr="00121095">
              <w:t>2.14.13</w:t>
            </w:r>
          </w:p>
        </w:tc>
      </w:tr>
      <w:tr w:rsidR="00E921A2" w:rsidRPr="00E921A2" w14:paraId="6BF58E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917A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19C24C7" w14:textId="77777777" w:rsidR="00E921A2" w:rsidRPr="00121095" w:rsidRDefault="00E921A2">
            <w:pPr>
              <w:pStyle w:val="MsgTableBody"/>
            </w:pPr>
            <w:r w:rsidRPr="00121095">
              <w:t>Message Acknowledgment</w:t>
            </w:r>
          </w:p>
        </w:tc>
        <w:tc>
          <w:tcPr>
            <w:tcW w:w="864" w:type="dxa"/>
            <w:tcBorders>
              <w:top w:val="dotted" w:sz="4" w:space="0" w:color="auto"/>
              <w:left w:val="nil"/>
              <w:bottom w:val="dotted" w:sz="4" w:space="0" w:color="auto"/>
              <w:right w:val="nil"/>
            </w:tcBorders>
            <w:shd w:val="clear" w:color="auto" w:fill="FFFFFF"/>
          </w:tcPr>
          <w:p w14:paraId="5E3B9C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286AE" w14:textId="77777777" w:rsidR="00E921A2" w:rsidRPr="00121095" w:rsidRDefault="00E921A2">
            <w:pPr>
              <w:pStyle w:val="MsgTableBody"/>
              <w:jc w:val="center"/>
            </w:pPr>
            <w:r w:rsidRPr="00121095">
              <w:t>2.15.8</w:t>
            </w:r>
          </w:p>
        </w:tc>
      </w:tr>
      <w:tr w:rsidR="00E921A2" w:rsidRPr="00E921A2" w14:paraId="49879DF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6616961" w14:textId="77777777" w:rsidR="00E921A2" w:rsidRPr="00121095" w:rsidRDefault="00E921A2">
            <w:pPr>
              <w:pStyle w:val="MsgTableBody"/>
            </w:pPr>
            <w:r w:rsidRPr="00121095">
              <w:t>[ ERR ]</w:t>
            </w:r>
          </w:p>
        </w:tc>
        <w:tc>
          <w:tcPr>
            <w:tcW w:w="4320" w:type="dxa"/>
            <w:tcBorders>
              <w:top w:val="dotted" w:sz="4" w:space="0" w:color="auto"/>
              <w:left w:val="nil"/>
              <w:bottom w:val="single" w:sz="2" w:space="0" w:color="auto"/>
              <w:right w:val="nil"/>
            </w:tcBorders>
            <w:shd w:val="clear" w:color="auto" w:fill="FFFFFF"/>
          </w:tcPr>
          <w:p w14:paraId="221491AC" w14:textId="77777777" w:rsidR="00E921A2" w:rsidRPr="00121095" w:rsidRDefault="00E921A2">
            <w:pPr>
              <w:pStyle w:val="MsgTableBody"/>
            </w:pPr>
            <w:r w:rsidRPr="00121095">
              <w:t>Error</w:t>
            </w:r>
          </w:p>
        </w:tc>
        <w:tc>
          <w:tcPr>
            <w:tcW w:w="864" w:type="dxa"/>
            <w:tcBorders>
              <w:top w:val="dotted" w:sz="4" w:space="0" w:color="auto"/>
              <w:left w:val="nil"/>
              <w:bottom w:val="single" w:sz="2" w:space="0" w:color="auto"/>
              <w:right w:val="nil"/>
            </w:tcBorders>
            <w:shd w:val="clear" w:color="auto" w:fill="FFFFFF"/>
          </w:tcPr>
          <w:p w14:paraId="0A25286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8B1A95" w14:textId="77777777" w:rsidR="00E921A2" w:rsidRPr="00121095" w:rsidRDefault="00E921A2">
            <w:pPr>
              <w:pStyle w:val="MsgTableBody"/>
              <w:jc w:val="center"/>
            </w:pPr>
            <w:r w:rsidRPr="00121095">
              <w:t>2.15.5</w:t>
            </w:r>
          </w:p>
        </w:tc>
      </w:tr>
    </w:tbl>
    <w:p w14:paraId="72C32241" w14:textId="77777777" w:rsidR="00E77190" w:rsidRDefault="00E77190" w:rsidP="005E5417">
      <w:bookmarkStart w:id="282" w:name="_Ref490990034"/>
      <w:bookmarkStart w:id="283" w:name="_Toc495483553"/>
      <w:bookmarkStart w:id="284" w:name="_Toc24273775"/>
      <w:bookmarkStart w:id="285" w:name="_Toc41280982"/>
      <w:bookmarkStart w:id="286" w:name="_Toc43004344"/>
      <w:bookmarkEnd w:id="2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501"/>
        <w:gridCol w:w="708"/>
        <w:gridCol w:w="1985"/>
      </w:tblGrid>
      <w:tr w:rsidR="00381A24" w14:paraId="5B28A61E"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306138B" w14:textId="77777777" w:rsidR="00381A24" w:rsidRDefault="00381A24" w:rsidP="00381A24">
            <w:pPr>
              <w:pStyle w:val="ACK-ChoreographyHeader"/>
            </w:pPr>
            <w:r>
              <w:t>Acknowledgement Choreography</w:t>
            </w:r>
          </w:p>
        </w:tc>
      </w:tr>
      <w:tr w:rsidR="00381A24" w14:paraId="75B8F2E7" w14:textId="77777777" w:rsidTr="00381A24">
        <w:trPr>
          <w:jc w:val="center"/>
        </w:trPr>
        <w:tc>
          <w:tcPr>
            <w:tcW w:w="6652" w:type="dxa"/>
            <w:gridSpan w:val="4"/>
            <w:tcBorders>
              <w:top w:val="single" w:sz="4" w:space="0" w:color="auto"/>
              <w:left w:val="single" w:sz="4" w:space="0" w:color="auto"/>
              <w:bottom w:val="single" w:sz="4" w:space="0" w:color="auto"/>
              <w:right w:val="single" w:sz="4" w:space="0" w:color="auto"/>
            </w:tcBorders>
          </w:tcPr>
          <w:p w14:paraId="4179B8F2" w14:textId="77777777" w:rsidR="00381A24" w:rsidRDefault="00CF7CEA" w:rsidP="00381A24">
            <w:pPr>
              <w:pStyle w:val="ACK-ChoreographyHeader"/>
            </w:pPr>
            <w:r w:rsidRPr="00121095">
              <w:t>ACK^J02^ACK</w:t>
            </w:r>
          </w:p>
        </w:tc>
      </w:tr>
      <w:tr w:rsidR="002F3645" w14:paraId="5BF5A03E"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534B83B3" w14:textId="77777777" w:rsidR="002F3645" w:rsidRDefault="002F3645" w:rsidP="00C5458C">
            <w:pPr>
              <w:pStyle w:val="ACK-ChoreographyBody"/>
            </w:pPr>
            <w:r>
              <w:t>Field name</w:t>
            </w:r>
          </w:p>
        </w:tc>
        <w:tc>
          <w:tcPr>
            <w:tcW w:w="2501" w:type="dxa"/>
            <w:tcBorders>
              <w:top w:val="single" w:sz="4" w:space="0" w:color="auto"/>
              <w:left w:val="single" w:sz="4" w:space="0" w:color="auto"/>
              <w:bottom w:val="single" w:sz="4" w:space="0" w:color="auto"/>
              <w:right w:val="single" w:sz="4" w:space="0" w:color="auto"/>
            </w:tcBorders>
            <w:hideMark/>
          </w:tcPr>
          <w:p w14:paraId="13084691" w14:textId="77777777" w:rsidR="002F3645" w:rsidRDefault="002F3645" w:rsidP="00C5458C">
            <w:pPr>
              <w:pStyle w:val="ACK-ChoreographyBody"/>
            </w:pPr>
            <w:r>
              <w:t>Field Value: Original mode</w:t>
            </w:r>
          </w:p>
        </w:tc>
        <w:tc>
          <w:tcPr>
            <w:tcW w:w="2693" w:type="dxa"/>
            <w:gridSpan w:val="2"/>
            <w:tcBorders>
              <w:top w:val="single" w:sz="4" w:space="0" w:color="auto"/>
              <w:left w:val="single" w:sz="4" w:space="0" w:color="auto"/>
              <w:bottom w:val="single" w:sz="4" w:space="0" w:color="auto"/>
              <w:right w:val="single" w:sz="4" w:space="0" w:color="auto"/>
            </w:tcBorders>
            <w:hideMark/>
          </w:tcPr>
          <w:p w14:paraId="3F87E8AA" w14:textId="77777777" w:rsidR="002F3645" w:rsidRDefault="002F3645" w:rsidP="00C5458C">
            <w:pPr>
              <w:pStyle w:val="ACK-ChoreographyBody"/>
            </w:pPr>
            <w:r>
              <w:t>Field value: Enhanced mode</w:t>
            </w:r>
          </w:p>
        </w:tc>
      </w:tr>
      <w:tr w:rsidR="002F3645" w14:paraId="7009FBBD"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7911463C" w14:textId="77777777" w:rsidR="002F3645" w:rsidRDefault="002F3645" w:rsidP="00C5458C">
            <w:pPr>
              <w:pStyle w:val="ACK-ChoreographyBody"/>
            </w:pPr>
            <w:r>
              <w:t>MSH-15</w:t>
            </w:r>
          </w:p>
        </w:tc>
        <w:tc>
          <w:tcPr>
            <w:tcW w:w="2501" w:type="dxa"/>
            <w:tcBorders>
              <w:top w:val="single" w:sz="4" w:space="0" w:color="auto"/>
              <w:left w:val="single" w:sz="4" w:space="0" w:color="auto"/>
              <w:bottom w:val="single" w:sz="4" w:space="0" w:color="auto"/>
              <w:right w:val="single" w:sz="4" w:space="0" w:color="auto"/>
            </w:tcBorders>
            <w:hideMark/>
          </w:tcPr>
          <w:p w14:paraId="26C0523A"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3B1F3A3C"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3809EE5B" w14:textId="77777777" w:rsidR="002F3645" w:rsidRDefault="002F3645" w:rsidP="00C5458C">
            <w:pPr>
              <w:pStyle w:val="ACK-ChoreographyBody"/>
            </w:pPr>
            <w:r>
              <w:t>AL, SU, ER</w:t>
            </w:r>
          </w:p>
        </w:tc>
      </w:tr>
      <w:tr w:rsidR="002F3645" w14:paraId="426992E5"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4A0B63F7" w14:textId="77777777" w:rsidR="002F3645" w:rsidRDefault="002F3645" w:rsidP="00C5458C">
            <w:pPr>
              <w:pStyle w:val="ACK-ChoreographyBody"/>
            </w:pPr>
            <w:r>
              <w:t>MSH-16</w:t>
            </w:r>
          </w:p>
        </w:tc>
        <w:tc>
          <w:tcPr>
            <w:tcW w:w="2501" w:type="dxa"/>
            <w:tcBorders>
              <w:top w:val="single" w:sz="4" w:space="0" w:color="auto"/>
              <w:left w:val="single" w:sz="4" w:space="0" w:color="auto"/>
              <w:bottom w:val="single" w:sz="4" w:space="0" w:color="auto"/>
              <w:right w:val="single" w:sz="4" w:space="0" w:color="auto"/>
            </w:tcBorders>
            <w:hideMark/>
          </w:tcPr>
          <w:p w14:paraId="3206E08F" w14:textId="77777777" w:rsidR="002F3645" w:rsidRDefault="002F3645" w:rsidP="00C5458C">
            <w:pPr>
              <w:pStyle w:val="ACK-ChoreographyBody"/>
            </w:pPr>
            <w:r>
              <w:t>Blank</w:t>
            </w:r>
          </w:p>
        </w:tc>
        <w:tc>
          <w:tcPr>
            <w:tcW w:w="708" w:type="dxa"/>
            <w:tcBorders>
              <w:top w:val="single" w:sz="4" w:space="0" w:color="auto"/>
              <w:left w:val="single" w:sz="4" w:space="0" w:color="auto"/>
              <w:bottom w:val="single" w:sz="4" w:space="0" w:color="auto"/>
              <w:right w:val="single" w:sz="4" w:space="0" w:color="auto"/>
            </w:tcBorders>
            <w:hideMark/>
          </w:tcPr>
          <w:p w14:paraId="4CE1A205" w14:textId="77777777" w:rsidR="002F3645" w:rsidRDefault="002F3645" w:rsidP="00C5458C">
            <w:pPr>
              <w:pStyle w:val="ACK-ChoreographyBody"/>
            </w:pPr>
            <w:r>
              <w:t>NE</w:t>
            </w:r>
          </w:p>
        </w:tc>
        <w:tc>
          <w:tcPr>
            <w:tcW w:w="1985" w:type="dxa"/>
            <w:tcBorders>
              <w:top w:val="single" w:sz="4" w:space="0" w:color="auto"/>
              <w:left w:val="single" w:sz="4" w:space="0" w:color="auto"/>
              <w:bottom w:val="single" w:sz="4" w:space="0" w:color="auto"/>
              <w:right w:val="single" w:sz="4" w:space="0" w:color="auto"/>
            </w:tcBorders>
            <w:hideMark/>
          </w:tcPr>
          <w:p w14:paraId="07116C04" w14:textId="77777777" w:rsidR="002F3645" w:rsidRDefault="002F3645" w:rsidP="00C5458C">
            <w:pPr>
              <w:pStyle w:val="ACK-ChoreographyBody"/>
            </w:pPr>
            <w:r>
              <w:t>NE</w:t>
            </w:r>
          </w:p>
        </w:tc>
      </w:tr>
      <w:tr w:rsidR="002F3645" w14:paraId="768623C4"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673532EE" w14:textId="77777777" w:rsidR="002F3645" w:rsidRDefault="002F3645" w:rsidP="00C5458C">
            <w:pPr>
              <w:pStyle w:val="ACK-ChoreographyBody"/>
            </w:pPr>
            <w:r>
              <w:t>Immediate Ack</w:t>
            </w:r>
          </w:p>
        </w:tc>
        <w:tc>
          <w:tcPr>
            <w:tcW w:w="2501" w:type="dxa"/>
            <w:tcBorders>
              <w:top w:val="single" w:sz="4" w:space="0" w:color="auto"/>
              <w:left w:val="single" w:sz="4" w:space="0" w:color="auto"/>
              <w:bottom w:val="single" w:sz="4" w:space="0" w:color="auto"/>
              <w:right w:val="single" w:sz="4" w:space="0" w:color="auto"/>
            </w:tcBorders>
            <w:hideMark/>
          </w:tcPr>
          <w:p w14:paraId="7EEFC932"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0068337"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4E4BF28" w14:textId="77777777" w:rsidR="002F3645" w:rsidRDefault="002F3645" w:rsidP="00C5458C">
            <w:pPr>
              <w:pStyle w:val="ACK-ChoreographyBody"/>
            </w:pPr>
            <w:r>
              <w:rPr>
                <w:szCs w:val="16"/>
              </w:rPr>
              <w:t>ACK^J02^ACK</w:t>
            </w:r>
          </w:p>
        </w:tc>
      </w:tr>
      <w:tr w:rsidR="002F3645" w14:paraId="124A6C5F" w14:textId="77777777" w:rsidTr="00381A24">
        <w:trPr>
          <w:jc w:val="center"/>
        </w:trPr>
        <w:tc>
          <w:tcPr>
            <w:tcW w:w="1458" w:type="dxa"/>
            <w:tcBorders>
              <w:top w:val="single" w:sz="4" w:space="0" w:color="auto"/>
              <w:left w:val="single" w:sz="4" w:space="0" w:color="auto"/>
              <w:bottom w:val="single" w:sz="4" w:space="0" w:color="auto"/>
              <w:right w:val="single" w:sz="4" w:space="0" w:color="auto"/>
            </w:tcBorders>
            <w:hideMark/>
          </w:tcPr>
          <w:p w14:paraId="131705ED" w14:textId="77777777" w:rsidR="002F3645" w:rsidRDefault="002F3645" w:rsidP="00C5458C">
            <w:pPr>
              <w:pStyle w:val="ACK-ChoreographyBody"/>
            </w:pPr>
            <w:r>
              <w:t>Application Ack</w:t>
            </w:r>
          </w:p>
        </w:tc>
        <w:tc>
          <w:tcPr>
            <w:tcW w:w="2501" w:type="dxa"/>
            <w:tcBorders>
              <w:top w:val="single" w:sz="4" w:space="0" w:color="auto"/>
              <w:left w:val="single" w:sz="4" w:space="0" w:color="auto"/>
              <w:bottom w:val="single" w:sz="4" w:space="0" w:color="auto"/>
              <w:right w:val="single" w:sz="4" w:space="0" w:color="auto"/>
            </w:tcBorders>
            <w:hideMark/>
          </w:tcPr>
          <w:p w14:paraId="754B01FA" w14:textId="77777777" w:rsidR="002F3645" w:rsidRDefault="002F3645" w:rsidP="00C5458C">
            <w:pPr>
              <w:pStyle w:val="ACK-ChoreographyBody"/>
            </w:pPr>
            <w:r>
              <w:rPr>
                <w:szCs w:val="16"/>
              </w:rPr>
              <w:t>-</w:t>
            </w:r>
          </w:p>
        </w:tc>
        <w:tc>
          <w:tcPr>
            <w:tcW w:w="708" w:type="dxa"/>
            <w:tcBorders>
              <w:top w:val="single" w:sz="4" w:space="0" w:color="auto"/>
              <w:left w:val="single" w:sz="4" w:space="0" w:color="auto"/>
              <w:bottom w:val="single" w:sz="4" w:space="0" w:color="auto"/>
              <w:right w:val="single" w:sz="4" w:space="0" w:color="auto"/>
            </w:tcBorders>
            <w:hideMark/>
          </w:tcPr>
          <w:p w14:paraId="5997CC74" w14:textId="77777777" w:rsidR="002F3645" w:rsidRDefault="002F3645" w:rsidP="00C5458C">
            <w:pPr>
              <w:pStyle w:val="ACK-ChoreographyBody"/>
            </w:pPr>
            <w:r>
              <w:t>-</w:t>
            </w:r>
          </w:p>
        </w:tc>
        <w:tc>
          <w:tcPr>
            <w:tcW w:w="1985" w:type="dxa"/>
            <w:tcBorders>
              <w:top w:val="single" w:sz="4" w:space="0" w:color="auto"/>
              <w:left w:val="single" w:sz="4" w:space="0" w:color="auto"/>
              <w:bottom w:val="single" w:sz="4" w:space="0" w:color="auto"/>
              <w:right w:val="single" w:sz="4" w:space="0" w:color="auto"/>
            </w:tcBorders>
            <w:hideMark/>
          </w:tcPr>
          <w:p w14:paraId="2F8B6911" w14:textId="77777777" w:rsidR="002F3645" w:rsidRDefault="002F3645" w:rsidP="00C5458C">
            <w:pPr>
              <w:pStyle w:val="ACK-ChoreographyBody"/>
            </w:pPr>
            <w:r>
              <w:t>-</w:t>
            </w:r>
          </w:p>
        </w:tc>
      </w:tr>
    </w:tbl>
    <w:p w14:paraId="4C2C3F05" w14:textId="77777777" w:rsidR="00E921A2" w:rsidRPr="00121095" w:rsidRDefault="00E921A2">
      <w:pPr>
        <w:pStyle w:val="Heading2"/>
      </w:pPr>
      <w:bookmarkStart w:id="287" w:name="_Toc148083075"/>
      <w:r w:rsidRPr="00121095">
        <w:t>QUERY/RESPONSE MESSAGE SEGMENTS</w:t>
      </w:r>
      <w:bookmarkEnd w:id="282"/>
      <w:bookmarkEnd w:id="283"/>
      <w:bookmarkEnd w:id="284"/>
      <w:bookmarkEnd w:id="285"/>
      <w:bookmarkEnd w:id="286"/>
      <w:bookmarkEnd w:id="287"/>
    </w:p>
    <w:p w14:paraId="587A79BB" w14:textId="77777777" w:rsidR="00E921A2" w:rsidRPr="00121095" w:rsidRDefault="00E921A2">
      <w:r w:rsidRPr="00121095">
        <w:t>This section includes all message segments, except for the general message segments, used for the query/response pairs recommended for use in v 2.4 and later.</w:t>
      </w:r>
    </w:p>
    <w:p w14:paraId="6D9CEFBF" w14:textId="77777777" w:rsidR="00E921A2" w:rsidRPr="00121095" w:rsidRDefault="00E921A2">
      <w:pPr>
        <w:pStyle w:val="Heading3"/>
      </w:pPr>
      <w:bookmarkStart w:id="288" w:name="_Toc348257278"/>
      <w:bookmarkStart w:id="289" w:name="_Toc348257614"/>
      <w:bookmarkStart w:id="290" w:name="_Toc348263236"/>
      <w:bookmarkStart w:id="291" w:name="_Toc348336565"/>
      <w:bookmarkStart w:id="292" w:name="_Toc348770053"/>
      <w:bookmarkStart w:id="293" w:name="_Toc348856195"/>
      <w:bookmarkStart w:id="294" w:name="_Toc348866616"/>
      <w:bookmarkStart w:id="295" w:name="_Toc348947846"/>
      <w:bookmarkStart w:id="296" w:name="_Toc349735427"/>
      <w:bookmarkStart w:id="297" w:name="_Toc349735870"/>
      <w:bookmarkStart w:id="298" w:name="_Toc349736024"/>
      <w:bookmarkStart w:id="299" w:name="_Toc349803756"/>
      <w:bookmarkStart w:id="300" w:name="_Toc359236094"/>
      <w:bookmarkStart w:id="301" w:name="_Ref465674848"/>
      <w:bookmarkStart w:id="302" w:name="_Ref465674921"/>
      <w:bookmarkStart w:id="303" w:name="_Ref484511448"/>
      <w:bookmarkStart w:id="304" w:name="_Ref484513283"/>
      <w:bookmarkStart w:id="305" w:name="_Toc495483554"/>
      <w:bookmarkStart w:id="306" w:name="_Toc24273776"/>
      <w:bookmarkStart w:id="307" w:name="_Toc41280983"/>
      <w:bookmarkStart w:id="308" w:name="_Toc43004345"/>
      <w:bookmarkStart w:id="309" w:name="_Toc148083076"/>
      <w:r w:rsidRPr="00121095">
        <w:t xml:space="preserve">DSP </w:t>
      </w:r>
      <w:r w:rsidR="00514A79">
        <w:t>–</w:t>
      </w:r>
      <w:r w:rsidRPr="00121095">
        <w:t xml:space="preserve"> </w:t>
      </w:r>
      <w:r w:rsidR="00CA71B4">
        <w:t>D</w:t>
      </w:r>
      <w:r w:rsidRPr="00121095">
        <w:t xml:space="preserve">isplay </w:t>
      </w:r>
      <w:r w:rsidR="00CA71B4">
        <w:t>D</w:t>
      </w:r>
      <w:r w:rsidRPr="00121095">
        <w:t>ata segment</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00BF2FE6" w:rsidRPr="00121095">
        <w:fldChar w:fldCharType="begin"/>
      </w:r>
      <w:r w:rsidRPr="00121095">
        <w:instrText xml:space="preserve"> XE "display data segment" </w:instrText>
      </w:r>
      <w:r w:rsidR="00BF2FE6" w:rsidRPr="00121095">
        <w:fldChar w:fldCharType="end"/>
      </w:r>
      <w:r w:rsidR="00BF2FE6" w:rsidRPr="00121095">
        <w:fldChar w:fldCharType="begin"/>
      </w:r>
      <w:r w:rsidRPr="00121095">
        <w:instrText>xe "DSP"</w:instrText>
      </w:r>
      <w:r w:rsidR="00BF2FE6" w:rsidRPr="00121095">
        <w:fldChar w:fldCharType="end"/>
      </w:r>
      <w:r w:rsidR="00BF2FE6" w:rsidRPr="00121095">
        <w:fldChar w:fldCharType="begin"/>
      </w:r>
      <w:r w:rsidRPr="00121095">
        <w:instrText>xe "Segments: DSP"</w:instrText>
      </w:r>
      <w:r w:rsidR="00BF2FE6" w:rsidRPr="00121095">
        <w:fldChar w:fldCharType="end"/>
      </w:r>
    </w:p>
    <w:p w14:paraId="38A6530C" w14:textId="77777777" w:rsidR="00E921A2" w:rsidRPr="00121095" w:rsidRDefault="00E921A2">
      <w:pPr>
        <w:pStyle w:val="NormalIndented"/>
      </w:pPr>
      <w:r w:rsidRPr="00121095">
        <w:t xml:space="preserve">The DSP segment is used to contain data that has been preformatted by the sender for display.  The semantic content of the data is lost; the data is simply treated as lines of text. </w:t>
      </w:r>
    </w:p>
    <w:p w14:paraId="5FCCB31F" w14:textId="77777777" w:rsidR="00E921A2" w:rsidRPr="00121095" w:rsidRDefault="00E921A2">
      <w:pPr>
        <w:pStyle w:val="AttributeTableCaption"/>
        <w:keepLines/>
      </w:pPr>
      <w:r w:rsidRPr="00121095">
        <w:lastRenderedPageBreak/>
        <w:t>HL7 Attribute Table – DSP</w:t>
      </w:r>
      <w:bookmarkStart w:id="310" w:name="DSP"/>
      <w:bookmarkEnd w:id="310"/>
      <w:r w:rsidRPr="00121095">
        <w:t xml:space="preserve"> – Display Data</w:t>
      </w:r>
      <w:r w:rsidR="00BF2FE6" w:rsidRPr="00121095">
        <w:fldChar w:fldCharType="begin"/>
      </w:r>
      <w:r w:rsidRPr="00121095">
        <w:instrText xml:space="preserve"> XE "HL7 Attribute Table </w:instrText>
      </w:r>
      <w:r w:rsidR="00514A79">
        <w:instrText>–</w:instrText>
      </w:r>
      <w:r w:rsidRPr="00121095">
        <w:instrText xml:space="preserve"> DSP"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13322FD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B009C34" w14:textId="77777777" w:rsidR="00E921A2" w:rsidRPr="00121095" w:rsidRDefault="00E921A2">
            <w:pPr>
              <w:pStyle w:val="AttributeTableHeader"/>
              <w:keepLines/>
            </w:pPr>
            <w:r w:rsidRPr="00121095">
              <w:t>SEQ</w:t>
            </w:r>
          </w:p>
        </w:tc>
        <w:tc>
          <w:tcPr>
            <w:tcW w:w="648" w:type="dxa"/>
            <w:tcBorders>
              <w:top w:val="single" w:sz="4" w:space="0" w:color="auto"/>
              <w:left w:val="nil"/>
              <w:bottom w:val="single" w:sz="4" w:space="0" w:color="auto"/>
              <w:right w:val="nil"/>
            </w:tcBorders>
            <w:shd w:val="clear" w:color="auto" w:fill="FFFFFF"/>
          </w:tcPr>
          <w:p w14:paraId="71755EF7" w14:textId="77777777" w:rsidR="00E921A2" w:rsidRPr="00121095" w:rsidRDefault="00E921A2">
            <w:pPr>
              <w:pStyle w:val="AttributeTableHeader"/>
              <w:keepLines/>
            </w:pPr>
            <w:r w:rsidRPr="00121095">
              <w:t>LEN</w:t>
            </w:r>
          </w:p>
        </w:tc>
        <w:tc>
          <w:tcPr>
            <w:tcW w:w="720" w:type="dxa"/>
            <w:tcBorders>
              <w:top w:val="single" w:sz="4" w:space="0" w:color="auto"/>
              <w:left w:val="nil"/>
              <w:bottom w:val="single" w:sz="4" w:space="0" w:color="auto"/>
              <w:right w:val="nil"/>
            </w:tcBorders>
            <w:shd w:val="clear" w:color="auto" w:fill="FFFFFF"/>
          </w:tcPr>
          <w:p w14:paraId="3EC90F09" w14:textId="77777777" w:rsidR="00E921A2" w:rsidRPr="00121095" w:rsidRDefault="00E921A2">
            <w:pPr>
              <w:pStyle w:val="AttributeTableHeader"/>
              <w:keepLines/>
            </w:pPr>
            <w:r w:rsidRPr="00121095">
              <w:t>C.LEN</w:t>
            </w:r>
          </w:p>
        </w:tc>
        <w:tc>
          <w:tcPr>
            <w:tcW w:w="648" w:type="dxa"/>
            <w:tcBorders>
              <w:top w:val="single" w:sz="4" w:space="0" w:color="auto"/>
              <w:left w:val="nil"/>
              <w:bottom w:val="single" w:sz="4" w:space="0" w:color="auto"/>
              <w:right w:val="nil"/>
            </w:tcBorders>
            <w:shd w:val="clear" w:color="auto" w:fill="FFFFFF"/>
          </w:tcPr>
          <w:p w14:paraId="425295ED" w14:textId="77777777" w:rsidR="00E921A2" w:rsidRPr="00121095" w:rsidRDefault="00E921A2">
            <w:pPr>
              <w:pStyle w:val="AttributeTableHeader"/>
              <w:keepLines/>
            </w:pPr>
            <w:r w:rsidRPr="00121095">
              <w:t>DT</w:t>
            </w:r>
          </w:p>
        </w:tc>
        <w:tc>
          <w:tcPr>
            <w:tcW w:w="648" w:type="dxa"/>
            <w:tcBorders>
              <w:top w:val="single" w:sz="4" w:space="0" w:color="auto"/>
              <w:left w:val="nil"/>
              <w:bottom w:val="single" w:sz="4" w:space="0" w:color="auto"/>
              <w:right w:val="nil"/>
            </w:tcBorders>
            <w:shd w:val="clear" w:color="auto" w:fill="FFFFFF"/>
          </w:tcPr>
          <w:p w14:paraId="754E6DC6" w14:textId="77777777" w:rsidR="00E921A2" w:rsidRPr="00121095" w:rsidRDefault="00E921A2">
            <w:pPr>
              <w:pStyle w:val="AttributeTableHeader"/>
              <w:keepLines/>
            </w:pPr>
            <w:r w:rsidRPr="00121095">
              <w:t>OPT</w:t>
            </w:r>
          </w:p>
        </w:tc>
        <w:tc>
          <w:tcPr>
            <w:tcW w:w="648" w:type="dxa"/>
            <w:tcBorders>
              <w:top w:val="single" w:sz="4" w:space="0" w:color="auto"/>
              <w:left w:val="nil"/>
              <w:bottom w:val="single" w:sz="4" w:space="0" w:color="auto"/>
              <w:right w:val="nil"/>
            </w:tcBorders>
            <w:shd w:val="clear" w:color="auto" w:fill="FFFFFF"/>
          </w:tcPr>
          <w:p w14:paraId="5CD64C79" w14:textId="77777777" w:rsidR="00E921A2" w:rsidRPr="00121095" w:rsidRDefault="00E921A2">
            <w:pPr>
              <w:pStyle w:val="AttributeTableHeader"/>
              <w:keepLines/>
            </w:pPr>
            <w:r w:rsidRPr="00121095">
              <w:t>RP/#</w:t>
            </w:r>
          </w:p>
        </w:tc>
        <w:tc>
          <w:tcPr>
            <w:tcW w:w="720" w:type="dxa"/>
            <w:tcBorders>
              <w:top w:val="single" w:sz="4" w:space="0" w:color="auto"/>
              <w:left w:val="nil"/>
              <w:bottom w:val="single" w:sz="4" w:space="0" w:color="auto"/>
              <w:right w:val="nil"/>
            </w:tcBorders>
            <w:shd w:val="clear" w:color="auto" w:fill="FFFFFF"/>
          </w:tcPr>
          <w:p w14:paraId="2440AE6D" w14:textId="77777777" w:rsidR="00E921A2" w:rsidRPr="00121095" w:rsidRDefault="00E921A2">
            <w:pPr>
              <w:pStyle w:val="AttributeTableHeader"/>
              <w:keepLines/>
            </w:pPr>
            <w:r w:rsidRPr="00121095">
              <w:t>TBL#</w:t>
            </w:r>
          </w:p>
        </w:tc>
        <w:tc>
          <w:tcPr>
            <w:tcW w:w="720" w:type="dxa"/>
            <w:tcBorders>
              <w:top w:val="single" w:sz="4" w:space="0" w:color="auto"/>
              <w:left w:val="nil"/>
              <w:bottom w:val="single" w:sz="4" w:space="0" w:color="auto"/>
              <w:right w:val="nil"/>
            </w:tcBorders>
            <w:shd w:val="clear" w:color="auto" w:fill="FFFFFF"/>
          </w:tcPr>
          <w:p w14:paraId="607057B9" w14:textId="77777777" w:rsidR="00E921A2" w:rsidRPr="00121095" w:rsidRDefault="00E921A2">
            <w:pPr>
              <w:pStyle w:val="AttributeTableHeader"/>
              <w:keepLines/>
            </w:pPr>
            <w:r w:rsidRPr="00121095">
              <w:t>ITEM #</w:t>
            </w:r>
          </w:p>
        </w:tc>
        <w:tc>
          <w:tcPr>
            <w:tcW w:w="3888" w:type="dxa"/>
            <w:tcBorders>
              <w:top w:val="single" w:sz="4" w:space="0" w:color="auto"/>
              <w:left w:val="nil"/>
              <w:bottom w:val="single" w:sz="4" w:space="0" w:color="auto"/>
              <w:right w:val="nil"/>
            </w:tcBorders>
            <w:shd w:val="clear" w:color="auto" w:fill="FFFFFF"/>
          </w:tcPr>
          <w:p w14:paraId="50E24306" w14:textId="77777777" w:rsidR="00E921A2" w:rsidRPr="00121095" w:rsidRDefault="00E921A2">
            <w:pPr>
              <w:pStyle w:val="AttributeTableHeader"/>
              <w:keepLines/>
              <w:jc w:val="left"/>
            </w:pPr>
            <w:r w:rsidRPr="00121095">
              <w:t>ELEMENT NAME</w:t>
            </w:r>
          </w:p>
        </w:tc>
      </w:tr>
      <w:tr w:rsidR="00E50DB9" w:rsidRPr="00E921A2" w14:paraId="35648FE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6161AF" w14:textId="77777777" w:rsidR="00E921A2" w:rsidRPr="00121095" w:rsidRDefault="00E921A2">
            <w:pPr>
              <w:pStyle w:val="AttributeTableBody"/>
              <w:keepNext/>
              <w:keepLines/>
            </w:pPr>
            <w:r w:rsidRPr="00121095">
              <w:t>1</w:t>
            </w:r>
          </w:p>
        </w:tc>
        <w:tc>
          <w:tcPr>
            <w:tcW w:w="648" w:type="dxa"/>
            <w:tcBorders>
              <w:top w:val="single" w:sz="4" w:space="0" w:color="auto"/>
              <w:left w:val="nil"/>
              <w:bottom w:val="dotted" w:sz="4" w:space="0" w:color="auto"/>
              <w:right w:val="nil"/>
            </w:tcBorders>
            <w:shd w:val="clear" w:color="auto" w:fill="FFFFFF"/>
          </w:tcPr>
          <w:p w14:paraId="3DED3A9C" w14:textId="77777777" w:rsidR="00E921A2" w:rsidRPr="00121095" w:rsidRDefault="00E921A2">
            <w:pPr>
              <w:pStyle w:val="AttributeTableBody"/>
              <w:keepNext/>
              <w:keepLines/>
            </w:pPr>
            <w:r w:rsidRPr="00121095">
              <w:t>1..4</w:t>
            </w:r>
          </w:p>
        </w:tc>
        <w:tc>
          <w:tcPr>
            <w:tcW w:w="720" w:type="dxa"/>
            <w:tcBorders>
              <w:top w:val="single" w:sz="4" w:space="0" w:color="auto"/>
              <w:left w:val="nil"/>
              <w:bottom w:val="dotted" w:sz="4" w:space="0" w:color="auto"/>
              <w:right w:val="nil"/>
            </w:tcBorders>
            <w:shd w:val="clear" w:color="auto" w:fill="FFFFFF"/>
          </w:tcPr>
          <w:p w14:paraId="50EE49D0" w14:textId="77777777" w:rsidR="00E921A2" w:rsidRPr="00121095" w:rsidRDefault="00E921A2">
            <w:pPr>
              <w:pStyle w:val="AttributeTableBody"/>
              <w:keepNext/>
              <w:keepLines/>
            </w:pPr>
          </w:p>
        </w:tc>
        <w:tc>
          <w:tcPr>
            <w:tcW w:w="648" w:type="dxa"/>
            <w:tcBorders>
              <w:top w:val="single" w:sz="4" w:space="0" w:color="auto"/>
              <w:left w:val="nil"/>
              <w:bottom w:val="dotted" w:sz="4" w:space="0" w:color="auto"/>
              <w:right w:val="nil"/>
            </w:tcBorders>
            <w:shd w:val="clear" w:color="auto" w:fill="FFFFFF"/>
          </w:tcPr>
          <w:p w14:paraId="609293EA" w14:textId="77777777" w:rsidR="00E921A2" w:rsidRPr="00121095" w:rsidRDefault="00E921A2">
            <w:pPr>
              <w:pStyle w:val="AttributeTableBody"/>
              <w:keepNext/>
              <w:keepLines/>
            </w:pPr>
            <w:r w:rsidRPr="00121095">
              <w:t>SI</w:t>
            </w:r>
          </w:p>
        </w:tc>
        <w:tc>
          <w:tcPr>
            <w:tcW w:w="648" w:type="dxa"/>
            <w:tcBorders>
              <w:top w:val="single" w:sz="4" w:space="0" w:color="auto"/>
              <w:left w:val="nil"/>
              <w:bottom w:val="dotted" w:sz="4" w:space="0" w:color="auto"/>
              <w:right w:val="nil"/>
            </w:tcBorders>
            <w:shd w:val="clear" w:color="auto" w:fill="FFFFFF"/>
          </w:tcPr>
          <w:p w14:paraId="724172AA" w14:textId="77777777" w:rsidR="00E921A2" w:rsidRPr="00121095" w:rsidRDefault="00E921A2">
            <w:pPr>
              <w:pStyle w:val="AttributeTableBody"/>
              <w:keepNext/>
              <w:keepLines/>
            </w:pPr>
            <w:r w:rsidRPr="00121095">
              <w:t>O</w:t>
            </w:r>
          </w:p>
        </w:tc>
        <w:tc>
          <w:tcPr>
            <w:tcW w:w="648" w:type="dxa"/>
            <w:tcBorders>
              <w:top w:val="single" w:sz="4" w:space="0" w:color="auto"/>
              <w:left w:val="nil"/>
              <w:bottom w:val="dotted" w:sz="4" w:space="0" w:color="auto"/>
              <w:right w:val="nil"/>
            </w:tcBorders>
            <w:shd w:val="clear" w:color="auto" w:fill="FFFFFF"/>
          </w:tcPr>
          <w:p w14:paraId="53D8CADC"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3EEB315D" w14:textId="77777777" w:rsidR="00E921A2" w:rsidRPr="00121095" w:rsidRDefault="00E921A2">
            <w:pPr>
              <w:pStyle w:val="AttributeTableBody"/>
              <w:keepNext/>
              <w:keepLines/>
            </w:pPr>
          </w:p>
        </w:tc>
        <w:tc>
          <w:tcPr>
            <w:tcW w:w="720" w:type="dxa"/>
            <w:tcBorders>
              <w:top w:val="single" w:sz="4" w:space="0" w:color="auto"/>
              <w:left w:val="nil"/>
              <w:bottom w:val="dotted" w:sz="4" w:space="0" w:color="auto"/>
              <w:right w:val="nil"/>
            </w:tcBorders>
            <w:shd w:val="clear" w:color="auto" w:fill="FFFFFF"/>
          </w:tcPr>
          <w:p w14:paraId="5FD195A6" w14:textId="77777777" w:rsidR="00E921A2" w:rsidRPr="00121095" w:rsidRDefault="00E921A2">
            <w:pPr>
              <w:pStyle w:val="AttributeTableBody"/>
              <w:keepNext/>
              <w:keepLines/>
            </w:pPr>
            <w:r w:rsidRPr="00121095">
              <w:t>00061</w:t>
            </w:r>
          </w:p>
        </w:tc>
        <w:tc>
          <w:tcPr>
            <w:tcW w:w="3888" w:type="dxa"/>
            <w:tcBorders>
              <w:top w:val="single" w:sz="4" w:space="0" w:color="auto"/>
              <w:left w:val="nil"/>
              <w:bottom w:val="dotted" w:sz="4" w:space="0" w:color="auto"/>
              <w:right w:val="nil"/>
            </w:tcBorders>
            <w:shd w:val="clear" w:color="auto" w:fill="FFFFFF"/>
          </w:tcPr>
          <w:p w14:paraId="0666EB7B" w14:textId="77777777" w:rsidR="00E921A2" w:rsidRPr="00121095" w:rsidRDefault="00E921A2">
            <w:pPr>
              <w:pStyle w:val="AttributeTableBody"/>
              <w:keepNext/>
              <w:keepLines/>
              <w:jc w:val="left"/>
            </w:pPr>
            <w:r w:rsidRPr="00121095">
              <w:t xml:space="preserve">Set ID </w:t>
            </w:r>
            <w:r w:rsidR="00514A79">
              <w:t>–</w:t>
            </w:r>
            <w:r w:rsidRPr="00121095">
              <w:t xml:space="preserve"> DSP</w:t>
            </w:r>
          </w:p>
        </w:tc>
      </w:tr>
      <w:tr w:rsidR="00E50DB9" w:rsidRPr="00E921A2" w14:paraId="6485C7D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F21A16"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7BDFB786" w14:textId="77777777" w:rsidR="00E921A2" w:rsidRPr="00121095" w:rsidRDefault="00E921A2">
            <w:pPr>
              <w:pStyle w:val="AttributeTableBody"/>
              <w:keepNext/>
              <w:keepLines/>
            </w:pPr>
            <w:r w:rsidRPr="00121095">
              <w:t>1..4</w:t>
            </w:r>
          </w:p>
        </w:tc>
        <w:tc>
          <w:tcPr>
            <w:tcW w:w="720" w:type="dxa"/>
            <w:tcBorders>
              <w:top w:val="dotted" w:sz="4" w:space="0" w:color="auto"/>
              <w:left w:val="nil"/>
              <w:bottom w:val="dotted" w:sz="4" w:space="0" w:color="auto"/>
              <w:right w:val="nil"/>
            </w:tcBorders>
            <w:shd w:val="clear" w:color="auto" w:fill="FFFFFF"/>
          </w:tcPr>
          <w:p w14:paraId="5090817F" w14:textId="77777777" w:rsidR="00E921A2" w:rsidRPr="00121095" w:rsidRDefault="00E921A2">
            <w:pPr>
              <w:pStyle w:val="AttributeTableBody"/>
              <w:keepNext/>
              <w:keepLines/>
            </w:pPr>
          </w:p>
        </w:tc>
        <w:tc>
          <w:tcPr>
            <w:tcW w:w="648" w:type="dxa"/>
            <w:tcBorders>
              <w:top w:val="dotted" w:sz="4" w:space="0" w:color="auto"/>
              <w:left w:val="nil"/>
              <w:bottom w:val="dotted" w:sz="4" w:space="0" w:color="auto"/>
              <w:right w:val="nil"/>
            </w:tcBorders>
            <w:shd w:val="clear" w:color="auto" w:fill="FFFFFF"/>
          </w:tcPr>
          <w:p w14:paraId="52C4BBAE" w14:textId="77777777" w:rsidR="00E921A2" w:rsidRPr="00121095" w:rsidRDefault="00E921A2">
            <w:pPr>
              <w:pStyle w:val="AttributeTableBody"/>
              <w:keepNext/>
              <w:keepLines/>
            </w:pPr>
            <w:r w:rsidRPr="00121095">
              <w:t>SI</w:t>
            </w:r>
          </w:p>
        </w:tc>
        <w:tc>
          <w:tcPr>
            <w:tcW w:w="648" w:type="dxa"/>
            <w:tcBorders>
              <w:top w:val="dotted" w:sz="4" w:space="0" w:color="auto"/>
              <w:left w:val="nil"/>
              <w:bottom w:val="dotted" w:sz="4" w:space="0" w:color="auto"/>
              <w:right w:val="nil"/>
            </w:tcBorders>
            <w:shd w:val="clear" w:color="auto" w:fill="FFFFFF"/>
          </w:tcPr>
          <w:p w14:paraId="6060D42E"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7DB8DDF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8287D90"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0465CA91" w14:textId="77777777" w:rsidR="00E921A2" w:rsidRPr="00121095" w:rsidRDefault="00E921A2">
            <w:pPr>
              <w:pStyle w:val="AttributeTableBody"/>
              <w:keepNext/>
              <w:keepLines/>
            </w:pPr>
            <w:r w:rsidRPr="00121095">
              <w:t>00062</w:t>
            </w:r>
          </w:p>
        </w:tc>
        <w:tc>
          <w:tcPr>
            <w:tcW w:w="3888" w:type="dxa"/>
            <w:tcBorders>
              <w:top w:val="dotted" w:sz="4" w:space="0" w:color="auto"/>
              <w:left w:val="nil"/>
              <w:bottom w:val="dotted" w:sz="4" w:space="0" w:color="auto"/>
              <w:right w:val="nil"/>
            </w:tcBorders>
            <w:shd w:val="clear" w:color="auto" w:fill="FFFFFF"/>
          </w:tcPr>
          <w:p w14:paraId="5018DA91" w14:textId="77777777" w:rsidR="00E921A2" w:rsidRPr="00121095" w:rsidRDefault="00E921A2">
            <w:pPr>
              <w:pStyle w:val="AttributeTableBody"/>
              <w:keepNext/>
              <w:keepLines/>
              <w:jc w:val="left"/>
            </w:pPr>
            <w:r w:rsidRPr="00121095">
              <w:t>Display Level</w:t>
            </w:r>
          </w:p>
        </w:tc>
      </w:tr>
      <w:tr w:rsidR="00E50DB9" w:rsidRPr="00E921A2" w14:paraId="625360E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51454B" w14:textId="77777777" w:rsidR="00E921A2" w:rsidRPr="00121095" w:rsidRDefault="00E921A2">
            <w:pPr>
              <w:pStyle w:val="AttributeTableBody"/>
              <w:keepNext/>
              <w:keepLines/>
            </w:pPr>
            <w:r w:rsidRPr="00121095">
              <w:t>3</w:t>
            </w:r>
          </w:p>
        </w:tc>
        <w:tc>
          <w:tcPr>
            <w:tcW w:w="648" w:type="dxa"/>
            <w:tcBorders>
              <w:top w:val="dotted" w:sz="4" w:space="0" w:color="auto"/>
              <w:left w:val="nil"/>
              <w:bottom w:val="dotted" w:sz="4" w:space="0" w:color="auto"/>
              <w:right w:val="nil"/>
            </w:tcBorders>
            <w:shd w:val="clear" w:color="auto" w:fill="FFFFFF"/>
          </w:tcPr>
          <w:p w14:paraId="77DC508B"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5A0ADFE7" w14:textId="77777777" w:rsidR="00E921A2" w:rsidRPr="00121095" w:rsidRDefault="00E921A2">
            <w:pPr>
              <w:pStyle w:val="AttributeTableBody"/>
              <w:keepNext/>
              <w:keepLines/>
            </w:pPr>
            <w:r w:rsidRPr="00121095">
              <w:t>300</w:t>
            </w:r>
          </w:p>
        </w:tc>
        <w:tc>
          <w:tcPr>
            <w:tcW w:w="648" w:type="dxa"/>
            <w:tcBorders>
              <w:top w:val="dotted" w:sz="4" w:space="0" w:color="auto"/>
              <w:left w:val="nil"/>
              <w:bottom w:val="dotted" w:sz="4" w:space="0" w:color="auto"/>
              <w:right w:val="nil"/>
            </w:tcBorders>
            <w:shd w:val="clear" w:color="auto" w:fill="FFFFFF"/>
          </w:tcPr>
          <w:p w14:paraId="6E3C810C" w14:textId="77777777" w:rsidR="00E921A2" w:rsidRPr="00121095" w:rsidRDefault="00E921A2">
            <w:pPr>
              <w:pStyle w:val="AttributeTableBody"/>
              <w:keepNext/>
              <w:keepLines/>
            </w:pPr>
            <w:r w:rsidRPr="00121095">
              <w:t>TX</w:t>
            </w:r>
          </w:p>
        </w:tc>
        <w:tc>
          <w:tcPr>
            <w:tcW w:w="648" w:type="dxa"/>
            <w:tcBorders>
              <w:top w:val="dotted" w:sz="4" w:space="0" w:color="auto"/>
              <w:left w:val="nil"/>
              <w:bottom w:val="dotted" w:sz="4" w:space="0" w:color="auto"/>
              <w:right w:val="nil"/>
            </w:tcBorders>
            <w:shd w:val="clear" w:color="auto" w:fill="FFFFFF"/>
          </w:tcPr>
          <w:p w14:paraId="222FAB4A" w14:textId="77777777" w:rsidR="00E921A2" w:rsidRPr="00121095" w:rsidRDefault="00E921A2">
            <w:pPr>
              <w:pStyle w:val="AttributeTableBody"/>
              <w:keepNext/>
              <w:keepLines/>
            </w:pPr>
            <w:r w:rsidRPr="00121095">
              <w:t>R</w:t>
            </w:r>
          </w:p>
        </w:tc>
        <w:tc>
          <w:tcPr>
            <w:tcW w:w="648" w:type="dxa"/>
            <w:tcBorders>
              <w:top w:val="dotted" w:sz="4" w:space="0" w:color="auto"/>
              <w:left w:val="nil"/>
              <w:bottom w:val="dotted" w:sz="4" w:space="0" w:color="auto"/>
              <w:right w:val="nil"/>
            </w:tcBorders>
            <w:shd w:val="clear" w:color="auto" w:fill="FFFFFF"/>
          </w:tcPr>
          <w:p w14:paraId="19CAE8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1839422A"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67AC13DB" w14:textId="77777777" w:rsidR="00E921A2" w:rsidRPr="00121095" w:rsidRDefault="00E921A2">
            <w:pPr>
              <w:pStyle w:val="AttributeTableBody"/>
              <w:keepNext/>
              <w:keepLines/>
            </w:pPr>
            <w:r w:rsidRPr="00121095">
              <w:t>00063</w:t>
            </w:r>
          </w:p>
        </w:tc>
        <w:tc>
          <w:tcPr>
            <w:tcW w:w="3888" w:type="dxa"/>
            <w:tcBorders>
              <w:top w:val="dotted" w:sz="4" w:space="0" w:color="auto"/>
              <w:left w:val="nil"/>
              <w:bottom w:val="dotted" w:sz="4" w:space="0" w:color="auto"/>
              <w:right w:val="nil"/>
            </w:tcBorders>
            <w:shd w:val="clear" w:color="auto" w:fill="FFFFFF"/>
          </w:tcPr>
          <w:p w14:paraId="4F82A727" w14:textId="77777777" w:rsidR="00E921A2" w:rsidRPr="00121095" w:rsidRDefault="00E921A2">
            <w:pPr>
              <w:pStyle w:val="AttributeTableBody"/>
              <w:keepNext/>
              <w:keepLines/>
              <w:jc w:val="left"/>
            </w:pPr>
            <w:r w:rsidRPr="00121095">
              <w:t>Data Line</w:t>
            </w:r>
          </w:p>
        </w:tc>
      </w:tr>
      <w:tr w:rsidR="00E50DB9" w:rsidRPr="00E921A2" w14:paraId="6FBB6AF9"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3B960AD" w14:textId="77777777" w:rsidR="00E921A2" w:rsidRPr="00121095" w:rsidRDefault="00E921A2">
            <w:pPr>
              <w:pStyle w:val="AttributeTableBody"/>
              <w:keepNext/>
              <w:keepLines/>
            </w:pPr>
            <w:r w:rsidRPr="00121095">
              <w:t>4</w:t>
            </w:r>
          </w:p>
        </w:tc>
        <w:tc>
          <w:tcPr>
            <w:tcW w:w="648" w:type="dxa"/>
            <w:tcBorders>
              <w:top w:val="dotted" w:sz="4" w:space="0" w:color="auto"/>
              <w:left w:val="nil"/>
              <w:bottom w:val="dotted" w:sz="4" w:space="0" w:color="auto"/>
              <w:right w:val="nil"/>
            </w:tcBorders>
            <w:shd w:val="clear" w:color="auto" w:fill="FFFFFF"/>
          </w:tcPr>
          <w:p w14:paraId="69BE8FC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4E9DE72F" w14:textId="77777777" w:rsidR="00E921A2" w:rsidRPr="00121095" w:rsidRDefault="00E921A2">
            <w:pPr>
              <w:pStyle w:val="AttributeTableBody"/>
              <w:keepNext/>
              <w:keepLines/>
            </w:pPr>
            <w:r w:rsidRPr="00121095">
              <w:t>2</w:t>
            </w:r>
          </w:p>
        </w:tc>
        <w:tc>
          <w:tcPr>
            <w:tcW w:w="648" w:type="dxa"/>
            <w:tcBorders>
              <w:top w:val="dotted" w:sz="4" w:space="0" w:color="auto"/>
              <w:left w:val="nil"/>
              <w:bottom w:val="dotted" w:sz="4" w:space="0" w:color="auto"/>
              <w:right w:val="nil"/>
            </w:tcBorders>
            <w:shd w:val="clear" w:color="auto" w:fill="FFFFFF"/>
          </w:tcPr>
          <w:p w14:paraId="1ABACA85" w14:textId="77777777" w:rsidR="00E921A2" w:rsidRPr="00121095" w:rsidRDefault="00E921A2">
            <w:pPr>
              <w:pStyle w:val="AttributeTableBody"/>
              <w:keepNext/>
              <w:keepLines/>
            </w:pPr>
            <w:r w:rsidRPr="00121095">
              <w:t>ST</w:t>
            </w:r>
          </w:p>
        </w:tc>
        <w:tc>
          <w:tcPr>
            <w:tcW w:w="648" w:type="dxa"/>
            <w:tcBorders>
              <w:top w:val="dotted" w:sz="4" w:space="0" w:color="auto"/>
              <w:left w:val="nil"/>
              <w:bottom w:val="dotted" w:sz="4" w:space="0" w:color="auto"/>
              <w:right w:val="nil"/>
            </w:tcBorders>
            <w:shd w:val="clear" w:color="auto" w:fill="FFFFFF"/>
          </w:tcPr>
          <w:p w14:paraId="0AF81EFF" w14:textId="77777777" w:rsidR="00E921A2" w:rsidRPr="00121095" w:rsidRDefault="00E921A2">
            <w:pPr>
              <w:pStyle w:val="AttributeTableBody"/>
              <w:keepNext/>
              <w:keepLines/>
            </w:pPr>
            <w:r w:rsidRPr="00121095">
              <w:t>O</w:t>
            </w:r>
          </w:p>
        </w:tc>
        <w:tc>
          <w:tcPr>
            <w:tcW w:w="648" w:type="dxa"/>
            <w:tcBorders>
              <w:top w:val="dotted" w:sz="4" w:space="0" w:color="auto"/>
              <w:left w:val="nil"/>
              <w:bottom w:val="dotted" w:sz="4" w:space="0" w:color="auto"/>
              <w:right w:val="nil"/>
            </w:tcBorders>
            <w:shd w:val="clear" w:color="auto" w:fill="FFFFFF"/>
          </w:tcPr>
          <w:p w14:paraId="6BC9C578"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36A98C92" w14:textId="77777777" w:rsidR="00E921A2" w:rsidRPr="00121095" w:rsidRDefault="00E921A2">
            <w:pPr>
              <w:pStyle w:val="AttributeTableBody"/>
              <w:keepNext/>
              <w:keepLines/>
            </w:pPr>
          </w:p>
        </w:tc>
        <w:tc>
          <w:tcPr>
            <w:tcW w:w="720" w:type="dxa"/>
            <w:tcBorders>
              <w:top w:val="dotted" w:sz="4" w:space="0" w:color="auto"/>
              <w:left w:val="nil"/>
              <w:bottom w:val="dotted" w:sz="4" w:space="0" w:color="auto"/>
              <w:right w:val="nil"/>
            </w:tcBorders>
            <w:shd w:val="clear" w:color="auto" w:fill="FFFFFF"/>
          </w:tcPr>
          <w:p w14:paraId="2182A02C" w14:textId="77777777" w:rsidR="00E921A2" w:rsidRPr="00121095" w:rsidRDefault="00E921A2">
            <w:pPr>
              <w:pStyle w:val="AttributeTableBody"/>
              <w:keepNext/>
              <w:keepLines/>
            </w:pPr>
            <w:r w:rsidRPr="00121095">
              <w:t>00064</w:t>
            </w:r>
          </w:p>
        </w:tc>
        <w:tc>
          <w:tcPr>
            <w:tcW w:w="3888" w:type="dxa"/>
            <w:tcBorders>
              <w:top w:val="dotted" w:sz="4" w:space="0" w:color="auto"/>
              <w:left w:val="nil"/>
              <w:bottom w:val="dotted" w:sz="4" w:space="0" w:color="auto"/>
              <w:right w:val="nil"/>
            </w:tcBorders>
            <w:shd w:val="clear" w:color="auto" w:fill="FFFFFF"/>
          </w:tcPr>
          <w:p w14:paraId="2B477760" w14:textId="77777777" w:rsidR="00E921A2" w:rsidRPr="00121095" w:rsidRDefault="00E921A2">
            <w:pPr>
              <w:pStyle w:val="AttributeTableBody"/>
              <w:keepNext/>
              <w:keepLines/>
              <w:jc w:val="left"/>
            </w:pPr>
            <w:r w:rsidRPr="00121095">
              <w:t>Logical Break Point</w:t>
            </w:r>
          </w:p>
        </w:tc>
      </w:tr>
      <w:tr w:rsidR="00E921A2" w:rsidRPr="00E921A2" w14:paraId="00B8FEDB"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403CF24" w14:textId="77777777" w:rsidR="00E921A2" w:rsidRPr="00121095" w:rsidRDefault="00E921A2">
            <w:pPr>
              <w:pStyle w:val="AttributeTableBody"/>
              <w:keepNext/>
              <w:keepLines/>
            </w:pPr>
            <w:r w:rsidRPr="00121095">
              <w:t>5</w:t>
            </w:r>
          </w:p>
        </w:tc>
        <w:tc>
          <w:tcPr>
            <w:tcW w:w="648" w:type="dxa"/>
            <w:tcBorders>
              <w:top w:val="dotted" w:sz="4" w:space="0" w:color="auto"/>
              <w:left w:val="nil"/>
              <w:bottom w:val="single" w:sz="4" w:space="0" w:color="auto"/>
              <w:right w:val="nil"/>
            </w:tcBorders>
            <w:shd w:val="clear" w:color="auto" w:fill="FFFFFF"/>
          </w:tcPr>
          <w:p w14:paraId="212E5526"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098547B5" w14:textId="77777777" w:rsidR="00E921A2" w:rsidRPr="00121095" w:rsidRDefault="00E921A2">
            <w:pPr>
              <w:pStyle w:val="AttributeTableBody"/>
              <w:keepNext/>
              <w:keepLines/>
            </w:pPr>
            <w:r w:rsidRPr="00121095">
              <w:t>20</w:t>
            </w:r>
          </w:p>
        </w:tc>
        <w:tc>
          <w:tcPr>
            <w:tcW w:w="648" w:type="dxa"/>
            <w:tcBorders>
              <w:top w:val="dotted" w:sz="4" w:space="0" w:color="auto"/>
              <w:left w:val="nil"/>
              <w:bottom w:val="single" w:sz="4" w:space="0" w:color="auto"/>
              <w:right w:val="nil"/>
            </w:tcBorders>
            <w:shd w:val="clear" w:color="auto" w:fill="FFFFFF"/>
          </w:tcPr>
          <w:p w14:paraId="591CA75F" w14:textId="77777777" w:rsidR="00E921A2" w:rsidRPr="00121095" w:rsidRDefault="00E921A2">
            <w:pPr>
              <w:pStyle w:val="AttributeTableBody"/>
              <w:keepNext/>
              <w:keepLines/>
            </w:pPr>
            <w:r w:rsidRPr="00121095">
              <w:t>TX</w:t>
            </w:r>
          </w:p>
        </w:tc>
        <w:tc>
          <w:tcPr>
            <w:tcW w:w="648" w:type="dxa"/>
            <w:tcBorders>
              <w:top w:val="dotted" w:sz="4" w:space="0" w:color="auto"/>
              <w:left w:val="nil"/>
              <w:bottom w:val="single" w:sz="4" w:space="0" w:color="auto"/>
              <w:right w:val="nil"/>
            </w:tcBorders>
            <w:shd w:val="clear" w:color="auto" w:fill="FFFFFF"/>
          </w:tcPr>
          <w:p w14:paraId="3B4DBF54" w14:textId="77777777" w:rsidR="00E921A2" w:rsidRPr="00121095" w:rsidRDefault="00E921A2">
            <w:pPr>
              <w:pStyle w:val="AttributeTableBody"/>
              <w:keepNext/>
              <w:keepLines/>
            </w:pPr>
            <w:r w:rsidRPr="00121095">
              <w:t>O</w:t>
            </w:r>
          </w:p>
        </w:tc>
        <w:tc>
          <w:tcPr>
            <w:tcW w:w="648" w:type="dxa"/>
            <w:tcBorders>
              <w:top w:val="dotted" w:sz="4" w:space="0" w:color="auto"/>
              <w:left w:val="nil"/>
              <w:bottom w:val="single" w:sz="4" w:space="0" w:color="auto"/>
              <w:right w:val="nil"/>
            </w:tcBorders>
            <w:shd w:val="clear" w:color="auto" w:fill="FFFFFF"/>
          </w:tcPr>
          <w:p w14:paraId="30B1CEDC"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3059A37E" w14:textId="77777777" w:rsidR="00E921A2" w:rsidRPr="00121095" w:rsidRDefault="00E921A2">
            <w:pPr>
              <w:pStyle w:val="AttributeTableBody"/>
              <w:keepNext/>
              <w:keepLines/>
            </w:pPr>
          </w:p>
        </w:tc>
        <w:tc>
          <w:tcPr>
            <w:tcW w:w="720" w:type="dxa"/>
            <w:tcBorders>
              <w:top w:val="dotted" w:sz="4" w:space="0" w:color="auto"/>
              <w:left w:val="nil"/>
              <w:bottom w:val="single" w:sz="4" w:space="0" w:color="auto"/>
              <w:right w:val="nil"/>
            </w:tcBorders>
            <w:shd w:val="clear" w:color="auto" w:fill="FFFFFF"/>
          </w:tcPr>
          <w:p w14:paraId="79E1DCE1" w14:textId="77777777" w:rsidR="00E921A2" w:rsidRPr="00121095" w:rsidRDefault="00E921A2">
            <w:pPr>
              <w:pStyle w:val="AttributeTableBody"/>
              <w:keepNext/>
              <w:keepLines/>
            </w:pPr>
            <w:r w:rsidRPr="00121095">
              <w:t>00065</w:t>
            </w:r>
          </w:p>
        </w:tc>
        <w:tc>
          <w:tcPr>
            <w:tcW w:w="3888" w:type="dxa"/>
            <w:tcBorders>
              <w:top w:val="dotted" w:sz="4" w:space="0" w:color="auto"/>
              <w:left w:val="nil"/>
              <w:bottom w:val="single" w:sz="4" w:space="0" w:color="auto"/>
              <w:right w:val="nil"/>
            </w:tcBorders>
            <w:shd w:val="clear" w:color="auto" w:fill="FFFFFF"/>
          </w:tcPr>
          <w:p w14:paraId="68E3A836" w14:textId="77777777" w:rsidR="00E921A2" w:rsidRPr="00121095" w:rsidRDefault="00E921A2">
            <w:pPr>
              <w:pStyle w:val="AttributeTableBody"/>
              <w:keepNext/>
              <w:keepLines/>
              <w:jc w:val="left"/>
            </w:pPr>
            <w:r w:rsidRPr="00121095">
              <w:t>Result ID</w:t>
            </w:r>
          </w:p>
        </w:tc>
      </w:tr>
    </w:tbl>
    <w:p w14:paraId="5415C5DD" w14:textId="77777777" w:rsidR="00E921A2" w:rsidRPr="00121095" w:rsidRDefault="00E921A2">
      <w:pPr>
        <w:pStyle w:val="Heading4"/>
        <w:rPr>
          <w:vanish/>
        </w:rPr>
      </w:pPr>
      <w:bookmarkStart w:id="311" w:name="_Toc495483555"/>
      <w:bookmarkStart w:id="312" w:name="_Toc24273777"/>
      <w:r w:rsidRPr="00121095">
        <w:rPr>
          <w:vanish/>
        </w:rPr>
        <w:t>DSP field definitions</w:t>
      </w:r>
      <w:bookmarkEnd w:id="311"/>
      <w:bookmarkEnd w:id="312"/>
      <w:r w:rsidR="00BF2FE6" w:rsidRPr="00121095">
        <w:rPr>
          <w:vanish/>
        </w:rPr>
        <w:fldChar w:fldCharType="begin"/>
      </w:r>
      <w:r w:rsidRPr="00121095">
        <w:rPr>
          <w:vanish/>
        </w:rPr>
        <w:instrText xml:space="preserve"> XE "DSP </w:instrText>
      </w:r>
      <w:r w:rsidR="00514A79">
        <w:rPr>
          <w:vanish/>
        </w:rPr>
        <w:instrText>–</w:instrText>
      </w:r>
      <w:r w:rsidRPr="00121095">
        <w:rPr>
          <w:vanish/>
        </w:rPr>
        <w:instrText xml:space="preserve"> data element definitions" </w:instrText>
      </w:r>
      <w:r w:rsidR="00BF2FE6" w:rsidRPr="00121095">
        <w:rPr>
          <w:vanish/>
        </w:rPr>
        <w:fldChar w:fldCharType="end"/>
      </w:r>
    </w:p>
    <w:p w14:paraId="625492DD" w14:textId="77777777" w:rsidR="00E921A2" w:rsidRPr="00121095" w:rsidRDefault="00E921A2">
      <w:pPr>
        <w:pStyle w:val="Heading4"/>
      </w:pPr>
      <w:bookmarkStart w:id="313" w:name="_Toc495483556"/>
      <w:bookmarkStart w:id="314" w:name="_Toc24273778"/>
      <w:r w:rsidRPr="00121095">
        <w:t xml:space="preserve">DSP-1   Set ID </w:t>
      </w:r>
      <w:r w:rsidR="00514A79">
        <w:t>–</w:t>
      </w:r>
      <w:r w:rsidRPr="00121095">
        <w:t xml:space="preserve"> DSP   (SI)   00061</w:t>
      </w:r>
      <w:bookmarkEnd w:id="313"/>
      <w:bookmarkEnd w:id="314"/>
      <w:r w:rsidRPr="00121095">
        <w:t xml:space="preserve"> </w:t>
      </w:r>
      <w:r w:rsidR="00BF2FE6" w:rsidRPr="00121095">
        <w:fldChar w:fldCharType="begin"/>
      </w:r>
      <w:r w:rsidRPr="00121095">
        <w:instrText xml:space="preserve"> XE "Set ID </w:instrText>
      </w:r>
      <w:r w:rsidR="00514A79">
        <w:instrText>–</w:instrText>
      </w:r>
      <w:r w:rsidRPr="00121095">
        <w:instrText xml:space="preserve"> DSP" </w:instrText>
      </w:r>
      <w:r w:rsidR="00BF2FE6" w:rsidRPr="00121095">
        <w:fldChar w:fldCharType="end"/>
      </w:r>
    </w:p>
    <w:p w14:paraId="61931CF2" w14:textId="77777777" w:rsidR="00E921A2" w:rsidRPr="00121095" w:rsidRDefault="00E921A2">
      <w:pPr>
        <w:pStyle w:val="NormalIndented"/>
      </w:pPr>
      <w:r w:rsidRPr="00121095">
        <w:t>Definition:  This field is used optionally to number multiple display segments.</w:t>
      </w:r>
    </w:p>
    <w:p w14:paraId="63CA68FF" w14:textId="77777777" w:rsidR="00E921A2" w:rsidRPr="00121095" w:rsidRDefault="00E921A2">
      <w:pPr>
        <w:pStyle w:val="Heading4"/>
      </w:pPr>
      <w:bookmarkStart w:id="315" w:name="_Toc495483557"/>
      <w:bookmarkStart w:id="316" w:name="_Toc24273779"/>
      <w:r w:rsidRPr="00121095">
        <w:t>DSP-2   Display Level   (SI)   00062</w:t>
      </w:r>
      <w:bookmarkEnd w:id="315"/>
      <w:bookmarkEnd w:id="316"/>
      <w:r w:rsidRPr="00121095">
        <w:t xml:space="preserve"> </w:t>
      </w:r>
      <w:r w:rsidR="00BF2FE6" w:rsidRPr="00121095">
        <w:fldChar w:fldCharType="begin"/>
      </w:r>
      <w:r w:rsidRPr="00121095">
        <w:instrText xml:space="preserve"> XE "Display level" </w:instrText>
      </w:r>
      <w:r w:rsidR="00BF2FE6" w:rsidRPr="00121095">
        <w:fldChar w:fldCharType="end"/>
      </w:r>
    </w:p>
    <w:p w14:paraId="672AECDB" w14:textId="77777777" w:rsidR="00E921A2" w:rsidRPr="00121095" w:rsidRDefault="00E921A2">
      <w:pPr>
        <w:pStyle w:val="NormalIndented"/>
      </w:pPr>
      <w:r w:rsidRPr="00121095">
        <w:t>Definition:  This field contains numbering to define groups of fields as assigned by the individual sites or applications.</w:t>
      </w:r>
    </w:p>
    <w:p w14:paraId="74CD6ED0" w14:textId="77777777" w:rsidR="00E921A2" w:rsidRPr="00121095" w:rsidRDefault="00E921A2">
      <w:pPr>
        <w:pStyle w:val="Heading4"/>
      </w:pPr>
      <w:bookmarkStart w:id="317" w:name="_Toc495483558"/>
      <w:bookmarkStart w:id="318" w:name="_Toc24273780"/>
      <w:r w:rsidRPr="00121095">
        <w:t>DSP-3   Data Line   (TX)   00063</w:t>
      </w:r>
      <w:bookmarkEnd w:id="317"/>
      <w:bookmarkEnd w:id="318"/>
      <w:r w:rsidRPr="00121095">
        <w:t xml:space="preserve"> </w:t>
      </w:r>
      <w:r w:rsidR="00BF2FE6" w:rsidRPr="00121095">
        <w:fldChar w:fldCharType="begin"/>
      </w:r>
      <w:r w:rsidRPr="00121095">
        <w:instrText xml:space="preserve"> XE "Data line" </w:instrText>
      </w:r>
      <w:r w:rsidR="00BF2FE6" w:rsidRPr="00121095">
        <w:fldChar w:fldCharType="end"/>
      </w:r>
    </w:p>
    <w:p w14:paraId="082118ED" w14:textId="77777777" w:rsidR="00E921A2" w:rsidRPr="00121095" w:rsidRDefault="00E921A2">
      <w:pPr>
        <w:pStyle w:val="NormalIndented"/>
      </w:pPr>
      <w:r w:rsidRPr="00121095">
        <w:t>Definition:  This field contains an actual line as it should be displayed.  As described for the TX data type, highlighting and other special display characteristics may be included.</w:t>
      </w:r>
    </w:p>
    <w:p w14:paraId="78C5FD35" w14:textId="77777777" w:rsidR="00E921A2" w:rsidRPr="00121095" w:rsidRDefault="00E921A2">
      <w:pPr>
        <w:pStyle w:val="Heading4"/>
      </w:pPr>
      <w:bookmarkStart w:id="319" w:name="_Toc495483559"/>
      <w:bookmarkStart w:id="320" w:name="_Toc24273781"/>
      <w:r w:rsidRPr="00121095">
        <w:t>DSP-4   Logical Break Point   (ST)   00064</w:t>
      </w:r>
      <w:bookmarkEnd w:id="319"/>
      <w:bookmarkEnd w:id="320"/>
      <w:r w:rsidRPr="00121095">
        <w:t xml:space="preserve"> </w:t>
      </w:r>
      <w:r w:rsidR="00BF2FE6" w:rsidRPr="00121095">
        <w:fldChar w:fldCharType="begin"/>
      </w:r>
      <w:r w:rsidRPr="00121095">
        <w:instrText xml:space="preserve"> XE "Logical break point" </w:instrText>
      </w:r>
      <w:r w:rsidR="00BF2FE6" w:rsidRPr="00121095">
        <w:fldChar w:fldCharType="end"/>
      </w:r>
    </w:p>
    <w:p w14:paraId="5E8FD489" w14:textId="77777777" w:rsidR="00E921A2" w:rsidRPr="00121095" w:rsidRDefault="00E921A2">
      <w:pPr>
        <w:pStyle w:val="NormalIndented"/>
      </w:pPr>
      <w:r w:rsidRPr="00121095">
        <w:t>Definition:  This field is non</w:t>
      </w:r>
      <w:r w:rsidRPr="00121095">
        <w:noBreakHyphen/>
        <w:t xml:space="preserve">null if this line is the last line of a logical break point in the response as defined by the responding system.  </w:t>
      </w:r>
    </w:p>
    <w:p w14:paraId="4ED97664" w14:textId="77777777" w:rsidR="00E921A2" w:rsidRPr="00121095" w:rsidRDefault="00E921A2">
      <w:pPr>
        <w:pStyle w:val="NormalIndented"/>
      </w:pPr>
      <w:r w:rsidRPr="00121095">
        <w:t xml:space="preserve">Often the lines of display text will fall into logical groups that differ from the physical size of a screen or printer page.  For example, a complete battery or an entire radiology report might be thought of as comprising a logical group, though it might have as few as six or as many as 120 lines.  Knowledge of the logical break points in the display data can be useful to the application system that is displaying or printing data.  For this reason, </w:t>
      </w:r>
      <w:r w:rsidRPr="00121095">
        <w:rPr>
          <w:rStyle w:val="ReferenceAttribute"/>
        </w:rPr>
        <w:t>DSP-4-Logical break point</w:t>
      </w:r>
      <w:r w:rsidRPr="00121095">
        <w:t xml:space="preserve"> is used.  The sending application (the one that formats the data) places the logical break points where appropriate.  If there is a particular ancillary result ID associated with the data delineated by </w:t>
      </w:r>
      <w:r w:rsidRPr="00121095">
        <w:rPr>
          <w:rStyle w:val="ReferenceAttribute"/>
        </w:rPr>
        <w:t>DSP-4-Logical break point</w:t>
      </w:r>
      <w:r w:rsidRPr="00121095">
        <w:t xml:space="preserve">, the value of this ID also can be returned in </w:t>
      </w:r>
      <w:r w:rsidRPr="00121095">
        <w:rPr>
          <w:rStyle w:val="ReferenceAttribute"/>
        </w:rPr>
        <w:t>DSP-5-Result ID</w:t>
      </w:r>
      <w:r w:rsidRPr="00121095">
        <w:t xml:space="preserve">.  Then if the user selects the area of the display delineated by </w:t>
      </w:r>
      <w:r w:rsidRPr="00121095">
        <w:rPr>
          <w:rStyle w:val="ReferenceAttribute"/>
        </w:rPr>
        <w:t>DSP-4-Logical break point</w:t>
      </w:r>
      <w:r w:rsidRPr="00121095">
        <w:t xml:space="preserve">, the displaying system can query for the associated </w:t>
      </w:r>
      <w:r w:rsidRPr="00121095">
        <w:rPr>
          <w:rStyle w:val="ReferenceAttribute"/>
        </w:rPr>
        <w:t>DSP-5-Result ID</w:t>
      </w:r>
      <w:r w:rsidRPr="00121095">
        <w:t>.</w:t>
      </w:r>
    </w:p>
    <w:p w14:paraId="079FC661" w14:textId="77777777" w:rsidR="00E921A2" w:rsidRPr="00121095" w:rsidRDefault="00E921A2">
      <w:pPr>
        <w:pStyle w:val="Heading4"/>
      </w:pPr>
      <w:bookmarkStart w:id="321" w:name="_Toc495483560"/>
      <w:bookmarkStart w:id="322" w:name="_Toc24273782"/>
      <w:r w:rsidRPr="00121095">
        <w:t>DSP-5   Result ID   (TX)   00065</w:t>
      </w:r>
      <w:bookmarkEnd w:id="321"/>
      <w:bookmarkEnd w:id="322"/>
      <w:r w:rsidRPr="00121095">
        <w:t xml:space="preserve"> </w:t>
      </w:r>
      <w:r w:rsidR="00BF2FE6" w:rsidRPr="00121095">
        <w:fldChar w:fldCharType="begin"/>
      </w:r>
      <w:r w:rsidRPr="00121095">
        <w:instrText xml:space="preserve"> XE "Result ID" </w:instrText>
      </w:r>
      <w:r w:rsidR="00BF2FE6" w:rsidRPr="00121095">
        <w:fldChar w:fldCharType="end"/>
      </w:r>
    </w:p>
    <w:p w14:paraId="178A27DF" w14:textId="77777777" w:rsidR="00E921A2" w:rsidRPr="00121095" w:rsidRDefault="00E921A2">
      <w:pPr>
        <w:pStyle w:val="NormalIndented"/>
      </w:pPr>
      <w:r w:rsidRPr="00121095">
        <w:t xml:space="preserve">Definition:  When the user selects a result ID (defined by </w:t>
      </w:r>
      <w:r w:rsidRPr="00121095">
        <w:rPr>
          <w:rStyle w:val="ReferenceAttribute"/>
        </w:rPr>
        <w:t>DSP-4-Logical break point</w:t>
      </w:r>
      <w:r w:rsidRPr="00121095">
        <w:t xml:space="preserve">) from the screen display corresponding to a record in which </w:t>
      </w:r>
      <w:r w:rsidRPr="00121095">
        <w:rPr>
          <w:rStyle w:val="ReferenceAttribute"/>
        </w:rPr>
        <w:t>DSP-5-Result ID</w:t>
      </w:r>
      <w:r w:rsidRPr="00121095">
        <w:t xml:space="preserve"> is non-null, the application can initiate a second query (a separate session) to the ancillary with the </w:t>
      </w:r>
      <w:r w:rsidRPr="00121095">
        <w:rPr>
          <w:rStyle w:val="ReferenceAttribute"/>
        </w:rPr>
        <w:t>QRD-10-What department data code</w:t>
      </w:r>
      <w:r w:rsidRPr="00121095">
        <w:t xml:space="preserve"> filled in with this non-null value (e.g., the ancillary accession number or its equivalent).  The ancillary response will contain the report referenced by this result ID (e.g., accession number).  The ancillary should correlate the result ID with </w:t>
      </w:r>
      <w:r w:rsidRPr="00121095">
        <w:rPr>
          <w:rStyle w:val="ReferenceAttribute"/>
        </w:rPr>
        <w:t>DSP-4-Logical break point</w:t>
      </w:r>
      <w:r w:rsidRPr="00121095">
        <w:t xml:space="preserve"> as follows: If more than one line of text is sent per result, </w:t>
      </w:r>
      <w:r w:rsidRPr="00121095">
        <w:rPr>
          <w:rStyle w:val="ReferenceAttribute"/>
        </w:rPr>
        <w:t>DSP-5-Result ID</w:t>
      </w:r>
      <w:r w:rsidRPr="00121095">
        <w:t xml:space="preserve"> should be only non-null for a DSP segment that contains a non-null </w:t>
      </w:r>
      <w:r w:rsidRPr="00121095">
        <w:rPr>
          <w:rStyle w:val="ReferenceAttribute"/>
        </w:rPr>
        <w:t>DSP-4-Logical break point</w:t>
      </w:r>
      <w:r w:rsidRPr="00121095">
        <w:t>.  This field may be broken into components by local agreement.  A common example might be to include placer order number, filler order number, and universal service identifier.  Whenever such fields are used as components of the result ID, their components will be sent as subcomponents.</w:t>
      </w:r>
    </w:p>
    <w:p w14:paraId="2A284511" w14:textId="77777777" w:rsidR="00E921A2" w:rsidRPr="00121095" w:rsidRDefault="00E921A2">
      <w:pPr>
        <w:pStyle w:val="Heading3"/>
      </w:pPr>
      <w:bookmarkStart w:id="323" w:name="_Toc348257291"/>
      <w:bookmarkStart w:id="324" w:name="_Toc348257627"/>
      <w:bookmarkStart w:id="325" w:name="_Toc348263249"/>
      <w:bookmarkStart w:id="326" w:name="_Toc348336578"/>
      <w:bookmarkStart w:id="327" w:name="_Toc348770066"/>
      <w:bookmarkStart w:id="328" w:name="_Toc348856208"/>
      <w:bookmarkStart w:id="329" w:name="_Toc348866629"/>
      <w:bookmarkStart w:id="330" w:name="_Toc348947859"/>
      <w:bookmarkStart w:id="331" w:name="_Toc349735440"/>
      <w:bookmarkStart w:id="332" w:name="_Toc349735883"/>
      <w:bookmarkStart w:id="333" w:name="_Toc349736037"/>
      <w:bookmarkStart w:id="334" w:name="_Toc349803769"/>
      <w:bookmarkStart w:id="335" w:name="_Toc359236107"/>
      <w:bookmarkStart w:id="336" w:name="_Ref465671683"/>
      <w:bookmarkStart w:id="337" w:name="_Ref465673603"/>
      <w:bookmarkStart w:id="338" w:name="_Ref465674003"/>
      <w:bookmarkStart w:id="339" w:name="_Ref465674438"/>
      <w:bookmarkStart w:id="340" w:name="_Ref465674532"/>
      <w:bookmarkStart w:id="341" w:name="_Ref465674816"/>
      <w:bookmarkStart w:id="342" w:name="_Ref465674939"/>
      <w:bookmarkStart w:id="343" w:name="_Ref465676708"/>
      <w:bookmarkStart w:id="344" w:name="_Ref465740536"/>
      <w:bookmarkStart w:id="345" w:name="_Ref477748792"/>
      <w:bookmarkStart w:id="346" w:name="_Ref477748959"/>
      <w:bookmarkStart w:id="347" w:name="_Ref484511544"/>
      <w:bookmarkStart w:id="348" w:name="_Ref484513768"/>
      <w:bookmarkStart w:id="349" w:name="_Toc495483561"/>
      <w:bookmarkStart w:id="350" w:name="_Ref426413"/>
      <w:bookmarkStart w:id="351" w:name="_Toc24273783"/>
      <w:bookmarkStart w:id="352" w:name="_Toc41280984"/>
      <w:bookmarkStart w:id="353" w:name="_Toc43004346"/>
      <w:bookmarkStart w:id="354" w:name="_Toc148083077"/>
      <w:r w:rsidRPr="00121095">
        <w:t>QAK</w:t>
      </w:r>
      <w:r w:rsidR="007F08E7">
        <w:t xml:space="preserve"> </w:t>
      </w:r>
      <w:r w:rsidRPr="00121095">
        <w:t xml:space="preserve">- </w:t>
      </w:r>
      <w:r w:rsidR="00CA71B4">
        <w:t>Q</w:t>
      </w:r>
      <w:r w:rsidRPr="00121095">
        <w:t xml:space="preserve">uery </w:t>
      </w:r>
      <w:r w:rsidR="00CA71B4">
        <w:t>A</w:t>
      </w:r>
      <w:r w:rsidRPr="00121095">
        <w:t>cknowledgment segment</w:t>
      </w:r>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00BF2FE6" w:rsidRPr="00121095">
        <w:fldChar w:fldCharType="begin"/>
      </w:r>
      <w:r w:rsidRPr="00121095">
        <w:instrText xml:space="preserve"> XE "query acknowledgment segment" </w:instrText>
      </w:r>
      <w:r w:rsidR="00BF2FE6" w:rsidRPr="00121095">
        <w:fldChar w:fldCharType="end"/>
      </w:r>
      <w:r w:rsidR="00BF2FE6" w:rsidRPr="00121095">
        <w:fldChar w:fldCharType="begin"/>
      </w:r>
      <w:r w:rsidRPr="00121095">
        <w:instrText xml:space="preserve"> XE "Segments:QAK" </w:instrText>
      </w:r>
      <w:r w:rsidR="00BF2FE6" w:rsidRPr="00121095">
        <w:fldChar w:fldCharType="end"/>
      </w:r>
      <w:r w:rsidR="00BF2FE6" w:rsidRPr="00121095">
        <w:fldChar w:fldCharType="begin"/>
      </w:r>
      <w:r w:rsidRPr="00121095">
        <w:instrText xml:space="preserve"> XE "QAK" </w:instrText>
      </w:r>
      <w:r w:rsidR="00BF2FE6" w:rsidRPr="00121095">
        <w:fldChar w:fldCharType="end"/>
      </w:r>
    </w:p>
    <w:p w14:paraId="65EE79B6" w14:textId="77777777" w:rsidR="00E921A2" w:rsidRPr="00121095" w:rsidRDefault="00E921A2">
      <w:pPr>
        <w:pStyle w:val="NormalIndented"/>
      </w:pPr>
      <w:r w:rsidRPr="00121095">
        <w:t>The QAK segment contains information sent with responses to a query.  The QAK segment may appear as an optional segment placed after the (optional) ERR segment in any query response (message) to any original mode query.</w:t>
      </w:r>
    </w:p>
    <w:p w14:paraId="08C02179" w14:textId="77777777" w:rsidR="00E921A2" w:rsidRPr="00121095" w:rsidRDefault="00E921A2">
      <w:pPr>
        <w:pStyle w:val="AttributeTableCaption"/>
      </w:pPr>
      <w:r w:rsidRPr="00121095">
        <w:lastRenderedPageBreak/>
        <w:t>HL7 Attribute Table – QAK</w:t>
      </w:r>
      <w:bookmarkStart w:id="355" w:name="QAK"/>
      <w:bookmarkEnd w:id="355"/>
      <w:r w:rsidRPr="00121095">
        <w:t xml:space="preserve"> – Query Acknowledgment</w:t>
      </w:r>
      <w:r w:rsidR="00BF2FE6" w:rsidRPr="00121095">
        <w:fldChar w:fldCharType="begin"/>
      </w:r>
      <w:r w:rsidRPr="00121095">
        <w:instrText xml:space="preserve"> XE "HL7 Attribute Table </w:instrText>
      </w:r>
      <w:r w:rsidR="00514A79">
        <w:instrText>–</w:instrText>
      </w:r>
      <w:r w:rsidRPr="00121095">
        <w:instrText xml:space="preserve"> QAK"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076CABC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DD0D71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5FD7F5FA"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B045E3E"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71A07C5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34CEED5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1743DC9"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63730250"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E2C9D0A"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2091761B" w14:textId="77777777" w:rsidR="00E921A2" w:rsidRPr="00121095" w:rsidRDefault="00E921A2">
            <w:pPr>
              <w:pStyle w:val="AttributeTableHeader"/>
              <w:jc w:val="left"/>
            </w:pPr>
            <w:r w:rsidRPr="00121095">
              <w:t>ELEMENT NAME</w:t>
            </w:r>
          </w:p>
        </w:tc>
      </w:tr>
      <w:tr w:rsidR="00E50DB9" w:rsidRPr="00E921A2" w14:paraId="37AF4C8D"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6F05923B"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43C7C51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1E0CD4F"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08313442"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62AE724F" w14:textId="77777777" w:rsidR="00E921A2" w:rsidRPr="00121095" w:rsidRDefault="00E921A2">
            <w:pPr>
              <w:pStyle w:val="AttributeTableBody"/>
            </w:pPr>
            <w:r w:rsidRPr="00121095">
              <w:t>C</w:t>
            </w:r>
          </w:p>
        </w:tc>
        <w:tc>
          <w:tcPr>
            <w:tcW w:w="648" w:type="dxa"/>
            <w:tcBorders>
              <w:top w:val="single" w:sz="4" w:space="0" w:color="auto"/>
              <w:left w:val="nil"/>
              <w:bottom w:val="dotted" w:sz="4" w:space="0" w:color="auto"/>
              <w:right w:val="nil"/>
            </w:tcBorders>
            <w:shd w:val="clear" w:color="auto" w:fill="FFFFFF"/>
          </w:tcPr>
          <w:p w14:paraId="59643297"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3F5A84A"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2460C21"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444C2189" w14:textId="77777777" w:rsidR="00E921A2" w:rsidRPr="00121095" w:rsidRDefault="00E921A2">
            <w:pPr>
              <w:pStyle w:val="AttributeTableBody"/>
              <w:jc w:val="left"/>
            </w:pPr>
            <w:r w:rsidRPr="00121095">
              <w:t>Query Tag</w:t>
            </w:r>
          </w:p>
        </w:tc>
      </w:tr>
      <w:tr w:rsidR="00E50DB9" w:rsidRPr="00E921A2" w14:paraId="73A86257"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B189783"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597951B5"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1E4073C8"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9A69022"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75F41EF9"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155204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9C349BD" w14:textId="77777777" w:rsidR="00E921A2" w:rsidRPr="00121095" w:rsidRDefault="00000000">
            <w:pPr>
              <w:pStyle w:val="AttributeTableBody"/>
              <w:rPr>
                <w:rStyle w:val="HyperlinkTable"/>
              </w:rPr>
            </w:pPr>
            <w:hyperlink r:id="rId13" w:anchor="HL70208" w:history="1">
              <w:r w:rsidR="00E921A2" w:rsidRPr="00121095">
                <w:rPr>
                  <w:rStyle w:val="HyperlinkTable"/>
                </w:rPr>
                <w:t>0208</w:t>
              </w:r>
            </w:hyperlink>
          </w:p>
        </w:tc>
        <w:tc>
          <w:tcPr>
            <w:tcW w:w="720" w:type="dxa"/>
            <w:tcBorders>
              <w:top w:val="dotted" w:sz="4" w:space="0" w:color="auto"/>
              <w:left w:val="nil"/>
              <w:bottom w:val="dotted" w:sz="4" w:space="0" w:color="auto"/>
              <w:right w:val="nil"/>
            </w:tcBorders>
            <w:shd w:val="clear" w:color="auto" w:fill="FFFFFF"/>
          </w:tcPr>
          <w:p w14:paraId="43F08F42" w14:textId="77777777" w:rsidR="00E921A2" w:rsidRPr="00121095" w:rsidRDefault="00E921A2">
            <w:pPr>
              <w:pStyle w:val="AttributeTableBody"/>
            </w:pPr>
            <w:r w:rsidRPr="00121095">
              <w:t>00708</w:t>
            </w:r>
          </w:p>
        </w:tc>
        <w:tc>
          <w:tcPr>
            <w:tcW w:w="3888" w:type="dxa"/>
            <w:tcBorders>
              <w:top w:val="dotted" w:sz="4" w:space="0" w:color="auto"/>
              <w:left w:val="nil"/>
              <w:bottom w:val="dotted" w:sz="4" w:space="0" w:color="auto"/>
              <w:right w:val="nil"/>
            </w:tcBorders>
            <w:shd w:val="clear" w:color="auto" w:fill="FFFFFF"/>
          </w:tcPr>
          <w:p w14:paraId="7EB4A845" w14:textId="77777777" w:rsidR="00E921A2" w:rsidRPr="00121095" w:rsidRDefault="00E921A2">
            <w:pPr>
              <w:pStyle w:val="AttributeTableBody"/>
              <w:jc w:val="left"/>
            </w:pPr>
            <w:r w:rsidRPr="00121095">
              <w:t>Query Response Status</w:t>
            </w:r>
          </w:p>
        </w:tc>
      </w:tr>
      <w:tr w:rsidR="00E50DB9" w:rsidRPr="00E921A2" w14:paraId="195BB0F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DD18670" w14:textId="77777777" w:rsidR="00E921A2" w:rsidRPr="00121095" w:rsidRDefault="00E921A2">
            <w:pPr>
              <w:pStyle w:val="AttributeTableBody"/>
            </w:pPr>
            <w:r w:rsidRPr="00121095">
              <w:t>3</w:t>
            </w:r>
          </w:p>
        </w:tc>
        <w:tc>
          <w:tcPr>
            <w:tcW w:w="648" w:type="dxa"/>
            <w:tcBorders>
              <w:top w:val="dotted" w:sz="4" w:space="0" w:color="auto"/>
              <w:left w:val="nil"/>
              <w:bottom w:val="dotted" w:sz="4" w:space="0" w:color="auto"/>
              <w:right w:val="nil"/>
            </w:tcBorders>
            <w:shd w:val="clear" w:color="auto" w:fill="FFFFFF"/>
          </w:tcPr>
          <w:p w14:paraId="0A1F40A5"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FFB82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4C47C10D"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77C5DB5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7C7BE38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7D5A7B6" w14:textId="77777777" w:rsidR="00E921A2" w:rsidRPr="00121095" w:rsidRDefault="00000000">
            <w:pPr>
              <w:pStyle w:val="AttributeTableBody"/>
              <w:rPr>
                <w:rStyle w:val="HyperlinkTable"/>
              </w:rPr>
            </w:pPr>
            <w:hyperlink r:id="rId14" w:anchor="HL70471" w:history="1">
              <w:r w:rsidR="00E921A2" w:rsidRPr="00121095">
                <w:rPr>
                  <w:rStyle w:val="HyperlinkTable"/>
                </w:rPr>
                <w:t>0471</w:t>
              </w:r>
            </w:hyperlink>
          </w:p>
        </w:tc>
        <w:tc>
          <w:tcPr>
            <w:tcW w:w="720" w:type="dxa"/>
            <w:tcBorders>
              <w:top w:val="dotted" w:sz="4" w:space="0" w:color="auto"/>
              <w:left w:val="nil"/>
              <w:bottom w:val="dotted" w:sz="4" w:space="0" w:color="auto"/>
              <w:right w:val="nil"/>
            </w:tcBorders>
            <w:shd w:val="clear" w:color="auto" w:fill="FFFFFF"/>
          </w:tcPr>
          <w:p w14:paraId="1A8FC4F7" w14:textId="77777777" w:rsidR="00E921A2" w:rsidRPr="00121095" w:rsidRDefault="00E921A2">
            <w:pPr>
              <w:pStyle w:val="AttributeTableBody"/>
            </w:pPr>
            <w:r w:rsidRPr="00121095">
              <w:t>01375</w:t>
            </w:r>
          </w:p>
        </w:tc>
        <w:tc>
          <w:tcPr>
            <w:tcW w:w="3888" w:type="dxa"/>
            <w:tcBorders>
              <w:top w:val="dotted" w:sz="4" w:space="0" w:color="auto"/>
              <w:left w:val="nil"/>
              <w:bottom w:val="dotted" w:sz="4" w:space="0" w:color="auto"/>
              <w:right w:val="nil"/>
            </w:tcBorders>
            <w:shd w:val="clear" w:color="auto" w:fill="FFFFFF"/>
          </w:tcPr>
          <w:p w14:paraId="1883F506" w14:textId="77777777" w:rsidR="00E921A2" w:rsidRPr="00121095" w:rsidRDefault="00E921A2">
            <w:pPr>
              <w:pStyle w:val="AttributeTableBody"/>
              <w:jc w:val="left"/>
            </w:pPr>
            <w:r w:rsidRPr="00121095">
              <w:t>Message Query Name</w:t>
            </w:r>
          </w:p>
        </w:tc>
      </w:tr>
      <w:tr w:rsidR="00E50DB9" w:rsidRPr="00E921A2" w14:paraId="0F987A93"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DA18A29"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693E4632"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517DD62"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4F94BDAF"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183DCE8C"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629A0E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60DD7A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C168ABD" w14:textId="77777777" w:rsidR="00E921A2" w:rsidRPr="00121095" w:rsidRDefault="00E921A2">
            <w:pPr>
              <w:pStyle w:val="AttributeTableBody"/>
            </w:pPr>
            <w:r w:rsidRPr="00121095">
              <w:t>01434</w:t>
            </w:r>
          </w:p>
        </w:tc>
        <w:tc>
          <w:tcPr>
            <w:tcW w:w="3888" w:type="dxa"/>
            <w:tcBorders>
              <w:top w:val="dotted" w:sz="4" w:space="0" w:color="auto"/>
              <w:left w:val="nil"/>
              <w:bottom w:val="dotted" w:sz="4" w:space="0" w:color="auto"/>
              <w:right w:val="nil"/>
            </w:tcBorders>
            <w:shd w:val="clear" w:color="auto" w:fill="FFFFFF"/>
          </w:tcPr>
          <w:p w14:paraId="37D55E89" w14:textId="77777777" w:rsidR="00E921A2" w:rsidRPr="00121095" w:rsidRDefault="00E921A2">
            <w:pPr>
              <w:pStyle w:val="AttributeTableBody"/>
              <w:jc w:val="left"/>
            </w:pPr>
            <w:r w:rsidRPr="00121095">
              <w:t>Hit Count Total</w:t>
            </w:r>
          </w:p>
        </w:tc>
      </w:tr>
      <w:tr w:rsidR="00E50DB9" w:rsidRPr="00E921A2" w14:paraId="64D1DF0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67A313D8"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763D396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5CF3E5E" w14:textId="77777777" w:rsidR="00E921A2" w:rsidRPr="00121095" w:rsidRDefault="00E921A2">
            <w:pPr>
              <w:pStyle w:val="AttributeTableBody"/>
            </w:pPr>
            <w:r w:rsidRPr="00121095">
              <w:t>10=</w:t>
            </w:r>
          </w:p>
        </w:tc>
        <w:tc>
          <w:tcPr>
            <w:tcW w:w="648" w:type="dxa"/>
            <w:tcBorders>
              <w:top w:val="dotted" w:sz="4" w:space="0" w:color="auto"/>
              <w:left w:val="nil"/>
              <w:bottom w:val="dotted" w:sz="4" w:space="0" w:color="auto"/>
              <w:right w:val="nil"/>
            </w:tcBorders>
            <w:shd w:val="clear" w:color="auto" w:fill="FFFFFF"/>
          </w:tcPr>
          <w:p w14:paraId="1A986701" w14:textId="77777777" w:rsidR="00E921A2" w:rsidRPr="00121095" w:rsidRDefault="00E921A2">
            <w:pPr>
              <w:pStyle w:val="AttributeTableBody"/>
            </w:pPr>
            <w:r w:rsidRPr="00121095">
              <w:t>NM</w:t>
            </w:r>
          </w:p>
        </w:tc>
        <w:tc>
          <w:tcPr>
            <w:tcW w:w="648" w:type="dxa"/>
            <w:tcBorders>
              <w:top w:val="dotted" w:sz="4" w:space="0" w:color="auto"/>
              <w:left w:val="nil"/>
              <w:bottom w:val="dotted" w:sz="4" w:space="0" w:color="auto"/>
              <w:right w:val="nil"/>
            </w:tcBorders>
            <w:shd w:val="clear" w:color="auto" w:fill="FFFFFF"/>
          </w:tcPr>
          <w:p w14:paraId="63B45672"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18653F6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F3D88F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6BD2B72" w14:textId="77777777" w:rsidR="00E921A2" w:rsidRPr="00121095" w:rsidRDefault="00E921A2">
            <w:pPr>
              <w:pStyle w:val="AttributeTableBody"/>
            </w:pPr>
            <w:r w:rsidRPr="00121095">
              <w:t>01622</w:t>
            </w:r>
          </w:p>
        </w:tc>
        <w:tc>
          <w:tcPr>
            <w:tcW w:w="3888" w:type="dxa"/>
            <w:tcBorders>
              <w:top w:val="dotted" w:sz="4" w:space="0" w:color="auto"/>
              <w:left w:val="nil"/>
              <w:bottom w:val="dotted" w:sz="4" w:space="0" w:color="auto"/>
              <w:right w:val="nil"/>
            </w:tcBorders>
            <w:shd w:val="clear" w:color="auto" w:fill="FFFFFF"/>
          </w:tcPr>
          <w:p w14:paraId="5238B703" w14:textId="77777777" w:rsidR="00E921A2" w:rsidRPr="00121095" w:rsidRDefault="00E921A2">
            <w:pPr>
              <w:pStyle w:val="AttributeTableBody"/>
              <w:jc w:val="left"/>
            </w:pPr>
            <w:r w:rsidRPr="00121095">
              <w:t>This payload</w:t>
            </w:r>
          </w:p>
        </w:tc>
      </w:tr>
      <w:tr w:rsidR="00E50DB9" w:rsidRPr="00E921A2" w14:paraId="588C4B7E"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62651F4C" w14:textId="77777777" w:rsidR="00E921A2" w:rsidRPr="000922E0" w:rsidRDefault="00E921A2">
            <w:pPr>
              <w:pStyle w:val="AttributeTableBody"/>
            </w:pPr>
            <w:r w:rsidRPr="000922E0">
              <w:t>6</w:t>
            </w:r>
          </w:p>
        </w:tc>
        <w:tc>
          <w:tcPr>
            <w:tcW w:w="648" w:type="dxa"/>
            <w:tcBorders>
              <w:top w:val="dotted" w:sz="4" w:space="0" w:color="auto"/>
              <w:left w:val="nil"/>
              <w:bottom w:val="single" w:sz="4" w:space="0" w:color="auto"/>
              <w:right w:val="nil"/>
            </w:tcBorders>
            <w:shd w:val="clear" w:color="auto" w:fill="FFFFFF"/>
          </w:tcPr>
          <w:p w14:paraId="5C6EA3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1B7291B4" w14:textId="77777777" w:rsidR="00E921A2" w:rsidRPr="000922E0" w:rsidRDefault="00E921A2">
            <w:pPr>
              <w:pStyle w:val="AttributeTableBody"/>
            </w:pPr>
            <w:r w:rsidRPr="000922E0">
              <w:t>10=</w:t>
            </w:r>
          </w:p>
        </w:tc>
        <w:tc>
          <w:tcPr>
            <w:tcW w:w="648" w:type="dxa"/>
            <w:tcBorders>
              <w:top w:val="dotted" w:sz="4" w:space="0" w:color="auto"/>
              <w:left w:val="nil"/>
              <w:bottom w:val="single" w:sz="4" w:space="0" w:color="auto"/>
              <w:right w:val="nil"/>
            </w:tcBorders>
            <w:shd w:val="clear" w:color="auto" w:fill="FFFFFF"/>
          </w:tcPr>
          <w:p w14:paraId="154C67A8" w14:textId="77777777" w:rsidR="00E921A2" w:rsidRPr="000922E0" w:rsidRDefault="00E921A2">
            <w:pPr>
              <w:pStyle w:val="AttributeTableBody"/>
            </w:pPr>
            <w:r w:rsidRPr="000922E0">
              <w:t>NM</w:t>
            </w:r>
          </w:p>
        </w:tc>
        <w:tc>
          <w:tcPr>
            <w:tcW w:w="648" w:type="dxa"/>
            <w:tcBorders>
              <w:top w:val="dotted" w:sz="4" w:space="0" w:color="auto"/>
              <w:left w:val="nil"/>
              <w:bottom w:val="single" w:sz="4" w:space="0" w:color="auto"/>
              <w:right w:val="nil"/>
            </w:tcBorders>
            <w:shd w:val="clear" w:color="auto" w:fill="FFFFFF"/>
          </w:tcPr>
          <w:p w14:paraId="2F315387" w14:textId="77777777" w:rsidR="00E921A2" w:rsidRPr="000922E0" w:rsidRDefault="00E921A2">
            <w:pPr>
              <w:pStyle w:val="AttributeTableBody"/>
            </w:pPr>
            <w:r w:rsidRPr="000922E0">
              <w:t>O</w:t>
            </w:r>
          </w:p>
        </w:tc>
        <w:tc>
          <w:tcPr>
            <w:tcW w:w="648" w:type="dxa"/>
            <w:tcBorders>
              <w:top w:val="dotted" w:sz="4" w:space="0" w:color="auto"/>
              <w:left w:val="nil"/>
              <w:bottom w:val="single" w:sz="4" w:space="0" w:color="auto"/>
              <w:right w:val="nil"/>
            </w:tcBorders>
            <w:shd w:val="clear" w:color="auto" w:fill="FFFFFF"/>
          </w:tcPr>
          <w:p w14:paraId="125E1E10"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3FB4123F" w14:textId="77777777" w:rsidR="00E921A2" w:rsidRPr="000922E0"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A2CCAD5" w14:textId="77777777" w:rsidR="00E921A2" w:rsidRPr="000922E0" w:rsidRDefault="00E921A2">
            <w:pPr>
              <w:pStyle w:val="AttributeTableBody"/>
            </w:pPr>
            <w:r w:rsidRPr="000922E0">
              <w:t>01623</w:t>
            </w:r>
          </w:p>
        </w:tc>
        <w:tc>
          <w:tcPr>
            <w:tcW w:w="3888" w:type="dxa"/>
            <w:tcBorders>
              <w:top w:val="dotted" w:sz="4" w:space="0" w:color="auto"/>
              <w:left w:val="nil"/>
              <w:bottom w:val="single" w:sz="4" w:space="0" w:color="auto"/>
              <w:right w:val="nil"/>
            </w:tcBorders>
            <w:shd w:val="clear" w:color="auto" w:fill="FFFFFF"/>
          </w:tcPr>
          <w:p w14:paraId="236E4651" w14:textId="77777777" w:rsidR="00E921A2" w:rsidRPr="000922E0" w:rsidRDefault="00E921A2">
            <w:pPr>
              <w:pStyle w:val="AttributeTableBody"/>
              <w:jc w:val="left"/>
            </w:pPr>
            <w:r w:rsidRPr="000922E0">
              <w:t>Hits remaining</w:t>
            </w:r>
          </w:p>
        </w:tc>
      </w:tr>
    </w:tbl>
    <w:p w14:paraId="19391836" w14:textId="77777777" w:rsidR="00E921A2" w:rsidRPr="000922E0" w:rsidRDefault="00E921A2">
      <w:pPr>
        <w:pStyle w:val="Heading4"/>
        <w:rPr>
          <w:vanish/>
        </w:rPr>
      </w:pPr>
      <w:bookmarkStart w:id="356" w:name="_Toc495483562"/>
      <w:bookmarkStart w:id="357" w:name="_Toc24273784"/>
      <w:r w:rsidRPr="000922E0">
        <w:rPr>
          <w:vanish/>
        </w:rPr>
        <w:t>QAK field definitions</w:t>
      </w:r>
      <w:bookmarkEnd w:id="356"/>
      <w:bookmarkEnd w:id="357"/>
      <w:r w:rsidR="00BF2FE6" w:rsidRPr="000922E0">
        <w:rPr>
          <w:vanish/>
        </w:rPr>
        <w:fldChar w:fldCharType="begin"/>
      </w:r>
      <w:r w:rsidRPr="000922E0">
        <w:rPr>
          <w:vanish/>
        </w:rPr>
        <w:instrText xml:space="preserve"> XE "QAK </w:instrText>
      </w:r>
      <w:r w:rsidR="00514A79">
        <w:rPr>
          <w:vanish/>
        </w:rPr>
        <w:instrText>–</w:instrText>
      </w:r>
      <w:r w:rsidRPr="000922E0">
        <w:rPr>
          <w:vanish/>
        </w:rPr>
        <w:instrText xml:space="preserve"> data element definitions" </w:instrText>
      </w:r>
      <w:r w:rsidR="00BF2FE6" w:rsidRPr="000922E0">
        <w:rPr>
          <w:vanish/>
        </w:rPr>
        <w:fldChar w:fldCharType="end"/>
      </w:r>
    </w:p>
    <w:p w14:paraId="3E6297A0" w14:textId="77777777" w:rsidR="00E921A2" w:rsidRPr="000922E0" w:rsidRDefault="00E921A2">
      <w:pPr>
        <w:pStyle w:val="Heading4"/>
      </w:pPr>
      <w:bookmarkStart w:id="358" w:name="_Toc495483563"/>
      <w:bookmarkStart w:id="359" w:name="_Toc24273785"/>
      <w:r w:rsidRPr="000922E0">
        <w:t>QAK-1   Query Tag   (ST)   00696</w:t>
      </w:r>
      <w:bookmarkEnd w:id="358"/>
      <w:bookmarkEnd w:id="359"/>
      <w:r w:rsidRPr="000922E0">
        <w:t xml:space="preserve"> </w:t>
      </w:r>
      <w:r w:rsidR="00BF2FE6" w:rsidRPr="000922E0">
        <w:fldChar w:fldCharType="begin"/>
      </w:r>
      <w:r w:rsidRPr="000922E0">
        <w:instrText xml:space="preserve"> XE "Query tag" </w:instrText>
      </w:r>
      <w:r w:rsidR="00BF2FE6" w:rsidRPr="000922E0">
        <w:fldChar w:fldCharType="end"/>
      </w:r>
    </w:p>
    <w:p w14:paraId="675F9DF4" w14:textId="77777777" w:rsidR="00E921A2" w:rsidRPr="00121095" w:rsidRDefault="00E921A2">
      <w:pPr>
        <w:pStyle w:val="NormalIndented"/>
      </w:pPr>
      <w:r w:rsidRPr="00121095">
        <w:t>Definition:  This field may be valued by the initiating system to identify the query, and may be used to match response messages to the originating query.  If it is valued, the responding system is required to echo it back as the first field in the query acknowledgment segment (QAK).  This field differs from</w:t>
      </w:r>
      <w:r w:rsidRPr="00121095">
        <w:rPr>
          <w:i/>
        </w:rPr>
        <w:t xml:space="preserve">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 </w:t>
      </w:r>
      <w:r w:rsidRPr="00121095">
        <w:rPr>
          <w:rStyle w:val="ReferenceAttribute"/>
        </w:rPr>
        <w:t>QAK-1-Query tag</w:t>
      </w:r>
      <w:r w:rsidRPr="00121095">
        <w:t xml:space="preserve"> is not conditional on the presence of the </w:t>
      </w:r>
      <w:r w:rsidRPr="00121095">
        <w:rPr>
          <w:rStyle w:val="ReferenceAttribute"/>
        </w:rPr>
        <w:t>QRD-1-Query ID</w:t>
      </w:r>
      <w:r w:rsidRPr="00121095">
        <w:t xml:space="preserve"> field in the original mode queries; in the original mode queries </w:t>
      </w:r>
      <w:r w:rsidRPr="00121095">
        <w:rPr>
          <w:rStyle w:val="ReferenceAttribute"/>
        </w:rPr>
        <w:t>QAK-1-Query tag</w:t>
      </w:r>
      <w:r w:rsidRPr="00121095">
        <w:t xml:space="preserve"> is not used.</w:t>
      </w:r>
    </w:p>
    <w:p w14:paraId="5A3B88C2" w14:textId="77777777" w:rsidR="00E921A2" w:rsidRPr="00121095" w:rsidRDefault="00E921A2">
      <w:pPr>
        <w:pStyle w:val="Heading4"/>
      </w:pPr>
      <w:bookmarkStart w:id="360" w:name="_Toc495483564"/>
      <w:bookmarkStart w:id="361" w:name="_Toc24273786"/>
      <w:r w:rsidRPr="00121095">
        <w:t>QAK-2   Query Response Status   (ID)   00708</w:t>
      </w:r>
      <w:bookmarkEnd w:id="360"/>
      <w:bookmarkEnd w:id="361"/>
      <w:r w:rsidRPr="00121095">
        <w:t xml:space="preserve"> </w:t>
      </w:r>
      <w:r w:rsidR="00BF2FE6" w:rsidRPr="00121095">
        <w:fldChar w:fldCharType="begin"/>
      </w:r>
      <w:r w:rsidRPr="00121095">
        <w:instrText xml:space="preserve"> XE "Query response status" </w:instrText>
      </w:r>
      <w:r w:rsidR="00BF2FE6" w:rsidRPr="00121095">
        <w:fldChar w:fldCharType="end"/>
      </w:r>
    </w:p>
    <w:p w14:paraId="38FA62A1" w14:textId="77777777" w:rsidR="00E921A2" w:rsidRPr="00121095" w:rsidRDefault="00E921A2">
      <w:pPr>
        <w:pStyle w:val="NormalIndented"/>
      </w:pPr>
      <w:r w:rsidRPr="00121095">
        <w:t xml:space="preserve">Definition:  This field allows the responding system to return a precise response status.  It is especially useful in the case where no data is found that matches the query parameters, but where there is also no error.  </w:t>
      </w:r>
      <w:r>
        <w:t>Refer to</w:t>
      </w:r>
      <w:r w:rsidRPr="00121095">
        <w:t xml:space="preserve"> </w:t>
      </w:r>
      <w:hyperlink r:id="rId15" w:anchor="HL70208" w:history="1">
        <w:r w:rsidRPr="00121095">
          <w:rPr>
            <w:rStyle w:val="ReferenceHL7Table"/>
          </w:rPr>
          <w:t xml:space="preserve">HL7 Table 0208 </w:t>
        </w:r>
        <w:r w:rsidR="00514A79">
          <w:rPr>
            <w:rStyle w:val="ReferenceHL7Table"/>
          </w:rPr>
          <w:t>–</w:t>
        </w:r>
        <w:r w:rsidRPr="00121095">
          <w:rPr>
            <w:rStyle w:val="ReferenceHL7Table"/>
          </w:rPr>
          <w:t xml:space="preserve"> Query Response Status</w:t>
        </w:r>
      </w:hyperlink>
      <w:r>
        <w:t xml:space="preserve">  in Chapter 2C, Code Tables, for valid values.</w:t>
      </w:r>
      <w:r w:rsidRPr="00121095">
        <w:t xml:space="preserve"> </w:t>
      </w:r>
    </w:p>
    <w:p w14:paraId="78A68065" w14:textId="77777777" w:rsidR="00E921A2" w:rsidRPr="00121095" w:rsidRDefault="00E921A2">
      <w:pPr>
        <w:pStyle w:val="Heading4"/>
      </w:pPr>
      <w:bookmarkStart w:id="362" w:name="_Toc495483565"/>
      <w:bookmarkStart w:id="363" w:name="_Toc24273787"/>
      <w:r w:rsidRPr="00121095">
        <w:t>QAK-3   Message Query Name   (CWE)   01375</w:t>
      </w:r>
      <w:bookmarkEnd w:id="362"/>
      <w:bookmarkEnd w:id="363"/>
      <w:r w:rsidRPr="00121095">
        <w:t xml:space="preserve"> </w:t>
      </w:r>
      <w:r w:rsidR="00BF2FE6" w:rsidRPr="00121095">
        <w:fldChar w:fldCharType="begin"/>
      </w:r>
      <w:r w:rsidRPr="00121095">
        <w:instrText xml:space="preserve"> XE "Message query name" </w:instrText>
      </w:r>
      <w:r w:rsidR="00BF2FE6" w:rsidRPr="00121095">
        <w:fldChar w:fldCharType="end"/>
      </w:r>
    </w:p>
    <w:p w14:paraId="26988E97" w14:textId="77777777" w:rsidR="00E921A2" w:rsidRPr="00121095" w:rsidRDefault="00E921A2" w:rsidP="00BF5311">
      <w:pPr>
        <w:pStyle w:val="Components"/>
        <w:rPr>
          <w:noProof/>
        </w:rPr>
      </w:pPr>
      <w:bookmarkStart w:id="364" w:name="CW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364"/>
    </w:p>
    <w:p w14:paraId="45A2FFE9"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event replay query names begin with the letter "Z." Refer to </w:t>
      </w:r>
      <w:hyperlink r:id="rId16"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Query name</w:t>
        </w:r>
      </w:hyperlink>
      <w:r w:rsidRPr="00121095">
        <w:t xml:space="preserve"> </w:t>
      </w:r>
      <w:r>
        <w:t xml:space="preserve">in Chapter 2C, Code Tables, </w:t>
      </w:r>
      <w:r w:rsidRPr="00121095">
        <w:t>for suggested values.</w:t>
      </w:r>
    </w:p>
    <w:p w14:paraId="19406B4F" w14:textId="77777777" w:rsidR="00E921A2" w:rsidRPr="00121095" w:rsidRDefault="00E921A2">
      <w:pPr>
        <w:pStyle w:val="Heading4"/>
      </w:pPr>
      <w:bookmarkStart w:id="365" w:name="_Toc495483566"/>
      <w:bookmarkStart w:id="366" w:name="_Toc24273788"/>
      <w:r w:rsidRPr="00121095">
        <w:t>QAK-4   Hit Count Total</w:t>
      </w:r>
      <w:r w:rsidR="00BF2FE6" w:rsidRPr="00121095">
        <w:fldChar w:fldCharType="begin"/>
      </w:r>
      <w:r w:rsidRPr="00121095">
        <w:instrText xml:space="preserve"> XE "Hit count total" </w:instrText>
      </w:r>
      <w:r w:rsidR="00BF2FE6" w:rsidRPr="00121095">
        <w:fldChar w:fldCharType="end"/>
      </w:r>
      <w:r w:rsidRPr="00121095">
        <w:t xml:space="preserve">   (NM)   01434</w:t>
      </w:r>
      <w:bookmarkEnd w:id="365"/>
      <w:bookmarkEnd w:id="366"/>
    </w:p>
    <w:p w14:paraId="57616B1F" w14:textId="77777777" w:rsidR="00E921A2" w:rsidRPr="00121095" w:rsidRDefault="00E921A2">
      <w:pPr>
        <w:pStyle w:val="NormalIndented"/>
      </w:pPr>
      <w:r w:rsidRPr="00121095">
        <w:t>Definition: This field, when used, contains the total number of records found by the Server that matched the query.  For tabular responses, this is the number of rows found.  For other response types, the Query Profile defines the meaning of a "hit."</w:t>
      </w:r>
    </w:p>
    <w:p w14:paraId="4F5771A8" w14:textId="77777777" w:rsidR="00E921A2" w:rsidRPr="00121095" w:rsidRDefault="00E921A2">
      <w:pPr>
        <w:pStyle w:val="Heading4"/>
      </w:pPr>
      <w:bookmarkStart w:id="367" w:name="_Toc495483567"/>
      <w:bookmarkStart w:id="368" w:name="_Toc24273789"/>
      <w:r w:rsidRPr="00121095">
        <w:t>QAK-5   This Payload</w:t>
      </w:r>
      <w:r w:rsidR="00BF2FE6" w:rsidRPr="00121095">
        <w:fldChar w:fldCharType="begin"/>
      </w:r>
      <w:r w:rsidRPr="00121095">
        <w:instrText xml:space="preserve"> XE "This payload" </w:instrText>
      </w:r>
      <w:r w:rsidR="00BF2FE6" w:rsidRPr="00121095">
        <w:fldChar w:fldCharType="end"/>
      </w:r>
      <w:r w:rsidRPr="00121095">
        <w:t xml:space="preserve">   (NM)   01622</w:t>
      </w:r>
      <w:bookmarkEnd w:id="367"/>
      <w:bookmarkEnd w:id="368"/>
    </w:p>
    <w:p w14:paraId="68B01B5C" w14:textId="77777777" w:rsidR="00E921A2" w:rsidRPr="00121095" w:rsidRDefault="00E921A2">
      <w:pPr>
        <w:pStyle w:val="NormalIndented"/>
      </w:pPr>
      <w:r w:rsidRPr="00121095">
        <w:t xml:space="preserve">Definition:  This field, when used, contains the total number of matching records that the Server sent in the current response.  Where the continuation protocol is used to transmit the response in partial installments, this number will differ from the value sent in </w:t>
      </w:r>
      <w:r w:rsidRPr="00121095">
        <w:rPr>
          <w:rStyle w:val="ReferenceAttribute"/>
        </w:rPr>
        <w:t>QAK-4-Hit count total</w:t>
      </w:r>
      <w:r w:rsidRPr="00121095">
        <w:t>.</w:t>
      </w:r>
    </w:p>
    <w:p w14:paraId="471696C0" w14:textId="77777777" w:rsidR="00E921A2" w:rsidRPr="00121095" w:rsidRDefault="00E921A2">
      <w:pPr>
        <w:pStyle w:val="Heading4"/>
      </w:pPr>
      <w:bookmarkStart w:id="369" w:name="_Toc495483568"/>
      <w:bookmarkStart w:id="370" w:name="_Toc24273790"/>
      <w:r w:rsidRPr="00121095">
        <w:t>QAK-6   Hits Remaining</w:t>
      </w:r>
      <w:r w:rsidR="00BF2FE6" w:rsidRPr="00121095">
        <w:fldChar w:fldCharType="begin"/>
      </w:r>
      <w:r w:rsidRPr="00121095">
        <w:instrText xml:space="preserve"> XE "Hits remaining" </w:instrText>
      </w:r>
      <w:r w:rsidR="00BF2FE6" w:rsidRPr="00121095">
        <w:fldChar w:fldCharType="end"/>
      </w:r>
      <w:r w:rsidRPr="00121095">
        <w:t xml:space="preserve">   (NM)   01623</w:t>
      </w:r>
      <w:bookmarkEnd w:id="369"/>
      <w:bookmarkEnd w:id="370"/>
    </w:p>
    <w:p w14:paraId="48A22708" w14:textId="77777777" w:rsidR="00E921A2" w:rsidRPr="00121095" w:rsidRDefault="00E921A2">
      <w:pPr>
        <w:pStyle w:val="NormalIndented"/>
      </w:pPr>
      <w:r w:rsidRPr="00121095">
        <w:t>Definition:  This field, when used, contains the number of matching records found by the Server that have yet to be sent.  It is only meaningful when the Server uses the continuation protocol to transmit partial responses.</w:t>
      </w:r>
    </w:p>
    <w:p w14:paraId="0FC02B3C" w14:textId="77777777" w:rsidR="00E921A2" w:rsidRPr="00121095" w:rsidRDefault="00E921A2">
      <w:pPr>
        <w:pStyle w:val="Heading3"/>
      </w:pPr>
      <w:bookmarkStart w:id="371" w:name="_Ref484511481"/>
      <w:bookmarkStart w:id="372" w:name="_Toc495483569"/>
      <w:bookmarkStart w:id="373" w:name="_Toc24273791"/>
      <w:bookmarkStart w:id="374" w:name="_Toc41280985"/>
      <w:bookmarkStart w:id="375" w:name="_Toc43004347"/>
      <w:bookmarkStart w:id="376" w:name="_Ref465673642"/>
      <w:bookmarkStart w:id="377" w:name="_Toc348257287"/>
      <w:bookmarkStart w:id="378" w:name="_Toc348257623"/>
      <w:bookmarkStart w:id="379" w:name="_Toc348263245"/>
      <w:bookmarkStart w:id="380" w:name="_Toc348336574"/>
      <w:bookmarkStart w:id="381" w:name="_Toc348770062"/>
      <w:bookmarkStart w:id="382" w:name="_Toc348856204"/>
      <w:bookmarkStart w:id="383" w:name="_Toc348866625"/>
      <w:bookmarkStart w:id="384" w:name="_Toc348947855"/>
      <w:bookmarkStart w:id="385" w:name="_Toc349735436"/>
      <w:bookmarkStart w:id="386" w:name="_Toc349735879"/>
      <w:bookmarkStart w:id="387" w:name="_Toc349736033"/>
      <w:bookmarkStart w:id="388" w:name="_Toc349803765"/>
      <w:bookmarkStart w:id="389" w:name="_Ref358264107"/>
      <w:bookmarkStart w:id="390" w:name="_Toc359236103"/>
      <w:bookmarkStart w:id="391" w:name="_Ref372101830"/>
      <w:bookmarkStart w:id="392" w:name="_Toc148083078"/>
      <w:r w:rsidRPr="00121095">
        <w:lastRenderedPageBreak/>
        <w:t>QID</w:t>
      </w:r>
      <w:r w:rsidR="007F08E7">
        <w:t xml:space="preserve"> </w:t>
      </w:r>
      <w:r w:rsidRPr="00121095">
        <w:t xml:space="preserve">- </w:t>
      </w:r>
      <w:r w:rsidR="00CA71B4">
        <w:t>Q</w:t>
      </w:r>
      <w:r w:rsidRPr="00121095">
        <w:t xml:space="preserve">uery </w:t>
      </w:r>
      <w:r w:rsidR="00CA71B4">
        <w:t>I</w:t>
      </w:r>
      <w:r w:rsidRPr="00121095">
        <w:t>dentification segment</w:t>
      </w:r>
      <w:bookmarkEnd w:id="371"/>
      <w:bookmarkEnd w:id="372"/>
      <w:bookmarkEnd w:id="373"/>
      <w:bookmarkEnd w:id="374"/>
      <w:bookmarkEnd w:id="375"/>
      <w:bookmarkEnd w:id="392"/>
      <w:r w:rsidR="00BF2FE6" w:rsidRPr="00121095">
        <w:fldChar w:fldCharType="begin"/>
      </w:r>
      <w:r w:rsidRPr="00121095">
        <w:instrText xml:space="preserve"> XE "query identification segment" </w:instrText>
      </w:r>
      <w:r w:rsidR="00BF2FE6" w:rsidRPr="00121095">
        <w:fldChar w:fldCharType="end"/>
      </w:r>
      <w:r w:rsidR="00BF2FE6" w:rsidRPr="00121095">
        <w:fldChar w:fldCharType="begin"/>
      </w:r>
      <w:r w:rsidRPr="00121095">
        <w:instrText xml:space="preserve"> XE "Segments:QID" </w:instrText>
      </w:r>
      <w:r w:rsidR="00BF2FE6" w:rsidRPr="00121095">
        <w:fldChar w:fldCharType="end"/>
      </w:r>
      <w:r w:rsidR="00BF2FE6" w:rsidRPr="00121095">
        <w:fldChar w:fldCharType="begin"/>
      </w:r>
      <w:r w:rsidRPr="00121095">
        <w:instrText xml:space="preserve"> XE "QID" </w:instrText>
      </w:r>
      <w:r w:rsidR="00BF2FE6" w:rsidRPr="00121095">
        <w:fldChar w:fldCharType="end"/>
      </w:r>
    </w:p>
    <w:p w14:paraId="5A4761A8" w14:textId="77777777" w:rsidR="00E921A2" w:rsidRPr="00121095" w:rsidRDefault="00E921A2">
      <w:pPr>
        <w:pStyle w:val="NormalIndented"/>
      </w:pPr>
      <w:r w:rsidRPr="00121095">
        <w:t>The QID segment contains the information necessary to uniquely identify a query. Its primary use is in query cancellation or subscription cancellation.</w:t>
      </w:r>
    </w:p>
    <w:p w14:paraId="7F7A4118" w14:textId="77777777" w:rsidR="00E921A2" w:rsidRPr="00121095" w:rsidRDefault="00E921A2">
      <w:pPr>
        <w:pStyle w:val="AttributeTableCaption"/>
      </w:pPr>
      <w:r w:rsidRPr="00121095">
        <w:t>HL7 Attribute Table – QID</w:t>
      </w:r>
      <w:bookmarkStart w:id="393" w:name="QID"/>
      <w:bookmarkEnd w:id="393"/>
      <w:r w:rsidRPr="00121095">
        <w:t xml:space="preserve"> – Query Identification</w:t>
      </w:r>
      <w:r w:rsidR="00BF2FE6" w:rsidRPr="00121095">
        <w:fldChar w:fldCharType="begin"/>
      </w:r>
      <w:r w:rsidRPr="00121095">
        <w:instrText xml:space="preserve"> XE "HL7 Attribute Table </w:instrText>
      </w:r>
      <w:r w:rsidR="00514A79">
        <w:instrText>–</w:instrText>
      </w:r>
      <w:r w:rsidRPr="00121095">
        <w:instrText xml:space="preserve"> QID"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ADB271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203879"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F232C16"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35F0F53"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0DBB9FF"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87B331D"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2964EAAE"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1F8BD487"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5265052D"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088469CA" w14:textId="77777777" w:rsidR="00E921A2" w:rsidRPr="00121095" w:rsidRDefault="00E921A2">
            <w:pPr>
              <w:pStyle w:val="AttributeTableHeader"/>
              <w:jc w:val="left"/>
            </w:pPr>
            <w:r w:rsidRPr="00121095">
              <w:t>ELEMENT NAME</w:t>
            </w:r>
          </w:p>
        </w:tc>
      </w:tr>
      <w:tr w:rsidR="00E50DB9" w:rsidRPr="00E921A2" w14:paraId="57096480"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2476E2B0"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FE34B28"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4DC739D6" w14:textId="77777777" w:rsidR="00E921A2" w:rsidRPr="00121095" w:rsidRDefault="00E921A2">
            <w:pPr>
              <w:pStyle w:val="AttributeTableBody"/>
            </w:pPr>
            <w:r w:rsidRPr="00121095">
              <w:t>32=</w:t>
            </w:r>
          </w:p>
        </w:tc>
        <w:tc>
          <w:tcPr>
            <w:tcW w:w="648" w:type="dxa"/>
            <w:tcBorders>
              <w:top w:val="single" w:sz="4" w:space="0" w:color="auto"/>
              <w:left w:val="nil"/>
              <w:bottom w:val="dotted" w:sz="4" w:space="0" w:color="auto"/>
              <w:right w:val="nil"/>
            </w:tcBorders>
            <w:shd w:val="clear" w:color="auto" w:fill="FFFFFF"/>
          </w:tcPr>
          <w:p w14:paraId="6F02ADC4" w14:textId="77777777" w:rsidR="00E921A2" w:rsidRPr="00121095" w:rsidRDefault="00E921A2">
            <w:pPr>
              <w:pStyle w:val="AttributeTableBody"/>
            </w:pPr>
            <w:r w:rsidRPr="00121095">
              <w:t>ST</w:t>
            </w:r>
          </w:p>
        </w:tc>
        <w:tc>
          <w:tcPr>
            <w:tcW w:w="648" w:type="dxa"/>
            <w:tcBorders>
              <w:top w:val="single" w:sz="4" w:space="0" w:color="auto"/>
              <w:left w:val="nil"/>
              <w:bottom w:val="dotted" w:sz="4" w:space="0" w:color="auto"/>
              <w:right w:val="nil"/>
            </w:tcBorders>
            <w:shd w:val="clear" w:color="auto" w:fill="FFFFFF"/>
          </w:tcPr>
          <w:p w14:paraId="54D12F0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78066FC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9FAA9F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0564038" w14:textId="77777777" w:rsidR="00E921A2" w:rsidRPr="00121095" w:rsidRDefault="00E921A2">
            <w:pPr>
              <w:pStyle w:val="AttributeTableBody"/>
            </w:pPr>
            <w:r w:rsidRPr="00121095">
              <w:t>00696</w:t>
            </w:r>
          </w:p>
        </w:tc>
        <w:tc>
          <w:tcPr>
            <w:tcW w:w="3888" w:type="dxa"/>
            <w:tcBorders>
              <w:top w:val="single" w:sz="4" w:space="0" w:color="auto"/>
              <w:left w:val="nil"/>
              <w:bottom w:val="dotted" w:sz="4" w:space="0" w:color="auto"/>
              <w:right w:val="nil"/>
            </w:tcBorders>
            <w:shd w:val="clear" w:color="auto" w:fill="FFFFFF"/>
          </w:tcPr>
          <w:p w14:paraId="57EA6AA0" w14:textId="77777777" w:rsidR="00E921A2" w:rsidRPr="00121095" w:rsidRDefault="00E921A2">
            <w:pPr>
              <w:pStyle w:val="AttributeTableBody"/>
              <w:jc w:val="left"/>
            </w:pPr>
            <w:r w:rsidRPr="00121095">
              <w:t>Query Tag</w:t>
            </w:r>
          </w:p>
        </w:tc>
      </w:tr>
      <w:tr w:rsidR="00E50DB9" w:rsidRPr="00E921A2" w14:paraId="3CA27556"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E615D51"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1845A599"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2EEA8C3"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58CD13EF"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4E82A286"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04A1BB5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4B9C7EC0" w14:textId="77777777" w:rsidR="00E921A2" w:rsidRPr="00121095" w:rsidRDefault="00000000">
            <w:pPr>
              <w:pStyle w:val="AttributeTableBody"/>
              <w:rPr>
                <w:rStyle w:val="HyperlinkTable"/>
              </w:rPr>
            </w:pPr>
            <w:hyperlink r:id="rId17" w:anchor="HL70471" w:history="1">
              <w:r w:rsidR="00E921A2" w:rsidRPr="00121095">
                <w:rPr>
                  <w:rStyle w:val="HyperlinkTable"/>
                </w:rPr>
                <w:t>0471</w:t>
              </w:r>
            </w:hyperlink>
          </w:p>
        </w:tc>
        <w:tc>
          <w:tcPr>
            <w:tcW w:w="720" w:type="dxa"/>
            <w:tcBorders>
              <w:top w:val="dotted" w:sz="4" w:space="0" w:color="auto"/>
              <w:left w:val="nil"/>
              <w:bottom w:val="single" w:sz="4" w:space="0" w:color="auto"/>
              <w:right w:val="nil"/>
            </w:tcBorders>
            <w:shd w:val="clear" w:color="auto" w:fill="FFFFFF"/>
          </w:tcPr>
          <w:p w14:paraId="4DB7618B" w14:textId="77777777" w:rsidR="00E921A2" w:rsidRPr="00121095" w:rsidRDefault="00E921A2">
            <w:pPr>
              <w:pStyle w:val="AttributeTableBody"/>
            </w:pPr>
            <w:r w:rsidRPr="00121095">
              <w:t>01375</w:t>
            </w:r>
          </w:p>
        </w:tc>
        <w:tc>
          <w:tcPr>
            <w:tcW w:w="3888" w:type="dxa"/>
            <w:tcBorders>
              <w:top w:val="dotted" w:sz="4" w:space="0" w:color="auto"/>
              <w:left w:val="nil"/>
              <w:bottom w:val="single" w:sz="4" w:space="0" w:color="auto"/>
              <w:right w:val="nil"/>
            </w:tcBorders>
            <w:shd w:val="clear" w:color="auto" w:fill="FFFFFF"/>
          </w:tcPr>
          <w:p w14:paraId="0F25EA84" w14:textId="77777777" w:rsidR="00E921A2" w:rsidRPr="00121095" w:rsidRDefault="00E921A2">
            <w:pPr>
              <w:pStyle w:val="AttributeTableBody"/>
              <w:jc w:val="left"/>
            </w:pPr>
            <w:r w:rsidRPr="00121095">
              <w:t>Message Query Name</w:t>
            </w:r>
          </w:p>
        </w:tc>
      </w:tr>
    </w:tbl>
    <w:p w14:paraId="3F7C449A" w14:textId="77777777" w:rsidR="00E921A2" w:rsidRPr="00121095" w:rsidRDefault="00E921A2">
      <w:pPr>
        <w:pStyle w:val="Heading4"/>
        <w:rPr>
          <w:vanish/>
        </w:rPr>
      </w:pPr>
      <w:bookmarkStart w:id="394" w:name="_Toc495483570"/>
      <w:bookmarkStart w:id="395" w:name="_Toc24273792"/>
      <w:r w:rsidRPr="00121095">
        <w:rPr>
          <w:vanish/>
        </w:rPr>
        <w:t>QID field definitions</w:t>
      </w:r>
      <w:bookmarkEnd w:id="394"/>
      <w:bookmarkEnd w:id="395"/>
      <w:r w:rsidR="00BF2FE6" w:rsidRPr="00121095">
        <w:rPr>
          <w:vanish/>
        </w:rPr>
        <w:fldChar w:fldCharType="begin"/>
      </w:r>
      <w:r w:rsidRPr="00121095">
        <w:rPr>
          <w:vanish/>
        </w:rPr>
        <w:instrText xml:space="preserve"> XE "QID </w:instrText>
      </w:r>
      <w:r w:rsidR="00514A79">
        <w:rPr>
          <w:vanish/>
        </w:rPr>
        <w:instrText>–</w:instrText>
      </w:r>
      <w:r w:rsidRPr="00121095">
        <w:rPr>
          <w:vanish/>
        </w:rPr>
        <w:instrText xml:space="preserve"> data element definitions" </w:instrText>
      </w:r>
      <w:r w:rsidR="00BF2FE6" w:rsidRPr="00121095">
        <w:rPr>
          <w:vanish/>
        </w:rPr>
        <w:fldChar w:fldCharType="end"/>
      </w:r>
    </w:p>
    <w:p w14:paraId="1D60920D" w14:textId="77777777" w:rsidR="00E921A2" w:rsidRPr="00121095" w:rsidRDefault="00E921A2">
      <w:pPr>
        <w:pStyle w:val="Heading4"/>
      </w:pPr>
      <w:bookmarkStart w:id="396" w:name="_Toc495483571"/>
      <w:bookmarkStart w:id="397" w:name="_Toc24273793"/>
      <w:r w:rsidRPr="00121095">
        <w:t>QID-1   Query Tag</w:t>
      </w:r>
      <w:r w:rsidR="00BF2FE6" w:rsidRPr="00121095">
        <w:fldChar w:fldCharType="begin"/>
      </w:r>
      <w:r w:rsidRPr="00121095">
        <w:instrText xml:space="preserve"> XE "Query tag" </w:instrText>
      </w:r>
      <w:r w:rsidR="00BF2FE6" w:rsidRPr="00121095">
        <w:fldChar w:fldCharType="end"/>
      </w:r>
      <w:r w:rsidRPr="00121095">
        <w:t xml:space="preserve">   (ST)   00696</w:t>
      </w:r>
      <w:bookmarkEnd w:id="396"/>
      <w:bookmarkEnd w:id="397"/>
    </w:p>
    <w:p w14:paraId="1CCFC8DA" w14:textId="77777777" w:rsidR="00E921A2" w:rsidRPr="00121095" w:rsidRDefault="00E921A2">
      <w:pPr>
        <w:pStyle w:val="NormalIndented"/>
      </w:pPr>
      <w:r w:rsidRPr="00121095">
        <w:t>Definition:  This field identifies the instance of a query.</w:t>
      </w:r>
    </w:p>
    <w:p w14:paraId="6A591BA6" w14:textId="77777777" w:rsidR="00E921A2" w:rsidRPr="00121095" w:rsidRDefault="00E921A2">
      <w:pPr>
        <w:pStyle w:val="Heading4"/>
        <w:keepLines/>
      </w:pPr>
      <w:bookmarkStart w:id="398" w:name="_Toc495483572"/>
      <w:bookmarkStart w:id="399" w:name="_Toc24273794"/>
      <w:r w:rsidRPr="00121095">
        <w:t>QID-2   Message Query Name</w:t>
      </w:r>
      <w:r w:rsidR="00BF2FE6" w:rsidRPr="00121095">
        <w:fldChar w:fldCharType="begin"/>
      </w:r>
      <w:r w:rsidRPr="00121095">
        <w:instrText xml:space="preserve"> XE "Message query name" </w:instrText>
      </w:r>
      <w:r w:rsidR="00BF2FE6" w:rsidRPr="00121095">
        <w:fldChar w:fldCharType="end"/>
      </w:r>
      <w:r w:rsidRPr="00121095">
        <w:t xml:space="preserve">   (CWE)   01375</w:t>
      </w:r>
      <w:bookmarkEnd w:id="398"/>
      <w:bookmarkEnd w:id="399"/>
    </w:p>
    <w:p w14:paraId="7786A1F1"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FF974F"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Site-specific query names begin with the letter "Z."  Refer to </w:t>
      </w:r>
      <w:hyperlink r:id="rId18" w:anchor="HL70471" w:history="1">
        <w:r w:rsidRPr="00121095">
          <w:rPr>
            <w:rStyle w:val="ReferenceUserTable"/>
          </w:rPr>
          <w:t>User defi</w:t>
        </w:r>
        <w:bookmarkStart w:id="400" w:name="_Hlt496504136"/>
        <w:r w:rsidRPr="00121095">
          <w:rPr>
            <w:rStyle w:val="ReferenceUserTable"/>
          </w:rPr>
          <w:t>n</w:t>
        </w:r>
        <w:bookmarkEnd w:id="400"/>
        <w:r w:rsidRPr="00121095">
          <w:rPr>
            <w:rStyle w:val="ReferenceUserTable"/>
          </w:rPr>
          <w:t xml:space="preserve">ed table 0471 </w:t>
        </w:r>
        <w:r w:rsidR="00514A79">
          <w:rPr>
            <w:rStyle w:val="ReferenceUserTable"/>
          </w:rPr>
          <w:t>–</w:t>
        </w:r>
        <w:r w:rsidRPr="00121095">
          <w:rPr>
            <w:rStyle w:val="ReferenceUserTable"/>
          </w:rPr>
          <w:t xml:space="preserve"> Query name</w:t>
        </w:r>
      </w:hyperlink>
      <w:r w:rsidRPr="00121095">
        <w:t xml:space="preserve"> for suggested values.</w:t>
      </w:r>
    </w:p>
    <w:p w14:paraId="225C75D0" w14:textId="77777777" w:rsidR="00E921A2" w:rsidRPr="00121095" w:rsidRDefault="00E921A2">
      <w:pPr>
        <w:pStyle w:val="Heading3"/>
      </w:pPr>
      <w:bookmarkStart w:id="401" w:name="_Ref477748842"/>
      <w:bookmarkStart w:id="402" w:name="_Toc495483573"/>
      <w:bookmarkStart w:id="403" w:name="_Toc24273795"/>
      <w:bookmarkStart w:id="404" w:name="_Toc41280986"/>
      <w:bookmarkStart w:id="405" w:name="_Toc43004348"/>
      <w:bookmarkStart w:id="406" w:name="_Toc148083079"/>
      <w:r w:rsidRPr="00121095">
        <w:t xml:space="preserve">QPD – </w:t>
      </w:r>
      <w:r w:rsidR="00770A8A">
        <w:t>Q</w:t>
      </w:r>
      <w:r w:rsidRPr="00121095">
        <w:t xml:space="preserve">uery </w:t>
      </w:r>
      <w:r w:rsidR="00770A8A">
        <w:t>P</w:t>
      </w:r>
      <w:r w:rsidRPr="00121095">
        <w:t xml:space="preserve">arameter </w:t>
      </w:r>
      <w:r w:rsidR="00CA71B4">
        <w:t>D</w:t>
      </w:r>
      <w:r w:rsidRPr="00121095">
        <w:t>efinition</w:t>
      </w:r>
      <w:bookmarkEnd w:id="376"/>
      <w:bookmarkEnd w:id="401"/>
      <w:bookmarkEnd w:id="402"/>
      <w:bookmarkEnd w:id="403"/>
      <w:bookmarkEnd w:id="404"/>
      <w:bookmarkEnd w:id="405"/>
      <w:r w:rsidR="00CA71B4">
        <w:t xml:space="preserve"> segment</w:t>
      </w:r>
      <w:bookmarkEnd w:id="406"/>
      <w:r w:rsidR="00BF2FE6" w:rsidRPr="00121095">
        <w:fldChar w:fldCharType="begin"/>
      </w:r>
      <w:r w:rsidRPr="00121095">
        <w:instrText xml:space="preserve"> XE "query parameter definition" </w:instrText>
      </w:r>
      <w:r w:rsidR="00BF2FE6" w:rsidRPr="00121095">
        <w:fldChar w:fldCharType="end"/>
      </w:r>
      <w:r w:rsidR="00BF2FE6" w:rsidRPr="00121095">
        <w:fldChar w:fldCharType="begin"/>
      </w:r>
      <w:r w:rsidRPr="00121095">
        <w:instrText xml:space="preserve"> XE "Segments:QPD" </w:instrText>
      </w:r>
      <w:r w:rsidR="00BF2FE6" w:rsidRPr="00121095">
        <w:fldChar w:fldCharType="end"/>
      </w:r>
      <w:r w:rsidR="00BF2FE6" w:rsidRPr="00121095">
        <w:fldChar w:fldCharType="begin"/>
      </w:r>
      <w:r w:rsidRPr="00121095">
        <w:instrText xml:space="preserve"> XE "QPD" </w:instrText>
      </w:r>
      <w:r w:rsidR="00BF2FE6" w:rsidRPr="00121095">
        <w:fldChar w:fldCharType="end"/>
      </w:r>
    </w:p>
    <w:p w14:paraId="50206450" w14:textId="77777777" w:rsidR="00E921A2" w:rsidRPr="00121095" w:rsidRDefault="00E921A2">
      <w:pPr>
        <w:pStyle w:val="NormalIndented"/>
      </w:pPr>
      <w:r w:rsidRPr="00121095">
        <w:t>The QPD segment defines the parameters of the query.</w:t>
      </w:r>
    </w:p>
    <w:p w14:paraId="05B520F1" w14:textId="77777777" w:rsidR="00E921A2" w:rsidRPr="00121095" w:rsidRDefault="00E921A2">
      <w:pPr>
        <w:pStyle w:val="AttributeTableCaption"/>
      </w:pPr>
      <w:r w:rsidRPr="00121095">
        <w:t>HL7 Attribute Table – QPD</w:t>
      </w:r>
      <w:bookmarkStart w:id="407" w:name="QPD"/>
      <w:bookmarkEnd w:id="407"/>
      <w:r w:rsidRPr="00121095">
        <w:t xml:space="preserve"> – Query Parameter Definition</w:t>
      </w:r>
      <w:r w:rsidR="00BF2FE6" w:rsidRPr="00121095">
        <w:fldChar w:fldCharType="begin"/>
      </w:r>
      <w:r w:rsidRPr="00121095">
        <w:instrText xml:space="preserve"> XE "HL7 Attribute Table </w:instrText>
      </w:r>
      <w:r w:rsidR="00514A79">
        <w:instrText>–</w:instrText>
      </w:r>
      <w:r w:rsidRPr="00121095">
        <w:instrText xml:space="preserve"> QPD"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78F27093"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10BD62CB"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4C83C3C9"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75FADF2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344F6236"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4778E74"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59A0D400"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09F1F85E"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2D1E500"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94AE2FA" w14:textId="77777777" w:rsidR="00E921A2" w:rsidRPr="00121095" w:rsidRDefault="00E921A2">
            <w:pPr>
              <w:pStyle w:val="AttributeTableHeader"/>
              <w:jc w:val="left"/>
            </w:pPr>
            <w:r w:rsidRPr="00121095">
              <w:t>ELEMENT NAME</w:t>
            </w:r>
          </w:p>
        </w:tc>
      </w:tr>
      <w:tr w:rsidR="00E50DB9" w:rsidRPr="00E921A2" w14:paraId="30431558"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7D5BCD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2DBABE01"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7017F8CA"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62B041B6" w14:textId="77777777" w:rsidR="00E921A2" w:rsidRPr="00121095" w:rsidRDefault="00E921A2">
            <w:pPr>
              <w:pStyle w:val="AttributeTableBody"/>
            </w:pPr>
            <w:r w:rsidRPr="00121095">
              <w:t>CWE</w:t>
            </w:r>
          </w:p>
        </w:tc>
        <w:tc>
          <w:tcPr>
            <w:tcW w:w="648" w:type="dxa"/>
            <w:tcBorders>
              <w:top w:val="single" w:sz="4" w:space="0" w:color="auto"/>
              <w:left w:val="nil"/>
              <w:bottom w:val="dotted" w:sz="4" w:space="0" w:color="auto"/>
              <w:right w:val="nil"/>
            </w:tcBorders>
            <w:shd w:val="clear" w:color="auto" w:fill="FFFFFF"/>
          </w:tcPr>
          <w:p w14:paraId="1ED5C55A"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0A00C632"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AC01DFD" w14:textId="77777777" w:rsidR="00E921A2" w:rsidRPr="00121095" w:rsidRDefault="00000000">
            <w:pPr>
              <w:pStyle w:val="AttributeTableBody"/>
              <w:rPr>
                <w:rStyle w:val="HyperlinkTable"/>
              </w:rPr>
            </w:pPr>
            <w:hyperlink r:id="rId19" w:anchor="HL70471" w:history="1">
              <w:r w:rsidR="00E921A2" w:rsidRPr="00121095">
                <w:rPr>
                  <w:rStyle w:val="HyperlinkTable"/>
                </w:rPr>
                <w:t>0471</w:t>
              </w:r>
            </w:hyperlink>
          </w:p>
        </w:tc>
        <w:tc>
          <w:tcPr>
            <w:tcW w:w="720" w:type="dxa"/>
            <w:tcBorders>
              <w:top w:val="single" w:sz="4" w:space="0" w:color="auto"/>
              <w:left w:val="nil"/>
              <w:bottom w:val="dotted" w:sz="4" w:space="0" w:color="auto"/>
              <w:right w:val="nil"/>
            </w:tcBorders>
            <w:shd w:val="clear" w:color="auto" w:fill="FFFFFF"/>
          </w:tcPr>
          <w:p w14:paraId="174B6B19" w14:textId="77777777" w:rsidR="00E921A2" w:rsidRPr="00121095" w:rsidRDefault="00E921A2">
            <w:pPr>
              <w:pStyle w:val="AttributeTableBody"/>
            </w:pPr>
            <w:r w:rsidRPr="00121095">
              <w:t>01375</w:t>
            </w:r>
          </w:p>
        </w:tc>
        <w:tc>
          <w:tcPr>
            <w:tcW w:w="3888" w:type="dxa"/>
            <w:tcBorders>
              <w:top w:val="single" w:sz="4" w:space="0" w:color="auto"/>
              <w:left w:val="nil"/>
              <w:bottom w:val="dotted" w:sz="4" w:space="0" w:color="auto"/>
              <w:right w:val="nil"/>
            </w:tcBorders>
            <w:shd w:val="clear" w:color="auto" w:fill="FFFFFF"/>
          </w:tcPr>
          <w:p w14:paraId="43585F0C" w14:textId="77777777" w:rsidR="00E921A2" w:rsidRPr="00121095" w:rsidRDefault="00E921A2">
            <w:pPr>
              <w:pStyle w:val="AttributeTableBody"/>
              <w:jc w:val="left"/>
            </w:pPr>
            <w:r w:rsidRPr="00121095">
              <w:t xml:space="preserve">Message Query Name </w:t>
            </w:r>
          </w:p>
        </w:tc>
      </w:tr>
      <w:tr w:rsidR="00E50DB9" w:rsidRPr="00E921A2" w14:paraId="3F6B7721"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8969D79"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6523EFE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EB6DBDD" w14:textId="77777777" w:rsidR="00E921A2" w:rsidRPr="00121095" w:rsidRDefault="00E921A2">
            <w:pPr>
              <w:pStyle w:val="AttributeTableBody"/>
            </w:pPr>
            <w:r w:rsidRPr="00121095">
              <w:t>32=</w:t>
            </w:r>
          </w:p>
        </w:tc>
        <w:tc>
          <w:tcPr>
            <w:tcW w:w="648" w:type="dxa"/>
            <w:tcBorders>
              <w:top w:val="dotted" w:sz="4" w:space="0" w:color="auto"/>
              <w:left w:val="nil"/>
              <w:bottom w:val="dotted" w:sz="4" w:space="0" w:color="auto"/>
              <w:right w:val="nil"/>
            </w:tcBorders>
            <w:shd w:val="clear" w:color="auto" w:fill="FFFFFF"/>
          </w:tcPr>
          <w:p w14:paraId="381D858D" w14:textId="77777777" w:rsidR="00E921A2" w:rsidRPr="00121095" w:rsidRDefault="00E921A2">
            <w:pPr>
              <w:pStyle w:val="AttributeTableBody"/>
            </w:pPr>
            <w:r w:rsidRPr="00121095">
              <w:t>ST</w:t>
            </w:r>
          </w:p>
        </w:tc>
        <w:tc>
          <w:tcPr>
            <w:tcW w:w="648" w:type="dxa"/>
            <w:tcBorders>
              <w:top w:val="dotted" w:sz="4" w:space="0" w:color="auto"/>
              <w:left w:val="nil"/>
              <w:bottom w:val="dotted" w:sz="4" w:space="0" w:color="auto"/>
              <w:right w:val="nil"/>
            </w:tcBorders>
            <w:shd w:val="clear" w:color="auto" w:fill="FFFFFF"/>
          </w:tcPr>
          <w:p w14:paraId="5F994B03"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16DF954C"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1A6F4AF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A9BD513" w14:textId="77777777" w:rsidR="00E921A2" w:rsidRPr="00121095" w:rsidRDefault="00E921A2">
            <w:pPr>
              <w:pStyle w:val="AttributeTableBody"/>
            </w:pPr>
            <w:r w:rsidRPr="00121095">
              <w:t>00696</w:t>
            </w:r>
          </w:p>
        </w:tc>
        <w:tc>
          <w:tcPr>
            <w:tcW w:w="3888" w:type="dxa"/>
            <w:tcBorders>
              <w:top w:val="dotted" w:sz="4" w:space="0" w:color="auto"/>
              <w:left w:val="nil"/>
              <w:bottom w:val="dotted" w:sz="4" w:space="0" w:color="auto"/>
              <w:right w:val="nil"/>
            </w:tcBorders>
            <w:shd w:val="clear" w:color="auto" w:fill="FFFFFF"/>
          </w:tcPr>
          <w:p w14:paraId="074A1099" w14:textId="77777777" w:rsidR="00E921A2" w:rsidRPr="00121095" w:rsidRDefault="00E921A2">
            <w:pPr>
              <w:pStyle w:val="AttributeTableBody"/>
              <w:jc w:val="left"/>
            </w:pPr>
            <w:r w:rsidRPr="00121095">
              <w:t>Query Tag</w:t>
            </w:r>
          </w:p>
        </w:tc>
      </w:tr>
      <w:tr w:rsidR="00E921A2" w:rsidRPr="00E921A2" w14:paraId="60A8138C"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8C5F3A6" w14:textId="77777777" w:rsidR="00E921A2" w:rsidRPr="00121095" w:rsidRDefault="00E921A2">
            <w:pPr>
              <w:pStyle w:val="AttributeTableBody"/>
            </w:pPr>
            <w:r w:rsidRPr="00121095">
              <w:t>3-n</w:t>
            </w:r>
          </w:p>
        </w:tc>
        <w:tc>
          <w:tcPr>
            <w:tcW w:w="648" w:type="dxa"/>
            <w:tcBorders>
              <w:top w:val="dotted" w:sz="4" w:space="0" w:color="auto"/>
              <w:left w:val="nil"/>
              <w:bottom w:val="single" w:sz="4" w:space="0" w:color="auto"/>
              <w:right w:val="nil"/>
            </w:tcBorders>
            <w:shd w:val="clear" w:color="auto" w:fill="FFFFFF"/>
          </w:tcPr>
          <w:p w14:paraId="7D20E5CB"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721C8951" w14:textId="77777777" w:rsidR="00E921A2" w:rsidRPr="00121095" w:rsidRDefault="00E921A2">
            <w:pPr>
              <w:pStyle w:val="AttributeTableBody"/>
            </w:pPr>
            <w:r w:rsidRPr="00121095">
              <w:t>256=</w:t>
            </w:r>
          </w:p>
        </w:tc>
        <w:tc>
          <w:tcPr>
            <w:tcW w:w="648" w:type="dxa"/>
            <w:tcBorders>
              <w:top w:val="dotted" w:sz="4" w:space="0" w:color="auto"/>
              <w:left w:val="nil"/>
              <w:bottom w:val="single" w:sz="4" w:space="0" w:color="auto"/>
              <w:right w:val="nil"/>
            </w:tcBorders>
            <w:shd w:val="clear" w:color="auto" w:fill="FFFFFF"/>
          </w:tcPr>
          <w:p w14:paraId="4BCCC9E8" w14:textId="77777777" w:rsidR="00E921A2" w:rsidRPr="00121095" w:rsidRDefault="00E921A2">
            <w:pPr>
              <w:pStyle w:val="AttributeTableBody"/>
            </w:pPr>
            <w:r w:rsidRPr="00121095">
              <w:t>varies</w:t>
            </w:r>
          </w:p>
        </w:tc>
        <w:tc>
          <w:tcPr>
            <w:tcW w:w="648" w:type="dxa"/>
            <w:tcBorders>
              <w:top w:val="dotted" w:sz="4" w:space="0" w:color="auto"/>
              <w:left w:val="nil"/>
              <w:bottom w:val="single" w:sz="4" w:space="0" w:color="auto"/>
              <w:right w:val="nil"/>
            </w:tcBorders>
            <w:shd w:val="clear" w:color="auto" w:fill="FFFFFF"/>
          </w:tcPr>
          <w:p w14:paraId="0A6AAF43"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9D258FC"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5AC8580"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568A640D" w14:textId="77777777" w:rsidR="00E921A2" w:rsidRPr="00121095" w:rsidRDefault="00E921A2">
            <w:pPr>
              <w:pStyle w:val="AttributeTableBody"/>
            </w:pPr>
            <w:r w:rsidRPr="00121095">
              <w:t>01435</w:t>
            </w:r>
          </w:p>
        </w:tc>
        <w:tc>
          <w:tcPr>
            <w:tcW w:w="3888" w:type="dxa"/>
            <w:tcBorders>
              <w:top w:val="dotted" w:sz="4" w:space="0" w:color="auto"/>
              <w:left w:val="nil"/>
              <w:bottom w:val="single" w:sz="4" w:space="0" w:color="auto"/>
              <w:right w:val="nil"/>
            </w:tcBorders>
            <w:shd w:val="clear" w:color="auto" w:fill="FFFFFF"/>
          </w:tcPr>
          <w:p w14:paraId="162D3DC9" w14:textId="77777777" w:rsidR="00E921A2" w:rsidRPr="00121095" w:rsidRDefault="00E921A2">
            <w:pPr>
              <w:pStyle w:val="AttributeTableBody"/>
              <w:jc w:val="left"/>
            </w:pPr>
            <w:r w:rsidRPr="00121095">
              <w:t xml:space="preserve">User Parameters (in successive fields) </w:t>
            </w:r>
          </w:p>
        </w:tc>
      </w:tr>
    </w:tbl>
    <w:p w14:paraId="2B02BF4C" w14:textId="77777777" w:rsidR="00E921A2" w:rsidRPr="00121095" w:rsidRDefault="00E921A2">
      <w:pPr>
        <w:pStyle w:val="Heading4"/>
        <w:rPr>
          <w:vanish/>
        </w:rPr>
      </w:pPr>
      <w:bookmarkStart w:id="408" w:name="_Toc495483574"/>
      <w:bookmarkStart w:id="409" w:name="_Toc24273796"/>
      <w:r w:rsidRPr="00121095">
        <w:rPr>
          <w:vanish/>
        </w:rPr>
        <w:t>QPD field definitions</w:t>
      </w:r>
      <w:bookmarkEnd w:id="408"/>
      <w:bookmarkEnd w:id="409"/>
      <w:r w:rsidR="00BF2FE6" w:rsidRPr="00121095">
        <w:rPr>
          <w:vanish/>
        </w:rPr>
        <w:fldChar w:fldCharType="begin"/>
      </w:r>
      <w:r w:rsidRPr="00121095">
        <w:rPr>
          <w:vanish/>
        </w:rPr>
        <w:instrText xml:space="preserve"> XE "QPD </w:instrText>
      </w:r>
      <w:r w:rsidR="00514A79">
        <w:rPr>
          <w:vanish/>
        </w:rPr>
        <w:instrText>–</w:instrText>
      </w:r>
      <w:r w:rsidRPr="00121095">
        <w:rPr>
          <w:vanish/>
        </w:rPr>
        <w:instrText xml:space="preserve"> data element definitions" </w:instrText>
      </w:r>
      <w:r w:rsidR="00BF2FE6" w:rsidRPr="00121095">
        <w:rPr>
          <w:vanish/>
        </w:rPr>
        <w:fldChar w:fldCharType="end"/>
      </w:r>
    </w:p>
    <w:p w14:paraId="23718D7E" w14:textId="77777777" w:rsidR="00E921A2" w:rsidRPr="00121095" w:rsidRDefault="00E921A2">
      <w:pPr>
        <w:pStyle w:val="Heading4"/>
      </w:pPr>
      <w:bookmarkStart w:id="410" w:name="_Toc495483575"/>
      <w:bookmarkStart w:id="411" w:name="_Toc24273797"/>
      <w:r w:rsidRPr="00121095">
        <w:t>QPD-1   Message Query Name   (CWE)   01375</w:t>
      </w:r>
      <w:bookmarkEnd w:id="410"/>
      <w:bookmarkEnd w:id="411"/>
      <w:r w:rsidRPr="00121095">
        <w:t xml:space="preserve"> </w:t>
      </w:r>
      <w:r w:rsidR="00BF2FE6" w:rsidRPr="00121095">
        <w:fldChar w:fldCharType="begin"/>
      </w:r>
      <w:r w:rsidRPr="00121095">
        <w:instrText xml:space="preserve"> XE "Message query name" </w:instrText>
      </w:r>
      <w:r w:rsidR="00BF2FE6" w:rsidRPr="00121095">
        <w:fldChar w:fldCharType="end"/>
      </w:r>
    </w:p>
    <w:p w14:paraId="564DEE2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B6C7D5" w14:textId="77777777" w:rsidR="00E921A2" w:rsidRPr="00121095" w:rsidRDefault="00E921A2">
      <w:pPr>
        <w:pStyle w:val="NormalIndented"/>
      </w:pPr>
      <w:r w:rsidRPr="00121095">
        <w:t xml:space="preserve">Definition:  This field contains the name of the query.  These names are assigned by the function-specific chapters of this specification.  It is one to one with the Query Profile for this query name, and it is in fact an identifier for that Query Profile. Site-specific query names begin with the letter "Z." Refer to </w:t>
      </w:r>
      <w:hyperlink r:id="rId20" w:anchor="HL70471" w:history="1">
        <w:r w:rsidRPr="00121095">
          <w:rPr>
            <w:rStyle w:val="ReferenceUserTable"/>
          </w:rPr>
          <w:t xml:space="preserve">User defined table 0471 </w:t>
        </w:r>
        <w:r w:rsidR="00514A79">
          <w:rPr>
            <w:rStyle w:val="ReferenceUserTable"/>
          </w:rPr>
          <w:t>–</w:t>
        </w:r>
        <w:r w:rsidRPr="00121095">
          <w:rPr>
            <w:rStyle w:val="ReferenceUserTable"/>
          </w:rPr>
          <w:t xml:space="preserve"> Q</w:t>
        </w:r>
        <w:bookmarkStart w:id="412" w:name="_Hlt490974532"/>
        <w:r w:rsidRPr="00121095">
          <w:rPr>
            <w:rStyle w:val="ReferenceUserTable"/>
          </w:rPr>
          <w:t>u</w:t>
        </w:r>
        <w:bookmarkEnd w:id="412"/>
        <w:r w:rsidRPr="00121095">
          <w:rPr>
            <w:rStyle w:val="ReferenceUserTable"/>
          </w:rPr>
          <w:t>ery name</w:t>
        </w:r>
      </w:hyperlink>
      <w:r w:rsidRPr="00121095">
        <w:t xml:space="preserve"> </w:t>
      </w:r>
      <w:r>
        <w:t xml:space="preserve">in Chapter 2C, Code Tables, </w:t>
      </w:r>
      <w:r w:rsidRPr="00121095">
        <w:t>for suggested values.</w:t>
      </w:r>
    </w:p>
    <w:p w14:paraId="2D1CF28C" w14:textId="77777777" w:rsidR="00E921A2" w:rsidRPr="00121095" w:rsidRDefault="00E921A2">
      <w:pPr>
        <w:pStyle w:val="Heading4"/>
      </w:pPr>
      <w:bookmarkStart w:id="413" w:name="_Toc495483576"/>
      <w:bookmarkStart w:id="414" w:name="_Toc24273798"/>
      <w:r w:rsidRPr="00121095">
        <w:lastRenderedPageBreak/>
        <w:t>QPD-2   Query Tag   (ST)   00696</w:t>
      </w:r>
      <w:bookmarkEnd w:id="413"/>
      <w:bookmarkEnd w:id="414"/>
      <w:r w:rsidRPr="00121095">
        <w:t xml:space="preserve"> </w:t>
      </w:r>
      <w:r w:rsidR="00BF2FE6" w:rsidRPr="00121095">
        <w:fldChar w:fldCharType="begin"/>
      </w:r>
      <w:r w:rsidRPr="00121095">
        <w:instrText xml:space="preserve"> XE "Query tag" </w:instrText>
      </w:r>
      <w:r w:rsidR="00BF2FE6" w:rsidRPr="00121095">
        <w:fldChar w:fldCharType="end"/>
      </w:r>
    </w:p>
    <w:p w14:paraId="4A91B93A" w14:textId="77777777" w:rsidR="00E921A2" w:rsidRPr="00121095" w:rsidRDefault="00E921A2">
      <w:pPr>
        <w:pStyle w:val="NormalIndented"/>
      </w:pPr>
      <w:r w:rsidRPr="00121095">
        <w:t xml:space="preserve">Definition:  This field may be valued by the initiating system to identify the query, and may be used to match response messages to the originating query.  If this field is valued, the responding system is required to echo it back as the first field in the query acknowledgement segment (QAK).  </w:t>
      </w:r>
    </w:p>
    <w:p w14:paraId="537BD424" w14:textId="77777777" w:rsidR="00E921A2" w:rsidRPr="00121095" w:rsidRDefault="00E921A2">
      <w:pPr>
        <w:pStyle w:val="NormalIndented"/>
      </w:pPr>
      <w:r w:rsidRPr="00121095">
        <w:t xml:space="preserve">This field differs from </w:t>
      </w:r>
      <w:r w:rsidRPr="00121095">
        <w:rPr>
          <w:rStyle w:val="ReferenceAttribute"/>
        </w:rPr>
        <w:t>MSA-2-Message control ID</w:t>
      </w:r>
      <w:r w:rsidRPr="00121095">
        <w:t xml:space="preserve"> in that its value remains constant for each message (i.e., all continuation messages) associated with the query, whereas </w:t>
      </w:r>
      <w:r w:rsidRPr="00121095">
        <w:rPr>
          <w:rStyle w:val="ReferenceAttribute"/>
        </w:rPr>
        <w:t>MSA-2-Message control ID</w:t>
      </w:r>
      <w:r w:rsidRPr="00121095">
        <w:t xml:space="preserve"> may vary with each continuation message, since it is associated with each individual message, not the query as a whole.</w:t>
      </w:r>
    </w:p>
    <w:p w14:paraId="50863C66" w14:textId="77777777" w:rsidR="00E921A2" w:rsidRPr="00121095" w:rsidRDefault="00E921A2">
      <w:pPr>
        <w:pStyle w:val="NoteIndented"/>
      </w:pPr>
      <w:r w:rsidRPr="00121095">
        <w:rPr>
          <w:b/>
          <w:i/>
        </w:rPr>
        <w:t xml:space="preserve">Implementation considerations:  </w:t>
      </w:r>
      <w:r w:rsidRPr="00121095">
        <w:t>It is not necessary to value this field in implementations where the only return message on the socket will be the response to the query that was just sent.  Conversely, in an "asynchronous" implementation where many queries, responses, and other messages may be communicated bidirectionally over the same socket, it is essential that this field be valued so that the Client knows to which query the Server is responding.</w:t>
      </w:r>
    </w:p>
    <w:p w14:paraId="48C7EE4B" w14:textId="77777777" w:rsidR="00E921A2" w:rsidRPr="00121095" w:rsidRDefault="00E921A2">
      <w:pPr>
        <w:pStyle w:val="Heading4"/>
      </w:pPr>
      <w:bookmarkStart w:id="415" w:name="_Toc495483577"/>
      <w:bookmarkStart w:id="416" w:name="_Toc24273799"/>
      <w:r w:rsidRPr="00121095">
        <w:t>QPD-3   User Parameters   (Varies)   01435</w:t>
      </w:r>
      <w:bookmarkEnd w:id="415"/>
      <w:bookmarkEnd w:id="416"/>
      <w:r w:rsidRPr="00121095">
        <w:t xml:space="preserve"> </w:t>
      </w:r>
      <w:r w:rsidR="00BF2FE6" w:rsidRPr="00121095">
        <w:fldChar w:fldCharType="begin"/>
      </w:r>
      <w:r w:rsidRPr="00121095">
        <w:instrText xml:space="preserve"> XE "User  parameters" </w:instrText>
      </w:r>
      <w:r w:rsidR="00BF2FE6" w:rsidRPr="00121095">
        <w:fldChar w:fldCharType="end"/>
      </w:r>
    </w:p>
    <w:p w14:paraId="390D99E6" w14:textId="77777777" w:rsidR="00E921A2" w:rsidRPr="00121095" w:rsidRDefault="00E921A2">
      <w:pPr>
        <w:pStyle w:val="NormalIndented"/>
      </w:pPr>
      <w:r w:rsidRPr="00121095">
        <w:t xml:space="preserve">Definition: These successive parameter fields hold the values that the Client passes to the Server. </w:t>
      </w:r>
    </w:p>
    <w:p w14:paraId="59D5E08C" w14:textId="77777777" w:rsidR="00E921A2" w:rsidRPr="00121095" w:rsidRDefault="00E921A2">
      <w:pPr>
        <w:pStyle w:val="NormalIndented"/>
      </w:pPr>
      <w:r w:rsidRPr="00121095">
        <w:t xml:space="preserve">The client data is presented as a sequence of HL7 fields. Beginning at </w:t>
      </w:r>
      <w:r w:rsidRPr="00121095">
        <w:rPr>
          <w:rStyle w:val="ReferenceAttribute"/>
        </w:rPr>
        <w:t>QPD-3-User parameters</w:t>
      </w:r>
      <w:r w:rsidRPr="00121095">
        <w:t>, the remaining fields of the QPD segment carry user parameter data.  Each QPD user parameter field corresponds to one parameter defined in the Query Profile, where each name, type, optionality, and repetition of each parameter has been specified. While these parameters are understood to be usually "anded" together, the user SHALL inspect the required Query Profile to properly understand each. Except in the QSC variant, the parameter names do not need to be stated in the query; they are understood to be positional based on the Query Profile.</w:t>
      </w:r>
    </w:p>
    <w:p w14:paraId="7D144C72" w14:textId="5F20590E" w:rsidR="00E921A2" w:rsidRPr="00121095" w:rsidRDefault="00E921A2">
      <w:pPr>
        <w:pStyle w:val="NormalIndented"/>
      </w:pPr>
      <w:r w:rsidRPr="00121095">
        <w:t xml:space="preserve">Each parameter field may be specified in the Query Profile to be of any single data type, including the complex QIP and QSC types.  Parameter fields may also contain the sort control (SRT) field or the segment group (ID) field defined in Sections </w:t>
      </w:r>
      <w:r w:rsidR="002503D5">
        <w:fldChar w:fldCharType="begin"/>
      </w:r>
      <w:r w:rsidR="002503D5">
        <w:instrText xml:space="preserve"> REF _Ref175045097 \r \h  \* MERGEFORMAT </w:instrText>
      </w:r>
      <w:r w:rsidR="002503D5">
        <w:fldChar w:fldCharType="separate"/>
      </w:r>
      <w:r w:rsidR="00C244BF" w:rsidRPr="00C244BF">
        <w:rPr>
          <w:rStyle w:val="HyperlinkText"/>
        </w:rPr>
        <w:t>5.5.6.6</w:t>
      </w:r>
      <w:r w:rsidR="002503D5">
        <w:fldChar w:fldCharType="end"/>
      </w:r>
      <w:r w:rsidRPr="00121095">
        <w:t>, "</w:t>
      </w:r>
      <w:r w:rsidR="002503D5">
        <w:fldChar w:fldCharType="begin"/>
      </w:r>
      <w:r w:rsidR="002503D5">
        <w:instrText xml:space="preserve"> REF _Ref175045157 \h  \* MERGEFORMAT </w:instrText>
      </w:r>
      <w:r w:rsidR="002503D5">
        <w:fldChar w:fldCharType="separate"/>
      </w:r>
      <w:r w:rsidR="00C244BF" w:rsidRPr="00C244BF">
        <w:rPr>
          <w:rStyle w:val="HyperlinkText"/>
        </w:rPr>
        <w:t>RCP-6   Sort-by Field   (SRT)</w:t>
      </w:r>
      <w:r w:rsidR="00C244BF" w:rsidRPr="00121095">
        <w:t xml:space="preserve">   01624</w:t>
      </w:r>
      <w:r w:rsidR="002503D5">
        <w:fldChar w:fldCharType="end"/>
      </w:r>
      <w:r w:rsidRPr="00121095">
        <w:t xml:space="preserve">," and </w:t>
      </w:r>
      <w:r w:rsidR="002503D5">
        <w:fldChar w:fldCharType="begin"/>
      </w:r>
      <w:r w:rsidR="002503D5">
        <w:instrText xml:space="preserve"> REF _Ref175045145 \r \h  \* MERGEFORMAT </w:instrText>
      </w:r>
      <w:r w:rsidR="002503D5">
        <w:fldChar w:fldCharType="separate"/>
      </w:r>
      <w:r w:rsidR="00C244BF" w:rsidRPr="00C244BF">
        <w:rPr>
          <w:rStyle w:val="HyperlinkText"/>
        </w:rPr>
        <w:t>5.5.6.7</w:t>
      </w:r>
      <w:r w:rsidR="002503D5">
        <w:fldChar w:fldCharType="end"/>
      </w:r>
      <w:r w:rsidRPr="00121095">
        <w:t>, "</w:t>
      </w:r>
      <w:r w:rsidR="002503D5">
        <w:fldChar w:fldCharType="begin"/>
      </w:r>
      <w:r w:rsidR="002503D5">
        <w:instrText xml:space="preserve"> REF _Ref175045201 \h  \* MERGEFORMAT </w:instrText>
      </w:r>
      <w:r w:rsidR="002503D5">
        <w:fldChar w:fldCharType="separate"/>
      </w:r>
      <w:r w:rsidR="00C244BF" w:rsidRPr="00C244BF">
        <w:rPr>
          <w:rStyle w:val="HyperlinkText"/>
        </w:rPr>
        <w:t>RCP-7   Segment Group Inclusion   (ID)</w:t>
      </w:r>
      <w:r w:rsidR="00C244BF" w:rsidRPr="00121095">
        <w:t xml:space="preserve">   01594</w:t>
      </w:r>
      <w:r w:rsidR="002503D5">
        <w:fldChar w:fldCharType="end"/>
      </w:r>
      <w:r w:rsidRPr="00121095">
        <w:t>," below.</w:t>
      </w:r>
    </w:p>
    <w:p w14:paraId="0EC5BFB5" w14:textId="77777777" w:rsidR="00E921A2" w:rsidRPr="00121095" w:rsidRDefault="00E921A2">
      <w:pPr>
        <w:pStyle w:val="NormalIndented"/>
      </w:pPr>
      <w:r w:rsidRPr="00121095">
        <w:t>Parameter fields in the QPD segment appear in the same order as in the Query Profile.</w:t>
      </w:r>
    </w:p>
    <w:p w14:paraId="535833D5" w14:textId="77777777" w:rsidR="00E921A2" w:rsidRPr="00121095" w:rsidRDefault="00E921A2">
      <w:pPr>
        <w:pStyle w:val="Heading5"/>
      </w:pPr>
      <w:bookmarkStart w:id="417" w:name="HL70391"/>
      <w:bookmarkStart w:id="418" w:name="_Toc495483578"/>
      <w:bookmarkEnd w:id="417"/>
      <w:r w:rsidRPr="00121095">
        <w:t>Note on QPD usage for query by example variant.</w:t>
      </w:r>
      <w:bookmarkEnd w:id="418"/>
    </w:p>
    <w:p w14:paraId="79C94B3E" w14:textId="77777777" w:rsidR="00E921A2" w:rsidRPr="00121095" w:rsidRDefault="00E921A2">
      <w:pPr>
        <w:pStyle w:val="Note"/>
      </w:pPr>
      <w:r w:rsidRPr="00121095">
        <w:rPr>
          <w:b/>
        </w:rPr>
        <w:t>Note:</w:t>
      </w:r>
      <w:r w:rsidRPr="00121095">
        <w:t xml:space="preserve">  Query By Example:  The Query by Example is an extension of Query by Parameter (QBP) in which search parameters are passed by sending them in the segment which naturally carries them.  Thus if one wanted to perform a "find_candidates" query using query by example, one would send the demographics information on which to search in the PID and/or PD1 segments leaving blank those fields in the segment sent which are not query parameters.  If, for example, religion were not one of the query parameters, PID-17 would be left blank when the PID was sent in the query.  Parameters which do not occur naturally in an HL7 message, such as search algorithm, confidence level, etc, would continue to be carried in the QPD segment as they are in the Query by Parameter.  The segments and fields available for use as query parameters would be specified in the Query Profile for the query.</w:t>
      </w:r>
    </w:p>
    <w:p w14:paraId="3A5873B3" w14:textId="77777777" w:rsidR="00E921A2" w:rsidRPr="00121095" w:rsidRDefault="00E921A2">
      <w:pPr>
        <w:pStyle w:val="Heading3"/>
      </w:pPr>
      <w:bookmarkStart w:id="419" w:name="_Toc495483579"/>
      <w:bookmarkStart w:id="420" w:name="_Toc24273800"/>
      <w:bookmarkStart w:id="421" w:name="_Toc41280987"/>
      <w:bookmarkStart w:id="422" w:name="_Toc43004349"/>
      <w:bookmarkStart w:id="423" w:name="_Toc148083080"/>
      <w:r w:rsidRPr="00121095">
        <w:t xml:space="preserve">QRI – </w:t>
      </w:r>
      <w:r w:rsidR="00CA71B4">
        <w:t>Q</w:t>
      </w:r>
      <w:r w:rsidRPr="00121095">
        <w:t xml:space="preserve">uery </w:t>
      </w:r>
      <w:r w:rsidR="00CA71B4">
        <w:t>R</w:t>
      </w:r>
      <w:r w:rsidRPr="00121095">
        <w:t xml:space="preserve">esponse </w:t>
      </w:r>
      <w:r w:rsidR="00CA71B4">
        <w:t>I</w:t>
      </w:r>
      <w:r w:rsidRPr="00121095">
        <w:t>nstance</w:t>
      </w:r>
      <w:bookmarkEnd w:id="419"/>
      <w:r w:rsidRPr="00121095">
        <w:t xml:space="preserve"> segment</w:t>
      </w:r>
      <w:bookmarkEnd w:id="420"/>
      <w:bookmarkEnd w:id="421"/>
      <w:bookmarkEnd w:id="422"/>
      <w:bookmarkEnd w:id="423"/>
      <w:r w:rsidR="00BF2FE6" w:rsidRPr="00121095">
        <w:fldChar w:fldCharType="begin"/>
      </w:r>
      <w:r w:rsidRPr="00121095">
        <w:instrText xml:space="preserve"> XE "query response instance segment" </w:instrText>
      </w:r>
      <w:r w:rsidR="00BF2FE6" w:rsidRPr="00121095">
        <w:fldChar w:fldCharType="end"/>
      </w:r>
      <w:r w:rsidR="00BF2FE6" w:rsidRPr="00121095">
        <w:fldChar w:fldCharType="begin"/>
      </w:r>
      <w:r w:rsidRPr="00121095">
        <w:instrText xml:space="preserve"> XE "QRI" </w:instrText>
      </w:r>
      <w:r w:rsidR="00BF2FE6" w:rsidRPr="00121095">
        <w:fldChar w:fldCharType="end"/>
      </w:r>
      <w:r w:rsidR="00BF2FE6" w:rsidRPr="00121095">
        <w:fldChar w:fldCharType="begin"/>
      </w:r>
      <w:r w:rsidRPr="00121095">
        <w:instrText xml:space="preserve"> XE "Segments:QRI" </w:instrText>
      </w:r>
      <w:r w:rsidR="00BF2FE6" w:rsidRPr="00121095">
        <w:fldChar w:fldCharType="end"/>
      </w:r>
      <w:r w:rsidRPr="00121095">
        <w:t xml:space="preserve"> </w:t>
      </w:r>
    </w:p>
    <w:p w14:paraId="6E5B5C56" w14:textId="77777777" w:rsidR="00E921A2" w:rsidRPr="00121095" w:rsidRDefault="00E921A2">
      <w:pPr>
        <w:pStyle w:val="NormalIndented"/>
      </w:pPr>
      <w:r w:rsidRPr="00121095">
        <w:t>The QRI segment is used to indicate the weight match for a returned record (where the responding system employs a numeric algorithm) and/or the match reason code (where the responding system uses rules or other match options).</w:t>
      </w:r>
    </w:p>
    <w:p w14:paraId="41F245EE" w14:textId="77777777" w:rsidR="00E921A2" w:rsidRPr="00121095" w:rsidRDefault="00E921A2">
      <w:pPr>
        <w:pStyle w:val="NormalIndented"/>
      </w:pPr>
      <w:r w:rsidRPr="00121095">
        <w:t>Examples of the use of this segment appear in Chapter 3, "Patient Administration," section 3.3.57, "Find Candidates and Response."</w:t>
      </w:r>
    </w:p>
    <w:p w14:paraId="06718A84" w14:textId="77777777" w:rsidR="00E921A2" w:rsidRPr="00121095" w:rsidRDefault="00E921A2">
      <w:pPr>
        <w:pStyle w:val="AttributeTableCaption"/>
      </w:pPr>
      <w:r w:rsidRPr="00121095">
        <w:t>HL7 Attribute Table – QRI</w:t>
      </w:r>
      <w:bookmarkStart w:id="424" w:name="QRI"/>
      <w:bookmarkEnd w:id="424"/>
      <w:r w:rsidRPr="00121095">
        <w:t xml:space="preserve"> – Query Response Instance</w:t>
      </w:r>
      <w:r w:rsidR="00BF2FE6" w:rsidRPr="00121095">
        <w:fldChar w:fldCharType="begin"/>
      </w:r>
      <w:r w:rsidRPr="00121095">
        <w:instrText xml:space="preserve"> XE "HL7 Attribute Table </w:instrText>
      </w:r>
      <w:r w:rsidR="00514A79">
        <w:instrText>–</w:instrText>
      </w:r>
      <w:r w:rsidRPr="00121095">
        <w:instrText xml:space="preserve"> QRI"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68A9D3D0"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4CDB8F44"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1E140F14"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029330E9"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63C8086D"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0BF816C5"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478E2D8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4756318"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16675B66"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162A1D11" w14:textId="77777777" w:rsidR="00E921A2" w:rsidRPr="00121095" w:rsidRDefault="00E921A2">
            <w:pPr>
              <w:pStyle w:val="AttributeTableHeader"/>
              <w:jc w:val="left"/>
            </w:pPr>
            <w:r w:rsidRPr="00121095">
              <w:t>ELEMENT NAME</w:t>
            </w:r>
          </w:p>
        </w:tc>
      </w:tr>
      <w:tr w:rsidR="00E50DB9" w:rsidRPr="00E921A2" w14:paraId="1B6A2687"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562FCD12"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02DB04B5"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27504D13" w14:textId="77777777" w:rsidR="00E921A2" w:rsidRPr="00121095" w:rsidRDefault="00E921A2">
            <w:pPr>
              <w:pStyle w:val="AttributeTableBody"/>
            </w:pPr>
            <w:r w:rsidRPr="00121095">
              <w:t>10#</w:t>
            </w:r>
          </w:p>
        </w:tc>
        <w:tc>
          <w:tcPr>
            <w:tcW w:w="648" w:type="dxa"/>
            <w:tcBorders>
              <w:top w:val="single" w:sz="4" w:space="0" w:color="auto"/>
              <w:left w:val="nil"/>
              <w:bottom w:val="dotted" w:sz="4" w:space="0" w:color="auto"/>
              <w:right w:val="nil"/>
            </w:tcBorders>
            <w:shd w:val="clear" w:color="auto" w:fill="FFFFFF"/>
          </w:tcPr>
          <w:p w14:paraId="4EA9AA05"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DEC63AC"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50B89FDD"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5D9CE1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1FC3CB94" w14:textId="77777777" w:rsidR="00E921A2" w:rsidRPr="00121095" w:rsidRDefault="00E921A2">
            <w:pPr>
              <w:pStyle w:val="AttributeTableBody"/>
            </w:pPr>
            <w:r w:rsidRPr="00121095">
              <w:t>01436</w:t>
            </w:r>
          </w:p>
        </w:tc>
        <w:tc>
          <w:tcPr>
            <w:tcW w:w="3888" w:type="dxa"/>
            <w:tcBorders>
              <w:top w:val="single" w:sz="4" w:space="0" w:color="auto"/>
              <w:left w:val="nil"/>
              <w:bottom w:val="dotted" w:sz="4" w:space="0" w:color="auto"/>
              <w:right w:val="nil"/>
            </w:tcBorders>
            <w:shd w:val="clear" w:color="auto" w:fill="FFFFFF"/>
          </w:tcPr>
          <w:p w14:paraId="3565BF56" w14:textId="77777777" w:rsidR="00E921A2" w:rsidRPr="00121095" w:rsidRDefault="00E921A2">
            <w:pPr>
              <w:pStyle w:val="AttributeTableBody"/>
              <w:jc w:val="left"/>
            </w:pPr>
            <w:r w:rsidRPr="00121095">
              <w:t>Candidate Confidence</w:t>
            </w:r>
          </w:p>
        </w:tc>
      </w:tr>
      <w:tr w:rsidR="00E50DB9" w:rsidRPr="00E921A2" w14:paraId="125928DA"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254CC2E"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1A29D0F6" w14:textId="77777777" w:rsidR="00E921A2" w:rsidRPr="00121095" w:rsidRDefault="00E921A2">
            <w:pPr>
              <w:pStyle w:val="AttributeTableBody"/>
            </w:pPr>
            <w:r w:rsidRPr="00121095">
              <w:t>2..2</w:t>
            </w:r>
          </w:p>
        </w:tc>
        <w:tc>
          <w:tcPr>
            <w:tcW w:w="720" w:type="dxa"/>
            <w:tcBorders>
              <w:top w:val="dotted" w:sz="4" w:space="0" w:color="auto"/>
              <w:left w:val="nil"/>
              <w:bottom w:val="dotted" w:sz="4" w:space="0" w:color="auto"/>
              <w:right w:val="nil"/>
            </w:tcBorders>
            <w:shd w:val="clear" w:color="auto" w:fill="FFFFFF"/>
          </w:tcPr>
          <w:p w14:paraId="5142357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74094C93" w14:textId="77777777" w:rsidR="00E921A2" w:rsidRPr="00121095" w:rsidRDefault="00E921A2">
            <w:pPr>
              <w:pStyle w:val="AttributeTableBody"/>
            </w:pPr>
            <w:r w:rsidRPr="00121095">
              <w:t>CWE</w:t>
            </w:r>
          </w:p>
        </w:tc>
        <w:tc>
          <w:tcPr>
            <w:tcW w:w="648" w:type="dxa"/>
            <w:tcBorders>
              <w:top w:val="dotted" w:sz="4" w:space="0" w:color="auto"/>
              <w:left w:val="nil"/>
              <w:bottom w:val="dotted" w:sz="4" w:space="0" w:color="auto"/>
              <w:right w:val="nil"/>
            </w:tcBorders>
            <w:shd w:val="clear" w:color="auto" w:fill="FFFFFF"/>
          </w:tcPr>
          <w:p w14:paraId="23CB8E6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5322C794"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784F6183" w14:textId="77777777" w:rsidR="00E921A2" w:rsidRPr="00121095" w:rsidRDefault="00000000">
            <w:pPr>
              <w:pStyle w:val="AttributeTableBody"/>
              <w:rPr>
                <w:rStyle w:val="HyperlinkTable"/>
              </w:rPr>
            </w:pPr>
            <w:hyperlink r:id="rId21" w:anchor="HL70392" w:history="1">
              <w:r w:rsidR="00E921A2" w:rsidRPr="00121095">
                <w:rPr>
                  <w:rStyle w:val="HyperlinkTable"/>
                </w:rPr>
                <w:t>0392</w:t>
              </w:r>
            </w:hyperlink>
          </w:p>
        </w:tc>
        <w:tc>
          <w:tcPr>
            <w:tcW w:w="720" w:type="dxa"/>
            <w:tcBorders>
              <w:top w:val="dotted" w:sz="4" w:space="0" w:color="auto"/>
              <w:left w:val="nil"/>
              <w:bottom w:val="dotted" w:sz="4" w:space="0" w:color="auto"/>
              <w:right w:val="nil"/>
            </w:tcBorders>
            <w:shd w:val="clear" w:color="auto" w:fill="FFFFFF"/>
          </w:tcPr>
          <w:p w14:paraId="185CDC3F" w14:textId="77777777" w:rsidR="00E921A2" w:rsidRPr="00121095" w:rsidRDefault="00E921A2">
            <w:pPr>
              <w:pStyle w:val="AttributeTableBody"/>
            </w:pPr>
            <w:r w:rsidRPr="00121095">
              <w:t>01437</w:t>
            </w:r>
          </w:p>
        </w:tc>
        <w:tc>
          <w:tcPr>
            <w:tcW w:w="3888" w:type="dxa"/>
            <w:tcBorders>
              <w:top w:val="dotted" w:sz="4" w:space="0" w:color="auto"/>
              <w:left w:val="nil"/>
              <w:bottom w:val="dotted" w:sz="4" w:space="0" w:color="auto"/>
              <w:right w:val="nil"/>
            </w:tcBorders>
            <w:shd w:val="clear" w:color="auto" w:fill="FFFFFF"/>
          </w:tcPr>
          <w:p w14:paraId="3D7A27E4" w14:textId="77777777" w:rsidR="00E921A2" w:rsidRPr="00121095" w:rsidRDefault="00E921A2">
            <w:pPr>
              <w:pStyle w:val="AttributeTableBody"/>
              <w:jc w:val="left"/>
            </w:pPr>
            <w:r w:rsidRPr="00121095">
              <w:t>Match Reason Code</w:t>
            </w:r>
          </w:p>
        </w:tc>
      </w:tr>
      <w:tr w:rsidR="00E921A2" w:rsidRPr="00E921A2" w14:paraId="36333C1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0180F091" w14:textId="77777777" w:rsidR="00E921A2" w:rsidRPr="00121095" w:rsidRDefault="00E921A2">
            <w:pPr>
              <w:pStyle w:val="AttributeTableBody"/>
            </w:pPr>
            <w:r w:rsidRPr="00121095">
              <w:t>3</w:t>
            </w:r>
          </w:p>
        </w:tc>
        <w:tc>
          <w:tcPr>
            <w:tcW w:w="648" w:type="dxa"/>
            <w:tcBorders>
              <w:top w:val="dotted" w:sz="4" w:space="0" w:color="auto"/>
              <w:left w:val="nil"/>
              <w:bottom w:val="single" w:sz="4" w:space="0" w:color="auto"/>
              <w:right w:val="nil"/>
            </w:tcBorders>
            <w:shd w:val="clear" w:color="auto" w:fill="FFFFFF"/>
          </w:tcPr>
          <w:p w14:paraId="4A999516"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00F93F7E"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75058330" w14:textId="77777777" w:rsidR="00E921A2" w:rsidRPr="00121095" w:rsidRDefault="00E921A2">
            <w:pPr>
              <w:pStyle w:val="AttributeTableBody"/>
            </w:pPr>
            <w:r w:rsidRPr="00121095">
              <w:t>CWE</w:t>
            </w:r>
          </w:p>
        </w:tc>
        <w:tc>
          <w:tcPr>
            <w:tcW w:w="648" w:type="dxa"/>
            <w:tcBorders>
              <w:top w:val="dotted" w:sz="4" w:space="0" w:color="auto"/>
              <w:left w:val="nil"/>
              <w:bottom w:val="single" w:sz="4" w:space="0" w:color="auto"/>
              <w:right w:val="nil"/>
            </w:tcBorders>
            <w:shd w:val="clear" w:color="auto" w:fill="FFFFFF"/>
          </w:tcPr>
          <w:p w14:paraId="6F86AE0A" w14:textId="77777777" w:rsidR="00E921A2" w:rsidRPr="00121095" w:rsidRDefault="00E921A2">
            <w:pPr>
              <w:pStyle w:val="AttributeTableBody"/>
            </w:pPr>
            <w:r w:rsidRPr="00121095">
              <w:t>O</w:t>
            </w:r>
          </w:p>
        </w:tc>
        <w:tc>
          <w:tcPr>
            <w:tcW w:w="648" w:type="dxa"/>
            <w:tcBorders>
              <w:top w:val="dotted" w:sz="4" w:space="0" w:color="auto"/>
              <w:left w:val="nil"/>
              <w:bottom w:val="single" w:sz="4" w:space="0" w:color="auto"/>
              <w:right w:val="nil"/>
            </w:tcBorders>
            <w:shd w:val="clear" w:color="auto" w:fill="FFFFFF"/>
          </w:tcPr>
          <w:p w14:paraId="1CCFA6B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653AFE9C" w14:textId="77777777" w:rsidR="00E921A2" w:rsidRPr="00121095" w:rsidRDefault="00000000">
            <w:pPr>
              <w:pStyle w:val="AttributeTableBody"/>
              <w:rPr>
                <w:rStyle w:val="HyperlinkTable"/>
              </w:rPr>
            </w:pPr>
            <w:hyperlink r:id="rId22" w:anchor="HL70393" w:history="1">
              <w:r w:rsidR="00E921A2" w:rsidRPr="00121095">
                <w:rPr>
                  <w:rStyle w:val="HyperlinkTable"/>
                </w:rPr>
                <w:t>0393</w:t>
              </w:r>
            </w:hyperlink>
          </w:p>
        </w:tc>
        <w:tc>
          <w:tcPr>
            <w:tcW w:w="720" w:type="dxa"/>
            <w:tcBorders>
              <w:top w:val="dotted" w:sz="4" w:space="0" w:color="auto"/>
              <w:left w:val="nil"/>
              <w:bottom w:val="single" w:sz="4" w:space="0" w:color="auto"/>
              <w:right w:val="nil"/>
            </w:tcBorders>
            <w:shd w:val="clear" w:color="auto" w:fill="FFFFFF"/>
          </w:tcPr>
          <w:p w14:paraId="2346A1DB" w14:textId="77777777" w:rsidR="00E921A2" w:rsidRPr="00121095" w:rsidRDefault="00E921A2">
            <w:pPr>
              <w:pStyle w:val="AttributeTableBody"/>
            </w:pPr>
            <w:r w:rsidRPr="00121095">
              <w:t>01438</w:t>
            </w:r>
          </w:p>
        </w:tc>
        <w:tc>
          <w:tcPr>
            <w:tcW w:w="3888" w:type="dxa"/>
            <w:tcBorders>
              <w:top w:val="dotted" w:sz="4" w:space="0" w:color="auto"/>
              <w:left w:val="nil"/>
              <w:bottom w:val="single" w:sz="4" w:space="0" w:color="auto"/>
              <w:right w:val="nil"/>
            </w:tcBorders>
            <w:shd w:val="clear" w:color="auto" w:fill="FFFFFF"/>
          </w:tcPr>
          <w:p w14:paraId="67BC19B6" w14:textId="77777777" w:rsidR="00E921A2" w:rsidRPr="00121095" w:rsidRDefault="00E921A2">
            <w:pPr>
              <w:pStyle w:val="AttributeTableBody"/>
              <w:jc w:val="left"/>
            </w:pPr>
            <w:r w:rsidRPr="00121095">
              <w:t>Algorithm Descriptor</w:t>
            </w:r>
          </w:p>
        </w:tc>
      </w:tr>
    </w:tbl>
    <w:p w14:paraId="66948063" w14:textId="77777777" w:rsidR="00E921A2" w:rsidRPr="00121095" w:rsidRDefault="00E921A2">
      <w:pPr>
        <w:pStyle w:val="Heading4"/>
        <w:rPr>
          <w:vanish/>
        </w:rPr>
      </w:pPr>
      <w:bookmarkStart w:id="425" w:name="_Toc495483580"/>
      <w:bookmarkStart w:id="426" w:name="_Toc24273801"/>
      <w:r w:rsidRPr="00121095">
        <w:rPr>
          <w:vanish/>
        </w:rPr>
        <w:lastRenderedPageBreak/>
        <w:t>QRI field definitions</w:t>
      </w:r>
      <w:bookmarkEnd w:id="425"/>
      <w:bookmarkEnd w:id="426"/>
      <w:r w:rsidR="00BF2FE6" w:rsidRPr="00121095">
        <w:rPr>
          <w:vanish/>
        </w:rPr>
        <w:fldChar w:fldCharType="begin"/>
      </w:r>
      <w:r w:rsidRPr="00121095">
        <w:rPr>
          <w:vanish/>
        </w:rPr>
        <w:instrText xml:space="preserve"> XE "QRI </w:instrText>
      </w:r>
      <w:r w:rsidR="00514A79">
        <w:rPr>
          <w:vanish/>
        </w:rPr>
        <w:instrText>–</w:instrText>
      </w:r>
      <w:r w:rsidRPr="00121095">
        <w:rPr>
          <w:vanish/>
        </w:rPr>
        <w:instrText xml:space="preserve"> data element definitions" </w:instrText>
      </w:r>
      <w:r w:rsidR="00BF2FE6" w:rsidRPr="00121095">
        <w:rPr>
          <w:vanish/>
        </w:rPr>
        <w:fldChar w:fldCharType="end"/>
      </w:r>
    </w:p>
    <w:p w14:paraId="6A0E4DD9" w14:textId="77777777" w:rsidR="00E921A2" w:rsidRPr="00121095" w:rsidRDefault="00E921A2">
      <w:pPr>
        <w:pStyle w:val="Heading4"/>
      </w:pPr>
      <w:bookmarkStart w:id="427" w:name="_Toc495483581"/>
      <w:bookmarkStart w:id="428" w:name="_Toc24273802"/>
      <w:r w:rsidRPr="00121095">
        <w:t>QRI-1   Candidate Confidence   (NM)   01436</w:t>
      </w:r>
      <w:bookmarkEnd w:id="427"/>
      <w:bookmarkEnd w:id="428"/>
      <w:r w:rsidRPr="00121095">
        <w:t xml:space="preserve"> </w:t>
      </w:r>
      <w:r w:rsidR="00BF2FE6" w:rsidRPr="00121095">
        <w:fldChar w:fldCharType="begin"/>
      </w:r>
      <w:r w:rsidRPr="00121095">
        <w:instrText xml:space="preserve"> XE "Candidate confidence" </w:instrText>
      </w:r>
      <w:r w:rsidR="00BF2FE6" w:rsidRPr="00121095">
        <w:fldChar w:fldCharType="end"/>
      </w:r>
    </w:p>
    <w:p w14:paraId="41CD6FA6" w14:textId="77777777" w:rsidR="00E921A2" w:rsidRPr="00121095" w:rsidRDefault="00E921A2">
      <w:pPr>
        <w:pStyle w:val="NormalIndented"/>
      </w:pPr>
      <w:r w:rsidRPr="00121095">
        <w:t>Definition: This field contains a numeric value indicating the match weight or confidence level associated with the record.</w:t>
      </w:r>
    </w:p>
    <w:p w14:paraId="014109C7" w14:textId="77777777" w:rsidR="00E921A2" w:rsidRPr="00121095" w:rsidRDefault="00E921A2">
      <w:pPr>
        <w:pStyle w:val="NormalIndented"/>
      </w:pPr>
      <w:r w:rsidRPr="00121095">
        <w:t>Example: |0.88| or |12.32|</w:t>
      </w:r>
    </w:p>
    <w:p w14:paraId="3720BBEF"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7DD692D8" w14:textId="77777777" w:rsidR="00E921A2" w:rsidRPr="00121095" w:rsidRDefault="00E921A2">
      <w:pPr>
        <w:pStyle w:val="Heading4"/>
      </w:pPr>
      <w:bookmarkStart w:id="429" w:name="_Toc495483582"/>
      <w:bookmarkStart w:id="430" w:name="_Toc24273803"/>
      <w:r w:rsidRPr="00121095">
        <w:t>QRI-2   Match Reason Code   (CWE)   01437</w:t>
      </w:r>
      <w:bookmarkEnd w:id="429"/>
      <w:bookmarkEnd w:id="430"/>
      <w:r w:rsidRPr="00121095">
        <w:t xml:space="preserve"> </w:t>
      </w:r>
      <w:r w:rsidR="00BF2FE6" w:rsidRPr="00121095">
        <w:fldChar w:fldCharType="begin"/>
      </w:r>
      <w:r w:rsidRPr="00121095">
        <w:instrText xml:space="preserve"> XE "Match reason code" </w:instrText>
      </w:r>
      <w:r w:rsidR="00BF2FE6" w:rsidRPr="00121095">
        <w:fldChar w:fldCharType="end"/>
      </w:r>
    </w:p>
    <w:p w14:paraId="2BCC57AA"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4BDD83" w14:textId="77777777" w:rsidR="00E921A2" w:rsidRPr="00121095" w:rsidRDefault="00E921A2">
      <w:pPr>
        <w:pStyle w:val="NormalIndented"/>
      </w:pPr>
      <w:r w:rsidRPr="00121095">
        <w:t>Definition: This field contains a coded value indicating what search components (e.g., name, birth date, social security number) of the record returned matched the original query where the responding system does not assign numeric match weights or confidence levels. In short, it provides a method for passing a descriptive indication of why a particular record was found.</w:t>
      </w:r>
    </w:p>
    <w:p w14:paraId="4E7DD2BD" w14:textId="77777777" w:rsidR="00E921A2" w:rsidRPr="00121095" w:rsidRDefault="00E921A2">
      <w:pPr>
        <w:pStyle w:val="NormalIndented"/>
      </w:pPr>
      <w:r w:rsidRPr="00121095">
        <w:t xml:space="preserve">.Refer to </w:t>
      </w:r>
      <w:hyperlink r:id="rId23" w:anchor="HL70392" w:history="1">
        <w:r w:rsidRPr="00121095">
          <w:rPr>
            <w:rStyle w:val="ReferenceUserTable"/>
          </w:rPr>
          <w:t xml:space="preserve">User-defined Table 0392 </w:t>
        </w:r>
        <w:r w:rsidR="00514A79">
          <w:rPr>
            <w:rStyle w:val="ReferenceUserTable"/>
          </w:rPr>
          <w:t>–</w:t>
        </w:r>
        <w:r w:rsidRPr="00121095">
          <w:rPr>
            <w:rStyle w:val="ReferenceUserTable"/>
          </w:rPr>
          <w:t xml:space="preserve"> Match reason</w:t>
        </w:r>
      </w:hyperlink>
      <w:r w:rsidRPr="002023B3">
        <w:rPr>
          <w:rStyle w:val="ReferenceUserTable"/>
          <w:i w:val="0"/>
        </w:rPr>
        <w:t xml:space="preserve"> </w:t>
      </w:r>
      <w:r w:rsidRPr="002023B3">
        <w:t>in Chapter 2C, Code Tables,</w:t>
      </w:r>
      <w:r>
        <w:rPr>
          <w:i/>
        </w:rPr>
        <w:t xml:space="preserve"> </w:t>
      </w:r>
      <w:r w:rsidRPr="00121095">
        <w:t>for suggested values.</w:t>
      </w:r>
    </w:p>
    <w:p w14:paraId="4C0A88EE" w14:textId="77777777" w:rsidR="00E921A2" w:rsidRPr="00121095" w:rsidRDefault="00E921A2">
      <w:pPr>
        <w:pStyle w:val="Heading4"/>
      </w:pPr>
      <w:bookmarkStart w:id="431" w:name="_Toc495483583"/>
      <w:bookmarkStart w:id="432" w:name="_Toc24273804"/>
      <w:r w:rsidRPr="00121095">
        <w:t>QRI-3   Algorithm Descriptor   (CWE)   01438</w:t>
      </w:r>
      <w:bookmarkEnd w:id="431"/>
      <w:bookmarkEnd w:id="432"/>
      <w:r w:rsidRPr="00121095">
        <w:t xml:space="preserve"> </w:t>
      </w:r>
      <w:r w:rsidR="00BF2FE6" w:rsidRPr="00121095">
        <w:fldChar w:fldCharType="begin"/>
      </w:r>
      <w:r w:rsidRPr="00121095">
        <w:instrText xml:space="preserve"> XE "Algorithm descriptor" </w:instrText>
      </w:r>
      <w:r w:rsidR="00BF2FE6" w:rsidRPr="00121095">
        <w:fldChar w:fldCharType="end"/>
      </w:r>
    </w:p>
    <w:p w14:paraId="4B33FE5B" w14:textId="77777777" w:rsidR="00E921A2" w:rsidRPr="00121095" w:rsidRDefault="00E921A2" w:rsidP="00BF5311">
      <w:pPr>
        <w:pStyle w:val="Components"/>
        <w:rPr>
          <w:noProof/>
        </w:rPr>
      </w:pPr>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B1D87B" w14:textId="77777777" w:rsidR="00E921A2" w:rsidRPr="00121095" w:rsidRDefault="00E921A2">
      <w:pPr>
        <w:pStyle w:val="NormalIndented"/>
      </w:pPr>
      <w:r w:rsidRPr="00121095">
        <w:t xml:space="preserve">Definition: This field contains a text value indicating the name or identity of the specific search algorithm to which the </w:t>
      </w:r>
      <w:r w:rsidRPr="00121095">
        <w:rPr>
          <w:rStyle w:val="ReferenceAttribute"/>
        </w:rPr>
        <w:t>RCP-5 Search confidence threshold</w:t>
      </w:r>
      <w:r w:rsidRPr="00121095">
        <w:t xml:space="preserve"> and the </w:t>
      </w:r>
      <w:r w:rsidRPr="00121095">
        <w:rPr>
          <w:rStyle w:val="ReferenceAttribute"/>
        </w:rPr>
        <w:t>QRI-1 Candidate confidence</w:t>
      </w:r>
      <w:r w:rsidRPr="00121095">
        <w:t xml:space="preserve"> refer. Note that there are sometimes significant differences among the algorithms in their numeric scales (e.g., one is 0-100, another might be 10 – 20) as well as their meanings of the same value (two algorithms with an 80% match might not return the same records). Refer to </w:t>
      </w:r>
      <w:hyperlink r:id="rId24" w:anchor="HL70393" w:history="1">
        <w:r w:rsidRPr="00121095">
          <w:rPr>
            <w:rStyle w:val="ReferenceUserTable"/>
          </w:rPr>
          <w:t xml:space="preserve">User-defined Table 0393 </w:t>
        </w:r>
        <w:r w:rsidR="00514A79">
          <w:rPr>
            <w:rStyle w:val="ReferenceUserTable"/>
          </w:rPr>
          <w:t>–</w:t>
        </w:r>
        <w:r w:rsidRPr="00121095">
          <w:rPr>
            <w:rStyle w:val="ReferenceUserTable"/>
          </w:rPr>
          <w:t xml:space="preserve"> Match algorithms</w:t>
        </w:r>
      </w:hyperlink>
      <w:r w:rsidRPr="00121095">
        <w:rPr>
          <w:i/>
        </w:rPr>
        <w:t xml:space="preserve"> </w:t>
      </w:r>
      <w:r>
        <w:t>in Chapter 2C, Code Tables, f</w:t>
      </w:r>
      <w:r w:rsidRPr="00121095">
        <w:t>or suggested values.</w:t>
      </w:r>
    </w:p>
    <w:p w14:paraId="55CA9DFB" w14:textId="77777777" w:rsidR="00E921A2" w:rsidRPr="00121095" w:rsidRDefault="00E921A2">
      <w:pPr>
        <w:pStyle w:val="NormalIndented"/>
      </w:pPr>
      <w:r w:rsidRPr="00121095">
        <w:t>Example: |MATCHWARE_1.2^^HL70393| or |LINKSOFT_2.01^^HL70393|</w:t>
      </w:r>
    </w:p>
    <w:p w14:paraId="591B81F8" w14:textId="77777777" w:rsidR="00E921A2" w:rsidRPr="00121095" w:rsidRDefault="00E921A2">
      <w:pPr>
        <w:pStyle w:val="NormalIndented"/>
      </w:pPr>
      <w:r w:rsidRPr="00121095">
        <w:t>One use of this optional field is in Patient Look-up transactions where the searching system employs a numeric algorithm for determining potential matches to patient/person look-ups.</w:t>
      </w:r>
    </w:p>
    <w:p w14:paraId="0F55F47E" w14:textId="77777777" w:rsidR="00E921A2" w:rsidRPr="00121095" w:rsidRDefault="00E921A2">
      <w:pPr>
        <w:pStyle w:val="Heading3"/>
      </w:pPr>
      <w:bookmarkStart w:id="433" w:name="_Ref465674040"/>
      <w:bookmarkStart w:id="434" w:name="_Toc495483584"/>
      <w:bookmarkStart w:id="435" w:name="_Toc24273805"/>
      <w:bookmarkStart w:id="436" w:name="_Toc41280988"/>
      <w:bookmarkStart w:id="437" w:name="_Toc43004350"/>
      <w:bookmarkStart w:id="438" w:name="_Toc148083081"/>
      <w:r w:rsidRPr="00121095">
        <w:t xml:space="preserve">RCP – </w:t>
      </w:r>
      <w:r w:rsidR="00CA71B4">
        <w:t>R</w:t>
      </w:r>
      <w:r w:rsidRPr="00121095">
        <w:t xml:space="preserve">esponse </w:t>
      </w:r>
      <w:r w:rsidR="00CA71B4">
        <w:t>C</w:t>
      </w:r>
      <w:r w:rsidRPr="00121095">
        <w:t xml:space="preserve">ontrol </w:t>
      </w:r>
      <w:r w:rsidR="00CA71B4">
        <w:t>P</w:t>
      </w:r>
      <w:r w:rsidRPr="00121095">
        <w:t>arameter segment</w:t>
      </w:r>
      <w:bookmarkEnd w:id="433"/>
      <w:bookmarkEnd w:id="434"/>
      <w:bookmarkEnd w:id="435"/>
      <w:bookmarkEnd w:id="436"/>
      <w:bookmarkEnd w:id="437"/>
      <w:bookmarkEnd w:id="438"/>
      <w:r w:rsidRPr="00121095">
        <w:t xml:space="preserve"> </w:t>
      </w:r>
      <w:r w:rsidR="00BF2FE6" w:rsidRPr="00121095">
        <w:fldChar w:fldCharType="begin"/>
      </w:r>
      <w:r w:rsidRPr="00121095">
        <w:instrText xml:space="preserve"> XE "RCP" </w:instrText>
      </w:r>
      <w:r w:rsidR="00BF2FE6" w:rsidRPr="00121095">
        <w:fldChar w:fldCharType="end"/>
      </w:r>
      <w:r w:rsidR="00BF2FE6" w:rsidRPr="00121095">
        <w:fldChar w:fldCharType="begin"/>
      </w:r>
      <w:r w:rsidRPr="00121095">
        <w:instrText xml:space="preserve"> XE "Segments:RCP" </w:instrText>
      </w:r>
      <w:r w:rsidR="00BF2FE6" w:rsidRPr="00121095">
        <w:fldChar w:fldCharType="end"/>
      </w:r>
    </w:p>
    <w:p w14:paraId="6F9140BD" w14:textId="77777777" w:rsidR="00E921A2" w:rsidRPr="00121095" w:rsidRDefault="00E921A2">
      <w:pPr>
        <w:pStyle w:val="NormalIndented"/>
      </w:pPr>
      <w:r w:rsidRPr="00121095">
        <w:t>The RCP segment is used to restrict the amount of data that should be returned in response to query.</w:t>
      </w:r>
    </w:p>
    <w:p w14:paraId="326D90FE" w14:textId="77777777" w:rsidR="00E921A2" w:rsidRPr="00121095" w:rsidRDefault="00E921A2">
      <w:pPr>
        <w:pStyle w:val="AttributeTableCaption"/>
      </w:pPr>
      <w:r w:rsidRPr="00121095">
        <w:t>HL7 Attribute Table – RCP</w:t>
      </w:r>
      <w:bookmarkStart w:id="439" w:name="RCP"/>
      <w:bookmarkEnd w:id="439"/>
      <w:r w:rsidRPr="00121095">
        <w:t xml:space="preserve"> – Response Control Parameter</w:t>
      </w:r>
      <w:r w:rsidR="00BF2FE6" w:rsidRPr="00121095">
        <w:fldChar w:fldCharType="begin"/>
      </w:r>
      <w:r w:rsidRPr="00121095">
        <w:instrText xml:space="preserve"> XE "HL7 Attribute Table </w:instrText>
      </w:r>
      <w:r w:rsidR="00514A79">
        <w:instrText>–</w:instrText>
      </w:r>
      <w:r w:rsidRPr="00121095">
        <w:instrText xml:space="preserve"> RCP"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31BBBEEF"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30601D5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72526DDE"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5F4DC0A1"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44E3B861"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6F253D8C"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02B71BAC"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45AD5A0B"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2664398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6E00DA18" w14:textId="77777777" w:rsidR="00E921A2" w:rsidRPr="00121095" w:rsidRDefault="00E921A2">
            <w:pPr>
              <w:pStyle w:val="AttributeTableHeader"/>
              <w:jc w:val="left"/>
            </w:pPr>
            <w:r w:rsidRPr="00121095">
              <w:t>ELEMENT NAME</w:t>
            </w:r>
          </w:p>
        </w:tc>
      </w:tr>
      <w:tr w:rsidR="00E50DB9" w:rsidRPr="00E921A2" w14:paraId="4D0ABF6C"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0A98A62D"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1D2BCD8A" w14:textId="77777777" w:rsidR="00E921A2" w:rsidRPr="00121095" w:rsidRDefault="00E921A2">
            <w:pPr>
              <w:pStyle w:val="AttributeTableBody"/>
            </w:pPr>
            <w:r w:rsidRPr="00121095">
              <w:t>1..1</w:t>
            </w:r>
          </w:p>
        </w:tc>
        <w:tc>
          <w:tcPr>
            <w:tcW w:w="720" w:type="dxa"/>
            <w:tcBorders>
              <w:top w:val="single" w:sz="4" w:space="0" w:color="auto"/>
              <w:left w:val="nil"/>
              <w:bottom w:val="dotted" w:sz="4" w:space="0" w:color="auto"/>
              <w:right w:val="nil"/>
            </w:tcBorders>
            <w:shd w:val="clear" w:color="auto" w:fill="FFFFFF"/>
          </w:tcPr>
          <w:p w14:paraId="3478DBA9" w14:textId="77777777" w:rsidR="00E921A2" w:rsidRPr="00121095" w:rsidRDefault="00E921A2">
            <w:pPr>
              <w:pStyle w:val="AttributeTableBody"/>
            </w:pPr>
          </w:p>
        </w:tc>
        <w:tc>
          <w:tcPr>
            <w:tcW w:w="648" w:type="dxa"/>
            <w:tcBorders>
              <w:top w:val="single" w:sz="4" w:space="0" w:color="auto"/>
              <w:left w:val="nil"/>
              <w:bottom w:val="dotted" w:sz="4" w:space="0" w:color="auto"/>
              <w:right w:val="nil"/>
            </w:tcBorders>
            <w:shd w:val="clear" w:color="auto" w:fill="FFFFFF"/>
          </w:tcPr>
          <w:p w14:paraId="1B8FA289" w14:textId="77777777" w:rsidR="00E921A2" w:rsidRPr="00121095" w:rsidRDefault="00E921A2">
            <w:pPr>
              <w:pStyle w:val="AttributeTableBody"/>
            </w:pPr>
            <w:r w:rsidRPr="00121095">
              <w:t>ID</w:t>
            </w:r>
          </w:p>
        </w:tc>
        <w:tc>
          <w:tcPr>
            <w:tcW w:w="648" w:type="dxa"/>
            <w:tcBorders>
              <w:top w:val="single" w:sz="4" w:space="0" w:color="auto"/>
              <w:left w:val="nil"/>
              <w:bottom w:val="dotted" w:sz="4" w:space="0" w:color="auto"/>
              <w:right w:val="nil"/>
            </w:tcBorders>
            <w:shd w:val="clear" w:color="auto" w:fill="FFFFFF"/>
          </w:tcPr>
          <w:p w14:paraId="705B27D3" w14:textId="77777777" w:rsidR="00E921A2" w:rsidRPr="00121095" w:rsidRDefault="00E921A2">
            <w:pPr>
              <w:pStyle w:val="AttributeTableBody"/>
            </w:pPr>
            <w:r w:rsidRPr="00121095">
              <w:t>O</w:t>
            </w:r>
          </w:p>
        </w:tc>
        <w:tc>
          <w:tcPr>
            <w:tcW w:w="648" w:type="dxa"/>
            <w:tcBorders>
              <w:top w:val="single" w:sz="4" w:space="0" w:color="auto"/>
              <w:left w:val="nil"/>
              <w:bottom w:val="dotted" w:sz="4" w:space="0" w:color="auto"/>
              <w:right w:val="nil"/>
            </w:tcBorders>
            <w:shd w:val="clear" w:color="auto" w:fill="FFFFFF"/>
          </w:tcPr>
          <w:p w14:paraId="7413C37C"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53F5360" w14:textId="77777777" w:rsidR="00E921A2" w:rsidRPr="00121095" w:rsidRDefault="00000000">
            <w:pPr>
              <w:pStyle w:val="AttributeTableBody"/>
              <w:rPr>
                <w:rStyle w:val="HyperlinkTable"/>
              </w:rPr>
            </w:pPr>
            <w:hyperlink r:id="rId25" w:anchor="HL70091" w:history="1">
              <w:r w:rsidR="00E921A2" w:rsidRPr="00121095">
                <w:rPr>
                  <w:rStyle w:val="HyperlinkTable"/>
                </w:rPr>
                <w:t>0091</w:t>
              </w:r>
            </w:hyperlink>
          </w:p>
        </w:tc>
        <w:tc>
          <w:tcPr>
            <w:tcW w:w="720" w:type="dxa"/>
            <w:tcBorders>
              <w:top w:val="single" w:sz="4" w:space="0" w:color="auto"/>
              <w:left w:val="nil"/>
              <w:bottom w:val="dotted" w:sz="4" w:space="0" w:color="auto"/>
              <w:right w:val="nil"/>
            </w:tcBorders>
            <w:shd w:val="clear" w:color="auto" w:fill="FFFFFF"/>
          </w:tcPr>
          <w:p w14:paraId="596E4FEF" w14:textId="77777777" w:rsidR="00E921A2" w:rsidRPr="00121095" w:rsidRDefault="00E921A2">
            <w:pPr>
              <w:pStyle w:val="AttributeTableBody"/>
            </w:pPr>
            <w:r w:rsidRPr="00121095">
              <w:t>00027</w:t>
            </w:r>
          </w:p>
        </w:tc>
        <w:tc>
          <w:tcPr>
            <w:tcW w:w="3888" w:type="dxa"/>
            <w:tcBorders>
              <w:top w:val="single" w:sz="4" w:space="0" w:color="auto"/>
              <w:left w:val="nil"/>
              <w:bottom w:val="dotted" w:sz="4" w:space="0" w:color="auto"/>
              <w:right w:val="nil"/>
            </w:tcBorders>
            <w:shd w:val="clear" w:color="auto" w:fill="FFFFFF"/>
          </w:tcPr>
          <w:p w14:paraId="77FD574B" w14:textId="77777777" w:rsidR="00E921A2" w:rsidRPr="00121095" w:rsidRDefault="00E921A2">
            <w:pPr>
              <w:pStyle w:val="AttributeTableBody"/>
              <w:jc w:val="left"/>
            </w:pPr>
            <w:r w:rsidRPr="00121095">
              <w:t>Query Priority</w:t>
            </w:r>
          </w:p>
        </w:tc>
      </w:tr>
      <w:tr w:rsidR="00E50DB9" w:rsidRPr="00E921A2" w14:paraId="79B0E76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305E70B8" w14:textId="77777777" w:rsidR="00E921A2" w:rsidRPr="00121095" w:rsidRDefault="00E921A2">
            <w:pPr>
              <w:pStyle w:val="AttributeTableBody"/>
            </w:pPr>
            <w:r w:rsidRPr="00121095">
              <w:t>2</w:t>
            </w:r>
          </w:p>
        </w:tc>
        <w:tc>
          <w:tcPr>
            <w:tcW w:w="648" w:type="dxa"/>
            <w:tcBorders>
              <w:top w:val="dotted" w:sz="4" w:space="0" w:color="auto"/>
              <w:left w:val="nil"/>
              <w:bottom w:val="dotted" w:sz="4" w:space="0" w:color="auto"/>
              <w:right w:val="nil"/>
            </w:tcBorders>
            <w:shd w:val="clear" w:color="auto" w:fill="FFFFFF"/>
          </w:tcPr>
          <w:p w14:paraId="32171E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BFC1403"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0989C8B" w14:textId="77777777" w:rsidR="00E921A2" w:rsidRPr="00121095" w:rsidRDefault="00E921A2">
            <w:pPr>
              <w:pStyle w:val="AttributeTableBody"/>
            </w:pPr>
            <w:r w:rsidRPr="00121095">
              <w:t>CQ</w:t>
            </w:r>
          </w:p>
        </w:tc>
        <w:tc>
          <w:tcPr>
            <w:tcW w:w="648" w:type="dxa"/>
            <w:tcBorders>
              <w:top w:val="dotted" w:sz="4" w:space="0" w:color="auto"/>
              <w:left w:val="nil"/>
              <w:bottom w:val="dotted" w:sz="4" w:space="0" w:color="auto"/>
              <w:right w:val="nil"/>
            </w:tcBorders>
            <w:shd w:val="clear" w:color="auto" w:fill="FFFFFF"/>
          </w:tcPr>
          <w:p w14:paraId="09BA5817"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CD22ACB"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5C08FAE" w14:textId="77777777" w:rsidR="00E921A2" w:rsidRPr="00121095" w:rsidRDefault="00000000">
            <w:pPr>
              <w:pStyle w:val="AttributeTableBody"/>
              <w:rPr>
                <w:rStyle w:val="HyperlinkTable"/>
              </w:rPr>
            </w:pPr>
            <w:hyperlink r:id="rId26" w:anchor="HL70126" w:history="1">
              <w:r w:rsidR="00E921A2" w:rsidRPr="00121095">
                <w:rPr>
                  <w:rStyle w:val="HyperlinkTable"/>
                </w:rPr>
                <w:t>0126</w:t>
              </w:r>
            </w:hyperlink>
          </w:p>
        </w:tc>
        <w:tc>
          <w:tcPr>
            <w:tcW w:w="720" w:type="dxa"/>
            <w:tcBorders>
              <w:top w:val="dotted" w:sz="4" w:space="0" w:color="auto"/>
              <w:left w:val="nil"/>
              <w:bottom w:val="dotted" w:sz="4" w:space="0" w:color="auto"/>
              <w:right w:val="nil"/>
            </w:tcBorders>
            <w:shd w:val="clear" w:color="auto" w:fill="FFFFFF"/>
          </w:tcPr>
          <w:p w14:paraId="3754C933" w14:textId="77777777" w:rsidR="00E921A2" w:rsidRPr="00121095" w:rsidRDefault="00E921A2">
            <w:pPr>
              <w:pStyle w:val="AttributeTableBody"/>
            </w:pPr>
            <w:r w:rsidRPr="00121095">
              <w:t>00031</w:t>
            </w:r>
          </w:p>
        </w:tc>
        <w:tc>
          <w:tcPr>
            <w:tcW w:w="3888" w:type="dxa"/>
            <w:tcBorders>
              <w:top w:val="dotted" w:sz="4" w:space="0" w:color="auto"/>
              <w:left w:val="nil"/>
              <w:bottom w:val="dotted" w:sz="4" w:space="0" w:color="auto"/>
              <w:right w:val="nil"/>
            </w:tcBorders>
            <w:shd w:val="clear" w:color="auto" w:fill="FFFFFF"/>
          </w:tcPr>
          <w:p w14:paraId="4AB76BD7" w14:textId="77777777" w:rsidR="00E921A2" w:rsidRPr="00121095" w:rsidRDefault="00E921A2">
            <w:pPr>
              <w:pStyle w:val="AttributeTableBody"/>
              <w:jc w:val="left"/>
            </w:pPr>
            <w:r w:rsidRPr="00121095">
              <w:t>Quantity Limited Request</w:t>
            </w:r>
          </w:p>
        </w:tc>
      </w:tr>
      <w:tr w:rsidR="00E50DB9" w:rsidRPr="00E921A2" w14:paraId="6E7F921C"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12AB3603" w14:textId="77777777" w:rsidR="00E921A2" w:rsidRPr="00121095" w:rsidRDefault="00E921A2">
            <w:pPr>
              <w:pStyle w:val="AttributeTableBody"/>
            </w:pPr>
            <w:r w:rsidRPr="00121095">
              <w:lastRenderedPageBreak/>
              <w:t>3</w:t>
            </w:r>
          </w:p>
        </w:tc>
        <w:tc>
          <w:tcPr>
            <w:tcW w:w="648" w:type="dxa"/>
            <w:tcBorders>
              <w:top w:val="dotted" w:sz="4" w:space="0" w:color="auto"/>
              <w:left w:val="nil"/>
              <w:bottom w:val="dotted" w:sz="4" w:space="0" w:color="auto"/>
              <w:right w:val="nil"/>
            </w:tcBorders>
            <w:shd w:val="clear" w:color="auto" w:fill="FFFFFF"/>
          </w:tcPr>
          <w:p w14:paraId="4D43DCD8"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F7C1672"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675F44D" w14:textId="77777777" w:rsidR="00E921A2" w:rsidRPr="00121095" w:rsidRDefault="00E921A2">
            <w:pPr>
              <w:pStyle w:val="AttributeTableBody"/>
            </w:pPr>
            <w:r w:rsidRPr="00121095">
              <w:t>CNE</w:t>
            </w:r>
          </w:p>
        </w:tc>
        <w:tc>
          <w:tcPr>
            <w:tcW w:w="648" w:type="dxa"/>
            <w:tcBorders>
              <w:top w:val="dotted" w:sz="4" w:space="0" w:color="auto"/>
              <w:left w:val="nil"/>
              <w:bottom w:val="dotted" w:sz="4" w:space="0" w:color="auto"/>
              <w:right w:val="nil"/>
            </w:tcBorders>
            <w:shd w:val="clear" w:color="auto" w:fill="FFFFFF"/>
          </w:tcPr>
          <w:p w14:paraId="4629DC2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4EEEB3A1"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366E18EE" w14:textId="77777777" w:rsidR="00E921A2" w:rsidRPr="00121095" w:rsidRDefault="00000000">
            <w:pPr>
              <w:pStyle w:val="AttributeTableBody"/>
              <w:rPr>
                <w:rStyle w:val="HyperlinkTable"/>
              </w:rPr>
            </w:pPr>
            <w:hyperlink r:id="rId27" w:anchor="HL70394" w:history="1">
              <w:r w:rsidR="00E921A2" w:rsidRPr="00121095">
                <w:rPr>
                  <w:rStyle w:val="HyperlinkTable"/>
                </w:rPr>
                <w:t>0394</w:t>
              </w:r>
            </w:hyperlink>
          </w:p>
        </w:tc>
        <w:tc>
          <w:tcPr>
            <w:tcW w:w="720" w:type="dxa"/>
            <w:tcBorders>
              <w:top w:val="dotted" w:sz="4" w:space="0" w:color="auto"/>
              <w:left w:val="nil"/>
              <w:bottom w:val="dotted" w:sz="4" w:space="0" w:color="auto"/>
              <w:right w:val="nil"/>
            </w:tcBorders>
            <w:shd w:val="clear" w:color="auto" w:fill="FFFFFF"/>
          </w:tcPr>
          <w:p w14:paraId="38BF3C73" w14:textId="77777777" w:rsidR="00E921A2" w:rsidRPr="00121095" w:rsidRDefault="00E921A2">
            <w:pPr>
              <w:pStyle w:val="AttributeTableBody"/>
            </w:pPr>
            <w:r w:rsidRPr="00121095">
              <w:t>01440</w:t>
            </w:r>
          </w:p>
        </w:tc>
        <w:tc>
          <w:tcPr>
            <w:tcW w:w="3888" w:type="dxa"/>
            <w:tcBorders>
              <w:top w:val="dotted" w:sz="4" w:space="0" w:color="auto"/>
              <w:left w:val="nil"/>
              <w:bottom w:val="dotted" w:sz="4" w:space="0" w:color="auto"/>
              <w:right w:val="nil"/>
            </w:tcBorders>
            <w:shd w:val="clear" w:color="auto" w:fill="FFFFFF"/>
          </w:tcPr>
          <w:p w14:paraId="1B7EE763" w14:textId="77777777" w:rsidR="00E921A2" w:rsidRPr="00121095" w:rsidRDefault="00E921A2">
            <w:pPr>
              <w:pStyle w:val="AttributeTableBody"/>
              <w:jc w:val="left"/>
            </w:pPr>
            <w:r w:rsidRPr="00121095">
              <w:t>Response Modality</w:t>
            </w:r>
          </w:p>
        </w:tc>
      </w:tr>
      <w:tr w:rsidR="00E50DB9" w:rsidRPr="00E921A2" w14:paraId="32D0494E"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2F153183" w14:textId="77777777" w:rsidR="00E921A2" w:rsidRPr="00121095" w:rsidRDefault="00E921A2">
            <w:pPr>
              <w:pStyle w:val="AttributeTableBody"/>
            </w:pPr>
            <w:r w:rsidRPr="00121095">
              <w:t>4</w:t>
            </w:r>
          </w:p>
        </w:tc>
        <w:tc>
          <w:tcPr>
            <w:tcW w:w="648" w:type="dxa"/>
            <w:tcBorders>
              <w:top w:val="dotted" w:sz="4" w:space="0" w:color="auto"/>
              <w:left w:val="nil"/>
              <w:bottom w:val="dotted" w:sz="4" w:space="0" w:color="auto"/>
              <w:right w:val="nil"/>
            </w:tcBorders>
            <w:shd w:val="clear" w:color="auto" w:fill="FFFFFF"/>
          </w:tcPr>
          <w:p w14:paraId="5B193373"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70D799D7"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1A35CFDC" w14:textId="77777777" w:rsidR="00E921A2" w:rsidRPr="00121095" w:rsidRDefault="00E921A2">
            <w:pPr>
              <w:pStyle w:val="AttributeTableBody"/>
            </w:pPr>
            <w:r w:rsidRPr="00121095">
              <w:t>DTM</w:t>
            </w:r>
          </w:p>
        </w:tc>
        <w:tc>
          <w:tcPr>
            <w:tcW w:w="648" w:type="dxa"/>
            <w:tcBorders>
              <w:top w:val="dotted" w:sz="4" w:space="0" w:color="auto"/>
              <w:left w:val="nil"/>
              <w:bottom w:val="dotted" w:sz="4" w:space="0" w:color="auto"/>
              <w:right w:val="nil"/>
            </w:tcBorders>
            <w:shd w:val="clear" w:color="auto" w:fill="FFFFFF"/>
          </w:tcPr>
          <w:p w14:paraId="1D73DD0D" w14:textId="77777777" w:rsidR="00E921A2" w:rsidRPr="00121095" w:rsidRDefault="00E921A2">
            <w:pPr>
              <w:pStyle w:val="AttributeTableBody"/>
            </w:pPr>
            <w:r w:rsidRPr="00121095">
              <w:t>C</w:t>
            </w:r>
          </w:p>
        </w:tc>
        <w:tc>
          <w:tcPr>
            <w:tcW w:w="648" w:type="dxa"/>
            <w:tcBorders>
              <w:top w:val="dotted" w:sz="4" w:space="0" w:color="auto"/>
              <w:left w:val="nil"/>
              <w:bottom w:val="dotted" w:sz="4" w:space="0" w:color="auto"/>
              <w:right w:val="nil"/>
            </w:tcBorders>
            <w:shd w:val="clear" w:color="auto" w:fill="FFFFFF"/>
          </w:tcPr>
          <w:p w14:paraId="00F4030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2C2606EE"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49E49FF2" w14:textId="77777777" w:rsidR="00E921A2" w:rsidRPr="00121095" w:rsidRDefault="00E921A2">
            <w:pPr>
              <w:pStyle w:val="AttributeTableBody"/>
            </w:pPr>
            <w:r w:rsidRPr="00121095">
              <w:t>01441</w:t>
            </w:r>
          </w:p>
        </w:tc>
        <w:tc>
          <w:tcPr>
            <w:tcW w:w="3888" w:type="dxa"/>
            <w:tcBorders>
              <w:top w:val="dotted" w:sz="4" w:space="0" w:color="auto"/>
              <w:left w:val="nil"/>
              <w:bottom w:val="dotted" w:sz="4" w:space="0" w:color="auto"/>
              <w:right w:val="nil"/>
            </w:tcBorders>
            <w:shd w:val="clear" w:color="auto" w:fill="FFFFFF"/>
          </w:tcPr>
          <w:p w14:paraId="62D8D0D4" w14:textId="77777777" w:rsidR="00E921A2" w:rsidRPr="00121095" w:rsidRDefault="00E921A2">
            <w:pPr>
              <w:pStyle w:val="AttributeTableBody"/>
              <w:jc w:val="left"/>
            </w:pPr>
            <w:r w:rsidRPr="00121095">
              <w:t>Execution and Delivery Time</w:t>
            </w:r>
          </w:p>
        </w:tc>
      </w:tr>
      <w:tr w:rsidR="00E50DB9" w:rsidRPr="00E921A2" w14:paraId="537578AD"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7B990B93" w14:textId="77777777" w:rsidR="00E921A2" w:rsidRPr="00121095" w:rsidRDefault="00E921A2">
            <w:pPr>
              <w:pStyle w:val="AttributeTableBody"/>
            </w:pPr>
            <w:r w:rsidRPr="00121095">
              <w:t>5</w:t>
            </w:r>
          </w:p>
        </w:tc>
        <w:tc>
          <w:tcPr>
            <w:tcW w:w="648" w:type="dxa"/>
            <w:tcBorders>
              <w:top w:val="dotted" w:sz="4" w:space="0" w:color="auto"/>
              <w:left w:val="nil"/>
              <w:bottom w:val="dotted" w:sz="4" w:space="0" w:color="auto"/>
              <w:right w:val="nil"/>
            </w:tcBorders>
            <w:shd w:val="clear" w:color="auto" w:fill="FFFFFF"/>
          </w:tcPr>
          <w:p w14:paraId="395E093A" w14:textId="77777777" w:rsidR="00E921A2" w:rsidRPr="00121095" w:rsidRDefault="00E921A2">
            <w:pPr>
              <w:pStyle w:val="AttributeTableBody"/>
            </w:pPr>
            <w:r w:rsidRPr="00121095">
              <w:t>1..1</w:t>
            </w:r>
          </w:p>
        </w:tc>
        <w:tc>
          <w:tcPr>
            <w:tcW w:w="720" w:type="dxa"/>
            <w:tcBorders>
              <w:top w:val="dotted" w:sz="4" w:space="0" w:color="auto"/>
              <w:left w:val="nil"/>
              <w:bottom w:val="dotted" w:sz="4" w:space="0" w:color="auto"/>
              <w:right w:val="nil"/>
            </w:tcBorders>
            <w:shd w:val="clear" w:color="auto" w:fill="FFFFFF"/>
          </w:tcPr>
          <w:p w14:paraId="6794D59A"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53D3657D" w14:textId="77777777" w:rsidR="00E921A2" w:rsidRPr="00121095" w:rsidRDefault="00E921A2">
            <w:pPr>
              <w:pStyle w:val="AttributeTableBody"/>
            </w:pPr>
            <w:r w:rsidRPr="00121095">
              <w:t>ID</w:t>
            </w:r>
          </w:p>
        </w:tc>
        <w:tc>
          <w:tcPr>
            <w:tcW w:w="648" w:type="dxa"/>
            <w:tcBorders>
              <w:top w:val="dotted" w:sz="4" w:space="0" w:color="auto"/>
              <w:left w:val="nil"/>
              <w:bottom w:val="dotted" w:sz="4" w:space="0" w:color="auto"/>
              <w:right w:val="nil"/>
            </w:tcBorders>
            <w:shd w:val="clear" w:color="auto" w:fill="FFFFFF"/>
          </w:tcPr>
          <w:p w14:paraId="6FE93F81"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6236228F"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51D8BAF7" w14:textId="77777777" w:rsidR="00E921A2" w:rsidRPr="00121095" w:rsidRDefault="00000000">
            <w:pPr>
              <w:pStyle w:val="AttributeTableBody"/>
              <w:rPr>
                <w:rStyle w:val="HyperlinkTable"/>
              </w:rPr>
            </w:pPr>
            <w:hyperlink r:id="rId28" w:anchor="HL70395" w:history="1">
              <w:r w:rsidR="00E921A2" w:rsidRPr="00121095">
                <w:rPr>
                  <w:rStyle w:val="HyperlinkTable"/>
                </w:rPr>
                <w:t>0395</w:t>
              </w:r>
            </w:hyperlink>
          </w:p>
        </w:tc>
        <w:tc>
          <w:tcPr>
            <w:tcW w:w="720" w:type="dxa"/>
            <w:tcBorders>
              <w:top w:val="dotted" w:sz="4" w:space="0" w:color="auto"/>
              <w:left w:val="nil"/>
              <w:bottom w:val="dotted" w:sz="4" w:space="0" w:color="auto"/>
              <w:right w:val="nil"/>
            </w:tcBorders>
            <w:shd w:val="clear" w:color="auto" w:fill="FFFFFF"/>
          </w:tcPr>
          <w:p w14:paraId="0289689B" w14:textId="77777777" w:rsidR="00E921A2" w:rsidRPr="00121095" w:rsidRDefault="00E921A2">
            <w:pPr>
              <w:pStyle w:val="AttributeTableBody"/>
            </w:pPr>
            <w:r w:rsidRPr="00121095">
              <w:t>01443</w:t>
            </w:r>
          </w:p>
        </w:tc>
        <w:tc>
          <w:tcPr>
            <w:tcW w:w="3888" w:type="dxa"/>
            <w:tcBorders>
              <w:top w:val="dotted" w:sz="4" w:space="0" w:color="auto"/>
              <w:left w:val="nil"/>
              <w:bottom w:val="dotted" w:sz="4" w:space="0" w:color="auto"/>
              <w:right w:val="nil"/>
            </w:tcBorders>
            <w:shd w:val="clear" w:color="auto" w:fill="FFFFFF"/>
          </w:tcPr>
          <w:p w14:paraId="6C7EB1BC" w14:textId="77777777" w:rsidR="00E921A2" w:rsidRPr="00121095" w:rsidRDefault="00E921A2">
            <w:pPr>
              <w:pStyle w:val="AttributeTableBody"/>
              <w:jc w:val="left"/>
            </w:pPr>
            <w:r w:rsidRPr="00121095">
              <w:t>Modify Indicator</w:t>
            </w:r>
          </w:p>
        </w:tc>
      </w:tr>
      <w:tr w:rsidR="00E50DB9" w:rsidRPr="00E921A2" w14:paraId="3363CFB2" w14:textId="77777777" w:rsidTr="00E50DB9">
        <w:trPr>
          <w:jc w:val="center"/>
        </w:trPr>
        <w:tc>
          <w:tcPr>
            <w:tcW w:w="648" w:type="dxa"/>
            <w:tcBorders>
              <w:top w:val="dotted" w:sz="4" w:space="0" w:color="auto"/>
              <w:left w:val="nil"/>
              <w:bottom w:val="dotted" w:sz="4" w:space="0" w:color="auto"/>
              <w:right w:val="nil"/>
            </w:tcBorders>
            <w:shd w:val="clear" w:color="auto" w:fill="FFFFFF"/>
          </w:tcPr>
          <w:p w14:paraId="5CA36DAC" w14:textId="77777777" w:rsidR="00E921A2" w:rsidRPr="00121095" w:rsidRDefault="00E921A2">
            <w:pPr>
              <w:pStyle w:val="AttributeTableBody"/>
            </w:pPr>
            <w:r w:rsidRPr="00121095">
              <w:t>6</w:t>
            </w:r>
          </w:p>
        </w:tc>
        <w:tc>
          <w:tcPr>
            <w:tcW w:w="648" w:type="dxa"/>
            <w:tcBorders>
              <w:top w:val="dotted" w:sz="4" w:space="0" w:color="auto"/>
              <w:left w:val="nil"/>
              <w:bottom w:val="dotted" w:sz="4" w:space="0" w:color="auto"/>
              <w:right w:val="nil"/>
            </w:tcBorders>
            <w:shd w:val="clear" w:color="auto" w:fill="FFFFFF"/>
          </w:tcPr>
          <w:p w14:paraId="04B33DC0"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6B548F31" w14:textId="77777777" w:rsidR="00E921A2" w:rsidRPr="00121095" w:rsidRDefault="00E921A2">
            <w:pPr>
              <w:pStyle w:val="AttributeTableBody"/>
            </w:pPr>
          </w:p>
        </w:tc>
        <w:tc>
          <w:tcPr>
            <w:tcW w:w="648" w:type="dxa"/>
            <w:tcBorders>
              <w:top w:val="dotted" w:sz="4" w:space="0" w:color="auto"/>
              <w:left w:val="nil"/>
              <w:bottom w:val="dotted" w:sz="4" w:space="0" w:color="auto"/>
              <w:right w:val="nil"/>
            </w:tcBorders>
            <w:shd w:val="clear" w:color="auto" w:fill="FFFFFF"/>
          </w:tcPr>
          <w:p w14:paraId="26063D98" w14:textId="77777777" w:rsidR="00E921A2" w:rsidRPr="00121095" w:rsidRDefault="00E921A2">
            <w:pPr>
              <w:pStyle w:val="AttributeTableBody"/>
            </w:pPr>
            <w:r w:rsidRPr="00121095">
              <w:t>SRT</w:t>
            </w:r>
          </w:p>
        </w:tc>
        <w:tc>
          <w:tcPr>
            <w:tcW w:w="648" w:type="dxa"/>
            <w:tcBorders>
              <w:top w:val="dotted" w:sz="4" w:space="0" w:color="auto"/>
              <w:left w:val="nil"/>
              <w:bottom w:val="dotted" w:sz="4" w:space="0" w:color="auto"/>
              <w:right w:val="nil"/>
            </w:tcBorders>
            <w:shd w:val="clear" w:color="auto" w:fill="FFFFFF"/>
          </w:tcPr>
          <w:p w14:paraId="5875AE2F" w14:textId="77777777" w:rsidR="00E921A2" w:rsidRPr="00121095" w:rsidRDefault="00E921A2">
            <w:pPr>
              <w:pStyle w:val="AttributeTableBody"/>
            </w:pPr>
            <w:r w:rsidRPr="00121095">
              <w:t>O</w:t>
            </w:r>
          </w:p>
        </w:tc>
        <w:tc>
          <w:tcPr>
            <w:tcW w:w="648" w:type="dxa"/>
            <w:tcBorders>
              <w:top w:val="dotted" w:sz="4" w:space="0" w:color="auto"/>
              <w:left w:val="nil"/>
              <w:bottom w:val="dotted" w:sz="4" w:space="0" w:color="auto"/>
              <w:right w:val="nil"/>
            </w:tcBorders>
            <w:shd w:val="clear" w:color="auto" w:fill="FFFFFF"/>
          </w:tcPr>
          <w:p w14:paraId="35A8233B" w14:textId="77777777" w:rsidR="00E921A2" w:rsidRPr="00121095" w:rsidRDefault="00E921A2">
            <w:pPr>
              <w:pStyle w:val="AttributeTableBody"/>
            </w:pPr>
            <w:r w:rsidRPr="00121095">
              <w:t>Y</w:t>
            </w:r>
          </w:p>
        </w:tc>
        <w:tc>
          <w:tcPr>
            <w:tcW w:w="720" w:type="dxa"/>
            <w:tcBorders>
              <w:top w:val="dotted" w:sz="4" w:space="0" w:color="auto"/>
              <w:left w:val="nil"/>
              <w:bottom w:val="dotted" w:sz="4" w:space="0" w:color="auto"/>
              <w:right w:val="nil"/>
            </w:tcBorders>
            <w:shd w:val="clear" w:color="auto" w:fill="FFFFFF"/>
          </w:tcPr>
          <w:p w14:paraId="0E5C6654" w14:textId="77777777" w:rsidR="00E921A2" w:rsidRPr="00121095" w:rsidRDefault="00E921A2">
            <w:pPr>
              <w:pStyle w:val="AttributeTableBody"/>
            </w:pPr>
          </w:p>
        </w:tc>
        <w:tc>
          <w:tcPr>
            <w:tcW w:w="720" w:type="dxa"/>
            <w:tcBorders>
              <w:top w:val="dotted" w:sz="4" w:space="0" w:color="auto"/>
              <w:left w:val="nil"/>
              <w:bottom w:val="dotted" w:sz="4" w:space="0" w:color="auto"/>
              <w:right w:val="nil"/>
            </w:tcBorders>
            <w:shd w:val="clear" w:color="auto" w:fill="FFFFFF"/>
          </w:tcPr>
          <w:p w14:paraId="09CE5A78" w14:textId="77777777" w:rsidR="00E921A2" w:rsidRPr="00121095" w:rsidRDefault="00E921A2">
            <w:pPr>
              <w:pStyle w:val="AttributeTableBody"/>
            </w:pPr>
            <w:r w:rsidRPr="00121095">
              <w:t>01624</w:t>
            </w:r>
          </w:p>
        </w:tc>
        <w:tc>
          <w:tcPr>
            <w:tcW w:w="3888" w:type="dxa"/>
            <w:tcBorders>
              <w:top w:val="dotted" w:sz="4" w:space="0" w:color="auto"/>
              <w:left w:val="nil"/>
              <w:bottom w:val="dotted" w:sz="4" w:space="0" w:color="auto"/>
              <w:right w:val="nil"/>
            </w:tcBorders>
            <w:shd w:val="clear" w:color="auto" w:fill="FFFFFF"/>
          </w:tcPr>
          <w:p w14:paraId="4C7158AD" w14:textId="77777777" w:rsidR="00E921A2" w:rsidRPr="00121095" w:rsidRDefault="00E921A2">
            <w:pPr>
              <w:pStyle w:val="AttributeTableBody"/>
              <w:jc w:val="left"/>
            </w:pPr>
            <w:r w:rsidRPr="00121095">
              <w:t>Sort-by Field</w:t>
            </w:r>
          </w:p>
        </w:tc>
      </w:tr>
      <w:tr w:rsidR="00E921A2" w:rsidRPr="00E921A2" w14:paraId="699B3D28"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1723BA41" w14:textId="77777777" w:rsidR="00E921A2" w:rsidRPr="00121095" w:rsidRDefault="00E921A2">
            <w:pPr>
              <w:pStyle w:val="AttributeTableBody"/>
            </w:pPr>
            <w:r w:rsidRPr="00121095">
              <w:t>7</w:t>
            </w:r>
          </w:p>
        </w:tc>
        <w:tc>
          <w:tcPr>
            <w:tcW w:w="648" w:type="dxa"/>
            <w:tcBorders>
              <w:top w:val="dotted" w:sz="4" w:space="0" w:color="auto"/>
              <w:left w:val="nil"/>
              <w:bottom w:val="single" w:sz="4" w:space="0" w:color="auto"/>
              <w:right w:val="nil"/>
            </w:tcBorders>
            <w:shd w:val="clear" w:color="auto" w:fill="FFFFFF"/>
          </w:tcPr>
          <w:p w14:paraId="50AD1A3E" w14:textId="77777777" w:rsidR="00E921A2" w:rsidRPr="00121095" w:rsidRDefault="00E921A2">
            <w:pPr>
              <w:pStyle w:val="AttributeTableBody"/>
            </w:pPr>
            <w:r w:rsidRPr="00121095">
              <w:t>1..256</w:t>
            </w:r>
          </w:p>
        </w:tc>
        <w:tc>
          <w:tcPr>
            <w:tcW w:w="720" w:type="dxa"/>
            <w:tcBorders>
              <w:top w:val="dotted" w:sz="4" w:space="0" w:color="auto"/>
              <w:left w:val="nil"/>
              <w:bottom w:val="single" w:sz="4" w:space="0" w:color="auto"/>
              <w:right w:val="nil"/>
            </w:tcBorders>
            <w:shd w:val="clear" w:color="auto" w:fill="FFFFFF"/>
          </w:tcPr>
          <w:p w14:paraId="1BD49311"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451AC526" w14:textId="77777777" w:rsidR="00E921A2" w:rsidRPr="00121095" w:rsidRDefault="00E921A2">
            <w:pPr>
              <w:pStyle w:val="AttributeTableBody"/>
            </w:pPr>
            <w:r w:rsidRPr="00121095">
              <w:t>ID</w:t>
            </w:r>
          </w:p>
        </w:tc>
        <w:tc>
          <w:tcPr>
            <w:tcW w:w="648" w:type="dxa"/>
            <w:tcBorders>
              <w:top w:val="dotted" w:sz="4" w:space="0" w:color="auto"/>
              <w:left w:val="nil"/>
              <w:bottom w:val="single" w:sz="4" w:space="0" w:color="auto"/>
              <w:right w:val="nil"/>
            </w:tcBorders>
            <w:shd w:val="clear" w:color="auto" w:fill="FFFFFF"/>
          </w:tcPr>
          <w:p w14:paraId="2F0A11B5" w14:textId="77777777" w:rsidR="00E921A2" w:rsidRPr="00121095" w:rsidRDefault="00986413">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30560A7F" w14:textId="77777777" w:rsidR="00E921A2" w:rsidRPr="00121095" w:rsidRDefault="00E921A2">
            <w:pPr>
              <w:pStyle w:val="AttributeTableBody"/>
            </w:pPr>
            <w:r w:rsidRPr="00121095">
              <w:t>Y</w:t>
            </w:r>
          </w:p>
        </w:tc>
        <w:tc>
          <w:tcPr>
            <w:tcW w:w="720" w:type="dxa"/>
            <w:tcBorders>
              <w:top w:val="dotted" w:sz="4" w:space="0" w:color="auto"/>
              <w:left w:val="nil"/>
              <w:bottom w:val="single" w:sz="4" w:space="0" w:color="auto"/>
              <w:right w:val="nil"/>
            </w:tcBorders>
            <w:shd w:val="clear" w:color="auto" w:fill="FFFFFF"/>
          </w:tcPr>
          <w:p w14:paraId="6FDD7763" w14:textId="77777777" w:rsidR="00E921A2" w:rsidRPr="00121095" w:rsidRDefault="00000000">
            <w:pPr>
              <w:pStyle w:val="AttributeTableBody"/>
              <w:rPr>
                <w:rStyle w:val="HyperlinkTable"/>
              </w:rPr>
            </w:pPr>
            <w:hyperlink r:id="rId29" w:anchor="HL70391" w:history="1">
              <w:r w:rsidR="00E921A2" w:rsidRPr="00121095">
                <w:rPr>
                  <w:rStyle w:val="HyperlinkTable"/>
                </w:rPr>
                <w:t>0391</w:t>
              </w:r>
            </w:hyperlink>
          </w:p>
        </w:tc>
        <w:tc>
          <w:tcPr>
            <w:tcW w:w="720" w:type="dxa"/>
            <w:tcBorders>
              <w:top w:val="dotted" w:sz="4" w:space="0" w:color="auto"/>
              <w:left w:val="nil"/>
              <w:bottom w:val="single" w:sz="4" w:space="0" w:color="auto"/>
              <w:right w:val="nil"/>
            </w:tcBorders>
            <w:shd w:val="clear" w:color="auto" w:fill="FFFFFF"/>
          </w:tcPr>
          <w:p w14:paraId="1E39F539" w14:textId="77777777" w:rsidR="00E921A2" w:rsidRPr="00121095" w:rsidRDefault="00E921A2">
            <w:pPr>
              <w:pStyle w:val="AttributeTableBody"/>
            </w:pPr>
            <w:r w:rsidRPr="00121095">
              <w:t>01594</w:t>
            </w:r>
          </w:p>
        </w:tc>
        <w:tc>
          <w:tcPr>
            <w:tcW w:w="3888" w:type="dxa"/>
            <w:tcBorders>
              <w:top w:val="dotted" w:sz="4" w:space="0" w:color="auto"/>
              <w:left w:val="nil"/>
              <w:bottom w:val="single" w:sz="4" w:space="0" w:color="auto"/>
              <w:right w:val="nil"/>
            </w:tcBorders>
            <w:shd w:val="clear" w:color="auto" w:fill="FFFFFF"/>
          </w:tcPr>
          <w:p w14:paraId="308140AF" w14:textId="77777777" w:rsidR="00E921A2" w:rsidRPr="00121095" w:rsidRDefault="00E921A2">
            <w:pPr>
              <w:pStyle w:val="AttributeTableBody"/>
              <w:jc w:val="left"/>
            </w:pPr>
            <w:r w:rsidRPr="00121095">
              <w:t xml:space="preserve">Segment group inclusion </w:t>
            </w:r>
          </w:p>
        </w:tc>
      </w:tr>
    </w:tbl>
    <w:p w14:paraId="03862198" w14:textId="77777777" w:rsidR="00E921A2" w:rsidRPr="00121095" w:rsidRDefault="00E921A2">
      <w:pPr>
        <w:pStyle w:val="Heading4"/>
        <w:rPr>
          <w:vanish/>
        </w:rPr>
      </w:pPr>
      <w:bookmarkStart w:id="440" w:name="_Toc495483585"/>
      <w:bookmarkStart w:id="441" w:name="_Toc24273806"/>
      <w:r w:rsidRPr="00121095">
        <w:rPr>
          <w:vanish/>
        </w:rPr>
        <w:t>RCP field definitions</w:t>
      </w:r>
      <w:bookmarkEnd w:id="440"/>
      <w:bookmarkEnd w:id="441"/>
      <w:r w:rsidR="00BF2FE6" w:rsidRPr="00121095">
        <w:rPr>
          <w:vanish/>
        </w:rPr>
        <w:fldChar w:fldCharType="begin"/>
      </w:r>
      <w:r w:rsidRPr="00121095">
        <w:rPr>
          <w:vanish/>
        </w:rPr>
        <w:instrText xml:space="preserve"> XE "RCP </w:instrText>
      </w:r>
      <w:r w:rsidR="00514A79">
        <w:rPr>
          <w:vanish/>
        </w:rPr>
        <w:instrText>–</w:instrText>
      </w:r>
      <w:r w:rsidRPr="00121095">
        <w:rPr>
          <w:vanish/>
        </w:rPr>
        <w:instrText xml:space="preserve"> data element definitions" </w:instrText>
      </w:r>
      <w:r w:rsidR="00BF2FE6" w:rsidRPr="00121095">
        <w:rPr>
          <w:vanish/>
        </w:rPr>
        <w:fldChar w:fldCharType="end"/>
      </w:r>
    </w:p>
    <w:p w14:paraId="4BC37393" w14:textId="77777777" w:rsidR="00E921A2" w:rsidRPr="00121095" w:rsidRDefault="00E921A2">
      <w:pPr>
        <w:pStyle w:val="Heading4"/>
      </w:pPr>
      <w:bookmarkStart w:id="442" w:name="_Toc495483586"/>
      <w:bookmarkStart w:id="443" w:name="_Toc24273807"/>
      <w:r w:rsidRPr="00121095">
        <w:t>RCP-1   Query Priority   (ID)   00027</w:t>
      </w:r>
      <w:bookmarkEnd w:id="442"/>
      <w:bookmarkEnd w:id="443"/>
      <w:r w:rsidRPr="00121095">
        <w:t xml:space="preserve"> </w:t>
      </w:r>
      <w:r w:rsidR="00BF2FE6" w:rsidRPr="00121095">
        <w:fldChar w:fldCharType="begin"/>
      </w:r>
      <w:r w:rsidRPr="00121095">
        <w:instrText xml:space="preserve"> XE "Query priority" </w:instrText>
      </w:r>
      <w:r w:rsidR="00BF2FE6" w:rsidRPr="00121095">
        <w:fldChar w:fldCharType="end"/>
      </w:r>
    </w:p>
    <w:p w14:paraId="2435A073" w14:textId="77777777" w:rsidR="00E921A2" w:rsidRPr="00121095" w:rsidRDefault="00E921A2">
      <w:pPr>
        <w:pStyle w:val="NormalIndented"/>
      </w:pPr>
      <w:r w:rsidRPr="00121095">
        <w:t xml:space="preserve">Definition:  This field contains the time frame in which the response is expected.  Refer to </w:t>
      </w:r>
      <w:hyperlink r:id="rId30" w:anchor="HL70091" w:history="1">
        <w:r w:rsidRPr="00121095">
          <w:rPr>
            <w:rStyle w:val="ReferenceHL7Table"/>
          </w:rPr>
          <w:t xml:space="preserve">HL7 Table 0091 </w:t>
        </w:r>
        <w:r w:rsidR="00514A79">
          <w:rPr>
            <w:rStyle w:val="ReferenceHL7Table"/>
          </w:rPr>
          <w:t>–</w:t>
        </w:r>
        <w:r w:rsidRPr="00121095">
          <w:rPr>
            <w:rStyle w:val="ReferenceHL7Table"/>
          </w:rPr>
          <w:t xml:space="preserve"> Query priority</w:t>
        </w:r>
      </w:hyperlink>
      <w:r w:rsidRPr="00121095">
        <w:t xml:space="preserve"> </w:t>
      </w:r>
      <w:r>
        <w:t xml:space="preserve">in Chapter 2C, Code Tables, </w:t>
      </w:r>
      <w:r w:rsidRPr="00121095">
        <w:t xml:space="preserve">for valid values.  Table values and subsequent fields specify time frames for response. </w:t>
      </w:r>
    </w:p>
    <w:p w14:paraId="385931A5" w14:textId="77777777" w:rsidR="00E921A2" w:rsidRPr="00121095" w:rsidRDefault="00E921A2">
      <w:pPr>
        <w:pStyle w:val="Heading4"/>
      </w:pPr>
      <w:bookmarkStart w:id="444" w:name="_Toc495483587"/>
      <w:bookmarkStart w:id="445" w:name="_Toc24273808"/>
      <w:r w:rsidRPr="00121095">
        <w:t>RCP-2   Quantity Limited Request   (CQ)   00031</w:t>
      </w:r>
      <w:bookmarkEnd w:id="444"/>
      <w:bookmarkEnd w:id="445"/>
      <w:r w:rsidR="00BF2FE6" w:rsidRPr="00121095">
        <w:fldChar w:fldCharType="begin"/>
      </w:r>
      <w:r w:rsidRPr="00121095">
        <w:instrText xml:space="preserve"> XE "Quantity limited request" </w:instrText>
      </w:r>
      <w:r w:rsidR="00BF2FE6" w:rsidRPr="00121095">
        <w:fldChar w:fldCharType="end"/>
      </w:r>
    </w:p>
    <w:p w14:paraId="50D266ED" w14:textId="77777777" w:rsidR="00E921A2" w:rsidRPr="00121095" w:rsidRDefault="00E921A2" w:rsidP="00BF5311">
      <w:pPr>
        <w:pStyle w:val="Components"/>
      </w:pPr>
      <w:bookmarkStart w:id="446" w:name="CQComponent"/>
      <w:r w:rsidRPr="00121095">
        <w:t>Components:  &lt;Quantity (NM)&gt; ^ &lt;Units (CWE)&gt;</w:t>
      </w:r>
    </w:p>
    <w:p w14:paraId="32C35FB9" w14:textId="77777777" w:rsidR="00E921A2" w:rsidRPr="00121095" w:rsidRDefault="00E921A2" w:rsidP="00BF5311">
      <w:pPr>
        <w:pStyle w:val="Components"/>
      </w:pPr>
      <w:r w:rsidRPr="00121095">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46"/>
    </w:p>
    <w:p w14:paraId="0C3C1CF1" w14:textId="77777777" w:rsidR="00E921A2" w:rsidRPr="00121095" w:rsidRDefault="00E921A2">
      <w:pPr>
        <w:pStyle w:val="NormalIndented"/>
      </w:pPr>
      <w:r w:rsidRPr="00121095">
        <w:t xml:space="preserve">Definition:  This field contains the maximum length of the response that can be accepted by the requesting system.  Valid entries are numerical values (in the first component) given in the units specified in the second component. Default is LI (lines). </w:t>
      </w:r>
    </w:p>
    <w:p w14:paraId="792F1021" w14:textId="77777777" w:rsidR="00E921A2" w:rsidRPr="00121095" w:rsidRDefault="00E921A2">
      <w:pPr>
        <w:pStyle w:val="NormalIndented"/>
      </w:pPr>
      <w:r w:rsidRPr="00121095">
        <w:t>Refer to</w:t>
      </w:r>
      <w:r w:rsidRPr="00121095">
        <w:rPr>
          <w:i/>
        </w:rPr>
        <w:t xml:space="preserve"> </w:t>
      </w:r>
      <w:hyperlink r:id="rId31" w:anchor="HL70126" w:history="1">
        <w:r w:rsidRPr="00121095">
          <w:rPr>
            <w:rStyle w:val="ReferenceHL7Table"/>
          </w:rPr>
          <w:t xml:space="preserve">HL7 Table 0126 </w:t>
        </w:r>
        <w:r w:rsidR="00514A79">
          <w:rPr>
            <w:rStyle w:val="ReferenceHL7Table"/>
          </w:rPr>
          <w:t>–</w:t>
        </w:r>
        <w:r w:rsidRPr="00121095">
          <w:rPr>
            <w:rStyle w:val="ReferenceHL7Table"/>
          </w:rPr>
          <w:t xml:space="preserve"> Quantity limited request</w:t>
        </w:r>
      </w:hyperlink>
      <w:r w:rsidRPr="00121095">
        <w:t xml:space="preserve"> </w:t>
      </w:r>
      <w:r>
        <w:t xml:space="preserve">in Chapter 2C, Code Tables, </w:t>
      </w:r>
      <w:r w:rsidRPr="00121095">
        <w:t xml:space="preserve">for valid entries for the second component.  In a segment pattern response, a line is defined as a single segment. </w:t>
      </w:r>
    </w:p>
    <w:p w14:paraId="1D8AC63D" w14:textId="77777777" w:rsidR="00E921A2" w:rsidRPr="00121095" w:rsidRDefault="00E921A2">
      <w:pPr>
        <w:pStyle w:val="Heading4"/>
      </w:pPr>
      <w:bookmarkStart w:id="447" w:name="_Ref487524757"/>
      <w:bookmarkStart w:id="448" w:name="_Toc495483588"/>
      <w:bookmarkStart w:id="449" w:name="_Toc24273809"/>
      <w:r w:rsidRPr="00121095">
        <w:t>RCP-3   Response Modality   (CNE)   01440</w:t>
      </w:r>
      <w:bookmarkEnd w:id="447"/>
      <w:bookmarkEnd w:id="448"/>
      <w:bookmarkEnd w:id="449"/>
      <w:r w:rsidRPr="00121095">
        <w:t xml:space="preserve"> </w:t>
      </w:r>
      <w:r w:rsidR="00BF2FE6" w:rsidRPr="00121095">
        <w:fldChar w:fldCharType="begin"/>
      </w:r>
      <w:r w:rsidRPr="00121095">
        <w:instrText xml:space="preserve"> XE "Response modality" </w:instrText>
      </w:r>
      <w:r w:rsidR="00BF2FE6" w:rsidRPr="00121095">
        <w:fldChar w:fldCharType="end"/>
      </w:r>
    </w:p>
    <w:p w14:paraId="6FE3DC90" w14:textId="77777777" w:rsidR="00E921A2" w:rsidRPr="00121095" w:rsidRDefault="00E921A2" w:rsidP="00BF5311">
      <w:pPr>
        <w:pStyle w:val="Components"/>
        <w:rPr>
          <w:noProof/>
        </w:rPr>
      </w:pPr>
      <w:bookmarkStart w:id="450" w:name="CNEComponent"/>
      <w:r w:rsidRPr="00121095">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50"/>
    </w:p>
    <w:p w14:paraId="13916851" w14:textId="77777777" w:rsidR="00E921A2" w:rsidRPr="00121095" w:rsidRDefault="00E921A2">
      <w:pPr>
        <w:pStyle w:val="NormalIndented"/>
      </w:pPr>
      <w:r w:rsidRPr="00121095">
        <w:t xml:space="preserve">Definition:  This field specifies the timing and grouping of the response message(s).  Refer to </w:t>
      </w:r>
      <w:hyperlink r:id="rId32" w:anchor="HL70394" w:history="1">
        <w:r w:rsidRPr="00121095">
          <w:rPr>
            <w:rStyle w:val="ReferenceHL7Table"/>
          </w:rPr>
          <w:t>HL7 Table 0394 – Response modality</w:t>
        </w:r>
      </w:hyperlink>
      <w:r w:rsidRPr="00121095">
        <w:t xml:space="preserve"> </w:t>
      </w:r>
      <w:r>
        <w:t xml:space="preserve">in Chapter 2C, Code Tables, </w:t>
      </w:r>
      <w:r w:rsidRPr="00121095">
        <w:t>for valid values.</w:t>
      </w:r>
    </w:p>
    <w:p w14:paraId="4C5BA366" w14:textId="77777777" w:rsidR="00E921A2" w:rsidRPr="00121095" w:rsidRDefault="00E921A2">
      <w:pPr>
        <w:pStyle w:val="Heading4"/>
      </w:pPr>
      <w:bookmarkStart w:id="451" w:name="_Toc495483589"/>
      <w:bookmarkStart w:id="452" w:name="_Toc24273810"/>
      <w:r w:rsidRPr="00121095">
        <w:t>RCP-4   Execution and Delivery Time   (DTM)   01441</w:t>
      </w:r>
      <w:bookmarkEnd w:id="451"/>
      <w:bookmarkEnd w:id="452"/>
      <w:r w:rsidRPr="00121095">
        <w:t xml:space="preserve"> </w:t>
      </w:r>
      <w:r w:rsidR="00BF2FE6" w:rsidRPr="00121095">
        <w:fldChar w:fldCharType="begin"/>
      </w:r>
      <w:r w:rsidRPr="00121095">
        <w:instrText xml:space="preserve"> XE "Execution and delivery time" </w:instrText>
      </w:r>
      <w:r w:rsidR="00BF2FE6" w:rsidRPr="00121095">
        <w:fldChar w:fldCharType="end"/>
      </w:r>
    </w:p>
    <w:p w14:paraId="72984DD4" w14:textId="77777777" w:rsidR="00E921A2" w:rsidRPr="00121095" w:rsidRDefault="00E921A2">
      <w:pPr>
        <w:pStyle w:val="NormalIndented"/>
      </w:pPr>
      <w:r w:rsidRPr="00121095">
        <w:t xml:space="preserve">Definition:  Specifies the time the response is to be returned.  This field is only valued when </w:t>
      </w:r>
      <w:r w:rsidRPr="00121095">
        <w:rPr>
          <w:rStyle w:val="ReferenceAttribute"/>
        </w:rPr>
        <w:t>RCP-1-Query priority</w:t>
      </w:r>
      <w:r w:rsidRPr="00121095">
        <w:t xml:space="preserve"> contains the value </w:t>
      </w:r>
      <w:r w:rsidRPr="00121095">
        <w:rPr>
          <w:b/>
        </w:rPr>
        <w:t>D</w:t>
      </w:r>
      <w:r w:rsidRPr="00121095">
        <w:t xml:space="preserve"> (Deferred).</w:t>
      </w:r>
    </w:p>
    <w:p w14:paraId="57EEACAF" w14:textId="77777777" w:rsidR="00E921A2" w:rsidRPr="00121095" w:rsidRDefault="00E921A2">
      <w:pPr>
        <w:pStyle w:val="Heading4"/>
      </w:pPr>
      <w:bookmarkStart w:id="453" w:name="_Toc495483590"/>
      <w:bookmarkStart w:id="454" w:name="_Toc24273811"/>
      <w:r w:rsidRPr="00121095">
        <w:t>RCP-5   Modify Indicator   (ID)   01443</w:t>
      </w:r>
      <w:bookmarkEnd w:id="453"/>
      <w:bookmarkEnd w:id="454"/>
      <w:r w:rsidRPr="00121095">
        <w:t xml:space="preserve"> </w:t>
      </w:r>
      <w:r w:rsidR="00BF2FE6" w:rsidRPr="00121095">
        <w:fldChar w:fldCharType="begin"/>
      </w:r>
      <w:r w:rsidRPr="00121095">
        <w:instrText xml:space="preserve"> XE "Modify indicator" </w:instrText>
      </w:r>
      <w:r w:rsidR="00BF2FE6" w:rsidRPr="00121095">
        <w:fldChar w:fldCharType="end"/>
      </w:r>
    </w:p>
    <w:p w14:paraId="7A639A59" w14:textId="77777777" w:rsidR="00E921A2" w:rsidRPr="00121095" w:rsidRDefault="00E921A2">
      <w:pPr>
        <w:pStyle w:val="NormalIndented"/>
      </w:pPr>
      <w:r w:rsidRPr="00121095">
        <w:t xml:space="preserve">Definition:  This field specifies whether the subscription is new or is being modified.  Refer to </w:t>
      </w:r>
      <w:hyperlink r:id="rId33" w:anchor="HL70395" w:history="1">
        <w:r w:rsidRPr="00121095">
          <w:rPr>
            <w:rStyle w:val="ReferenceHL7Table"/>
          </w:rPr>
          <w:t xml:space="preserve">HL7 Table 0395 </w:t>
        </w:r>
        <w:r w:rsidR="00514A79">
          <w:rPr>
            <w:rStyle w:val="ReferenceHL7Table"/>
          </w:rPr>
          <w:t>–</w:t>
        </w:r>
        <w:r w:rsidRPr="00121095">
          <w:rPr>
            <w:rStyle w:val="ReferenceHL7Table"/>
          </w:rPr>
          <w:t xml:space="preserve"> Modify indicator</w:t>
        </w:r>
      </w:hyperlink>
      <w:r w:rsidRPr="00121095">
        <w:rPr>
          <w:i/>
        </w:rPr>
        <w:t xml:space="preserve"> </w:t>
      </w:r>
      <w:r w:rsidRPr="00C7415F">
        <w:t>in Chapter 2C, Code Tables,</w:t>
      </w:r>
      <w:r>
        <w:rPr>
          <w:i/>
        </w:rPr>
        <w:t xml:space="preserve"> </w:t>
      </w:r>
      <w:r w:rsidRPr="00121095">
        <w:t>for valid values.</w:t>
      </w:r>
    </w:p>
    <w:p w14:paraId="5A25544C" w14:textId="77777777" w:rsidR="00E921A2" w:rsidRPr="00121095" w:rsidRDefault="00E921A2">
      <w:pPr>
        <w:pStyle w:val="Heading4"/>
      </w:pPr>
      <w:bookmarkStart w:id="455" w:name="_Hlt426236"/>
      <w:bookmarkStart w:id="456" w:name="_Toc495483591"/>
      <w:bookmarkStart w:id="457" w:name="_Toc24273812"/>
      <w:bookmarkStart w:id="458" w:name="_Ref175045097"/>
      <w:bookmarkStart w:id="459" w:name="_Ref175045157"/>
      <w:bookmarkStart w:id="460" w:name="_Ref465740022"/>
      <w:bookmarkEnd w:id="455"/>
      <w:r w:rsidRPr="00121095">
        <w:t>RCP-6   Sort-by Field   (SRT)   01624</w:t>
      </w:r>
      <w:bookmarkEnd w:id="456"/>
      <w:bookmarkEnd w:id="457"/>
      <w:bookmarkEnd w:id="458"/>
      <w:bookmarkEnd w:id="459"/>
      <w:r w:rsidRPr="00121095">
        <w:t xml:space="preserve"> </w:t>
      </w:r>
      <w:r w:rsidR="00BF2FE6" w:rsidRPr="00121095">
        <w:fldChar w:fldCharType="begin"/>
      </w:r>
      <w:r w:rsidRPr="00121095">
        <w:instrText xml:space="preserve"> XE "Sort-by field" </w:instrText>
      </w:r>
      <w:r w:rsidR="00BF2FE6" w:rsidRPr="00121095">
        <w:fldChar w:fldCharType="end"/>
      </w:r>
    </w:p>
    <w:p w14:paraId="651FCD23" w14:textId="77777777" w:rsidR="00E921A2" w:rsidRPr="00121095" w:rsidRDefault="00E921A2" w:rsidP="00BF5311">
      <w:pPr>
        <w:pStyle w:val="Components"/>
      </w:pPr>
      <w:bookmarkStart w:id="461" w:name="SRTComponent"/>
      <w:r w:rsidRPr="00121095">
        <w:t>Components:  &lt;Sort-by Field (ST)&gt; ^ &lt;Sequencing (ID)&gt;</w:t>
      </w:r>
      <w:bookmarkEnd w:id="461"/>
    </w:p>
    <w:p w14:paraId="100D9647" w14:textId="79B74691" w:rsidR="00E921A2" w:rsidRPr="00121095" w:rsidRDefault="00E921A2">
      <w:pPr>
        <w:pStyle w:val="NormalIndented"/>
      </w:pPr>
      <w:r w:rsidRPr="00121095">
        <w:lastRenderedPageBreak/>
        <w:t xml:space="preserve">Definition:  For queries requesting a tabular response, this field specifies by which fields the response is to be sorted, and the order(s) in which sorting is to be performed. When the QSC variant is not in use, the values specified for the first component in this field are derived from the ColName field of the Output Specification and Commentary; see section </w:t>
      </w:r>
      <w:r w:rsidR="002503D5">
        <w:fldChar w:fldCharType="begin"/>
      </w:r>
      <w:r w:rsidR="002503D5">
        <w:instrText xml:space="preserve"> REF _Ref487442874 \r \h  \* MERGEFORMAT </w:instrText>
      </w:r>
      <w:r w:rsidR="002503D5">
        <w:fldChar w:fldCharType="separate"/>
      </w:r>
      <w:r w:rsidR="00C244BF" w:rsidRPr="00C244BF">
        <w:rPr>
          <w:rStyle w:val="HyperlinkText"/>
        </w:rPr>
        <w:t>5.3.3.1</w:t>
      </w:r>
      <w:r w:rsidR="002503D5">
        <w:fldChar w:fldCharType="end"/>
      </w:r>
      <w:r w:rsidRPr="00121095">
        <w:t>, "</w:t>
      </w:r>
      <w:r w:rsidR="002503D5">
        <w:fldChar w:fldCharType="begin"/>
      </w:r>
      <w:r w:rsidR="002503D5">
        <w:instrText xml:space="preserve"> REF _Ref487442874 \h  \* MERGEFORMAT </w:instrText>
      </w:r>
      <w:r w:rsidR="002503D5">
        <w:fldChar w:fldCharType="separate"/>
      </w:r>
      <w:r w:rsidR="00C244BF" w:rsidRPr="00C244BF">
        <w:rPr>
          <w:rStyle w:val="HyperlinkText"/>
        </w:rPr>
        <w:t>Query Profile template for query with tabular response</w:t>
      </w:r>
      <w:r w:rsidR="002503D5">
        <w:fldChar w:fldCharType="end"/>
      </w:r>
      <w:r w:rsidRPr="00121095">
        <w:t xml:space="preserve">."  When the QSC variant is used, the values are derived from the ColName field of the Input/Output Specification and Commentary; see section </w:t>
      </w:r>
      <w:r w:rsidR="002503D5">
        <w:fldChar w:fldCharType="begin"/>
      </w:r>
      <w:r w:rsidR="002503D5">
        <w:instrText xml:space="preserve"> REF _Ref487443031 \r \h  \* MERGEFORMAT </w:instrText>
      </w:r>
      <w:r w:rsidR="002503D5">
        <w:fldChar w:fldCharType="separate"/>
      </w:r>
      <w:r w:rsidR="00C244BF" w:rsidRPr="00C244BF">
        <w:rPr>
          <w:rStyle w:val="HyperlinkText"/>
        </w:rPr>
        <w:t>5.9.4.1</w:t>
      </w:r>
      <w:r w:rsidR="002503D5">
        <w:fldChar w:fldCharType="end"/>
      </w:r>
      <w:r w:rsidRPr="00121095">
        <w:t>, "</w:t>
      </w:r>
      <w:r w:rsidR="002503D5">
        <w:fldChar w:fldCharType="begin"/>
      </w:r>
      <w:r w:rsidR="002503D5">
        <w:instrText xml:space="preserve"> REF _Ref487443031 \h  \* MERGEFORMAT </w:instrText>
      </w:r>
      <w:r w:rsidR="002503D5">
        <w:fldChar w:fldCharType="separate"/>
      </w:r>
      <w:r w:rsidR="00C244BF" w:rsidRPr="00C244BF">
        <w:rPr>
          <w:rStyle w:val="HyperlinkText"/>
        </w:rPr>
        <w:t>Pharmacy example</w:t>
      </w:r>
      <w:r w:rsidR="002503D5">
        <w:fldChar w:fldCharType="end"/>
      </w:r>
      <w:r w:rsidRPr="00121095">
        <w:t xml:space="preserve">" for an example.  </w:t>
      </w:r>
    </w:p>
    <w:p w14:paraId="744ADE1B" w14:textId="77777777" w:rsidR="00E921A2" w:rsidRPr="00121095" w:rsidRDefault="00E921A2">
      <w:pPr>
        <w:pStyle w:val="NormalIndented"/>
      </w:pPr>
      <w:r w:rsidRPr="00121095">
        <w:t>Each repetition of this field specifies a single sort field.  Thus, the first repetition of this field specifies the primary sort field; the second repetition specifies the secondary sort field; etc.</w:t>
      </w:r>
    </w:p>
    <w:p w14:paraId="7737BA7A" w14:textId="77777777" w:rsidR="00E921A2" w:rsidRPr="00121095" w:rsidRDefault="00E921A2">
      <w:pPr>
        <w:pStyle w:val="Heading4"/>
      </w:pPr>
      <w:bookmarkStart w:id="462" w:name="_Toc495483592"/>
      <w:bookmarkStart w:id="463" w:name="_Toc24273813"/>
      <w:bookmarkStart w:id="464" w:name="_Ref175045145"/>
      <w:bookmarkStart w:id="465" w:name="_Ref175045201"/>
      <w:r w:rsidRPr="00121095">
        <w:t>RCP-7   Segment Group Inclusion   (ID)   01594</w:t>
      </w:r>
      <w:bookmarkEnd w:id="462"/>
      <w:bookmarkEnd w:id="463"/>
      <w:bookmarkEnd w:id="464"/>
      <w:bookmarkEnd w:id="465"/>
      <w:r w:rsidRPr="00121095">
        <w:t xml:space="preserve"> </w:t>
      </w:r>
      <w:r w:rsidR="00BF2FE6" w:rsidRPr="00121095">
        <w:fldChar w:fldCharType="begin"/>
      </w:r>
      <w:r w:rsidRPr="00121095">
        <w:instrText xml:space="preserve"> XE "Segment group inclusion" </w:instrText>
      </w:r>
      <w:r w:rsidR="00BF2FE6" w:rsidRPr="00121095">
        <w:fldChar w:fldCharType="end"/>
      </w:r>
    </w:p>
    <w:p w14:paraId="2FF9C026" w14:textId="77777777" w:rsidR="00E921A2" w:rsidRPr="00121095" w:rsidRDefault="00E921A2">
      <w:pPr>
        <w:pStyle w:val="NormalIndented"/>
      </w:pPr>
      <w:r w:rsidRPr="00121095">
        <w:t xml:space="preserve">Definition: Specifies those optional segment groups which are to be included in the response. Refer to </w:t>
      </w:r>
      <w:hyperlink r:id="rId34" w:anchor="HL70391" w:history="1">
        <w:r w:rsidRPr="00121095">
          <w:rPr>
            <w:rStyle w:val="ReferenceHL7Table"/>
          </w:rPr>
          <w:t>HL7 Table 0391—Segment group</w:t>
        </w:r>
      </w:hyperlink>
      <w:r w:rsidRPr="00121095">
        <w:t xml:space="preserve"> </w:t>
      </w:r>
      <w:r>
        <w:t xml:space="preserve">in Chapter 2C, Code Tables, </w:t>
      </w:r>
      <w:r w:rsidRPr="00121095">
        <w:t xml:space="preserve">for values for Segment Group.  This is a repeating field, to accommodate inclusion of multiple segment groups.  The default for this field, not present, means that all relevant groups are included. </w:t>
      </w:r>
    </w:p>
    <w:p w14:paraId="1B4D45F4" w14:textId="77777777" w:rsidR="00E921A2" w:rsidRPr="00121095" w:rsidRDefault="00E921A2">
      <w:pPr>
        <w:pStyle w:val="Heading3"/>
      </w:pPr>
      <w:bookmarkStart w:id="466" w:name="_Ref485107782"/>
      <w:bookmarkStart w:id="467" w:name="_Toc495483593"/>
      <w:bookmarkStart w:id="468" w:name="_Toc24273814"/>
      <w:bookmarkStart w:id="469" w:name="_Toc41280989"/>
      <w:bookmarkStart w:id="470" w:name="_Toc43004351"/>
      <w:bookmarkStart w:id="471" w:name="_Toc148083082"/>
      <w:r w:rsidRPr="00121095">
        <w:t xml:space="preserve">RDF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efinition segmen</w:t>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460"/>
      <w:bookmarkEnd w:id="466"/>
      <w:bookmarkEnd w:id="467"/>
      <w:bookmarkEnd w:id="468"/>
      <w:bookmarkEnd w:id="469"/>
      <w:bookmarkEnd w:id="470"/>
      <w:r w:rsidRPr="00121095">
        <w:t>t</w:t>
      </w:r>
      <w:bookmarkEnd w:id="471"/>
      <w:r w:rsidR="00BF2FE6" w:rsidRPr="00121095">
        <w:fldChar w:fldCharType="begin"/>
      </w:r>
      <w:r w:rsidRPr="00121095">
        <w:instrText xml:space="preserve"> XE "table row definition segment" </w:instrText>
      </w:r>
      <w:r w:rsidR="00BF2FE6" w:rsidRPr="00121095">
        <w:fldChar w:fldCharType="end"/>
      </w:r>
      <w:r w:rsidR="00BF2FE6" w:rsidRPr="00121095">
        <w:rPr>
          <w:b w:val="0"/>
        </w:rPr>
        <w:fldChar w:fldCharType="begin"/>
      </w:r>
      <w:r w:rsidRPr="00121095">
        <w:rPr>
          <w:b w:val="0"/>
        </w:rPr>
        <w:instrText xml:space="preserve"> XE "Segments:RDF" </w:instrText>
      </w:r>
      <w:r w:rsidR="00BF2FE6" w:rsidRPr="00121095">
        <w:rPr>
          <w:b w:val="0"/>
        </w:rPr>
        <w:fldChar w:fldCharType="end"/>
      </w:r>
      <w:r w:rsidR="00BF2FE6" w:rsidRPr="00121095">
        <w:rPr>
          <w:b w:val="0"/>
        </w:rPr>
        <w:fldChar w:fldCharType="begin"/>
      </w:r>
      <w:r w:rsidRPr="00121095">
        <w:rPr>
          <w:b w:val="0"/>
        </w:rPr>
        <w:instrText xml:space="preserve"> XE "RDF" </w:instrText>
      </w:r>
      <w:r w:rsidR="00BF2FE6" w:rsidRPr="00121095">
        <w:rPr>
          <w:b w:val="0"/>
        </w:rPr>
        <w:fldChar w:fldCharType="end"/>
      </w:r>
    </w:p>
    <w:p w14:paraId="7E815470" w14:textId="77777777" w:rsidR="00E921A2" w:rsidRPr="00121095" w:rsidRDefault="00E921A2">
      <w:pPr>
        <w:pStyle w:val="NormalIndented"/>
      </w:pPr>
      <w:r w:rsidRPr="00121095">
        <w:t>The RDF segment defines the content of the row data segments (RDT) in the tabular response (RTB).</w:t>
      </w:r>
    </w:p>
    <w:p w14:paraId="429152BC" w14:textId="77777777" w:rsidR="00E921A2" w:rsidRPr="00121095" w:rsidRDefault="00E921A2" w:rsidP="007D495C">
      <w:pPr>
        <w:pStyle w:val="NormalListBullets"/>
      </w:pPr>
      <w:r w:rsidRPr="00121095">
        <w:t>As an optional segment in a query either a QBP or QBS, this segment can be used to limit the number of columns returned and to specify what column positions the fields occupy (where supported, these features can be used to override the defaults for the particular query).  If omitted, all fields defined for the query are returned in their default column order.</w:t>
      </w:r>
    </w:p>
    <w:p w14:paraId="5C1FCE7C" w14:textId="77777777" w:rsidR="00E921A2" w:rsidRPr="00121095" w:rsidRDefault="00E921A2" w:rsidP="007D495C">
      <w:pPr>
        <w:pStyle w:val="NormalListBullets"/>
      </w:pPr>
      <w:r w:rsidRPr="00121095">
        <w:t>As a required segment in a tabular response (RTB) to either a QBP or QBS, this segment defines the contents of the table row data (RDT) segments that follows. It is not necessarily an echo back of the segment as it appeared in the query.</w:t>
      </w:r>
    </w:p>
    <w:p w14:paraId="4B41633B" w14:textId="77777777" w:rsidR="00E921A2" w:rsidRPr="00121095" w:rsidRDefault="00E921A2">
      <w:pPr>
        <w:pStyle w:val="AttributeTableCaption"/>
      </w:pPr>
      <w:r w:rsidRPr="00121095">
        <w:t>HL7 Attribute Table – RDF</w:t>
      </w:r>
      <w:bookmarkStart w:id="472" w:name="RDF"/>
      <w:bookmarkEnd w:id="472"/>
      <w:r w:rsidRPr="00121095">
        <w:t xml:space="preserve"> – Table Row Definition</w:t>
      </w:r>
      <w:r w:rsidR="00BF2FE6" w:rsidRPr="00121095">
        <w:fldChar w:fldCharType="begin"/>
      </w:r>
      <w:r w:rsidRPr="00121095">
        <w:instrText xml:space="preserve"> XE "HL7 Attribute Table </w:instrText>
      </w:r>
      <w:r w:rsidR="00514A79">
        <w:instrText>–</w:instrText>
      </w:r>
      <w:r w:rsidRPr="00121095">
        <w:instrText xml:space="preserve"> RDF"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53AEDEBA" w14:textId="77777777" w:rsidTr="00E50DB9">
        <w:trPr>
          <w:tblHeader/>
          <w:jc w:val="center"/>
        </w:trPr>
        <w:tc>
          <w:tcPr>
            <w:tcW w:w="648" w:type="dxa"/>
            <w:tcBorders>
              <w:top w:val="single" w:sz="4" w:space="0" w:color="auto"/>
              <w:left w:val="nil"/>
              <w:bottom w:val="single" w:sz="4" w:space="0" w:color="auto"/>
              <w:right w:val="nil"/>
            </w:tcBorders>
            <w:shd w:val="clear" w:color="auto" w:fill="FFFFFF"/>
          </w:tcPr>
          <w:p w14:paraId="2688B5C3"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65B1BFD2"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6F18CE27"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25A99978"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76714843"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72EE30F7"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36D97309"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4F1EEB1F"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702EEFB5" w14:textId="77777777" w:rsidR="00E921A2" w:rsidRPr="00121095" w:rsidRDefault="00E921A2">
            <w:pPr>
              <w:pStyle w:val="AttributeTableHeader"/>
              <w:jc w:val="left"/>
            </w:pPr>
            <w:r w:rsidRPr="00121095">
              <w:t>ELEMENT NAME</w:t>
            </w:r>
          </w:p>
        </w:tc>
      </w:tr>
      <w:tr w:rsidR="00E50DB9" w:rsidRPr="00E921A2" w14:paraId="6B442D72" w14:textId="77777777" w:rsidTr="00E50DB9">
        <w:trPr>
          <w:jc w:val="center"/>
        </w:trPr>
        <w:tc>
          <w:tcPr>
            <w:tcW w:w="648" w:type="dxa"/>
            <w:tcBorders>
              <w:top w:val="single" w:sz="4" w:space="0" w:color="auto"/>
              <w:left w:val="nil"/>
              <w:bottom w:val="dotted" w:sz="4" w:space="0" w:color="auto"/>
              <w:right w:val="nil"/>
            </w:tcBorders>
            <w:shd w:val="clear" w:color="auto" w:fill="FFFFFF"/>
          </w:tcPr>
          <w:p w14:paraId="76A355AA" w14:textId="77777777" w:rsidR="00E921A2" w:rsidRPr="00121095" w:rsidRDefault="00E921A2">
            <w:pPr>
              <w:pStyle w:val="AttributeTableBody"/>
            </w:pPr>
            <w:r w:rsidRPr="00121095">
              <w:t>1</w:t>
            </w:r>
          </w:p>
        </w:tc>
        <w:tc>
          <w:tcPr>
            <w:tcW w:w="648" w:type="dxa"/>
            <w:tcBorders>
              <w:top w:val="single" w:sz="4" w:space="0" w:color="auto"/>
              <w:left w:val="nil"/>
              <w:bottom w:val="dotted" w:sz="4" w:space="0" w:color="auto"/>
              <w:right w:val="nil"/>
            </w:tcBorders>
            <w:shd w:val="clear" w:color="auto" w:fill="FFFFFF"/>
          </w:tcPr>
          <w:p w14:paraId="731A61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56203587" w14:textId="77777777" w:rsidR="00E921A2" w:rsidRPr="00121095" w:rsidRDefault="00E921A2">
            <w:pPr>
              <w:pStyle w:val="AttributeTableBody"/>
            </w:pPr>
            <w:r w:rsidRPr="00121095">
              <w:t>3=</w:t>
            </w:r>
          </w:p>
        </w:tc>
        <w:tc>
          <w:tcPr>
            <w:tcW w:w="648" w:type="dxa"/>
            <w:tcBorders>
              <w:top w:val="single" w:sz="4" w:space="0" w:color="auto"/>
              <w:left w:val="nil"/>
              <w:bottom w:val="dotted" w:sz="4" w:space="0" w:color="auto"/>
              <w:right w:val="nil"/>
            </w:tcBorders>
            <w:shd w:val="clear" w:color="auto" w:fill="FFFFFF"/>
          </w:tcPr>
          <w:p w14:paraId="2CB2665E" w14:textId="77777777" w:rsidR="00E921A2" w:rsidRPr="00121095" w:rsidRDefault="00E921A2">
            <w:pPr>
              <w:pStyle w:val="AttributeTableBody"/>
            </w:pPr>
            <w:r w:rsidRPr="00121095">
              <w:t>NM</w:t>
            </w:r>
          </w:p>
        </w:tc>
        <w:tc>
          <w:tcPr>
            <w:tcW w:w="648" w:type="dxa"/>
            <w:tcBorders>
              <w:top w:val="single" w:sz="4" w:space="0" w:color="auto"/>
              <w:left w:val="nil"/>
              <w:bottom w:val="dotted" w:sz="4" w:space="0" w:color="auto"/>
              <w:right w:val="nil"/>
            </w:tcBorders>
            <w:shd w:val="clear" w:color="auto" w:fill="FFFFFF"/>
          </w:tcPr>
          <w:p w14:paraId="530DF452" w14:textId="77777777" w:rsidR="00E921A2" w:rsidRPr="00121095" w:rsidRDefault="00E921A2">
            <w:pPr>
              <w:pStyle w:val="AttributeTableBody"/>
            </w:pPr>
            <w:r w:rsidRPr="00121095">
              <w:t>R</w:t>
            </w:r>
          </w:p>
        </w:tc>
        <w:tc>
          <w:tcPr>
            <w:tcW w:w="648" w:type="dxa"/>
            <w:tcBorders>
              <w:top w:val="single" w:sz="4" w:space="0" w:color="auto"/>
              <w:left w:val="nil"/>
              <w:bottom w:val="dotted" w:sz="4" w:space="0" w:color="auto"/>
              <w:right w:val="nil"/>
            </w:tcBorders>
            <w:shd w:val="clear" w:color="auto" w:fill="FFFFFF"/>
          </w:tcPr>
          <w:p w14:paraId="5962D544"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3F9C65A0" w14:textId="77777777" w:rsidR="00E921A2" w:rsidRPr="00121095" w:rsidRDefault="00E921A2">
            <w:pPr>
              <w:pStyle w:val="AttributeTableBody"/>
            </w:pPr>
          </w:p>
        </w:tc>
        <w:tc>
          <w:tcPr>
            <w:tcW w:w="720" w:type="dxa"/>
            <w:tcBorders>
              <w:top w:val="single" w:sz="4" w:space="0" w:color="auto"/>
              <w:left w:val="nil"/>
              <w:bottom w:val="dotted" w:sz="4" w:space="0" w:color="auto"/>
              <w:right w:val="nil"/>
            </w:tcBorders>
            <w:shd w:val="clear" w:color="auto" w:fill="FFFFFF"/>
          </w:tcPr>
          <w:p w14:paraId="6DF36F62" w14:textId="77777777" w:rsidR="00E921A2" w:rsidRPr="00121095" w:rsidRDefault="00E921A2">
            <w:pPr>
              <w:pStyle w:val="AttributeTableBody"/>
            </w:pPr>
            <w:r w:rsidRPr="00121095">
              <w:t>00701</w:t>
            </w:r>
          </w:p>
        </w:tc>
        <w:tc>
          <w:tcPr>
            <w:tcW w:w="3888" w:type="dxa"/>
            <w:tcBorders>
              <w:top w:val="single" w:sz="4" w:space="0" w:color="auto"/>
              <w:left w:val="nil"/>
              <w:bottom w:val="dotted" w:sz="4" w:space="0" w:color="auto"/>
              <w:right w:val="nil"/>
            </w:tcBorders>
            <w:shd w:val="clear" w:color="auto" w:fill="FFFFFF"/>
          </w:tcPr>
          <w:p w14:paraId="2F04EEA6" w14:textId="77777777" w:rsidR="00E921A2" w:rsidRPr="00121095" w:rsidRDefault="00E921A2">
            <w:pPr>
              <w:pStyle w:val="AttributeTableBody"/>
              <w:jc w:val="left"/>
            </w:pPr>
            <w:r w:rsidRPr="00121095">
              <w:t>Number of Columns per Row</w:t>
            </w:r>
          </w:p>
        </w:tc>
      </w:tr>
      <w:tr w:rsidR="00E50DB9" w:rsidRPr="00E921A2" w14:paraId="4BC77063" w14:textId="77777777" w:rsidTr="00E50DB9">
        <w:trPr>
          <w:jc w:val="center"/>
        </w:trPr>
        <w:tc>
          <w:tcPr>
            <w:tcW w:w="648" w:type="dxa"/>
            <w:tcBorders>
              <w:top w:val="dotted" w:sz="4" w:space="0" w:color="auto"/>
              <w:left w:val="nil"/>
              <w:bottom w:val="single" w:sz="4" w:space="0" w:color="auto"/>
              <w:right w:val="nil"/>
            </w:tcBorders>
            <w:shd w:val="clear" w:color="auto" w:fill="FFFFFF"/>
          </w:tcPr>
          <w:p w14:paraId="319051C5" w14:textId="77777777" w:rsidR="00E921A2" w:rsidRPr="00121095" w:rsidRDefault="00E921A2">
            <w:pPr>
              <w:pStyle w:val="AttributeTableBody"/>
            </w:pPr>
            <w:r w:rsidRPr="00121095">
              <w:t>2</w:t>
            </w:r>
          </w:p>
        </w:tc>
        <w:tc>
          <w:tcPr>
            <w:tcW w:w="648" w:type="dxa"/>
            <w:tcBorders>
              <w:top w:val="dotted" w:sz="4" w:space="0" w:color="auto"/>
              <w:left w:val="nil"/>
              <w:bottom w:val="single" w:sz="4" w:space="0" w:color="auto"/>
              <w:right w:val="nil"/>
            </w:tcBorders>
            <w:shd w:val="clear" w:color="auto" w:fill="FFFFFF"/>
          </w:tcPr>
          <w:p w14:paraId="089DC704" w14:textId="77777777" w:rsidR="00E921A2" w:rsidRPr="00121095" w:rsidRDefault="00E921A2">
            <w:pPr>
              <w:pStyle w:val="AttributeTableBody"/>
            </w:pPr>
          </w:p>
        </w:tc>
        <w:tc>
          <w:tcPr>
            <w:tcW w:w="720" w:type="dxa"/>
            <w:tcBorders>
              <w:top w:val="dotted" w:sz="4" w:space="0" w:color="auto"/>
              <w:left w:val="nil"/>
              <w:bottom w:val="single" w:sz="4" w:space="0" w:color="auto"/>
              <w:right w:val="nil"/>
            </w:tcBorders>
            <w:shd w:val="clear" w:color="auto" w:fill="FFFFFF"/>
          </w:tcPr>
          <w:p w14:paraId="27E88CC4" w14:textId="77777777" w:rsidR="00E921A2" w:rsidRPr="00121095" w:rsidRDefault="00E921A2">
            <w:pPr>
              <w:pStyle w:val="AttributeTableBody"/>
            </w:pPr>
          </w:p>
        </w:tc>
        <w:tc>
          <w:tcPr>
            <w:tcW w:w="648" w:type="dxa"/>
            <w:tcBorders>
              <w:top w:val="dotted" w:sz="4" w:space="0" w:color="auto"/>
              <w:left w:val="nil"/>
              <w:bottom w:val="single" w:sz="4" w:space="0" w:color="auto"/>
              <w:right w:val="nil"/>
            </w:tcBorders>
            <w:shd w:val="clear" w:color="auto" w:fill="FFFFFF"/>
          </w:tcPr>
          <w:p w14:paraId="1F6D0A68" w14:textId="77777777" w:rsidR="00E921A2" w:rsidRPr="00121095" w:rsidRDefault="00E921A2">
            <w:pPr>
              <w:pStyle w:val="AttributeTableBody"/>
            </w:pPr>
            <w:r w:rsidRPr="00121095">
              <w:t xml:space="preserve">RCD </w:t>
            </w:r>
          </w:p>
        </w:tc>
        <w:tc>
          <w:tcPr>
            <w:tcW w:w="648" w:type="dxa"/>
            <w:tcBorders>
              <w:top w:val="dotted" w:sz="4" w:space="0" w:color="auto"/>
              <w:left w:val="nil"/>
              <w:bottom w:val="single" w:sz="4" w:space="0" w:color="auto"/>
              <w:right w:val="nil"/>
            </w:tcBorders>
            <w:shd w:val="clear" w:color="auto" w:fill="FFFFFF"/>
          </w:tcPr>
          <w:p w14:paraId="3534EB08" w14:textId="77777777" w:rsidR="00E921A2" w:rsidRPr="00121095" w:rsidRDefault="00E921A2">
            <w:pPr>
              <w:pStyle w:val="AttributeTableBody"/>
            </w:pPr>
            <w:r w:rsidRPr="00121095">
              <w:t>R</w:t>
            </w:r>
          </w:p>
        </w:tc>
        <w:tc>
          <w:tcPr>
            <w:tcW w:w="648" w:type="dxa"/>
            <w:tcBorders>
              <w:top w:val="dotted" w:sz="4" w:space="0" w:color="auto"/>
              <w:left w:val="nil"/>
              <w:bottom w:val="single" w:sz="4" w:space="0" w:color="auto"/>
              <w:right w:val="nil"/>
            </w:tcBorders>
            <w:shd w:val="clear" w:color="auto" w:fill="FFFFFF"/>
          </w:tcPr>
          <w:p w14:paraId="4A297509" w14:textId="77777777" w:rsidR="00E921A2" w:rsidRPr="00121095" w:rsidRDefault="00E921A2">
            <w:pPr>
              <w:pStyle w:val="AttributeTableBody"/>
            </w:pPr>
            <w:r w:rsidRPr="00121095">
              <w:t>Y</w:t>
            </w:r>
          </w:p>
        </w:tc>
        <w:bookmarkStart w:id="473" w:name="_Hlt490981736"/>
        <w:tc>
          <w:tcPr>
            <w:tcW w:w="720" w:type="dxa"/>
            <w:tcBorders>
              <w:top w:val="dotted" w:sz="4" w:space="0" w:color="auto"/>
              <w:left w:val="nil"/>
              <w:bottom w:val="single" w:sz="4" w:space="0" w:color="auto"/>
              <w:right w:val="nil"/>
            </w:tcBorders>
            <w:shd w:val="clear" w:color="auto" w:fill="FFFFFF"/>
          </w:tcPr>
          <w:p w14:paraId="337BC006" w14:textId="77777777" w:rsidR="00E921A2" w:rsidRPr="00C7415F" w:rsidRDefault="00BF2FE6" w:rsidP="00E50DB9">
            <w:pPr>
              <w:pStyle w:val="AttributeTableBody"/>
              <w:rPr>
                <w:rStyle w:val="HyperlinkTable"/>
              </w:rPr>
            </w:pPr>
            <w:r w:rsidRPr="00C7415F">
              <w:rPr>
                <w:rStyle w:val="HyperlinkTable"/>
              </w:rPr>
              <w:fldChar w:fldCharType="begin"/>
            </w:r>
            <w:r w:rsidR="006A2B65">
              <w:rPr>
                <w:rStyle w:val="HyperlinkTable"/>
              </w:rPr>
              <w:instrText>HYPERLINK "E:\\V2\\v2.9 final Nov from Frank\\V29_CH02C_Tables.docx" \l "HL70440"</w:instrText>
            </w:r>
            <w:r w:rsidRPr="00C7415F">
              <w:rPr>
                <w:rStyle w:val="HyperlinkTable"/>
              </w:rPr>
            </w:r>
            <w:r w:rsidRPr="00C7415F">
              <w:rPr>
                <w:rStyle w:val="HyperlinkTable"/>
              </w:rPr>
              <w:fldChar w:fldCharType="separate"/>
            </w:r>
            <w:r w:rsidR="00E921A2" w:rsidRPr="00C7415F">
              <w:rPr>
                <w:rStyle w:val="HyperlinkTable"/>
              </w:rPr>
              <w:t>0440</w:t>
            </w:r>
            <w:bookmarkEnd w:id="473"/>
            <w:r w:rsidRPr="00C7415F">
              <w:rPr>
                <w:rStyle w:val="HyperlinkTable"/>
              </w:rPr>
              <w:fldChar w:fldCharType="end"/>
            </w:r>
          </w:p>
        </w:tc>
        <w:tc>
          <w:tcPr>
            <w:tcW w:w="720" w:type="dxa"/>
            <w:tcBorders>
              <w:top w:val="dotted" w:sz="4" w:space="0" w:color="auto"/>
              <w:left w:val="nil"/>
              <w:bottom w:val="single" w:sz="4" w:space="0" w:color="auto"/>
              <w:right w:val="nil"/>
            </w:tcBorders>
            <w:shd w:val="clear" w:color="auto" w:fill="FFFFFF"/>
          </w:tcPr>
          <w:p w14:paraId="2D827348" w14:textId="77777777" w:rsidR="00E921A2" w:rsidRPr="00121095" w:rsidRDefault="00E921A2">
            <w:pPr>
              <w:pStyle w:val="AttributeTableBody"/>
            </w:pPr>
            <w:r w:rsidRPr="00121095">
              <w:t>00702</w:t>
            </w:r>
          </w:p>
        </w:tc>
        <w:tc>
          <w:tcPr>
            <w:tcW w:w="3888" w:type="dxa"/>
            <w:tcBorders>
              <w:top w:val="dotted" w:sz="4" w:space="0" w:color="auto"/>
              <w:left w:val="nil"/>
              <w:bottom w:val="single" w:sz="4" w:space="0" w:color="auto"/>
              <w:right w:val="nil"/>
            </w:tcBorders>
            <w:shd w:val="clear" w:color="auto" w:fill="FFFFFF"/>
          </w:tcPr>
          <w:p w14:paraId="008D677A" w14:textId="77777777" w:rsidR="00E921A2" w:rsidRPr="00121095" w:rsidRDefault="00E921A2">
            <w:pPr>
              <w:pStyle w:val="AttributeTableBody"/>
              <w:jc w:val="left"/>
            </w:pPr>
            <w:r w:rsidRPr="00121095">
              <w:t>Column Description</w:t>
            </w:r>
          </w:p>
        </w:tc>
      </w:tr>
    </w:tbl>
    <w:p w14:paraId="3D2F613B" w14:textId="77777777" w:rsidR="00E921A2" w:rsidRPr="00121095" w:rsidRDefault="00E921A2">
      <w:pPr>
        <w:pStyle w:val="Heading4"/>
        <w:rPr>
          <w:vanish/>
        </w:rPr>
      </w:pPr>
      <w:bookmarkStart w:id="474" w:name="_Toc495483594"/>
      <w:bookmarkStart w:id="475" w:name="_Toc24273815"/>
      <w:r w:rsidRPr="00121095">
        <w:rPr>
          <w:vanish/>
        </w:rPr>
        <w:t>RDF field definitions</w:t>
      </w:r>
      <w:bookmarkEnd w:id="474"/>
      <w:bookmarkEnd w:id="475"/>
      <w:r w:rsidR="00BF2FE6" w:rsidRPr="00121095">
        <w:rPr>
          <w:vanish/>
        </w:rPr>
        <w:fldChar w:fldCharType="begin"/>
      </w:r>
      <w:r w:rsidRPr="00121095">
        <w:rPr>
          <w:vanish/>
        </w:rPr>
        <w:instrText xml:space="preserve"> XE "RDF </w:instrText>
      </w:r>
      <w:r w:rsidR="00514A79">
        <w:rPr>
          <w:vanish/>
        </w:rPr>
        <w:instrText>–</w:instrText>
      </w:r>
      <w:r w:rsidRPr="00121095">
        <w:rPr>
          <w:vanish/>
        </w:rPr>
        <w:instrText xml:space="preserve"> data element definitions" </w:instrText>
      </w:r>
      <w:r w:rsidR="00BF2FE6" w:rsidRPr="00121095">
        <w:rPr>
          <w:vanish/>
        </w:rPr>
        <w:fldChar w:fldCharType="end"/>
      </w:r>
    </w:p>
    <w:p w14:paraId="5DB1DC83" w14:textId="77777777" w:rsidR="00E921A2" w:rsidRPr="00121095" w:rsidRDefault="00E921A2">
      <w:pPr>
        <w:pStyle w:val="Heading4"/>
      </w:pPr>
      <w:bookmarkStart w:id="476" w:name="_Toc495483595"/>
      <w:bookmarkStart w:id="477" w:name="_Toc24273816"/>
      <w:r w:rsidRPr="00121095">
        <w:t>RDF-1   Number of Columns per Row</w:t>
      </w:r>
      <w:r w:rsidR="00BF2FE6" w:rsidRPr="00121095">
        <w:fldChar w:fldCharType="begin"/>
      </w:r>
      <w:r w:rsidRPr="00121095">
        <w:instrText xml:space="preserve"> XE "Number of columns per row" </w:instrText>
      </w:r>
      <w:r w:rsidR="00BF2FE6" w:rsidRPr="00121095">
        <w:fldChar w:fldCharType="end"/>
      </w:r>
      <w:r w:rsidRPr="00121095">
        <w:t xml:space="preserve">   (NM)   00701</w:t>
      </w:r>
      <w:bookmarkEnd w:id="476"/>
      <w:bookmarkEnd w:id="477"/>
    </w:p>
    <w:p w14:paraId="0B6583C1" w14:textId="77777777" w:rsidR="00E921A2" w:rsidRPr="00121095" w:rsidRDefault="00E921A2">
      <w:pPr>
        <w:pStyle w:val="NormalIndented"/>
      </w:pPr>
      <w:r w:rsidRPr="00121095">
        <w:t>Definition: This field specifies the number of data columns (and therefore the number of fields) contained within each row of returned data.</w:t>
      </w:r>
    </w:p>
    <w:p w14:paraId="507C47BF" w14:textId="77777777" w:rsidR="00E921A2" w:rsidRPr="00121095" w:rsidRDefault="00E921A2">
      <w:pPr>
        <w:pStyle w:val="Heading4"/>
      </w:pPr>
      <w:bookmarkStart w:id="478" w:name="_Toc495483596"/>
      <w:bookmarkStart w:id="479" w:name="_Toc24273817"/>
      <w:r w:rsidRPr="00121095">
        <w:t>RDF-2   Column Description</w:t>
      </w:r>
      <w:r w:rsidR="00BF2FE6" w:rsidRPr="00121095">
        <w:fldChar w:fldCharType="begin"/>
      </w:r>
      <w:r w:rsidRPr="00121095">
        <w:instrText xml:space="preserve"> XE "Column description" </w:instrText>
      </w:r>
      <w:r w:rsidR="00BF2FE6" w:rsidRPr="00121095">
        <w:fldChar w:fldCharType="end"/>
      </w:r>
      <w:r w:rsidRPr="00121095">
        <w:t xml:space="preserve">   (RCD)   00702</w:t>
      </w:r>
      <w:bookmarkEnd w:id="478"/>
      <w:bookmarkEnd w:id="479"/>
    </w:p>
    <w:p w14:paraId="4AD952E9" w14:textId="77777777" w:rsidR="00E921A2" w:rsidRPr="00121095" w:rsidRDefault="00E921A2" w:rsidP="00BF5311">
      <w:pPr>
        <w:pStyle w:val="Components"/>
      </w:pPr>
      <w:bookmarkStart w:id="480" w:name="RCDComponent"/>
      <w:r w:rsidRPr="00121095">
        <w:t>Components:  &lt;Segment Field Name (ST)&gt; ^ &lt;HL7 Data Type (ID)&gt; ^ &lt;Maximum Column Width (NM)&gt;</w:t>
      </w:r>
      <w:bookmarkEnd w:id="480"/>
    </w:p>
    <w:p w14:paraId="0E4E9D66" w14:textId="77777777" w:rsidR="00E921A2" w:rsidRPr="00121095" w:rsidRDefault="00E921A2">
      <w:pPr>
        <w:pStyle w:val="NormalIndented"/>
      </w:pPr>
      <w:r w:rsidRPr="00121095">
        <w:t>Definition: Each repetition of this field consists of three components:</w:t>
      </w:r>
    </w:p>
    <w:p w14:paraId="78F902FB" w14:textId="77777777" w:rsidR="00E921A2" w:rsidRPr="00121095" w:rsidRDefault="00E921A2">
      <w:pPr>
        <w:pStyle w:val="NormalIndented"/>
      </w:pPr>
      <w:r w:rsidRPr="00121095">
        <w:t>The segment field name that identifies the field occupying the column.  The segment field name SHALL agree with the column name as it appears in the Query Profile. Use of the @ sign as prefix to the column name is optional.</w:t>
      </w:r>
    </w:p>
    <w:p w14:paraId="03F4487B" w14:textId="77777777" w:rsidR="00E921A2" w:rsidRPr="00121095" w:rsidRDefault="00E921A2" w:rsidP="007D495C">
      <w:pPr>
        <w:pStyle w:val="NormalListBullets"/>
      </w:pPr>
      <w:r w:rsidRPr="00121095">
        <w:t xml:space="preserve">The 2 or 3 character HL7 data type, as defined in Chapter 2.  Refer to </w:t>
      </w:r>
      <w:hyperlink r:id="rId35" w:anchor="HL70440" w:history="1">
        <w:r w:rsidRPr="00121095">
          <w:rPr>
            <w:rStyle w:val="ReferenceHL7Table"/>
          </w:rPr>
          <w:t xml:space="preserve">HL7 Table 0440 </w:t>
        </w:r>
        <w:r w:rsidR="00514A79">
          <w:rPr>
            <w:rStyle w:val="ReferenceHL7Table"/>
          </w:rPr>
          <w:t>–</w:t>
        </w:r>
        <w:r w:rsidRPr="00121095">
          <w:rPr>
            <w:rStyle w:val="ReferenceHL7Table"/>
          </w:rPr>
          <w:t xml:space="preserve"> Data types</w:t>
        </w:r>
      </w:hyperlink>
      <w:r w:rsidRPr="00121095">
        <w:t xml:space="preserve"> </w:t>
      </w:r>
      <w:r>
        <w:t xml:space="preserve">in Chapter 2C, Code Tables, </w:t>
      </w:r>
      <w:r w:rsidRPr="00121095">
        <w:t>for valid values.</w:t>
      </w:r>
    </w:p>
    <w:p w14:paraId="4D8D3C5F" w14:textId="77777777" w:rsidR="00E921A2" w:rsidRPr="00121095" w:rsidRDefault="00E921A2" w:rsidP="007D495C">
      <w:pPr>
        <w:pStyle w:val="NormalListBullets"/>
      </w:pPr>
      <w:bookmarkStart w:id="481" w:name="HL70440"/>
      <w:bookmarkEnd w:id="481"/>
      <w:r w:rsidRPr="00121095">
        <w:t>The maximum width of the column, as dictated by the responding system.  (This may vary from the HL7-defined maximum field length.)</w:t>
      </w:r>
    </w:p>
    <w:p w14:paraId="3E51F05D" w14:textId="77777777" w:rsidR="00E921A2" w:rsidRPr="00121095" w:rsidRDefault="00E921A2">
      <w:pPr>
        <w:pStyle w:val="Heading3"/>
      </w:pPr>
      <w:bookmarkStart w:id="482" w:name="_Toc348257288"/>
      <w:bookmarkStart w:id="483" w:name="_Toc348257624"/>
      <w:bookmarkStart w:id="484" w:name="_Toc348263246"/>
      <w:bookmarkStart w:id="485" w:name="_Toc348336575"/>
      <w:bookmarkStart w:id="486" w:name="_Toc348770063"/>
      <w:bookmarkStart w:id="487" w:name="_Toc348856205"/>
      <w:bookmarkStart w:id="488" w:name="_Toc348866626"/>
      <w:bookmarkStart w:id="489" w:name="_Toc348947856"/>
      <w:bookmarkStart w:id="490" w:name="_Toc349735437"/>
      <w:bookmarkStart w:id="491" w:name="_Toc349735880"/>
      <w:bookmarkStart w:id="492" w:name="_Toc349736034"/>
      <w:bookmarkStart w:id="493" w:name="_Toc349803766"/>
      <w:bookmarkStart w:id="494" w:name="_Toc359236104"/>
      <w:bookmarkStart w:id="495" w:name="_Ref465740649"/>
      <w:bookmarkStart w:id="496" w:name="_Ref477749037"/>
      <w:bookmarkStart w:id="497" w:name="_Ref477749148"/>
      <w:bookmarkStart w:id="498" w:name="_Ref485107898"/>
      <w:bookmarkStart w:id="499" w:name="_Toc495483597"/>
      <w:bookmarkStart w:id="500" w:name="_Toc24273818"/>
      <w:bookmarkStart w:id="501" w:name="_Toc41280990"/>
      <w:bookmarkStart w:id="502" w:name="_Toc43004352"/>
      <w:bookmarkStart w:id="503" w:name="_Toc148083083"/>
      <w:r w:rsidRPr="00121095">
        <w:t xml:space="preserve">RDT </w:t>
      </w:r>
      <w:r w:rsidR="00514A79">
        <w:t>–</w:t>
      </w:r>
      <w:r w:rsidRPr="00121095">
        <w:t xml:space="preserve"> </w:t>
      </w:r>
      <w:r w:rsidR="00CA71B4">
        <w:t>T</w:t>
      </w:r>
      <w:r w:rsidRPr="00121095">
        <w:t xml:space="preserve">able </w:t>
      </w:r>
      <w:r w:rsidR="00CA71B4">
        <w:t>R</w:t>
      </w:r>
      <w:r w:rsidRPr="00121095">
        <w:t xml:space="preserve">ow </w:t>
      </w:r>
      <w:r w:rsidR="00CA71B4">
        <w:t>D</w:t>
      </w:r>
      <w:r w:rsidRPr="00121095">
        <w:t>ata segment</w:t>
      </w:r>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r w:rsidR="00BF2FE6" w:rsidRPr="00121095">
        <w:fldChar w:fldCharType="begin"/>
      </w:r>
      <w:r w:rsidRPr="00121095">
        <w:instrText xml:space="preserve"> XE "table row data segment" </w:instrText>
      </w:r>
      <w:r w:rsidR="00BF2FE6" w:rsidRPr="00121095">
        <w:fldChar w:fldCharType="end"/>
      </w:r>
      <w:r w:rsidR="00BF2FE6" w:rsidRPr="00121095">
        <w:rPr>
          <w:b w:val="0"/>
        </w:rPr>
        <w:fldChar w:fldCharType="begin"/>
      </w:r>
      <w:r w:rsidRPr="00121095">
        <w:rPr>
          <w:b w:val="0"/>
        </w:rPr>
        <w:instrText xml:space="preserve"> XE "Segments:RDT" </w:instrText>
      </w:r>
      <w:r w:rsidR="00BF2FE6" w:rsidRPr="00121095">
        <w:rPr>
          <w:b w:val="0"/>
        </w:rPr>
        <w:fldChar w:fldCharType="end"/>
      </w:r>
      <w:r w:rsidR="00BF2FE6" w:rsidRPr="00121095">
        <w:rPr>
          <w:b w:val="0"/>
        </w:rPr>
        <w:fldChar w:fldCharType="begin"/>
      </w:r>
      <w:r w:rsidRPr="00121095">
        <w:rPr>
          <w:b w:val="0"/>
        </w:rPr>
        <w:instrText xml:space="preserve"> XE "RDT" </w:instrText>
      </w:r>
      <w:r w:rsidR="00BF2FE6" w:rsidRPr="00121095">
        <w:rPr>
          <w:b w:val="0"/>
        </w:rPr>
        <w:fldChar w:fldCharType="end"/>
      </w:r>
    </w:p>
    <w:p w14:paraId="687EF02E" w14:textId="77777777" w:rsidR="00E921A2" w:rsidRPr="00121095" w:rsidRDefault="00E921A2">
      <w:pPr>
        <w:pStyle w:val="NormalIndented"/>
      </w:pPr>
      <w:r w:rsidRPr="00121095">
        <w:t>The RDT segment contains the row data of the tabular data response message (TBR).</w:t>
      </w:r>
    </w:p>
    <w:p w14:paraId="68D11117" w14:textId="77777777" w:rsidR="00E921A2" w:rsidRPr="00121095" w:rsidRDefault="00E921A2">
      <w:pPr>
        <w:pStyle w:val="AttributeTableCaption"/>
      </w:pPr>
      <w:r w:rsidRPr="00121095">
        <w:lastRenderedPageBreak/>
        <w:t>HL7 Attribute Table – RDT</w:t>
      </w:r>
      <w:bookmarkStart w:id="504" w:name="RDT"/>
      <w:bookmarkEnd w:id="504"/>
      <w:r w:rsidRPr="00121095">
        <w:t xml:space="preserve"> – Table Row Data</w:t>
      </w:r>
      <w:r w:rsidR="00BF2FE6" w:rsidRPr="00121095">
        <w:fldChar w:fldCharType="begin"/>
      </w:r>
      <w:r w:rsidRPr="00121095">
        <w:instrText xml:space="preserve"> XE "HL7 Attribute Table </w:instrText>
      </w:r>
      <w:r w:rsidR="00514A79">
        <w:instrText>–</w:instrText>
      </w:r>
      <w:r w:rsidRPr="00121095">
        <w:instrText xml:space="preserve"> RDT" </w:instrText>
      </w:r>
      <w:r w:rsidR="00BF2FE6" w:rsidRPr="00121095">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E50DB9" w:rsidRPr="00E921A2" w14:paraId="277B4F9F" w14:textId="77777777" w:rsidTr="00E50DB9">
        <w:trPr>
          <w:cantSplit/>
          <w:tblHeader/>
          <w:jc w:val="center"/>
        </w:trPr>
        <w:tc>
          <w:tcPr>
            <w:tcW w:w="648" w:type="dxa"/>
            <w:tcBorders>
              <w:top w:val="single" w:sz="4" w:space="0" w:color="auto"/>
              <w:left w:val="nil"/>
              <w:bottom w:val="single" w:sz="4" w:space="0" w:color="auto"/>
              <w:right w:val="nil"/>
            </w:tcBorders>
            <w:shd w:val="clear" w:color="auto" w:fill="FFFFFF"/>
          </w:tcPr>
          <w:p w14:paraId="37898D47" w14:textId="77777777" w:rsidR="00E921A2" w:rsidRPr="00121095" w:rsidRDefault="00E921A2">
            <w:pPr>
              <w:pStyle w:val="AttributeTableHeader"/>
            </w:pPr>
            <w:r w:rsidRPr="00121095">
              <w:t>SEQ</w:t>
            </w:r>
          </w:p>
        </w:tc>
        <w:tc>
          <w:tcPr>
            <w:tcW w:w="648" w:type="dxa"/>
            <w:tcBorders>
              <w:top w:val="single" w:sz="4" w:space="0" w:color="auto"/>
              <w:left w:val="nil"/>
              <w:bottom w:val="single" w:sz="4" w:space="0" w:color="auto"/>
              <w:right w:val="nil"/>
            </w:tcBorders>
            <w:shd w:val="clear" w:color="auto" w:fill="FFFFFF"/>
          </w:tcPr>
          <w:p w14:paraId="32FDA22D" w14:textId="77777777" w:rsidR="00E921A2" w:rsidRPr="00121095" w:rsidRDefault="00E921A2">
            <w:pPr>
              <w:pStyle w:val="AttributeTableHeader"/>
            </w:pPr>
            <w:r w:rsidRPr="00121095">
              <w:t>LEN</w:t>
            </w:r>
          </w:p>
        </w:tc>
        <w:tc>
          <w:tcPr>
            <w:tcW w:w="720" w:type="dxa"/>
            <w:tcBorders>
              <w:top w:val="single" w:sz="4" w:space="0" w:color="auto"/>
              <w:left w:val="nil"/>
              <w:bottom w:val="single" w:sz="4" w:space="0" w:color="auto"/>
              <w:right w:val="nil"/>
            </w:tcBorders>
            <w:shd w:val="clear" w:color="auto" w:fill="FFFFFF"/>
          </w:tcPr>
          <w:p w14:paraId="474379D4" w14:textId="77777777" w:rsidR="00E921A2" w:rsidRPr="00121095" w:rsidRDefault="00E921A2">
            <w:pPr>
              <w:pStyle w:val="AttributeTableHeader"/>
            </w:pPr>
            <w:r w:rsidRPr="00121095">
              <w:t>C.LEN</w:t>
            </w:r>
          </w:p>
        </w:tc>
        <w:tc>
          <w:tcPr>
            <w:tcW w:w="648" w:type="dxa"/>
            <w:tcBorders>
              <w:top w:val="single" w:sz="4" w:space="0" w:color="auto"/>
              <w:left w:val="nil"/>
              <w:bottom w:val="single" w:sz="4" w:space="0" w:color="auto"/>
              <w:right w:val="nil"/>
            </w:tcBorders>
            <w:shd w:val="clear" w:color="auto" w:fill="FFFFFF"/>
          </w:tcPr>
          <w:p w14:paraId="02A59FEC" w14:textId="77777777" w:rsidR="00E921A2" w:rsidRPr="00121095" w:rsidRDefault="00E921A2">
            <w:pPr>
              <w:pStyle w:val="AttributeTableHeader"/>
            </w:pPr>
            <w:r w:rsidRPr="00121095">
              <w:t>DT</w:t>
            </w:r>
          </w:p>
        </w:tc>
        <w:tc>
          <w:tcPr>
            <w:tcW w:w="648" w:type="dxa"/>
            <w:tcBorders>
              <w:top w:val="single" w:sz="4" w:space="0" w:color="auto"/>
              <w:left w:val="nil"/>
              <w:bottom w:val="single" w:sz="4" w:space="0" w:color="auto"/>
              <w:right w:val="nil"/>
            </w:tcBorders>
            <w:shd w:val="clear" w:color="auto" w:fill="FFFFFF"/>
          </w:tcPr>
          <w:p w14:paraId="26F4D569" w14:textId="77777777" w:rsidR="00E921A2" w:rsidRPr="00121095" w:rsidRDefault="00E921A2">
            <w:pPr>
              <w:pStyle w:val="AttributeTableHeader"/>
            </w:pPr>
            <w:r w:rsidRPr="00121095">
              <w:t>OPT</w:t>
            </w:r>
          </w:p>
        </w:tc>
        <w:tc>
          <w:tcPr>
            <w:tcW w:w="648" w:type="dxa"/>
            <w:tcBorders>
              <w:top w:val="single" w:sz="4" w:space="0" w:color="auto"/>
              <w:left w:val="nil"/>
              <w:bottom w:val="single" w:sz="4" w:space="0" w:color="auto"/>
              <w:right w:val="nil"/>
            </w:tcBorders>
            <w:shd w:val="clear" w:color="auto" w:fill="FFFFFF"/>
          </w:tcPr>
          <w:p w14:paraId="19ABEB3A" w14:textId="77777777" w:rsidR="00E921A2" w:rsidRPr="00121095" w:rsidRDefault="00E921A2">
            <w:pPr>
              <w:pStyle w:val="AttributeTableHeader"/>
            </w:pPr>
            <w:r w:rsidRPr="00121095">
              <w:t>RP/#</w:t>
            </w:r>
          </w:p>
        </w:tc>
        <w:tc>
          <w:tcPr>
            <w:tcW w:w="720" w:type="dxa"/>
            <w:tcBorders>
              <w:top w:val="single" w:sz="4" w:space="0" w:color="auto"/>
              <w:left w:val="nil"/>
              <w:bottom w:val="single" w:sz="4" w:space="0" w:color="auto"/>
              <w:right w:val="nil"/>
            </w:tcBorders>
            <w:shd w:val="clear" w:color="auto" w:fill="FFFFFF"/>
          </w:tcPr>
          <w:p w14:paraId="736BBE86" w14:textId="77777777" w:rsidR="00E921A2" w:rsidRPr="00121095" w:rsidRDefault="00E921A2">
            <w:pPr>
              <w:pStyle w:val="AttributeTableHeader"/>
            </w:pPr>
            <w:r w:rsidRPr="00121095">
              <w:t>TBL#</w:t>
            </w:r>
          </w:p>
        </w:tc>
        <w:tc>
          <w:tcPr>
            <w:tcW w:w="720" w:type="dxa"/>
            <w:tcBorders>
              <w:top w:val="single" w:sz="4" w:space="0" w:color="auto"/>
              <w:left w:val="nil"/>
              <w:bottom w:val="single" w:sz="4" w:space="0" w:color="auto"/>
              <w:right w:val="nil"/>
            </w:tcBorders>
            <w:shd w:val="clear" w:color="auto" w:fill="FFFFFF"/>
          </w:tcPr>
          <w:p w14:paraId="07790C33" w14:textId="77777777" w:rsidR="00E921A2" w:rsidRPr="00121095" w:rsidRDefault="00E921A2">
            <w:pPr>
              <w:pStyle w:val="AttributeTableHeader"/>
            </w:pPr>
            <w:r w:rsidRPr="00121095">
              <w:t>ITEM#</w:t>
            </w:r>
          </w:p>
        </w:tc>
        <w:tc>
          <w:tcPr>
            <w:tcW w:w="3888" w:type="dxa"/>
            <w:tcBorders>
              <w:top w:val="single" w:sz="4" w:space="0" w:color="auto"/>
              <w:left w:val="nil"/>
              <w:bottom w:val="single" w:sz="4" w:space="0" w:color="auto"/>
              <w:right w:val="nil"/>
            </w:tcBorders>
            <w:shd w:val="clear" w:color="auto" w:fill="FFFFFF"/>
          </w:tcPr>
          <w:p w14:paraId="49D5BB32" w14:textId="77777777" w:rsidR="00E921A2" w:rsidRPr="00121095" w:rsidRDefault="00E921A2">
            <w:pPr>
              <w:pStyle w:val="AttributeTableHeader"/>
              <w:jc w:val="left"/>
            </w:pPr>
            <w:r w:rsidRPr="00121095">
              <w:t>ELEMENT NAME</w:t>
            </w:r>
          </w:p>
        </w:tc>
      </w:tr>
      <w:tr w:rsidR="00E50DB9" w:rsidRPr="00E921A2" w14:paraId="25A77F2C" w14:textId="77777777" w:rsidTr="00E50DB9">
        <w:trPr>
          <w:cantSplit/>
          <w:jc w:val="center"/>
        </w:trPr>
        <w:tc>
          <w:tcPr>
            <w:tcW w:w="648" w:type="dxa"/>
            <w:tcBorders>
              <w:top w:val="single" w:sz="4" w:space="0" w:color="auto"/>
              <w:left w:val="nil"/>
              <w:bottom w:val="single" w:sz="4" w:space="0" w:color="auto"/>
              <w:right w:val="nil"/>
            </w:tcBorders>
            <w:shd w:val="clear" w:color="auto" w:fill="FFFFFF"/>
          </w:tcPr>
          <w:p w14:paraId="40AA542A" w14:textId="77777777" w:rsidR="00E921A2" w:rsidRPr="00121095" w:rsidRDefault="00E921A2">
            <w:pPr>
              <w:pStyle w:val="AttributeTableBody"/>
            </w:pPr>
            <w:r w:rsidRPr="00121095">
              <w:t>1-n</w:t>
            </w:r>
          </w:p>
        </w:tc>
        <w:tc>
          <w:tcPr>
            <w:tcW w:w="648" w:type="dxa"/>
            <w:tcBorders>
              <w:top w:val="single" w:sz="4" w:space="0" w:color="auto"/>
              <w:left w:val="nil"/>
              <w:bottom w:val="single" w:sz="4" w:space="0" w:color="auto"/>
              <w:right w:val="nil"/>
            </w:tcBorders>
            <w:shd w:val="clear" w:color="auto" w:fill="FFFFFF"/>
          </w:tcPr>
          <w:p w14:paraId="616B9B15" w14:textId="77777777" w:rsidR="00E921A2" w:rsidRPr="00121095" w:rsidRDefault="00E921A2">
            <w:pPr>
              <w:pStyle w:val="AttributeTableBody"/>
              <w:jc w:val="left"/>
            </w:pPr>
            <w:r w:rsidRPr="00121095">
              <w:t>.</w:t>
            </w:r>
          </w:p>
        </w:tc>
        <w:tc>
          <w:tcPr>
            <w:tcW w:w="720" w:type="dxa"/>
            <w:tcBorders>
              <w:top w:val="single" w:sz="4" w:space="0" w:color="auto"/>
              <w:left w:val="nil"/>
              <w:bottom w:val="single" w:sz="4" w:space="0" w:color="auto"/>
              <w:right w:val="nil"/>
            </w:tcBorders>
            <w:shd w:val="clear" w:color="auto" w:fill="FFFFFF"/>
          </w:tcPr>
          <w:p w14:paraId="78296DEF" w14:textId="77777777" w:rsidR="00E921A2" w:rsidRPr="00121095" w:rsidRDefault="00E921A2">
            <w:pPr>
              <w:pStyle w:val="AttributeTableBody"/>
            </w:pPr>
          </w:p>
        </w:tc>
        <w:tc>
          <w:tcPr>
            <w:tcW w:w="648" w:type="dxa"/>
            <w:tcBorders>
              <w:top w:val="single" w:sz="4" w:space="0" w:color="auto"/>
              <w:left w:val="nil"/>
              <w:bottom w:val="single" w:sz="4" w:space="0" w:color="auto"/>
              <w:right w:val="nil"/>
            </w:tcBorders>
            <w:shd w:val="clear" w:color="auto" w:fill="FFFFFF"/>
          </w:tcPr>
          <w:p w14:paraId="686B6CF2" w14:textId="77777777" w:rsidR="00E921A2" w:rsidRPr="00121095" w:rsidRDefault="00E921A2">
            <w:pPr>
              <w:pStyle w:val="AttributeTableBody"/>
            </w:pPr>
            <w:r w:rsidRPr="00121095">
              <w:t>varies</w:t>
            </w:r>
          </w:p>
        </w:tc>
        <w:tc>
          <w:tcPr>
            <w:tcW w:w="648" w:type="dxa"/>
            <w:tcBorders>
              <w:top w:val="single" w:sz="4" w:space="0" w:color="auto"/>
              <w:left w:val="nil"/>
              <w:bottom w:val="single" w:sz="4" w:space="0" w:color="auto"/>
              <w:right w:val="nil"/>
            </w:tcBorders>
            <w:shd w:val="clear" w:color="auto" w:fill="FFFFFF"/>
          </w:tcPr>
          <w:p w14:paraId="7C3F7B51" w14:textId="77777777" w:rsidR="00E921A2" w:rsidRPr="00121095" w:rsidRDefault="00E921A2">
            <w:pPr>
              <w:pStyle w:val="AttributeTableBody"/>
            </w:pPr>
            <w:r w:rsidRPr="00121095">
              <w:t>R</w:t>
            </w:r>
          </w:p>
        </w:tc>
        <w:tc>
          <w:tcPr>
            <w:tcW w:w="648" w:type="dxa"/>
            <w:tcBorders>
              <w:top w:val="single" w:sz="4" w:space="0" w:color="auto"/>
              <w:left w:val="nil"/>
              <w:bottom w:val="single" w:sz="4" w:space="0" w:color="auto"/>
              <w:right w:val="nil"/>
            </w:tcBorders>
            <w:shd w:val="clear" w:color="auto" w:fill="FFFFFF"/>
          </w:tcPr>
          <w:p w14:paraId="2A6AD8D9"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600DD193" w14:textId="77777777" w:rsidR="00E921A2" w:rsidRPr="00121095" w:rsidRDefault="00E921A2">
            <w:pPr>
              <w:pStyle w:val="AttributeTableBody"/>
            </w:pPr>
          </w:p>
        </w:tc>
        <w:tc>
          <w:tcPr>
            <w:tcW w:w="720" w:type="dxa"/>
            <w:tcBorders>
              <w:top w:val="single" w:sz="4" w:space="0" w:color="auto"/>
              <w:left w:val="nil"/>
              <w:bottom w:val="single" w:sz="4" w:space="0" w:color="auto"/>
              <w:right w:val="nil"/>
            </w:tcBorders>
            <w:shd w:val="clear" w:color="auto" w:fill="FFFFFF"/>
          </w:tcPr>
          <w:p w14:paraId="0D2DDEF4" w14:textId="77777777" w:rsidR="00E921A2" w:rsidRPr="00121095" w:rsidRDefault="00E921A2">
            <w:pPr>
              <w:pStyle w:val="AttributeTableBody"/>
            </w:pPr>
            <w:r w:rsidRPr="00121095">
              <w:t>00703</w:t>
            </w:r>
          </w:p>
        </w:tc>
        <w:tc>
          <w:tcPr>
            <w:tcW w:w="3888" w:type="dxa"/>
            <w:tcBorders>
              <w:top w:val="single" w:sz="4" w:space="0" w:color="auto"/>
              <w:left w:val="nil"/>
              <w:bottom w:val="single" w:sz="4" w:space="0" w:color="auto"/>
              <w:right w:val="nil"/>
            </w:tcBorders>
            <w:shd w:val="clear" w:color="auto" w:fill="FFFFFF"/>
          </w:tcPr>
          <w:p w14:paraId="33CEF55B" w14:textId="77777777" w:rsidR="00E921A2" w:rsidRPr="00121095" w:rsidRDefault="00E921A2">
            <w:pPr>
              <w:pStyle w:val="AttributeTableBody"/>
              <w:jc w:val="left"/>
            </w:pPr>
            <w:r w:rsidRPr="00121095">
              <w:t>Column Value</w:t>
            </w:r>
          </w:p>
        </w:tc>
      </w:tr>
    </w:tbl>
    <w:p w14:paraId="25C69008" w14:textId="77777777" w:rsidR="00E921A2" w:rsidRPr="00121095" w:rsidRDefault="00E921A2">
      <w:pPr>
        <w:pStyle w:val="Heading4"/>
        <w:rPr>
          <w:vanish/>
        </w:rPr>
      </w:pPr>
      <w:bookmarkStart w:id="505" w:name="_Toc495483598"/>
      <w:bookmarkStart w:id="506" w:name="_Toc24273819"/>
      <w:r w:rsidRPr="00121095">
        <w:rPr>
          <w:vanish/>
        </w:rPr>
        <w:t>RDT field definitions</w:t>
      </w:r>
      <w:bookmarkEnd w:id="505"/>
      <w:bookmarkEnd w:id="506"/>
      <w:r w:rsidR="00BF2FE6" w:rsidRPr="00121095">
        <w:rPr>
          <w:vanish/>
        </w:rPr>
        <w:fldChar w:fldCharType="begin"/>
      </w:r>
      <w:r w:rsidRPr="00121095">
        <w:rPr>
          <w:vanish/>
        </w:rPr>
        <w:instrText xml:space="preserve"> XE "RDT </w:instrText>
      </w:r>
      <w:r w:rsidR="00514A79">
        <w:rPr>
          <w:vanish/>
        </w:rPr>
        <w:instrText>–</w:instrText>
      </w:r>
      <w:r w:rsidRPr="00121095">
        <w:rPr>
          <w:vanish/>
        </w:rPr>
        <w:instrText xml:space="preserve"> data element definitions" </w:instrText>
      </w:r>
      <w:r w:rsidR="00BF2FE6" w:rsidRPr="00121095">
        <w:rPr>
          <w:vanish/>
        </w:rPr>
        <w:fldChar w:fldCharType="end"/>
      </w:r>
    </w:p>
    <w:p w14:paraId="4D903C9A" w14:textId="77777777" w:rsidR="00E921A2" w:rsidRPr="00121095" w:rsidRDefault="00E921A2">
      <w:pPr>
        <w:pStyle w:val="Heading4"/>
      </w:pPr>
      <w:bookmarkStart w:id="507" w:name="_Toc495483599"/>
      <w:bookmarkStart w:id="508" w:name="_Toc24273820"/>
      <w:r w:rsidRPr="00121095">
        <w:t>RDT-1   Column Value</w:t>
      </w:r>
      <w:r w:rsidR="00BF2FE6" w:rsidRPr="00121095">
        <w:fldChar w:fldCharType="begin"/>
      </w:r>
      <w:r w:rsidRPr="00121095">
        <w:instrText xml:space="preserve"> XE "Column value" </w:instrText>
      </w:r>
      <w:r w:rsidR="00BF2FE6" w:rsidRPr="00121095">
        <w:fldChar w:fldCharType="end"/>
      </w:r>
      <w:r w:rsidRPr="00121095">
        <w:t xml:space="preserve">   (varies)   00703</w:t>
      </w:r>
      <w:bookmarkEnd w:id="507"/>
      <w:bookmarkEnd w:id="508"/>
    </w:p>
    <w:p w14:paraId="3171B48A" w14:textId="77777777" w:rsidR="00E921A2" w:rsidRPr="00121095" w:rsidRDefault="00E921A2">
      <w:pPr>
        <w:pStyle w:val="NormalIndented"/>
      </w:pPr>
      <w:r w:rsidRPr="00121095">
        <w:t>Definition:  This field is a requested field.  Fields occur in the position order defined for the query or table (unless overridden by an optional RDF segment on a stored procedure request or Virtual Table query message), separated by field delimiters.</w:t>
      </w:r>
    </w:p>
    <w:p w14:paraId="7227EEBE" w14:textId="77777777" w:rsidR="00E921A2" w:rsidRPr="00121095" w:rsidRDefault="00E921A2">
      <w:pPr>
        <w:pStyle w:val="Heading2"/>
      </w:pPr>
      <w:bookmarkStart w:id="509" w:name="_Ref490990067"/>
      <w:bookmarkStart w:id="510" w:name="_Toc495483600"/>
      <w:bookmarkStart w:id="511" w:name="_Toc24273821"/>
      <w:bookmarkStart w:id="512" w:name="_Toc41280991"/>
      <w:bookmarkStart w:id="513" w:name="_Toc43004353"/>
      <w:bookmarkStart w:id="514" w:name="_Toc148083084"/>
      <w:r w:rsidRPr="00121095">
        <w:t>AUXILIARY QUERY PROTOCOLS</w:t>
      </w:r>
      <w:bookmarkEnd w:id="509"/>
      <w:bookmarkEnd w:id="510"/>
      <w:bookmarkEnd w:id="511"/>
      <w:bookmarkEnd w:id="512"/>
      <w:bookmarkEnd w:id="513"/>
      <w:bookmarkEnd w:id="514"/>
      <w:r w:rsidR="00BF2FE6" w:rsidRPr="00121095">
        <w:fldChar w:fldCharType="begin"/>
      </w:r>
      <w:r w:rsidRPr="00121095">
        <w:instrText xml:space="preserve"> XE "AUXILIARY QUERY PROTOCOLS" </w:instrText>
      </w:r>
      <w:r w:rsidR="00BF2FE6" w:rsidRPr="00121095">
        <w:fldChar w:fldCharType="end"/>
      </w:r>
    </w:p>
    <w:p w14:paraId="00FEDC59" w14:textId="77777777" w:rsidR="00E921A2" w:rsidRPr="00121095" w:rsidRDefault="00E921A2">
      <w:r w:rsidRPr="00121095">
        <w:t>This section discusses properties of queries that can be described as global properties.  These properties enable the Client and Server to deal with timing and sizing issues and to handle exceptions.</w:t>
      </w:r>
    </w:p>
    <w:p w14:paraId="4C57F668" w14:textId="77777777" w:rsidR="00E921A2" w:rsidRPr="00121095" w:rsidRDefault="00E921A2">
      <w:pPr>
        <w:pStyle w:val="Heading3"/>
      </w:pPr>
      <w:bookmarkStart w:id="515" w:name="_Toc348257258"/>
      <w:bookmarkStart w:id="516" w:name="_Toc348257594"/>
      <w:bookmarkStart w:id="517" w:name="_Toc348263216"/>
      <w:bookmarkStart w:id="518" w:name="_Toc348336545"/>
      <w:bookmarkStart w:id="519" w:name="_Toc348770033"/>
      <w:bookmarkStart w:id="520" w:name="_Toc348856175"/>
      <w:bookmarkStart w:id="521" w:name="_Toc348866596"/>
      <w:bookmarkStart w:id="522" w:name="_Toc348947826"/>
      <w:bookmarkStart w:id="523" w:name="_Toc349735407"/>
      <w:bookmarkStart w:id="524" w:name="_Toc349735850"/>
      <w:bookmarkStart w:id="525" w:name="_Toc349736004"/>
      <w:bookmarkStart w:id="526" w:name="_Toc349803736"/>
      <w:bookmarkStart w:id="527" w:name="_Toc359236069"/>
      <w:bookmarkStart w:id="528" w:name="_Toc495483601"/>
      <w:bookmarkStart w:id="529" w:name="_Toc24273822"/>
      <w:bookmarkStart w:id="530" w:name="_Toc41280992"/>
      <w:bookmarkStart w:id="531" w:name="_Toc43004354"/>
      <w:bookmarkStart w:id="532" w:name="_Toc148083085"/>
      <w:r w:rsidRPr="00121095">
        <w:t>Immediate vs. deferred response</w:t>
      </w:r>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00BF2FE6" w:rsidRPr="00121095">
        <w:fldChar w:fldCharType="begin"/>
      </w:r>
      <w:r w:rsidRPr="00121095">
        <w:instrText>xe "Queries: immediate vs. deferred response"</w:instrText>
      </w:r>
      <w:r w:rsidR="00BF2FE6" w:rsidRPr="00121095">
        <w:fldChar w:fldCharType="end"/>
      </w:r>
    </w:p>
    <w:p w14:paraId="6594D6D6" w14:textId="77777777" w:rsidR="00E921A2" w:rsidRPr="00121095" w:rsidRDefault="00E921A2">
      <w:pPr>
        <w:pStyle w:val="NormalIndented"/>
      </w:pPr>
      <w:r w:rsidRPr="00121095">
        <w:t xml:space="preserve">Responses to queries can be either immediate or deferred.  In the immediate mode, the responding process gives the response immediately or in a short period during which the requesting process will wait for the response. In the deferred mode, the response is returned asynchronously, as a separate message pair. Also, a time interval for the deferred transaction may be specified. </w:t>
      </w:r>
    </w:p>
    <w:p w14:paraId="1A02B9FE" w14:textId="77777777" w:rsidR="00E921A2" w:rsidRPr="00121095" w:rsidRDefault="00E921A2">
      <w:pPr>
        <w:pStyle w:val="NormalIndented"/>
      </w:pPr>
      <w:r w:rsidRPr="00121095">
        <w:t>In the case of immediate mode query, the Server does NOT send a General Acknowledgement (ACK). The acknowledgement of the query is contained within the response message. In the case of deferred mode, the query is acknowledged immediately by an ACK. The Server sends the deferred response at the appropriate time.  The Client acknowledges the response with an ACK. In short, the deferred query transaction consists of 2 "round trips."</w:t>
      </w:r>
    </w:p>
    <w:p w14:paraId="75A60E7A" w14:textId="77777777" w:rsidR="00E921A2" w:rsidRPr="00121095" w:rsidRDefault="00E921A2">
      <w:pPr>
        <w:pStyle w:val="NormalIndented"/>
      </w:pPr>
      <w:r w:rsidRPr="00121095">
        <w:t xml:space="preserve">If an immediate mode query message is malformed, a negative ACK is immediately sent. </w:t>
      </w:r>
    </w:p>
    <w:p w14:paraId="7E8649EA" w14:textId="77777777" w:rsidR="00E921A2" w:rsidRPr="00121095" w:rsidRDefault="00E921A2">
      <w:pPr>
        <w:pStyle w:val="NormalIndented"/>
      </w:pPr>
      <w:r w:rsidRPr="00121095">
        <w:t>Use cases for Deferred Response include:</w:t>
      </w:r>
    </w:p>
    <w:p w14:paraId="00CE8FEC" w14:textId="77777777" w:rsidR="00E921A2" w:rsidRPr="00121095" w:rsidRDefault="00E921A2">
      <w:pPr>
        <w:pStyle w:val="NormalListNumbered"/>
        <w:numPr>
          <w:ilvl w:val="0"/>
          <w:numId w:val="11"/>
        </w:numPr>
        <w:ind w:left="1728" w:hanging="360"/>
      </w:pPr>
      <w:r w:rsidRPr="00121095">
        <w:t>evaluate the query conditions at a certain point in time and then return the response. For example, "At 9 AM tomorrow, evaluate query and return response";</w:t>
      </w:r>
    </w:p>
    <w:p w14:paraId="0F73F23B" w14:textId="77777777" w:rsidR="00E921A2" w:rsidRPr="00121095" w:rsidRDefault="00E921A2">
      <w:pPr>
        <w:pStyle w:val="NormalListNumbered"/>
        <w:numPr>
          <w:ilvl w:val="0"/>
          <w:numId w:val="11"/>
        </w:numPr>
        <w:ind w:left="1728" w:hanging="360"/>
      </w:pPr>
      <w:r w:rsidRPr="00121095">
        <w:t>produce a large report to be communicated to the Server at an off-peak hour.  For example, a response which contains all admissions records for the month to be sent at 4:00 a.m., or a reference lab results listing to be sent at noon.  A deferred response can benefit both Server and Client in such cases, especially where the generation, communication, and receipt of segments can all be done at times of otherwise low-volume processing.</w:t>
      </w:r>
    </w:p>
    <w:p w14:paraId="6E207C53" w14:textId="77777777" w:rsidR="00E921A2" w:rsidRPr="00121095" w:rsidRDefault="00E921A2">
      <w:pPr>
        <w:pStyle w:val="NormalIndented"/>
      </w:pPr>
      <w:r w:rsidRPr="00121095">
        <w:t xml:space="preserve">If the Query Profile indicates that the Server will support both immediate and deferred responses, then the Client may indicate the desired value of this property by sending it in the </w:t>
      </w:r>
      <w:r w:rsidRPr="00121095">
        <w:rPr>
          <w:rStyle w:val="ReferenceAttribute"/>
        </w:rPr>
        <w:t>RCP-1 Response priority</w:t>
      </w:r>
      <w:r w:rsidRPr="00121095">
        <w:t xml:space="preserve"> field. If the Server supports only one response type, then the value specified by the Client SHALL agree.</w:t>
      </w:r>
    </w:p>
    <w:bookmarkStart w:id="533" w:name="_MON_1266376832"/>
    <w:bookmarkEnd w:id="533"/>
    <w:bookmarkStart w:id="534" w:name="_MON_1266376799"/>
    <w:bookmarkEnd w:id="534"/>
    <w:p w14:paraId="6F4E7F03" w14:textId="77777777" w:rsidR="00E921A2" w:rsidRPr="00121095" w:rsidRDefault="00E921A2">
      <w:r w:rsidRPr="00121095">
        <w:object w:dxaOrig="8985" w:dyaOrig="6120" w14:anchorId="3421DB8D">
          <v:shape id="_x0000_i1026" type="#_x0000_t75" style="width:453.75pt;height:309.75pt" o:ole="" fillcolor="window">
            <v:imagedata r:id="rId36" o:title=""/>
          </v:shape>
          <o:OLEObject Type="Embed" ProgID="Word.Picture.8" ShapeID="_x0000_i1026" DrawAspect="Content" ObjectID="_1758696090" r:id="rId37"/>
        </w:object>
      </w:r>
    </w:p>
    <w:p w14:paraId="316B8C41" w14:textId="77777777" w:rsidR="00E921A2" w:rsidRPr="00121095" w:rsidRDefault="00E921A2">
      <w:pPr>
        <w:pStyle w:val="NormalIndented"/>
      </w:pPr>
      <w:r w:rsidRPr="00121095">
        <w:t>The following examples demonstrate how the same query could be invoked in either immediate or deferred mode.</w:t>
      </w:r>
    </w:p>
    <w:p w14:paraId="05F05E54" w14:textId="77777777" w:rsidR="00E921A2" w:rsidRPr="00121095" w:rsidRDefault="00E921A2">
      <w:pPr>
        <w:pStyle w:val="Heading4"/>
        <w:rPr>
          <w:vanish/>
        </w:rPr>
      </w:pPr>
      <w:r w:rsidRPr="00121095">
        <w:rPr>
          <w:vanish/>
        </w:rPr>
        <w:t>hiddentext</w:t>
      </w:r>
      <w:bookmarkStart w:id="535" w:name="_Toc1829088"/>
      <w:bookmarkStart w:id="536" w:name="_Toc24273823"/>
      <w:bookmarkEnd w:id="535"/>
      <w:bookmarkEnd w:id="536"/>
    </w:p>
    <w:p w14:paraId="715F5F48" w14:textId="77777777" w:rsidR="00E921A2" w:rsidRPr="00121095" w:rsidRDefault="00E921A2">
      <w:pPr>
        <w:pStyle w:val="Heading4"/>
      </w:pPr>
      <w:bookmarkStart w:id="537" w:name="_Toc495483602"/>
      <w:bookmarkStart w:id="538" w:name="_Toc24273824"/>
      <w:r w:rsidRPr="00121095">
        <w:t>Immediate response</w:t>
      </w:r>
      <w:bookmarkEnd w:id="537"/>
      <w:bookmarkEnd w:id="538"/>
      <w:r w:rsidR="00BF2FE6" w:rsidRPr="00121095">
        <w:fldChar w:fldCharType="begin"/>
      </w:r>
      <w:r w:rsidRPr="00121095">
        <w:instrText>xe "Queries: immediate response"</w:instrText>
      </w:r>
      <w:r w:rsidR="00BF2FE6" w:rsidRPr="00121095">
        <w:fldChar w:fldCharType="end"/>
      </w:r>
    </w:p>
    <w:p w14:paraId="72D731C8" w14:textId="77777777" w:rsidR="00E921A2" w:rsidRPr="00121095" w:rsidRDefault="00E921A2">
      <w:pPr>
        <w:pStyle w:val="NormalIndented"/>
        <w:rPr>
          <w:b/>
          <w:i/>
          <w:color w:val="000000"/>
        </w:rPr>
      </w:pPr>
      <w:r w:rsidRPr="00121095">
        <w:t xml:space="preserve">The Client submits the following query and indicates that an immediate response is desired by setting </w:t>
      </w:r>
      <w:r w:rsidRPr="00121095">
        <w:rPr>
          <w:rStyle w:val="ReferenceAttribute"/>
        </w:rPr>
        <w:t>RCP-1-Response priority</w:t>
      </w:r>
      <w:r w:rsidRPr="00121095">
        <w:t xml:space="preserve"> to "I".</w:t>
      </w:r>
    </w:p>
    <w:p w14:paraId="449DC3C3"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36BDE49" w14:textId="77777777" w:rsidR="00E921A2" w:rsidRPr="00121095" w:rsidRDefault="00E921A2">
      <w:pPr>
        <w:pStyle w:val="Example"/>
        <w:rPr>
          <w:noProof w:val="0"/>
        </w:rPr>
      </w:pPr>
      <w:r w:rsidRPr="00121095">
        <w:rPr>
          <w:noProof w:val="0"/>
        </w:rPr>
        <w:t>QPD|Q42^Tabular Dispense History^HL70471|Q0010|555444222111^^^MPI^MR| |19980531|19990531|</w:t>
      </w:r>
    </w:p>
    <w:p w14:paraId="0C3B9D8B" w14:textId="77777777" w:rsidR="00E921A2" w:rsidRPr="00121095" w:rsidRDefault="00E921A2">
      <w:pPr>
        <w:pStyle w:val="Example"/>
        <w:rPr>
          <w:noProof w:val="0"/>
        </w:rPr>
      </w:pPr>
      <w:r w:rsidRPr="00121095">
        <w:rPr>
          <w:noProof w:val="0"/>
        </w:rPr>
        <w:t>RCP|I|999^RD|</w:t>
      </w:r>
    </w:p>
    <w:p w14:paraId="66179D42"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2F8DCEC" w14:textId="77777777" w:rsidR="00E921A2" w:rsidRPr="00121095" w:rsidRDefault="00E921A2">
      <w:pPr>
        <w:pStyle w:val="NormalIndented"/>
      </w:pPr>
      <w:r w:rsidRPr="00121095">
        <w:t>The Server responds one minute later.</w:t>
      </w:r>
    </w:p>
    <w:p w14:paraId="10400B73" w14:textId="77777777" w:rsidR="00E921A2" w:rsidRPr="00121095" w:rsidRDefault="00E921A2">
      <w:pPr>
        <w:pStyle w:val="Example"/>
        <w:rPr>
          <w:noProof w:val="0"/>
        </w:rPr>
      </w:pPr>
      <w:r w:rsidRPr="00121095">
        <w:rPr>
          <w:noProof w:val="0"/>
        </w:rPr>
        <w:lastRenderedPageBreak/>
        <w:t>MSH|^~\&amp;|PIMS|Gen Hosp|PCR||199811201401-0800||RTB^K42^RTB_K13|8858|P|2.</w:t>
      </w:r>
      <w:r>
        <w:rPr>
          <w:noProof w:val="0"/>
        </w:rPr>
        <w:t>8</w:t>
      </w:r>
      <w:r w:rsidRPr="00121095">
        <w:rPr>
          <w:noProof w:val="0"/>
        </w:rPr>
        <w:t>||||||||</w:t>
      </w:r>
    </w:p>
    <w:p w14:paraId="0403F9B9" w14:textId="77777777" w:rsidR="00E921A2" w:rsidRPr="00121095" w:rsidRDefault="00E921A2">
      <w:pPr>
        <w:pStyle w:val="Example"/>
        <w:rPr>
          <w:noProof w:val="0"/>
        </w:rPr>
      </w:pPr>
      <w:r w:rsidRPr="00121095">
        <w:rPr>
          <w:noProof w:val="0"/>
        </w:rPr>
        <w:t>MSA|AA|8699|</w:t>
      </w:r>
    </w:p>
    <w:p w14:paraId="278FD180" w14:textId="77777777" w:rsidR="00E921A2" w:rsidRPr="00121095" w:rsidRDefault="00E921A2">
      <w:pPr>
        <w:pStyle w:val="Example"/>
        <w:rPr>
          <w:noProof w:val="0"/>
        </w:rPr>
      </w:pPr>
      <w:r w:rsidRPr="00121095">
        <w:rPr>
          <w:noProof w:val="0"/>
        </w:rPr>
        <w:t>QAK|Q010|OK|Q42^Tabular Dispense History^HL7nnn|4</w:t>
      </w:r>
    </w:p>
    <w:p w14:paraId="5364E42E" w14:textId="77777777" w:rsidR="00E921A2" w:rsidRPr="00121095" w:rsidRDefault="00E921A2">
      <w:pPr>
        <w:pStyle w:val="Example"/>
        <w:rPr>
          <w:noProof w:val="0"/>
        </w:rPr>
      </w:pPr>
      <w:r w:rsidRPr="00121095">
        <w:rPr>
          <w:noProof w:val="0"/>
        </w:rPr>
        <w:t>QPD|Q42^Tabular Dispense History^HL7nnn|Q0010|555444222111^^^MPI^MR||19980531|19990531|</w:t>
      </w:r>
    </w:p>
    <w:p w14:paraId="609299E4"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7326B038"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2E433FDE"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64F5F44C"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4AAA00D8"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76EF3442" w14:textId="77777777" w:rsidR="00E921A2" w:rsidRPr="00121095" w:rsidRDefault="00E921A2">
      <w:pPr>
        <w:pStyle w:val="Heading4"/>
      </w:pPr>
      <w:bookmarkStart w:id="539" w:name="_Toc495483603"/>
      <w:bookmarkStart w:id="540" w:name="_Toc24273825"/>
      <w:r w:rsidRPr="00121095">
        <w:t>Deferred response example</w:t>
      </w:r>
      <w:bookmarkEnd w:id="539"/>
      <w:bookmarkEnd w:id="540"/>
      <w:r w:rsidR="00BF2FE6" w:rsidRPr="00121095">
        <w:fldChar w:fldCharType="begin"/>
      </w:r>
      <w:r w:rsidRPr="00121095">
        <w:instrText>xe "Queries: deferred response example"</w:instrText>
      </w:r>
      <w:r w:rsidR="00BF2FE6" w:rsidRPr="00121095">
        <w:fldChar w:fldCharType="end"/>
      </w:r>
    </w:p>
    <w:p w14:paraId="51B4C75B" w14:textId="77777777" w:rsidR="00E921A2" w:rsidRPr="00121095" w:rsidRDefault="00E921A2">
      <w:pPr>
        <w:pStyle w:val="NormalIndented"/>
        <w:rPr>
          <w:b/>
          <w:i/>
          <w:color w:val="000000"/>
        </w:rPr>
      </w:pPr>
      <w:r w:rsidRPr="00121095">
        <w:t xml:space="preserve">The Client submits the following query and indicates that a deferred response is desired by setting </w:t>
      </w:r>
      <w:r w:rsidRPr="00121095">
        <w:rPr>
          <w:rStyle w:val="ReferenceAttribute"/>
        </w:rPr>
        <w:t>RCP-1-Response priority</w:t>
      </w:r>
      <w:r w:rsidRPr="00121095">
        <w:t xml:space="preserve"> to "D".</w:t>
      </w:r>
    </w:p>
    <w:p w14:paraId="1F50BFCF" w14:textId="77777777" w:rsidR="00E921A2" w:rsidRPr="00121095" w:rsidRDefault="00E921A2">
      <w:pPr>
        <w:pStyle w:val="Example"/>
        <w:rPr>
          <w:noProof w:val="0"/>
        </w:rPr>
      </w:pPr>
      <w:r w:rsidRPr="00121095">
        <w:rPr>
          <w:noProof w:val="0"/>
        </w:rPr>
        <w:t>MSH|^~\&amp;|PCR|Gen Hosp|PIMS||199811201400-0800||QBP^Q42^QBP_Q13|ACK9901|P|2.</w:t>
      </w:r>
      <w:r>
        <w:rPr>
          <w:noProof w:val="0"/>
        </w:rPr>
        <w:t>8</w:t>
      </w:r>
      <w:r w:rsidRPr="00121095">
        <w:rPr>
          <w:noProof w:val="0"/>
        </w:rPr>
        <w:t>||||||||</w:t>
      </w:r>
    </w:p>
    <w:p w14:paraId="77DB2231" w14:textId="77777777" w:rsidR="00E921A2" w:rsidRPr="00121095" w:rsidRDefault="00E921A2">
      <w:pPr>
        <w:pStyle w:val="Example"/>
        <w:rPr>
          <w:noProof w:val="0"/>
        </w:rPr>
      </w:pPr>
      <w:r w:rsidRPr="00121095">
        <w:rPr>
          <w:noProof w:val="0"/>
        </w:rPr>
        <w:t>QPD|Q42^Tabular Dispense History^HL7nnn|Q0010|555444222111^^^MPI^MR| |19980531|19990531|</w:t>
      </w:r>
    </w:p>
    <w:p w14:paraId="2CBBA245" w14:textId="77777777" w:rsidR="00E921A2" w:rsidRPr="00121095" w:rsidRDefault="00E921A2">
      <w:pPr>
        <w:pStyle w:val="Example"/>
        <w:rPr>
          <w:noProof w:val="0"/>
        </w:rPr>
      </w:pPr>
      <w:r w:rsidRPr="00121095">
        <w:rPr>
          <w:noProof w:val="0"/>
        </w:rPr>
        <w:t>RCP|D|999^RD|</w:t>
      </w:r>
    </w:p>
    <w:p w14:paraId="354CFD45"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659D0F7D" w14:textId="77777777" w:rsidR="00E921A2" w:rsidRPr="00121095" w:rsidRDefault="00E921A2">
      <w:pPr>
        <w:pStyle w:val="NormalIndented"/>
      </w:pPr>
      <w:r w:rsidRPr="00121095">
        <w:t>The Server responds one minute later with a general acknowledgement.</w:t>
      </w:r>
    </w:p>
    <w:p w14:paraId="55681CEE" w14:textId="77777777" w:rsidR="00E921A2" w:rsidRPr="00121095" w:rsidRDefault="00E921A2">
      <w:pPr>
        <w:pStyle w:val="Example"/>
        <w:rPr>
          <w:noProof w:val="0"/>
        </w:rPr>
      </w:pPr>
      <w:r w:rsidRPr="00121095">
        <w:rPr>
          <w:noProof w:val="0"/>
        </w:rPr>
        <w:t>MSH|^~\&amp;|PIMS|Gen Hosp|PCR||199811201401-0800||ACK^Q42^ACK|8875|P|2.</w:t>
      </w:r>
      <w:r>
        <w:rPr>
          <w:noProof w:val="0"/>
        </w:rPr>
        <w:t>8</w:t>
      </w:r>
      <w:r w:rsidRPr="00121095">
        <w:rPr>
          <w:noProof w:val="0"/>
        </w:rPr>
        <w:t>||||||||</w:t>
      </w:r>
    </w:p>
    <w:p w14:paraId="162AAD3B" w14:textId="77777777" w:rsidR="00E921A2" w:rsidRPr="00121095" w:rsidRDefault="00E921A2">
      <w:pPr>
        <w:pStyle w:val="Example"/>
        <w:rPr>
          <w:noProof w:val="0"/>
        </w:rPr>
      </w:pPr>
      <w:r w:rsidRPr="00121095">
        <w:rPr>
          <w:noProof w:val="0"/>
        </w:rPr>
        <w:t>MSA|AA|8699|</w:t>
      </w:r>
    </w:p>
    <w:p w14:paraId="7E4470F2" w14:textId="77777777" w:rsidR="00E921A2" w:rsidRPr="00121095" w:rsidRDefault="00E921A2">
      <w:pPr>
        <w:pStyle w:val="NormalIndented"/>
      </w:pPr>
      <w:r w:rsidRPr="00121095">
        <w:t>The Server responds the following morning with the desired data.</w:t>
      </w:r>
    </w:p>
    <w:p w14:paraId="22ADDCD1" w14:textId="77777777" w:rsidR="00E921A2" w:rsidRPr="00121095" w:rsidRDefault="00E921A2">
      <w:pPr>
        <w:pStyle w:val="Example"/>
        <w:rPr>
          <w:noProof w:val="0"/>
        </w:rPr>
      </w:pPr>
      <w:r w:rsidRPr="00121095">
        <w:rPr>
          <w:noProof w:val="0"/>
        </w:rPr>
        <w:t>MSH|^~\&amp;|PIMS|Gen Hosp|PCR||199811210300-0800||RTB^K42^RTB_K13|9950|P|2.</w:t>
      </w:r>
      <w:r>
        <w:rPr>
          <w:noProof w:val="0"/>
        </w:rPr>
        <w:t>8</w:t>
      </w:r>
      <w:r w:rsidRPr="00121095">
        <w:rPr>
          <w:noProof w:val="0"/>
        </w:rPr>
        <w:t>||||||||</w:t>
      </w:r>
    </w:p>
    <w:p w14:paraId="02FCFCCB" w14:textId="77777777" w:rsidR="00E921A2" w:rsidRPr="00121095" w:rsidRDefault="00E921A2">
      <w:pPr>
        <w:pStyle w:val="Example"/>
        <w:rPr>
          <w:noProof w:val="0"/>
        </w:rPr>
      </w:pPr>
      <w:r w:rsidRPr="00121095">
        <w:rPr>
          <w:noProof w:val="0"/>
        </w:rPr>
        <w:t>QAK|Q010|OK|Q42^Tabular Dispense History^HL7nnn|4</w:t>
      </w:r>
    </w:p>
    <w:p w14:paraId="3E7ABA6F" w14:textId="77777777" w:rsidR="00E921A2" w:rsidRPr="00121095" w:rsidRDefault="00E921A2">
      <w:pPr>
        <w:pStyle w:val="Example"/>
        <w:rPr>
          <w:noProof w:val="0"/>
        </w:rPr>
      </w:pPr>
      <w:r w:rsidRPr="00121095">
        <w:rPr>
          <w:noProof w:val="0"/>
        </w:rPr>
        <w:t>QPD|Q42^Tabular Dispense History^HL7nnn|Q0010|555444222111^^^MPI^MR||19980531|19990531|</w:t>
      </w:r>
    </w:p>
    <w:p w14:paraId="054F0122"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42EB206F"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51482D2C"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58F9CB92"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02039109"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DDFB672" w14:textId="77777777" w:rsidR="00E921A2" w:rsidRPr="00121095" w:rsidRDefault="00E921A2">
      <w:pPr>
        <w:pStyle w:val="NormalIndented"/>
      </w:pPr>
      <w:r w:rsidRPr="00121095">
        <w:t>The Client responds immediately with a general acknowledgement.</w:t>
      </w:r>
    </w:p>
    <w:p w14:paraId="6A672BC0" w14:textId="77777777" w:rsidR="00E921A2" w:rsidRPr="00121095" w:rsidRDefault="00E921A2">
      <w:pPr>
        <w:pStyle w:val="Example"/>
        <w:rPr>
          <w:noProof w:val="0"/>
        </w:rPr>
      </w:pPr>
      <w:r w:rsidRPr="00121095">
        <w:rPr>
          <w:noProof w:val="0"/>
        </w:rPr>
        <w:lastRenderedPageBreak/>
        <w:t>MSH|^~\&amp;|PCR|Gen Hosp|PIMS||199811210300-0800||ACK^K42^ACK|8750|P|2.</w:t>
      </w:r>
      <w:r>
        <w:rPr>
          <w:noProof w:val="0"/>
        </w:rPr>
        <w:t>8</w:t>
      </w:r>
      <w:r w:rsidRPr="00121095">
        <w:rPr>
          <w:noProof w:val="0"/>
        </w:rPr>
        <w:t>||||||||</w:t>
      </w:r>
    </w:p>
    <w:p w14:paraId="13064AA8" w14:textId="77777777" w:rsidR="00E921A2" w:rsidRPr="00121095" w:rsidRDefault="00E921A2">
      <w:pPr>
        <w:pStyle w:val="Example"/>
        <w:rPr>
          <w:noProof w:val="0"/>
        </w:rPr>
      </w:pPr>
      <w:r w:rsidRPr="00121095">
        <w:rPr>
          <w:noProof w:val="0"/>
        </w:rPr>
        <w:t>MSA|AA|9950|</w:t>
      </w:r>
      <w:bookmarkStart w:id="541" w:name="_Toc348257259"/>
      <w:bookmarkStart w:id="542" w:name="_Toc348257595"/>
      <w:bookmarkStart w:id="543" w:name="_Toc348263217"/>
      <w:bookmarkStart w:id="544" w:name="_Toc348336546"/>
      <w:bookmarkStart w:id="545" w:name="_Toc348770034"/>
      <w:bookmarkStart w:id="546" w:name="_Toc348856176"/>
      <w:bookmarkStart w:id="547" w:name="_Toc348866597"/>
      <w:bookmarkStart w:id="548" w:name="_Toc348947827"/>
      <w:bookmarkStart w:id="549" w:name="_Toc349735408"/>
      <w:bookmarkStart w:id="550" w:name="_Toc349735851"/>
      <w:bookmarkStart w:id="551" w:name="_Toc349736005"/>
      <w:bookmarkStart w:id="552" w:name="_Toc349803737"/>
      <w:bookmarkStart w:id="553" w:name="_Ref358261871"/>
      <w:bookmarkStart w:id="554" w:name="_Ref358261888"/>
      <w:bookmarkStart w:id="555" w:name="_Ref358263236"/>
      <w:bookmarkStart w:id="556" w:name="_Ref358263714"/>
      <w:bookmarkStart w:id="557" w:name="_Toc359236070"/>
      <w:bookmarkStart w:id="558" w:name="_Ref372098271"/>
      <w:bookmarkStart w:id="559" w:name="_Ref372100368"/>
      <w:bookmarkStart w:id="560" w:name="_Ref465673105"/>
    </w:p>
    <w:p w14:paraId="736AC3B4" w14:textId="77777777" w:rsidR="00E921A2" w:rsidRPr="00121095" w:rsidRDefault="00E921A2">
      <w:pPr>
        <w:pStyle w:val="Heading3"/>
      </w:pPr>
      <w:bookmarkStart w:id="561" w:name="_Toc495483604"/>
      <w:bookmarkStart w:id="562" w:name="_Toc24273826"/>
      <w:bookmarkStart w:id="563" w:name="_Toc41280993"/>
      <w:bookmarkStart w:id="564" w:name="_Toc43004355"/>
      <w:bookmarkStart w:id="565" w:name="_Toc148083086"/>
      <w:r w:rsidRPr="00121095">
        <w:t>Query cancellation</w:t>
      </w:r>
      <w:bookmarkEnd w:id="561"/>
      <w:bookmarkEnd w:id="562"/>
      <w:bookmarkEnd w:id="563"/>
      <w:bookmarkEnd w:id="564"/>
      <w:bookmarkEnd w:id="565"/>
      <w:r w:rsidR="00BF2FE6" w:rsidRPr="00121095">
        <w:fldChar w:fldCharType="begin"/>
      </w:r>
      <w:r w:rsidRPr="00121095">
        <w:instrText xml:space="preserve"> XE "Query cancellation" </w:instrText>
      </w:r>
      <w:r w:rsidR="00BF2FE6" w:rsidRPr="00121095">
        <w:fldChar w:fldCharType="end"/>
      </w:r>
    </w:p>
    <w:p w14:paraId="61E2C4D4" w14:textId="77777777" w:rsidR="00E921A2" w:rsidRPr="00121095" w:rsidRDefault="00E921A2">
      <w:pPr>
        <w:pStyle w:val="NormalIndented"/>
      </w:pPr>
      <w:r w:rsidRPr="00121095">
        <w:t xml:space="preserve">Canceling a query is equivalent to canceling an order in that it is asking the discontinuation of a request for which a response may already be on its way.  In the case of an interactive query, a cancellation request is a courtesy on the part of the Client, but not strictly required. How long the query will stay open is an implementation issue. </w:t>
      </w:r>
    </w:p>
    <w:p w14:paraId="53A5DD58" w14:textId="77777777" w:rsidR="00E921A2" w:rsidRPr="00121095" w:rsidRDefault="00E921A2">
      <w:pPr>
        <w:pStyle w:val="NormalIndented"/>
        <w:rPr>
          <w:b/>
        </w:rPr>
      </w:pPr>
      <w:r w:rsidRPr="00121095">
        <w:t>Although the effect to the Client is the same as if it had not sent any message (no further query data is received), receipt of this message by the Server enables it to discard any unsent continuation data that might be queued.</w:t>
      </w:r>
    </w:p>
    <w:p w14:paraId="1D295B21" w14:textId="77777777" w:rsidR="00E921A2" w:rsidRPr="00121095" w:rsidRDefault="00E921A2">
      <w:pPr>
        <w:pStyle w:val="Example"/>
      </w:pPr>
      <w:r w:rsidRPr="00121095">
        <w:t>MSH|^~\&amp;|||||||QCN^Jnn^QCN_J01|...</w:t>
      </w:r>
    </w:p>
    <w:p w14:paraId="5699B284" w14:textId="77777777" w:rsidR="00E921A2" w:rsidRPr="00121095" w:rsidRDefault="00E921A2">
      <w:pPr>
        <w:pStyle w:val="Example"/>
      </w:pPr>
      <w:r w:rsidRPr="00121095">
        <w:t>QID|Q001|Q99^SomeQuery^0003|...</w:t>
      </w:r>
    </w:p>
    <w:p w14:paraId="61624E43" w14:textId="77777777" w:rsidR="00E921A2" w:rsidRPr="00121095" w:rsidRDefault="00E921A2">
      <w:pPr>
        <w:pStyle w:val="Example"/>
      </w:pPr>
      <w:r w:rsidRPr="00121095">
        <w:t>...</w:t>
      </w:r>
    </w:p>
    <w:p w14:paraId="13615827" w14:textId="77777777" w:rsidR="00E921A2" w:rsidRPr="00121095" w:rsidRDefault="00E921A2">
      <w:pPr>
        <w:pStyle w:val="Heading3"/>
      </w:pPr>
      <w:bookmarkStart w:id="566" w:name="_Toc495483605"/>
      <w:bookmarkStart w:id="567" w:name="_Toc24273827"/>
      <w:bookmarkStart w:id="568" w:name="_Toc41280994"/>
      <w:bookmarkStart w:id="569" w:name="_Toc43004356"/>
      <w:bookmarkStart w:id="570" w:name="_Ref175041018"/>
      <w:bookmarkStart w:id="571" w:name="_Toc148083087"/>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r w:rsidRPr="00121095">
        <w:t>Interactive continuation of response messages</w:t>
      </w:r>
      <w:bookmarkEnd w:id="566"/>
      <w:bookmarkEnd w:id="567"/>
      <w:bookmarkEnd w:id="568"/>
      <w:bookmarkEnd w:id="569"/>
      <w:bookmarkEnd w:id="570"/>
      <w:bookmarkEnd w:id="571"/>
      <w:r w:rsidR="00BF2FE6" w:rsidRPr="00121095">
        <w:fldChar w:fldCharType="begin"/>
      </w:r>
      <w:r w:rsidRPr="00121095">
        <w:instrText xml:space="preserve"> XE "Interactive continuation of response messages" </w:instrText>
      </w:r>
      <w:r w:rsidR="00BF2FE6" w:rsidRPr="00121095">
        <w:fldChar w:fldCharType="end"/>
      </w:r>
    </w:p>
    <w:p w14:paraId="187F94A8" w14:textId="77777777" w:rsidR="00E921A2" w:rsidRPr="00121095" w:rsidRDefault="00E921A2">
      <w:pPr>
        <w:pStyle w:val="NormalIndented"/>
      </w:pPr>
      <w:r w:rsidRPr="00121095">
        <w:t xml:space="preserve">The Interactive Continuation Protocol defines the methodology for the intentional transmission of a large query-response payload over multiple HL7 messages. Without this protocol, the response would be returned in a single large logical message. </w:t>
      </w:r>
    </w:p>
    <w:p w14:paraId="7176A541" w14:textId="77777777" w:rsidR="00E921A2" w:rsidRPr="00121095" w:rsidRDefault="00E921A2">
      <w:pPr>
        <w:pStyle w:val="NormalIndented"/>
      </w:pPr>
      <w:r w:rsidRPr="00121095">
        <w:t xml:space="preserve">The protocol is called interactive because there is an ongoing dialog between the Client and the Server. The dialog commences when the Client issues a query for a potentially large amount of data, but specifies in the </w:t>
      </w:r>
      <w:r w:rsidRPr="00121095">
        <w:rPr>
          <w:rStyle w:val="ReferenceAttribute"/>
        </w:rPr>
        <w:t>RCP-2-Quantity limited request</w:t>
      </w:r>
      <w:r w:rsidRPr="00121095">
        <w:rPr>
          <w:i/>
        </w:rPr>
        <w:t>,</w:t>
      </w:r>
      <w:r w:rsidRPr="00121095">
        <w:t xml:space="preserve"> that only a limited amount of data is to be returned in each continued response.  The Server then returns one response message containing data up to the requested quantity. The Client may continue to ask for further subsets of the data until the entire set is exhausted or may choose to cancel the query. </w:t>
      </w:r>
    </w:p>
    <w:p w14:paraId="6FAE9F9A" w14:textId="77777777" w:rsidR="00E921A2" w:rsidRPr="00121095" w:rsidRDefault="00E921A2">
      <w:pPr>
        <w:pStyle w:val="NormalIndented"/>
      </w:pPr>
      <w:r w:rsidRPr="00121095">
        <w:t xml:space="preserve">This use of the term "continuation" responses in queries should not be confused with its use in continuing an unsolicited fragmented message. In the case of continuing a response to query the control is on the side of the querying application and there is an explicit cancellation event. In the case of continuation of an unsolicited message, the control is on the part of the sending application and there is no concept of canceling the message transmission. </w:t>
      </w:r>
    </w:p>
    <w:p w14:paraId="192DD3DA" w14:textId="77777777" w:rsidR="00E921A2" w:rsidRPr="00121095" w:rsidRDefault="00E921A2">
      <w:pPr>
        <w:pStyle w:val="NormalIndented"/>
      </w:pPr>
      <w:r w:rsidRPr="00121095">
        <w:t>Segment fragmentation and message fragmentation are discussed in Chapter 2.</w:t>
      </w:r>
    </w:p>
    <w:p w14:paraId="0E25243F" w14:textId="77777777" w:rsidR="00E921A2" w:rsidRPr="00121095" w:rsidRDefault="00E921A2">
      <w:pPr>
        <w:pStyle w:val="Heading4"/>
        <w:rPr>
          <w:vanish/>
        </w:rPr>
      </w:pPr>
      <w:bookmarkStart w:id="572" w:name="_Toc348257266"/>
      <w:bookmarkStart w:id="573" w:name="_Toc348257602"/>
      <w:bookmarkStart w:id="574" w:name="_Toc348263224"/>
      <w:bookmarkStart w:id="575" w:name="_Toc348336553"/>
      <w:bookmarkStart w:id="576" w:name="_Toc348770041"/>
      <w:bookmarkStart w:id="577" w:name="_Toc348856183"/>
      <w:bookmarkStart w:id="578" w:name="_Toc348866604"/>
      <w:bookmarkStart w:id="579" w:name="_Toc348947834"/>
      <w:bookmarkStart w:id="580" w:name="_Toc349735415"/>
      <w:bookmarkStart w:id="581" w:name="_Toc349735858"/>
      <w:bookmarkStart w:id="582" w:name="_Toc349736012"/>
      <w:bookmarkStart w:id="583" w:name="_Toc349803744"/>
      <w:bookmarkStart w:id="584" w:name="_Ref358261533"/>
      <w:bookmarkStart w:id="585" w:name="_Ref358261553"/>
      <w:bookmarkStart w:id="586" w:name="_Ref358261756"/>
      <w:bookmarkStart w:id="587" w:name="_Ref358261778"/>
      <w:bookmarkStart w:id="588" w:name="_Ref358263771"/>
      <w:bookmarkStart w:id="589" w:name="_Ref358263845"/>
      <w:bookmarkStart w:id="590" w:name="_Toc359236082"/>
      <w:bookmarkStart w:id="591" w:name="_Ref372100490"/>
      <w:bookmarkStart w:id="592" w:name="_Ref372101204"/>
      <w:r w:rsidRPr="00121095">
        <w:rPr>
          <w:vanish/>
        </w:rPr>
        <w:t>hiddentext</w:t>
      </w:r>
      <w:bookmarkStart w:id="593" w:name="_Toc1829093"/>
      <w:bookmarkStart w:id="594" w:name="_Toc24273828"/>
      <w:bookmarkEnd w:id="593"/>
      <w:bookmarkEnd w:id="594"/>
    </w:p>
    <w:p w14:paraId="41EC3464" w14:textId="77777777" w:rsidR="00E921A2" w:rsidRPr="00121095" w:rsidRDefault="00E921A2">
      <w:pPr>
        <w:pStyle w:val="Heading4"/>
      </w:pPr>
      <w:bookmarkStart w:id="595" w:name="_Toc495483606"/>
      <w:bookmarkStart w:id="596" w:name="_Toc24273829"/>
      <w:r w:rsidRPr="00121095">
        <w:t>Interactive continuation algorithm and rules</w:t>
      </w:r>
      <w:bookmarkEnd w:id="595"/>
      <w:bookmarkEnd w:id="596"/>
      <w:r w:rsidR="00BF2FE6" w:rsidRPr="00121095">
        <w:fldChar w:fldCharType="begin"/>
      </w:r>
      <w:r w:rsidRPr="00121095">
        <w:instrText xml:space="preserve"> XE "Interactive continuation continuation algorithm and rules" </w:instrText>
      </w:r>
      <w:r w:rsidR="00BF2FE6" w:rsidRPr="00121095">
        <w:fldChar w:fldCharType="end"/>
      </w:r>
    </w:p>
    <w:p w14:paraId="1DA2C050" w14:textId="77777777" w:rsidR="00E921A2" w:rsidRPr="00121095" w:rsidRDefault="00E921A2">
      <w:pPr>
        <w:pStyle w:val="NormalIndented"/>
      </w:pPr>
      <w:r w:rsidRPr="00121095">
        <w:t>The rules for the interactive continuation (of a query response) are as follows:</w:t>
      </w:r>
    </w:p>
    <w:p w14:paraId="07B88AB1" w14:textId="77777777" w:rsidR="00E921A2" w:rsidRPr="00121095" w:rsidRDefault="00E921A2" w:rsidP="007D495C">
      <w:pPr>
        <w:pStyle w:val="NormalListBullets"/>
      </w:pPr>
      <w:r w:rsidRPr="00121095">
        <w:t xml:space="preserve">If the Server is sending a subset of the data, the message is terminated with a DSC segment with the </w:t>
      </w:r>
      <w:r w:rsidRPr="00121095">
        <w:rPr>
          <w:rStyle w:val="ReferenceAttribute"/>
        </w:rPr>
        <w:t>DSC-1-Continuation pointer</w:t>
      </w:r>
      <w:r w:rsidRPr="00121095">
        <w:t xml:space="preserve"> set to the appropriate pointer value and the </w:t>
      </w:r>
      <w:r w:rsidRPr="00121095">
        <w:rPr>
          <w:rStyle w:val="ReferenceAttribute"/>
        </w:rPr>
        <w:t>DSC-2 -Continuation type</w:t>
      </w:r>
      <w:r w:rsidRPr="00121095">
        <w:t xml:space="preserve"> set to "</w:t>
      </w:r>
      <w:r>
        <w:t>I</w:t>
      </w:r>
      <w:r w:rsidRPr="00121095">
        <w:t>".</w:t>
      </w:r>
    </w:p>
    <w:p w14:paraId="4DAD62AB" w14:textId="77777777" w:rsidR="00E921A2" w:rsidRPr="00121095" w:rsidRDefault="00E921A2" w:rsidP="007D495C">
      <w:pPr>
        <w:pStyle w:val="NormalListBullets"/>
      </w:pPr>
      <w:r w:rsidRPr="00121095">
        <w:t>If the Client wishes to receive the next installment, the query is sent again with a DSC segment following the RCP.  The</w:t>
      </w:r>
      <w:r w:rsidRPr="00121095">
        <w:rPr>
          <w:rStyle w:val="ReferenceAttribute"/>
        </w:rPr>
        <w:t xml:space="preserve"> DSC-1-Continuation pointer</w:t>
      </w:r>
      <w:r w:rsidRPr="00121095">
        <w:t xml:space="preserve"> echoes the value sent by the Server.</w:t>
      </w:r>
    </w:p>
    <w:p w14:paraId="0FAF2712" w14:textId="77777777" w:rsidR="00E921A2" w:rsidRPr="00121095" w:rsidRDefault="00E921A2" w:rsidP="007D495C">
      <w:pPr>
        <w:pStyle w:val="NormalListBullets"/>
      </w:pPr>
      <w:r w:rsidRPr="00121095">
        <w:t xml:space="preserve">The Server continues to send installments in response to the Client's request until there is no more data. The end of data is signified by the absence of the DSC segment OR an empty value in </w:t>
      </w:r>
      <w:r w:rsidRPr="00121095">
        <w:rPr>
          <w:rStyle w:val="ReferenceAttribute"/>
        </w:rPr>
        <w:t>DSC-1-Continuation pointer</w:t>
      </w:r>
      <w:r w:rsidRPr="00121095">
        <w:t>.</w:t>
      </w:r>
    </w:p>
    <w:p w14:paraId="4D7A950F" w14:textId="77777777" w:rsidR="00E921A2" w:rsidRPr="00121095" w:rsidRDefault="00E921A2" w:rsidP="007D495C">
      <w:pPr>
        <w:pStyle w:val="NormalListBullets"/>
      </w:pPr>
      <w:r w:rsidRPr="00121095">
        <w:t>If the Client wishes to cancel the query before the end of the data is reached, a Cancel query is sent.</w:t>
      </w:r>
    </w:p>
    <w:p w14:paraId="72B55123" w14:textId="77777777" w:rsidR="00E921A2" w:rsidRPr="00121095" w:rsidRDefault="00E921A2">
      <w:pPr>
        <w:pStyle w:val="NormalIndented"/>
      </w:pPr>
      <w:r w:rsidRPr="00121095">
        <w:t xml:space="preserve">In addition to </w:t>
      </w:r>
      <w:r w:rsidRPr="00121095">
        <w:rPr>
          <w:rStyle w:val="ReferenceAttribute"/>
        </w:rPr>
        <w:t>DSC-1-Continuation pointer</w:t>
      </w:r>
      <w:r w:rsidRPr="00121095">
        <w:t xml:space="preserve">, </w:t>
      </w:r>
      <w:r w:rsidRPr="00121095">
        <w:rPr>
          <w:rStyle w:val="ReferenceAttribute"/>
        </w:rPr>
        <w:t>QAK-1-Query tag</w:t>
      </w:r>
      <w:r w:rsidRPr="00121095">
        <w:t xml:space="preserve"> may be used to confirm to the Client which query instance the Server is responding to, since the Client may not be relied upon to have retained the text of each query message and continuation request.</w:t>
      </w:r>
    </w:p>
    <w:p w14:paraId="30F6B31D" w14:textId="77777777" w:rsidR="00E921A2" w:rsidRPr="00121095" w:rsidRDefault="00E921A2">
      <w:pPr>
        <w:pStyle w:val="NormalIndented"/>
      </w:pPr>
      <w:r w:rsidRPr="00121095">
        <w:t xml:space="preserve">The value of </w:t>
      </w:r>
      <w:r w:rsidRPr="00121095">
        <w:rPr>
          <w:rStyle w:val="ReferenceAttribute"/>
        </w:rPr>
        <w:t xml:space="preserve">MSH-10-Message control ID </w:t>
      </w:r>
      <w:r w:rsidRPr="00121095">
        <w:t>will be different for every message sent by the Client (i.e.,</w:t>
      </w:r>
      <w:r w:rsidRPr="00121095">
        <w:rPr>
          <w:i/>
        </w:rPr>
        <w:t xml:space="preserve"> </w:t>
      </w:r>
      <w:r w:rsidRPr="00121095">
        <w:t xml:space="preserve">the initial query and each continuation request).  Thus the value of </w:t>
      </w:r>
      <w:r w:rsidRPr="00121095">
        <w:rPr>
          <w:rStyle w:val="ReferenceAttribute"/>
        </w:rPr>
        <w:t>MSA-2-Message control ID</w:t>
      </w:r>
      <w:r w:rsidRPr="00121095">
        <w:t xml:space="preserve"> for each message sent by the Server (which echoes the value of </w:t>
      </w:r>
      <w:r w:rsidRPr="00121095">
        <w:rPr>
          <w:rStyle w:val="ReferenceAttribute"/>
        </w:rPr>
        <w:t>MSH-10-Message control ID</w:t>
      </w:r>
      <w:r w:rsidRPr="00121095">
        <w:t xml:space="preserve"> from the Client) will </w:t>
      </w:r>
      <w:r w:rsidRPr="00121095">
        <w:lastRenderedPageBreak/>
        <w:t xml:space="preserve">vary among multiple response payload messages.  By contrast, </w:t>
      </w:r>
      <w:r w:rsidRPr="00121095">
        <w:rPr>
          <w:rStyle w:val="ReferenceAttribute"/>
        </w:rPr>
        <w:t>QAK-1-Query tag</w:t>
      </w:r>
      <w:r w:rsidRPr="00121095">
        <w:t xml:space="preserve"> will remain the same across all response payload messages to a given query instance.</w:t>
      </w:r>
    </w:p>
    <w:p w14:paraId="03421BB5" w14:textId="77777777" w:rsidR="00E921A2" w:rsidRPr="00121095" w:rsidRDefault="00E921A2">
      <w:pPr>
        <w:pStyle w:val="Heading4"/>
      </w:pPr>
      <w:bookmarkStart w:id="597" w:name="_Toc495483607"/>
      <w:bookmarkStart w:id="598" w:name="_Toc24273830"/>
      <w:r w:rsidRPr="00121095">
        <w:t>Use case</w:t>
      </w:r>
      <w:bookmarkEnd w:id="597"/>
      <w:bookmarkEnd w:id="598"/>
      <w:r w:rsidR="00BF2FE6" w:rsidRPr="00121095">
        <w:fldChar w:fldCharType="begin"/>
      </w:r>
      <w:r w:rsidRPr="00121095">
        <w:instrText xml:space="preserve"> XE "Interactive continuation use case" </w:instrText>
      </w:r>
      <w:r w:rsidR="00BF2FE6" w:rsidRPr="00121095">
        <w:fldChar w:fldCharType="end"/>
      </w:r>
    </w:p>
    <w:p w14:paraId="1A2D9CC3" w14:textId="77777777" w:rsidR="00E921A2" w:rsidRPr="00121095" w:rsidRDefault="00E921A2">
      <w:pPr>
        <w:pStyle w:val="NormalIndented"/>
      </w:pPr>
      <w:r w:rsidRPr="00121095">
        <w:t>One use of queries is to retrieve data from one application for presentation to users of another.  This approach might be used for users of a patient care system retrieving data from lab or other ancillaries.  It also might permit users of a pharmacy system to retrieve a patient's lab results from the lab system or non-pharmacy order data from the patient care system.  Almost any other application system could be the source of data or the system initiating the query for its users.</w:t>
      </w:r>
    </w:p>
    <w:p w14:paraId="62E3AC8C" w14:textId="77777777" w:rsidR="00E921A2" w:rsidRPr="00121095" w:rsidRDefault="00E921A2">
      <w:pPr>
        <w:pStyle w:val="NormalIndented"/>
      </w:pPr>
      <w:r w:rsidRPr="00121095">
        <w:t>Of particular interest is the case where the inquiring user formulates the query online at the terminal of one system and waits while that system sends the query to another.  The inquiring user gets the response and displays it at their terminal.  The user formulating such a query may only have limited understanding of what data is available for a given patient.  Sometimes the user's preference would be to make a simple query such as "give me recent data in reverse chronological sequence" rather than "give me data for yesterday," since there may be some data available for today, or there may be data from two days ago that is of interest.  The user will look at the data returned and simply quit looking at it after finding the part that is of interest.  (The time frames or the sort sequence may differ, or the user may wish to impose some selectivity on the response, but the general principle remains the same.  The user would prefer to make a vague statement of the interest, have the data presented in order of decreasing likelihood of interest, and quit when he or she has seen enough.)</w:t>
      </w:r>
    </w:p>
    <w:p w14:paraId="535F612F" w14:textId="77777777" w:rsidR="00E921A2" w:rsidRPr="00121095" w:rsidRDefault="00E921A2">
      <w:pPr>
        <w:pStyle w:val="NormalIndented"/>
      </w:pPr>
      <w:r w:rsidRPr="00121095">
        <w:t>While beneficial to the user, this way of requesting data could be very burdensome when the resulting query takes place over an inter-application interface.  If the Server were to retrieve, format, and send all the data the user might like to see, the processing load would be extremely high and the response time unacceptable.</w:t>
      </w:r>
    </w:p>
    <w:p w14:paraId="0D201840" w14:textId="77777777" w:rsidR="00E921A2" w:rsidRPr="00121095" w:rsidRDefault="00E921A2">
      <w:pPr>
        <w:pStyle w:val="NormalIndented"/>
      </w:pPr>
      <w:r w:rsidRPr="00121095">
        <w:t xml:space="preserve">The interactive continuation protocol provides a way to permit the users to formulate queries loosely while limiting the processing burden on the Server. The Client specifies the general constraints of the query and an amount of data to be returned.  (For example, the query might be for lab results for patient #12379 and 44 lines would be requested.)  The Server retrieves and formats the specified amount of data and returns it with a special key field, </w:t>
      </w:r>
      <w:r w:rsidRPr="00121095">
        <w:rPr>
          <w:rStyle w:val="ReferenceAttribute"/>
        </w:rPr>
        <w:t>DSC-1-Continuation pointer</w:t>
      </w:r>
      <w:r w:rsidRPr="00121095">
        <w:t xml:space="preserve">.  The Server presents the requested data to the user and retains the continuation pointer field for use if another query is needed.  The internal structure of the value is not known to the Client.  </w:t>
      </w:r>
    </w:p>
    <w:p w14:paraId="234F105D" w14:textId="77777777" w:rsidR="00E921A2" w:rsidRPr="00121095" w:rsidRDefault="00E921A2">
      <w:pPr>
        <w:pStyle w:val="NormalIndented"/>
      </w:pPr>
      <w:r w:rsidRPr="00121095">
        <w:t xml:space="preserve">If, after viewing the data, the user requests more, the Client sends the query again in a format that is identical with the first, except that </w:t>
      </w:r>
      <w:r w:rsidRPr="00121095">
        <w:rPr>
          <w:rStyle w:val="ReferenceAttribute"/>
        </w:rPr>
        <w:t>DSC-1-Continuation pointer</w:t>
      </w:r>
      <w:r w:rsidRPr="00121095">
        <w:t xml:space="preserve"> value is included and the requested amount of data may be changed.  The Server may use the continuation pointer field as a key into its database to continue retrieval and formatting of the results.  If the user does not request more data, no further messages are exchanged.</w:t>
      </w:r>
    </w:p>
    <w:p w14:paraId="2B3393B5" w14:textId="77777777" w:rsidR="00E921A2" w:rsidRPr="00121095" w:rsidRDefault="00E921A2">
      <w:pPr>
        <w:pStyle w:val="NormalIndented"/>
      </w:pPr>
      <w:r w:rsidRPr="00121095">
        <w:t>The initiating system may also explicitly terminate the query by sending a QCN^J01 (cancel query) message.  Receipt of the QCN^J01 message by the responding system enables it to discard any unsent continuation data that might be queued.</w:t>
      </w:r>
    </w:p>
    <w:p w14:paraId="74B64B03" w14:textId="77777777" w:rsidR="00E921A2" w:rsidRPr="00121095" w:rsidRDefault="00E921A2">
      <w:pPr>
        <w:pStyle w:val="Heading4"/>
      </w:pPr>
      <w:bookmarkStart w:id="599" w:name="_Toc495483608"/>
      <w:bookmarkStart w:id="600" w:name="_Toc24273831"/>
      <w:r w:rsidRPr="00121095">
        <w:t>Example of interactive continuation protocol</w:t>
      </w:r>
      <w:bookmarkEnd w:id="599"/>
      <w:bookmarkEnd w:id="600"/>
      <w:r w:rsidR="00BF2FE6" w:rsidRPr="00121095">
        <w:fldChar w:fldCharType="begin"/>
      </w:r>
      <w:r w:rsidRPr="00121095">
        <w:instrText xml:space="preserve"> XE "Interactive continuation protocol example" </w:instrText>
      </w:r>
      <w:r w:rsidR="00BF2FE6" w:rsidRPr="00121095">
        <w:fldChar w:fldCharType="end"/>
      </w:r>
    </w:p>
    <w:p w14:paraId="10689E24" w14:textId="77777777" w:rsidR="00E921A2" w:rsidRPr="00121095" w:rsidRDefault="00E921A2">
      <w:pPr>
        <w:pStyle w:val="NormalIndented"/>
      </w:pPr>
      <w:r w:rsidRPr="00121095">
        <w:t>The user wishes to know all the medications dispensed for the period between January 1, 1998, and December 31, 1999, for the patient whose medical record number is "555444222111".  The Client submits the following query and invokes the interactive continuation protocol. Note that the quantity has been limited to 8 lines.</w:t>
      </w:r>
    </w:p>
    <w:p w14:paraId="18877BDC" w14:textId="77777777" w:rsidR="00E921A2" w:rsidRPr="00121095" w:rsidRDefault="00E921A2">
      <w:pPr>
        <w:pStyle w:val="Example"/>
      </w:pPr>
      <w:r w:rsidRPr="00121095">
        <w:t>MSH|^~\&amp;|PCR|Gen Hosp|IE||200009171400-0800||QBP^Q41^QBP_Q15|8699|P|2.</w:t>
      </w:r>
      <w:r>
        <w:t>8</w:t>
      </w:r>
      <w:r w:rsidRPr="00121095">
        <w:t>||||||||</w:t>
      </w:r>
    </w:p>
    <w:p w14:paraId="20A763EA" w14:textId="77777777" w:rsidR="00E921A2" w:rsidRPr="00121095" w:rsidRDefault="00E921A2">
      <w:pPr>
        <w:pStyle w:val="Example"/>
      </w:pPr>
      <w:r w:rsidRPr="00121095">
        <w:t>QPD|Q41^DispenseHistory^HL7nnnn|Q001|555444222111^^^MPI ^MR||19980101|19991231|</w:t>
      </w:r>
    </w:p>
    <w:p w14:paraId="50B0DC4D" w14:textId="77777777" w:rsidR="00E921A2" w:rsidRPr="00121095" w:rsidRDefault="00E921A2">
      <w:pPr>
        <w:pStyle w:val="Example"/>
      </w:pPr>
      <w:r w:rsidRPr="00121095">
        <w:t>RCP|I|8^LI|</w:t>
      </w:r>
    </w:p>
    <w:p w14:paraId="2C005D13" w14:textId="77777777" w:rsidR="00E921A2" w:rsidRPr="00121095" w:rsidRDefault="00E921A2">
      <w:pPr>
        <w:pStyle w:val="NormalIndented"/>
      </w:pPr>
      <w:r w:rsidRPr="00121095">
        <w:t xml:space="preserve">The pharmacy system identifies medical record number "555444222111" as belonging to Adam Everyman and locates 7 prescription dispenses meeting the criteria. As shown in the following response, eight lines of data are returned as requested. The response ends with a DSC segment showing the continuation pointer and the indication that this is a logical breaking point.  </w:t>
      </w:r>
    </w:p>
    <w:p w14:paraId="24FF7958" w14:textId="77777777" w:rsidR="00E921A2" w:rsidRPr="00121095" w:rsidRDefault="00E921A2">
      <w:pPr>
        <w:pStyle w:val="Example"/>
        <w:rPr>
          <w:noProof w:val="0"/>
        </w:rPr>
      </w:pPr>
      <w:r w:rsidRPr="00121095">
        <w:rPr>
          <w:noProof w:val="0"/>
        </w:rPr>
        <w:lastRenderedPageBreak/>
        <w:t>MSH|^~\&amp;|PIMS|Gen Hosp|PCR||200009171401-0800||RDY^R41^RDY_K15|8858|P|2.</w:t>
      </w:r>
      <w:r>
        <w:rPr>
          <w:noProof w:val="0"/>
        </w:rPr>
        <w:t>8</w:t>
      </w:r>
      <w:r w:rsidRPr="00121095">
        <w:rPr>
          <w:noProof w:val="0"/>
        </w:rPr>
        <w:t>||||||||</w:t>
      </w:r>
    </w:p>
    <w:p w14:paraId="77DEFDD5" w14:textId="77777777" w:rsidR="00E921A2" w:rsidRPr="00121095" w:rsidRDefault="00E921A2">
      <w:pPr>
        <w:pStyle w:val="Example"/>
        <w:rPr>
          <w:noProof w:val="0"/>
        </w:rPr>
      </w:pPr>
      <w:r w:rsidRPr="00121095">
        <w:rPr>
          <w:noProof w:val="0"/>
        </w:rPr>
        <w:t>MSA|AA|8699|</w:t>
      </w:r>
    </w:p>
    <w:p w14:paraId="40BCBE8D" w14:textId="77777777" w:rsidR="00E921A2" w:rsidRPr="00121095" w:rsidRDefault="00E921A2">
      <w:pPr>
        <w:pStyle w:val="Example"/>
        <w:rPr>
          <w:noProof w:val="0"/>
        </w:rPr>
      </w:pPr>
      <w:r w:rsidRPr="00121095">
        <w:rPr>
          <w:noProof w:val="0"/>
        </w:rPr>
        <w:t>QAK|Q001|OK|Q41^DispenseHistory^HL7nnnn|^8</w:t>
      </w:r>
    </w:p>
    <w:p w14:paraId="23E70FE6" w14:textId="77777777" w:rsidR="00E921A2" w:rsidRPr="00121095" w:rsidRDefault="00E921A2">
      <w:pPr>
        <w:pStyle w:val="Example"/>
        <w:rPr>
          <w:noProof w:val="0"/>
        </w:rPr>
      </w:pPr>
      <w:r w:rsidRPr="00121095">
        <w:rPr>
          <w:noProof w:val="0"/>
        </w:rPr>
        <w:t>QPD|Q41^DispenseHistory^HL7nnnn|Q001|555444222111^^^MPI^MR||19980101|19991231|</w:t>
      </w:r>
    </w:p>
    <w:p w14:paraId="7259BAE0" w14:textId="77777777" w:rsidR="00E921A2" w:rsidRPr="00121095" w:rsidRDefault="00E921A2">
      <w:pPr>
        <w:pStyle w:val="Example"/>
        <w:rPr>
          <w:noProof w:val="0"/>
        </w:rPr>
      </w:pPr>
      <w:r w:rsidRPr="00121095">
        <w:rPr>
          <w:noProof w:val="0"/>
        </w:rPr>
        <w:t>DSP|||        GENERAL HOSPITAL – PHARMACY DEPARTMENT        DATE:09-17-00</w:t>
      </w:r>
    </w:p>
    <w:p w14:paraId="776318C9" w14:textId="77777777" w:rsidR="00E921A2" w:rsidRPr="00121095" w:rsidRDefault="00E921A2">
      <w:pPr>
        <w:pStyle w:val="Example"/>
        <w:rPr>
          <w:noProof w:val="0"/>
        </w:rPr>
      </w:pPr>
      <w:r w:rsidRPr="00121095">
        <w:rPr>
          <w:noProof w:val="0"/>
        </w:rPr>
        <w:t>DSP|||        DISPENSE HISTORY REPORT                       PAGE  1</w:t>
      </w:r>
    </w:p>
    <w:p w14:paraId="2FBAC923" w14:textId="77777777" w:rsidR="00E921A2" w:rsidRPr="00121095" w:rsidRDefault="00E921A2">
      <w:pPr>
        <w:pStyle w:val="Example"/>
        <w:rPr>
          <w:noProof w:val="0"/>
        </w:rPr>
      </w:pPr>
      <w:r w:rsidRPr="00121095">
        <w:rPr>
          <w:noProof w:val="0"/>
        </w:rPr>
        <w:t>DSP|||MRN          Patient Name      MEDICATION DISPENSED        DISP-DATE</w:t>
      </w:r>
    </w:p>
    <w:p w14:paraId="2BC30FC5" w14:textId="77777777" w:rsidR="00E921A2" w:rsidRPr="00121095" w:rsidRDefault="00E921A2">
      <w:pPr>
        <w:pStyle w:val="Example"/>
        <w:rPr>
          <w:noProof w:val="0"/>
        </w:rPr>
      </w:pPr>
      <w:r w:rsidRPr="00121095">
        <w:rPr>
          <w:noProof w:val="0"/>
        </w:rPr>
        <w:t>DSP|||555444222111 Everyman,Adam     VERAPAMIL HCL 120 mg TAB   10/12/1999</w:t>
      </w:r>
    </w:p>
    <w:p w14:paraId="7540BA0D" w14:textId="77777777" w:rsidR="00E921A2" w:rsidRPr="00121095" w:rsidRDefault="00E921A2">
      <w:pPr>
        <w:pStyle w:val="Example"/>
        <w:rPr>
          <w:noProof w:val="0"/>
        </w:rPr>
      </w:pPr>
      <w:r w:rsidRPr="00121095">
        <w:rPr>
          <w:noProof w:val="0"/>
        </w:rPr>
        <w:t>DSP|||555444222111 Everyman,Adam     VERAPAMIL HCL ER TAB 180MG 09/21/1999</w:t>
      </w:r>
    </w:p>
    <w:p w14:paraId="4F2E7B7C" w14:textId="77777777" w:rsidR="00E921A2" w:rsidRPr="00121095" w:rsidRDefault="00E921A2">
      <w:pPr>
        <w:pStyle w:val="Example"/>
        <w:rPr>
          <w:noProof w:val="0"/>
        </w:rPr>
      </w:pPr>
      <w:r w:rsidRPr="00121095">
        <w:rPr>
          <w:noProof w:val="0"/>
        </w:rPr>
        <w:t>DSP|||555444222111 Everyman,Adam     BACLOFEN 10MG TABS         08/22/1999</w:t>
      </w:r>
    </w:p>
    <w:p w14:paraId="45441A24" w14:textId="77777777" w:rsidR="00E921A2" w:rsidRPr="00121095" w:rsidRDefault="00E921A2">
      <w:pPr>
        <w:pStyle w:val="Example"/>
        <w:rPr>
          <w:noProof w:val="0"/>
        </w:rPr>
      </w:pPr>
      <w:r w:rsidRPr="00121095">
        <w:rPr>
          <w:noProof w:val="0"/>
        </w:rPr>
        <w:t>DSP|||555444222111 Everyman,Adam     THEOPHYLLINE 80MG/15ML SOL 05/29/1999</w:t>
      </w:r>
    </w:p>
    <w:p w14:paraId="60ABA59A" w14:textId="77777777" w:rsidR="00E921A2" w:rsidRPr="00121095" w:rsidRDefault="00E921A2">
      <w:pPr>
        <w:pStyle w:val="Example"/>
        <w:rPr>
          <w:noProof w:val="0"/>
        </w:rPr>
      </w:pPr>
      <w:r w:rsidRPr="00121095">
        <w:rPr>
          <w:noProof w:val="0"/>
        </w:rPr>
        <w:t>DSP|||       &lt;&lt; END OF Screen&gt;&gt;</w:t>
      </w:r>
    </w:p>
    <w:p w14:paraId="33FCEC92" w14:textId="77777777" w:rsidR="00E921A2" w:rsidRPr="00121095" w:rsidRDefault="00E921A2">
      <w:pPr>
        <w:pStyle w:val="Example"/>
        <w:rPr>
          <w:noProof w:val="0"/>
        </w:rPr>
      </w:pPr>
      <w:r w:rsidRPr="00121095">
        <w:rPr>
          <w:noProof w:val="0"/>
        </w:rPr>
        <w:t>DSC|77|I|</w:t>
      </w:r>
    </w:p>
    <w:p w14:paraId="090C7EE6" w14:textId="77777777" w:rsidR="00E921A2" w:rsidRPr="00121095" w:rsidRDefault="00E921A2">
      <w:pPr>
        <w:pStyle w:val="NormalIndented"/>
      </w:pPr>
      <w:r w:rsidRPr="00121095">
        <w:t xml:space="preserve">The Client wishes to receive another payload. </w:t>
      </w:r>
      <w:r w:rsidRPr="00121095">
        <w:rPr>
          <w:rStyle w:val="FootnoteReference"/>
        </w:rPr>
        <w:footnoteReference w:id="2"/>
      </w:r>
    </w:p>
    <w:p w14:paraId="3F6CF993" w14:textId="77777777" w:rsidR="00E921A2" w:rsidRPr="00121095" w:rsidRDefault="00E921A2">
      <w:pPr>
        <w:pStyle w:val="Example"/>
        <w:rPr>
          <w:noProof w:val="0"/>
        </w:rPr>
      </w:pPr>
      <w:r w:rsidRPr="00121095">
        <w:rPr>
          <w:noProof w:val="0"/>
        </w:rPr>
        <w:t>MSH|^~\&amp;|PCR|Gen Hosp|IE||199811201405-0800||QBP^Q41^QBP_Q15|8890|P|2.</w:t>
      </w:r>
      <w:r>
        <w:rPr>
          <w:noProof w:val="0"/>
        </w:rPr>
        <w:t>8</w:t>
      </w:r>
      <w:r w:rsidRPr="00121095">
        <w:rPr>
          <w:noProof w:val="0"/>
        </w:rPr>
        <w:t>||||||||</w:t>
      </w:r>
    </w:p>
    <w:p w14:paraId="52AF42D6" w14:textId="77777777" w:rsidR="00E921A2" w:rsidRPr="00121095" w:rsidRDefault="00E921A2">
      <w:pPr>
        <w:pStyle w:val="Example"/>
        <w:rPr>
          <w:noProof w:val="0"/>
        </w:rPr>
      </w:pPr>
      <w:r w:rsidRPr="00121095">
        <w:rPr>
          <w:noProof w:val="0"/>
        </w:rPr>
        <w:t>QPD|Q41^DispenseHistory^HL7nnnn|Q001|555444222111^^^MPI^MR||19980101|19991231|</w:t>
      </w:r>
    </w:p>
    <w:p w14:paraId="28A3DBB1" w14:textId="77777777" w:rsidR="00E921A2" w:rsidRPr="00121095" w:rsidRDefault="00E921A2">
      <w:pPr>
        <w:pStyle w:val="Example"/>
        <w:rPr>
          <w:noProof w:val="0"/>
        </w:rPr>
      </w:pPr>
      <w:r w:rsidRPr="00121095">
        <w:rPr>
          <w:noProof w:val="0"/>
        </w:rPr>
        <w:t>RCP|I|8^LI|</w:t>
      </w:r>
    </w:p>
    <w:p w14:paraId="312FE7DF" w14:textId="77777777" w:rsidR="00E921A2" w:rsidRPr="00121095" w:rsidRDefault="00E921A2">
      <w:pPr>
        <w:pStyle w:val="Example"/>
        <w:rPr>
          <w:noProof w:val="0"/>
        </w:rPr>
      </w:pPr>
      <w:r w:rsidRPr="00121095">
        <w:rPr>
          <w:noProof w:val="0"/>
        </w:rPr>
        <w:t>DSC|77|I|</w:t>
      </w:r>
    </w:p>
    <w:p w14:paraId="15DF364C" w14:textId="77777777" w:rsidR="00E921A2" w:rsidRPr="00121095" w:rsidRDefault="00E921A2">
      <w:pPr>
        <w:pStyle w:val="NormalIndented"/>
      </w:pPr>
      <w:r w:rsidRPr="00121095">
        <w:t xml:space="preserve">The Server returns the next payload and indicates in </w:t>
      </w:r>
      <w:r w:rsidRPr="00121095">
        <w:rPr>
          <w:i/>
        </w:rPr>
        <w:t>QAK-4-Hit count</w:t>
      </w:r>
      <w:r w:rsidRPr="00121095">
        <w:t xml:space="preserve"> that this is the last of the data..</w:t>
      </w:r>
    </w:p>
    <w:p w14:paraId="2F32C4BF" w14:textId="77777777" w:rsidR="00E921A2" w:rsidRPr="00121095" w:rsidRDefault="00E921A2">
      <w:pPr>
        <w:pStyle w:val="Example"/>
        <w:rPr>
          <w:noProof w:val="0"/>
        </w:rPr>
      </w:pPr>
      <w:r w:rsidRPr="00121095">
        <w:rPr>
          <w:noProof w:val="0"/>
        </w:rPr>
        <w:t>MSH|^~\&amp;|PIMS|Gen Hosp|PCR||199811201407-0800||RDY^K15^RDY_K15|8898|P|2.</w:t>
      </w:r>
      <w:r>
        <w:rPr>
          <w:noProof w:val="0"/>
        </w:rPr>
        <w:t>8</w:t>
      </w:r>
      <w:r w:rsidRPr="00121095">
        <w:rPr>
          <w:noProof w:val="0"/>
        </w:rPr>
        <w:t>||||||||</w:t>
      </w:r>
    </w:p>
    <w:p w14:paraId="49B2A3A2" w14:textId="77777777" w:rsidR="00E921A2" w:rsidRPr="00121095" w:rsidRDefault="00E921A2">
      <w:pPr>
        <w:pStyle w:val="Example"/>
        <w:rPr>
          <w:noProof w:val="0"/>
        </w:rPr>
      </w:pPr>
      <w:r w:rsidRPr="00121095">
        <w:rPr>
          <w:noProof w:val="0"/>
        </w:rPr>
        <w:t>MSA|AA|8890|</w:t>
      </w:r>
    </w:p>
    <w:p w14:paraId="653C6C4B" w14:textId="77777777" w:rsidR="00E921A2" w:rsidRPr="00121095" w:rsidRDefault="00E921A2">
      <w:pPr>
        <w:pStyle w:val="Example"/>
        <w:rPr>
          <w:noProof w:val="0"/>
        </w:rPr>
      </w:pPr>
      <w:r w:rsidRPr="00121095">
        <w:rPr>
          <w:noProof w:val="0"/>
        </w:rPr>
        <w:t>QAK|Q001|OK|Q41^DispenseHistory^HL7nnnn|^7^^Y|</w:t>
      </w:r>
    </w:p>
    <w:p w14:paraId="5A136F68" w14:textId="77777777" w:rsidR="00E921A2" w:rsidRPr="00121095" w:rsidRDefault="00E921A2">
      <w:pPr>
        <w:pStyle w:val="Example"/>
        <w:rPr>
          <w:noProof w:val="0"/>
        </w:rPr>
      </w:pPr>
      <w:r w:rsidRPr="00121095">
        <w:rPr>
          <w:noProof w:val="0"/>
        </w:rPr>
        <w:t>QPD|Q41^DispenseHistory^HL7nnnn|Q001|555444222111^^^MPI^MR||19980101|19991231|</w:t>
      </w:r>
    </w:p>
    <w:p w14:paraId="36A5D3C8" w14:textId="77777777" w:rsidR="00E921A2" w:rsidRPr="00121095" w:rsidRDefault="00E921A2">
      <w:pPr>
        <w:pStyle w:val="Example"/>
        <w:rPr>
          <w:noProof w:val="0"/>
        </w:rPr>
      </w:pPr>
      <w:r w:rsidRPr="00121095">
        <w:rPr>
          <w:noProof w:val="0"/>
        </w:rPr>
        <w:t>DSP|||        GENERAL HOSPITAL – PHARMACY DEPARTMENT        DATE:09-17-99</w:t>
      </w:r>
    </w:p>
    <w:p w14:paraId="12BA61D2" w14:textId="77777777" w:rsidR="00E921A2" w:rsidRPr="00121095" w:rsidRDefault="00E921A2">
      <w:pPr>
        <w:pStyle w:val="Example"/>
        <w:rPr>
          <w:noProof w:val="0"/>
        </w:rPr>
      </w:pPr>
      <w:r w:rsidRPr="00121095">
        <w:rPr>
          <w:noProof w:val="0"/>
        </w:rPr>
        <w:t>DSP|||        DISPENSE HISTORY REPORT                       PAGE  1</w:t>
      </w:r>
    </w:p>
    <w:p w14:paraId="134777AE" w14:textId="77777777" w:rsidR="00E921A2" w:rsidRPr="00121095" w:rsidRDefault="00E921A2">
      <w:pPr>
        <w:pStyle w:val="Example"/>
        <w:rPr>
          <w:noProof w:val="0"/>
        </w:rPr>
      </w:pPr>
      <w:r w:rsidRPr="00121095">
        <w:rPr>
          <w:noProof w:val="0"/>
        </w:rPr>
        <w:t>DSP|||MRN          Patient Name     MEDICATION DISPENSED    DISP-DATE</w:t>
      </w:r>
    </w:p>
    <w:p w14:paraId="37C6FF24" w14:textId="77777777" w:rsidR="00E921A2" w:rsidRPr="00121095" w:rsidRDefault="00E921A2">
      <w:pPr>
        <w:pStyle w:val="Example"/>
        <w:rPr>
          <w:noProof w:val="0"/>
        </w:rPr>
      </w:pPr>
      <w:r w:rsidRPr="00121095">
        <w:rPr>
          <w:noProof w:val="0"/>
        </w:rPr>
        <w:t>DSP|||555444222111 Everyman,Adam    VERAPAMIL HCL 120 mg TAB   05/29/1998</w:t>
      </w:r>
    </w:p>
    <w:p w14:paraId="6836D301" w14:textId="77777777" w:rsidR="00E921A2" w:rsidRPr="00121095" w:rsidRDefault="00E921A2">
      <w:pPr>
        <w:pStyle w:val="Example"/>
        <w:rPr>
          <w:noProof w:val="0"/>
        </w:rPr>
      </w:pPr>
      <w:r w:rsidRPr="00121095">
        <w:rPr>
          <w:noProof w:val="0"/>
        </w:rPr>
        <w:t>DSP|||555444222111 Everyman,Adam    VERAPAMIL HCL ER TAB 180MG 04/21/1998</w:t>
      </w:r>
    </w:p>
    <w:p w14:paraId="1A49BFC8" w14:textId="77777777" w:rsidR="00E921A2" w:rsidRPr="00121095" w:rsidRDefault="00E921A2">
      <w:pPr>
        <w:pStyle w:val="Example"/>
        <w:rPr>
          <w:noProof w:val="0"/>
        </w:rPr>
      </w:pPr>
      <w:r w:rsidRPr="00121095">
        <w:rPr>
          <w:noProof w:val="0"/>
        </w:rPr>
        <w:t>DSP|||555444222111 Everyman,Adam    BACLOFEN 10MG TABS         04/22/1998</w:t>
      </w:r>
    </w:p>
    <w:p w14:paraId="1A4F1D25" w14:textId="77777777" w:rsidR="00E921A2" w:rsidRPr="00121095" w:rsidRDefault="00E921A2">
      <w:pPr>
        <w:pStyle w:val="Example"/>
        <w:rPr>
          <w:noProof w:val="0"/>
        </w:rPr>
      </w:pPr>
      <w:r w:rsidRPr="00121095">
        <w:rPr>
          <w:noProof w:val="0"/>
        </w:rPr>
        <w:t>DSP|||       &lt;&lt; END OF REPORT&gt;&gt;</w:t>
      </w:r>
    </w:p>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p w14:paraId="681DE4D6" w14:textId="77777777" w:rsidR="00E921A2" w:rsidRPr="00121095" w:rsidRDefault="00E921A2">
      <w:pPr>
        <w:pStyle w:val="NormalIndented"/>
      </w:pPr>
      <w:r w:rsidRPr="00121095">
        <w:t>The query/response is now completed.</w:t>
      </w:r>
    </w:p>
    <w:p w14:paraId="5DE0E21F" w14:textId="77777777" w:rsidR="00E921A2" w:rsidRPr="00121095" w:rsidRDefault="00E921A2">
      <w:pPr>
        <w:pStyle w:val="Heading4"/>
      </w:pPr>
      <w:bookmarkStart w:id="602" w:name="_Toc495483609"/>
      <w:bookmarkStart w:id="603" w:name="_Toc24273832"/>
      <w:r w:rsidRPr="00121095">
        <w:t>Message fragmentation example</w:t>
      </w:r>
      <w:bookmarkEnd w:id="602"/>
      <w:bookmarkEnd w:id="603"/>
      <w:r w:rsidR="00BF2FE6" w:rsidRPr="00121095">
        <w:fldChar w:fldCharType="begin"/>
      </w:r>
      <w:r w:rsidRPr="00121095">
        <w:instrText xml:space="preserve"> XE "Interactive continuation message fragmentation example" </w:instrText>
      </w:r>
      <w:r w:rsidR="00BF2FE6" w:rsidRPr="00121095">
        <w:fldChar w:fldCharType="end"/>
      </w:r>
    </w:p>
    <w:p w14:paraId="174FAD2F" w14:textId="77777777" w:rsidR="00E921A2" w:rsidRPr="00121095" w:rsidRDefault="00E921A2">
      <w:pPr>
        <w:pStyle w:val="NormalIndented"/>
      </w:pPr>
      <w:r w:rsidRPr="00121095">
        <w:t>Query responses, like unsolicited updates, may need to force the continuation of a message, or even a segment, across multiple physical messages. This is more precisely described as fragmenting. Fragmentation is discussed in detail in Chapter 2. Those aspects pertaining to how this would apply to a query response are repeated here for the reader's convenience.</w:t>
      </w:r>
    </w:p>
    <w:p w14:paraId="66B3A975" w14:textId="77777777" w:rsidR="00E921A2" w:rsidRPr="00121095" w:rsidRDefault="00E921A2">
      <w:pPr>
        <w:pStyle w:val="NormalIndented"/>
      </w:pPr>
      <w:r w:rsidRPr="00121095">
        <w:t>The Client requests the last chest x-ray for the patient whose medical record number is 555444222111. The following query is submitted.</w:t>
      </w:r>
    </w:p>
    <w:p w14:paraId="1578CEFD" w14:textId="77777777" w:rsidR="00E921A2" w:rsidRPr="00121095" w:rsidRDefault="00E921A2">
      <w:pPr>
        <w:pStyle w:val="Example"/>
        <w:rPr>
          <w:noProof w:val="0"/>
        </w:rPr>
      </w:pPr>
      <w:r w:rsidRPr="00121095">
        <w:rPr>
          <w:noProof w:val="0"/>
        </w:rPr>
        <w:lastRenderedPageBreak/>
        <w:t>MSH|^~\&amp;|CIS||RAD||199910180900-0700||QBP^Q61^QBP_Q11|7777|P|2.7|</w:t>
      </w:r>
    </w:p>
    <w:p w14:paraId="56A97F73" w14:textId="77777777" w:rsidR="00E921A2" w:rsidRPr="00121095" w:rsidRDefault="00E921A2">
      <w:pPr>
        <w:pStyle w:val="Example"/>
        <w:rPr>
          <w:noProof w:val="0"/>
        </w:rPr>
      </w:pPr>
      <w:r w:rsidRPr="00121095">
        <w:rPr>
          <w:noProof w:val="0"/>
        </w:rPr>
        <w:t>QPD|Q61^Radiology Result^HL7nnnn|Q98|555444222111^^^^MR|</w:t>
      </w:r>
    </w:p>
    <w:p w14:paraId="3F8B39D1" w14:textId="77777777" w:rsidR="00E921A2" w:rsidRPr="00121095" w:rsidRDefault="00E921A2">
      <w:pPr>
        <w:pStyle w:val="Example"/>
        <w:rPr>
          <w:noProof w:val="0"/>
        </w:rPr>
      </w:pPr>
      <w:r w:rsidRPr="00121095">
        <w:rPr>
          <w:noProof w:val="0"/>
        </w:rPr>
        <w:t>RCP|I|</w:t>
      </w:r>
    </w:p>
    <w:p w14:paraId="5B35D500" w14:textId="77777777" w:rsidR="00E921A2" w:rsidRPr="00121095" w:rsidRDefault="00E921A2">
      <w:pPr>
        <w:pStyle w:val="NormalIndented"/>
      </w:pPr>
      <w:r w:rsidRPr="00121095">
        <w:t>The Server returns the following response but the OBX segment that contains a DICOM image overflows its buffer. The segment is fragmented as follows:</w:t>
      </w:r>
    </w:p>
    <w:p w14:paraId="3B39452E" w14:textId="77777777" w:rsidR="00E921A2" w:rsidRPr="00121095" w:rsidRDefault="00E921A2">
      <w:pPr>
        <w:pStyle w:val="Example"/>
        <w:rPr>
          <w:noProof w:val="0"/>
        </w:rPr>
      </w:pPr>
      <w:r w:rsidRPr="00121095">
        <w:rPr>
          <w:noProof w:val="0"/>
        </w:rPr>
        <w:t>MSH|^~\&amp;|RAD||CIS||||RSP^K61^RSP_K61|5555|P|2.</w:t>
      </w:r>
      <w:r>
        <w:rPr>
          <w:noProof w:val="0"/>
        </w:rPr>
        <w:t>8</w:t>
      </w:r>
      <w:r w:rsidRPr="00121095">
        <w:rPr>
          <w:noProof w:val="0"/>
        </w:rPr>
        <w:t>|</w:t>
      </w:r>
    </w:p>
    <w:p w14:paraId="1F1FC9EF" w14:textId="77777777" w:rsidR="00E921A2" w:rsidRPr="00121095" w:rsidRDefault="00E921A2">
      <w:pPr>
        <w:pStyle w:val="Example"/>
        <w:rPr>
          <w:noProof w:val="0"/>
        </w:rPr>
      </w:pPr>
      <w:r w:rsidRPr="00121095">
        <w:rPr>
          <w:noProof w:val="0"/>
        </w:rPr>
        <w:t>MSA|AA|7777|</w:t>
      </w:r>
    </w:p>
    <w:p w14:paraId="21928F99" w14:textId="77777777" w:rsidR="00E921A2" w:rsidRPr="00121095" w:rsidRDefault="00E921A2">
      <w:pPr>
        <w:pStyle w:val="Example"/>
        <w:rPr>
          <w:noProof w:val="0"/>
        </w:rPr>
      </w:pPr>
      <w:r w:rsidRPr="00121095">
        <w:rPr>
          <w:noProof w:val="0"/>
        </w:rPr>
        <w:t>QAK|Q98|OK|Q61^Radiology Result^HL7nnnn|</w:t>
      </w:r>
    </w:p>
    <w:p w14:paraId="0E9B95C9" w14:textId="77777777" w:rsidR="00E921A2" w:rsidRPr="00121095" w:rsidRDefault="00E921A2">
      <w:pPr>
        <w:pStyle w:val="Example"/>
        <w:rPr>
          <w:noProof w:val="0"/>
        </w:rPr>
      </w:pPr>
      <w:r w:rsidRPr="00121095">
        <w:rPr>
          <w:noProof w:val="0"/>
        </w:rPr>
        <w:t>QPD|Q61^Radiology Result^HL7nnnn|Q98|555444222111^^^^MR|</w:t>
      </w:r>
    </w:p>
    <w:p w14:paraId="01CDF227" w14:textId="77777777" w:rsidR="00E921A2" w:rsidRPr="00121095" w:rsidRDefault="00E921A2">
      <w:pPr>
        <w:pStyle w:val="Example"/>
        <w:rPr>
          <w:noProof w:val="0"/>
        </w:rPr>
      </w:pPr>
      <w:r w:rsidRPr="00121095">
        <w:rPr>
          <w:noProof w:val="0"/>
        </w:rPr>
        <w:t>PID|||5554442221111^^^^MR|</w:t>
      </w:r>
    </w:p>
    <w:p w14:paraId="54CF6323" w14:textId="77777777" w:rsidR="00E921A2" w:rsidRPr="00121095" w:rsidRDefault="00E921A2">
      <w:pPr>
        <w:pStyle w:val="Example"/>
        <w:rPr>
          <w:noProof w:val="0"/>
        </w:rPr>
      </w:pPr>
      <w:r w:rsidRPr="00121095">
        <w:rPr>
          <w:noProof w:val="0"/>
        </w:rPr>
        <w:t>ORC</w:t>
      </w:r>
    </w:p>
    <w:p w14:paraId="331B0C8F" w14:textId="77777777" w:rsidR="00E921A2" w:rsidRPr="00121095" w:rsidRDefault="00E921A2">
      <w:pPr>
        <w:pStyle w:val="Example"/>
        <w:rPr>
          <w:noProof w:val="0"/>
        </w:rPr>
      </w:pPr>
      <w:r w:rsidRPr="00121095">
        <w:rPr>
          <w:noProof w:val="0"/>
        </w:rPr>
        <w:t>OBR</w:t>
      </w:r>
    </w:p>
    <w:p w14:paraId="2FBDA86F" w14:textId="77777777" w:rsidR="00E921A2" w:rsidRPr="00121095" w:rsidRDefault="00E921A2">
      <w:pPr>
        <w:pStyle w:val="Example"/>
        <w:rPr>
          <w:noProof w:val="0"/>
        </w:rPr>
      </w:pPr>
      <w:r w:rsidRPr="00121095">
        <w:rPr>
          <w:noProof w:val="0"/>
        </w:rPr>
        <w:t>OBX||ED|13^^L||abcdefghij|</w:t>
      </w:r>
    </w:p>
    <w:p w14:paraId="19F3860A" w14:textId="77777777" w:rsidR="00E921A2" w:rsidRPr="00121095" w:rsidRDefault="00E921A2">
      <w:pPr>
        <w:pStyle w:val="Example"/>
        <w:rPr>
          <w:noProof w:val="0"/>
        </w:rPr>
      </w:pPr>
      <w:r w:rsidRPr="00121095">
        <w:rPr>
          <w:noProof w:val="0"/>
        </w:rPr>
        <w:t>ADD|</w:t>
      </w:r>
    </w:p>
    <w:p w14:paraId="2E69EDB3" w14:textId="77777777" w:rsidR="00E921A2" w:rsidRPr="00121095" w:rsidRDefault="00E921A2">
      <w:pPr>
        <w:pStyle w:val="Example"/>
        <w:rPr>
          <w:noProof w:val="0"/>
        </w:rPr>
      </w:pPr>
      <w:r w:rsidRPr="00121095">
        <w:rPr>
          <w:noProof w:val="0"/>
        </w:rPr>
        <w:t>DSC|99|F|</w:t>
      </w:r>
    </w:p>
    <w:p w14:paraId="30D0AB1E" w14:textId="77777777" w:rsidR="00E921A2" w:rsidRPr="00121095" w:rsidRDefault="00E921A2">
      <w:pPr>
        <w:pStyle w:val="NormalIndented"/>
      </w:pPr>
      <w:r w:rsidRPr="00121095">
        <w:t>The Client returns an ACK upon receipt of the response.</w:t>
      </w:r>
    </w:p>
    <w:p w14:paraId="5041757D" w14:textId="77777777" w:rsidR="00E921A2" w:rsidRPr="00121095" w:rsidRDefault="00E921A2">
      <w:pPr>
        <w:pStyle w:val="Example"/>
        <w:rPr>
          <w:noProof w:val="0"/>
        </w:rPr>
      </w:pPr>
      <w:r w:rsidRPr="00121095">
        <w:rPr>
          <w:noProof w:val="0"/>
        </w:rPr>
        <w:t>MSH|^~\&amp;|CIS||RAD||||ACK^K61^ACK|7780|P|2.</w:t>
      </w:r>
      <w:r>
        <w:rPr>
          <w:noProof w:val="0"/>
        </w:rPr>
        <w:t>8</w:t>
      </w:r>
      <w:r w:rsidRPr="00121095">
        <w:rPr>
          <w:noProof w:val="0"/>
        </w:rPr>
        <w:t>|</w:t>
      </w:r>
    </w:p>
    <w:p w14:paraId="7A452335" w14:textId="77777777" w:rsidR="00E921A2" w:rsidRPr="00121095" w:rsidRDefault="00E921A2">
      <w:pPr>
        <w:pStyle w:val="Example"/>
        <w:rPr>
          <w:noProof w:val="0"/>
        </w:rPr>
      </w:pPr>
      <w:r w:rsidRPr="00121095">
        <w:rPr>
          <w:noProof w:val="0"/>
        </w:rPr>
        <w:t>MSA|AA|5555|</w:t>
      </w:r>
    </w:p>
    <w:p w14:paraId="4964B08C" w14:textId="77777777" w:rsidR="00E921A2" w:rsidRPr="00121095" w:rsidRDefault="00E921A2">
      <w:pPr>
        <w:pStyle w:val="NormalIndented"/>
      </w:pPr>
      <w:r w:rsidRPr="00121095">
        <w:t>The Server sends the following continued response. Note that the ADD segment will contain the remainder of the data from the fragmented segment. The response then continues on as normal.</w:t>
      </w:r>
    </w:p>
    <w:p w14:paraId="36D5D449" w14:textId="77777777" w:rsidR="00E921A2" w:rsidRPr="00121095" w:rsidRDefault="00E921A2">
      <w:pPr>
        <w:pStyle w:val="Example"/>
        <w:rPr>
          <w:noProof w:val="0"/>
        </w:rPr>
      </w:pPr>
      <w:r w:rsidRPr="00121095">
        <w:rPr>
          <w:noProof w:val="0"/>
        </w:rPr>
        <w:t>MSH|^~\&amp;|RAD||CIS||||RSP^K61^RSP_K61|5560|P|2.7||99|</w:t>
      </w:r>
    </w:p>
    <w:p w14:paraId="443DBDCD" w14:textId="77777777" w:rsidR="00E921A2" w:rsidRPr="00121095" w:rsidRDefault="00E921A2">
      <w:pPr>
        <w:pStyle w:val="Example"/>
        <w:rPr>
          <w:noProof w:val="0"/>
        </w:rPr>
      </w:pPr>
      <w:r w:rsidRPr="00121095">
        <w:rPr>
          <w:noProof w:val="0"/>
        </w:rPr>
        <w:t>ADD|klmnop|</w:t>
      </w:r>
    </w:p>
    <w:p w14:paraId="0FA72DAE" w14:textId="77777777" w:rsidR="00E921A2" w:rsidRPr="00121095" w:rsidRDefault="00E921A2">
      <w:pPr>
        <w:pStyle w:val="Example"/>
        <w:rPr>
          <w:noProof w:val="0"/>
        </w:rPr>
      </w:pPr>
      <w:r w:rsidRPr="00121095">
        <w:rPr>
          <w:noProof w:val="0"/>
        </w:rPr>
        <w:t>OBX|</w:t>
      </w:r>
    </w:p>
    <w:p w14:paraId="1B901546" w14:textId="77777777" w:rsidR="00E921A2" w:rsidRPr="00121095" w:rsidRDefault="00E921A2">
      <w:pPr>
        <w:pStyle w:val="Example"/>
        <w:rPr>
          <w:noProof w:val="0"/>
        </w:rPr>
      </w:pPr>
      <w:r w:rsidRPr="00121095">
        <w:rPr>
          <w:noProof w:val="0"/>
        </w:rPr>
        <w:t>...</w:t>
      </w:r>
    </w:p>
    <w:p w14:paraId="018CE697" w14:textId="77777777" w:rsidR="00E921A2" w:rsidRPr="00121095" w:rsidRDefault="00E921A2">
      <w:pPr>
        <w:pStyle w:val="NormalIndented"/>
      </w:pPr>
      <w:r w:rsidRPr="00121095">
        <w:t>The Client returns an ACK upon receipt of the response.</w:t>
      </w:r>
    </w:p>
    <w:p w14:paraId="1576DF43" w14:textId="77777777" w:rsidR="00E921A2" w:rsidRPr="00121095" w:rsidRDefault="00E921A2">
      <w:pPr>
        <w:pStyle w:val="Example"/>
        <w:rPr>
          <w:noProof w:val="0"/>
        </w:rPr>
      </w:pPr>
      <w:r w:rsidRPr="00121095">
        <w:rPr>
          <w:noProof w:val="0"/>
        </w:rPr>
        <w:t>MSH|^~\&amp;|CIS||RAD||||ACK^K61|7782|P|2.</w:t>
      </w:r>
      <w:r>
        <w:rPr>
          <w:noProof w:val="0"/>
        </w:rPr>
        <w:t>8</w:t>
      </w:r>
      <w:r w:rsidRPr="00121095">
        <w:rPr>
          <w:noProof w:val="0"/>
        </w:rPr>
        <w:t>|</w:t>
      </w:r>
    </w:p>
    <w:p w14:paraId="0C5FCDDC" w14:textId="77777777" w:rsidR="00E921A2" w:rsidRPr="00121095" w:rsidRDefault="00E921A2">
      <w:pPr>
        <w:pStyle w:val="Example"/>
        <w:rPr>
          <w:noProof w:val="0"/>
        </w:rPr>
      </w:pPr>
      <w:r w:rsidRPr="00121095">
        <w:rPr>
          <w:noProof w:val="0"/>
        </w:rPr>
        <w:t>MSA|AA|5560|</w:t>
      </w:r>
    </w:p>
    <w:p w14:paraId="52691898" w14:textId="77777777" w:rsidR="00E921A2" w:rsidRPr="00121095" w:rsidRDefault="00E921A2">
      <w:pPr>
        <w:pStyle w:val="Heading3"/>
      </w:pPr>
      <w:bookmarkStart w:id="604" w:name="_Toc495483610"/>
      <w:bookmarkStart w:id="605" w:name="_Toc24273833"/>
      <w:bookmarkStart w:id="606" w:name="_Toc41280995"/>
      <w:bookmarkStart w:id="607" w:name="_Toc43004357"/>
      <w:bookmarkStart w:id="608" w:name="_Toc148083088"/>
      <w:r w:rsidRPr="00121095">
        <w:t>Batch message as a query response</w:t>
      </w:r>
      <w:bookmarkEnd w:id="604"/>
      <w:bookmarkEnd w:id="605"/>
      <w:bookmarkEnd w:id="606"/>
      <w:bookmarkEnd w:id="607"/>
      <w:bookmarkEnd w:id="608"/>
      <w:r w:rsidR="00BF2FE6" w:rsidRPr="00121095">
        <w:fldChar w:fldCharType="begin"/>
      </w:r>
      <w:r w:rsidRPr="00121095">
        <w:instrText xml:space="preserve"> XE "Batch message as a query response" </w:instrText>
      </w:r>
      <w:r w:rsidR="00BF2FE6" w:rsidRPr="00121095">
        <w:fldChar w:fldCharType="end"/>
      </w:r>
    </w:p>
    <w:p w14:paraId="24E17319" w14:textId="77777777" w:rsidR="00E921A2" w:rsidRPr="00121095" w:rsidRDefault="00E921A2">
      <w:pPr>
        <w:pStyle w:val="NormalIndented"/>
      </w:pPr>
      <w:r w:rsidRPr="00121095">
        <w:t>The HL7 query also can be used to query for a batch in the following manner:</w:t>
      </w:r>
    </w:p>
    <w:p w14:paraId="78094937" w14:textId="77777777" w:rsidR="00E921A2" w:rsidRPr="00121095" w:rsidRDefault="00E921A2">
      <w:pPr>
        <w:pStyle w:val="NormalListAlpha"/>
        <w:numPr>
          <w:ilvl w:val="0"/>
          <w:numId w:val="10"/>
        </w:numPr>
      </w:pPr>
      <w:r w:rsidRPr="00121095">
        <w:t xml:space="preserve">Use the value B of </w:t>
      </w:r>
      <w:r w:rsidRPr="00121095">
        <w:rPr>
          <w:rStyle w:val="ReferenceAttribute"/>
        </w:rPr>
        <w:t>RCP-3-Response modality</w:t>
      </w:r>
      <w:r w:rsidRPr="00121095">
        <w:t xml:space="preserve"> to specify a batch response.</w:t>
      </w:r>
    </w:p>
    <w:p w14:paraId="174AB998" w14:textId="77777777" w:rsidR="00E921A2" w:rsidRPr="00121095" w:rsidRDefault="00E921A2">
      <w:pPr>
        <w:pStyle w:val="Note"/>
      </w:pPr>
      <w:r w:rsidRPr="00121095">
        <w:rPr>
          <w:b/>
        </w:rPr>
        <w:t>Note:</w:t>
      </w:r>
      <w:r w:rsidRPr="00121095">
        <w:t xml:space="preserve">   If using old style query mode, the value BB or BL of </w:t>
      </w:r>
      <w:r w:rsidRPr="00121095">
        <w:rPr>
          <w:i/>
        </w:rPr>
        <w:t>QRD-5-Deferred response type</w:t>
      </w:r>
      <w:r w:rsidRPr="00121095">
        <w:t xml:space="preserve"> may be used to specify a batch response.  The query will be acknowledged with a general acknowledgment as in the Deferred Access example above </w:t>
      </w:r>
    </w:p>
    <w:p w14:paraId="28BEC460" w14:textId="77777777" w:rsidR="00E921A2" w:rsidRPr="00121095" w:rsidRDefault="00E921A2">
      <w:pPr>
        <w:pStyle w:val="NormalListAlpha"/>
        <w:tabs>
          <w:tab w:val="num" w:pos="1368"/>
        </w:tabs>
      </w:pPr>
      <w:r w:rsidRPr="00121095">
        <w:t>In addition, insert into the batch file the query defining  and RCP segments as follows:</w:t>
      </w:r>
    </w:p>
    <w:tbl>
      <w:tblPr>
        <w:tblW w:w="0" w:type="auto"/>
        <w:tblInd w:w="1440" w:type="dxa"/>
        <w:tblLayout w:type="fixed"/>
        <w:tblLook w:val="0000" w:firstRow="0" w:lastRow="0" w:firstColumn="0" w:lastColumn="0" w:noHBand="0" w:noVBand="0"/>
      </w:tblPr>
      <w:tblGrid>
        <w:gridCol w:w="1728"/>
        <w:gridCol w:w="5472"/>
      </w:tblGrid>
      <w:tr w:rsidR="00E921A2" w:rsidRPr="00E921A2" w14:paraId="5126320A" w14:textId="77777777">
        <w:tc>
          <w:tcPr>
            <w:tcW w:w="1728" w:type="dxa"/>
          </w:tcPr>
          <w:p w14:paraId="39806DA5" w14:textId="77777777" w:rsidR="00E921A2" w:rsidRPr="00121095" w:rsidRDefault="00E921A2">
            <w:pPr>
              <w:pStyle w:val="OtherTableBody"/>
            </w:pPr>
            <w:r w:rsidRPr="00121095">
              <w:t>[FHS]</w:t>
            </w:r>
          </w:p>
        </w:tc>
        <w:tc>
          <w:tcPr>
            <w:tcW w:w="5472" w:type="dxa"/>
          </w:tcPr>
          <w:p w14:paraId="0EFB1375" w14:textId="77777777" w:rsidR="00E921A2" w:rsidRPr="00121095" w:rsidRDefault="00E921A2">
            <w:pPr>
              <w:pStyle w:val="OtherTableBody"/>
            </w:pPr>
            <w:r w:rsidRPr="00121095">
              <w:t>(file header segment)</w:t>
            </w:r>
          </w:p>
        </w:tc>
      </w:tr>
      <w:tr w:rsidR="00E921A2" w:rsidRPr="00E921A2" w14:paraId="670BFB42" w14:textId="77777777">
        <w:tc>
          <w:tcPr>
            <w:tcW w:w="1728" w:type="dxa"/>
          </w:tcPr>
          <w:p w14:paraId="415A8EDC" w14:textId="77777777" w:rsidR="00E921A2" w:rsidRPr="00121095" w:rsidRDefault="00E921A2">
            <w:pPr>
              <w:pStyle w:val="OtherTableBody"/>
            </w:pPr>
            <w:r w:rsidRPr="00121095">
              <w:t>{</w:t>
            </w:r>
          </w:p>
        </w:tc>
        <w:tc>
          <w:tcPr>
            <w:tcW w:w="5472" w:type="dxa"/>
          </w:tcPr>
          <w:p w14:paraId="4A2776F9" w14:textId="77777777" w:rsidR="00E921A2" w:rsidRPr="00121095" w:rsidRDefault="00E921A2">
            <w:pPr>
              <w:pStyle w:val="OtherTableBody"/>
            </w:pPr>
          </w:p>
        </w:tc>
      </w:tr>
      <w:tr w:rsidR="00E921A2" w:rsidRPr="00E921A2" w14:paraId="68AA41CD" w14:textId="77777777">
        <w:tc>
          <w:tcPr>
            <w:tcW w:w="1728" w:type="dxa"/>
          </w:tcPr>
          <w:p w14:paraId="51B2F3C8" w14:textId="77777777" w:rsidR="00E921A2" w:rsidRPr="00121095" w:rsidRDefault="00E921A2">
            <w:pPr>
              <w:pStyle w:val="OtherTableBody"/>
            </w:pPr>
            <w:r w:rsidRPr="00121095">
              <w:t xml:space="preserve">  [BHS]</w:t>
            </w:r>
          </w:p>
        </w:tc>
        <w:tc>
          <w:tcPr>
            <w:tcW w:w="5472" w:type="dxa"/>
          </w:tcPr>
          <w:p w14:paraId="593F3392" w14:textId="77777777" w:rsidR="00E921A2" w:rsidRPr="00121095" w:rsidRDefault="00E921A2">
            <w:pPr>
              <w:pStyle w:val="OtherTableBody"/>
            </w:pPr>
            <w:r w:rsidRPr="00121095">
              <w:t>(batch header segment)</w:t>
            </w:r>
          </w:p>
        </w:tc>
      </w:tr>
      <w:tr w:rsidR="00E921A2" w:rsidRPr="00E921A2" w14:paraId="3A1EFCCB" w14:textId="77777777">
        <w:tc>
          <w:tcPr>
            <w:tcW w:w="1728" w:type="dxa"/>
          </w:tcPr>
          <w:p w14:paraId="66AB468A" w14:textId="77777777" w:rsidR="00E921A2" w:rsidRPr="00121095" w:rsidRDefault="00E921A2">
            <w:pPr>
              <w:pStyle w:val="OtherTableBody"/>
            </w:pPr>
            <w:r w:rsidRPr="00121095">
              <w:t xml:space="preserve">  QPD</w:t>
            </w:r>
          </w:p>
        </w:tc>
        <w:tc>
          <w:tcPr>
            <w:tcW w:w="5472" w:type="dxa"/>
          </w:tcPr>
          <w:p w14:paraId="53BDF9A4" w14:textId="77777777" w:rsidR="00E921A2" w:rsidRPr="00121095" w:rsidRDefault="00E921A2">
            <w:pPr>
              <w:pStyle w:val="OtherTableBody"/>
            </w:pPr>
            <w:r w:rsidRPr="00121095">
              <w:t>Query defining segment Note: if using old style query mode, the QRD and QRF segments may be used.</w:t>
            </w:r>
          </w:p>
        </w:tc>
      </w:tr>
      <w:tr w:rsidR="00E921A2" w:rsidRPr="00E921A2" w14:paraId="44CA8710" w14:textId="77777777">
        <w:tc>
          <w:tcPr>
            <w:tcW w:w="1728" w:type="dxa"/>
          </w:tcPr>
          <w:p w14:paraId="51D4C705" w14:textId="77777777" w:rsidR="00E921A2" w:rsidRPr="00121095" w:rsidRDefault="00E921A2">
            <w:pPr>
              <w:pStyle w:val="OtherTableBody"/>
            </w:pPr>
            <w:r w:rsidRPr="00121095">
              <w:t xml:space="preserve">  [RCP]</w:t>
            </w:r>
          </w:p>
        </w:tc>
        <w:tc>
          <w:tcPr>
            <w:tcW w:w="5472" w:type="dxa"/>
          </w:tcPr>
          <w:p w14:paraId="6AE3EB66" w14:textId="77777777" w:rsidR="00E921A2" w:rsidRPr="00121095" w:rsidRDefault="00E921A2">
            <w:pPr>
              <w:pStyle w:val="OtherTableBody"/>
            </w:pPr>
          </w:p>
        </w:tc>
      </w:tr>
      <w:tr w:rsidR="00E921A2" w:rsidRPr="00E921A2" w14:paraId="12ED4B11" w14:textId="77777777">
        <w:tc>
          <w:tcPr>
            <w:tcW w:w="1728" w:type="dxa"/>
          </w:tcPr>
          <w:p w14:paraId="28AC56F1" w14:textId="77777777" w:rsidR="00E921A2" w:rsidRPr="00121095" w:rsidRDefault="00E921A2">
            <w:pPr>
              <w:pStyle w:val="OtherTableBody"/>
            </w:pPr>
            <w:r w:rsidRPr="00121095">
              <w:t xml:space="preserve">  {</w:t>
            </w:r>
          </w:p>
        </w:tc>
        <w:tc>
          <w:tcPr>
            <w:tcW w:w="5472" w:type="dxa"/>
          </w:tcPr>
          <w:p w14:paraId="76902521" w14:textId="77777777" w:rsidR="00E921A2" w:rsidRPr="00121095" w:rsidRDefault="00E921A2">
            <w:pPr>
              <w:pStyle w:val="OtherTableBody"/>
            </w:pPr>
          </w:p>
        </w:tc>
      </w:tr>
      <w:tr w:rsidR="00E921A2" w:rsidRPr="00E921A2" w14:paraId="7FFAFC27" w14:textId="77777777">
        <w:tc>
          <w:tcPr>
            <w:tcW w:w="1728" w:type="dxa"/>
          </w:tcPr>
          <w:p w14:paraId="34658A31" w14:textId="77777777" w:rsidR="00E921A2" w:rsidRPr="00121095" w:rsidRDefault="00E921A2">
            <w:pPr>
              <w:pStyle w:val="OtherTableBody"/>
            </w:pPr>
            <w:r w:rsidRPr="00121095">
              <w:t xml:space="preserve">    MSH</w:t>
            </w:r>
          </w:p>
        </w:tc>
        <w:tc>
          <w:tcPr>
            <w:tcW w:w="5472" w:type="dxa"/>
          </w:tcPr>
          <w:p w14:paraId="36734A6D" w14:textId="77777777" w:rsidR="00E921A2" w:rsidRPr="00121095" w:rsidRDefault="00E921A2">
            <w:pPr>
              <w:pStyle w:val="OtherTableBody"/>
            </w:pPr>
            <w:r w:rsidRPr="00121095">
              <w:t>(one or more HL7 messages)</w:t>
            </w:r>
          </w:p>
        </w:tc>
      </w:tr>
      <w:tr w:rsidR="00E921A2" w:rsidRPr="00E921A2" w14:paraId="7260D8F1" w14:textId="77777777">
        <w:tc>
          <w:tcPr>
            <w:tcW w:w="1728" w:type="dxa"/>
          </w:tcPr>
          <w:p w14:paraId="5AA86C16" w14:textId="77777777" w:rsidR="00E921A2" w:rsidRPr="00121095" w:rsidRDefault="00E921A2">
            <w:pPr>
              <w:pStyle w:val="OtherTableBody"/>
            </w:pPr>
            <w:r w:rsidRPr="00121095">
              <w:lastRenderedPageBreak/>
              <w:t xml:space="preserve">    ....</w:t>
            </w:r>
          </w:p>
        </w:tc>
        <w:tc>
          <w:tcPr>
            <w:tcW w:w="5472" w:type="dxa"/>
          </w:tcPr>
          <w:p w14:paraId="0A477504" w14:textId="77777777" w:rsidR="00E921A2" w:rsidRPr="00121095" w:rsidRDefault="00E921A2">
            <w:pPr>
              <w:pStyle w:val="OtherTableBody"/>
            </w:pPr>
          </w:p>
        </w:tc>
      </w:tr>
      <w:tr w:rsidR="00E921A2" w:rsidRPr="00E921A2" w14:paraId="7AF21EEC" w14:textId="77777777">
        <w:tc>
          <w:tcPr>
            <w:tcW w:w="1728" w:type="dxa"/>
          </w:tcPr>
          <w:p w14:paraId="086F8220" w14:textId="77777777" w:rsidR="00E921A2" w:rsidRPr="00121095" w:rsidRDefault="00E921A2">
            <w:pPr>
              <w:pStyle w:val="OtherTableBody"/>
            </w:pPr>
            <w:r w:rsidRPr="00121095">
              <w:t xml:space="preserve">    ....</w:t>
            </w:r>
          </w:p>
        </w:tc>
        <w:tc>
          <w:tcPr>
            <w:tcW w:w="5472" w:type="dxa"/>
          </w:tcPr>
          <w:p w14:paraId="38DFC0BF" w14:textId="77777777" w:rsidR="00E921A2" w:rsidRPr="00121095" w:rsidRDefault="00E921A2">
            <w:pPr>
              <w:pStyle w:val="OtherTableBody"/>
            </w:pPr>
          </w:p>
        </w:tc>
      </w:tr>
      <w:tr w:rsidR="00E921A2" w:rsidRPr="00E921A2" w14:paraId="56CC926E" w14:textId="77777777">
        <w:tc>
          <w:tcPr>
            <w:tcW w:w="1728" w:type="dxa"/>
          </w:tcPr>
          <w:p w14:paraId="35994523" w14:textId="77777777" w:rsidR="00E921A2" w:rsidRPr="00121095" w:rsidRDefault="00E921A2">
            <w:pPr>
              <w:pStyle w:val="OtherTableBody"/>
            </w:pPr>
            <w:r w:rsidRPr="00121095">
              <w:t xml:space="preserve">    ....</w:t>
            </w:r>
          </w:p>
        </w:tc>
        <w:tc>
          <w:tcPr>
            <w:tcW w:w="5472" w:type="dxa"/>
          </w:tcPr>
          <w:p w14:paraId="53FE1DDD" w14:textId="77777777" w:rsidR="00E921A2" w:rsidRPr="00121095" w:rsidRDefault="00E921A2">
            <w:pPr>
              <w:pStyle w:val="OtherTableBody"/>
            </w:pPr>
          </w:p>
        </w:tc>
      </w:tr>
      <w:tr w:rsidR="00E921A2" w:rsidRPr="00E921A2" w14:paraId="34492011" w14:textId="77777777">
        <w:tc>
          <w:tcPr>
            <w:tcW w:w="1728" w:type="dxa"/>
          </w:tcPr>
          <w:p w14:paraId="011A7C6D" w14:textId="77777777" w:rsidR="00E921A2" w:rsidRPr="00121095" w:rsidRDefault="00E921A2">
            <w:pPr>
              <w:pStyle w:val="OtherTableBody"/>
            </w:pPr>
            <w:r w:rsidRPr="00121095">
              <w:t xml:space="preserve">   }</w:t>
            </w:r>
          </w:p>
        </w:tc>
        <w:tc>
          <w:tcPr>
            <w:tcW w:w="5472" w:type="dxa"/>
          </w:tcPr>
          <w:p w14:paraId="70241BBD" w14:textId="77777777" w:rsidR="00E921A2" w:rsidRPr="00121095" w:rsidRDefault="00E921A2">
            <w:pPr>
              <w:pStyle w:val="OtherTableBody"/>
            </w:pPr>
          </w:p>
        </w:tc>
      </w:tr>
      <w:tr w:rsidR="00E921A2" w:rsidRPr="00E921A2" w14:paraId="38B1251B" w14:textId="77777777">
        <w:tc>
          <w:tcPr>
            <w:tcW w:w="1728" w:type="dxa"/>
          </w:tcPr>
          <w:p w14:paraId="745FFBAC" w14:textId="77777777" w:rsidR="00E921A2" w:rsidRPr="00121095" w:rsidRDefault="00E921A2">
            <w:pPr>
              <w:pStyle w:val="OtherTableBody"/>
            </w:pPr>
            <w:r w:rsidRPr="00121095">
              <w:t xml:space="preserve">   [BTS]</w:t>
            </w:r>
          </w:p>
        </w:tc>
        <w:tc>
          <w:tcPr>
            <w:tcW w:w="5472" w:type="dxa"/>
          </w:tcPr>
          <w:p w14:paraId="2146EAF9" w14:textId="77777777" w:rsidR="00E921A2" w:rsidRPr="00121095" w:rsidRDefault="00E921A2">
            <w:pPr>
              <w:pStyle w:val="OtherTableBody"/>
            </w:pPr>
            <w:r w:rsidRPr="00121095">
              <w:t>(batch trailer segment)</w:t>
            </w:r>
          </w:p>
        </w:tc>
      </w:tr>
      <w:tr w:rsidR="00E921A2" w:rsidRPr="00E921A2" w14:paraId="324465B2" w14:textId="77777777">
        <w:tc>
          <w:tcPr>
            <w:tcW w:w="1728" w:type="dxa"/>
          </w:tcPr>
          <w:p w14:paraId="7EE93DB1" w14:textId="77777777" w:rsidR="00E921A2" w:rsidRPr="00121095" w:rsidRDefault="00E921A2">
            <w:pPr>
              <w:pStyle w:val="OtherTableBody"/>
            </w:pPr>
            <w:r w:rsidRPr="00121095">
              <w:t>}</w:t>
            </w:r>
          </w:p>
        </w:tc>
        <w:tc>
          <w:tcPr>
            <w:tcW w:w="5472" w:type="dxa"/>
          </w:tcPr>
          <w:p w14:paraId="54F0BB0B" w14:textId="77777777" w:rsidR="00E921A2" w:rsidRPr="00121095" w:rsidRDefault="00E921A2">
            <w:pPr>
              <w:pStyle w:val="OtherTableBody"/>
            </w:pPr>
          </w:p>
        </w:tc>
      </w:tr>
      <w:tr w:rsidR="00E921A2" w:rsidRPr="00E921A2" w14:paraId="181E5D0C" w14:textId="77777777">
        <w:tc>
          <w:tcPr>
            <w:tcW w:w="1728" w:type="dxa"/>
          </w:tcPr>
          <w:p w14:paraId="04FE2932" w14:textId="77777777" w:rsidR="00E921A2" w:rsidRPr="00121095" w:rsidRDefault="00E921A2">
            <w:pPr>
              <w:pStyle w:val="OtherTableBody"/>
            </w:pPr>
            <w:r w:rsidRPr="00121095">
              <w:t>[FTS]</w:t>
            </w:r>
          </w:p>
        </w:tc>
        <w:tc>
          <w:tcPr>
            <w:tcW w:w="5472" w:type="dxa"/>
          </w:tcPr>
          <w:p w14:paraId="257F1A3D" w14:textId="77777777" w:rsidR="00E921A2" w:rsidRPr="00121095" w:rsidRDefault="00E921A2">
            <w:pPr>
              <w:pStyle w:val="OtherTableBody"/>
            </w:pPr>
            <w:r w:rsidRPr="00121095">
              <w:t>(file trailer segment)</w:t>
            </w:r>
          </w:p>
        </w:tc>
      </w:tr>
    </w:tbl>
    <w:p w14:paraId="5FE44264" w14:textId="77777777" w:rsidR="00E921A2" w:rsidRPr="00121095" w:rsidRDefault="00E921A2">
      <w:pPr>
        <w:pStyle w:val="NormalListAlpha"/>
        <w:tabs>
          <w:tab w:val="num" w:pos="1368"/>
        </w:tabs>
      </w:pPr>
      <w:r w:rsidRPr="00121095">
        <w:t>The acknowledgment of a batch is described in Chapter 2.</w:t>
      </w:r>
    </w:p>
    <w:p w14:paraId="52D3D689" w14:textId="77777777" w:rsidR="00E921A2" w:rsidRPr="00121095" w:rsidRDefault="00E921A2">
      <w:pPr>
        <w:pStyle w:val="NormalListAlpha"/>
        <w:tabs>
          <w:tab w:val="num" w:pos="1368"/>
        </w:tabs>
      </w:pPr>
      <w:r w:rsidRPr="00121095">
        <w:t>The Query Profile should stipulate if the batch modality is supported.</w:t>
      </w:r>
    </w:p>
    <w:p w14:paraId="23DA284D" w14:textId="77777777" w:rsidR="00E921A2" w:rsidRPr="00121095" w:rsidRDefault="00E921A2">
      <w:pPr>
        <w:pStyle w:val="Heading3"/>
      </w:pPr>
      <w:bookmarkStart w:id="609" w:name="_Toc495483611"/>
      <w:bookmarkStart w:id="610" w:name="_Toc24273834"/>
      <w:bookmarkStart w:id="611" w:name="_Toc41280996"/>
      <w:bookmarkStart w:id="612" w:name="_Toc43004358"/>
      <w:bookmarkStart w:id="613" w:name="_Toc148083089"/>
      <w:r w:rsidRPr="00121095">
        <w:t>Query error response</w:t>
      </w:r>
      <w:bookmarkEnd w:id="609"/>
      <w:bookmarkEnd w:id="610"/>
      <w:bookmarkEnd w:id="611"/>
      <w:bookmarkEnd w:id="612"/>
      <w:bookmarkEnd w:id="613"/>
      <w:r w:rsidR="00BF2FE6" w:rsidRPr="00121095">
        <w:fldChar w:fldCharType="begin"/>
      </w:r>
      <w:r w:rsidRPr="00121095">
        <w:instrText xml:space="preserve"> XE "Queries:error response" </w:instrText>
      </w:r>
      <w:r w:rsidR="00BF2FE6" w:rsidRPr="00121095">
        <w:fldChar w:fldCharType="end"/>
      </w:r>
    </w:p>
    <w:p w14:paraId="0348E659" w14:textId="77777777" w:rsidR="00E921A2" w:rsidRPr="00121095" w:rsidRDefault="00E921A2">
      <w:pPr>
        <w:pStyle w:val="NormalIndented"/>
      </w:pPr>
      <w:r w:rsidRPr="00121095">
        <w:t>A query/response error can occur at 3 levels:</w:t>
      </w:r>
    </w:p>
    <w:p w14:paraId="1EB985AD" w14:textId="77777777" w:rsidR="00E921A2" w:rsidRPr="00121095" w:rsidRDefault="00E921A2" w:rsidP="007D495C">
      <w:pPr>
        <w:pStyle w:val="NormalListBullets"/>
      </w:pPr>
      <w:r w:rsidRPr="00121095">
        <w:t xml:space="preserve">Communication failure (broken connection, timeout) </w:t>
      </w:r>
    </w:p>
    <w:p w14:paraId="4E4A112B" w14:textId="77777777" w:rsidR="00E921A2" w:rsidRPr="00121095" w:rsidRDefault="00E921A2" w:rsidP="007D495C">
      <w:pPr>
        <w:pStyle w:val="NormalListBullets"/>
      </w:pPr>
      <w:r w:rsidRPr="00121095">
        <w:t xml:space="preserve">Malformed message (message reject) </w:t>
      </w:r>
    </w:p>
    <w:p w14:paraId="0A818EDE" w14:textId="77777777" w:rsidR="00E921A2" w:rsidRPr="00121095" w:rsidRDefault="00E921A2" w:rsidP="007D495C">
      <w:pPr>
        <w:pStyle w:val="NormalListBullets"/>
      </w:pPr>
      <w:r w:rsidRPr="00121095">
        <w:t>Malformed query (application error)</w:t>
      </w:r>
    </w:p>
    <w:p w14:paraId="275291DF" w14:textId="77777777" w:rsidR="00E921A2" w:rsidRPr="00121095" w:rsidRDefault="00E921A2">
      <w:pPr>
        <w:pStyle w:val="NormalIndented"/>
      </w:pPr>
      <w:r w:rsidRPr="00121095">
        <w:t xml:space="preserve">If the application receiving the query detects an error while processing the query, the preferred method of response is to return an Application Error (AE) or Application Reject (AR) condition in the </w:t>
      </w:r>
      <w:r w:rsidRPr="00121095">
        <w:rPr>
          <w:rStyle w:val="ReferenceAttribute"/>
        </w:rPr>
        <w:t>MSA-1-Acknowledgement code</w:t>
      </w:r>
      <w:r w:rsidRPr="00121095">
        <w:t xml:space="preserve"> of the applicable query response message. Further description of the error code is to be included in </w:t>
      </w:r>
      <w:r w:rsidRPr="00121095">
        <w:rPr>
          <w:rStyle w:val="ReferenceAttribute"/>
        </w:rPr>
        <w:t>ERR-1-Error code and location</w:t>
      </w:r>
      <w:r w:rsidRPr="00121095">
        <w:t xml:space="preserve">. Note that </w:t>
      </w:r>
      <w:r w:rsidRPr="00121095">
        <w:rPr>
          <w:rStyle w:val="ReferenceAttribute"/>
        </w:rPr>
        <w:t>MSA-6-Error condition</w:t>
      </w:r>
      <w:r w:rsidRPr="00121095">
        <w:t xml:space="preserve"> is retained for backward compatibility for those applications not using the ERR segment. Thus far, this method is consistent with the methods used elsewhere for reporting errors in acknowledgement messages, irrespective of the type of message being acknowledged. In addition, because this is a query response, it is important to include the QAK segment because it specifies the query tag that will identify the particular query instance that was in error.  This is of particular importance where a query response may span more than one message. </w:t>
      </w:r>
    </w:p>
    <w:p w14:paraId="25B2ECD5" w14:textId="77777777" w:rsidR="00E921A2" w:rsidRPr="00121095" w:rsidRDefault="00E921A2">
      <w:pPr>
        <w:pStyle w:val="NormalIndented"/>
      </w:pPr>
      <w:r w:rsidRPr="00121095">
        <w:t xml:space="preserve">In summary, use the ERR segment to describe the error if the message fails because of </w:t>
      </w:r>
    </w:p>
    <w:p w14:paraId="5C347288" w14:textId="77777777" w:rsidR="00E921A2" w:rsidRPr="00121095" w:rsidRDefault="00E921A2" w:rsidP="007D495C">
      <w:pPr>
        <w:pStyle w:val="NormalListBullets"/>
      </w:pPr>
      <w:r w:rsidRPr="00121095">
        <w:t>a malformed message</w:t>
      </w:r>
    </w:p>
    <w:p w14:paraId="631AAC5D" w14:textId="77777777" w:rsidR="00E921A2" w:rsidRPr="00121095" w:rsidRDefault="00E921A2" w:rsidP="007D495C">
      <w:pPr>
        <w:pStyle w:val="NormalListBullets"/>
      </w:pPr>
      <w:r w:rsidRPr="00121095">
        <w:t>a malformed query – problem with query tag, problems with parameters</w:t>
      </w:r>
    </w:p>
    <w:p w14:paraId="11534747" w14:textId="77777777" w:rsidR="00E921A2" w:rsidRPr="00121095" w:rsidRDefault="00E921A2">
      <w:pPr>
        <w:pStyle w:val="NormalIndented"/>
      </w:pPr>
      <w:r w:rsidRPr="00121095">
        <w:t xml:space="preserve">The ERR segment supersedes </w:t>
      </w:r>
      <w:r w:rsidRPr="00121095">
        <w:rPr>
          <w:rStyle w:val="ReferenceAttribute"/>
        </w:rPr>
        <w:t>QAK-2-Query response status</w:t>
      </w:r>
      <w:r w:rsidRPr="00121095">
        <w:t>.</w:t>
      </w:r>
    </w:p>
    <w:p w14:paraId="42E219F4" w14:textId="77777777" w:rsidR="00E921A2" w:rsidRPr="00121095" w:rsidRDefault="00E921A2">
      <w:pPr>
        <w:pStyle w:val="NormalIndented"/>
      </w:pPr>
      <w:r w:rsidRPr="00121095">
        <w:t>There are 3 common situations that can arise in a query error response:</w:t>
      </w:r>
    </w:p>
    <w:p w14:paraId="770A7117" w14:textId="77777777" w:rsidR="00E921A2" w:rsidRPr="00121095" w:rsidRDefault="00E921A2">
      <w:pPr>
        <w:pStyle w:val="NormalIndented"/>
        <w:keepNext/>
        <w:rPr>
          <w:b/>
        </w:rPr>
      </w:pPr>
      <w:r w:rsidRPr="00121095">
        <w:rPr>
          <w:b/>
        </w:rPr>
        <w:t>Situation 1: Malformed Message</w:t>
      </w:r>
    </w:p>
    <w:p w14:paraId="66A17C2F" w14:textId="77777777" w:rsidR="00E921A2" w:rsidRPr="00121095" w:rsidRDefault="00E921A2">
      <w:pPr>
        <w:pStyle w:val="NormalIndented"/>
      </w:pPr>
      <w:r w:rsidRPr="00121095">
        <w:t>The query message itself is bad. The parser does not get to the actual query content. Something is wrong with the envelope, i.e., the message is malformed.</w:t>
      </w:r>
    </w:p>
    <w:p w14:paraId="5C260897" w14:textId="77777777" w:rsidR="00E921A2" w:rsidRPr="00121095" w:rsidRDefault="00E921A2">
      <w:pPr>
        <w:pStyle w:val="NormalIndented"/>
      </w:pPr>
      <w:r w:rsidRPr="00121095">
        <w:t xml:space="preserve">The only response is a negative ACK message containing the MSH, MSA and the ERR. That is, the Server creates an ACK message with AR in </w:t>
      </w:r>
      <w:r w:rsidRPr="00121095">
        <w:rPr>
          <w:rStyle w:val="ReferenceAttribute"/>
        </w:rPr>
        <w:t>MSA-1-Acknowledgement code</w:t>
      </w:r>
      <w:r w:rsidRPr="00121095">
        <w:t xml:space="preserve"> in the above sentence. The dialogue is ended.</w:t>
      </w:r>
    </w:p>
    <w:p w14:paraId="3A2469D0" w14:textId="77777777" w:rsidR="00E921A2" w:rsidRPr="00121095" w:rsidRDefault="00E921A2">
      <w:pPr>
        <w:pStyle w:val="NormalIndented"/>
        <w:keepNext/>
        <w:rPr>
          <w:b/>
        </w:rPr>
      </w:pPr>
      <w:r w:rsidRPr="00121095">
        <w:rPr>
          <w:b/>
        </w:rPr>
        <w:t>Situation 2: Malformed Query</w:t>
      </w:r>
    </w:p>
    <w:p w14:paraId="21FC2C0D" w14:textId="77777777" w:rsidR="00E921A2" w:rsidRPr="00121095" w:rsidRDefault="00E921A2">
      <w:pPr>
        <w:pStyle w:val="NormalIndented"/>
      </w:pPr>
      <w:r w:rsidRPr="00121095">
        <w:t>The query message got to the Server and is legitimate, but the Server cannot process the query for some reason, i.e., the query is malformed.</w:t>
      </w:r>
    </w:p>
    <w:p w14:paraId="6232C03E" w14:textId="77777777" w:rsidR="00E921A2" w:rsidRPr="00121095" w:rsidRDefault="00E921A2">
      <w:pPr>
        <w:pStyle w:val="NormalIndented"/>
      </w:pPr>
      <w:r w:rsidRPr="00121095">
        <w:t xml:space="preserve">The Response message indicates a negative acknowledgement and shows the problem in the ERR. The response message contains the MSH, MSA, ERR, QAK and the query defining segment if available. That is, the Server creates an ACK message with AE in </w:t>
      </w:r>
      <w:r w:rsidRPr="00121095">
        <w:rPr>
          <w:rStyle w:val="ReferenceAttribute"/>
        </w:rPr>
        <w:t>MSA-1-Acknowledgement code</w:t>
      </w:r>
      <w:r w:rsidRPr="00121095">
        <w:t xml:space="preserve"> in the above sentence. The rest of the message is absent.</w:t>
      </w:r>
    </w:p>
    <w:p w14:paraId="5005FC57" w14:textId="77777777" w:rsidR="00E921A2" w:rsidRPr="00121095" w:rsidRDefault="00E921A2">
      <w:pPr>
        <w:pStyle w:val="NormalIndented"/>
      </w:pPr>
      <w:r w:rsidRPr="00121095">
        <w:lastRenderedPageBreak/>
        <w:t>Note that the continuation (DSC) segment is not sent or, if it is, its continuation pointer field (</w:t>
      </w:r>
      <w:r w:rsidRPr="00121095">
        <w:rPr>
          <w:rStyle w:val="ReferenceAttribute"/>
        </w:rPr>
        <w:t>DSC-1-Continuation pointer</w:t>
      </w:r>
      <w:r w:rsidRPr="00121095">
        <w:t xml:space="preserve">) is null.  </w:t>
      </w:r>
    </w:p>
    <w:p w14:paraId="10AE6C13" w14:textId="77777777" w:rsidR="00E921A2" w:rsidRPr="00121095" w:rsidRDefault="00E921A2">
      <w:pPr>
        <w:pStyle w:val="Note"/>
      </w:pPr>
      <w:r w:rsidRPr="00121095">
        <w:rPr>
          <w:b/>
        </w:rPr>
        <w:t>Note:</w:t>
      </w:r>
      <w:r w:rsidRPr="00121095">
        <w:t xml:space="preserve">  The use of AE (application error) and AR (application reject) codes in </w:t>
      </w:r>
      <w:r w:rsidRPr="00121095">
        <w:rPr>
          <w:i/>
        </w:rPr>
        <w:t>QAK-2-Query response status</w:t>
      </w:r>
      <w:r w:rsidRPr="00121095">
        <w:t xml:space="preserve"> has been deprecated in favor of the ERR segment. </w:t>
      </w:r>
    </w:p>
    <w:p w14:paraId="0E74DFE9" w14:textId="77777777" w:rsidR="00E921A2" w:rsidRPr="00121095" w:rsidRDefault="00E921A2">
      <w:pPr>
        <w:pStyle w:val="NormalIndented"/>
        <w:keepNext/>
        <w:rPr>
          <w:b/>
        </w:rPr>
      </w:pPr>
      <w:r w:rsidRPr="00121095">
        <w:rPr>
          <w:b/>
        </w:rPr>
        <w:t>Situation 3: No data found</w:t>
      </w:r>
    </w:p>
    <w:p w14:paraId="34BE9A4E" w14:textId="77777777" w:rsidR="00E921A2" w:rsidRPr="00121095" w:rsidRDefault="00E921A2">
      <w:pPr>
        <w:pStyle w:val="NormalIndented"/>
      </w:pPr>
      <w:r w:rsidRPr="00121095">
        <w:t xml:space="preserve">The query is well formed, but there is no data to be returned by the query. This is not strictly an error condition. This example clarifies the protocol to be followed. </w:t>
      </w:r>
    </w:p>
    <w:p w14:paraId="0F325FB5" w14:textId="77777777" w:rsidR="00E921A2" w:rsidRPr="00121095" w:rsidRDefault="00E921A2">
      <w:pPr>
        <w:pStyle w:val="NormalIndented"/>
      </w:pPr>
      <w:r w:rsidRPr="00121095">
        <w:t>The Response message contains MSH, MSA, QAK, and query defining segment. The QAK would indicate "no records found". The rest of the message is absent, i.e., no blank rows or segments are sent.</w:t>
      </w:r>
    </w:p>
    <w:p w14:paraId="1A8E4D2A" w14:textId="77777777" w:rsidR="00E921A2" w:rsidRPr="00121095" w:rsidRDefault="00E921A2">
      <w:pPr>
        <w:pStyle w:val="Note"/>
        <w:rPr>
          <w:i/>
        </w:rPr>
      </w:pPr>
      <w:r w:rsidRPr="00121095">
        <w:rPr>
          <w:b/>
        </w:rPr>
        <w:t>Note:</w:t>
      </w:r>
      <w:r w:rsidRPr="00121095">
        <w:t xml:space="preserve">  If the responding application successfully processes the query, but is unable to find any qualifying data, this is not an error condition.  The responding application returns an Application Accept (AA) in the MSA segment of the query response message, but does not return any data segments (DSP, RDT, or iterations of the items that are counted in hit counts).  The continuation (DSC) segment is not sent or, if it is, its continuation pointer field (</w:t>
      </w:r>
      <w:r w:rsidRPr="00121095">
        <w:rPr>
          <w:i/>
        </w:rPr>
        <w:t>DSC-1- Continuation pointer</w:t>
      </w:r>
      <w:r w:rsidRPr="00121095">
        <w:t xml:space="preserve">) is null.  If the QAK segment is being used, the field </w:t>
      </w:r>
      <w:r w:rsidRPr="00121095">
        <w:rPr>
          <w:i/>
        </w:rPr>
        <w:t>QAK-2-Query response</w:t>
      </w:r>
      <w:r w:rsidRPr="00121095">
        <w:t xml:space="preserve"> status is valued with NF (no data found, no errors).</w:t>
      </w:r>
    </w:p>
    <w:p w14:paraId="603316C1" w14:textId="77777777" w:rsidR="00E921A2" w:rsidRPr="00121095" w:rsidRDefault="00E921A2">
      <w:pPr>
        <w:pStyle w:val="Heading2"/>
      </w:pPr>
      <w:bookmarkStart w:id="614" w:name="_Ref490990086"/>
      <w:bookmarkStart w:id="615" w:name="_Toc495483612"/>
      <w:bookmarkStart w:id="616" w:name="_Toc24273835"/>
      <w:bookmarkStart w:id="617" w:name="_Toc41280997"/>
      <w:bookmarkStart w:id="618" w:name="_Toc43004359"/>
      <w:bookmarkStart w:id="619" w:name="_Toc148083090"/>
      <w:r w:rsidRPr="00121095">
        <w:t>PUBLISH AND SUBSCRIBE</w:t>
      </w:r>
      <w:bookmarkEnd w:id="614"/>
      <w:bookmarkEnd w:id="615"/>
      <w:bookmarkEnd w:id="616"/>
      <w:bookmarkEnd w:id="617"/>
      <w:bookmarkEnd w:id="618"/>
      <w:bookmarkEnd w:id="619"/>
      <w:r w:rsidR="00BF2FE6" w:rsidRPr="00121095">
        <w:fldChar w:fldCharType="begin"/>
      </w:r>
      <w:r w:rsidRPr="00121095">
        <w:instrText xml:space="preserve"> XE "PUBLISH AND SUBSCRIBE" </w:instrText>
      </w:r>
      <w:r w:rsidR="00BF2FE6" w:rsidRPr="00121095">
        <w:fldChar w:fldCharType="end"/>
      </w:r>
    </w:p>
    <w:p w14:paraId="22FCC36E" w14:textId="77777777" w:rsidR="00E921A2" w:rsidRPr="00121095" w:rsidRDefault="00E921A2">
      <w:pPr>
        <w:keepNext/>
      </w:pPr>
      <w:r w:rsidRPr="00121095">
        <w:t>This section outlines the framework/process of the publish and subscribe machinery.</w:t>
      </w:r>
    </w:p>
    <w:p w14:paraId="55E21A37" w14:textId="77777777" w:rsidR="00E921A2" w:rsidRPr="00121095" w:rsidRDefault="00E921A2">
      <w:pPr>
        <w:pStyle w:val="Heading3"/>
      </w:pPr>
      <w:bookmarkStart w:id="620" w:name="_Toc495483613"/>
      <w:bookmarkStart w:id="621" w:name="_Toc24273836"/>
      <w:bookmarkStart w:id="622" w:name="_Toc41280998"/>
      <w:bookmarkStart w:id="623" w:name="_Toc43004360"/>
      <w:bookmarkStart w:id="624" w:name="_Toc148083091"/>
      <w:r w:rsidRPr="00121095">
        <w:t>Introduction</w:t>
      </w:r>
      <w:bookmarkEnd w:id="620"/>
      <w:bookmarkEnd w:id="621"/>
      <w:bookmarkEnd w:id="622"/>
      <w:bookmarkEnd w:id="623"/>
      <w:bookmarkEnd w:id="624"/>
      <w:r w:rsidR="00BF2FE6" w:rsidRPr="00121095">
        <w:fldChar w:fldCharType="begin"/>
      </w:r>
      <w:r w:rsidRPr="00121095">
        <w:instrText xml:space="preserve"> XE "PUBLISH AND SUBSCRIBE: Introduction" </w:instrText>
      </w:r>
      <w:r w:rsidR="00BF2FE6" w:rsidRPr="00121095">
        <w:fldChar w:fldCharType="end"/>
      </w:r>
    </w:p>
    <w:p w14:paraId="5E14A637" w14:textId="77777777" w:rsidR="00E921A2" w:rsidRPr="00121095" w:rsidRDefault="00E921A2">
      <w:pPr>
        <w:pStyle w:val="NormalIndented"/>
      </w:pPr>
      <w:r w:rsidRPr="00121095">
        <w:t>"Publish and subscribe" refers to the ability of one system, the "Publisher", to offer a data stream that can be sent to recipient systems upon subscription.  In one sense, the entire HL7 unsolicited update paradigm, in which the sender sends out a stream of messages to recipients, is a kind of publish and subscribe mechanism.  Subscriptions to unsolicited updates are established at interface set-up time when analysts on both sides agree to start sending a stream of data.</w:t>
      </w:r>
    </w:p>
    <w:p w14:paraId="59397DF2" w14:textId="77777777" w:rsidR="00E921A2" w:rsidRPr="00121095" w:rsidRDefault="00E921A2">
      <w:pPr>
        <w:pStyle w:val="NormalIndented"/>
      </w:pPr>
      <w:r w:rsidRPr="00121095">
        <w:t>This section describes a mechanism by which the Publisher defines a stream of data, but also agrees to selectively subset the message stream based on query-like data constraints. In the normal case, the right of the Subscriber to subscribe is decided at interface setup time.  At runtime, the Subscriber controls the data rules under which it sends messages.</w:t>
      </w:r>
    </w:p>
    <w:p w14:paraId="0DA19152" w14:textId="77777777" w:rsidR="00E921A2" w:rsidRPr="00121095" w:rsidRDefault="00E921A2">
      <w:pPr>
        <w:pStyle w:val="NormalIndented"/>
      </w:pPr>
      <w:r w:rsidRPr="00121095">
        <w:t xml:space="preserve">Runtime subscription has existed in earlier versions of HL7, but little attention has been drawn to it. Original mode queries could define an open ended time interval in </w:t>
      </w:r>
      <w:r w:rsidRPr="00121095">
        <w:rPr>
          <w:rStyle w:val="ReferenceAttribute"/>
        </w:rPr>
        <w:t>QRF-9-When quantity/timing qualifier</w:t>
      </w:r>
      <w:r w:rsidRPr="00121095">
        <w:t>.  The unexplained semantics of this field had been interpreted to mean: If the QRF-9 specified an end time in the future, then the source system would keep sending results using the query continuation protocol.</w:t>
      </w:r>
    </w:p>
    <w:p w14:paraId="0A50B98E" w14:textId="77777777" w:rsidR="00E921A2" w:rsidRPr="00121095" w:rsidRDefault="00E921A2">
      <w:pPr>
        <w:pStyle w:val="NormalIndented"/>
      </w:pPr>
      <w:r w:rsidRPr="00121095">
        <w:t>This section elaborates on such a mechanism, and more cleanly ties the selective filtering into the whole query facility.</w:t>
      </w:r>
    </w:p>
    <w:p w14:paraId="55EB29FE" w14:textId="77777777" w:rsidR="00E921A2" w:rsidRPr="00121095" w:rsidRDefault="00E921A2">
      <w:pPr>
        <w:pStyle w:val="Heading3"/>
      </w:pPr>
      <w:bookmarkStart w:id="625" w:name="_Toc495483614"/>
      <w:bookmarkStart w:id="626" w:name="_Toc24273837"/>
      <w:bookmarkStart w:id="627" w:name="_Toc41280999"/>
      <w:bookmarkStart w:id="628" w:name="_Toc43004361"/>
      <w:bookmarkStart w:id="629" w:name="_Toc148083092"/>
      <w:r w:rsidRPr="00121095">
        <w:t>Details</w:t>
      </w:r>
      <w:bookmarkEnd w:id="625"/>
      <w:bookmarkEnd w:id="626"/>
      <w:bookmarkEnd w:id="627"/>
      <w:bookmarkEnd w:id="628"/>
      <w:bookmarkEnd w:id="629"/>
      <w:r w:rsidR="00BF2FE6" w:rsidRPr="00121095">
        <w:fldChar w:fldCharType="begin"/>
      </w:r>
      <w:r w:rsidRPr="00121095">
        <w:instrText xml:space="preserve"> XE "PUBLISH AND SUBSCRIBE: Details" </w:instrText>
      </w:r>
      <w:r w:rsidR="00BF2FE6" w:rsidRPr="00121095">
        <w:fldChar w:fldCharType="end"/>
      </w:r>
    </w:p>
    <w:p w14:paraId="39B6D1F6" w14:textId="77777777" w:rsidR="00E921A2" w:rsidRPr="00121095" w:rsidRDefault="00E921A2">
      <w:pPr>
        <w:pStyle w:val="NormalIndented"/>
      </w:pPr>
      <w:r w:rsidRPr="00121095">
        <w:t>Subscription is a process/protocol that allows one system to request that prospective data be sent for a specified period of time, or for an open-ended period of time until further notice.  It allows a message stream to be selectively filtered by a query-like mechanism.  Specific messages have been defined for subscription and the canceling of a subscription.</w:t>
      </w:r>
    </w:p>
    <w:p w14:paraId="35A1984B" w14:textId="77777777" w:rsidR="00E921A2" w:rsidRPr="00121095" w:rsidRDefault="00E921A2">
      <w:pPr>
        <w:pStyle w:val="NormalIndented"/>
      </w:pPr>
      <w:r w:rsidRPr="00121095">
        <w:t>A Publisher is one who possesses and transmits streams of data.  The Publisher might be a mediator or a broker, such as an interface engine.  The Publisher is not necessarily the system that collected the data, but it is the system willing to transmit it</w:t>
      </w:r>
    </w:p>
    <w:p w14:paraId="135C4B7E" w14:textId="77777777" w:rsidR="00E921A2" w:rsidRPr="00121095" w:rsidRDefault="00E921A2">
      <w:pPr>
        <w:pStyle w:val="NormalIndented"/>
      </w:pPr>
      <w:r w:rsidRPr="00121095">
        <w:t xml:space="preserve">With traditional "unsolicited update subscriptions" a Publisher sends the entire data stream to the recipients.  A Publisher normally transmits unfiltered data.  However, the Publisher may agree to selectively filter the stream of data within parameters as defined by analysts.  For each filterable stream, the Publisher defines a </w:t>
      </w:r>
      <w:r w:rsidRPr="00121095">
        <w:lastRenderedPageBreak/>
        <w:t>Query Profile that lists the data values that may be used in the filter expression, and defines the segment pattern for the messages that are selected.</w:t>
      </w:r>
    </w:p>
    <w:p w14:paraId="56C8D6DF" w14:textId="77777777" w:rsidR="00E921A2" w:rsidRPr="00121095" w:rsidRDefault="00E921A2">
      <w:pPr>
        <w:pStyle w:val="NormalIndented"/>
        <w:rPr>
          <w:i/>
        </w:rPr>
      </w:pPr>
      <w:r w:rsidRPr="00121095">
        <w:t xml:space="preserve">If supported in the Query Profile, a subscription may be modified at a later date.  </w:t>
      </w:r>
      <w:r w:rsidRPr="00121095">
        <w:rPr>
          <w:rStyle w:val="ReferenceAttribute"/>
        </w:rPr>
        <w:t>RCP-6-Modify indicator</w:t>
      </w:r>
      <w:r w:rsidRPr="00121095">
        <w:rPr>
          <w:i/>
        </w:rPr>
        <w:t xml:space="preserve"> </w:t>
      </w:r>
      <w:r w:rsidRPr="00121095">
        <w:t>is set to "M", and the Action Code parameter is set to "A" or "D" as appropriate.  If modification is allowed, the Server bears responsibility for maintaining the filter list.  If, as is usually the case, the onus of retaining the filters is on the Client, modification is not allowed and would not be part of the Query Profile.</w:t>
      </w:r>
    </w:p>
    <w:p w14:paraId="71E80865" w14:textId="77777777" w:rsidR="00E921A2" w:rsidRPr="00121095" w:rsidRDefault="00E921A2">
      <w:pPr>
        <w:pStyle w:val="Heading3"/>
      </w:pPr>
      <w:bookmarkStart w:id="630" w:name="_Toc495483615"/>
      <w:bookmarkStart w:id="631" w:name="_Toc24273838"/>
      <w:bookmarkStart w:id="632" w:name="_Toc41281000"/>
      <w:bookmarkStart w:id="633" w:name="_Toc43004362"/>
      <w:bookmarkStart w:id="634" w:name="_Toc148083093"/>
      <w:r w:rsidRPr="00121095">
        <w:t>Examples</w:t>
      </w:r>
      <w:bookmarkEnd w:id="630"/>
      <w:bookmarkEnd w:id="631"/>
      <w:bookmarkEnd w:id="632"/>
      <w:bookmarkEnd w:id="633"/>
      <w:bookmarkEnd w:id="634"/>
      <w:r w:rsidR="00BF2FE6" w:rsidRPr="00121095">
        <w:fldChar w:fldCharType="begin"/>
      </w:r>
      <w:r w:rsidRPr="00121095">
        <w:instrText xml:space="preserve"> XE "PUBLISH AND SUBSCRIBE: Examples" </w:instrText>
      </w:r>
      <w:r w:rsidR="00BF2FE6" w:rsidRPr="00121095">
        <w:fldChar w:fldCharType="end"/>
      </w:r>
    </w:p>
    <w:p w14:paraId="6D96ED4B" w14:textId="77777777" w:rsidR="00E921A2" w:rsidRPr="00121095" w:rsidRDefault="00E921A2">
      <w:pPr>
        <w:pStyle w:val="NormalIndented"/>
      </w:pPr>
      <w:r w:rsidRPr="00121095">
        <w:t>A lab system normally sends all reports to the central archive. To provide better service to other departments, the Lab decides to offer a filtered stream in addition to the full stream going to the archive.</w:t>
      </w:r>
    </w:p>
    <w:p w14:paraId="521A57F2" w14:textId="77777777" w:rsidR="00E921A2" w:rsidRPr="00121095" w:rsidRDefault="00E921A2">
      <w:pPr>
        <w:pStyle w:val="NormalIndented"/>
      </w:pPr>
      <w:r w:rsidRPr="00121095">
        <w:t>The lab decides that it will allow recipients to select based on the MRN of the patient, on the type of study (OBR-4), and on the ordering provider (OBR-16).  It names this filtered stream "ORU-Subscription" and writes a conformance specification.</w:t>
      </w:r>
    </w:p>
    <w:p w14:paraId="57ACC8F0" w14:textId="77777777" w:rsidR="00E921A2" w:rsidRPr="00121095" w:rsidRDefault="00E921A2">
      <w:pPr>
        <w:pStyle w:val="NormalIndented"/>
      </w:pPr>
      <w:r w:rsidRPr="00121095">
        <w:t>At interface setup time, permission is given for four systems, CommunityNorth, CommunitySouth, CommunityEast and CommunityWest to receive this filtered stream.</w:t>
      </w:r>
    </w:p>
    <w:p w14:paraId="1AA579DA" w14:textId="77777777" w:rsidR="00E921A2" w:rsidRPr="00121095" w:rsidRDefault="00E921A2">
      <w:pPr>
        <w:pStyle w:val="NormalIndented"/>
      </w:pPr>
      <w:r w:rsidRPr="00121095">
        <w:t>The Query Profile for this published filtered stream might be:</w:t>
      </w:r>
    </w:p>
    <w:p w14:paraId="594071CA" w14:textId="77777777" w:rsidR="00E921A2" w:rsidRPr="00121095" w:rsidRDefault="00E921A2">
      <w:pPr>
        <w:pStyle w:val="Heading4"/>
        <w:rPr>
          <w:vanish/>
        </w:rPr>
      </w:pPr>
      <w:r w:rsidRPr="00121095">
        <w:rPr>
          <w:vanish/>
        </w:rPr>
        <w:t>hiddentext</w:t>
      </w:r>
      <w:bookmarkStart w:id="635" w:name="_Toc1829104"/>
      <w:bookmarkStart w:id="636" w:name="_Toc24273839"/>
      <w:bookmarkEnd w:id="635"/>
      <w:bookmarkEnd w:id="636"/>
    </w:p>
    <w:p w14:paraId="185A4B2C" w14:textId="77777777" w:rsidR="00E921A2" w:rsidRPr="00121095" w:rsidRDefault="00E921A2">
      <w:pPr>
        <w:pStyle w:val="Heading4"/>
      </w:pPr>
      <w:bookmarkStart w:id="637" w:name="_Ref487524706"/>
      <w:bookmarkStart w:id="638" w:name="_Toc495483616"/>
      <w:bookmarkStart w:id="639" w:name="_Toc24273840"/>
      <w:bookmarkStart w:id="640" w:name="_Ref175040917"/>
      <w:r w:rsidRPr="00121095">
        <w:t xml:space="preserve">Example of a publish and subscribe </w:t>
      </w:r>
      <w:bookmarkEnd w:id="637"/>
      <w:bookmarkEnd w:id="638"/>
      <w:bookmarkEnd w:id="639"/>
      <w:r w:rsidRPr="00121095">
        <w:t>Query Profile</w:t>
      </w:r>
      <w:bookmarkEnd w:id="640"/>
    </w:p>
    <w:p w14:paraId="5B0282F7"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76D8CBA0" w14:textId="77777777" w:rsidTr="00E50DB9">
        <w:trPr>
          <w:tblHeader/>
        </w:trPr>
        <w:tc>
          <w:tcPr>
            <w:tcW w:w="2880" w:type="dxa"/>
            <w:tcBorders>
              <w:top w:val="double" w:sz="4" w:space="0" w:color="auto"/>
              <w:bottom w:val="single" w:sz="4" w:space="0" w:color="auto"/>
            </w:tcBorders>
            <w:shd w:val="clear" w:color="auto" w:fill="FFFFFF"/>
          </w:tcPr>
          <w:p w14:paraId="0A672F7A" w14:textId="77777777" w:rsidR="00E921A2" w:rsidRPr="00121095" w:rsidRDefault="00E921A2">
            <w:pPr>
              <w:pStyle w:val="QryTableHeader"/>
              <w:rPr>
                <w:b w:val="0"/>
                <w:lang w:val="en-US"/>
              </w:rPr>
            </w:pPr>
            <w:r w:rsidRPr="00121095">
              <w:rPr>
                <w:lang w:val="en-US"/>
              </w:rPr>
              <w:t>Publication ID (Query ID=Z83):</w:t>
            </w:r>
          </w:p>
        </w:tc>
        <w:tc>
          <w:tcPr>
            <w:tcW w:w="4608" w:type="dxa"/>
            <w:tcBorders>
              <w:top w:val="double" w:sz="4" w:space="0" w:color="auto"/>
              <w:bottom w:val="single" w:sz="4" w:space="0" w:color="auto"/>
            </w:tcBorders>
            <w:shd w:val="clear" w:color="auto" w:fill="FFFFFF"/>
          </w:tcPr>
          <w:p w14:paraId="33950475" w14:textId="77777777" w:rsidR="00E921A2" w:rsidRPr="00121095" w:rsidRDefault="00E921A2">
            <w:pPr>
              <w:pStyle w:val="QryTableID"/>
              <w:rPr>
                <w:lang w:val="en-US"/>
              </w:rPr>
            </w:pPr>
            <w:r w:rsidRPr="00121095">
              <w:rPr>
                <w:lang w:val="en-US"/>
              </w:rPr>
              <w:t>Z83</w:t>
            </w:r>
          </w:p>
        </w:tc>
      </w:tr>
      <w:tr w:rsidR="00E921A2" w:rsidRPr="00E921A2" w14:paraId="02C83E46" w14:textId="77777777" w:rsidTr="00E50DB9">
        <w:tc>
          <w:tcPr>
            <w:tcW w:w="2880" w:type="dxa"/>
            <w:tcBorders>
              <w:top w:val="single" w:sz="4" w:space="0" w:color="auto"/>
              <w:bottom w:val="single" w:sz="4" w:space="0" w:color="auto"/>
            </w:tcBorders>
            <w:shd w:val="clear" w:color="auto" w:fill="FFFFFF"/>
          </w:tcPr>
          <w:p w14:paraId="7608B22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46A6A9AD" w14:textId="77777777" w:rsidR="00E921A2" w:rsidRPr="00121095" w:rsidRDefault="00E921A2">
            <w:pPr>
              <w:pStyle w:val="QryTableType"/>
              <w:rPr>
                <w:lang w:val="en-US"/>
              </w:rPr>
            </w:pPr>
            <w:r w:rsidRPr="00121095">
              <w:rPr>
                <w:lang w:val="en-US"/>
              </w:rPr>
              <w:t>Publish</w:t>
            </w:r>
          </w:p>
        </w:tc>
      </w:tr>
      <w:tr w:rsidR="00E921A2" w:rsidRPr="00E921A2" w14:paraId="3A355F54" w14:textId="77777777" w:rsidTr="00E50DB9">
        <w:tc>
          <w:tcPr>
            <w:tcW w:w="2880" w:type="dxa"/>
            <w:tcBorders>
              <w:top w:val="single" w:sz="4" w:space="0" w:color="auto"/>
              <w:bottom w:val="single" w:sz="4" w:space="0" w:color="auto"/>
            </w:tcBorders>
            <w:shd w:val="clear" w:color="auto" w:fill="FFFFFF"/>
          </w:tcPr>
          <w:p w14:paraId="5709B089" w14:textId="77777777" w:rsidR="00E921A2" w:rsidRPr="00121095" w:rsidRDefault="00E921A2">
            <w:pPr>
              <w:pStyle w:val="QryTableHeader"/>
              <w:rPr>
                <w:lang w:val="en-US"/>
              </w:rPr>
            </w:pPr>
            <w:r w:rsidRPr="00121095">
              <w:rPr>
                <w:lang w:val="en-US"/>
              </w:rPr>
              <w:t>Publication Name:</w:t>
            </w:r>
          </w:p>
        </w:tc>
        <w:tc>
          <w:tcPr>
            <w:tcW w:w="4608" w:type="dxa"/>
            <w:tcBorders>
              <w:top w:val="single" w:sz="4" w:space="0" w:color="auto"/>
              <w:bottom w:val="single" w:sz="4" w:space="0" w:color="auto"/>
            </w:tcBorders>
            <w:shd w:val="clear" w:color="auto" w:fill="FFFFFF"/>
          </w:tcPr>
          <w:p w14:paraId="29C65EF3" w14:textId="77777777" w:rsidR="00E921A2" w:rsidRPr="00121095" w:rsidRDefault="00E921A2">
            <w:pPr>
              <w:pStyle w:val="QryTableName"/>
              <w:rPr>
                <w:lang w:val="en-US"/>
              </w:rPr>
            </w:pPr>
            <w:r w:rsidRPr="00121095">
              <w:rPr>
                <w:lang w:val="en-US"/>
              </w:rPr>
              <w:t>ORU Subscription</w:t>
            </w:r>
          </w:p>
        </w:tc>
      </w:tr>
      <w:tr w:rsidR="00E921A2" w:rsidRPr="00E921A2" w14:paraId="37ECA0FD" w14:textId="77777777" w:rsidTr="00E50DB9">
        <w:tc>
          <w:tcPr>
            <w:tcW w:w="2880" w:type="dxa"/>
            <w:tcBorders>
              <w:top w:val="single" w:sz="4" w:space="0" w:color="auto"/>
              <w:bottom w:val="single" w:sz="4" w:space="0" w:color="auto"/>
            </w:tcBorders>
            <w:shd w:val="clear" w:color="auto" w:fill="FFFFFF"/>
          </w:tcPr>
          <w:p w14:paraId="2C96E532"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3E3742D" w14:textId="77777777" w:rsidR="00E921A2" w:rsidRPr="00121095" w:rsidRDefault="00E921A2">
            <w:pPr>
              <w:pStyle w:val="QryTableTriggerQuery"/>
              <w:rPr>
                <w:lang w:val="en-US"/>
              </w:rPr>
            </w:pPr>
            <w:r w:rsidRPr="00121095">
              <w:rPr>
                <w:lang w:val="en-US"/>
              </w:rPr>
              <w:t>QSB^Z83^QSB_Q16</w:t>
            </w:r>
          </w:p>
        </w:tc>
      </w:tr>
      <w:tr w:rsidR="00E921A2" w:rsidRPr="00E921A2" w14:paraId="0F2CAEF0" w14:textId="77777777" w:rsidTr="00E50DB9">
        <w:tc>
          <w:tcPr>
            <w:tcW w:w="2880" w:type="dxa"/>
            <w:tcBorders>
              <w:top w:val="single" w:sz="4" w:space="0" w:color="auto"/>
              <w:bottom w:val="single" w:sz="4" w:space="0" w:color="auto"/>
            </w:tcBorders>
            <w:shd w:val="clear" w:color="auto" w:fill="FFFFFF"/>
          </w:tcPr>
          <w:p w14:paraId="0BE8DE0F"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7F9B983F" w14:textId="77777777" w:rsidR="00E921A2" w:rsidRPr="00121095" w:rsidRDefault="00E921A2">
            <w:pPr>
              <w:pStyle w:val="QryTableMode"/>
              <w:rPr>
                <w:lang w:val="en-US"/>
              </w:rPr>
            </w:pPr>
            <w:r w:rsidRPr="00121095">
              <w:rPr>
                <w:lang w:val="en-US"/>
              </w:rPr>
              <w:t>Both</w:t>
            </w:r>
          </w:p>
        </w:tc>
      </w:tr>
      <w:tr w:rsidR="00E921A2" w:rsidRPr="00E921A2" w14:paraId="67A25AC1" w14:textId="77777777" w:rsidTr="00E50DB9">
        <w:tc>
          <w:tcPr>
            <w:tcW w:w="2880" w:type="dxa"/>
            <w:tcBorders>
              <w:top w:val="single" w:sz="4" w:space="0" w:color="auto"/>
              <w:bottom w:val="single" w:sz="4" w:space="0" w:color="auto"/>
            </w:tcBorders>
            <w:shd w:val="clear" w:color="auto" w:fill="FFFFFF"/>
          </w:tcPr>
          <w:p w14:paraId="403FDF04"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D5B6E46" w14:textId="77777777" w:rsidR="00E921A2" w:rsidRPr="00121095" w:rsidRDefault="00E921A2">
            <w:pPr>
              <w:pStyle w:val="QryTableResponseTrigger"/>
              <w:rPr>
                <w:lang w:val="en-US"/>
              </w:rPr>
            </w:pPr>
            <w:r w:rsidRPr="00121095">
              <w:rPr>
                <w:lang w:val="en-US"/>
              </w:rPr>
              <w:t>ORU^R01^ORU_R01</w:t>
            </w:r>
          </w:p>
        </w:tc>
      </w:tr>
      <w:tr w:rsidR="00E921A2" w:rsidRPr="00E921A2" w14:paraId="54847456" w14:textId="77777777" w:rsidTr="00E50DB9">
        <w:tc>
          <w:tcPr>
            <w:tcW w:w="2880" w:type="dxa"/>
            <w:tcBorders>
              <w:top w:val="single" w:sz="4" w:space="0" w:color="auto"/>
              <w:bottom w:val="single" w:sz="4" w:space="0" w:color="auto"/>
            </w:tcBorders>
            <w:shd w:val="clear" w:color="auto" w:fill="FFFFFF"/>
          </w:tcPr>
          <w:p w14:paraId="5A808A89"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04F7D3E" w14:textId="77777777" w:rsidR="00E921A2" w:rsidRPr="00121095" w:rsidRDefault="00E921A2">
            <w:pPr>
              <w:pStyle w:val="QryTableCharacteristicsQuery"/>
              <w:rPr>
                <w:lang w:val="en-US"/>
              </w:rPr>
            </w:pPr>
            <w:r w:rsidRPr="00121095">
              <w:rPr>
                <w:lang w:val="en-US"/>
              </w:rPr>
              <w:t>Returns lab results reports for the patient(s) as constrained in the input parameters.</w:t>
            </w:r>
          </w:p>
        </w:tc>
      </w:tr>
      <w:tr w:rsidR="00E921A2" w:rsidRPr="00E921A2" w14:paraId="1D4B02C5" w14:textId="77777777" w:rsidTr="00E50DB9">
        <w:tc>
          <w:tcPr>
            <w:tcW w:w="2880" w:type="dxa"/>
            <w:tcBorders>
              <w:top w:val="single" w:sz="4" w:space="0" w:color="auto"/>
              <w:bottom w:val="single" w:sz="4" w:space="0" w:color="auto"/>
            </w:tcBorders>
            <w:shd w:val="clear" w:color="auto" w:fill="FFFFFF"/>
          </w:tcPr>
          <w:p w14:paraId="786FE5A6"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7CA0C69" w14:textId="77777777" w:rsidR="00E921A2" w:rsidRPr="00121095" w:rsidRDefault="00E921A2">
            <w:pPr>
              <w:pStyle w:val="QryTablePurpose"/>
              <w:rPr>
                <w:lang w:val="en-US"/>
              </w:rPr>
            </w:pPr>
            <w:r w:rsidRPr="00121095">
              <w:rPr>
                <w:lang w:val="en-US"/>
              </w:rPr>
              <w:t>Sends Lab Results, either filtered or unfiltered, as specified in the input parameters.</w:t>
            </w:r>
          </w:p>
        </w:tc>
      </w:tr>
      <w:tr w:rsidR="00E921A2" w:rsidRPr="00E921A2" w14:paraId="5F69044A" w14:textId="77777777" w:rsidTr="00E50DB9">
        <w:trPr>
          <w:cantSplit/>
        </w:trPr>
        <w:tc>
          <w:tcPr>
            <w:tcW w:w="2880" w:type="dxa"/>
            <w:tcBorders>
              <w:top w:val="single" w:sz="4" w:space="0" w:color="auto"/>
              <w:bottom w:val="single" w:sz="4" w:space="0" w:color="auto"/>
            </w:tcBorders>
            <w:shd w:val="clear" w:color="auto" w:fill="FFFFFF"/>
          </w:tcPr>
          <w:p w14:paraId="61B60553"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EF71F1D" w14:textId="77777777" w:rsidR="00E921A2" w:rsidRPr="00121095" w:rsidRDefault="00E921A2">
            <w:pPr>
              <w:pStyle w:val="QryTableCharacteristicsResponse"/>
              <w:rPr>
                <w:lang w:val="en-US"/>
              </w:rPr>
            </w:pPr>
            <w:r w:rsidRPr="00121095">
              <w:rPr>
                <w:lang w:val="en-US"/>
              </w:rPr>
              <w:t>A standard query response is not received from the server.  Instead, actual ORU messages are returned corresponding to the constraints expressed in the input parameters.</w:t>
            </w:r>
          </w:p>
          <w:p w14:paraId="09716CD6" w14:textId="77777777" w:rsidR="00E921A2" w:rsidRPr="00121095" w:rsidRDefault="00E921A2">
            <w:pPr>
              <w:pStyle w:val="QryTableCharacteristicsResponse"/>
              <w:rPr>
                <w:lang w:val="en-US"/>
              </w:rPr>
            </w:pPr>
            <w:r w:rsidRPr="00121095">
              <w:rPr>
                <w:lang w:val="en-US"/>
              </w:rPr>
              <w:t>The input parameters are ANDed when selecting data to be returned.  That is, all input parameters that are specified SHALL be satisfied in order for a result report to be sent.</w:t>
            </w:r>
          </w:p>
        </w:tc>
      </w:tr>
      <w:tr w:rsidR="00E921A2" w:rsidRPr="00E921A2" w14:paraId="648EDA01" w14:textId="77777777" w:rsidTr="00E50DB9">
        <w:trPr>
          <w:cantSplit/>
        </w:trPr>
        <w:tc>
          <w:tcPr>
            <w:tcW w:w="2880" w:type="dxa"/>
            <w:tcBorders>
              <w:top w:val="single" w:sz="4" w:space="0" w:color="auto"/>
              <w:bottom w:val="double" w:sz="4" w:space="0" w:color="auto"/>
            </w:tcBorders>
            <w:shd w:val="clear" w:color="auto" w:fill="FFFFFF"/>
          </w:tcPr>
          <w:p w14:paraId="5AD66DB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6F3BCF5B" w14:textId="77777777" w:rsidR="00E921A2" w:rsidRPr="00121095" w:rsidRDefault="00E921A2">
            <w:pPr>
              <w:pStyle w:val="QryTableSegmentPattern"/>
              <w:rPr>
                <w:lang w:val="en-US"/>
              </w:rPr>
            </w:pPr>
            <w:r w:rsidRPr="00121095">
              <w:rPr>
                <w:lang w:val="en-US"/>
              </w:rPr>
              <w:t>R01</w:t>
            </w:r>
          </w:p>
        </w:tc>
      </w:tr>
    </w:tbl>
    <w:p w14:paraId="574E539F" w14:textId="77777777" w:rsidR="00E921A2" w:rsidRPr="00121095" w:rsidRDefault="00E921A2">
      <w:pPr>
        <w:pStyle w:val="NormalIndented"/>
      </w:pPr>
    </w:p>
    <w:p w14:paraId="72EACCE1" w14:textId="77777777" w:rsidR="00E921A2" w:rsidRPr="00121095" w:rsidRDefault="00E921A2">
      <w:pPr>
        <w:pStyle w:val="MsgTableCaption"/>
      </w:pPr>
      <w:r w:rsidRPr="00121095">
        <w:t xml:space="preserve">QSB^Z83^QSB_Q16: Query Grammar:  QSB Message </w:t>
      </w:r>
      <w:r w:rsidR="00BF2FE6" w:rsidRPr="00121095">
        <w:fldChar w:fldCharType="begin"/>
      </w:r>
      <w:r w:rsidRPr="00121095">
        <w:instrText xml:space="preserve"> XE "QSP"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1B7446A"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34C2D6F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1BC9120"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A184D9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1659950" w14:textId="77777777" w:rsidR="00E921A2" w:rsidRPr="00121095" w:rsidRDefault="00E921A2">
            <w:pPr>
              <w:pStyle w:val="MsgTableHeader"/>
              <w:jc w:val="center"/>
              <w:rPr>
                <w:lang w:val="en-US"/>
              </w:rPr>
            </w:pPr>
            <w:r w:rsidRPr="00121095">
              <w:rPr>
                <w:lang w:val="en-US"/>
              </w:rPr>
              <w:t>Sec. Ref</w:t>
            </w:r>
          </w:p>
        </w:tc>
      </w:tr>
      <w:tr w:rsidR="00E921A2" w:rsidRPr="00E921A2" w14:paraId="0E05A45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EC872BF"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E6DF5E"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613F05E"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5F90A1C" w14:textId="77777777" w:rsidR="00E921A2" w:rsidRPr="00121095" w:rsidRDefault="00E921A2">
            <w:pPr>
              <w:pStyle w:val="MsgTableBody"/>
              <w:jc w:val="center"/>
            </w:pPr>
            <w:r w:rsidRPr="00121095">
              <w:t>2.15.9</w:t>
            </w:r>
          </w:p>
        </w:tc>
      </w:tr>
      <w:tr w:rsidR="00E921A2" w:rsidRPr="00E921A2" w14:paraId="11EA8B0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97EAB73"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5B84085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3408F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CE0D8D" w14:textId="77777777" w:rsidR="00E921A2" w:rsidRPr="00121095" w:rsidRDefault="00E921A2">
            <w:pPr>
              <w:pStyle w:val="MsgTableBody"/>
              <w:jc w:val="center"/>
            </w:pPr>
            <w:r w:rsidRPr="00121095">
              <w:t>2.15.12</w:t>
            </w:r>
          </w:p>
        </w:tc>
      </w:tr>
      <w:tr w:rsidR="00E921A2" w:rsidRPr="00E921A2" w14:paraId="361F98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DE3625A"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741115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64390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19996D" w14:textId="77777777" w:rsidR="00E921A2" w:rsidRPr="00121095" w:rsidRDefault="00E921A2">
            <w:pPr>
              <w:pStyle w:val="MsgTableBody"/>
              <w:jc w:val="center"/>
            </w:pPr>
            <w:r w:rsidRPr="00121095">
              <w:t>2.14.13</w:t>
            </w:r>
          </w:p>
        </w:tc>
      </w:tr>
      <w:tr w:rsidR="00E921A2" w:rsidRPr="00E921A2" w14:paraId="27BDE4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53C995E"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0D4903A"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ADDC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E7ABFD" w14:textId="23A49E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45B322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B012DCD"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3746EA90"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36A16F0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2D3BC7" w14:textId="1E6A513E"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135F47C3"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199F3153"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0B33F10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62B1818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C269BD" w14:textId="77777777" w:rsidR="00E921A2" w:rsidRPr="00121095" w:rsidRDefault="00E921A2">
            <w:pPr>
              <w:pStyle w:val="MsgTableBody"/>
              <w:jc w:val="center"/>
            </w:pPr>
            <w:r w:rsidRPr="00121095">
              <w:t>2.15.4</w:t>
            </w:r>
          </w:p>
        </w:tc>
      </w:tr>
    </w:tbl>
    <w:p w14:paraId="4950BDFC" w14:textId="77777777" w:rsidR="00E921A2" w:rsidRPr="00121095" w:rsidRDefault="00E921A2"/>
    <w:p w14:paraId="39954497" w14:textId="77777777" w:rsidR="00E921A2" w:rsidRPr="00121095" w:rsidRDefault="00E921A2">
      <w:r>
        <w:lastRenderedPageBreak/>
        <w:t>See the definition of the ORU^R01 Message Structure in Chapter 7, section 7.3.1, ORU – Unsolicited Observation Message (Event R01).</w:t>
      </w:r>
      <w:r w:rsidR="00BF2FE6" w:rsidRPr="00121095">
        <w:fldChar w:fldCharType="begin"/>
      </w:r>
      <w:r w:rsidRPr="00121095">
        <w:instrText xml:space="preserve"> XE "ORU" </w:instrText>
      </w:r>
      <w:r w:rsidR="00BF2FE6" w:rsidRPr="00121095">
        <w:fldChar w:fldCharType="end"/>
      </w:r>
    </w:p>
    <w:p w14:paraId="2E7518BE" w14:textId="77777777" w:rsidR="00E921A2" w:rsidRPr="00121095" w:rsidRDefault="00E921A2" w:rsidP="00BF5311">
      <w:pPr>
        <w:keepNext/>
        <w:rPr>
          <w:b/>
          <w:bCs/>
        </w:rPr>
      </w:pPr>
      <w:r w:rsidRPr="00121095">
        <w:rPr>
          <w:b/>
          <w:bCs/>
        </w:rPr>
        <w:t>QPD Input Parameter Specification</w:t>
      </w:r>
    </w:p>
    <w:tbl>
      <w:tblPr>
        <w:tblW w:w="10046"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ook w:val="0000" w:firstRow="0" w:lastRow="0" w:firstColumn="0" w:lastColumn="0" w:noHBand="0" w:noVBand="0"/>
      </w:tblPr>
      <w:tblGrid>
        <w:gridCol w:w="799"/>
        <w:gridCol w:w="1728"/>
        <w:gridCol w:w="750"/>
        <w:gridCol w:w="536"/>
        <w:gridCol w:w="536"/>
        <w:gridCol w:w="590"/>
        <w:gridCol w:w="492"/>
        <w:gridCol w:w="572"/>
        <w:gridCol w:w="679"/>
        <w:gridCol w:w="572"/>
        <w:gridCol w:w="892"/>
        <w:gridCol w:w="892"/>
        <w:gridCol w:w="1008"/>
      </w:tblGrid>
      <w:tr w:rsidR="00E50DB9" w:rsidRPr="00E921A2" w14:paraId="5A97B6E8" w14:textId="77777777" w:rsidTr="00E50DB9">
        <w:trPr>
          <w:cantSplit/>
          <w:tblHeader/>
        </w:trPr>
        <w:tc>
          <w:tcPr>
            <w:tcW w:w="799" w:type="dxa"/>
            <w:tcBorders>
              <w:top w:val="double" w:sz="4" w:space="0" w:color="auto"/>
              <w:bottom w:val="single" w:sz="4" w:space="0" w:color="auto"/>
            </w:tcBorders>
            <w:shd w:val="clear" w:color="auto" w:fill="FFFFFF"/>
          </w:tcPr>
          <w:p w14:paraId="5D42FA3A" w14:textId="77777777" w:rsidR="00E921A2" w:rsidRPr="00121095" w:rsidRDefault="00E921A2">
            <w:pPr>
              <w:pStyle w:val="QryTableInputHeader"/>
              <w:rPr>
                <w:lang w:val="en-US"/>
              </w:rPr>
            </w:pPr>
            <w:r w:rsidRPr="00121095">
              <w:rPr>
                <w:lang w:val="en-US"/>
              </w:rPr>
              <w:t>Field Seq (Query ID=Z83)</w:t>
            </w:r>
          </w:p>
        </w:tc>
        <w:tc>
          <w:tcPr>
            <w:tcW w:w="1728" w:type="dxa"/>
            <w:tcBorders>
              <w:top w:val="double" w:sz="4" w:space="0" w:color="auto"/>
              <w:bottom w:val="single" w:sz="4" w:space="0" w:color="auto"/>
            </w:tcBorders>
            <w:shd w:val="clear" w:color="auto" w:fill="FFFFFF"/>
          </w:tcPr>
          <w:p w14:paraId="6D866EAA" w14:textId="77777777" w:rsidR="00E921A2" w:rsidRPr="00121095" w:rsidRDefault="00E921A2">
            <w:pPr>
              <w:pStyle w:val="QryTableInputHeader"/>
              <w:rPr>
                <w:lang w:val="en-US"/>
              </w:rPr>
            </w:pPr>
            <w:r w:rsidRPr="00121095">
              <w:rPr>
                <w:lang w:val="en-US"/>
              </w:rPr>
              <w:t>ColName</w:t>
            </w:r>
          </w:p>
        </w:tc>
        <w:tc>
          <w:tcPr>
            <w:tcW w:w="750" w:type="dxa"/>
            <w:tcBorders>
              <w:top w:val="double" w:sz="4" w:space="0" w:color="auto"/>
              <w:bottom w:val="single" w:sz="4" w:space="0" w:color="auto"/>
            </w:tcBorders>
            <w:shd w:val="clear" w:color="auto" w:fill="FFFFFF"/>
          </w:tcPr>
          <w:p w14:paraId="595069AA" w14:textId="77777777" w:rsidR="00E921A2" w:rsidRPr="00121095" w:rsidRDefault="00E921A2">
            <w:pPr>
              <w:pStyle w:val="QryTableInputHeader"/>
              <w:rPr>
                <w:lang w:val="en-US"/>
              </w:rPr>
            </w:pPr>
            <w:r w:rsidRPr="00121095">
              <w:rPr>
                <w:lang w:val="en-US"/>
              </w:rPr>
              <w:t>Key/</w:t>
            </w:r>
          </w:p>
          <w:p w14:paraId="7CF28CF9" w14:textId="77777777" w:rsidR="00E921A2" w:rsidRPr="00121095" w:rsidRDefault="00E921A2">
            <w:pPr>
              <w:pStyle w:val="QryTableInputHeader"/>
              <w:rPr>
                <w:lang w:val="en-US"/>
              </w:rPr>
            </w:pPr>
            <w:r w:rsidRPr="00121095">
              <w:rPr>
                <w:lang w:val="en-US"/>
              </w:rPr>
              <w:t>Search</w:t>
            </w:r>
          </w:p>
        </w:tc>
        <w:tc>
          <w:tcPr>
            <w:tcW w:w="536" w:type="dxa"/>
            <w:tcBorders>
              <w:top w:val="double" w:sz="4" w:space="0" w:color="auto"/>
              <w:bottom w:val="single" w:sz="4" w:space="0" w:color="auto"/>
            </w:tcBorders>
            <w:shd w:val="clear" w:color="auto" w:fill="FFFFFF"/>
          </w:tcPr>
          <w:p w14:paraId="00173415" w14:textId="77777777" w:rsidR="00E921A2" w:rsidRPr="00121095" w:rsidRDefault="00E921A2">
            <w:pPr>
              <w:pStyle w:val="QryTableInputHeader"/>
              <w:rPr>
                <w:lang w:val="en-US"/>
              </w:rPr>
            </w:pPr>
            <w:r w:rsidRPr="00121095">
              <w:rPr>
                <w:lang w:val="en-US"/>
              </w:rPr>
              <w:t>Sort</w:t>
            </w:r>
          </w:p>
        </w:tc>
        <w:tc>
          <w:tcPr>
            <w:tcW w:w="536" w:type="dxa"/>
            <w:tcBorders>
              <w:top w:val="double" w:sz="4" w:space="0" w:color="auto"/>
              <w:bottom w:val="single" w:sz="4" w:space="0" w:color="auto"/>
            </w:tcBorders>
            <w:shd w:val="clear" w:color="auto" w:fill="FFFFFF"/>
          </w:tcPr>
          <w:p w14:paraId="1535B46A" w14:textId="77777777" w:rsidR="00E921A2" w:rsidRPr="00121095" w:rsidRDefault="00E921A2">
            <w:pPr>
              <w:pStyle w:val="QryTableInput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857157C" w14:textId="77777777" w:rsidR="00E921A2" w:rsidRPr="00121095" w:rsidRDefault="00E921A2">
            <w:pPr>
              <w:pStyle w:val="QryTableInputHeader"/>
              <w:rPr>
                <w:lang w:val="en-US"/>
              </w:rPr>
            </w:pPr>
            <w:r w:rsidRPr="00121095">
              <w:rPr>
                <w:lang w:val="en-US"/>
              </w:rPr>
              <w:t>DT</w:t>
            </w:r>
          </w:p>
        </w:tc>
        <w:tc>
          <w:tcPr>
            <w:tcW w:w="492" w:type="dxa"/>
            <w:tcBorders>
              <w:top w:val="double" w:sz="4" w:space="0" w:color="auto"/>
              <w:bottom w:val="single" w:sz="4" w:space="0" w:color="auto"/>
            </w:tcBorders>
            <w:shd w:val="clear" w:color="auto" w:fill="FFFFFF"/>
          </w:tcPr>
          <w:p w14:paraId="4FE00869" w14:textId="77777777" w:rsidR="00E921A2" w:rsidRPr="00121095" w:rsidRDefault="00E921A2">
            <w:pPr>
              <w:pStyle w:val="QryTableInputHeader"/>
              <w:rPr>
                <w:lang w:val="en-US"/>
              </w:rPr>
            </w:pPr>
            <w:r w:rsidRPr="00121095">
              <w:rPr>
                <w:lang w:val="en-US"/>
              </w:rPr>
              <w:t>Opt</w:t>
            </w:r>
          </w:p>
        </w:tc>
        <w:tc>
          <w:tcPr>
            <w:tcW w:w="572" w:type="dxa"/>
            <w:tcBorders>
              <w:top w:val="double" w:sz="4" w:space="0" w:color="auto"/>
              <w:bottom w:val="single" w:sz="4" w:space="0" w:color="auto"/>
            </w:tcBorders>
            <w:shd w:val="clear" w:color="auto" w:fill="FFFFFF"/>
          </w:tcPr>
          <w:p w14:paraId="60AF8E04" w14:textId="77777777" w:rsidR="00E921A2" w:rsidRPr="00121095" w:rsidRDefault="00E921A2">
            <w:pPr>
              <w:pStyle w:val="QryTableInputHeader"/>
              <w:rPr>
                <w:lang w:val="en-US"/>
              </w:rPr>
            </w:pPr>
            <w:r w:rsidRPr="00121095">
              <w:rPr>
                <w:lang w:val="en-US"/>
              </w:rPr>
              <w:t>RP/#</w:t>
            </w:r>
          </w:p>
        </w:tc>
        <w:tc>
          <w:tcPr>
            <w:tcW w:w="679" w:type="dxa"/>
            <w:tcBorders>
              <w:top w:val="double" w:sz="4" w:space="0" w:color="auto"/>
              <w:bottom w:val="single" w:sz="4" w:space="0" w:color="auto"/>
            </w:tcBorders>
            <w:shd w:val="clear" w:color="auto" w:fill="FFFFFF"/>
          </w:tcPr>
          <w:p w14:paraId="49E8228B" w14:textId="77777777" w:rsidR="00E921A2" w:rsidRPr="00121095" w:rsidRDefault="00E921A2">
            <w:pPr>
              <w:pStyle w:val="QryTableInputHeader"/>
              <w:rPr>
                <w:lang w:val="en-US"/>
              </w:rPr>
            </w:pPr>
            <w:r w:rsidRPr="00121095">
              <w:rPr>
                <w:lang w:val="en-US"/>
              </w:rPr>
              <w:t>Match Op</w:t>
            </w:r>
          </w:p>
        </w:tc>
        <w:tc>
          <w:tcPr>
            <w:tcW w:w="572" w:type="dxa"/>
            <w:tcBorders>
              <w:top w:val="double" w:sz="4" w:space="0" w:color="auto"/>
              <w:bottom w:val="single" w:sz="4" w:space="0" w:color="auto"/>
            </w:tcBorders>
            <w:shd w:val="clear" w:color="auto" w:fill="FFFFFF"/>
          </w:tcPr>
          <w:p w14:paraId="69820855" w14:textId="77777777" w:rsidR="00E921A2" w:rsidRPr="00121095" w:rsidRDefault="00E921A2">
            <w:pPr>
              <w:pStyle w:val="QryTableInputHeader"/>
              <w:rPr>
                <w:lang w:val="en-US"/>
              </w:rPr>
            </w:pPr>
            <w:r w:rsidRPr="00121095">
              <w:rPr>
                <w:lang w:val="en-US"/>
              </w:rPr>
              <w:t>TBL #</w:t>
            </w:r>
          </w:p>
        </w:tc>
        <w:tc>
          <w:tcPr>
            <w:tcW w:w="892" w:type="dxa"/>
            <w:tcBorders>
              <w:top w:val="double" w:sz="4" w:space="0" w:color="auto"/>
              <w:bottom w:val="single" w:sz="4" w:space="0" w:color="auto"/>
            </w:tcBorders>
            <w:shd w:val="clear" w:color="auto" w:fill="FFFFFF"/>
          </w:tcPr>
          <w:p w14:paraId="3C869CEA" w14:textId="77777777" w:rsidR="00E921A2" w:rsidRPr="00121095" w:rsidRDefault="00E921A2">
            <w:pPr>
              <w:pStyle w:val="QryTableInputHeader"/>
              <w:rPr>
                <w:lang w:val="en-US"/>
              </w:rPr>
            </w:pPr>
            <w:r w:rsidRPr="00121095">
              <w:rPr>
                <w:lang w:val="en-US"/>
              </w:rPr>
              <w:t>Segment Field Name</w:t>
            </w:r>
          </w:p>
        </w:tc>
        <w:tc>
          <w:tcPr>
            <w:tcW w:w="892" w:type="dxa"/>
            <w:tcBorders>
              <w:top w:val="double" w:sz="4" w:space="0" w:color="auto"/>
              <w:bottom w:val="single" w:sz="4" w:space="0" w:color="auto"/>
            </w:tcBorders>
            <w:shd w:val="clear" w:color="auto" w:fill="FFFFFF"/>
          </w:tcPr>
          <w:p w14:paraId="133E9666"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31C9547" w14:textId="77777777" w:rsidR="00E921A2" w:rsidRPr="00121095" w:rsidRDefault="00E921A2">
            <w:pPr>
              <w:pStyle w:val="QryTableInputHeader"/>
              <w:rPr>
                <w:lang w:val="en-US"/>
              </w:rPr>
            </w:pPr>
            <w:r w:rsidRPr="00121095">
              <w:rPr>
                <w:lang w:val="en-US"/>
              </w:rPr>
              <w:t>Element Name</w:t>
            </w:r>
          </w:p>
        </w:tc>
      </w:tr>
      <w:tr w:rsidR="00E50DB9" w:rsidRPr="00E921A2" w14:paraId="3A2D2078" w14:textId="77777777" w:rsidTr="00E50DB9">
        <w:trPr>
          <w:cantSplit/>
        </w:trPr>
        <w:tc>
          <w:tcPr>
            <w:tcW w:w="799" w:type="dxa"/>
            <w:tcBorders>
              <w:top w:val="single" w:sz="4" w:space="0" w:color="auto"/>
              <w:bottom w:val="single" w:sz="4" w:space="0" w:color="auto"/>
            </w:tcBorders>
            <w:shd w:val="clear" w:color="auto" w:fill="FFFFFF"/>
          </w:tcPr>
          <w:p w14:paraId="0950D4A0" w14:textId="77777777" w:rsidR="00E921A2" w:rsidRPr="00121095" w:rsidRDefault="00E921A2">
            <w:pPr>
              <w:pStyle w:val="QryTableInput"/>
            </w:pPr>
            <w:r w:rsidRPr="00121095">
              <w:t>1</w:t>
            </w:r>
          </w:p>
        </w:tc>
        <w:tc>
          <w:tcPr>
            <w:tcW w:w="1728" w:type="dxa"/>
            <w:tcBorders>
              <w:top w:val="single" w:sz="4" w:space="0" w:color="auto"/>
              <w:bottom w:val="single" w:sz="4" w:space="0" w:color="auto"/>
            </w:tcBorders>
            <w:shd w:val="clear" w:color="auto" w:fill="FFFFFF"/>
          </w:tcPr>
          <w:p w14:paraId="7CF9B8A4" w14:textId="77777777" w:rsidR="00E921A2" w:rsidRPr="00121095" w:rsidRDefault="00E921A2">
            <w:pPr>
              <w:pStyle w:val="QryTableInput"/>
            </w:pPr>
            <w:r w:rsidRPr="00121095">
              <w:t>MessageQueryName</w:t>
            </w:r>
          </w:p>
        </w:tc>
        <w:tc>
          <w:tcPr>
            <w:tcW w:w="750" w:type="dxa"/>
            <w:tcBorders>
              <w:top w:val="single" w:sz="4" w:space="0" w:color="auto"/>
              <w:bottom w:val="single" w:sz="4" w:space="0" w:color="auto"/>
            </w:tcBorders>
            <w:shd w:val="clear" w:color="auto" w:fill="FFFFFF"/>
          </w:tcPr>
          <w:p w14:paraId="132D6677"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4FC09282"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29C176AB" w14:textId="77777777" w:rsidR="00E921A2" w:rsidRPr="00121095" w:rsidRDefault="00E921A2">
            <w:pPr>
              <w:pStyle w:val="QryTableInput"/>
            </w:pPr>
            <w:r w:rsidRPr="00121095">
              <w:t>60</w:t>
            </w:r>
          </w:p>
        </w:tc>
        <w:tc>
          <w:tcPr>
            <w:tcW w:w="590" w:type="dxa"/>
            <w:tcBorders>
              <w:top w:val="single" w:sz="4" w:space="0" w:color="auto"/>
              <w:bottom w:val="single" w:sz="4" w:space="0" w:color="auto"/>
            </w:tcBorders>
            <w:shd w:val="clear" w:color="auto" w:fill="FFFFFF"/>
          </w:tcPr>
          <w:p w14:paraId="7DF2581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552B09C8"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6F230ECD"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2EFBC3D0"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0B93C76D"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3F56514D"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6D79D35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5AE48D6" w14:textId="77777777" w:rsidR="00E921A2" w:rsidRPr="00121095" w:rsidRDefault="00E921A2">
            <w:pPr>
              <w:pStyle w:val="QryTableInput"/>
            </w:pPr>
            <w:r w:rsidRPr="00121095">
              <w:t>Message Query Name</w:t>
            </w:r>
          </w:p>
        </w:tc>
      </w:tr>
      <w:tr w:rsidR="00E50DB9" w:rsidRPr="00E921A2" w14:paraId="3EE06CDF" w14:textId="77777777" w:rsidTr="00E50DB9">
        <w:trPr>
          <w:cantSplit/>
        </w:trPr>
        <w:tc>
          <w:tcPr>
            <w:tcW w:w="799" w:type="dxa"/>
            <w:tcBorders>
              <w:top w:val="single" w:sz="4" w:space="0" w:color="auto"/>
              <w:bottom w:val="single" w:sz="4" w:space="0" w:color="auto"/>
            </w:tcBorders>
            <w:shd w:val="clear" w:color="auto" w:fill="FFFFFF"/>
          </w:tcPr>
          <w:p w14:paraId="704376A1" w14:textId="77777777" w:rsidR="00E921A2" w:rsidRPr="00121095" w:rsidRDefault="00E921A2">
            <w:pPr>
              <w:pStyle w:val="QryTableInput"/>
            </w:pPr>
            <w:r w:rsidRPr="00121095">
              <w:t>2</w:t>
            </w:r>
          </w:p>
        </w:tc>
        <w:tc>
          <w:tcPr>
            <w:tcW w:w="1728" w:type="dxa"/>
            <w:tcBorders>
              <w:top w:val="single" w:sz="4" w:space="0" w:color="auto"/>
              <w:bottom w:val="single" w:sz="4" w:space="0" w:color="auto"/>
            </w:tcBorders>
            <w:shd w:val="clear" w:color="auto" w:fill="FFFFFF"/>
          </w:tcPr>
          <w:p w14:paraId="672AF2ED" w14:textId="77777777" w:rsidR="00E921A2" w:rsidRPr="00121095" w:rsidRDefault="00E921A2">
            <w:pPr>
              <w:pStyle w:val="QryTableInput"/>
            </w:pPr>
            <w:r w:rsidRPr="00121095">
              <w:t>QueryTag</w:t>
            </w:r>
          </w:p>
        </w:tc>
        <w:tc>
          <w:tcPr>
            <w:tcW w:w="750" w:type="dxa"/>
            <w:tcBorders>
              <w:top w:val="single" w:sz="4" w:space="0" w:color="auto"/>
              <w:bottom w:val="single" w:sz="4" w:space="0" w:color="auto"/>
            </w:tcBorders>
            <w:shd w:val="clear" w:color="auto" w:fill="FFFFFF"/>
          </w:tcPr>
          <w:p w14:paraId="75B6526C"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6E8501C0" w14:textId="77777777" w:rsidR="00E921A2" w:rsidRPr="00121095" w:rsidRDefault="00E921A2">
            <w:pPr>
              <w:pStyle w:val="QryTableInput"/>
            </w:pPr>
          </w:p>
        </w:tc>
        <w:tc>
          <w:tcPr>
            <w:tcW w:w="536" w:type="dxa"/>
            <w:tcBorders>
              <w:top w:val="single" w:sz="4" w:space="0" w:color="auto"/>
              <w:bottom w:val="single" w:sz="4" w:space="0" w:color="auto"/>
            </w:tcBorders>
            <w:shd w:val="clear" w:color="auto" w:fill="FFFFFF"/>
          </w:tcPr>
          <w:p w14:paraId="7FA12127" w14:textId="77777777" w:rsidR="00E921A2" w:rsidRPr="00121095" w:rsidRDefault="00E921A2">
            <w:pPr>
              <w:pStyle w:val="QryTableInput"/>
            </w:pPr>
            <w:r w:rsidRPr="00121095">
              <w:t>32</w:t>
            </w:r>
          </w:p>
        </w:tc>
        <w:tc>
          <w:tcPr>
            <w:tcW w:w="590" w:type="dxa"/>
            <w:tcBorders>
              <w:top w:val="single" w:sz="4" w:space="0" w:color="auto"/>
              <w:bottom w:val="single" w:sz="4" w:space="0" w:color="auto"/>
            </w:tcBorders>
            <w:shd w:val="clear" w:color="auto" w:fill="FFFFFF"/>
          </w:tcPr>
          <w:p w14:paraId="6381BF7D" w14:textId="77777777" w:rsidR="00E921A2" w:rsidRPr="00121095" w:rsidRDefault="00E921A2">
            <w:pPr>
              <w:pStyle w:val="QryTableInput"/>
            </w:pPr>
            <w:r w:rsidRPr="00121095">
              <w:t>ST</w:t>
            </w:r>
          </w:p>
        </w:tc>
        <w:tc>
          <w:tcPr>
            <w:tcW w:w="492" w:type="dxa"/>
            <w:tcBorders>
              <w:top w:val="single" w:sz="4" w:space="0" w:color="auto"/>
              <w:bottom w:val="single" w:sz="4" w:space="0" w:color="auto"/>
            </w:tcBorders>
            <w:shd w:val="clear" w:color="auto" w:fill="FFFFFF"/>
          </w:tcPr>
          <w:p w14:paraId="039C1507" w14:textId="77777777" w:rsidR="00E921A2" w:rsidRPr="00121095" w:rsidRDefault="00E921A2">
            <w:pPr>
              <w:pStyle w:val="QryTableInput"/>
            </w:pPr>
            <w:r w:rsidRPr="00121095">
              <w:t>R</w:t>
            </w:r>
          </w:p>
        </w:tc>
        <w:tc>
          <w:tcPr>
            <w:tcW w:w="572" w:type="dxa"/>
            <w:tcBorders>
              <w:top w:val="single" w:sz="4" w:space="0" w:color="auto"/>
              <w:bottom w:val="single" w:sz="4" w:space="0" w:color="auto"/>
            </w:tcBorders>
            <w:shd w:val="clear" w:color="auto" w:fill="FFFFFF"/>
          </w:tcPr>
          <w:p w14:paraId="15DF4F43" w14:textId="77777777" w:rsidR="00E921A2" w:rsidRPr="00121095" w:rsidRDefault="00E921A2">
            <w:pPr>
              <w:pStyle w:val="QryTableInput"/>
              <w:rPr>
                <w:b/>
              </w:rPr>
            </w:pPr>
          </w:p>
        </w:tc>
        <w:tc>
          <w:tcPr>
            <w:tcW w:w="679" w:type="dxa"/>
            <w:tcBorders>
              <w:top w:val="single" w:sz="4" w:space="0" w:color="auto"/>
              <w:bottom w:val="single" w:sz="4" w:space="0" w:color="auto"/>
            </w:tcBorders>
            <w:shd w:val="clear" w:color="auto" w:fill="FFFFFF"/>
          </w:tcPr>
          <w:p w14:paraId="32F08D24"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16362B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CCEC8A4"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53F4245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82281F5" w14:textId="77777777" w:rsidR="00E921A2" w:rsidRPr="00121095" w:rsidRDefault="00E921A2">
            <w:pPr>
              <w:pStyle w:val="QryTableInput"/>
            </w:pPr>
            <w:r w:rsidRPr="00121095">
              <w:t>Query Tag</w:t>
            </w:r>
          </w:p>
        </w:tc>
      </w:tr>
      <w:tr w:rsidR="00E50DB9" w:rsidRPr="00E921A2" w14:paraId="3C3AD48C" w14:textId="77777777" w:rsidTr="00E50DB9">
        <w:trPr>
          <w:cantSplit/>
        </w:trPr>
        <w:tc>
          <w:tcPr>
            <w:tcW w:w="799" w:type="dxa"/>
            <w:tcBorders>
              <w:top w:val="single" w:sz="4" w:space="0" w:color="auto"/>
              <w:bottom w:val="single" w:sz="4" w:space="0" w:color="auto"/>
            </w:tcBorders>
            <w:shd w:val="clear" w:color="auto" w:fill="FFFFFF"/>
          </w:tcPr>
          <w:p w14:paraId="42BD6AD2" w14:textId="77777777" w:rsidR="00E921A2" w:rsidRPr="00121095" w:rsidRDefault="00E921A2">
            <w:pPr>
              <w:pStyle w:val="QryTableInput"/>
            </w:pPr>
            <w:r w:rsidRPr="00121095">
              <w:t>3</w:t>
            </w:r>
          </w:p>
        </w:tc>
        <w:tc>
          <w:tcPr>
            <w:tcW w:w="1728" w:type="dxa"/>
            <w:tcBorders>
              <w:top w:val="single" w:sz="4" w:space="0" w:color="auto"/>
              <w:bottom w:val="single" w:sz="4" w:space="0" w:color="auto"/>
            </w:tcBorders>
            <w:shd w:val="clear" w:color="auto" w:fill="FFFFFF"/>
          </w:tcPr>
          <w:p w14:paraId="77B7E2E3" w14:textId="77777777" w:rsidR="00E921A2" w:rsidRPr="00121095" w:rsidRDefault="00E921A2">
            <w:pPr>
              <w:pStyle w:val="QryTableInput"/>
              <w:rPr>
                <w:b/>
              </w:rPr>
            </w:pPr>
            <w:r w:rsidRPr="00121095">
              <w:t>MRN</w:t>
            </w:r>
          </w:p>
        </w:tc>
        <w:tc>
          <w:tcPr>
            <w:tcW w:w="750" w:type="dxa"/>
            <w:tcBorders>
              <w:top w:val="single" w:sz="4" w:space="0" w:color="auto"/>
              <w:bottom w:val="single" w:sz="4" w:space="0" w:color="auto"/>
            </w:tcBorders>
            <w:shd w:val="clear" w:color="auto" w:fill="FFFFFF"/>
          </w:tcPr>
          <w:p w14:paraId="64880E2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294F45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376DC010"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86DEA3A" w14:textId="77777777" w:rsidR="00E921A2" w:rsidRPr="00121095" w:rsidRDefault="00E921A2">
            <w:pPr>
              <w:pStyle w:val="QryTableInput"/>
            </w:pPr>
            <w:r w:rsidRPr="00121095">
              <w:t>CX</w:t>
            </w:r>
          </w:p>
        </w:tc>
        <w:tc>
          <w:tcPr>
            <w:tcW w:w="492" w:type="dxa"/>
            <w:tcBorders>
              <w:top w:val="single" w:sz="4" w:space="0" w:color="auto"/>
              <w:bottom w:val="single" w:sz="4" w:space="0" w:color="auto"/>
            </w:tcBorders>
            <w:shd w:val="clear" w:color="auto" w:fill="FFFFFF"/>
          </w:tcPr>
          <w:p w14:paraId="7BBF6053"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77DF454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4B7117F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4CB07B73"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97CD122" w14:textId="77777777" w:rsidR="00E921A2" w:rsidRPr="00121095" w:rsidRDefault="00E921A2">
            <w:pPr>
              <w:pStyle w:val="QryTableInput"/>
            </w:pPr>
            <w:r w:rsidRPr="00121095">
              <w:t>PID.3</w:t>
            </w:r>
          </w:p>
        </w:tc>
        <w:tc>
          <w:tcPr>
            <w:tcW w:w="892" w:type="dxa"/>
            <w:tcBorders>
              <w:top w:val="single" w:sz="4" w:space="0" w:color="auto"/>
              <w:bottom w:val="single" w:sz="4" w:space="0" w:color="auto"/>
            </w:tcBorders>
            <w:shd w:val="clear" w:color="auto" w:fill="FFFFFF"/>
          </w:tcPr>
          <w:p w14:paraId="346FBD7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DC4A6AB" w14:textId="77777777" w:rsidR="00E921A2" w:rsidRPr="00121095" w:rsidRDefault="00E921A2">
            <w:pPr>
              <w:pStyle w:val="QryTableInput"/>
            </w:pPr>
          </w:p>
        </w:tc>
      </w:tr>
      <w:tr w:rsidR="00E50DB9" w:rsidRPr="00E921A2" w14:paraId="743C7A06" w14:textId="77777777" w:rsidTr="00E50DB9">
        <w:trPr>
          <w:cantSplit/>
        </w:trPr>
        <w:tc>
          <w:tcPr>
            <w:tcW w:w="799" w:type="dxa"/>
            <w:tcBorders>
              <w:top w:val="single" w:sz="4" w:space="0" w:color="auto"/>
              <w:bottom w:val="single" w:sz="4" w:space="0" w:color="auto"/>
            </w:tcBorders>
            <w:shd w:val="clear" w:color="auto" w:fill="FFFFFF"/>
          </w:tcPr>
          <w:p w14:paraId="37F8E450" w14:textId="77777777" w:rsidR="00E921A2" w:rsidRPr="00121095" w:rsidRDefault="00E921A2">
            <w:pPr>
              <w:pStyle w:val="QryTableInput"/>
            </w:pPr>
            <w:r w:rsidRPr="00121095">
              <w:t>4</w:t>
            </w:r>
          </w:p>
        </w:tc>
        <w:tc>
          <w:tcPr>
            <w:tcW w:w="1728" w:type="dxa"/>
            <w:tcBorders>
              <w:top w:val="single" w:sz="4" w:space="0" w:color="auto"/>
              <w:bottom w:val="single" w:sz="4" w:space="0" w:color="auto"/>
            </w:tcBorders>
            <w:shd w:val="clear" w:color="auto" w:fill="FFFFFF"/>
          </w:tcPr>
          <w:p w14:paraId="625BA8A7" w14:textId="77777777" w:rsidR="00E921A2" w:rsidRPr="00121095" w:rsidRDefault="00E921A2">
            <w:pPr>
              <w:pStyle w:val="QryTableInput"/>
            </w:pPr>
            <w:r w:rsidRPr="00121095">
              <w:t>ActionCode</w:t>
            </w:r>
          </w:p>
        </w:tc>
        <w:tc>
          <w:tcPr>
            <w:tcW w:w="750" w:type="dxa"/>
            <w:tcBorders>
              <w:top w:val="single" w:sz="4" w:space="0" w:color="auto"/>
              <w:bottom w:val="single" w:sz="4" w:space="0" w:color="auto"/>
            </w:tcBorders>
            <w:shd w:val="clear" w:color="auto" w:fill="FFFFFF"/>
          </w:tcPr>
          <w:p w14:paraId="7161F57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5612DE8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2CEFA41B"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00776918" w14:textId="77777777" w:rsidR="00E921A2" w:rsidRPr="00121095" w:rsidRDefault="00E921A2">
            <w:pPr>
              <w:pStyle w:val="QryTableInput"/>
            </w:pPr>
            <w:r w:rsidRPr="00121095">
              <w:t>ID</w:t>
            </w:r>
          </w:p>
        </w:tc>
        <w:tc>
          <w:tcPr>
            <w:tcW w:w="492" w:type="dxa"/>
            <w:tcBorders>
              <w:top w:val="single" w:sz="4" w:space="0" w:color="auto"/>
              <w:bottom w:val="single" w:sz="4" w:space="0" w:color="auto"/>
            </w:tcBorders>
            <w:shd w:val="clear" w:color="auto" w:fill="FFFFFF"/>
          </w:tcPr>
          <w:p w14:paraId="00076390"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36833460" w14:textId="77777777" w:rsidR="00E921A2" w:rsidRPr="00121095" w:rsidRDefault="00E921A2">
            <w:pPr>
              <w:pStyle w:val="QryTableInput"/>
            </w:pPr>
          </w:p>
        </w:tc>
        <w:tc>
          <w:tcPr>
            <w:tcW w:w="679" w:type="dxa"/>
            <w:tcBorders>
              <w:top w:val="single" w:sz="4" w:space="0" w:color="auto"/>
              <w:bottom w:val="single" w:sz="4" w:space="0" w:color="auto"/>
            </w:tcBorders>
            <w:shd w:val="clear" w:color="auto" w:fill="FFFFFF"/>
          </w:tcPr>
          <w:p w14:paraId="627D1A87"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46FA3F4" w14:textId="77777777" w:rsidR="00E921A2" w:rsidRPr="00121095" w:rsidRDefault="00E921A2">
            <w:pPr>
              <w:pStyle w:val="QryTableInput"/>
            </w:pPr>
            <w:r w:rsidRPr="00121095">
              <w:t>0323</w:t>
            </w:r>
          </w:p>
        </w:tc>
        <w:tc>
          <w:tcPr>
            <w:tcW w:w="892" w:type="dxa"/>
            <w:tcBorders>
              <w:top w:val="single" w:sz="4" w:space="0" w:color="auto"/>
              <w:bottom w:val="single" w:sz="4" w:space="0" w:color="auto"/>
            </w:tcBorders>
            <w:shd w:val="clear" w:color="auto" w:fill="FFFFFF"/>
          </w:tcPr>
          <w:p w14:paraId="79F1AB97" w14:textId="77777777" w:rsidR="00E921A2" w:rsidRPr="00121095" w:rsidRDefault="00E921A2">
            <w:pPr>
              <w:pStyle w:val="QryTableInput"/>
            </w:pPr>
          </w:p>
        </w:tc>
        <w:tc>
          <w:tcPr>
            <w:tcW w:w="892" w:type="dxa"/>
            <w:tcBorders>
              <w:top w:val="single" w:sz="4" w:space="0" w:color="auto"/>
              <w:bottom w:val="single" w:sz="4" w:space="0" w:color="auto"/>
            </w:tcBorders>
            <w:shd w:val="clear" w:color="auto" w:fill="FFFFFF"/>
          </w:tcPr>
          <w:p w14:paraId="4750CC0C"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B0BC82" w14:textId="77777777" w:rsidR="00E921A2" w:rsidRPr="00121095" w:rsidRDefault="00E921A2">
            <w:pPr>
              <w:pStyle w:val="QryTableInput"/>
            </w:pPr>
          </w:p>
        </w:tc>
      </w:tr>
      <w:tr w:rsidR="00E50DB9" w:rsidRPr="00E921A2" w14:paraId="00ED3BBB" w14:textId="77777777" w:rsidTr="00E50DB9">
        <w:trPr>
          <w:cantSplit/>
        </w:trPr>
        <w:tc>
          <w:tcPr>
            <w:tcW w:w="799" w:type="dxa"/>
            <w:tcBorders>
              <w:top w:val="single" w:sz="4" w:space="0" w:color="auto"/>
              <w:bottom w:val="single" w:sz="4" w:space="0" w:color="auto"/>
            </w:tcBorders>
            <w:shd w:val="clear" w:color="auto" w:fill="FFFFFF"/>
          </w:tcPr>
          <w:p w14:paraId="4F223E3A" w14:textId="77777777" w:rsidR="00E921A2" w:rsidRPr="00121095" w:rsidRDefault="00E921A2">
            <w:pPr>
              <w:pStyle w:val="QryTableInput"/>
            </w:pPr>
            <w:r w:rsidRPr="00121095">
              <w:t>5</w:t>
            </w:r>
          </w:p>
        </w:tc>
        <w:tc>
          <w:tcPr>
            <w:tcW w:w="1728" w:type="dxa"/>
            <w:tcBorders>
              <w:top w:val="single" w:sz="4" w:space="0" w:color="auto"/>
              <w:bottom w:val="single" w:sz="4" w:space="0" w:color="auto"/>
            </w:tcBorders>
            <w:shd w:val="clear" w:color="auto" w:fill="FFFFFF"/>
          </w:tcPr>
          <w:p w14:paraId="6FBA2630" w14:textId="77777777" w:rsidR="00E921A2" w:rsidRPr="00121095" w:rsidRDefault="00E921A2">
            <w:pPr>
              <w:pStyle w:val="QryTableInput"/>
            </w:pPr>
            <w:r w:rsidRPr="00121095">
              <w:t>PatientLocation</w:t>
            </w:r>
          </w:p>
        </w:tc>
        <w:tc>
          <w:tcPr>
            <w:tcW w:w="750" w:type="dxa"/>
            <w:tcBorders>
              <w:top w:val="single" w:sz="4" w:space="0" w:color="auto"/>
              <w:bottom w:val="single" w:sz="4" w:space="0" w:color="auto"/>
            </w:tcBorders>
            <w:shd w:val="clear" w:color="auto" w:fill="FFFFFF"/>
          </w:tcPr>
          <w:p w14:paraId="5357E796"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5C51E9"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6BF517A"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54A59CA5" w14:textId="77777777" w:rsidR="00E921A2" w:rsidRPr="00121095" w:rsidRDefault="00E921A2">
            <w:pPr>
              <w:pStyle w:val="QryTableInput"/>
            </w:pPr>
            <w:r w:rsidRPr="00121095">
              <w:t>PL</w:t>
            </w:r>
          </w:p>
        </w:tc>
        <w:tc>
          <w:tcPr>
            <w:tcW w:w="492" w:type="dxa"/>
            <w:tcBorders>
              <w:top w:val="single" w:sz="4" w:space="0" w:color="auto"/>
              <w:bottom w:val="single" w:sz="4" w:space="0" w:color="auto"/>
            </w:tcBorders>
            <w:shd w:val="clear" w:color="auto" w:fill="FFFFFF"/>
          </w:tcPr>
          <w:p w14:paraId="7077524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C9CAD63"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11B473FA"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52D1FC76"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5CCF0F03" w14:textId="77777777" w:rsidR="00E921A2" w:rsidRPr="00121095" w:rsidRDefault="00E921A2">
            <w:pPr>
              <w:pStyle w:val="QryTableInput"/>
            </w:pPr>
            <w:r w:rsidRPr="00121095">
              <w:t>PV1.3</w:t>
            </w:r>
          </w:p>
        </w:tc>
        <w:tc>
          <w:tcPr>
            <w:tcW w:w="892" w:type="dxa"/>
            <w:tcBorders>
              <w:top w:val="single" w:sz="4" w:space="0" w:color="auto"/>
              <w:bottom w:val="single" w:sz="4" w:space="0" w:color="auto"/>
            </w:tcBorders>
            <w:shd w:val="clear" w:color="auto" w:fill="FFFFFF"/>
          </w:tcPr>
          <w:p w14:paraId="0E7FBF4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5D9004C" w14:textId="77777777" w:rsidR="00E921A2" w:rsidRPr="00121095" w:rsidRDefault="00E921A2">
            <w:pPr>
              <w:pStyle w:val="QryTableInput"/>
            </w:pPr>
          </w:p>
        </w:tc>
      </w:tr>
      <w:tr w:rsidR="00E50DB9" w:rsidRPr="00E921A2" w14:paraId="1990EFB1" w14:textId="77777777" w:rsidTr="00E50DB9">
        <w:trPr>
          <w:cantSplit/>
        </w:trPr>
        <w:tc>
          <w:tcPr>
            <w:tcW w:w="799" w:type="dxa"/>
            <w:tcBorders>
              <w:top w:val="single" w:sz="4" w:space="0" w:color="auto"/>
              <w:bottom w:val="single" w:sz="4" w:space="0" w:color="auto"/>
            </w:tcBorders>
            <w:shd w:val="clear" w:color="auto" w:fill="FFFFFF"/>
          </w:tcPr>
          <w:p w14:paraId="2819196D" w14:textId="77777777" w:rsidR="00E921A2" w:rsidRPr="00121095" w:rsidRDefault="00E921A2">
            <w:pPr>
              <w:pStyle w:val="QryTableInput"/>
            </w:pPr>
            <w:r w:rsidRPr="00121095">
              <w:t>6</w:t>
            </w:r>
          </w:p>
        </w:tc>
        <w:tc>
          <w:tcPr>
            <w:tcW w:w="1728" w:type="dxa"/>
            <w:tcBorders>
              <w:top w:val="single" w:sz="4" w:space="0" w:color="auto"/>
              <w:bottom w:val="single" w:sz="4" w:space="0" w:color="auto"/>
            </w:tcBorders>
            <w:shd w:val="clear" w:color="auto" w:fill="FFFFFF"/>
          </w:tcPr>
          <w:p w14:paraId="65F12FAE" w14:textId="77777777" w:rsidR="00E921A2" w:rsidRPr="00121095" w:rsidRDefault="00E921A2">
            <w:pPr>
              <w:pStyle w:val="QryTableInput"/>
            </w:pPr>
            <w:r w:rsidRPr="00121095">
              <w:t>HospitalService</w:t>
            </w:r>
          </w:p>
        </w:tc>
        <w:tc>
          <w:tcPr>
            <w:tcW w:w="750" w:type="dxa"/>
            <w:tcBorders>
              <w:top w:val="single" w:sz="4" w:space="0" w:color="auto"/>
              <w:bottom w:val="single" w:sz="4" w:space="0" w:color="auto"/>
            </w:tcBorders>
            <w:shd w:val="clear" w:color="auto" w:fill="FFFFFF"/>
          </w:tcPr>
          <w:p w14:paraId="70BF1DAE"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6EE2A148"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075237C7"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78328111"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448E56B9"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23A1C044"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0F59A801"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7D8EE3C9"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6DC5836A" w14:textId="77777777" w:rsidR="00E921A2" w:rsidRPr="00121095" w:rsidRDefault="00E921A2">
            <w:pPr>
              <w:pStyle w:val="QryTableInput"/>
            </w:pPr>
            <w:r w:rsidRPr="00121095">
              <w:t>PV1.10</w:t>
            </w:r>
          </w:p>
        </w:tc>
        <w:tc>
          <w:tcPr>
            <w:tcW w:w="892" w:type="dxa"/>
            <w:tcBorders>
              <w:top w:val="single" w:sz="4" w:space="0" w:color="auto"/>
              <w:bottom w:val="single" w:sz="4" w:space="0" w:color="auto"/>
            </w:tcBorders>
            <w:shd w:val="clear" w:color="auto" w:fill="FFFFFF"/>
          </w:tcPr>
          <w:p w14:paraId="4D4F5A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85CC225" w14:textId="77777777" w:rsidR="00E921A2" w:rsidRPr="00121095" w:rsidRDefault="00E921A2">
            <w:pPr>
              <w:pStyle w:val="QryTableInput"/>
            </w:pPr>
          </w:p>
        </w:tc>
      </w:tr>
      <w:tr w:rsidR="00E50DB9" w:rsidRPr="00E921A2" w14:paraId="25E4D96F" w14:textId="77777777" w:rsidTr="00E50DB9">
        <w:trPr>
          <w:cantSplit/>
        </w:trPr>
        <w:tc>
          <w:tcPr>
            <w:tcW w:w="799" w:type="dxa"/>
            <w:tcBorders>
              <w:top w:val="single" w:sz="4" w:space="0" w:color="auto"/>
              <w:bottom w:val="single" w:sz="4" w:space="0" w:color="auto"/>
            </w:tcBorders>
            <w:shd w:val="clear" w:color="auto" w:fill="FFFFFF"/>
          </w:tcPr>
          <w:p w14:paraId="684822A7" w14:textId="77777777" w:rsidR="00E921A2" w:rsidRPr="00121095" w:rsidRDefault="00E921A2">
            <w:pPr>
              <w:pStyle w:val="QryTableInput"/>
            </w:pPr>
            <w:r w:rsidRPr="00121095">
              <w:t>7</w:t>
            </w:r>
          </w:p>
        </w:tc>
        <w:tc>
          <w:tcPr>
            <w:tcW w:w="1728" w:type="dxa"/>
            <w:tcBorders>
              <w:top w:val="single" w:sz="4" w:space="0" w:color="auto"/>
              <w:bottom w:val="single" w:sz="4" w:space="0" w:color="auto"/>
            </w:tcBorders>
            <w:shd w:val="clear" w:color="auto" w:fill="FFFFFF"/>
          </w:tcPr>
          <w:p w14:paraId="32665A34" w14:textId="77777777" w:rsidR="00E921A2" w:rsidRPr="00121095" w:rsidRDefault="00E921A2">
            <w:pPr>
              <w:pStyle w:val="QryTableInput"/>
            </w:pPr>
            <w:r w:rsidRPr="00121095">
              <w:t>SRVC</w:t>
            </w:r>
          </w:p>
        </w:tc>
        <w:tc>
          <w:tcPr>
            <w:tcW w:w="750" w:type="dxa"/>
            <w:tcBorders>
              <w:top w:val="single" w:sz="4" w:space="0" w:color="auto"/>
              <w:bottom w:val="single" w:sz="4" w:space="0" w:color="auto"/>
            </w:tcBorders>
            <w:shd w:val="clear" w:color="auto" w:fill="FFFFFF"/>
          </w:tcPr>
          <w:p w14:paraId="1B9F483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48A16EB2" w14:textId="77777777" w:rsidR="00E921A2" w:rsidRPr="00121095" w:rsidRDefault="00E921A2">
            <w:pPr>
              <w:pStyle w:val="QryTableInput"/>
              <w:rPr>
                <w:b/>
              </w:rPr>
            </w:pPr>
          </w:p>
        </w:tc>
        <w:tc>
          <w:tcPr>
            <w:tcW w:w="536" w:type="dxa"/>
            <w:tcBorders>
              <w:top w:val="single" w:sz="4" w:space="0" w:color="auto"/>
              <w:bottom w:val="single" w:sz="4" w:space="0" w:color="auto"/>
            </w:tcBorders>
            <w:shd w:val="clear" w:color="auto" w:fill="FFFFFF"/>
          </w:tcPr>
          <w:p w14:paraId="742075E8" w14:textId="77777777" w:rsidR="00E921A2" w:rsidRPr="00121095" w:rsidRDefault="00E921A2">
            <w:pPr>
              <w:pStyle w:val="QryTableInput"/>
            </w:pPr>
          </w:p>
        </w:tc>
        <w:tc>
          <w:tcPr>
            <w:tcW w:w="590" w:type="dxa"/>
            <w:tcBorders>
              <w:top w:val="single" w:sz="4" w:space="0" w:color="auto"/>
              <w:bottom w:val="single" w:sz="4" w:space="0" w:color="auto"/>
            </w:tcBorders>
            <w:shd w:val="clear" w:color="auto" w:fill="FFFFFF"/>
          </w:tcPr>
          <w:p w14:paraId="1C583DEB" w14:textId="77777777" w:rsidR="00E921A2" w:rsidRPr="00121095" w:rsidRDefault="00E921A2">
            <w:pPr>
              <w:pStyle w:val="QryTableInput"/>
            </w:pPr>
            <w:r w:rsidRPr="00121095">
              <w:t>CWE</w:t>
            </w:r>
          </w:p>
        </w:tc>
        <w:tc>
          <w:tcPr>
            <w:tcW w:w="492" w:type="dxa"/>
            <w:tcBorders>
              <w:top w:val="single" w:sz="4" w:space="0" w:color="auto"/>
              <w:bottom w:val="single" w:sz="4" w:space="0" w:color="auto"/>
            </w:tcBorders>
            <w:shd w:val="clear" w:color="auto" w:fill="FFFFFF"/>
          </w:tcPr>
          <w:p w14:paraId="004C24EF" w14:textId="77777777" w:rsidR="00E921A2" w:rsidRPr="00121095" w:rsidRDefault="00E921A2">
            <w:pPr>
              <w:pStyle w:val="QryTableInput"/>
            </w:pPr>
            <w:r w:rsidRPr="00121095">
              <w:t>O</w:t>
            </w:r>
          </w:p>
        </w:tc>
        <w:tc>
          <w:tcPr>
            <w:tcW w:w="572" w:type="dxa"/>
            <w:tcBorders>
              <w:top w:val="single" w:sz="4" w:space="0" w:color="auto"/>
              <w:bottom w:val="single" w:sz="4" w:space="0" w:color="auto"/>
            </w:tcBorders>
            <w:shd w:val="clear" w:color="auto" w:fill="FFFFFF"/>
          </w:tcPr>
          <w:p w14:paraId="0431A006" w14:textId="77777777" w:rsidR="00E921A2" w:rsidRPr="00121095" w:rsidRDefault="00E921A2">
            <w:pPr>
              <w:pStyle w:val="QryTableInput"/>
            </w:pPr>
            <w:r w:rsidRPr="00121095">
              <w:t>Y</w:t>
            </w:r>
          </w:p>
        </w:tc>
        <w:tc>
          <w:tcPr>
            <w:tcW w:w="679" w:type="dxa"/>
            <w:tcBorders>
              <w:top w:val="single" w:sz="4" w:space="0" w:color="auto"/>
              <w:bottom w:val="single" w:sz="4" w:space="0" w:color="auto"/>
            </w:tcBorders>
            <w:shd w:val="clear" w:color="auto" w:fill="FFFFFF"/>
          </w:tcPr>
          <w:p w14:paraId="7ED4A652" w14:textId="77777777" w:rsidR="00E921A2" w:rsidRPr="00121095" w:rsidRDefault="00E921A2">
            <w:pPr>
              <w:pStyle w:val="QryTableInput"/>
              <w:rPr>
                <w:b/>
              </w:rPr>
            </w:pPr>
          </w:p>
        </w:tc>
        <w:tc>
          <w:tcPr>
            <w:tcW w:w="572" w:type="dxa"/>
            <w:tcBorders>
              <w:top w:val="single" w:sz="4" w:space="0" w:color="auto"/>
              <w:bottom w:val="single" w:sz="4" w:space="0" w:color="auto"/>
            </w:tcBorders>
            <w:shd w:val="clear" w:color="auto" w:fill="FFFFFF"/>
          </w:tcPr>
          <w:p w14:paraId="3EFDA371" w14:textId="77777777" w:rsidR="00E921A2" w:rsidRPr="00121095" w:rsidRDefault="00E921A2">
            <w:pPr>
              <w:pStyle w:val="QryTableInput"/>
              <w:rPr>
                <w:b/>
              </w:rPr>
            </w:pPr>
          </w:p>
        </w:tc>
        <w:tc>
          <w:tcPr>
            <w:tcW w:w="892" w:type="dxa"/>
            <w:tcBorders>
              <w:top w:val="single" w:sz="4" w:space="0" w:color="auto"/>
              <w:bottom w:val="single" w:sz="4" w:space="0" w:color="auto"/>
            </w:tcBorders>
            <w:shd w:val="clear" w:color="auto" w:fill="FFFFFF"/>
          </w:tcPr>
          <w:p w14:paraId="2373FF4B" w14:textId="77777777" w:rsidR="00E921A2" w:rsidRPr="00121095" w:rsidRDefault="00E921A2">
            <w:pPr>
              <w:pStyle w:val="QryTableInput"/>
            </w:pPr>
            <w:r w:rsidRPr="00121095">
              <w:t>OBR.4</w:t>
            </w:r>
          </w:p>
        </w:tc>
        <w:tc>
          <w:tcPr>
            <w:tcW w:w="892" w:type="dxa"/>
            <w:tcBorders>
              <w:top w:val="single" w:sz="4" w:space="0" w:color="auto"/>
              <w:bottom w:val="single" w:sz="4" w:space="0" w:color="auto"/>
            </w:tcBorders>
            <w:shd w:val="clear" w:color="auto" w:fill="FFFFFF"/>
          </w:tcPr>
          <w:p w14:paraId="3415A0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CBC7BC4" w14:textId="77777777" w:rsidR="00E921A2" w:rsidRPr="00121095" w:rsidRDefault="00E921A2">
            <w:pPr>
              <w:pStyle w:val="QryTableInput"/>
            </w:pPr>
          </w:p>
        </w:tc>
      </w:tr>
      <w:tr w:rsidR="00E50DB9" w:rsidRPr="00E921A2" w14:paraId="2B756079" w14:textId="77777777" w:rsidTr="00E50DB9">
        <w:trPr>
          <w:cantSplit/>
        </w:trPr>
        <w:tc>
          <w:tcPr>
            <w:tcW w:w="799" w:type="dxa"/>
            <w:tcBorders>
              <w:top w:val="single" w:sz="4" w:space="0" w:color="auto"/>
              <w:bottom w:val="double" w:sz="4" w:space="0" w:color="auto"/>
            </w:tcBorders>
            <w:shd w:val="clear" w:color="auto" w:fill="FFFFFF"/>
          </w:tcPr>
          <w:p w14:paraId="577638E3" w14:textId="77777777" w:rsidR="00E921A2" w:rsidRPr="00121095" w:rsidRDefault="00E921A2">
            <w:pPr>
              <w:pStyle w:val="QryTableInput"/>
            </w:pPr>
            <w:r w:rsidRPr="00121095">
              <w:t>8</w:t>
            </w:r>
          </w:p>
        </w:tc>
        <w:tc>
          <w:tcPr>
            <w:tcW w:w="1728" w:type="dxa"/>
            <w:tcBorders>
              <w:top w:val="single" w:sz="4" w:space="0" w:color="auto"/>
              <w:bottom w:val="double" w:sz="4" w:space="0" w:color="auto"/>
            </w:tcBorders>
            <w:shd w:val="clear" w:color="auto" w:fill="FFFFFF"/>
          </w:tcPr>
          <w:p w14:paraId="6D7133D4" w14:textId="77777777" w:rsidR="00E921A2" w:rsidRPr="00121095" w:rsidRDefault="00E921A2">
            <w:pPr>
              <w:pStyle w:val="QryTableInput"/>
            </w:pPr>
            <w:r w:rsidRPr="00121095">
              <w:t>PVDR</w:t>
            </w:r>
          </w:p>
        </w:tc>
        <w:tc>
          <w:tcPr>
            <w:tcW w:w="750" w:type="dxa"/>
            <w:tcBorders>
              <w:top w:val="single" w:sz="4" w:space="0" w:color="auto"/>
              <w:bottom w:val="double" w:sz="4" w:space="0" w:color="auto"/>
            </w:tcBorders>
            <w:shd w:val="clear" w:color="auto" w:fill="FFFFFF"/>
          </w:tcPr>
          <w:p w14:paraId="2ADE4447"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2BEE1FCD" w14:textId="77777777" w:rsidR="00E921A2" w:rsidRPr="00121095" w:rsidRDefault="00E921A2">
            <w:pPr>
              <w:pStyle w:val="QryTableInput"/>
              <w:rPr>
                <w:b/>
              </w:rPr>
            </w:pPr>
          </w:p>
        </w:tc>
        <w:tc>
          <w:tcPr>
            <w:tcW w:w="536" w:type="dxa"/>
            <w:tcBorders>
              <w:top w:val="single" w:sz="4" w:space="0" w:color="auto"/>
              <w:bottom w:val="double" w:sz="4" w:space="0" w:color="auto"/>
            </w:tcBorders>
            <w:shd w:val="clear" w:color="auto" w:fill="FFFFFF"/>
          </w:tcPr>
          <w:p w14:paraId="6946C44D" w14:textId="77777777" w:rsidR="00E921A2" w:rsidRPr="00121095" w:rsidRDefault="00E921A2">
            <w:pPr>
              <w:pStyle w:val="QryTableInput"/>
            </w:pPr>
          </w:p>
        </w:tc>
        <w:tc>
          <w:tcPr>
            <w:tcW w:w="590" w:type="dxa"/>
            <w:tcBorders>
              <w:top w:val="single" w:sz="4" w:space="0" w:color="auto"/>
              <w:bottom w:val="double" w:sz="4" w:space="0" w:color="auto"/>
            </w:tcBorders>
            <w:shd w:val="clear" w:color="auto" w:fill="FFFFFF"/>
          </w:tcPr>
          <w:p w14:paraId="5AE5AD17" w14:textId="77777777" w:rsidR="00E921A2" w:rsidRPr="00121095" w:rsidRDefault="00E921A2">
            <w:pPr>
              <w:pStyle w:val="QryTableInput"/>
            </w:pPr>
            <w:r w:rsidRPr="00121095">
              <w:t>CN</w:t>
            </w:r>
          </w:p>
        </w:tc>
        <w:tc>
          <w:tcPr>
            <w:tcW w:w="492" w:type="dxa"/>
            <w:tcBorders>
              <w:top w:val="single" w:sz="4" w:space="0" w:color="auto"/>
              <w:bottom w:val="double" w:sz="4" w:space="0" w:color="auto"/>
            </w:tcBorders>
            <w:shd w:val="clear" w:color="auto" w:fill="FFFFFF"/>
          </w:tcPr>
          <w:p w14:paraId="382E3382" w14:textId="77777777" w:rsidR="00E921A2" w:rsidRPr="00121095" w:rsidRDefault="00E921A2">
            <w:pPr>
              <w:pStyle w:val="QryTableInput"/>
            </w:pPr>
            <w:r w:rsidRPr="00121095">
              <w:t>O</w:t>
            </w:r>
          </w:p>
        </w:tc>
        <w:tc>
          <w:tcPr>
            <w:tcW w:w="572" w:type="dxa"/>
            <w:tcBorders>
              <w:top w:val="single" w:sz="4" w:space="0" w:color="auto"/>
              <w:bottom w:val="double" w:sz="4" w:space="0" w:color="auto"/>
            </w:tcBorders>
            <w:shd w:val="clear" w:color="auto" w:fill="FFFFFF"/>
          </w:tcPr>
          <w:p w14:paraId="5F7AC822" w14:textId="77777777" w:rsidR="00E921A2" w:rsidRPr="00121095" w:rsidRDefault="00E921A2">
            <w:pPr>
              <w:pStyle w:val="QryTableInput"/>
            </w:pPr>
            <w:r w:rsidRPr="00121095">
              <w:t>Y</w:t>
            </w:r>
          </w:p>
        </w:tc>
        <w:tc>
          <w:tcPr>
            <w:tcW w:w="679" w:type="dxa"/>
            <w:tcBorders>
              <w:top w:val="single" w:sz="4" w:space="0" w:color="auto"/>
              <w:bottom w:val="double" w:sz="4" w:space="0" w:color="auto"/>
            </w:tcBorders>
            <w:shd w:val="clear" w:color="auto" w:fill="FFFFFF"/>
          </w:tcPr>
          <w:p w14:paraId="045CAC41" w14:textId="77777777" w:rsidR="00E921A2" w:rsidRPr="00121095" w:rsidRDefault="00E921A2">
            <w:pPr>
              <w:pStyle w:val="QryTableInput"/>
              <w:rPr>
                <w:b/>
              </w:rPr>
            </w:pPr>
          </w:p>
        </w:tc>
        <w:tc>
          <w:tcPr>
            <w:tcW w:w="572" w:type="dxa"/>
            <w:tcBorders>
              <w:top w:val="single" w:sz="4" w:space="0" w:color="auto"/>
              <w:bottom w:val="double" w:sz="4" w:space="0" w:color="auto"/>
            </w:tcBorders>
            <w:shd w:val="clear" w:color="auto" w:fill="FFFFFF"/>
          </w:tcPr>
          <w:p w14:paraId="7248DC4D" w14:textId="77777777" w:rsidR="00E921A2" w:rsidRPr="00121095" w:rsidRDefault="00E921A2">
            <w:pPr>
              <w:pStyle w:val="QryTableInput"/>
              <w:rPr>
                <w:b/>
              </w:rPr>
            </w:pPr>
          </w:p>
        </w:tc>
        <w:tc>
          <w:tcPr>
            <w:tcW w:w="892" w:type="dxa"/>
            <w:tcBorders>
              <w:top w:val="single" w:sz="4" w:space="0" w:color="auto"/>
              <w:bottom w:val="double" w:sz="4" w:space="0" w:color="auto"/>
            </w:tcBorders>
            <w:shd w:val="clear" w:color="auto" w:fill="FFFFFF"/>
          </w:tcPr>
          <w:p w14:paraId="703879FE" w14:textId="77777777" w:rsidR="00E921A2" w:rsidRPr="00121095" w:rsidRDefault="00E921A2">
            <w:pPr>
              <w:pStyle w:val="QryTableInput"/>
            </w:pPr>
            <w:r w:rsidRPr="00121095">
              <w:t>OBR.16</w:t>
            </w:r>
          </w:p>
        </w:tc>
        <w:tc>
          <w:tcPr>
            <w:tcW w:w="892" w:type="dxa"/>
            <w:tcBorders>
              <w:top w:val="single" w:sz="4" w:space="0" w:color="auto"/>
              <w:bottom w:val="double" w:sz="4" w:space="0" w:color="auto"/>
            </w:tcBorders>
            <w:shd w:val="clear" w:color="auto" w:fill="FFFFFF"/>
          </w:tcPr>
          <w:p w14:paraId="41AD07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6086773" w14:textId="77777777" w:rsidR="00E921A2" w:rsidRPr="00121095" w:rsidRDefault="00E921A2">
            <w:pPr>
              <w:pStyle w:val="QryTableInput"/>
            </w:pPr>
          </w:p>
        </w:tc>
      </w:tr>
    </w:tbl>
    <w:p w14:paraId="5102D68D" w14:textId="77777777" w:rsidR="00E921A2" w:rsidRPr="00121095" w:rsidRDefault="00E921A2">
      <w:pPr>
        <w:keepNext/>
        <w:spacing w:before="120"/>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9635F74" w14:textId="77777777" w:rsidTr="00E50DB9">
        <w:trPr>
          <w:tblHeader/>
        </w:trPr>
        <w:tc>
          <w:tcPr>
            <w:tcW w:w="1728" w:type="dxa"/>
            <w:tcBorders>
              <w:top w:val="double" w:sz="4" w:space="0" w:color="auto"/>
              <w:bottom w:val="single" w:sz="4" w:space="0" w:color="auto"/>
            </w:tcBorders>
            <w:shd w:val="pct10" w:color="auto" w:fill="FFFFFF"/>
          </w:tcPr>
          <w:p w14:paraId="74EDBBD5" w14:textId="77777777" w:rsidR="00E921A2" w:rsidRPr="00121095" w:rsidRDefault="00E921A2">
            <w:pPr>
              <w:pStyle w:val="QryTableInputParamHeader"/>
              <w:rPr>
                <w:lang w:val="en-US"/>
              </w:rPr>
            </w:pPr>
            <w:r w:rsidRPr="00121095">
              <w:rPr>
                <w:lang w:val="en-US"/>
              </w:rPr>
              <w:t>Input Parameter (Query ID=Z83)</w:t>
            </w:r>
          </w:p>
        </w:tc>
        <w:tc>
          <w:tcPr>
            <w:tcW w:w="1007" w:type="dxa"/>
            <w:tcBorders>
              <w:top w:val="double" w:sz="4" w:space="0" w:color="auto"/>
              <w:bottom w:val="single" w:sz="4" w:space="0" w:color="auto"/>
            </w:tcBorders>
            <w:shd w:val="pct10" w:color="auto" w:fill="FFFFFF"/>
          </w:tcPr>
          <w:p w14:paraId="5F4BC7B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938F876"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19A0D04A" w14:textId="77777777" w:rsidR="00E921A2" w:rsidRPr="00121095" w:rsidRDefault="00E921A2">
            <w:pPr>
              <w:pStyle w:val="QryTableInputParamHeader"/>
              <w:rPr>
                <w:lang w:val="en-US"/>
              </w:rPr>
            </w:pPr>
            <w:r w:rsidRPr="00121095">
              <w:rPr>
                <w:lang w:val="en-US"/>
              </w:rPr>
              <w:t>Description</w:t>
            </w:r>
          </w:p>
        </w:tc>
      </w:tr>
      <w:tr w:rsidR="00E921A2" w:rsidRPr="00E921A2" w14:paraId="4663F1D0" w14:textId="77777777" w:rsidTr="00E50DB9">
        <w:tc>
          <w:tcPr>
            <w:tcW w:w="1728" w:type="dxa"/>
            <w:tcBorders>
              <w:top w:val="single" w:sz="4" w:space="0" w:color="auto"/>
              <w:bottom w:val="single" w:sz="4" w:space="0" w:color="auto"/>
            </w:tcBorders>
            <w:shd w:val="clear" w:color="auto" w:fill="FFFFFF"/>
          </w:tcPr>
          <w:p w14:paraId="0451C44E"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FE48B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F2D30"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0054CE6" w14:textId="77777777" w:rsidR="00E921A2" w:rsidRPr="00121095" w:rsidRDefault="00E921A2">
            <w:pPr>
              <w:pStyle w:val="QryTableInputParam"/>
              <w:rPr>
                <w:lang w:val="en-US"/>
              </w:rPr>
            </w:pPr>
            <w:r w:rsidRPr="00121095">
              <w:rPr>
                <w:lang w:val="en-US"/>
              </w:rPr>
              <w:t xml:space="preserve">SHALL be valued </w:t>
            </w:r>
            <w:r w:rsidRPr="00121095">
              <w:rPr>
                <w:b/>
                <w:lang w:val="en-US"/>
              </w:rPr>
              <w:t>Z83^ORU Subscription^HL7nnnn</w:t>
            </w:r>
            <w:r w:rsidRPr="00121095">
              <w:rPr>
                <w:lang w:val="en-US"/>
              </w:rPr>
              <w:t>.</w:t>
            </w:r>
          </w:p>
        </w:tc>
      </w:tr>
      <w:tr w:rsidR="00E921A2" w:rsidRPr="00E921A2" w14:paraId="1CDECB5D" w14:textId="77777777" w:rsidTr="00E50DB9">
        <w:tc>
          <w:tcPr>
            <w:tcW w:w="1728" w:type="dxa"/>
            <w:tcBorders>
              <w:top w:val="single" w:sz="4" w:space="0" w:color="auto"/>
              <w:bottom w:val="single" w:sz="4" w:space="0" w:color="auto"/>
            </w:tcBorders>
            <w:shd w:val="clear" w:color="auto" w:fill="FFFFFF"/>
          </w:tcPr>
          <w:p w14:paraId="0340A5BD"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222E9B9"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06D4289"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A9E7AEE"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280CBDF4" w14:textId="77777777" w:rsidTr="00E50DB9">
        <w:tc>
          <w:tcPr>
            <w:tcW w:w="1728" w:type="dxa"/>
            <w:tcBorders>
              <w:top w:val="single" w:sz="4" w:space="0" w:color="auto"/>
              <w:bottom w:val="single" w:sz="4" w:space="0" w:color="auto"/>
            </w:tcBorders>
            <w:shd w:val="clear" w:color="auto" w:fill="FFFFFF"/>
          </w:tcPr>
          <w:p w14:paraId="2A2C6C87" w14:textId="77777777" w:rsidR="00E921A2" w:rsidRPr="00121095" w:rsidRDefault="00E921A2">
            <w:pPr>
              <w:pStyle w:val="QryTableInputParam"/>
              <w:rPr>
                <w:lang w:val="en-US"/>
              </w:rPr>
            </w:pPr>
            <w:r w:rsidRPr="00121095">
              <w:rPr>
                <w:lang w:val="en-US"/>
              </w:rPr>
              <w:t>MRN</w:t>
            </w:r>
          </w:p>
        </w:tc>
        <w:tc>
          <w:tcPr>
            <w:tcW w:w="1007" w:type="dxa"/>
            <w:tcBorders>
              <w:top w:val="single" w:sz="4" w:space="0" w:color="auto"/>
              <w:bottom w:val="single" w:sz="4" w:space="0" w:color="auto"/>
            </w:tcBorders>
            <w:shd w:val="clear" w:color="auto" w:fill="FFFFFF"/>
          </w:tcPr>
          <w:p w14:paraId="054C444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9E4D580"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3ADF6AB0" w14:textId="77777777" w:rsidR="00E921A2" w:rsidRPr="00121095" w:rsidRDefault="00E921A2">
            <w:pPr>
              <w:pStyle w:val="QryTableInputParam"/>
              <w:rPr>
                <w:lang w:val="en-US"/>
              </w:rPr>
            </w:pPr>
            <w:r w:rsidRPr="00121095">
              <w:rPr>
                <w:lang w:val="en-US"/>
              </w:rPr>
              <w:t>One or more patient identifiers may be sent. When a list is provided, results will be sent if any parameter matches any ID known for a patient.  Sending no value matches all patients</w:t>
            </w:r>
          </w:p>
        </w:tc>
      </w:tr>
      <w:tr w:rsidR="00E921A2" w:rsidRPr="00E921A2" w14:paraId="26E38486" w14:textId="77777777" w:rsidTr="00E50DB9">
        <w:tc>
          <w:tcPr>
            <w:tcW w:w="1728" w:type="dxa"/>
            <w:tcBorders>
              <w:top w:val="single" w:sz="4" w:space="0" w:color="auto"/>
              <w:bottom w:val="single" w:sz="4" w:space="0" w:color="auto"/>
            </w:tcBorders>
            <w:shd w:val="clear" w:color="auto" w:fill="FFFFFF"/>
          </w:tcPr>
          <w:p w14:paraId="0BDFEF38" w14:textId="77777777" w:rsidR="00E921A2" w:rsidRPr="00121095" w:rsidRDefault="00E921A2">
            <w:pPr>
              <w:pStyle w:val="QryTableInputParam"/>
              <w:rPr>
                <w:lang w:val="en-US"/>
              </w:rPr>
            </w:pPr>
            <w:r w:rsidRPr="00121095">
              <w:rPr>
                <w:lang w:val="en-US"/>
              </w:rPr>
              <w:t>ActionCode</w:t>
            </w:r>
          </w:p>
        </w:tc>
        <w:tc>
          <w:tcPr>
            <w:tcW w:w="1007" w:type="dxa"/>
            <w:tcBorders>
              <w:top w:val="single" w:sz="4" w:space="0" w:color="auto"/>
              <w:bottom w:val="single" w:sz="4" w:space="0" w:color="auto"/>
            </w:tcBorders>
            <w:shd w:val="clear" w:color="auto" w:fill="FFFFFF"/>
          </w:tcPr>
          <w:p w14:paraId="28E8E5F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CA745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6DF12DD" w14:textId="77777777" w:rsidR="00E921A2" w:rsidRPr="00121095" w:rsidRDefault="00E921A2">
            <w:pPr>
              <w:pStyle w:val="QryTableInputParam"/>
              <w:rPr>
                <w:lang w:val="en-US"/>
              </w:rPr>
            </w:pPr>
            <w:r w:rsidRPr="00121095">
              <w:rPr>
                <w:lang w:val="en-US"/>
              </w:rPr>
              <w:t>If the subscription is being modified, the desired action e.g., Add or Delete is carried in this field.</w:t>
            </w:r>
          </w:p>
        </w:tc>
      </w:tr>
      <w:tr w:rsidR="00E921A2" w:rsidRPr="00E921A2" w14:paraId="11CB15DA" w14:textId="77777777" w:rsidTr="00E50DB9">
        <w:tc>
          <w:tcPr>
            <w:tcW w:w="1728" w:type="dxa"/>
            <w:tcBorders>
              <w:top w:val="single" w:sz="4" w:space="0" w:color="auto"/>
              <w:bottom w:val="single" w:sz="4" w:space="0" w:color="auto"/>
            </w:tcBorders>
            <w:shd w:val="clear" w:color="auto" w:fill="FFFFFF"/>
          </w:tcPr>
          <w:p w14:paraId="015FD32A" w14:textId="77777777" w:rsidR="00E921A2" w:rsidRPr="00121095" w:rsidRDefault="00E921A2">
            <w:pPr>
              <w:pStyle w:val="QryTableInputParam"/>
              <w:rPr>
                <w:lang w:val="en-US"/>
              </w:rPr>
            </w:pPr>
            <w:r w:rsidRPr="00121095">
              <w:rPr>
                <w:lang w:val="en-US"/>
              </w:rPr>
              <w:t>PatientLocation</w:t>
            </w:r>
          </w:p>
        </w:tc>
        <w:tc>
          <w:tcPr>
            <w:tcW w:w="1007" w:type="dxa"/>
            <w:tcBorders>
              <w:top w:val="single" w:sz="4" w:space="0" w:color="auto"/>
              <w:bottom w:val="single" w:sz="4" w:space="0" w:color="auto"/>
            </w:tcBorders>
            <w:shd w:val="clear" w:color="auto" w:fill="FFFFFF"/>
          </w:tcPr>
          <w:p w14:paraId="5434948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031CCB8" w14:textId="77777777" w:rsidR="00E921A2" w:rsidRPr="00121095" w:rsidRDefault="00E921A2">
            <w:pPr>
              <w:pStyle w:val="QryTableInputParam"/>
              <w:rPr>
                <w:lang w:val="en-US"/>
              </w:rPr>
            </w:pPr>
            <w:r w:rsidRPr="00121095">
              <w:rPr>
                <w:lang w:val="en-US"/>
              </w:rPr>
              <w:t>PL</w:t>
            </w:r>
          </w:p>
        </w:tc>
        <w:tc>
          <w:tcPr>
            <w:tcW w:w="5760" w:type="dxa"/>
            <w:tcBorders>
              <w:top w:val="single" w:sz="4" w:space="0" w:color="auto"/>
              <w:bottom w:val="single" w:sz="4" w:space="0" w:color="auto"/>
            </w:tcBorders>
            <w:shd w:val="clear" w:color="auto" w:fill="FFFFFF"/>
          </w:tcPr>
          <w:p w14:paraId="11876219" w14:textId="77777777" w:rsidR="00E921A2" w:rsidRPr="00121095" w:rsidRDefault="00E921A2">
            <w:pPr>
              <w:pStyle w:val="QryTableInputParam"/>
              <w:rPr>
                <w:lang w:val="en-US"/>
              </w:rPr>
            </w:pPr>
            <w:r w:rsidRPr="00121095">
              <w:rPr>
                <w:lang w:val="en-US"/>
              </w:rPr>
              <w:t>When a list is provided, results will be sent if any parameter matches PV1.3 for any result.  Sending no value matches all results.</w:t>
            </w:r>
          </w:p>
        </w:tc>
      </w:tr>
      <w:tr w:rsidR="00E921A2" w:rsidRPr="00E921A2" w14:paraId="2FD4ED45" w14:textId="77777777" w:rsidTr="00E50DB9">
        <w:tc>
          <w:tcPr>
            <w:tcW w:w="1728" w:type="dxa"/>
            <w:tcBorders>
              <w:top w:val="single" w:sz="4" w:space="0" w:color="auto"/>
              <w:bottom w:val="single" w:sz="4" w:space="0" w:color="auto"/>
            </w:tcBorders>
            <w:shd w:val="clear" w:color="auto" w:fill="FFFFFF"/>
          </w:tcPr>
          <w:p w14:paraId="371219F4" w14:textId="77777777" w:rsidR="00E921A2" w:rsidRPr="00121095" w:rsidRDefault="00E921A2">
            <w:pPr>
              <w:pStyle w:val="QryTableInputParam"/>
              <w:rPr>
                <w:lang w:val="en-US"/>
              </w:rPr>
            </w:pPr>
            <w:r w:rsidRPr="00121095">
              <w:rPr>
                <w:lang w:val="en-US"/>
              </w:rPr>
              <w:t>HospitalService</w:t>
            </w:r>
          </w:p>
        </w:tc>
        <w:tc>
          <w:tcPr>
            <w:tcW w:w="1007" w:type="dxa"/>
            <w:tcBorders>
              <w:top w:val="single" w:sz="4" w:space="0" w:color="auto"/>
              <w:bottom w:val="single" w:sz="4" w:space="0" w:color="auto"/>
            </w:tcBorders>
            <w:shd w:val="clear" w:color="auto" w:fill="FFFFFF"/>
          </w:tcPr>
          <w:p w14:paraId="4C7A75C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105DC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8D9350D" w14:textId="77777777" w:rsidR="00E921A2" w:rsidRPr="00121095" w:rsidRDefault="00E921A2">
            <w:pPr>
              <w:pStyle w:val="QryTableInputParam"/>
              <w:rPr>
                <w:lang w:val="en-US"/>
              </w:rPr>
            </w:pPr>
            <w:r w:rsidRPr="00121095">
              <w:rPr>
                <w:lang w:val="en-US"/>
              </w:rPr>
              <w:t>When a list is provided, results will be sent if any parameter matches PV1.10 for any result.  Sending no value matches all results.</w:t>
            </w:r>
          </w:p>
        </w:tc>
      </w:tr>
      <w:tr w:rsidR="00E921A2" w:rsidRPr="00E921A2" w14:paraId="7F477E82" w14:textId="77777777" w:rsidTr="00E50DB9">
        <w:tc>
          <w:tcPr>
            <w:tcW w:w="1728" w:type="dxa"/>
            <w:tcBorders>
              <w:top w:val="single" w:sz="4" w:space="0" w:color="auto"/>
              <w:bottom w:val="single" w:sz="4" w:space="0" w:color="auto"/>
            </w:tcBorders>
            <w:shd w:val="clear" w:color="auto" w:fill="FFFFFF"/>
          </w:tcPr>
          <w:p w14:paraId="169F36BA" w14:textId="77777777" w:rsidR="00E921A2" w:rsidRPr="00121095" w:rsidRDefault="00E921A2">
            <w:pPr>
              <w:pStyle w:val="QryTableInputParam"/>
              <w:rPr>
                <w:lang w:val="en-US"/>
              </w:rPr>
            </w:pPr>
            <w:r w:rsidRPr="00121095">
              <w:rPr>
                <w:lang w:val="en-US"/>
              </w:rPr>
              <w:t>SRVC</w:t>
            </w:r>
          </w:p>
        </w:tc>
        <w:tc>
          <w:tcPr>
            <w:tcW w:w="1007" w:type="dxa"/>
            <w:tcBorders>
              <w:top w:val="single" w:sz="4" w:space="0" w:color="auto"/>
              <w:bottom w:val="single" w:sz="4" w:space="0" w:color="auto"/>
            </w:tcBorders>
            <w:shd w:val="clear" w:color="auto" w:fill="FFFFFF"/>
          </w:tcPr>
          <w:p w14:paraId="75033C0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823F80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36EEB94D" w14:textId="77777777" w:rsidR="00E921A2" w:rsidRPr="00121095" w:rsidRDefault="00E921A2">
            <w:pPr>
              <w:pStyle w:val="QryTableInputParam"/>
              <w:rPr>
                <w:lang w:val="en-US"/>
              </w:rPr>
            </w:pPr>
            <w:r w:rsidRPr="00121095">
              <w:rPr>
                <w:lang w:val="en-US"/>
              </w:rPr>
              <w:t>When a list is provided, results will be sent if any parameter matches OBR.4 for any result..  Sending no value matches all results.</w:t>
            </w:r>
          </w:p>
        </w:tc>
      </w:tr>
      <w:tr w:rsidR="00E921A2" w:rsidRPr="00E921A2" w14:paraId="219A370A" w14:textId="77777777" w:rsidTr="00E50DB9">
        <w:tc>
          <w:tcPr>
            <w:tcW w:w="1728" w:type="dxa"/>
            <w:tcBorders>
              <w:top w:val="single" w:sz="4" w:space="0" w:color="auto"/>
              <w:bottom w:val="double" w:sz="4" w:space="0" w:color="auto"/>
            </w:tcBorders>
            <w:shd w:val="clear" w:color="auto" w:fill="FFFFFF"/>
          </w:tcPr>
          <w:p w14:paraId="74CD42A0" w14:textId="77777777" w:rsidR="00E921A2" w:rsidRPr="00121095" w:rsidRDefault="00E921A2">
            <w:pPr>
              <w:pStyle w:val="QryTableInputParam"/>
              <w:rPr>
                <w:lang w:val="en-US"/>
              </w:rPr>
            </w:pPr>
            <w:r w:rsidRPr="00121095">
              <w:rPr>
                <w:lang w:val="en-US"/>
              </w:rPr>
              <w:t>PVDR</w:t>
            </w:r>
          </w:p>
        </w:tc>
        <w:tc>
          <w:tcPr>
            <w:tcW w:w="1007" w:type="dxa"/>
            <w:tcBorders>
              <w:top w:val="single" w:sz="4" w:space="0" w:color="auto"/>
              <w:bottom w:val="double" w:sz="4" w:space="0" w:color="auto"/>
            </w:tcBorders>
            <w:shd w:val="clear" w:color="auto" w:fill="FFFFFF"/>
          </w:tcPr>
          <w:p w14:paraId="0181E8A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FC6A06F" w14:textId="77777777" w:rsidR="00E921A2" w:rsidRPr="00121095" w:rsidRDefault="00E921A2">
            <w:pPr>
              <w:pStyle w:val="QryTableInputParam"/>
              <w:rPr>
                <w:lang w:val="en-US"/>
              </w:rPr>
            </w:pPr>
            <w:r w:rsidRPr="00121095">
              <w:rPr>
                <w:lang w:val="en-US"/>
              </w:rPr>
              <w:t>CN</w:t>
            </w:r>
          </w:p>
        </w:tc>
        <w:tc>
          <w:tcPr>
            <w:tcW w:w="5760" w:type="dxa"/>
            <w:tcBorders>
              <w:top w:val="single" w:sz="4" w:space="0" w:color="auto"/>
              <w:bottom w:val="double" w:sz="4" w:space="0" w:color="auto"/>
            </w:tcBorders>
            <w:shd w:val="clear" w:color="auto" w:fill="FFFFFF"/>
          </w:tcPr>
          <w:p w14:paraId="3205BFC2" w14:textId="77777777" w:rsidR="00E921A2" w:rsidRPr="00121095" w:rsidRDefault="00E921A2">
            <w:pPr>
              <w:pStyle w:val="QryTableInputParam"/>
              <w:rPr>
                <w:lang w:val="en-US"/>
              </w:rPr>
            </w:pPr>
            <w:r w:rsidRPr="00121095">
              <w:rPr>
                <w:lang w:val="en-US"/>
              </w:rPr>
              <w:t>When a list is provided, results will be sent if any parameter matches OBR.16 for any result..  Sending no value matches all results.</w:t>
            </w:r>
          </w:p>
        </w:tc>
      </w:tr>
    </w:tbl>
    <w:p w14:paraId="343E5200" w14:textId="77777777" w:rsidR="00E921A2" w:rsidRPr="00121095" w:rsidRDefault="00E921A2">
      <w:pPr>
        <w:keepNext/>
        <w:spacing w:before="120"/>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2C25FBA7" w14:textId="77777777" w:rsidTr="00E50DB9">
        <w:trPr>
          <w:tblHeader/>
        </w:trPr>
        <w:tc>
          <w:tcPr>
            <w:tcW w:w="800" w:type="dxa"/>
            <w:tcBorders>
              <w:top w:val="double" w:sz="4" w:space="0" w:color="auto"/>
              <w:bottom w:val="single" w:sz="4" w:space="0" w:color="auto"/>
            </w:tcBorders>
            <w:shd w:val="clear" w:color="auto" w:fill="FFFFFF"/>
          </w:tcPr>
          <w:p w14:paraId="55DC9BE5" w14:textId="77777777" w:rsidR="00E921A2" w:rsidRPr="00121095" w:rsidRDefault="00E921A2">
            <w:pPr>
              <w:pStyle w:val="QryTableRCPHeader"/>
              <w:keepNext/>
              <w:rPr>
                <w:lang w:val="en-US"/>
              </w:rPr>
            </w:pPr>
            <w:r w:rsidRPr="00121095">
              <w:rPr>
                <w:lang w:val="en-US"/>
              </w:rPr>
              <w:t>Field Seq (Query ID=Z99)</w:t>
            </w:r>
          </w:p>
        </w:tc>
        <w:tc>
          <w:tcPr>
            <w:tcW w:w="2092" w:type="dxa"/>
            <w:tcBorders>
              <w:top w:val="double" w:sz="4" w:space="0" w:color="auto"/>
              <w:bottom w:val="single" w:sz="4" w:space="0" w:color="auto"/>
            </w:tcBorders>
            <w:shd w:val="clear" w:color="auto" w:fill="FFFFFF"/>
          </w:tcPr>
          <w:p w14:paraId="0B558E7D"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6C481345"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2418314F"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F286543"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BC192B4" w14:textId="77777777" w:rsidR="00E921A2" w:rsidRPr="00121095" w:rsidRDefault="00E921A2">
            <w:pPr>
              <w:pStyle w:val="QryTableRCPHeader"/>
              <w:keepNext/>
              <w:rPr>
                <w:lang w:val="en-US"/>
              </w:rPr>
            </w:pPr>
            <w:r w:rsidRPr="00121095">
              <w:rPr>
                <w:lang w:val="en-US"/>
              </w:rPr>
              <w:t>Description</w:t>
            </w:r>
          </w:p>
        </w:tc>
      </w:tr>
      <w:tr w:rsidR="00E921A2" w:rsidRPr="00E921A2" w14:paraId="43ACC707" w14:textId="77777777" w:rsidTr="00E50DB9">
        <w:tc>
          <w:tcPr>
            <w:tcW w:w="800" w:type="dxa"/>
            <w:tcBorders>
              <w:top w:val="single" w:sz="4" w:space="0" w:color="auto"/>
              <w:bottom w:val="single" w:sz="4" w:space="0" w:color="auto"/>
            </w:tcBorders>
            <w:shd w:val="clear" w:color="auto" w:fill="FFFFFF"/>
          </w:tcPr>
          <w:p w14:paraId="4833FD99" w14:textId="77777777" w:rsidR="00E921A2" w:rsidRPr="00121095" w:rsidRDefault="00E921A2">
            <w:pPr>
              <w:pStyle w:val="QryTableRCP"/>
              <w:keepNext/>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0D94BED0" w14:textId="77777777" w:rsidR="00E921A2" w:rsidRPr="00121095" w:rsidRDefault="00E921A2">
            <w:pPr>
              <w:pStyle w:val="QryTableRCP"/>
              <w:keepNext/>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1E68D814" w14:textId="77777777" w:rsidR="00E921A2" w:rsidRPr="00121095" w:rsidRDefault="00E921A2">
            <w:pPr>
              <w:pStyle w:val="QryTableRCP"/>
              <w:keepNext/>
              <w:rPr>
                <w:lang w:val="en-US"/>
              </w:rPr>
            </w:pPr>
          </w:p>
        </w:tc>
        <w:tc>
          <w:tcPr>
            <w:tcW w:w="536" w:type="dxa"/>
            <w:tcBorders>
              <w:top w:val="single" w:sz="4" w:space="0" w:color="auto"/>
              <w:bottom w:val="single" w:sz="4" w:space="0" w:color="auto"/>
            </w:tcBorders>
            <w:shd w:val="clear" w:color="auto" w:fill="FFFFFF"/>
          </w:tcPr>
          <w:p w14:paraId="373638AE" w14:textId="77777777" w:rsidR="00E921A2" w:rsidRPr="00121095" w:rsidRDefault="00E921A2">
            <w:pPr>
              <w:pStyle w:val="QryTableRCP"/>
              <w:keepNext/>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62934A4" w14:textId="77777777" w:rsidR="00E921A2" w:rsidRPr="00121095" w:rsidRDefault="00E921A2">
            <w:pPr>
              <w:pStyle w:val="QryTableRCP"/>
              <w:keepNext/>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65D551B7" w14:textId="77777777" w:rsidR="00E921A2" w:rsidRPr="00121095" w:rsidRDefault="00E921A2">
            <w:pPr>
              <w:pStyle w:val="QryTableRCP"/>
              <w:keepNext/>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A8EB7DB" w14:textId="77777777" w:rsidTr="00E50DB9">
        <w:tc>
          <w:tcPr>
            <w:tcW w:w="800" w:type="dxa"/>
            <w:tcBorders>
              <w:top w:val="single" w:sz="4" w:space="0" w:color="auto"/>
              <w:bottom w:val="single" w:sz="4" w:space="0" w:color="auto"/>
            </w:tcBorders>
            <w:shd w:val="clear" w:color="auto" w:fill="FFFFFF"/>
          </w:tcPr>
          <w:p w14:paraId="565C2072"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2755AB81"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1CA1318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EF5F4B0"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6CB8EC4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0D4E93F4" w14:textId="77777777" w:rsidR="00E921A2" w:rsidRPr="00121095" w:rsidRDefault="00E921A2">
            <w:pPr>
              <w:pStyle w:val="QryTableRCP"/>
              <w:rPr>
                <w:lang w:val="en-US"/>
              </w:rPr>
            </w:pPr>
          </w:p>
        </w:tc>
      </w:tr>
      <w:tr w:rsidR="00E921A2" w:rsidRPr="00E921A2" w14:paraId="7F4B902B" w14:textId="77777777" w:rsidTr="00E50DB9">
        <w:tc>
          <w:tcPr>
            <w:tcW w:w="800" w:type="dxa"/>
            <w:tcBorders>
              <w:top w:val="single" w:sz="4" w:space="0" w:color="auto"/>
              <w:bottom w:val="single" w:sz="4" w:space="0" w:color="auto"/>
            </w:tcBorders>
            <w:shd w:val="clear" w:color="auto" w:fill="FFFFFF"/>
          </w:tcPr>
          <w:p w14:paraId="70301995"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0525ED8"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730D45B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5F38F8CA"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27AD4E27"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E9BEFC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55CEB333" w14:textId="77777777" w:rsidTr="00E50DB9">
        <w:tc>
          <w:tcPr>
            <w:tcW w:w="800" w:type="dxa"/>
            <w:tcBorders>
              <w:top w:val="single" w:sz="4" w:space="0" w:color="auto"/>
              <w:bottom w:val="single" w:sz="4" w:space="0" w:color="auto"/>
            </w:tcBorders>
            <w:shd w:val="clear" w:color="auto" w:fill="FFFFFF"/>
          </w:tcPr>
          <w:p w14:paraId="10E6B5C3"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7DD7C24B"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5945A9E3"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0934001"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C0B5EB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B3CC7E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AAE323E" w14:textId="77777777" w:rsidTr="00E50DB9">
        <w:tc>
          <w:tcPr>
            <w:tcW w:w="800" w:type="dxa"/>
            <w:tcBorders>
              <w:top w:val="single" w:sz="4" w:space="0" w:color="auto"/>
              <w:bottom w:val="single" w:sz="4" w:space="0" w:color="auto"/>
            </w:tcBorders>
            <w:shd w:val="clear" w:color="auto" w:fill="FFFFFF"/>
          </w:tcPr>
          <w:p w14:paraId="75BD9F24"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single" w:sz="4" w:space="0" w:color="auto"/>
            </w:tcBorders>
            <w:shd w:val="clear" w:color="auto" w:fill="FFFFFF"/>
          </w:tcPr>
          <w:p w14:paraId="068F0C56"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38D8F438"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61DCBED"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70253D2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FA7FD5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A59FD02" w14:textId="77777777" w:rsidTr="00E50DB9">
        <w:tc>
          <w:tcPr>
            <w:tcW w:w="800" w:type="dxa"/>
            <w:tcBorders>
              <w:top w:val="single" w:sz="4" w:space="0" w:color="auto"/>
              <w:bottom w:val="double" w:sz="4" w:space="0" w:color="auto"/>
            </w:tcBorders>
            <w:shd w:val="clear" w:color="auto" w:fill="FFFFFF"/>
          </w:tcPr>
          <w:p w14:paraId="17CA4D3E" w14:textId="77777777" w:rsidR="00E921A2" w:rsidRPr="00121095" w:rsidRDefault="00E921A2">
            <w:pPr>
              <w:pStyle w:val="QryTableRCP"/>
              <w:rPr>
                <w:lang w:val="en-US"/>
              </w:rPr>
            </w:pPr>
            <w:r w:rsidRPr="00121095">
              <w:rPr>
                <w:lang w:val="en-US"/>
              </w:rPr>
              <w:t>7</w:t>
            </w:r>
          </w:p>
        </w:tc>
        <w:tc>
          <w:tcPr>
            <w:tcW w:w="2092" w:type="dxa"/>
            <w:tcBorders>
              <w:top w:val="single" w:sz="4" w:space="0" w:color="auto"/>
              <w:bottom w:val="double" w:sz="4" w:space="0" w:color="auto"/>
            </w:tcBorders>
            <w:shd w:val="clear" w:color="auto" w:fill="FFFFFF"/>
          </w:tcPr>
          <w:p w14:paraId="4701F966" w14:textId="77777777" w:rsidR="00E921A2" w:rsidRPr="00121095" w:rsidRDefault="00E921A2">
            <w:pPr>
              <w:pStyle w:val="QryTableRCP"/>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31C98889"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1B87B861"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40B91517"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176AE182"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94C2C30" w14:textId="77777777" w:rsidR="00E921A2" w:rsidRPr="00121095" w:rsidRDefault="00E921A2">
      <w:pPr>
        <w:pStyle w:val="Heading3"/>
      </w:pPr>
      <w:bookmarkStart w:id="641" w:name="_Toc495483617"/>
      <w:bookmarkStart w:id="642" w:name="_Toc24273841"/>
      <w:bookmarkStart w:id="643" w:name="_Toc41281001"/>
      <w:bookmarkStart w:id="644" w:name="_Toc43004363"/>
      <w:bookmarkStart w:id="645" w:name="_Toc148083094"/>
      <w:r w:rsidRPr="00121095">
        <w:lastRenderedPageBreak/>
        <w:t>Establishing a subscription</w:t>
      </w:r>
      <w:bookmarkEnd w:id="641"/>
      <w:bookmarkEnd w:id="642"/>
      <w:bookmarkEnd w:id="643"/>
      <w:bookmarkEnd w:id="644"/>
      <w:bookmarkEnd w:id="645"/>
      <w:r w:rsidR="00BF2FE6" w:rsidRPr="00121095">
        <w:fldChar w:fldCharType="begin"/>
      </w:r>
      <w:r w:rsidRPr="00121095">
        <w:instrText xml:space="preserve"> XE "Establishing a subscription" </w:instrText>
      </w:r>
      <w:r w:rsidR="00BF2FE6" w:rsidRPr="00121095">
        <w:fldChar w:fldCharType="end"/>
      </w:r>
    </w:p>
    <w:p w14:paraId="2A480E06" w14:textId="77777777" w:rsidR="00E921A2" w:rsidRPr="00121095" w:rsidRDefault="00E921A2">
      <w:pPr>
        <w:pStyle w:val="NormalIndented"/>
      </w:pPr>
      <w:r w:rsidRPr="00121095">
        <w:t>To establish the subscription to see lab results for two patients, an authorized Subscriber (e.g., CommunityWest) would send a query message with event code Q99:</w:t>
      </w:r>
    </w:p>
    <w:p w14:paraId="294EB4D4" w14:textId="77777777" w:rsidR="00E921A2" w:rsidRPr="00121095" w:rsidRDefault="00E921A2">
      <w:pPr>
        <w:pStyle w:val="Example"/>
        <w:rPr>
          <w:noProof w:val="0"/>
        </w:rPr>
      </w:pPr>
      <w:r w:rsidRPr="00121095">
        <w:rPr>
          <w:noProof w:val="0"/>
        </w:rPr>
        <w:t>MSH|^~\&amp;|CPR|COMWEST|PS^LAB||||QSB^Q99^QSB_Q16|8888|P|2.</w:t>
      </w:r>
      <w:r>
        <w:rPr>
          <w:noProof w:val="0"/>
        </w:rPr>
        <w:t>8</w:t>
      </w:r>
      <w:r w:rsidRPr="00121095">
        <w:rPr>
          <w:noProof w:val="0"/>
        </w:rPr>
        <w:t>|</w:t>
      </w:r>
    </w:p>
    <w:p w14:paraId="4B7BE8C7" w14:textId="77777777" w:rsidR="00E921A2" w:rsidRPr="00121095" w:rsidRDefault="00E921A2">
      <w:pPr>
        <w:pStyle w:val="Example"/>
        <w:rPr>
          <w:noProof w:val="0"/>
        </w:rPr>
      </w:pPr>
      <w:r w:rsidRPr="00121095">
        <w:rPr>
          <w:noProof w:val="0"/>
        </w:rPr>
        <w:t>QPD|Q99^ORU_Subscription^HL7nnnn|Q0044|1234^^^MPI^MR~4567^^^MPI^MR|</w:t>
      </w:r>
    </w:p>
    <w:p w14:paraId="6B9E0A3C" w14:textId="77777777" w:rsidR="00E921A2" w:rsidRPr="00121095" w:rsidRDefault="00E921A2">
      <w:pPr>
        <w:pStyle w:val="Example"/>
        <w:rPr>
          <w:noProof w:val="0"/>
        </w:rPr>
      </w:pPr>
      <w:r w:rsidRPr="00121095">
        <w:rPr>
          <w:noProof w:val="0"/>
        </w:rPr>
        <w:t>RCP||||||N|</w:t>
      </w:r>
    </w:p>
    <w:p w14:paraId="28FB87E0" w14:textId="77777777" w:rsidR="00E921A2" w:rsidRPr="00121095" w:rsidRDefault="00E921A2">
      <w:pPr>
        <w:pStyle w:val="NormalIndented"/>
      </w:pPr>
      <w:r w:rsidRPr="00121095">
        <w:t>As results are generated by the Lab, they are all sent to the archive. In addition, the Lab has a list of all subscription requests (such as the message, above).  For each message, it checks the query filters associated with the subscription against the message being considered. If the message matches the query, it is sent to the recipient.</w:t>
      </w:r>
    </w:p>
    <w:p w14:paraId="54985B64" w14:textId="77777777" w:rsidR="00E921A2" w:rsidRPr="00121095" w:rsidRDefault="00E921A2">
      <w:pPr>
        <w:pStyle w:val="NormalIndented"/>
      </w:pPr>
      <w:r w:rsidRPr="00121095">
        <w:t>For example, a hit on patient 4567 would result in the message:</w:t>
      </w:r>
    </w:p>
    <w:p w14:paraId="73F6DBF3" w14:textId="77777777" w:rsidR="00E921A2" w:rsidRPr="00121095" w:rsidRDefault="00E921A2">
      <w:pPr>
        <w:pStyle w:val="Example"/>
        <w:rPr>
          <w:noProof w:val="0"/>
        </w:rPr>
      </w:pPr>
      <w:r w:rsidRPr="00121095">
        <w:rPr>
          <w:noProof w:val="0"/>
        </w:rPr>
        <w:t>MSH|^~\&amp;|PS^LAB||CPR|COMWEST||||ORU^R01^ORU_R01|4409|P|2.</w:t>
      </w:r>
      <w:r>
        <w:rPr>
          <w:noProof w:val="0"/>
        </w:rPr>
        <w:t>8</w:t>
      </w:r>
      <w:r w:rsidRPr="00121095">
        <w:rPr>
          <w:noProof w:val="0"/>
        </w:rPr>
        <w:t>|</w:t>
      </w:r>
    </w:p>
    <w:p w14:paraId="6060E433" w14:textId="77777777" w:rsidR="00E921A2" w:rsidRPr="00121095" w:rsidRDefault="00E921A2">
      <w:pPr>
        <w:pStyle w:val="Example"/>
        <w:rPr>
          <w:noProof w:val="0"/>
        </w:rPr>
      </w:pPr>
      <w:r w:rsidRPr="00121095">
        <w:rPr>
          <w:noProof w:val="0"/>
        </w:rPr>
        <w:t>PID|||4567^^^MPI^MR|....</w:t>
      </w:r>
    </w:p>
    <w:p w14:paraId="001F5A2A" w14:textId="77777777" w:rsidR="00E921A2" w:rsidRPr="00121095" w:rsidRDefault="00E921A2">
      <w:pPr>
        <w:pStyle w:val="Example"/>
        <w:rPr>
          <w:noProof w:val="0"/>
        </w:rPr>
      </w:pPr>
      <w:r w:rsidRPr="00121095">
        <w:rPr>
          <w:noProof w:val="0"/>
        </w:rPr>
        <w:t>OBR|....</w:t>
      </w:r>
    </w:p>
    <w:p w14:paraId="4DD2A45F" w14:textId="77777777" w:rsidR="00E921A2" w:rsidRPr="00121095" w:rsidRDefault="00E921A2">
      <w:pPr>
        <w:pStyle w:val="Example"/>
        <w:rPr>
          <w:noProof w:val="0"/>
        </w:rPr>
      </w:pPr>
      <w:r w:rsidRPr="00121095">
        <w:rPr>
          <w:noProof w:val="0"/>
        </w:rPr>
        <w:t>OBX|...</w:t>
      </w:r>
    </w:p>
    <w:p w14:paraId="24F8A350" w14:textId="77777777" w:rsidR="00E921A2" w:rsidRPr="00121095" w:rsidRDefault="00E921A2">
      <w:pPr>
        <w:pStyle w:val="Note"/>
      </w:pPr>
      <w:r w:rsidRPr="00121095">
        <w:rPr>
          <w:b/>
        </w:rPr>
        <w:t>Note:</w:t>
      </w:r>
      <w:r w:rsidRPr="00121095">
        <w:t xml:space="preserve">  The result message has message type ORU^R01^ORU_R01 (as specified by the Query Profile).</w:t>
      </w:r>
    </w:p>
    <w:p w14:paraId="719DEAE8" w14:textId="77777777" w:rsidR="00E921A2" w:rsidRPr="00121095" w:rsidRDefault="00E921A2">
      <w:pPr>
        <w:pStyle w:val="Heading3"/>
      </w:pPr>
      <w:bookmarkStart w:id="646" w:name="_Toc495483618"/>
      <w:bookmarkStart w:id="647" w:name="_Toc24273842"/>
      <w:bookmarkStart w:id="648" w:name="_Toc41281002"/>
      <w:bookmarkStart w:id="649" w:name="_Toc43004364"/>
      <w:bookmarkStart w:id="650" w:name="_Toc148083095"/>
      <w:r w:rsidRPr="00121095">
        <w:t>Canceling a subscription</w:t>
      </w:r>
      <w:bookmarkEnd w:id="646"/>
      <w:bookmarkEnd w:id="647"/>
      <w:bookmarkEnd w:id="648"/>
      <w:bookmarkEnd w:id="649"/>
      <w:bookmarkEnd w:id="650"/>
      <w:r w:rsidR="00BF2FE6" w:rsidRPr="00121095">
        <w:fldChar w:fldCharType="begin"/>
      </w:r>
      <w:r w:rsidRPr="00121095">
        <w:instrText xml:space="preserve"> XE "Canceling a subscription" </w:instrText>
      </w:r>
      <w:r w:rsidR="00BF2FE6" w:rsidRPr="00121095">
        <w:fldChar w:fldCharType="end"/>
      </w:r>
    </w:p>
    <w:p w14:paraId="5249C4FC" w14:textId="3BD693F7" w:rsidR="00E921A2" w:rsidRPr="00121095" w:rsidRDefault="00E921A2">
      <w:pPr>
        <w:pStyle w:val="NormalIndented"/>
      </w:pPr>
      <w:r w:rsidRPr="00121095">
        <w:t xml:space="preserve">Canceling a subscription is analogous to canceling a query. See sections </w:t>
      </w:r>
      <w:r w:rsidR="002503D5">
        <w:fldChar w:fldCharType="begin"/>
      </w:r>
      <w:r w:rsidR="002503D5">
        <w:instrText xml:space="preserve"> REF _Ref465670010 \r \h  \* MERGEFORMAT </w:instrText>
      </w:r>
      <w:r w:rsidR="002503D5">
        <w:fldChar w:fldCharType="separate"/>
      </w:r>
      <w:r w:rsidR="00C244BF">
        <w:t>5.4.6</w:t>
      </w:r>
      <w:r w:rsidR="002503D5">
        <w:fldChar w:fldCharType="end"/>
      </w:r>
      <w:r w:rsidRPr="00121095">
        <w:t xml:space="preserve"> and </w:t>
      </w:r>
      <w:r w:rsidR="002503D5">
        <w:fldChar w:fldCharType="begin"/>
      </w:r>
      <w:r w:rsidR="002503D5">
        <w:instrText xml:space="preserve"> REF _Ref465673105 \r \h  \* MERGEFORMAT </w:instrText>
      </w:r>
      <w:r w:rsidR="002503D5">
        <w:fldChar w:fldCharType="separate"/>
      </w:r>
      <w:r w:rsidR="00C244BF">
        <w:t>0</w:t>
      </w:r>
      <w:r w:rsidR="002503D5">
        <w:fldChar w:fldCharType="end"/>
      </w:r>
      <w:r w:rsidRPr="00121095">
        <w:t>.</w:t>
      </w:r>
    </w:p>
    <w:p w14:paraId="7316D761" w14:textId="77777777" w:rsidR="00E921A2" w:rsidRPr="00121095" w:rsidRDefault="00E921A2">
      <w:pPr>
        <w:pStyle w:val="NormalIndented"/>
      </w:pPr>
      <w:r w:rsidRPr="00121095">
        <w:t>The template would be as follows:</w:t>
      </w:r>
    </w:p>
    <w:p w14:paraId="4E518A4A" w14:textId="77777777" w:rsidR="00E921A2" w:rsidRPr="00121095" w:rsidRDefault="00E921A2">
      <w:pPr>
        <w:pStyle w:val="Example"/>
        <w:rPr>
          <w:noProof w:val="0"/>
        </w:rPr>
      </w:pPr>
      <w:r w:rsidRPr="00121095">
        <w:rPr>
          <w:noProof w:val="0"/>
        </w:rPr>
        <w:t>MSH|^~\&amp;|||||||QSX^Jnn^QSX_J01|</w:t>
      </w:r>
    </w:p>
    <w:p w14:paraId="29332202" w14:textId="77777777" w:rsidR="00E921A2" w:rsidRPr="00121095" w:rsidRDefault="00E921A2">
      <w:pPr>
        <w:pStyle w:val="Example"/>
        <w:rPr>
          <w:noProof w:val="0"/>
        </w:rPr>
      </w:pPr>
      <w:r w:rsidRPr="00121095">
        <w:rPr>
          <w:noProof w:val="0"/>
        </w:rPr>
        <w:t>QID...</w:t>
      </w:r>
    </w:p>
    <w:p w14:paraId="29AC7A80" w14:textId="77777777" w:rsidR="00E921A2" w:rsidRPr="00121095" w:rsidRDefault="00E921A2">
      <w:pPr>
        <w:pStyle w:val="NormalIndented"/>
      </w:pPr>
      <w:r w:rsidRPr="00121095">
        <w:t>To cancel the subscription cited in the previous section, CommunityWest would send a cancel message with event code J99:</w:t>
      </w:r>
    </w:p>
    <w:p w14:paraId="58E436D2" w14:textId="77777777" w:rsidR="00E921A2" w:rsidRPr="00121095" w:rsidRDefault="00E921A2">
      <w:pPr>
        <w:pStyle w:val="Example"/>
        <w:rPr>
          <w:noProof w:val="0"/>
        </w:rPr>
      </w:pPr>
      <w:r w:rsidRPr="00121095">
        <w:rPr>
          <w:noProof w:val="0"/>
        </w:rPr>
        <w:t>MSH|^~\&amp;|CPR|COMWEST|PS^LAB||||QSX^J99^QSX_J01|</w:t>
      </w:r>
    </w:p>
    <w:p w14:paraId="46180A94" w14:textId="77777777" w:rsidR="00E921A2" w:rsidRPr="00121095" w:rsidRDefault="00E921A2">
      <w:pPr>
        <w:pStyle w:val="Example"/>
        <w:rPr>
          <w:noProof w:val="0"/>
        </w:rPr>
      </w:pPr>
      <w:r w:rsidRPr="00121095">
        <w:rPr>
          <w:noProof w:val="0"/>
        </w:rPr>
        <w:t>QID|Q0044|Q99^ORU_Subscription^HL70003|</w:t>
      </w:r>
    </w:p>
    <w:p w14:paraId="235AA603" w14:textId="77777777" w:rsidR="00E921A2" w:rsidRPr="00121095" w:rsidRDefault="00E921A2">
      <w:pPr>
        <w:pStyle w:val="Heading2"/>
      </w:pPr>
      <w:bookmarkStart w:id="651" w:name="_Hlt490990091"/>
      <w:bookmarkStart w:id="652" w:name="_Ref465144262"/>
      <w:bookmarkStart w:id="653" w:name="_Toc495483619"/>
      <w:bookmarkStart w:id="654" w:name="_Toc24273843"/>
      <w:bookmarkStart w:id="655" w:name="_Toc41281003"/>
      <w:bookmarkStart w:id="656" w:name="_Toc43004365"/>
      <w:bookmarkStart w:id="657" w:name="_Toc148083096"/>
      <w:bookmarkEnd w:id="651"/>
      <w:r w:rsidRPr="00121095">
        <w:t>QUERY IMPLEMENTATION CONSIDERATIONS</w:t>
      </w:r>
      <w:bookmarkEnd w:id="112"/>
      <w:bookmarkEnd w:id="113"/>
      <w:bookmarkEnd w:id="114"/>
      <w:bookmarkEnd w:id="115"/>
      <w:bookmarkEnd w:id="116"/>
      <w:bookmarkEnd w:id="117"/>
      <w:bookmarkEnd w:id="118"/>
      <w:bookmarkEnd w:id="119"/>
      <w:bookmarkEnd w:id="120"/>
      <w:bookmarkEnd w:id="121"/>
      <w:bookmarkEnd w:id="122"/>
      <w:bookmarkEnd w:id="123"/>
      <w:bookmarkEnd w:id="124"/>
      <w:bookmarkEnd w:id="652"/>
      <w:bookmarkEnd w:id="653"/>
      <w:bookmarkEnd w:id="654"/>
      <w:bookmarkEnd w:id="655"/>
      <w:bookmarkEnd w:id="656"/>
      <w:bookmarkEnd w:id="657"/>
      <w:r w:rsidR="00BF2FE6" w:rsidRPr="00121095">
        <w:fldChar w:fldCharType="begin"/>
      </w:r>
      <w:r w:rsidRPr="00121095">
        <w:instrText xml:space="preserve"> XE "QUERY IMPLEMENTATION CONSIDERATIONS" </w:instrText>
      </w:r>
      <w:r w:rsidR="00BF2FE6" w:rsidRPr="00121095">
        <w:fldChar w:fldCharType="end"/>
      </w:r>
    </w:p>
    <w:p w14:paraId="679F7730" w14:textId="24FED42A" w:rsidR="00E921A2" w:rsidRPr="00121095" w:rsidRDefault="00BF2FE6">
      <w:r w:rsidRPr="00121095">
        <w:fldChar w:fldCharType="begin"/>
      </w:r>
      <w:r w:rsidR="00E921A2" w:rsidRPr="00121095">
        <w:instrText xml:space="preserve"> XE "Queries:message implementation considerations" </w:instrText>
      </w:r>
      <w:r w:rsidRPr="00121095">
        <w:fldChar w:fldCharType="end"/>
      </w:r>
      <w:r w:rsidR="00E921A2" w:rsidRPr="00121095">
        <w:t xml:space="preserve"> Implementation issues are discussed in section </w:t>
      </w:r>
      <w:r>
        <w:fldChar w:fldCharType="begin"/>
      </w:r>
      <w:r w:rsidR="00E921A2">
        <w:instrText xml:space="preserve"> REF _Ref370218721 \r \h </w:instrText>
      </w:r>
      <w:r>
        <w:fldChar w:fldCharType="separate"/>
      </w:r>
      <w:r w:rsidR="00C244BF">
        <w:t>5.2</w:t>
      </w:r>
      <w:r>
        <w:fldChar w:fldCharType="end"/>
      </w:r>
      <w:r w:rsidR="00E921A2" w:rsidRPr="00121095">
        <w:t>.</w:t>
      </w:r>
    </w:p>
    <w:p w14:paraId="6BAC4BD2" w14:textId="77777777" w:rsidR="00E921A2" w:rsidRPr="00121095" w:rsidRDefault="00E921A2">
      <w:pPr>
        <w:pStyle w:val="Heading2"/>
      </w:pPr>
      <w:bookmarkStart w:id="658" w:name="_Ref465144267"/>
      <w:bookmarkStart w:id="659" w:name="_Toc495483620"/>
      <w:bookmarkStart w:id="660" w:name="_Toc24273844"/>
      <w:bookmarkStart w:id="661" w:name="_Toc41281004"/>
      <w:bookmarkStart w:id="662" w:name="_Toc43004366"/>
      <w:bookmarkStart w:id="663" w:name="_Ref175037415"/>
      <w:bookmarkStart w:id="664" w:name="_Toc348257251"/>
      <w:bookmarkStart w:id="665" w:name="_Toc348257587"/>
      <w:bookmarkStart w:id="666" w:name="_Toc348263209"/>
      <w:bookmarkStart w:id="667" w:name="_Toc348336538"/>
      <w:bookmarkStart w:id="668" w:name="_Toc348770026"/>
      <w:bookmarkStart w:id="669" w:name="_Toc348856168"/>
      <w:bookmarkStart w:id="670" w:name="_Toc348866589"/>
      <w:bookmarkStart w:id="671" w:name="_Toc348947819"/>
      <w:bookmarkStart w:id="672" w:name="_Toc349735400"/>
      <w:bookmarkStart w:id="673" w:name="_Toc349735843"/>
      <w:bookmarkStart w:id="674" w:name="_Toc349735997"/>
      <w:bookmarkStart w:id="675" w:name="_Toc349803729"/>
      <w:bookmarkStart w:id="676" w:name="_Toc359236062"/>
      <w:bookmarkStart w:id="677" w:name="_Toc348257263"/>
      <w:bookmarkStart w:id="678" w:name="_Toc348257599"/>
      <w:bookmarkStart w:id="679" w:name="_Toc348263221"/>
      <w:bookmarkStart w:id="680" w:name="_Toc348336550"/>
      <w:bookmarkStart w:id="681" w:name="_Toc348770038"/>
      <w:bookmarkStart w:id="682" w:name="_Toc348856180"/>
      <w:bookmarkStart w:id="683" w:name="_Toc348866601"/>
      <w:bookmarkStart w:id="684" w:name="_Toc348947831"/>
      <w:bookmarkStart w:id="685" w:name="_Toc349735412"/>
      <w:bookmarkStart w:id="686" w:name="_Toc349735855"/>
      <w:bookmarkStart w:id="687" w:name="_Toc349736009"/>
      <w:bookmarkStart w:id="688" w:name="_Toc349803741"/>
      <w:bookmarkStart w:id="689" w:name="_Toc359236079"/>
      <w:bookmarkStart w:id="690" w:name="_Toc148083097"/>
      <w:r w:rsidRPr="00121095">
        <w:t>Q</w:t>
      </w:r>
      <w:bookmarkEnd w:id="658"/>
      <w:r w:rsidRPr="00121095">
        <w:t>UERY/RESPONSE MESSAGE EXAMPLES</w:t>
      </w:r>
      <w:bookmarkEnd w:id="659"/>
      <w:bookmarkEnd w:id="660"/>
      <w:bookmarkEnd w:id="661"/>
      <w:bookmarkEnd w:id="662"/>
      <w:bookmarkEnd w:id="663"/>
      <w:bookmarkEnd w:id="690"/>
      <w:r w:rsidR="00BF2FE6" w:rsidRPr="00121095">
        <w:fldChar w:fldCharType="begin"/>
      </w:r>
      <w:r w:rsidRPr="00121095">
        <w:instrText xml:space="preserve"> XE "QUERY/RESPONSE MESSAGE EXAMPLES" </w:instrText>
      </w:r>
      <w:r w:rsidR="00BF2FE6" w:rsidRPr="00121095">
        <w:fldChar w:fldCharType="end"/>
      </w:r>
    </w:p>
    <w:p w14:paraId="4BE599E5" w14:textId="77777777" w:rsidR="00E921A2" w:rsidRPr="00121095" w:rsidRDefault="00E921A2">
      <w:pPr>
        <w:pStyle w:val="Heading3"/>
      </w:pPr>
      <w:bookmarkStart w:id="691" w:name="_Toc495483621"/>
      <w:bookmarkStart w:id="692" w:name="_Toc24273845"/>
      <w:bookmarkStart w:id="693" w:name="_Toc41281005"/>
      <w:bookmarkStart w:id="694" w:name="_Toc43004367"/>
      <w:bookmarkStart w:id="695" w:name="_Toc148083098"/>
      <w:r w:rsidRPr="00121095">
        <w:t>Query by parameter (QBP) / segment pattern response (RSP)</w:t>
      </w:r>
      <w:bookmarkEnd w:id="691"/>
      <w:bookmarkEnd w:id="692"/>
      <w:bookmarkEnd w:id="693"/>
      <w:bookmarkEnd w:id="694"/>
      <w:bookmarkEnd w:id="695"/>
      <w:r w:rsidRPr="00121095">
        <w:t xml:space="preserve"> </w:t>
      </w:r>
    </w:p>
    <w:p w14:paraId="424DC187" w14:textId="77777777" w:rsidR="00E921A2" w:rsidRPr="00121095" w:rsidRDefault="00E921A2">
      <w:pPr>
        <w:pStyle w:val="Heading4"/>
        <w:rPr>
          <w:vanish/>
        </w:rPr>
      </w:pPr>
      <w:bookmarkStart w:id="696" w:name="_Ref465677733"/>
      <w:r w:rsidRPr="00121095">
        <w:rPr>
          <w:vanish/>
        </w:rPr>
        <w:t>hiddentext</w:t>
      </w:r>
      <w:bookmarkStart w:id="697" w:name="_Toc1829111"/>
      <w:bookmarkStart w:id="698" w:name="_Toc24273846"/>
      <w:bookmarkEnd w:id="697"/>
      <w:bookmarkEnd w:id="698"/>
    </w:p>
    <w:p w14:paraId="3C0641FE" w14:textId="77777777" w:rsidR="00E921A2" w:rsidRPr="00121095" w:rsidRDefault="00E921A2">
      <w:pPr>
        <w:pStyle w:val="Heading4"/>
      </w:pPr>
      <w:bookmarkStart w:id="699" w:name="_Ref486224800"/>
      <w:bookmarkStart w:id="700" w:name="_Toc495483622"/>
      <w:bookmarkStart w:id="701" w:name="_Toc24273847"/>
      <w:r w:rsidRPr="00121095">
        <w:t xml:space="preserve">Proposed dispense history example and </w:t>
      </w:r>
      <w:bookmarkEnd w:id="696"/>
      <w:bookmarkEnd w:id="699"/>
      <w:bookmarkEnd w:id="700"/>
      <w:bookmarkEnd w:id="701"/>
      <w:r w:rsidRPr="00121095">
        <w:t>Query Profile</w:t>
      </w:r>
    </w:p>
    <w:p w14:paraId="571E80F8" w14:textId="77777777" w:rsidR="00E921A2" w:rsidRPr="00121095" w:rsidRDefault="00E921A2">
      <w:pPr>
        <w:pStyle w:val="NormalIndented"/>
      </w:pPr>
      <w:r w:rsidRPr="00121095">
        <w:t>Example:  The user wishes to know all the medications dispensed for the patient whose medical record number is "555444222111" for the period beginning 5/31/98 and ending 5/31/99.  The following QBP message is generated:</w:t>
      </w:r>
    </w:p>
    <w:p w14:paraId="48467FD0" w14:textId="77777777" w:rsidR="00E921A2" w:rsidRPr="00121095" w:rsidRDefault="00E921A2">
      <w:pPr>
        <w:pStyle w:val="Example"/>
        <w:rPr>
          <w:noProof w:val="0"/>
        </w:rPr>
      </w:pPr>
      <w:r w:rsidRPr="00121095">
        <w:rPr>
          <w:noProof w:val="0"/>
        </w:rPr>
        <w:lastRenderedPageBreak/>
        <w:t>MSH|^~\&amp;|PCR|Gen Hosp|PIMS||199811201400-0800||QBP^Z81^QBP_Q11|ACK9901|P|2.</w:t>
      </w:r>
      <w:r>
        <w:rPr>
          <w:noProof w:val="0"/>
        </w:rPr>
        <w:t>8</w:t>
      </w:r>
      <w:r w:rsidRPr="00121095">
        <w:rPr>
          <w:noProof w:val="0"/>
        </w:rPr>
        <w:t>||||||||</w:t>
      </w:r>
    </w:p>
    <w:p w14:paraId="53A2209C" w14:textId="77777777" w:rsidR="00E921A2" w:rsidRPr="00121095" w:rsidRDefault="00E921A2">
      <w:pPr>
        <w:pStyle w:val="Example"/>
        <w:rPr>
          <w:noProof w:val="0"/>
        </w:rPr>
      </w:pPr>
      <w:r w:rsidRPr="00121095">
        <w:rPr>
          <w:noProof w:val="0"/>
        </w:rPr>
        <w:t>QPD|Z81^Dispense History^HL7nnnn|Q001|555444222111^^^MPI^MR||19980531|19990531|</w:t>
      </w:r>
    </w:p>
    <w:p w14:paraId="0DC9D68B" w14:textId="77777777" w:rsidR="00E921A2" w:rsidRPr="00121095" w:rsidRDefault="00E921A2">
      <w:pPr>
        <w:pStyle w:val="Example"/>
        <w:rPr>
          <w:noProof w:val="0"/>
        </w:rPr>
      </w:pPr>
      <w:r w:rsidRPr="00121095">
        <w:rPr>
          <w:noProof w:val="0"/>
        </w:rPr>
        <w:t>RCP|I|999^RD|</w:t>
      </w:r>
    </w:p>
    <w:p w14:paraId="13384C1E"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5/31/99and returns the following RSP message:</w:t>
      </w:r>
    </w:p>
    <w:p w14:paraId="71CCE885" w14:textId="77777777" w:rsidR="00E921A2" w:rsidRPr="00121095" w:rsidRDefault="00E921A2">
      <w:pPr>
        <w:pStyle w:val="Example"/>
        <w:rPr>
          <w:noProof w:val="0"/>
        </w:rPr>
      </w:pPr>
      <w:r w:rsidRPr="00121095">
        <w:rPr>
          <w:noProof w:val="0"/>
        </w:rPr>
        <w:t>MSH|^~\&amp;|PIMS|Gen hosp|PCR||199811201400-0800||RSP^Z82^RSP_Z82|8858|P|2.</w:t>
      </w:r>
      <w:r>
        <w:rPr>
          <w:noProof w:val="0"/>
        </w:rPr>
        <w:t>8</w:t>
      </w:r>
      <w:r w:rsidRPr="00121095">
        <w:rPr>
          <w:noProof w:val="0"/>
        </w:rPr>
        <w:t>||||||||</w:t>
      </w:r>
    </w:p>
    <w:p w14:paraId="5D013D69" w14:textId="77777777" w:rsidR="00E921A2" w:rsidRPr="00121095" w:rsidRDefault="00E921A2">
      <w:pPr>
        <w:pStyle w:val="Example"/>
        <w:rPr>
          <w:noProof w:val="0"/>
        </w:rPr>
      </w:pPr>
      <w:r w:rsidRPr="00121095">
        <w:rPr>
          <w:noProof w:val="0"/>
        </w:rPr>
        <w:t>MSA|AA|ACK9901|</w:t>
      </w:r>
    </w:p>
    <w:p w14:paraId="139DD22B" w14:textId="77777777" w:rsidR="00E921A2" w:rsidRPr="00121095" w:rsidRDefault="00E921A2">
      <w:pPr>
        <w:pStyle w:val="Example"/>
        <w:rPr>
          <w:noProof w:val="0"/>
        </w:rPr>
      </w:pPr>
      <w:r w:rsidRPr="00121095">
        <w:rPr>
          <w:noProof w:val="0"/>
        </w:rPr>
        <w:t>QAK|Q001|OK|Z81^Dispense History^HL7nnnn|4|</w:t>
      </w:r>
    </w:p>
    <w:p w14:paraId="28947A1D" w14:textId="77777777" w:rsidR="00E921A2" w:rsidRPr="00121095" w:rsidRDefault="00E921A2">
      <w:pPr>
        <w:pStyle w:val="Example"/>
        <w:rPr>
          <w:noProof w:val="0"/>
        </w:rPr>
      </w:pPr>
      <w:r w:rsidRPr="00121095">
        <w:rPr>
          <w:noProof w:val="0"/>
        </w:rPr>
        <w:t>QPD|Z81^Dispense History^HL7nnnn|Q001|555444222111^^^MPI^MR||19980531|19990531|</w:t>
      </w:r>
    </w:p>
    <w:p w14:paraId="631D70B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7B7B0A6D" w14:textId="77777777" w:rsidR="00E921A2" w:rsidRPr="00121095" w:rsidRDefault="00E921A2">
      <w:pPr>
        <w:pStyle w:val="Example"/>
        <w:rPr>
          <w:noProof w:val="0"/>
        </w:rPr>
      </w:pPr>
      <w:r w:rsidRPr="00121095">
        <w:rPr>
          <w:noProof w:val="0"/>
        </w:rPr>
        <w:t>ORC|RE||89968665||||||199805121345-0700|||77^Hippocrates^Harold^H^III^DR^MD||^^^^^510^ 2673600||||||</w:t>
      </w:r>
    </w:p>
    <w:p w14:paraId="3A4BFCE5" w14:textId="77777777" w:rsidR="00E921A2" w:rsidRPr="00121095" w:rsidRDefault="00E921A2">
      <w:pPr>
        <w:pStyle w:val="Example"/>
        <w:rPr>
          <w:noProof w:val="0"/>
        </w:rPr>
      </w:pPr>
      <w:r w:rsidRPr="00121095">
        <w:rPr>
          <w:noProof w:val="0"/>
        </w:rPr>
        <w:t>RXE|1^BID^^19980529|00378112001^Verapamil Hydrochloride 120 mg TAB^NDC |120||mgm||||||||||||||||||||||||||</w:t>
      </w:r>
    </w:p>
    <w:p w14:paraId="1031BC6E" w14:textId="77777777" w:rsidR="00E921A2" w:rsidRPr="00121095" w:rsidRDefault="00E921A2">
      <w:pPr>
        <w:pStyle w:val="Example"/>
        <w:rPr>
          <w:noProof w:val="0"/>
        </w:rPr>
      </w:pPr>
      <w:r w:rsidRPr="00121095">
        <w:rPr>
          <w:noProof w:val="0"/>
        </w:rPr>
        <w:t>RXD|1|00378112001^Verapamil Hydrochloride 120 mg TAB^NDC |199805291115-0700|100|||1331665|3|||||||||||||||||</w:t>
      </w:r>
    </w:p>
    <w:p w14:paraId="5F167644" w14:textId="77777777" w:rsidR="00E921A2" w:rsidRPr="00121095" w:rsidRDefault="00E921A2">
      <w:pPr>
        <w:pStyle w:val="Example"/>
        <w:rPr>
          <w:noProof w:val="0"/>
        </w:rPr>
      </w:pPr>
      <w:r w:rsidRPr="00121095">
        <w:rPr>
          <w:noProof w:val="0"/>
        </w:rPr>
        <w:t>RXR|PO||||</w:t>
      </w:r>
    </w:p>
    <w:p w14:paraId="7BC3F248" w14:textId="77777777" w:rsidR="00E921A2" w:rsidRPr="00121095" w:rsidRDefault="00E921A2">
      <w:pPr>
        <w:pStyle w:val="Example"/>
        <w:rPr>
          <w:noProof w:val="0"/>
        </w:rPr>
      </w:pPr>
      <w:r w:rsidRPr="00121095">
        <w:rPr>
          <w:noProof w:val="0"/>
        </w:rPr>
        <w:t>ORC|RE||89968665||||||199805291030-0700|||77^Hippocrates^Harold^H^III^DR^MD||^^^^^510^ 2673600||||||</w:t>
      </w:r>
    </w:p>
    <w:p w14:paraId="27329D5B" w14:textId="77777777" w:rsidR="00E921A2" w:rsidRPr="00121095" w:rsidRDefault="00E921A2">
      <w:pPr>
        <w:pStyle w:val="Example"/>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5BCB86CC" w14:textId="77777777" w:rsidR="00E921A2" w:rsidRPr="00121095" w:rsidRDefault="00E921A2">
      <w:pPr>
        <w:pStyle w:val="Example"/>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29FF18AD" w14:textId="77777777" w:rsidR="00E921A2" w:rsidRPr="00121095" w:rsidRDefault="00E921A2">
      <w:pPr>
        <w:pStyle w:val="Example"/>
        <w:rPr>
          <w:noProof w:val="0"/>
        </w:rPr>
      </w:pPr>
      <w:r w:rsidRPr="00121095">
        <w:rPr>
          <w:noProof w:val="0"/>
        </w:rPr>
        <w:t>RXR|PO||||</w:t>
      </w:r>
    </w:p>
    <w:p w14:paraId="3A627326"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TABS^NDC|199809221415-0700|10|||235134037|5|AS DIRECTED||||||||||||</w:t>
      </w:r>
    </w:p>
    <w:p w14:paraId="6DE84B86" w14:textId="77777777" w:rsidR="00E921A2" w:rsidRPr="00121095" w:rsidRDefault="00E921A2">
      <w:pPr>
        <w:pStyle w:val="Example"/>
        <w:rPr>
          <w:noProof w:val="0"/>
        </w:rPr>
      </w:pPr>
      <w:r w:rsidRPr="00121095">
        <w:rPr>
          <w:noProof w:val="0"/>
        </w:rPr>
        <w:t>RXR|PO||||</w:t>
      </w:r>
    </w:p>
    <w:p w14:paraId="03A641E7" w14:textId="77777777" w:rsidR="00E921A2" w:rsidRPr="00121095" w:rsidRDefault="00E921A2">
      <w:pPr>
        <w:pStyle w:val="Example"/>
        <w:rPr>
          <w:noProof w:val="0"/>
        </w:rPr>
      </w:pPr>
      <w:r w:rsidRPr="00121095">
        <w:rPr>
          <w:noProof w:val="0"/>
        </w:rPr>
        <w:t>ORC|RE||235134030||||||199810121030-0700|||77^Hippocrates^Harold^H^III^DR^MD||^^^^^555^555-5001||||||</w:t>
      </w:r>
    </w:p>
    <w:p w14:paraId="1C3AF5E4" w14:textId="77777777" w:rsidR="00E921A2" w:rsidRPr="00121095" w:rsidRDefault="00E921A2">
      <w:pPr>
        <w:pStyle w:val="Example"/>
        <w:rPr>
          <w:noProof w:val="0"/>
        </w:rPr>
      </w:pPr>
      <w:r w:rsidRPr="00121095">
        <w:rPr>
          <w:noProof w:val="0"/>
        </w:rPr>
        <w:t>RXD|1|00054384163^THEOPHYLLINE 80MG/15ML SOLN^NDC|199810121145-0700|10|||235134030|5|AS DIRECTED||||||||||||</w:t>
      </w:r>
    </w:p>
    <w:p w14:paraId="1CF7DD6F" w14:textId="77777777" w:rsidR="00E921A2" w:rsidRPr="00121095" w:rsidRDefault="00E921A2">
      <w:pPr>
        <w:pStyle w:val="Example"/>
        <w:rPr>
          <w:noProof w:val="0"/>
        </w:rPr>
      </w:pPr>
      <w:r w:rsidRPr="00121095">
        <w:rPr>
          <w:noProof w:val="0"/>
        </w:rPr>
        <w:t>RXR|PO</w:t>
      </w:r>
    </w:p>
    <w:p w14:paraId="6BF6A83D" w14:textId="77777777" w:rsidR="00E921A2" w:rsidRPr="00121095" w:rsidRDefault="00E921A2">
      <w:pPr>
        <w:pStyle w:val="Heading5"/>
      </w:pPr>
      <w:bookmarkStart w:id="702" w:name="_Toc495483623"/>
      <w:r w:rsidRPr="00121095">
        <w:t xml:space="preserve">Associated dispense history </w:t>
      </w:r>
      <w:bookmarkEnd w:id="702"/>
      <w:r w:rsidRPr="00121095">
        <w:t>Query Profile</w:t>
      </w:r>
    </w:p>
    <w:p w14:paraId="70A11FD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9DD4F80" w14:textId="77777777" w:rsidTr="00E50DB9">
        <w:trPr>
          <w:tblHeader/>
        </w:trPr>
        <w:tc>
          <w:tcPr>
            <w:tcW w:w="2880" w:type="dxa"/>
            <w:tcBorders>
              <w:top w:val="double" w:sz="4" w:space="0" w:color="auto"/>
              <w:bottom w:val="single" w:sz="4" w:space="0" w:color="auto"/>
            </w:tcBorders>
            <w:shd w:val="clear" w:color="auto" w:fill="FFFFFF"/>
          </w:tcPr>
          <w:p w14:paraId="704FB30D" w14:textId="77777777" w:rsidR="00E921A2" w:rsidRPr="00121095" w:rsidRDefault="00E921A2">
            <w:pPr>
              <w:pStyle w:val="QryTableHeader"/>
              <w:rPr>
                <w:b w:val="0"/>
                <w:lang w:val="en-US"/>
              </w:rPr>
            </w:pPr>
            <w:r w:rsidRPr="00121095">
              <w:rPr>
                <w:lang w:val="en-US"/>
              </w:rPr>
              <w:t>Query Statement ID (Query ID=Z81):</w:t>
            </w:r>
          </w:p>
        </w:tc>
        <w:tc>
          <w:tcPr>
            <w:tcW w:w="4608" w:type="dxa"/>
            <w:tcBorders>
              <w:top w:val="double" w:sz="4" w:space="0" w:color="auto"/>
              <w:bottom w:val="single" w:sz="4" w:space="0" w:color="auto"/>
            </w:tcBorders>
            <w:shd w:val="clear" w:color="auto" w:fill="FFFFFF"/>
          </w:tcPr>
          <w:p w14:paraId="3C94F73A" w14:textId="77777777" w:rsidR="00E921A2" w:rsidRPr="00121095" w:rsidRDefault="00E921A2">
            <w:pPr>
              <w:pStyle w:val="QryTableID"/>
              <w:rPr>
                <w:lang w:val="en-US"/>
              </w:rPr>
            </w:pPr>
            <w:r w:rsidRPr="00121095">
              <w:rPr>
                <w:lang w:val="en-US"/>
              </w:rPr>
              <w:t>Z81</w:t>
            </w:r>
          </w:p>
        </w:tc>
      </w:tr>
      <w:tr w:rsidR="00E921A2" w:rsidRPr="00E921A2" w14:paraId="0750BB2F" w14:textId="77777777" w:rsidTr="00E50DB9">
        <w:tc>
          <w:tcPr>
            <w:tcW w:w="2880" w:type="dxa"/>
            <w:tcBorders>
              <w:top w:val="single" w:sz="4" w:space="0" w:color="auto"/>
              <w:bottom w:val="single" w:sz="4" w:space="0" w:color="auto"/>
            </w:tcBorders>
            <w:shd w:val="clear" w:color="auto" w:fill="FFFFFF"/>
          </w:tcPr>
          <w:p w14:paraId="7A3FBCC2"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7A3967D1" w14:textId="77777777" w:rsidR="00E921A2" w:rsidRPr="00121095" w:rsidRDefault="00E921A2">
            <w:pPr>
              <w:pStyle w:val="QryTableType"/>
              <w:rPr>
                <w:lang w:val="en-US"/>
              </w:rPr>
            </w:pPr>
            <w:r w:rsidRPr="00121095">
              <w:rPr>
                <w:lang w:val="en-US"/>
              </w:rPr>
              <w:t>Query</w:t>
            </w:r>
          </w:p>
        </w:tc>
      </w:tr>
      <w:tr w:rsidR="00E921A2" w:rsidRPr="00E921A2" w14:paraId="153BF9DE" w14:textId="77777777" w:rsidTr="00E50DB9">
        <w:tc>
          <w:tcPr>
            <w:tcW w:w="2880" w:type="dxa"/>
            <w:tcBorders>
              <w:top w:val="single" w:sz="4" w:space="0" w:color="auto"/>
              <w:bottom w:val="single" w:sz="4" w:space="0" w:color="auto"/>
            </w:tcBorders>
            <w:shd w:val="clear" w:color="auto" w:fill="FFFFFF"/>
          </w:tcPr>
          <w:p w14:paraId="3F29B01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D55877F" w14:textId="77777777" w:rsidR="00E921A2" w:rsidRPr="00121095" w:rsidRDefault="00E921A2">
            <w:pPr>
              <w:pStyle w:val="QryTableName"/>
              <w:rPr>
                <w:lang w:val="en-US"/>
              </w:rPr>
            </w:pPr>
            <w:r w:rsidRPr="00121095">
              <w:rPr>
                <w:lang w:val="en-US"/>
              </w:rPr>
              <w:t>Dispense History</w:t>
            </w:r>
          </w:p>
        </w:tc>
      </w:tr>
      <w:tr w:rsidR="00E921A2" w:rsidRPr="00E921A2" w14:paraId="52D00F5C" w14:textId="77777777" w:rsidTr="00E50DB9">
        <w:tc>
          <w:tcPr>
            <w:tcW w:w="2880" w:type="dxa"/>
            <w:tcBorders>
              <w:top w:val="single" w:sz="4" w:space="0" w:color="auto"/>
              <w:bottom w:val="single" w:sz="4" w:space="0" w:color="auto"/>
            </w:tcBorders>
            <w:shd w:val="clear" w:color="auto" w:fill="FFFFFF"/>
          </w:tcPr>
          <w:p w14:paraId="38ED6E40"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7AB545C" w14:textId="77777777" w:rsidR="00E921A2" w:rsidRPr="00121095" w:rsidRDefault="00E921A2">
            <w:pPr>
              <w:pStyle w:val="QryTableTriggerQuery"/>
              <w:rPr>
                <w:lang w:val="en-US"/>
              </w:rPr>
            </w:pPr>
            <w:r w:rsidRPr="00121095">
              <w:rPr>
                <w:lang w:val="en-US"/>
              </w:rPr>
              <w:t>QBP^Z81^QBP_Q11</w:t>
            </w:r>
          </w:p>
        </w:tc>
      </w:tr>
      <w:tr w:rsidR="00E921A2" w:rsidRPr="00E921A2" w14:paraId="770B6739" w14:textId="77777777" w:rsidTr="00E50DB9">
        <w:tc>
          <w:tcPr>
            <w:tcW w:w="2880" w:type="dxa"/>
            <w:tcBorders>
              <w:top w:val="single" w:sz="4" w:space="0" w:color="auto"/>
              <w:bottom w:val="single" w:sz="4" w:space="0" w:color="auto"/>
            </w:tcBorders>
            <w:shd w:val="clear" w:color="auto" w:fill="FFFFFF"/>
          </w:tcPr>
          <w:p w14:paraId="12EA104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387EE45C" w14:textId="77777777" w:rsidR="00E921A2" w:rsidRPr="00121095" w:rsidRDefault="00E921A2">
            <w:pPr>
              <w:pStyle w:val="QryTableMode"/>
              <w:rPr>
                <w:lang w:val="en-US"/>
              </w:rPr>
            </w:pPr>
            <w:r w:rsidRPr="00121095">
              <w:rPr>
                <w:lang w:val="en-US"/>
              </w:rPr>
              <w:t>Both</w:t>
            </w:r>
          </w:p>
        </w:tc>
      </w:tr>
      <w:tr w:rsidR="00E921A2" w:rsidRPr="00E921A2" w14:paraId="4D00DC84" w14:textId="77777777" w:rsidTr="00E50DB9">
        <w:tc>
          <w:tcPr>
            <w:tcW w:w="2880" w:type="dxa"/>
            <w:tcBorders>
              <w:top w:val="single" w:sz="4" w:space="0" w:color="auto"/>
              <w:bottom w:val="single" w:sz="4" w:space="0" w:color="auto"/>
            </w:tcBorders>
            <w:shd w:val="clear" w:color="auto" w:fill="FFFFFF"/>
          </w:tcPr>
          <w:p w14:paraId="0B83F2B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00222E0" w14:textId="77777777" w:rsidR="00E921A2" w:rsidRPr="00121095" w:rsidRDefault="00E921A2">
            <w:pPr>
              <w:pStyle w:val="QryTableResponseTrigger"/>
              <w:rPr>
                <w:lang w:val="en-US"/>
              </w:rPr>
            </w:pPr>
            <w:r w:rsidRPr="00121095">
              <w:rPr>
                <w:lang w:val="en-US"/>
              </w:rPr>
              <w:t>RSP^Z82^RSP_Z82</w:t>
            </w:r>
          </w:p>
        </w:tc>
      </w:tr>
      <w:tr w:rsidR="00E921A2" w:rsidRPr="00E921A2" w14:paraId="134E7CBD" w14:textId="77777777" w:rsidTr="00E50DB9">
        <w:tc>
          <w:tcPr>
            <w:tcW w:w="2880" w:type="dxa"/>
            <w:tcBorders>
              <w:top w:val="single" w:sz="4" w:space="0" w:color="auto"/>
              <w:bottom w:val="single" w:sz="4" w:space="0" w:color="auto"/>
            </w:tcBorders>
            <w:shd w:val="clear" w:color="auto" w:fill="FFFFFF"/>
          </w:tcPr>
          <w:p w14:paraId="3518986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B9CA40F"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0EB6AA8" w14:textId="77777777" w:rsidTr="00E50DB9">
        <w:tc>
          <w:tcPr>
            <w:tcW w:w="2880" w:type="dxa"/>
            <w:tcBorders>
              <w:top w:val="single" w:sz="4" w:space="0" w:color="auto"/>
              <w:bottom w:val="single" w:sz="4" w:space="0" w:color="auto"/>
            </w:tcBorders>
            <w:shd w:val="clear" w:color="auto" w:fill="FFFFFF"/>
          </w:tcPr>
          <w:p w14:paraId="4514155C" w14:textId="77777777" w:rsidR="00E921A2" w:rsidRPr="00121095" w:rsidRDefault="00E921A2">
            <w:pPr>
              <w:pStyle w:val="QryTableHeader"/>
              <w:rPr>
                <w:lang w:val="en-US"/>
              </w:rPr>
            </w:pPr>
            <w:r w:rsidRPr="00121095">
              <w:rPr>
                <w:lang w:val="en-US"/>
              </w:rPr>
              <w:lastRenderedPageBreak/>
              <w:t>Purpose:</w:t>
            </w:r>
          </w:p>
        </w:tc>
        <w:tc>
          <w:tcPr>
            <w:tcW w:w="4608" w:type="dxa"/>
            <w:tcBorders>
              <w:top w:val="single" w:sz="4" w:space="0" w:color="auto"/>
              <w:bottom w:val="single" w:sz="4" w:space="0" w:color="auto"/>
            </w:tcBorders>
            <w:shd w:val="clear" w:color="auto" w:fill="FFFFFF"/>
          </w:tcPr>
          <w:p w14:paraId="2E8434D4"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E39B062" w14:textId="77777777" w:rsidTr="00E50DB9">
        <w:trPr>
          <w:cantSplit/>
        </w:trPr>
        <w:tc>
          <w:tcPr>
            <w:tcW w:w="2880" w:type="dxa"/>
            <w:tcBorders>
              <w:top w:val="single" w:sz="4" w:space="0" w:color="auto"/>
              <w:bottom w:val="single" w:sz="4" w:space="0" w:color="auto"/>
            </w:tcBorders>
            <w:shd w:val="clear" w:color="auto" w:fill="FFFFFF"/>
          </w:tcPr>
          <w:p w14:paraId="0267670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3E75F23"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0312A0C" w14:textId="77777777" w:rsidTr="00E50DB9">
        <w:trPr>
          <w:cantSplit/>
        </w:trPr>
        <w:tc>
          <w:tcPr>
            <w:tcW w:w="2880" w:type="dxa"/>
            <w:tcBorders>
              <w:top w:val="single" w:sz="4" w:space="0" w:color="auto"/>
              <w:bottom w:val="double" w:sz="4" w:space="0" w:color="auto"/>
            </w:tcBorders>
            <w:shd w:val="clear" w:color="auto" w:fill="FFFFFF"/>
          </w:tcPr>
          <w:p w14:paraId="36309B4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01C2FB59" w14:textId="77777777" w:rsidR="00E921A2" w:rsidRPr="00121095" w:rsidRDefault="00E921A2">
            <w:pPr>
              <w:pStyle w:val="QryTableSegmentPattern"/>
              <w:rPr>
                <w:lang w:val="en-US"/>
              </w:rPr>
            </w:pPr>
            <w:r w:rsidRPr="00121095">
              <w:rPr>
                <w:lang w:val="en-US"/>
              </w:rPr>
              <w:t>RDS_O01</w:t>
            </w:r>
          </w:p>
        </w:tc>
      </w:tr>
    </w:tbl>
    <w:p w14:paraId="6926E859" w14:textId="77777777" w:rsidR="00E921A2" w:rsidRDefault="00E921A2"/>
    <w:p w14:paraId="14AC94F2" w14:textId="77777777" w:rsidR="00F102B1" w:rsidRDefault="00F102B1">
      <w:r w:rsidRPr="00F102B1">
        <w:t xml:space="preserve">The QBP_Q11 message structure and related choreography can be found in </w:t>
      </w:r>
      <w:hyperlink w:anchor="_QBP/RSP_–_query" w:history="1">
        <w:r w:rsidRPr="00F102B1">
          <w:rPr>
            <w:rStyle w:val="Hyperlink"/>
          </w:rPr>
          <w:t>5.4.1</w:t>
        </w:r>
      </w:hyperlink>
      <w:r>
        <w:t>.</w:t>
      </w:r>
    </w:p>
    <w:p w14:paraId="3BDACFFF" w14:textId="77777777" w:rsidR="00E921A2" w:rsidRPr="00121095" w:rsidRDefault="00E921A2">
      <w:pPr>
        <w:pStyle w:val="MsgTableCaption"/>
      </w:pPr>
      <w:r w:rsidRPr="00121095">
        <w:t>RSP^Z82^RSP_Z82: Response Grammar:  Pharmacy Dispense Message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704ABFD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46A396F"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A2A425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23F2C5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C93E1D1" w14:textId="77777777" w:rsidR="00E921A2" w:rsidRPr="00121095" w:rsidRDefault="00E921A2">
            <w:pPr>
              <w:pStyle w:val="MsgTableHeader"/>
              <w:jc w:val="center"/>
              <w:rPr>
                <w:lang w:val="en-US"/>
              </w:rPr>
            </w:pPr>
            <w:r w:rsidRPr="00121095">
              <w:rPr>
                <w:lang w:val="en-US"/>
              </w:rPr>
              <w:t>Sec. Ref</w:t>
            </w:r>
          </w:p>
        </w:tc>
      </w:tr>
      <w:tr w:rsidR="00E921A2" w:rsidRPr="00E921A2" w14:paraId="5309196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EAEFF7C"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A8C2A7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E45D8C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89ABB1D" w14:textId="77777777" w:rsidR="00E921A2" w:rsidRPr="00121095" w:rsidRDefault="00E921A2">
            <w:pPr>
              <w:pStyle w:val="MsgTableBody"/>
              <w:jc w:val="center"/>
            </w:pPr>
            <w:r w:rsidRPr="00121095">
              <w:t>2.15.9</w:t>
            </w:r>
          </w:p>
        </w:tc>
      </w:tr>
      <w:tr w:rsidR="00E921A2" w:rsidRPr="00E921A2" w14:paraId="063AA6C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217F42"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31BC8D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BF4ACF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9D00F6" w14:textId="77777777" w:rsidR="00E921A2" w:rsidRPr="00121095" w:rsidRDefault="00E921A2">
            <w:pPr>
              <w:pStyle w:val="MsgTableBody"/>
              <w:jc w:val="center"/>
            </w:pPr>
            <w:r w:rsidRPr="00121095">
              <w:t>2.15.12</w:t>
            </w:r>
          </w:p>
        </w:tc>
      </w:tr>
      <w:tr w:rsidR="00E921A2" w:rsidRPr="00E921A2" w14:paraId="4BD0208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31DBA4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767EF06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DA9B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81F63C" w14:textId="77777777" w:rsidR="00E921A2" w:rsidRPr="00121095" w:rsidRDefault="00E921A2">
            <w:pPr>
              <w:pStyle w:val="MsgTableBody"/>
              <w:jc w:val="center"/>
            </w:pPr>
            <w:r w:rsidRPr="00121095">
              <w:t>2.14.13</w:t>
            </w:r>
          </w:p>
        </w:tc>
      </w:tr>
      <w:tr w:rsidR="00E921A2" w:rsidRPr="00E921A2" w14:paraId="0BA59D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7BE45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4DF45BB0"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26E46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B976FB7" w14:textId="77777777" w:rsidR="00E921A2" w:rsidRPr="00121095" w:rsidRDefault="00E921A2">
            <w:pPr>
              <w:pStyle w:val="MsgTableBody"/>
              <w:jc w:val="center"/>
            </w:pPr>
            <w:r w:rsidRPr="00121095">
              <w:t>2.15.8</w:t>
            </w:r>
          </w:p>
        </w:tc>
      </w:tr>
      <w:tr w:rsidR="00E921A2" w:rsidRPr="00E921A2" w14:paraId="23B7CB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B90099B"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FCD6477"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593E5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C8CEF1" w14:textId="77777777" w:rsidR="00E921A2" w:rsidRPr="00121095" w:rsidRDefault="00E921A2">
            <w:pPr>
              <w:pStyle w:val="MsgTableBody"/>
              <w:jc w:val="center"/>
            </w:pPr>
            <w:r w:rsidRPr="00121095">
              <w:t>2.15.5</w:t>
            </w:r>
          </w:p>
        </w:tc>
      </w:tr>
      <w:tr w:rsidR="00E921A2" w:rsidRPr="00E921A2" w14:paraId="2E88CAA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009D8"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B568ACB"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2177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3B738" w14:textId="2063D50E" w:rsidR="00E921A2" w:rsidRPr="00121095" w:rsidRDefault="002503D5">
            <w:pPr>
              <w:pStyle w:val="MsgTableBody"/>
              <w:jc w:val="center"/>
            </w:pPr>
            <w:r>
              <w:fldChar w:fldCharType="begin"/>
            </w:r>
            <w:r>
              <w:instrText xml:space="preserve"> REF _Ref465674003 \r \h  \* MERGEFORMAT </w:instrText>
            </w:r>
            <w:r>
              <w:fldChar w:fldCharType="separate"/>
            </w:r>
            <w:r w:rsidR="00C244BF">
              <w:t>5.5.2</w:t>
            </w:r>
            <w:r>
              <w:fldChar w:fldCharType="end"/>
            </w:r>
          </w:p>
        </w:tc>
      </w:tr>
      <w:tr w:rsidR="00E921A2" w:rsidRPr="00E921A2" w14:paraId="0BF2CE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2D39D"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30D064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5B790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396C0B" w14:textId="2F56C00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369486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F131D2" w14:textId="77777777" w:rsidR="00E921A2" w:rsidRPr="00121095" w:rsidRDefault="00000000">
            <w:pPr>
              <w:pStyle w:val="MsgTableBody"/>
              <w:rPr>
                <w:rStyle w:val="Hyperlink"/>
              </w:rPr>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114258"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4D2B09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29A345" w14:textId="69C91DCA"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0E29C21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90CB74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7DFAFF3"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3B6DED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4F2421" w14:textId="77777777" w:rsidR="00E921A2" w:rsidRPr="00121095" w:rsidRDefault="00E921A2">
            <w:pPr>
              <w:pStyle w:val="MsgTableBody"/>
              <w:jc w:val="center"/>
            </w:pPr>
          </w:p>
        </w:tc>
      </w:tr>
      <w:tr w:rsidR="00E921A2" w:rsidRPr="00E921A2" w14:paraId="4CCF92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076D0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EEEAEB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25B252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835AA" w14:textId="77777777" w:rsidR="00E921A2" w:rsidRPr="00121095" w:rsidRDefault="00E921A2">
            <w:pPr>
              <w:pStyle w:val="MsgTableBody"/>
              <w:jc w:val="center"/>
            </w:pPr>
          </w:p>
        </w:tc>
      </w:tr>
      <w:tr w:rsidR="00E921A2" w:rsidRPr="00E921A2" w14:paraId="10114E5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12701"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42B22F2C"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48C894B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DC8E8" w14:textId="77777777" w:rsidR="00E921A2" w:rsidRPr="00121095" w:rsidRDefault="00E921A2">
            <w:pPr>
              <w:pStyle w:val="MsgTableBody"/>
              <w:jc w:val="center"/>
            </w:pPr>
            <w:r w:rsidRPr="00121095">
              <w:t>3.4.2</w:t>
            </w:r>
          </w:p>
        </w:tc>
      </w:tr>
      <w:tr w:rsidR="00E921A2" w:rsidRPr="00E921A2" w14:paraId="144DADB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F816B6"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28BFE31"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FA348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21A898" w14:textId="77777777" w:rsidR="00E921A2" w:rsidRPr="00121095" w:rsidRDefault="00E921A2">
            <w:pPr>
              <w:pStyle w:val="MsgTableBody"/>
              <w:jc w:val="center"/>
            </w:pPr>
            <w:r w:rsidRPr="00121095">
              <w:t>3.4.9</w:t>
            </w:r>
          </w:p>
        </w:tc>
      </w:tr>
      <w:tr w:rsidR="00E921A2" w:rsidRPr="00E921A2" w14:paraId="74D128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30DAE1B"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3EDD01DF"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F9DAD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149CD4" w14:textId="77777777" w:rsidR="00E921A2" w:rsidRPr="00121095" w:rsidRDefault="00E921A2">
            <w:pPr>
              <w:pStyle w:val="MsgTableBody"/>
              <w:jc w:val="center"/>
            </w:pPr>
            <w:r w:rsidRPr="00121095">
              <w:t>2.15.10</w:t>
            </w:r>
          </w:p>
        </w:tc>
      </w:tr>
      <w:tr w:rsidR="00E921A2" w:rsidRPr="00E921A2" w14:paraId="20C97D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0740B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C4ABC45"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A256C5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BA5E88" w14:textId="77777777" w:rsidR="00E921A2" w:rsidRPr="00121095" w:rsidRDefault="00E921A2">
            <w:pPr>
              <w:pStyle w:val="MsgTableBody"/>
              <w:jc w:val="center"/>
            </w:pPr>
          </w:p>
        </w:tc>
      </w:tr>
      <w:tr w:rsidR="00E921A2" w:rsidRPr="00E921A2" w14:paraId="0C9390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D4AF51"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3656B38F"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373335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9C9882" w14:textId="77777777" w:rsidR="00E921A2" w:rsidRPr="00121095" w:rsidRDefault="00E921A2">
            <w:pPr>
              <w:pStyle w:val="MsgTableBody"/>
              <w:jc w:val="center"/>
            </w:pPr>
            <w:r w:rsidRPr="00121095">
              <w:t>3.4.6</w:t>
            </w:r>
          </w:p>
        </w:tc>
      </w:tr>
      <w:tr w:rsidR="00E921A2" w:rsidRPr="00E921A2" w14:paraId="70E303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10516B"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51103BA1"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76CC6D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8FA614" w14:textId="77777777" w:rsidR="00E921A2" w:rsidRPr="00121095" w:rsidRDefault="00E921A2">
            <w:pPr>
              <w:pStyle w:val="MsgTableBody"/>
              <w:jc w:val="center"/>
            </w:pPr>
            <w:r w:rsidRPr="00121095">
              <w:t>3.4.3</w:t>
            </w:r>
          </w:p>
        </w:tc>
      </w:tr>
      <w:tr w:rsidR="00E921A2" w:rsidRPr="00E921A2" w14:paraId="33FFE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19054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6AEBC776"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724FD7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17B176" w14:textId="77777777" w:rsidR="00E921A2" w:rsidRPr="00121095" w:rsidRDefault="00E921A2">
            <w:pPr>
              <w:pStyle w:val="MsgTableBody"/>
              <w:jc w:val="center"/>
            </w:pPr>
            <w:r w:rsidRPr="00121095">
              <w:t>3.4.4</w:t>
            </w:r>
          </w:p>
        </w:tc>
      </w:tr>
      <w:tr w:rsidR="00E921A2" w:rsidRPr="00E921A2" w14:paraId="766CFB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45B5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3E27EE"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378EA8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DF7A8A" w14:textId="77777777" w:rsidR="00E921A2" w:rsidRPr="00121095" w:rsidRDefault="00E921A2">
            <w:pPr>
              <w:pStyle w:val="MsgTableBody"/>
              <w:jc w:val="center"/>
            </w:pPr>
          </w:p>
        </w:tc>
      </w:tr>
      <w:tr w:rsidR="00E921A2" w:rsidRPr="00E921A2" w14:paraId="7C88545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F4FD8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AAEE18F"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21009A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4F62A6" w14:textId="77777777" w:rsidR="00E921A2" w:rsidRPr="00121095" w:rsidRDefault="00E921A2">
            <w:pPr>
              <w:pStyle w:val="MsgTableBody"/>
              <w:jc w:val="center"/>
            </w:pPr>
          </w:p>
        </w:tc>
      </w:tr>
      <w:tr w:rsidR="00E921A2" w:rsidRPr="00E921A2" w14:paraId="380220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1980B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E6C2CAD"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6FA98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4D3E7" w14:textId="77777777" w:rsidR="00E921A2" w:rsidRPr="00121095" w:rsidRDefault="00E921A2">
            <w:pPr>
              <w:pStyle w:val="MsgTableBody"/>
              <w:jc w:val="center"/>
            </w:pPr>
          </w:p>
        </w:tc>
      </w:tr>
      <w:tr w:rsidR="00E921A2" w:rsidRPr="00E921A2" w14:paraId="4F5BDDD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49967B1"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4C2BC91E"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6CF593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F7518" w14:textId="77777777" w:rsidR="00E921A2" w:rsidRPr="00121095" w:rsidRDefault="00E921A2">
            <w:pPr>
              <w:pStyle w:val="MsgTableBody"/>
              <w:jc w:val="center"/>
            </w:pPr>
          </w:p>
        </w:tc>
      </w:tr>
      <w:tr w:rsidR="00E921A2" w:rsidRPr="00E921A2" w14:paraId="32B3A99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259EC2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C466DC"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FAADA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0B670" w14:textId="77777777" w:rsidR="00E921A2" w:rsidRPr="00121095" w:rsidRDefault="00E921A2">
            <w:pPr>
              <w:pStyle w:val="MsgTableBody"/>
              <w:jc w:val="center"/>
            </w:pPr>
          </w:p>
        </w:tc>
      </w:tr>
      <w:tr w:rsidR="00E921A2" w:rsidRPr="00E921A2" w14:paraId="67AE5C9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17E344A"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1A8CF54"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542698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A95EFF" w14:textId="77777777" w:rsidR="00E921A2" w:rsidRPr="00121095" w:rsidRDefault="00E921A2">
            <w:pPr>
              <w:pStyle w:val="MsgTableBody"/>
              <w:jc w:val="center"/>
            </w:pPr>
            <w:r w:rsidRPr="00121095">
              <w:t>4.5.4</w:t>
            </w:r>
          </w:p>
        </w:tc>
      </w:tr>
      <w:tr w:rsidR="00E921A2" w:rsidRPr="00E921A2" w14:paraId="3DE5035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723D62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4DBEF03"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46D13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6151F" w14:textId="77777777" w:rsidR="00E921A2" w:rsidRPr="00121095" w:rsidRDefault="00E921A2">
            <w:pPr>
              <w:pStyle w:val="MsgTableBody"/>
              <w:jc w:val="center"/>
            </w:pPr>
            <w:r w:rsidRPr="00121095">
              <w:t>4.5.5</w:t>
            </w:r>
          </w:p>
        </w:tc>
      </w:tr>
      <w:tr w:rsidR="00E921A2" w:rsidRPr="00E921A2" w14:paraId="4055690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5BD88C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3351D46"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7B0DE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AEC3A" w14:textId="77777777" w:rsidR="00E921A2" w:rsidRPr="00121095" w:rsidRDefault="00E921A2">
            <w:pPr>
              <w:pStyle w:val="MsgTableBody"/>
              <w:jc w:val="center"/>
            </w:pPr>
          </w:p>
        </w:tc>
      </w:tr>
      <w:tr w:rsidR="00E921A2" w:rsidRPr="00E921A2" w14:paraId="1580A14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AA0F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20731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71EB32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F9BAD0" w14:textId="77777777" w:rsidR="00E921A2" w:rsidRPr="00121095" w:rsidRDefault="00E921A2">
            <w:pPr>
              <w:pStyle w:val="MsgTableBody"/>
              <w:jc w:val="center"/>
            </w:pPr>
          </w:p>
        </w:tc>
      </w:tr>
      <w:tr w:rsidR="00E921A2" w:rsidRPr="00E921A2" w14:paraId="1BC99B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B88B06" w14:textId="77777777" w:rsidR="00E921A2" w:rsidRPr="00121095" w:rsidRDefault="00E921A2">
            <w:pPr>
              <w:pStyle w:val="MsgTableBody"/>
            </w:pPr>
            <w:r w:rsidRPr="00121095">
              <w:lastRenderedPageBreak/>
              <w:t xml:space="preserve">  RXO</w:t>
            </w:r>
          </w:p>
        </w:tc>
        <w:tc>
          <w:tcPr>
            <w:tcW w:w="4320" w:type="dxa"/>
            <w:tcBorders>
              <w:top w:val="dotted" w:sz="4" w:space="0" w:color="auto"/>
              <w:left w:val="nil"/>
              <w:bottom w:val="dotted" w:sz="4" w:space="0" w:color="auto"/>
              <w:right w:val="nil"/>
            </w:tcBorders>
            <w:shd w:val="clear" w:color="auto" w:fill="FFFFFF"/>
          </w:tcPr>
          <w:p w14:paraId="7CBA114F"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093703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897E93" w14:textId="77777777" w:rsidR="00E921A2" w:rsidRPr="00121095" w:rsidRDefault="00E921A2">
            <w:pPr>
              <w:pStyle w:val="MsgTableBody"/>
              <w:jc w:val="center"/>
            </w:pPr>
          </w:p>
        </w:tc>
      </w:tr>
      <w:tr w:rsidR="00E921A2" w:rsidRPr="00E921A2" w14:paraId="0FB13D7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052FC0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A9B0A29"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18E17F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D857E9" w14:textId="77777777" w:rsidR="00E921A2" w:rsidRPr="00121095" w:rsidRDefault="00E921A2">
            <w:pPr>
              <w:pStyle w:val="MsgTableBody"/>
              <w:jc w:val="center"/>
            </w:pPr>
            <w:r w:rsidRPr="00121095">
              <w:t>2.15.10</w:t>
            </w:r>
          </w:p>
        </w:tc>
      </w:tr>
      <w:tr w:rsidR="00E921A2" w:rsidRPr="00E921A2" w14:paraId="239DC34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D8FE46F"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43B46E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11ABCF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D03568" w14:textId="77777777" w:rsidR="00E921A2" w:rsidRPr="00121095" w:rsidRDefault="00E921A2">
            <w:pPr>
              <w:pStyle w:val="MsgTableBody"/>
              <w:jc w:val="center"/>
            </w:pPr>
          </w:p>
        </w:tc>
      </w:tr>
      <w:tr w:rsidR="00E921A2" w:rsidRPr="00E921A2" w14:paraId="57232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955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C279B7D" w14:textId="77777777" w:rsidR="00E921A2" w:rsidRPr="00121095" w:rsidRDefault="00E921A2">
            <w:pPr>
              <w:pStyle w:val="MsgTableBody"/>
            </w:pPr>
            <w:r w:rsidRPr="00121095">
              <w:t>--- TREATMENT begin</w:t>
            </w:r>
          </w:p>
        </w:tc>
        <w:tc>
          <w:tcPr>
            <w:tcW w:w="864" w:type="dxa"/>
            <w:tcBorders>
              <w:top w:val="dotted" w:sz="4" w:space="0" w:color="auto"/>
              <w:left w:val="nil"/>
              <w:bottom w:val="dotted" w:sz="4" w:space="0" w:color="auto"/>
              <w:right w:val="nil"/>
            </w:tcBorders>
            <w:shd w:val="clear" w:color="auto" w:fill="FFFFFF"/>
          </w:tcPr>
          <w:p w14:paraId="7684E95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8B420" w14:textId="77777777" w:rsidR="00E921A2" w:rsidRPr="00121095" w:rsidRDefault="00E921A2">
            <w:pPr>
              <w:pStyle w:val="MsgTableBody"/>
              <w:jc w:val="center"/>
            </w:pPr>
          </w:p>
        </w:tc>
      </w:tr>
      <w:tr w:rsidR="00E921A2" w:rsidRPr="00E921A2" w14:paraId="648385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22BE6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1EE6FD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344AA5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48EB9C" w14:textId="77777777" w:rsidR="00E921A2" w:rsidRPr="00121095" w:rsidRDefault="00E921A2">
            <w:pPr>
              <w:pStyle w:val="MsgTableBody"/>
              <w:jc w:val="center"/>
            </w:pPr>
          </w:p>
        </w:tc>
      </w:tr>
      <w:tr w:rsidR="00E921A2" w:rsidRPr="00E921A2" w14:paraId="3D5030B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972B7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66A4978"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46915C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838348" w14:textId="77777777" w:rsidR="00E921A2" w:rsidRPr="00121095" w:rsidRDefault="00E921A2">
            <w:pPr>
              <w:pStyle w:val="MsgTableBody"/>
              <w:jc w:val="center"/>
            </w:pPr>
            <w:r w:rsidRPr="00121095">
              <w:t>2.15.10</w:t>
            </w:r>
          </w:p>
        </w:tc>
      </w:tr>
      <w:tr w:rsidR="00E921A2" w:rsidRPr="00E921A2" w14:paraId="258E08E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6A4C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0F37712" w14:textId="77777777" w:rsidR="00E921A2" w:rsidRPr="00121095" w:rsidRDefault="00E921A2">
            <w:pPr>
              <w:pStyle w:val="MsgTableBody"/>
            </w:pPr>
            <w:r w:rsidRPr="00121095">
              <w:t>--- TREATMENT end</w:t>
            </w:r>
          </w:p>
        </w:tc>
        <w:tc>
          <w:tcPr>
            <w:tcW w:w="864" w:type="dxa"/>
            <w:tcBorders>
              <w:top w:val="dotted" w:sz="4" w:space="0" w:color="auto"/>
              <w:left w:val="nil"/>
              <w:bottom w:val="dotted" w:sz="4" w:space="0" w:color="auto"/>
              <w:right w:val="nil"/>
            </w:tcBorders>
            <w:shd w:val="clear" w:color="auto" w:fill="FFFFFF"/>
          </w:tcPr>
          <w:p w14:paraId="072BAEC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DDD055" w14:textId="77777777" w:rsidR="00E921A2" w:rsidRPr="00121095" w:rsidRDefault="00E921A2">
            <w:pPr>
              <w:pStyle w:val="MsgTableBody"/>
              <w:jc w:val="center"/>
            </w:pPr>
          </w:p>
        </w:tc>
      </w:tr>
      <w:tr w:rsidR="00E921A2" w:rsidRPr="00E921A2" w14:paraId="0078E8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F825F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D62ADC"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09370C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E71E0F" w14:textId="77777777" w:rsidR="00E921A2" w:rsidRPr="00121095" w:rsidRDefault="00E921A2">
            <w:pPr>
              <w:pStyle w:val="MsgTableBody"/>
              <w:jc w:val="center"/>
            </w:pPr>
          </w:p>
        </w:tc>
      </w:tr>
      <w:tr w:rsidR="00E921A2" w:rsidRPr="00E921A2" w14:paraId="2E387C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7F92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2D4B1A" w14:textId="77777777" w:rsidR="00E921A2" w:rsidRPr="00121095" w:rsidRDefault="00E921A2">
            <w:pPr>
              <w:pStyle w:val="MsgTableBody"/>
            </w:pPr>
            <w:r w:rsidRPr="00121095">
              <w:t>--- ENCODED_ORDER begin</w:t>
            </w:r>
          </w:p>
        </w:tc>
        <w:tc>
          <w:tcPr>
            <w:tcW w:w="864" w:type="dxa"/>
            <w:tcBorders>
              <w:top w:val="dotted" w:sz="4" w:space="0" w:color="auto"/>
              <w:left w:val="nil"/>
              <w:bottom w:val="dotted" w:sz="4" w:space="0" w:color="auto"/>
              <w:right w:val="nil"/>
            </w:tcBorders>
            <w:shd w:val="clear" w:color="auto" w:fill="FFFFFF"/>
          </w:tcPr>
          <w:p w14:paraId="5AA726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C63AB" w14:textId="77777777" w:rsidR="00E921A2" w:rsidRPr="00121095" w:rsidRDefault="00E921A2">
            <w:pPr>
              <w:pStyle w:val="MsgTableBody"/>
              <w:jc w:val="center"/>
            </w:pPr>
          </w:p>
        </w:tc>
      </w:tr>
      <w:tr w:rsidR="00E921A2" w:rsidRPr="00E921A2" w14:paraId="4F48BED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B6A7A"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ED0A0A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04AF70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814534" w14:textId="77777777" w:rsidR="00E921A2" w:rsidRPr="00121095" w:rsidRDefault="00E921A2">
            <w:pPr>
              <w:pStyle w:val="MsgTableBody"/>
              <w:jc w:val="center"/>
            </w:pPr>
          </w:p>
        </w:tc>
      </w:tr>
      <w:tr w:rsidR="00E921A2" w:rsidRPr="00E921A2" w14:paraId="29F769B7"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4CF48D4"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F29C25D"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501218F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558C62" w14:textId="77777777" w:rsidR="00E921A2" w:rsidRPr="00121095" w:rsidRDefault="00E921A2">
            <w:pPr>
              <w:pStyle w:val="MsgTableBody"/>
              <w:jc w:val="center"/>
            </w:pPr>
          </w:p>
        </w:tc>
      </w:tr>
      <w:tr w:rsidR="00E921A2" w:rsidRPr="00E921A2" w14:paraId="2876C049"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39F4A5B"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60F4335D"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13635A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8E8AFC" w14:textId="77777777" w:rsidR="00E921A2" w:rsidRPr="00121095" w:rsidRDefault="00E921A2">
            <w:pPr>
              <w:pStyle w:val="MsgTableBody"/>
              <w:jc w:val="center"/>
            </w:pPr>
            <w:r w:rsidRPr="00121095">
              <w:t>4.5.4</w:t>
            </w:r>
          </w:p>
        </w:tc>
      </w:tr>
      <w:tr w:rsidR="00E921A2" w:rsidRPr="00E921A2" w14:paraId="1333646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EBB8915"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2B86DF4B"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031130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B45BD3" w14:textId="77777777" w:rsidR="00E921A2" w:rsidRPr="00121095" w:rsidRDefault="00E921A2">
            <w:pPr>
              <w:pStyle w:val="MsgTableBody"/>
              <w:jc w:val="center"/>
            </w:pPr>
            <w:r w:rsidRPr="00121095">
              <w:t>4.5.5</w:t>
            </w:r>
          </w:p>
        </w:tc>
      </w:tr>
      <w:tr w:rsidR="00E921A2" w:rsidRPr="00E921A2" w14:paraId="36429C71"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5A07AF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9A5FF9"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560B2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9FE5DF" w14:textId="77777777" w:rsidR="00E921A2" w:rsidRPr="00121095" w:rsidRDefault="00E921A2">
            <w:pPr>
              <w:pStyle w:val="MsgTableBody"/>
              <w:jc w:val="center"/>
            </w:pPr>
          </w:p>
        </w:tc>
      </w:tr>
      <w:tr w:rsidR="00E921A2" w:rsidRPr="00E921A2" w14:paraId="0153C0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85B44"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8520CBC"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EBF31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D27EB6" w14:textId="77777777" w:rsidR="00E921A2" w:rsidRPr="00121095" w:rsidRDefault="00E921A2">
            <w:pPr>
              <w:pStyle w:val="MsgTableBody"/>
              <w:jc w:val="center"/>
            </w:pPr>
          </w:p>
        </w:tc>
      </w:tr>
      <w:tr w:rsidR="00E921A2" w:rsidRPr="00E921A2" w14:paraId="77D32B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123A15"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74AFDB1"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02F327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4EB71A" w14:textId="77777777" w:rsidR="00E921A2" w:rsidRPr="00121095" w:rsidRDefault="00E921A2">
            <w:pPr>
              <w:pStyle w:val="MsgTableBody"/>
              <w:jc w:val="center"/>
            </w:pPr>
          </w:p>
        </w:tc>
      </w:tr>
      <w:tr w:rsidR="00E921A2" w:rsidRPr="00E921A2" w14:paraId="652EEBD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26F5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0A410E1" w14:textId="77777777" w:rsidR="00E921A2" w:rsidRPr="00121095" w:rsidRDefault="00E921A2">
            <w:pPr>
              <w:pStyle w:val="MsgTableBody"/>
            </w:pPr>
            <w:r w:rsidRPr="00121095">
              <w:t>--- ENCODED_ORDER end</w:t>
            </w:r>
          </w:p>
        </w:tc>
        <w:tc>
          <w:tcPr>
            <w:tcW w:w="864" w:type="dxa"/>
            <w:tcBorders>
              <w:top w:val="dotted" w:sz="4" w:space="0" w:color="auto"/>
              <w:left w:val="nil"/>
              <w:bottom w:val="dotted" w:sz="4" w:space="0" w:color="auto"/>
              <w:right w:val="nil"/>
            </w:tcBorders>
            <w:shd w:val="clear" w:color="auto" w:fill="FFFFFF"/>
          </w:tcPr>
          <w:p w14:paraId="51284D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265F9E" w14:textId="77777777" w:rsidR="00E921A2" w:rsidRPr="00121095" w:rsidRDefault="00E921A2">
            <w:pPr>
              <w:pStyle w:val="MsgTableBody"/>
              <w:jc w:val="center"/>
            </w:pPr>
          </w:p>
        </w:tc>
      </w:tr>
      <w:tr w:rsidR="00E921A2" w:rsidRPr="00E921A2" w14:paraId="35BADF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198C56"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7329B028"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2157E47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4A5D6" w14:textId="77777777" w:rsidR="00E921A2" w:rsidRPr="00121095" w:rsidRDefault="00E921A2">
            <w:pPr>
              <w:pStyle w:val="MsgTableBody"/>
              <w:jc w:val="center"/>
            </w:pPr>
          </w:p>
        </w:tc>
      </w:tr>
      <w:tr w:rsidR="00E921A2" w:rsidRPr="00E921A2" w14:paraId="7D98BC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D11AD4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0A31390A"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1D65E9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BFC941" w14:textId="77777777" w:rsidR="00E921A2" w:rsidRPr="00121095" w:rsidRDefault="00E921A2">
            <w:pPr>
              <w:pStyle w:val="MsgTableBody"/>
              <w:jc w:val="center"/>
            </w:pPr>
          </w:p>
        </w:tc>
      </w:tr>
      <w:tr w:rsidR="00E921A2" w:rsidRPr="00E921A2" w14:paraId="1D265E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78AE833"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56FAE4F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22DA1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887611" w14:textId="77777777" w:rsidR="00E921A2" w:rsidRPr="00121095" w:rsidRDefault="00E921A2">
            <w:pPr>
              <w:pStyle w:val="MsgTableBody"/>
              <w:jc w:val="center"/>
            </w:pPr>
          </w:p>
        </w:tc>
      </w:tr>
      <w:tr w:rsidR="00E921A2" w:rsidRPr="00E921A2" w14:paraId="2E4355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FA31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57ADC0"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0EB156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5E51D" w14:textId="77777777" w:rsidR="00E921A2" w:rsidRPr="00121095" w:rsidRDefault="00E921A2">
            <w:pPr>
              <w:pStyle w:val="MsgTableBody"/>
              <w:jc w:val="center"/>
            </w:pPr>
          </w:p>
        </w:tc>
      </w:tr>
      <w:tr w:rsidR="00E921A2" w:rsidRPr="00E921A2" w14:paraId="7A78AC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45A2B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527F68D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7CE518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7905" w14:textId="77777777" w:rsidR="00E921A2" w:rsidRPr="00121095" w:rsidRDefault="00E921A2">
            <w:pPr>
              <w:pStyle w:val="MsgTableBody"/>
              <w:jc w:val="center"/>
            </w:pPr>
          </w:p>
        </w:tc>
      </w:tr>
      <w:tr w:rsidR="00E921A2" w:rsidRPr="00E921A2" w14:paraId="1313351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283610D"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52EEAF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3F9DFC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09B28A" w14:textId="77777777" w:rsidR="00E921A2" w:rsidRPr="00121095" w:rsidRDefault="00E921A2">
            <w:pPr>
              <w:pStyle w:val="MsgTableBody"/>
              <w:jc w:val="center"/>
            </w:pPr>
            <w:r w:rsidRPr="00121095">
              <w:t>2.15.10</w:t>
            </w:r>
          </w:p>
        </w:tc>
      </w:tr>
      <w:tr w:rsidR="00E921A2" w:rsidRPr="00E921A2" w14:paraId="2FD90E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2E9A9B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FDC9"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B57E5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1E9F7C" w14:textId="77777777" w:rsidR="00E921A2" w:rsidRPr="00121095" w:rsidRDefault="00E921A2">
            <w:pPr>
              <w:pStyle w:val="MsgTableBody"/>
              <w:jc w:val="center"/>
            </w:pPr>
          </w:p>
        </w:tc>
      </w:tr>
      <w:tr w:rsidR="00E921A2" w:rsidRPr="00E921A2" w14:paraId="0136BF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11C00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5017C9B"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2515FD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AC1F39" w14:textId="77777777" w:rsidR="00E921A2" w:rsidRPr="00121095" w:rsidRDefault="00E921A2">
            <w:pPr>
              <w:pStyle w:val="MsgTableBody"/>
              <w:jc w:val="center"/>
            </w:pPr>
          </w:p>
        </w:tc>
      </w:tr>
      <w:tr w:rsidR="00E921A2" w:rsidRPr="00E921A2" w14:paraId="0A9C663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52CEA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FCF2B3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49BAECE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1F80C9" w14:textId="77777777" w:rsidR="00E921A2" w:rsidRPr="00121095" w:rsidRDefault="00E921A2">
            <w:pPr>
              <w:pStyle w:val="MsgTableBody"/>
              <w:jc w:val="center"/>
            </w:pPr>
          </w:p>
        </w:tc>
      </w:tr>
      <w:tr w:rsidR="00E921A2" w:rsidRPr="00E921A2" w14:paraId="2F0A54F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D09A1C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590DED5"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1C1756A"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C2036D" w14:textId="77777777" w:rsidR="00E921A2" w:rsidRPr="00121095" w:rsidRDefault="00E921A2">
            <w:pPr>
              <w:pStyle w:val="MsgTableBody"/>
              <w:jc w:val="center"/>
            </w:pPr>
            <w:r w:rsidRPr="00121095">
              <w:t>2.15.4</w:t>
            </w:r>
          </w:p>
        </w:tc>
      </w:tr>
    </w:tbl>
    <w:p w14:paraId="3A6AC646" w14:textId="77777777" w:rsidR="00E921A2" w:rsidRPr="00121095" w:rsidRDefault="00E921A2">
      <w:pPr>
        <w:rPr>
          <w:b/>
          <w:bCs/>
        </w:rPr>
      </w:pPr>
      <w:r w:rsidRPr="00121095">
        <w:rPr>
          <w:b/>
          <w:bCs/>
        </w:rPr>
        <w:t>Input Parameter Specification</w:t>
      </w:r>
    </w:p>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030279C" w14:textId="77777777" w:rsidTr="00E50DB9">
        <w:trPr>
          <w:cantSplit/>
          <w:tblHeader/>
        </w:trPr>
        <w:tc>
          <w:tcPr>
            <w:tcW w:w="648" w:type="dxa"/>
            <w:tcBorders>
              <w:top w:val="double" w:sz="4" w:space="0" w:color="auto"/>
              <w:bottom w:val="single" w:sz="4" w:space="0" w:color="auto"/>
            </w:tcBorders>
            <w:shd w:val="clear" w:color="auto" w:fill="FFFFFF"/>
          </w:tcPr>
          <w:p w14:paraId="2D4541E6" w14:textId="77777777" w:rsidR="00E921A2" w:rsidRPr="00121095" w:rsidRDefault="00E921A2">
            <w:pPr>
              <w:pStyle w:val="QryTableInputHeader"/>
              <w:rPr>
                <w:lang w:val="en-US"/>
              </w:rPr>
            </w:pPr>
            <w:r w:rsidRPr="00121095">
              <w:rPr>
                <w:lang w:val="en-US"/>
              </w:rPr>
              <w:t>Field Seq (Query ID=Z81)</w:t>
            </w:r>
          </w:p>
        </w:tc>
        <w:tc>
          <w:tcPr>
            <w:tcW w:w="1296" w:type="dxa"/>
            <w:tcBorders>
              <w:top w:val="double" w:sz="4" w:space="0" w:color="auto"/>
              <w:bottom w:val="single" w:sz="4" w:space="0" w:color="auto"/>
            </w:tcBorders>
            <w:shd w:val="clear" w:color="auto" w:fill="FFFFFF"/>
          </w:tcPr>
          <w:p w14:paraId="54FDDF8F"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A7643F9" w14:textId="77777777" w:rsidR="00E921A2" w:rsidRPr="00121095" w:rsidRDefault="00E921A2">
            <w:pPr>
              <w:pStyle w:val="QryTableInputHeader"/>
              <w:rPr>
                <w:lang w:val="en-US"/>
              </w:rPr>
            </w:pPr>
            <w:r w:rsidRPr="00121095">
              <w:rPr>
                <w:lang w:val="en-US"/>
              </w:rPr>
              <w:t>Key/</w:t>
            </w:r>
          </w:p>
          <w:p w14:paraId="161A64D4"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D9AC36E"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547FF19"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3612150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BDC186"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0B627EC"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7262E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EC44D9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BE1F94C"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7257EBF"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747C50AE" w14:textId="77777777" w:rsidR="00E921A2" w:rsidRPr="00121095" w:rsidRDefault="00E921A2">
            <w:pPr>
              <w:pStyle w:val="QryTableInputHeader"/>
              <w:rPr>
                <w:lang w:val="en-US"/>
              </w:rPr>
            </w:pPr>
            <w:r w:rsidRPr="00121095">
              <w:rPr>
                <w:lang w:val="en-US"/>
              </w:rPr>
              <w:t>Element Name</w:t>
            </w:r>
          </w:p>
        </w:tc>
      </w:tr>
      <w:tr w:rsidR="00E921A2" w:rsidRPr="00E921A2" w14:paraId="0F1A0148" w14:textId="77777777" w:rsidTr="00E50DB9">
        <w:trPr>
          <w:cantSplit/>
        </w:trPr>
        <w:tc>
          <w:tcPr>
            <w:tcW w:w="648" w:type="dxa"/>
            <w:tcBorders>
              <w:top w:val="single" w:sz="4" w:space="0" w:color="auto"/>
              <w:bottom w:val="single" w:sz="4" w:space="0" w:color="auto"/>
            </w:tcBorders>
            <w:shd w:val="clear" w:color="auto" w:fill="FFFFFF"/>
          </w:tcPr>
          <w:p w14:paraId="326C6403"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0345A6D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221EB1E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0E9C4B1C"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CFA2746"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43C16173"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CC45B6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43F299F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D08763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8ABD04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2622BC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B355D8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52231D" w14:textId="77777777" w:rsidR="00E921A2" w:rsidRPr="00121095" w:rsidRDefault="00E921A2">
            <w:pPr>
              <w:pStyle w:val="QryTableInput"/>
            </w:pPr>
          </w:p>
        </w:tc>
      </w:tr>
      <w:tr w:rsidR="00E921A2" w:rsidRPr="00E921A2" w14:paraId="66F56B29" w14:textId="77777777" w:rsidTr="00E50DB9">
        <w:trPr>
          <w:cantSplit/>
        </w:trPr>
        <w:tc>
          <w:tcPr>
            <w:tcW w:w="648" w:type="dxa"/>
            <w:tcBorders>
              <w:top w:val="single" w:sz="4" w:space="0" w:color="auto"/>
              <w:bottom w:val="single" w:sz="4" w:space="0" w:color="auto"/>
            </w:tcBorders>
            <w:shd w:val="clear" w:color="auto" w:fill="FFFFFF"/>
          </w:tcPr>
          <w:p w14:paraId="73AFD04A"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3AD69C5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639BB2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CDD4C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668E209"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0B443F7"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EA04C9F"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6A84D3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1A664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766E38A"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340558"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BDBD2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10DBC15" w14:textId="77777777" w:rsidR="00E921A2" w:rsidRPr="00121095" w:rsidRDefault="00E921A2">
            <w:pPr>
              <w:pStyle w:val="QryTableInput"/>
            </w:pPr>
          </w:p>
        </w:tc>
      </w:tr>
      <w:tr w:rsidR="00E921A2" w:rsidRPr="00E921A2" w14:paraId="7D7582A9" w14:textId="77777777" w:rsidTr="00E50DB9">
        <w:trPr>
          <w:cantSplit/>
        </w:trPr>
        <w:tc>
          <w:tcPr>
            <w:tcW w:w="648" w:type="dxa"/>
            <w:tcBorders>
              <w:top w:val="single" w:sz="4" w:space="0" w:color="auto"/>
              <w:bottom w:val="single" w:sz="4" w:space="0" w:color="auto"/>
            </w:tcBorders>
            <w:shd w:val="clear" w:color="auto" w:fill="FFFFFF"/>
          </w:tcPr>
          <w:p w14:paraId="701CF58F"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22055DD8"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42EDFAB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3EB810C1"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6678086"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BBA684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794020B8"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C342F6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0A4B8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AFFF86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8E914AE"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00CB36D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F02E771" w14:textId="77777777" w:rsidR="00E921A2" w:rsidRPr="00121095" w:rsidRDefault="00E921A2">
            <w:pPr>
              <w:pStyle w:val="QryTableInput"/>
            </w:pPr>
            <w:r w:rsidRPr="00121095">
              <w:t>PID-3: Patient  Identifier List</w:t>
            </w:r>
          </w:p>
        </w:tc>
      </w:tr>
      <w:tr w:rsidR="00E921A2" w:rsidRPr="00E921A2" w14:paraId="32CA8B90" w14:textId="77777777" w:rsidTr="00E50DB9">
        <w:trPr>
          <w:cantSplit/>
        </w:trPr>
        <w:tc>
          <w:tcPr>
            <w:tcW w:w="648" w:type="dxa"/>
            <w:tcBorders>
              <w:top w:val="single" w:sz="4" w:space="0" w:color="auto"/>
              <w:bottom w:val="single" w:sz="4" w:space="0" w:color="auto"/>
            </w:tcBorders>
            <w:shd w:val="clear" w:color="auto" w:fill="FFFFFF"/>
          </w:tcPr>
          <w:p w14:paraId="202283F9"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672D98FC"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5B52D7DB"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42FE45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C58D500"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46F0153A"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6B1CB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3F38D59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66140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211A85FE"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1931F05"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5419C0B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B02BAF0" w14:textId="77777777" w:rsidR="00E921A2" w:rsidRPr="00121095" w:rsidRDefault="00E921A2">
            <w:pPr>
              <w:pStyle w:val="QryTableInput"/>
            </w:pPr>
            <w:r w:rsidRPr="00121095">
              <w:t>RXD-2: Dispense/Give Code</w:t>
            </w:r>
          </w:p>
        </w:tc>
      </w:tr>
      <w:tr w:rsidR="00E921A2" w:rsidRPr="00E921A2" w14:paraId="65277B67" w14:textId="77777777" w:rsidTr="00E50DB9">
        <w:trPr>
          <w:cantSplit/>
        </w:trPr>
        <w:tc>
          <w:tcPr>
            <w:tcW w:w="648" w:type="dxa"/>
            <w:tcBorders>
              <w:top w:val="single" w:sz="4" w:space="0" w:color="auto"/>
              <w:bottom w:val="single" w:sz="4" w:space="0" w:color="auto"/>
            </w:tcBorders>
            <w:shd w:val="clear" w:color="auto" w:fill="FFFFFF"/>
          </w:tcPr>
          <w:p w14:paraId="1F58EF40" w14:textId="77777777" w:rsidR="00E921A2" w:rsidRPr="00121095" w:rsidRDefault="00E921A2">
            <w:pPr>
              <w:pStyle w:val="QryTableInput"/>
            </w:pPr>
          </w:p>
        </w:tc>
        <w:tc>
          <w:tcPr>
            <w:tcW w:w="1296" w:type="dxa"/>
            <w:tcBorders>
              <w:top w:val="single" w:sz="4" w:space="0" w:color="auto"/>
              <w:bottom w:val="single" w:sz="4" w:space="0" w:color="auto"/>
            </w:tcBorders>
            <w:shd w:val="clear" w:color="auto" w:fill="FFFFFF"/>
          </w:tcPr>
          <w:p w14:paraId="31DF3F38"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C89206F"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3AE1B0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9502ADF"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3389777E"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3BB9E561"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65A19473"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2C8F44B"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7250A60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AFE5102"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29768AE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3BA8259" w14:textId="77777777" w:rsidR="00E921A2" w:rsidRPr="00121095" w:rsidRDefault="00E921A2">
            <w:pPr>
              <w:pStyle w:val="QryTableInput"/>
            </w:pPr>
            <w:r w:rsidRPr="00121095">
              <w:t>RXD-3: Date/Time Dispensed</w:t>
            </w:r>
          </w:p>
        </w:tc>
      </w:tr>
      <w:tr w:rsidR="00E921A2" w:rsidRPr="00E921A2" w14:paraId="044916D6" w14:textId="77777777" w:rsidTr="00E50DB9">
        <w:trPr>
          <w:cantSplit/>
        </w:trPr>
        <w:tc>
          <w:tcPr>
            <w:tcW w:w="648" w:type="dxa"/>
            <w:tcBorders>
              <w:top w:val="single" w:sz="4" w:space="0" w:color="auto"/>
              <w:bottom w:val="double" w:sz="4" w:space="0" w:color="auto"/>
            </w:tcBorders>
            <w:shd w:val="clear" w:color="auto" w:fill="FFFFFF"/>
          </w:tcPr>
          <w:p w14:paraId="36B60DEA" w14:textId="77777777" w:rsidR="00E921A2" w:rsidRPr="00121095" w:rsidRDefault="00E921A2">
            <w:pPr>
              <w:pStyle w:val="QryTableInput"/>
            </w:pPr>
          </w:p>
        </w:tc>
        <w:tc>
          <w:tcPr>
            <w:tcW w:w="1296" w:type="dxa"/>
            <w:tcBorders>
              <w:top w:val="single" w:sz="4" w:space="0" w:color="auto"/>
              <w:bottom w:val="double" w:sz="4" w:space="0" w:color="auto"/>
            </w:tcBorders>
            <w:shd w:val="clear" w:color="auto" w:fill="FFFFFF"/>
          </w:tcPr>
          <w:p w14:paraId="01408847"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23B8BD1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13B2F7E"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5699B7B9"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22A0637"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013D5D0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A2772DF"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6EA2D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1D6AD310"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262FD5A5"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1423E3B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FE30BD1" w14:textId="77777777" w:rsidR="00E921A2" w:rsidRPr="00121095" w:rsidRDefault="00E921A2">
            <w:pPr>
              <w:pStyle w:val="QryTableInput"/>
            </w:pPr>
            <w:r w:rsidRPr="00121095">
              <w:t>RXD-3: Date/Time Dispensed</w:t>
            </w:r>
          </w:p>
        </w:tc>
      </w:tr>
    </w:tbl>
    <w:p w14:paraId="02FDD548" w14:textId="77777777" w:rsidR="00E921A2" w:rsidRPr="00121095" w:rsidRDefault="00E921A2">
      <w:pPr>
        <w:keepNext/>
        <w:spacing w:before="120"/>
        <w:rPr>
          <w:b/>
        </w:rPr>
      </w:pPr>
      <w:r w:rsidRPr="00121095">
        <w:rPr>
          <w:b/>
        </w:rPr>
        <w:t>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4C6CC8BC" w14:textId="77777777" w:rsidTr="00E50DB9">
        <w:trPr>
          <w:tblHeader/>
        </w:trPr>
        <w:tc>
          <w:tcPr>
            <w:tcW w:w="1584" w:type="dxa"/>
            <w:tcBorders>
              <w:top w:val="double" w:sz="4" w:space="0" w:color="auto"/>
              <w:bottom w:val="single" w:sz="4" w:space="0" w:color="auto"/>
            </w:tcBorders>
            <w:shd w:val="pct10" w:color="auto" w:fill="FFFFFF"/>
          </w:tcPr>
          <w:p w14:paraId="5EEBCDD9" w14:textId="77777777" w:rsidR="00E921A2" w:rsidRPr="00121095" w:rsidRDefault="00E921A2">
            <w:pPr>
              <w:pStyle w:val="QryTableInputParamHeader"/>
              <w:rPr>
                <w:lang w:val="en-US"/>
              </w:rPr>
            </w:pPr>
            <w:r w:rsidRPr="00121095">
              <w:rPr>
                <w:lang w:val="en-US"/>
              </w:rPr>
              <w:t>Input Parameter (Query ID=Z81)</w:t>
            </w:r>
          </w:p>
        </w:tc>
        <w:tc>
          <w:tcPr>
            <w:tcW w:w="1008" w:type="dxa"/>
            <w:tcBorders>
              <w:top w:val="double" w:sz="4" w:space="0" w:color="auto"/>
              <w:bottom w:val="single" w:sz="4" w:space="0" w:color="auto"/>
            </w:tcBorders>
            <w:shd w:val="pct10" w:color="auto" w:fill="FFFFFF"/>
          </w:tcPr>
          <w:p w14:paraId="1744DB7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47A56390"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2EE96FA5" w14:textId="77777777" w:rsidR="00E921A2" w:rsidRPr="00121095" w:rsidRDefault="00E921A2">
            <w:pPr>
              <w:pStyle w:val="QryTableInputParamHeader"/>
              <w:rPr>
                <w:lang w:val="en-US"/>
              </w:rPr>
            </w:pPr>
            <w:r w:rsidRPr="00121095">
              <w:rPr>
                <w:lang w:val="en-US"/>
              </w:rPr>
              <w:t>Description</w:t>
            </w:r>
          </w:p>
        </w:tc>
      </w:tr>
      <w:tr w:rsidR="00E921A2" w:rsidRPr="00E921A2" w14:paraId="5369AEAD" w14:textId="77777777" w:rsidTr="00E50DB9">
        <w:tc>
          <w:tcPr>
            <w:tcW w:w="1584" w:type="dxa"/>
            <w:tcBorders>
              <w:top w:val="single" w:sz="4" w:space="0" w:color="auto"/>
              <w:bottom w:val="single" w:sz="4" w:space="0" w:color="auto"/>
            </w:tcBorders>
            <w:shd w:val="clear" w:color="auto" w:fill="FFFFFF"/>
          </w:tcPr>
          <w:p w14:paraId="045DAC31"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8A389C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4E85C3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125D502" w14:textId="77777777" w:rsidR="00E921A2" w:rsidRPr="00121095" w:rsidRDefault="00E921A2">
            <w:pPr>
              <w:pStyle w:val="QryTableInputParam"/>
              <w:rPr>
                <w:lang w:val="en-US"/>
              </w:rPr>
            </w:pPr>
            <w:r w:rsidRPr="00121095">
              <w:rPr>
                <w:lang w:val="en-US"/>
              </w:rPr>
              <w:t xml:space="preserve">SHALL be valued </w:t>
            </w:r>
            <w:r w:rsidRPr="00121095">
              <w:rPr>
                <w:b/>
                <w:lang w:val="en-US"/>
              </w:rPr>
              <w:t>Z81^Dispense History^HL7nnnn</w:t>
            </w:r>
            <w:r w:rsidRPr="00121095">
              <w:rPr>
                <w:lang w:val="en-US"/>
              </w:rPr>
              <w:t>.</w:t>
            </w:r>
          </w:p>
        </w:tc>
      </w:tr>
      <w:tr w:rsidR="00E921A2" w:rsidRPr="00E921A2" w14:paraId="325036C6" w14:textId="77777777" w:rsidTr="00E50DB9">
        <w:tc>
          <w:tcPr>
            <w:tcW w:w="1584" w:type="dxa"/>
            <w:tcBorders>
              <w:top w:val="single" w:sz="4" w:space="0" w:color="auto"/>
              <w:bottom w:val="single" w:sz="4" w:space="0" w:color="auto"/>
            </w:tcBorders>
            <w:shd w:val="clear" w:color="auto" w:fill="FFFFFF"/>
          </w:tcPr>
          <w:p w14:paraId="185F13EB"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28BD58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98B1D2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08EAC9E6"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641D1FD" w14:textId="77777777" w:rsidTr="00E50DB9">
        <w:tc>
          <w:tcPr>
            <w:tcW w:w="1584" w:type="dxa"/>
            <w:tcBorders>
              <w:top w:val="single" w:sz="4" w:space="0" w:color="auto"/>
              <w:bottom w:val="single" w:sz="4" w:space="0" w:color="auto"/>
            </w:tcBorders>
            <w:shd w:val="clear" w:color="auto" w:fill="FFFFFF"/>
          </w:tcPr>
          <w:p w14:paraId="4A5228F0"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4CF9655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6B09E02"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10AA7471"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rStyle w:val="Emphasis"/>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53830F3" w14:textId="77777777" w:rsidTr="00E50DB9">
        <w:tc>
          <w:tcPr>
            <w:tcW w:w="1584" w:type="dxa"/>
            <w:tcBorders>
              <w:top w:val="single" w:sz="4" w:space="0" w:color="auto"/>
              <w:bottom w:val="single" w:sz="4" w:space="0" w:color="auto"/>
            </w:tcBorders>
            <w:shd w:val="clear" w:color="auto" w:fill="FFFFFF"/>
          </w:tcPr>
          <w:p w14:paraId="5621C6E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8D96137"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673632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3AED54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6AF1A1BD" w14:textId="77777777" w:rsidTr="00E50DB9">
        <w:tc>
          <w:tcPr>
            <w:tcW w:w="1584" w:type="dxa"/>
            <w:tcBorders>
              <w:top w:val="single" w:sz="4" w:space="0" w:color="auto"/>
              <w:bottom w:val="single" w:sz="4" w:space="0" w:color="auto"/>
            </w:tcBorders>
            <w:shd w:val="clear" w:color="auto" w:fill="FFFFFF"/>
          </w:tcPr>
          <w:p w14:paraId="77BAAA4C"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4F242583"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8BFEED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63A057F"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29A21F7" w14:textId="77777777" w:rsidTr="00E50DB9">
        <w:tc>
          <w:tcPr>
            <w:tcW w:w="1584" w:type="dxa"/>
            <w:tcBorders>
              <w:top w:val="single" w:sz="4" w:space="0" w:color="auto"/>
              <w:bottom w:val="single" w:sz="4" w:space="0" w:color="auto"/>
            </w:tcBorders>
            <w:shd w:val="clear" w:color="auto" w:fill="FFFFFF"/>
          </w:tcPr>
          <w:p w14:paraId="52D6D03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5FF8250"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0636FBDA"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66883EF"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6C435A2A" w14:textId="77777777" w:rsidTr="00E50DB9">
        <w:tc>
          <w:tcPr>
            <w:tcW w:w="1584" w:type="dxa"/>
            <w:tcBorders>
              <w:top w:val="single" w:sz="4" w:space="0" w:color="auto"/>
              <w:bottom w:val="single" w:sz="4" w:space="0" w:color="auto"/>
            </w:tcBorders>
            <w:shd w:val="clear" w:color="auto" w:fill="FFFFFF"/>
          </w:tcPr>
          <w:p w14:paraId="1E15FF2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E9A5AD"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3A85AE0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571DD4B"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114425DC" w14:textId="77777777" w:rsidTr="00E50DB9">
        <w:tc>
          <w:tcPr>
            <w:tcW w:w="1584" w:type="dxa"/>
            <w:tcBorders>
              <w:top w:val="single" w:sz="4" w:space="0" w:color="auto"/>
              <w:bottom w:val="single" w:sz="4" w:space="0" w:color="auto"/>
            </w:tcBorders>
            <w:shd w:val="clear" w:color="auto" w:fill="FFFFFF"/>
          </w:tcPr>
          <w:p w14:paraId="6EE6E7E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B5A8EDD"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C276BF5"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F656E46"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8651AFD" w14:textId="77777777" w:rsidTr="00E50DB9">
        <w:tc>
          <w:tcPr>
            <w:tcW w:w="1584" w:type="dxa"/>
            <w:tcBorders>
              <w:top w:val="single" w:sz="4" w:space="0" w:color="auto"/>
              <w:bottom w:val="single" w:sz="4" w:space="0" w:color="auto"/>
            </w:tcBorders>
            <w:shd w:val="clear" w:color="auto" w:fill="FFFFFF"/>
          </w:tcPr>
          <w:p w14:paraId="7E6D25C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3C4E96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DF2DB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8D682CF"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3A8646D5" w14:textId="77777777" w:rsidTr="00E50DB9">
        <w:tc>
          <w:tcPr>
            <w:tcW w:w="1584" w:type="dxa"/>
            <w:tcBorders>
              <w:top w:val="single" w:sz="4" w:space="0" w:color="auto"/>
              <w:bottom w:val="single" w:sz="4" w:space="0" w:color="auto"/>
            </w:tcBorders>
            <w:shd w:val="clear" w:color="auto" w:fill="FFFFFF"/>
          </w:tcPr>
          <w:p w14:paraId="19C922F2"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544E58E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CB4AE1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A86A575"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7408F7F7" w14:textId="77777777" w:rsidTr="00E50DB9">
        <w:tc>
          <w:tcPr>
            <w:tcW w:w="1584" w:type="dxa"/>
            <w:tcBorders>
              <w:top w:val="single" w:sz="4" w:space="0" w:color="auto"/>
              <w:bottom w:val="double" w:sz="4" w:space="0" w:color="auto"/>
            </w:tcBorders>
            <w:shd w:val="clear" w:color="auto" w:fill="FFFFFF"/>
          </w:tcPr>
          <w:p w14:paraId="4C581E3D"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B8CE139"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16A94A7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779A42FE"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171DBBF0" w14:textId="77777777" w:rsidR="00E921A2" w:rsidRPr="00121095" w:rsidRDefault="00E921A2">
      <w:pPr>
        <w:pStyle w:val="Heading4"/>
      </w:pPr>
      <w:bookmarkStart w:id="703" w:name="_Toc495483624"/>
      <w:bookmarkStart w:id="704" w:name="_Toc24273848"/>
      <w:r w:rsidRPr="00121095">
        <w:t xml:space="preserve">Comprehensive pharmacy information examples and </w:t>
      </w:r>
      <w:bookmarkEnd w:id="703"/>
      <w:bookmarkEnd w:id="704"/>
      <w:r w:rsidRPr="00121095">
        <w:t>Query Profile</w:t>
      </w:r>
    </w:p>
    <w:p w14:paraId="6ABFADBE"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6793DC5" w14:textId="77777777" w:rsidR="00E921A2" w:rsidRPr="00121095" w:rsidRDefault="00E921A2">
      <w:pPr>
        <w:pStyle w:val="Example"/>
        <w:rPr>
          <w:noProof w:val="0"/>
        </w:rPr>
      </w:pPr>
      <w:r w:rsidRPr="00121095">
        <w:rPr>
          <w:noProof w:val="0"/>
        </w:rPr>
        <w:lastRenderedPageBreak/>
        <w:t>MSH|^~\&amp;|PCR|Gen Hosp|PIMS||199811201400-0800||QBP^Z85^QBP_Q11|8332|P|2.</w:t>
      </w:r>
      <w:r>
        <w:rPr>
          <w:noProof w:val="0"/>
        </w:rPr>
        <w:t>8</w:t>
      </w:r>
      <w:r w:rsidRPr="00121095">
        <w:rPr>
          <w:noProof w:val="0"/>
        </w:rPr>
        <w:t>||||||||</w:t>
      </w:r>
    </w:p>
    <w:p w14:paraId="0443900D" w14:textId="77777777" w:rsidR="00E921A2" w:rsidRPr="00121095" w:rsidRDefault="00E921A2">
      <w:pPr>
        <w:pStyle w:val="Example"/>
        <w:rPr>
          <w:noProof w:val="0"/>
        </w:rPr>
      </w:pPr>
      <w:r w:rsidRPr="00121095">
        <w:rPr>
          <w:noProof w:val="0"/>
        </w:rPr>
        <w:t>QPD|Z85^Pharmacy Information Comprehensive^HL7nnnn|Q002|555444222111^^^MPI^MR ||||19980531|19990531||RXO~RXG~RXA|</w:t>
      </w:r>
    </w:p>
    <w:p w14:paraId="2EFA0243" w14:textId="77777777" w:rsidR="00E921A2" w:rsidRPr="00121095" w:rsidRDefault="00E921A2">
      <w:pPr>
        <w:pStyle w:val="Example"/>
        <w:keepLines w:val="0"/>
        <w:rPr>
          <w:noProof w:val="0"/>
        </w:rPr>
      </w:pPr>
      <w:r w:rsidRPr="00121095">
        <w:rPr>
          <w:noProof w:val="0"/>
        </w:rPr>
        <w:t>RCP|I|999^RD|</w:t>
      </w:r>
    </w:p>
    <w:p w14:paraId="48359F61" w14:textId="77777777" w:rsidR="00E921A2" w:rsidRPr="00121095" w:rsidRDefault="00E921A2">
      <w:pPr>
        <w:pStyle w:val="NormalIndented"/>
      </w:pPr>
      <w:r w:rsidRPr="00121095">
        <w:t>The pharmacy system identifies medical record number "555444222111" as belonging to Adam Everyman and locates 4 prescription dispenses and an electrolytes panel for the period beginning 5/31/98 and ending 5/31/99and returns the following RSP message:</w:t>
      </w:r>
    </w:p>
    <w:p w14:paraId="4C301A50" w14:textId="77777777" w:rsidR="00E921A2" w:rsidRPr="00121095" w:rsidRDefault="00E921A2">
      <w:pPr>
        <w:pStyle w:val="Example"/>
        <w:keepLines w:val="0"/>
        <w:rPr>
          <w:noProof w:val="0"/>
        </w:rPr>
      </w:pPr>
      <w:r w:rsidRPr="00121095">
        <w:rPr>
          <w:noProof w:val="0"/>
        </w:rPr>
        <w:t>MSH|^~\&amp;|PIMS|Gen hosp|PCR||199811201400-0800||RSP^Z86^RSP_Z86|8858|P|2.</w:t>
      </w:r>
      <w:r>
        <w:rPr>
          <w:noProof w:val="0"/>
        </w:rPr>
        <w:t>8</w:t>
      </w:r>
      <w:r w:rsidRPr="00121095">
        <w:rPr>
          <w:noProof w:val="0"/>
        </w:rPr>
        <w:t>||||||||</w:t>
      </w:r>
    </w:p>
    <w:p w14:paraId="6C6E533D" w14:textId="77777777" w:rsidR="00E921A2" w:rsidRPr="00121095" w:rsidRDefault="00E921A2">
      <w:pPr>
        <w:pStyle w:val="Example"/>
        <w:keepLines w:val="0"/>
        <w:rPr>
          <w:noProof w:val="0"/>
        </w:rPr>
      </w:pPr>
      <w:r w:rsidRPr="00121095">
        <w:rPr>
          <w:noProof w:val="0"/>
        </w:rPr>
        <w:t>MSA|AA|8332|</w:t>
      </w:r>
    </w:p>
    <w:p w14:paraId="5F7C45BE" w14:textId="77777777" w:rsidR="00E921A2" w:rsidRPr="00121095" w:rsidRDefault="00E921A2">
      <w:pPr>
        <w:pStyle w:val="Example"/>
        <w:keepLines w:val="0"/>
        <w:rPr>
          <w:noProof w:val="0"/>
        </w:rPr>
      </w:pPr>
      <w:r w:rsidRPr="00121095">
        <w:rPr>
          <w:noProof w:val="0"/>
        </w:rPr>
        <w:t>QAK|Q002|OK|Z85^Pharmacy Information Comprehensive^HL70003|4|</w:t>
      </w:r>
    </w:p>
    <w:p w14:paraId="3D8C6A28" w14:textId="77777777" w:rsidR="00E921A2" w:rsidRPr="00121095" w:rsidRDefault="00E921A2">
      <w:pPr>
        <w:pStyle w:val="Example"/>
        <w:keepLines w:val="0"/>
        <w:rPr>
          <w:noProof w:val="0"/>
        </w:rPr>
      </w:pPr>
      <w:r w:rsidRPr="00121095">
        <w:rPr>
          <w:noProof w:val="0"/>
        </w:rPr>
        <w:t>QPD|Z85^Pharmacy Information Comprehensive^HL7nnnn|Q002|555444222111^^^MPI^MR ||||19980531|19990531||RXO~RXG~RXA|</w:t>
      </w:r>
    </w:p>
    <w:p w14:paraId="4ED15C18" w14:textId="77777777" w:rsidR="00E921A2" w:rsidRPr="00121095" w:rsidRDefault="00E921A2">
      <w:pPr>
        <w:pStyle w:val="Example"/>
        <w:keepLines w:val="0"/>
        <w:rPr>
          <w:noProof w:val="0"/>
        </w:rPr>
      </w:pPr>
      <w:r w:rsidRPr="00121095">
        <w:rPr>
          <w:noProof w:val="0"/>
        </w:rPr>
        <w:t>PID|||555444222111^^^MPI^MR||Everyman^Adam||19600614|M||C|2101 Webster # 106^^Oakland^CA^94612||^^^^^510^6271111|^^^^^510^6277654|||||343132266|||N|||||||||</w:t>
      </w:r>
    </w:p>
    <w:p w14:paraId="50C6DD35" w14:textId="77777777" w:rsidR="00E921A2" w:rsidRPr="00121095" w:rsidRDefault="00E921A2">
      <w:pPr>
        <w:pStyle w:val="Example"/>
        <w:keepLines w:val="0"/>
        <w:rPr>
          <w:noProof w:val="0"/>
        </w:rPr>
      </w:pPr>
      <w:r w:rsidRPr="00121095">
        <w:rPr>
          <w:noProof w:val="0"/>
        </w:rPr>
        <w:t>ORC|RE||89968665||||||199805121345-0700|||77^Hippocrates^Harold^H^III^DR^MD||^^^^^510^ 2673600||||||</w:t>
      </w:r>
    </w:p>
    <w:p w14:paraId="782127F2" w14:textId="77777777" w:rsidR="00E921A2" w:rsidRPr="00121095" w:rsidRDefault="00E921A2">
      <w:pPr>
        <w:pStyle w:val="Example"/>
        <w:keepLines w:val="0"/>
        <w:rPr>
          <w:noProof w:val="0"/>
        </w:rPr>
      </w:pPr>
      <w:r w:rsidRPr="00121095">
        <w:rPr>
          <w:noProof w:val="0"/>
        </w:rPr>
        <w:t>RXE|1^BID^^19980529|00378112001^Verapamil Hydrochloride 120 mg TAB^NDC |120||mgm||||||||||||||||||||||||||</w:t>
      </w:r>
    </w:p>
    <w:p w14:paraId="2B066C1F" w14:textId="77777777" w:rsidR="00E921A2" w:rsidRPr="00121095" w:rsidRDefault="00E921A2">
      <w:pPr>
        <w:pStyle w:val="Example"/>
        <w:keepLines w:val="0"/>
        <w:rPr>
          <w:noProof w:val="0"/>
        </w:rPr>
      </w:pPr>
      <w:r w:rsidRPr="00121095">
        <w:rPr>
          <w:noProof w:val="0"/>
        </w:rPr>
        <w:t>RXD|1|00378112001^Verapamil Hydrochloride 120 mg TAB^NDC |199805291115-0700|100|||1331665|3|||||||||||||||||</w:t>
      </w:r>
    </w:p>
    <w:p w14:paraId="306EA8D2" w14:textId="77777777" w:rsidR="00E921A2" w:rsidRPr="00121095" w:rsidRDefault="00E921A2">
      <w:pPr>
        <w:pStyle w:val="Example"/>
        <w:keepLines w:val="0"/>
        <w:rPr>
          <w:noProof w:val="0"/>
        </w:rPr>
      </w:pPr>
      <w:r w:rsidRPr="00121095">
        <w:rPr>
          <w:noProof w:val="0"/>
        </w:rPr>
        <w:t>RXR|PO||||</w:t>
      </w:r>
    </w:p>
    <w:p w14:paraId="204F45AD" w14:textId="77777777" w:rsidR="00E921A2" w:rsidRPr="00121095" w:rsidRDefault="00E921A2">
      <w:pPr>
        <w:pStyle w:val="Example"/>
        <w:keepLines w:val="0"/>
        <w:rPr>
          <w:noProof w:val="0"/>
        </w:rPr>
      </w:pPr>
      <w:r w:rsidRPr="00121095">
        <w:rPr>
          <w:noProof w:val="0"/>
        </w:rPr>
        <w:t>ORC|RE||89968665||||||199805291030-0700|||77^Hippocrates^Harold^H^III^DR^MD||^^^^^510^ 2673600||||||</w:t>
      </w:r>
    </w:p>
    <w:p w14:paraId="1C30B8F8" w14:textId="77777777" w:rsidR="00E921A2" w:rsidRPr="00121095" w:rsidRDefault="00E921A2">
      <w:pPr>
        <w:pStyle w:val="Example"/>
        <w:keepLines w:val="0"/>
        <w:rPr>
          <w:noProof w:val="0"/>
        </w:rPr>
      </w:pPr>
      <w:r w:rsidRPr="00121095">
        <w:rPr>
          <w:noProof w:val="0"/>
        </w:rPr>
        <w:t xml:space="preserve">RXE|1^^D100^^20020731^^^TAKE 1 TABLET DAILY </w:t>
      </w:r>
      <w:r w:rsidR="00514A79">
        <w:rPr>
          <w:noProof w:val="0"/>
        </w:rPr>
        <w:t>–</w:t>
      </w:r>
      <w:r w:rsidRPr="00121095">
        <w:rPr>
          <w:noProof w:val="0"/>
        </w:rPr>
        <w:t>GENERIC FOR CALAN SR|00182196901^VERAPAMIL HCL ER TAB 180MG ER^NDC |100||180MG|TABLET SA|||G|||0|BC3126631^CHU^Y^L||213220929|0|0|19980821|||</w:t>
      </w:r>
    </w:p>
    <w:p w14:paraId="1434C1A3" w14:textId="77777777" w:rsidR="00E921A2" w:rsidRPr="00121095" w:rsidRDefault="00E921A2">
      <w:pPr>
        <w:pStyle w:val="Example"/>
        <w:keepLines w:val="0"/>
        <w:rPr>
          <w:noProof w:val="0"/>
        </w:rPr>
      </w:pPr>
      <w:r w:rsidRPr="00121095">
        <w:rPr>
          <w:noProof w:val="0"/>
        </w:rPr>
        <w:t xml:space="preserve">RXD|1|00182196901^VERAPAMIL HCL ER TAB 180MG ER^NDC |19980821|100|||213220929|0|TAKE 1 TABLET DAILY </w:t>
      </w:r>
      <w:r w:rsidR="00514A79">
        <w:rPr>
          <w:noProof w:val="0"/>
        </w:rPr>
        <w:t>–</w:t>
      </w:r>
      <w:r w:rsidRPr="00121095">
        <w:rPr>
          <w:noProof w:val="0"/>
        </w:rPr>
        <w:t>GENERIC FOR CALAN SR||||||||||||</w:t>
      </w:r>
    </w:p>
    <w:p w14:paraId="46F53EE4" w14:textId="77777777" w:rsidR="00E921A2" w:rsidRPr="00121095" w:rsidRDefault="00E921A2">
      <w:pPr>
        <w:pStyle w:val="Example"/>
        <w:keepLines w:val="0"/>
        <w:rPr>
          <w:noProof w:val="0"/>
        </w:rPr>
      </w:pPr>
      <w:r w:rsidRPr="00121095">
        <w:rPr>
          <w:noProof w:val="0"/>
        </w:rPr>
        <w:t>RXR|PO||||</w:t>
      </w:r>
    </w:p>
    <w:p w14:paraId="497A7EE7" w14:textId="77777777" w:rsidR="00E921A2" w:rsidRPr="00121095" w:rsidRDefault="00E921A2">
      <w:pPr>
        <w:pStyle w:val="Example"/>
        <w:rPr>
          <w:noProof w:val="0"/>
        </w:rPr>
      </w:pPr>
      <w:r w:rsidRPr="00121095">
        <w:rPr>
          <w:noProof w:val="0"/>
        </w:rPr>
        <w:t>ORC|RE||235134037||||||199809221330-0700|||8877^Hippocrates^Harold^H^III^DR^MD||^^^^^555^5555001||||||RXD|1|00172409660^BACLOFEN 10MG TABS^NDC|199809221415-0700|10|||199810310600-0700|5|AS DIRECTED||||||||||||</w:t>
      </w:r>
    </w:p>
    <w:p w14:paraId="7B634818" w14:textId="77777777" w:rsidR="00E921A2" w:rsidRPr="00121095" w:rsidRDefault="00E921A2">
      <w:pPr>
        <w:pStyle w:val="Example"/>
        <w:rPr>
          <w:noProof w:val="0"/>
        </w:rPr>
      </w:pPr>
      <w:r w:rsidRPr="00121095">
        <w:rPr>
          <w:noProof w:val="0"/>
        </w:rPr>
        <w:t>RXR|PO||||</w:t>
      </w:r>
    </w:p>
    <w:p w14:paraId="2AD1BB4E" w14:textId="77777777" w:rsidR="00E921A2" w:rsidRPr="00121095" w:rsidRDefault="00E921A2">
      <w:pPr>
        <w:pStyle w:val="Example"/>
        <w:rPr>
          <w:noProof w:val="0"/>
        </w:rPr>
      </w:pPr>
      <w:r w:rsidRPr="00121095">
        <w:rPr>
          <w:noProof w:val="0"/>
        </w:rPr>
        <w:t>ORC|RE||235134030||||||199810121030-0700|||77^Hippocrates^Harold^H^III^DR^MD||^^^^^555^5555001||||||</w:t>
      </w:r>
    </w:p>
    <w:p w14:paraId="4B0B591B"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D663C60" w14:textId="77777777" w:rsidR="00E921A2" w:rsidRPr="00121095" w:rsidRDefault="00E921A2">
      <w:pPr>
        <w:pStyle w:val="Example"/>
        <w:keepLines w:val="0"/>
        <w:rPr>
          <w:noProof w:val="0"/>
        </w:rPr>
      </w:pPr>
      <w:r w:rsidRPr="00121095">
        <w:rPr>
          <w:noProof w:val="0"/>
        </w:rPr>
        <w:t>RXR|PO</w:t>
      </w:r>
    </w:p>
    <w:p w14:paraId="2626E101" w14:textId="77777777" w:rsidR="00E921A2" w:rsidRPr="00121095" w:rsidRDefault="00E921A2">
      <w:pPr>
        <w:pStyle w:val="Example"/>
        <w:keepLines w:val="0"/>
        <w:rPr>
          <w:noProof w:val="0"/>
          <w:szCs w:val="18"/>
        </w:rPr>
      </w:pPr>
      <w:r w:rsidRPr="00121095">
        <w:rPr>
          <w:noProof w:val="0"/>
        </w:rPr>
        <w:t>OBX|1|ST|2951-2^SODIUM^LN||150|mmol/l|136</w:t>
      </w:r>
      <w:r w:rsidRPr="00121095">
        <w:rPr>
          <w:noProof w:val="0"/>
        </w:rPr>
        <w:noBreakHyphen/>
        <w:t xml:space="preserve">148|H||A|F|19850301||199811180700-0800 </w:t>
      </w:r>
    </w:p>
    <w:p w14:paraId="3C92AAB2" w14:textId="77777777" w:rsidR="00E921A2" w:rsidRPr="00121095" w:rsidRDefault="00E921A2">
      <w:pPr>
        <w:pStyle w:val="Example"/>
        <w:keepLines w:val="0"/>
        <w:rPr>
          <w:noProof w:val="0"/>
          <w:szCs w:val="18"/>
        </w:rPr>
      </w:pPr>
      <w:r w:rsidRPr="00121095">
        <w:rPr>
          <w:noProof w:val="0"/>
        </w:rPr>
        <w:t>OBX|2|ST|2823-3^POTASSIUM^LN||4.5|mmol/l|3.5</w:t>
      </w:r>
      <w:r w:rsidRPr="00121095">
        <w:rPr>
          <w:noProof w:val="0"/>
        </w:rPr>
        <w:noBreakHyphen/>
        <w:t>5|N||N|F|19850301||199811180700-0800</w:t>
      </w:r>
    </w:p>
    <w:p w14:paraId="61AB4581" w14:textId="77777777" w:rsidR="00E921A2" w:rsidRPr="00121095" w:rsidRDefault="00E921A2">
      <w:pPr>
        <w:pStyle w:val="Example"/>
        <w:keepLines w:val="0"/>
        <w:rPr>
          <w:noProof w:val="0"/>
          <w:szCs w:val="18"/>
        </w:rPr>
      </w:pPr>
      <w:r w:rsidRPr="00121095">
        <w:rPr>
          <w:noProof w:val="0"/>
        </w:rPr>
        <w:t>OBX|3|ST|2075-0^CHLORIDE^LN||102|mmol/l|94</w:t>
      </w:r>
      <w:r w:rsidRPr="00121095">
        <w:rPr>
          <w:noProof w:val="0"/>
        </w:rPr>
        <w:noBreakHyphen/>
        <w:t xml:space="preserve">105|N||N|F|19850301||199811180700-0800 </w:t>
      </w:r>
    </w:p>
    <w:p w14:paraId="029653B6" w14:textId="77777777" w:rsidR="00E921A2" w:rsidRPr="00121095" w:rsidRDefault="00E921A2">
      <w:pPr>
        <w:pStyle w:val="Example"/>
        <w:keepLines w:val="0"/>
        <w:rPr>
          <w:noProof w:val="0"/>
        </w:rPr>
      </w:pPr>
      <w:r w:rsidRPr="00121095">
        <w:rPr>
          <w:noProof w:val="0"/>
        </w:rPr>
        <w:t>OBX|4|ST|2028-9^CARBON DIOXIDE^LN||27|mmol/l|24</w:t>
      </w:r>
      <w:r w:rsidRPr="00121095">
        <w:rPr>
          <w:noProof w:val="0"/>
        </w:rPr>
        <w:noBreakHyphen/>
        <w:t>31|N||N|F|19850301||199811180700-0800</w:t>
      </w:r>
    </w:p>
    <w:p w14:paraId="5C162B88" w14:textId="77777777" w:rsidR="00E921A2" w:rsidRPr="00121095" w:rsidRDefault="00E921A2">
      <w:pPr>
        <w:pStyle w:val="Example"/>
        <w:keepLines w:val="0"/>
        <w:rPr>
          <w:noProof w:val="0"/>
        </w:rPr>
      </w:pPr>
      <w:r w:rsidRPr="00121095">
        <w:rPr>
          <w:noProof w:val="0"/>
        </w:rPr>
        <w:t>...</w:t>
      </w:r>
    </w:p>
    <w:p w14:paraId="5990E603" w14:textId="77777777" w:rsidR="00E921A2" w:rsidRPr="00121095" w:rsidRDefault="00E921A2">
      <w:pPr>
        <w:pStyle w:val="NormalIndented"/>
      </w:pPr>
      <w:r w:rsidRPr="00121095">
        <w:t xml:space="preserve">Note the use of </w:t>
      </w:r>
      <w:r w:rsidRPr="00121095">
        <w:rPr>
          <w:rStyle w:val="ReferenceAttribute"/>
        </w:rPr>
        <w:t>OBX-14-Date/time of the observation</w:t>
      </w:r>
      <w:r w:rsidRPr="00121095">
        <w:t xml:space="preserve"> to time the laboratory observations.</w:t>
      </w:r>
    </w:p>
    <w:p w14:paraId="26D4D742" w14:textId="77777777" w:rsidR="00E921A2" w:rsidRPr="00121095" w:rsidRDefault="00E921A2">
      <w:pPr>
        <w:pStyle w:val="Heading5"/>
      </w:pPr>
      <w:bookmarkStart w:id="705" w:name="_Ref465661276"/>
      <w:bookmarkStart w:id="706" w:name="_Toc495483625"/>
      <w:bookmarkStart w:id="707" w:name="_Ref175128250"/>
      <w:r w:rsidRPr="00121095">
        <w:lastRenderedPageBreak/>
        <w:t xml:space="preserve">Comprehensive pharmacy information </w:t>
      </w:r>
      <w:bookmarkEnd w:id="705"/>
      <w:bookmarkEnd w:id="706"/>
      <w:r w:rsidRPr="00121095">
        <w:t>Query Profile</w:t>
      </w:r>
      <w:bookmarkEnd w:id="707"/>
    </w:p>
    <w:p w14:paraId="4E52D478" w14:textId="77777777" w:rsidR="00E921A2" w:rsidRPr="00121095" w:rsidRDefault="00E921A2">
      <w:pPr>
        <w:pStyle w:val="NormalIndented"/>
      </w:pPr>
      <w:r w:rsidRPr="00121095">
        <w:t>The following is a highly experimental approach to establishing a super segment pattern response to a general purpose query structure. It contains all of the pharmacy information segments as possible inclusions in the response. It differs from previously defined segment pattern queries in that it cuts across multiple related standard HL7 messages although there is a logical hierarchy that can be determined.</w:t>
      </w:r>
    </w:p>
    <w:p w14:paraId="5AADE319" w14:textId="77777777" w:rsidR="00E921A2" w:rsidRPr="00121095" w:rsidRDefault="00E921A2">
      <w:pPr>
        <w:pStyle w:val="QryTableCaption"/>
        <w:keepNext/>
        <w:rPr>
          <w:lang w:val="en-US"/>
        </w:rPr>
      </w:pPr>
      <w:r w:rsidRPr="00121095">
        <w:rPr>
          <w:lang w:val="en-US"/>
        </w:rPr>
        <w:t>Query Profile</w:t>
      </w:r>
    </w:p>
    <w:tbl>
      <w:tblPr>
        <w:tblW w:w="0" w:type="auto"/>
        <w:tblInd w:w="64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1629CEE" w14:textId="77777777" w:rsidTr="00E50DB9">
        <w:trPr>
          <w:tblHeader/>
        </w:trPr>
        <w:tc>
          <w:tcPr>
            <w:tcW w:w="2880" w:type="dxa"/>
            <w:tcBorders>
              <w:top w:val="double" w:sz="4" w:space="0" w:color="auto"/>
              <w:bottom w:val="single" w:sz="4" w:space="0" w:color="auto"/>
            </w:tcBorders>
            <w:shd w:val="clear" w:color="auto" w:fill="FFFFFF"/>
          </w:tcPr>
          <w:p w14:paraId="5BEE1850" w14:textId="77777777" w:rsidR="00E921A2" w:rsidRPr="00121095" w:rsidRDefault="00E921A2">
            <w:pPr>
              <w:pStyle w:val="QryTableHeader"/>
              <w:keepNext/>
              <w:rPr>
                <w:b w:val="0"/>
                <w:lang w:val="en-US"/>
              </w:rPr>
            </w:pPr>
            <w:r w:rsidRPr="00121095">
              <w:rPr>
                <w:lang w:val="en-US"/>
              </w:rPr>
              <w:t>Query Statement ID (Query ID=Z85):</w:t>
            </w:r>
          </w:p>
        </w:tc>
        <w:tc>
          <w:tcPr>
            <w:tcW w:w="4608" w:type="dxa"/>
            <w:tcBorders>
              <w:top w:val="double" w:sz="4" w:space="0" w:color="auto"/>
              <w:bottom w:val="single" w:sz="4" w:space="0" w:color="auto"/>
            </w:tcBorders>
            <w:shd w:val="clear" w:color="auto" w:fill="FFFFFF"/>
          </w:tcPr>
          <w:p w14:paraId="582793EC" w14:textId="77777777" w:rsidR="00E921A2" w:rsidRPr="00121095" w:rsidRDefault="00E921A2">
            <w:pPr>
              <w:pStyle w:val="QryTableID"/>
              <w:keepNext/>
              <w:rPr>
                <w:lang w:val="en-US"/>
              </w:rPr>
            </w:pPr>
            <w:r w:rsidRPr="00121095">
              <w:rPr>
                <w:lang w:val="en-US"/>
              </w:rPr>
              <w:t>Z85</w:t>
            </w:r>
          </w:p>
        </w:tc>
      </w:tr>
      <w:tr w:rsidR="00E921A2" w:rsidRPr="00E921A2" w14:paraId="3797537A" w14:textId="77777777" w:rsidTr="00E50DB9">
        <w:tc>
          <w:tcPr>
            <w:tcW w:w="2880" w:type="dxa"/>
            <w:tcBorders>
              <w:top w:val="single" w:sz="4" w:space="0" w:color="auto"/>
              <w:bottom w:val="single" w:sz="4" w:space="0" w:color="auto"/>
            </w:tcBorders>
            <w:shd w:val="clear" w:color="auto" w:fill="FFFFFF"/>
          </w:tcPr>
          <w:p w14:paraId="3F2B01E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FF57BB2" w14:textId="77777777" w:rsidR="00E921A2" w:rsidRPr="00121095" w:rsidRDefault="00E921A2">
            <w:pPr>
              <w:pStyle w:val="QryTableType"/>
              <w:rPr>
                <w:lang w:val="en-US"/>
              </w:rPr>
            </w:pPr>
            <w:r w:rsidRPr="00121095">
              <w:rPr>
                <w:lang w:val="en-US"/>
              </w:rPr>
              <w:t>Query</w:t>
            </w:r>
          </w:p>
        </w:tc>
      </w:tr>
      <w:tr w:rsidR="00E921A2" w:rsidRPr="00E921A2" w14:paraId="48C4CA1E" w14:textId="77777777" w:rsidTr="00E50DB9">
        <w:tc>
          <w:tcPr>
            <w:tcW w:w="2880" w:type="dxa"/>
            <w:tcBorders>
              <w:top w:val="single" w:sz="4" w:space="0" w:color="auto"/>
              <w:bottom w:val="single" w:sz="4" w:space="0" w:color="auto"/>
            </w:tcBorders>
            <w:shd w:val="clear" w:color="auto" w:fill="FFFFFF"/>
          </w:tcPr>
          <w:p w14:paraId="436A33E1"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5C55204B" w14:textId="77777777" w:rsidR="00E921A2" w:rsidRPr="00121095" w:rsidRDefault="00E921A2">
            <w:pPr>
              <w:pStyle w:val="QryTableName"/>
              <w:rPr>
                <w:lang w:val="en-US"/>
              </w:rPr>
            </w:pPr>
            <w:r w:rsidRPr="00121095">
              <w:rPr>
                <w:lang w:val="en-US"/>
              </w:rPr>
              <w:t>Pharmacy Information Comprehensive</w:t>
            </w:r>
          </w:p>
        </w:tc>
      </w:tr>
      <w:tr w:rsidR="00E921A2" w:rsidRPr="00E921A2" w14:paraId="25E79289" w14:textId="77777777" w:rsidTr="00E50DB9">
        <w:tc>
          <w:tcPr>
            <w:tcW w:w="2880" w:type="dxa"/>
            <w:tcBorders>
              <w:top w:val="single" w:sz="4" w:space="0" w:color="auto"/>
              <w:bottom w:val="single" w:sz="4" w:space="0" w:color="auto"/>
            </w:tcBorders>
            <w:shd w:val="clear" w:color="auto" w:fill="FFFFFF"/>
          </w:tcPr>
          <w:p w14:paraId="408AB7D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24BA9B61" w14:textId="77777777" w:rsidR="00E921A2" w:rsidRPr="00121095" w:rsidRDefault="00E921A2">
            <w:pPr>
              <w:pStyle w:val="QryTableTriggerQuery"/>
              <w:rPr>
                <w:lang w:val="en-US"/>
              </w:rPr>
            </w:pPr>
            <w:r w:rsidRPr="00121095">
              <w:rPr>
                <w:lang w:val="en-US"/>
              </w:rPr>
              <w:t>QBP^Z85^QBP_Q11</w:t>
            </w:r>
          </w:p>
        </w:tc>
      </w:tr>
      <w:tr w:rsidR="00E921A2" w:rsidRPr="00E921A2" w14:paraId="60CF70A0" w14:textId="77777777" w:rsidTr="00E50DB9">
        <w:tc>
          <w:tcPr>
            <w:tcW w:w="2880" w:type="dxa"/>
            <w:tcBorders>
              <w:top w:val="single" w:sz="4" w:space="0" w:color="auto"/>
              <w:bottom w:val="single" w:sz="4" w:space="0" w:color="auto"/>
            </w:tcBorders>
            <w:shd w:val="clear" w:color="auto" w:fill="FFFFFF"/>
          </w:tcPr>
          <w:p w14:paraId="3FED51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E57FE9C" w14:textId="77777777" w:rsidR="00E921A2" w:rsidRPr="00121095" w:rsidRDefault="00E921A2">
            <w:pPr>
              <w:pStyle w:val="QryTableMode"/>
              <w:rPr>
                <w:lang w:val="en-US"/>
              </w:rPr>
            </w:pPr>
            <w:r w:rsidRPr="00121095">
              <w:rPr>
                <w:lang w:val="en-US"/>
              </w:rPr>
              <w:t>Both</w:t>
            </w:r>
          </w:p>
        </w:tc>
      </w:tr>
      <w:tr w:rsidR="00E921A2" w:rsidRPr="00E921A2" w14:paraId="2B67AB2D" w14:textId="77777777" w:rsidTr="00E50DB9">
        <w:tc>
          <w:tcPr>
            <w:tcW w:w="2880" w:type="dxa"/>
            <w:tcBorders>
              <w:top w:val="single" w:sz="4" w:space="0" w:color="auto"/>
              <w:bottom w:val="single" w:sz="4" w:space="0" w:color="auto"/>
            </w:tcBorders>
            <w:shd w:val="clear" w:color="auto" w:fill="FFFFFF"/>
          </w:tcPr>
          <w:p w14:paraId="11208EAF"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290E79E9" w14:textId="77777777" w:rsidR="00E921A2" w:rsidRPr="00121095" w:rsidRDefault="00E921A2">
            <w:pPr>
              <w:pStyle w:val="QryTableResponseTrigger"/>
              <w:rPr>
                <w:lang w:val="en-US"/>
              </w:rPr>
            </w:pPr>
            <w:r w:rsidRPr="00121095">
              <w:rPr>
                <w:lang w:val="en-US"/>
              </w:rPr>
              <w:t>RSP^Z86^RSP_Z86</w:t>
            </w:r>
          </w:p>
        </w:tc>
      </w:tr>
      <w:tr w:rsidR="00E921A2" w:rsidRPr="00E921A2" w14:paraId="7360E44A" w14:textId="77777777" w:rsidTr="00E50DB9">
        <w:tc>
          <w:tcPr>
            <w:tcW w:w="2880" w:type="dxa"/>
            <w:tcBorders>
              <w:top w:val="single" w:sz="4" w:space="0" w:color="auto"/>
              <w:bottom w:val="single" w:sz="4" w:space="0" w:color="auto"/>
            </w:tcBorders>
            <w:shd w:val="clear" w:color="auto" w:fill="FFFFFF"/>
          </w:tcPr>
          <w:p w14:paraId="431E946C"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0730BA1F" w14:textId="77777777" w:rsidR="00E921A2" w:rsidRPr="00121095" w:rsidRDefault="00E921A2">
            <w:pPr>
              <w:pStyle w:val="QryTableCharacteristicsQuery"/>
              <w:rPr>
                <w:lang w:val="en-US"/>
              </w:rPr>
            </w:pPr>
            <w:r w:rsidRPr="00121095">
              <w:rPr>
                <w:lang w:val="en-US"/>
              </w:rPr>
              <w:t>May specify patient, medication, a date range, how the response is to be sorted, and what segment groups are to be returned.</w:t>
            </w:r>
          </w:p>
        </w:tc>
      </w:tr>
      <w:tr w:rsidR="00E921A2" w:rsidRPr="00E921A2" w14:paraId="089987DB" w14:textId="77777777" w:rsidTr="00E50DB9">
        <w:tc>
          <w:tcPr>
            <w:tcW w:w="2880" w:type="dxa"/>
            <w:tcBorders>
              <w:top w:val="single" w:sz="4" w:space="0" w:color="auto"/>
              <w:bottom w:val="single" w:sz="4" w:space="0" w:color="auto"/>
            </w:tcBorders>
            <w:shd w:val="clear" w:color="auto" w:fill="FFFFFF"/>
          </w:tcPr>
          <w:p w14:paraId="6722F174"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295D1AC" w14:textId="77777777" w:rsidR="00E921A2" w:rsidRPr="00121095" w:rsidRDefault="00E921A2">
            <w:pPr>
              <w:pStyle w:val="QryTablePurpose"/>
              <w:rPr>
                <w:lang w:val="en-US"/>
              </w:rPr>
            </w:pPr>
            <w:r w:rsidRPr="00121095">
              <w:rPr>
                <w:lang w:val="en-US"/>
              </w:rPr>
              <w:t>To retrieve patient pharmacy history information from the Server.</w:t>
            </w:r>
          </w:p>
        </w:tc>
      </w:tr>
      <w:tr w:rsidR="00E921A2" w:rsidRPr="00E921A2" w14:paraId="663BF76B" w14:textId="77777777" w:rsidTr="00E50DB9">
        <w:trPr>
          <w:cantSplit/>
        </w:trPr>
        <w:tc>
          <w:tcPr>
            <w:tcW w:w="2880" w:type="dxa"/>
            <w:tcBorders>
              <w:top w:val="single" w:sz="4" w:space="0" w:color="auto"/>
              <w:bottom w:val="single" w:sz="4" w:space="0" w:color="auto"/>
            </w:tcBorders>
            <w:shd w:val="clear" w:color="auto" w:fill="FFFFFF"/>
          </w:tcPr>
          <w:p w14:paraId="04FDA445"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193980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3CD97A14" w14:textId="77777777" w:rsidTr="00E50DB9">
        <w:trPr>
          <w:cantSplit/>
        </w:trPr>
        <w:tc>
          <w:tcPr>
            <w:tcW w:w="2880" w:type="dxa"/>
            <w:tcBorders>
              <w:top w:val="single" w:sz="4" w:space="0" w:color="auto"/>
              <w:bottom w:val="double" w:sz="4" w:space="0" w:color="auto"/>
            </w:tcBorders>
            <w:shd w:val="clear" w:color="auto" w:fill="FFFFFF"/>
          </w:tcPr>
          <w:p w14:paraId="258FAA8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38DAAAD" w14:textId="77777777" w:rsidR="00E921A2" w:rsidRPr="00121095" w:rsidRDefault="00E921A2">
            <w:pPr>
              <w:pStyle w:val="QryTableSegmentPattern"/>
              <w:rPr>
                <w:lang w:val="en-US"/>
              </w:rPr>
            </w:pPr>
          </w:p>
        </w:tc>
      </w:tr>
    </w:tbl>
    <w:p w14:paraId="7E2D12D3" w14:textId="77777777" w:rsidR="00E921A2" w:rsidRDefault="00E921A2"/>
    <w:p w14:paraId="22382662" w14:textId="77777777" w:rsidR="00F102B1" w:rsidRPr="00121095" w:rsidRDefault="00F102B1">
      <w:r w:rsidRPr="00F102B1">
        <w:t xml:space="preserve">The QBP_Q11 message structure and related choreography can be found in </w:t>
      </w:r>
      <w:hyperlink w:anchor="_QBP/RSP_–_query" w:history="1">
        <w:r w:rsidRPr="00F102B1">
          <w:rPr>
            <w:rStyle w:val="Hyperlink"/>
          </w:rPr>
          <w:t>5.4.1</w:t>
        </w:r>
      </w:hyperlink>
    </w:p>
    <w:p w14:paraId="5F254FA5" w14:textId="77777777" w:rsidR="00E921A2" w:rsidRPr="00121095" w:rsidRDefault="00E921A2">
      <w:pPr>
        <w:pStyle w:val="MsgTableCaption"/>
      </w:pPr>
      <w:r w:rsidRPr="00121095">
        <w:t>RSP^Z86^RSP_Z86: Response Grammar:  Pharmacy Information</w:t>
      </w:r>
      <w:r w:rsidR="00BF2FE6" w:rsidRPr="00121095">
        <w:fldChar w:fldCharType="begin"/>
      </w:r>
      <w:r w:rsidRPr="00121095">
        <w:instrText xml:space="preserve"> XE "RSP" </w:instrText>
      </w:r>
      <w:r w:rsidR="00BF2FE6" w:rsidRPr="00121095">
        <w:fldChar w:fldCharType="end"/>
      </w:r>
      <w:r w:rsidRPr="00121095">
        <w:t xml:space="preserve"> Comprehensive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67B65A"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56D692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41689CF8"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655AA3B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6147AA93" w14:textId="77777777" w:rsidR="00E921A2" w:rsidRPr="00121095" w:rsidRDefault="00E921A2">
            <w:pPr>
              <w:pStyle w:val="MsgTableHeader"/>
              <w:jc w:val="center"/>
              <w:rPr>
                <w:lang w:val="en-US"/>
              </w:rPr>
            </w:pPr>
            <w:r w:rsidRPr="00121095">
              <w:rPr>
                <w:lang w:val="en-US"/>
              </w:rPr>
              <w:t>Sec. Ref</w:t>
            </w:r>
          </w:p>
        </w:tc>
      </w:tr>
      <w:tr w:rsidR="00E921A2" w:rsidRPr="00E921A2" w14:paraId="1A304E16"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CB5238"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11DF8AD"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5D9BF83"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950D69" w14:textId="77777777" w:rsidR="00E921A2" w:rsidRPr="00121095" w:rsidRDefault="00E921A2">
            <w:pPr>
              <w:pStyle w:val="MsgTableBody"/>
              <w:jc w:val="center"/>
            </w:pPr>
            <w:r w:rsidRPr="00121095">
              <w:t>2.15.9</w:t>
            </w:r>
          </w:p>
        </w:tc>
      </w:tr>
      <w:tr w:rsidR="00E921A2" w:rsidRPr="00E921A2" w14:paraId="5C93016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306CC5"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EC9A60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8F3E41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821602" w14:textId="77777777" w:rsidR="00E921A2" w:rsidRPr="00121095" w:rsidRDefault="00E921A2">
            <w:pPr>
              <w:pStyle w:val="MsgTableBody"/>
              <w:jc w:val="center"/>
            </w:pPr>
            <w:r w:rsidRPr="00121095">
              <w:t>2.15.12</w:t>
            </w:r>
          </w:p>
        </w:tc>
      </w:tr>
      <w:tr w:rsidR="00E921A2" w:rsidRPr="00E921A2" w14:paraId="28A4B84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EAA7D0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D8A510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E524B5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20F005" w14:textId="77777777" w:rsidR="00E921A2" w:rsidRPr="00121095" w:rsidRDefault="00E921A2">
            <w:pPr>
              <w:pStyle w:val="MsgTableBody"/>
              <w:jc w:val="center"/>
            </w:pPr>
            <w:r w:rsidRPr="00121095">
              <w:t>2.14.13</w:t>
            </w:r>
          </w:p>
        </w:tc>
      </w:tr>
      <w:tr w:rsidR="00E921A2" w:rsidRPr="00E921A2" w14:paraId="1D8563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3E21B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49FF326"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773FBC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3C5B3F" w14:textId="77777777" w:rsidR="00E921A2" w:rsidRPr="00121095" w:rsidRDefault="00E921A2">
            <w:pPr>
              <w:pStyle w:val="MsgTableBody"/>
              <w:jc w:val="center"/>
            </w:pPr>
            <w:r w:rsidRPr="00121095">
              <w:t>2.15.8</w:t>
            </w:r>
          </w:p>
        </w:tc>
      </w:tr>
      <w:tr w:rsidR="00E921A2" w:rsidRPr="00E921A2" w14:paraId="094212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3FF5B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DC143EB"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6A57662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F814C8" w14:textId="77777777" w:rsidR="00E921A2" w:rsidRPr="00121095" w:rsidRDefault="00E921A2">
            <w:pPr>
              <w:pStyle w:val="MsgTableBody"/>
              <w:jc w:val="center"/>
            </w:pPr>
            <w:r w:rsidRPr="00121095">
              <w:t>2.15.5</w:t>
            </w:r>
          </w:p>
        </w:tc>
      </w:tr>
      <w:tr w:rsidR="00E921A2" w:rsidRPr="00E921A2" w14:paraId="629D26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C1FF2E" w14:textId="77777777" w:rsidR="00E921A2" w:rsidRPr="00121095" w:rsidRDefault="00000000">
            <w:pPr>
              <w:pStyle w:val="MsgTableBody"/>
            </w:pPr>
            <w:hyperlink w:anchor="QAK" w:history="1">
              <w:r w:rsidR="00E921A2" w:rsidRPr="00121095">
                <w:rPr>
                  <w:rStyle w:val="Hyperlink"/>
                  <w:sz w:val="14"/>
                </w:rPr>
                <w:t>QAK</w:t>
              </w:r>
            </w:hyperlink>
          </w:p>
        </w:tc>
        <w:tc>
          <w:tcPr>
            <w:tcW w:w="4320" w:type="dxa"/>
            <w:tcBorders>
              <w:top w:val="dotted" w:sz="4" w:space="0" w:color="auto"/>
              <w:left w:val="nil"/>
              <w:bottom w:val="dotted" w:sz="4" w:space="0" w:color="auto"/>
              <w:right w:val="nil"/>
            </w:tcBorders>
            <w:shd w:val="clear" w:color="auto" w:fill="FFFFFF"/>
          </w:tcPr>
          <w:p w14:paraId="1B6765D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8BA088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E5D159" w14:textId="0EC6CC12" w:rsidR="00E921A2" w:rsidRPr="00121095" w:rsidRDefault="002503D5">
            <w:pPr>
              <w:pStyle w:val="MsgTableBody"/>
              <w:jc w:val="center"/>
            </w:pPr>
            <w:r>
              <w:fldChar w:fldCharType="begin"/>
            </w:r>
            <w:r>
              <w:instrText xml:space="preserve"> REF _Ref465673603 \r \h  \* MERGEFORMAT </w:instrText>
            </w:r>
            <w:r>
              <w:fldChar w:fldCharType="separate"/>
            </w:r>
            <w:r w:rsidR="00C244BF">
              <w:t>5.5.2</w:t>
            </w:r>
            <w:r>
              <w:fldChar w:fldCharType="end"/>
            </w:r>
          </w:p>
        </w:tc>
      </w:tr>
      <w:tr w:rsidR="00E921A2" w:rsidRPr="00E921A2" w14:paraId="4E12409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EAA1D8" w14:textId="77777777" w:rsidR="00E921A2" w:rsidRPr="00121095" w:rsidRDefault="00000000">
            <w:pPr>
              <w:pStyle w:val="MsgTableBody"/>
            </w:pPr>
            <w:hyperlink w:anchor="QPD" w:history="1">
              <w:r w:rsidR="00E921A2" w:rsidRPr="00121095">
                <w:rPr>
                  <w:rStyle w:val="Hyperlink"/>
                  <w:sz w:val="14"/>
                </w:rPr>
                <w:t>QPD</w:t>
              </w:r>
            </w:hyperlink>
          </w:p>
        </w:tc>
        <w:tc>
          <w:tcPr>
            <w:tcW w:w="4320" w:type="dxa"/>
            <w:tcBorders>
              <w:top w:val="dotted" w:sz="4" w:space="0" w:color="auto"/>
              <w:left w:val="nil"/>
              <w:bottom w:val="dotted" w:sz="4" w:space="0" w:color="auto"/>
              <w:right w:val="nil"/>
            </w:tcBorders>
            <w:shd w:val="clear" w:color="auto" w:fill="FFFFFF"/>
          </w:tcPr>
          <w:p w14:paraId="614FB63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A0DE7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833198" w14:textId="4A4AF2D5"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FF838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D4435A0"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CC9F605"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5AEFEED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A988F7" w14:textId="77777777" w:rsidR="00E921A2" w:rsidRPr="00121095" w:rsidRDefault="00E921A2">
            <w:pPr>
              <w:pStyle w:val="MsgTableBody"/>
              <w:jc w:val="center"/>
            </w:pPr>
          </w:p>
        </w:tc>
      </w:tr>
      <w:tr w:rsidR="00E921A2" w:rsidRPr="00E921A2" w14:paraId="7FD2A1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0A359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5BED150"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6470C49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2256D" w14:textId="77777777" w:rsidR="00E921A2" w:rsidRPr="00121095" w:rsidRDefault="00E921A2">
            <w:pPr>
              <w:pStyle w:val="MsgTableBody"/>
              <w:jc w:val="center"/>
            </w:pPr>
          </w:p>
        </w:tc>
      </w:tr>
      <w:tr w:rsidR="00E921A2" w:rsidRPr="00E921A2" w14:paraId="7CFDEC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158F0"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533DC1AF"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33C2F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060516" w14:textId="77777777" w:rsidR="00E921A2" w:rsidRPr="00121095" w:rsidRDefault="00E921A2">
            <w:pPr>
              <w:pStyle w:val="MsgTableBody"/>
              <w:jc w:val="center"/>
            </w:pPr>
            <w:r w:rsidRPr="00121095">
              <w:t>3.4.2</w:t>
            </w:r>
          </w:p>
        </w:tc>
      </w:tr>
      <w:tr w:rsidR="00E921A2" w:rsidRPr="00E921A2" w14:paraId="45457EE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474E34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033F0FF4"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2553C73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0ECFC5" w14:textId="77777777" w:rsidR="00E921A2" w:rsidRPr="00121095" w:rsidRDefault="00E921A2">
            <w:pPr>
              <w:pStyle w:val="MsgTableBody"/>
              <w:jc w:val="center"/>
            </w:pPr>
            <w:r w:rsidRPr="00121095">
              <w:t>3.4.9</w:t>
            </w:r>
          </w:p>
        </w:tc>
      </w:tr>
      <w:tr w:rsidR="00E921A2" w:rsidRPr="00E921A2" w14:paraId="791CE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231315"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A9FBCF5"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3D20E2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ADF1AB" w14:textId="77777777" w:rsidR="00E921A2" w:rsidRPr="00121095" w:rsidRDefault="00E921A2">
            <w:pPr>
              <w:pStyle w:val="MsgTableBody"/>
              <w:jc w:val="center"/>
            </w:pPr>
            <w:r w:rsidRPr="00121095">
              <w:t>2.15.10</w:t>
            </w:r>
          </w:p>
        </w:tc>
      </w:tr>
      <w:tr w:rsidR="00E921A2" w:rsidRPr="00E921A2" w14:paraId="490AF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87AC3E"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20E7A802"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7225144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74FBE" w14:textId="77777777" w:rsidR="00E921A2" w:rsidRPr="00121095" w:rsidRDefault="00E921A2">
            <w:pPr>
              <w:pStyle w:val="MsgTableBody"/>
              <w:jc w:val="center"/>
            </w:pPr>
            <w:r w:rsidRPr="00121095">
              <w:t>3.4.6</w:t>
            </w:r>
          </w:p>
        </w:tc>
      </w:tr>
      <w:tr w:rsidR="00E921A2" w:rsidRPr="00E921A2" w14:paraId="0FC3E9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52C552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0CAC973"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0E9F214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CC590" w14:textId="77777777" w:rsidR="00E921A2" w:rsidRPr="00121095" w:rsidRDefault="00E921A2">
            <w:pPr>
              <w:pStyle w:val="MsgTableBody"/>
              <w:jc w:val="center"/>
            </w:pPr>
          </w:p>
        </w:tc>
      </w:tr>
      <w:tr w:rsidR="00E921A2" w:rsidRPr="00E921A2" w14:paraId="5BA73C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D612B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4997B88"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1F24E3F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9CF6C" w14:textId="77777777" w:rsidR="00E921A2" w:rsidRPr="00121095" w:rsidRDefault="00E921A2">
            <w:pPr>
              <w:pStyle w:val="MsgTableBody"/>
              <w:jc w:val="center"/>
            </w:pPr>
          </w:p>
        </w:tc>
      </w:tr>
      <w:tr w:rsidR="00E921A2" w:rsidRPr="00E921A2" w14:paraId="619C18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C9B5CD"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A503A24"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42D321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AD0B6D" w14:textId="77777777" w:rsidR="00E921A2" w:rsidRPr="00121095" w:rsidRDefault="00E921A2">
            <w:pPr>
              <w:pStyle w:val="MsgTableBody"/>
              <w:jc w:val="center"/>
            </w:pPr>
            <w:r w:rsidRPr="00121095">
              <w:t>4.5.3</w:t>
            </w:r>
          </w:p>
        </w:tc>
      </w:tr>
      <w:tr w:rsidR="00E921A2" w:rsidRPr="00E921A2" w14:paraId="5DBD0DA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C52D707" w14:textId="77777777" w:rsidR="00E921A2" w:rsidRPr="00121095" w:rsidRDefault="00E921A2">
            <w:pPr>
              <w:pStyle w:val="MsgTableBody"/>
            </w:pPr>
            <w:r w:rsidRPr="00121095">
              <w:lastRenderedPageBreak/>
              <w:t xml:space="preserve">  [{</w:t>
            </w:r>
          </w:p>
        </w:tc>
        <w:tc>
          <w:tcPr>
            <w:tcW w:w="4320" w:type="dxa"/>
            <w:tcBorders>
              <w:top w:val="dotted" w:sz="4" w:space="0" w:color="auto"/>
              <w:left w:val="nil"/>
              <w:bottom w:val="dotted" w:sz="4" w:space="0" w:color="auto"/>
              <w:right w:val="nil"/>
            </w:tcBorders>
            <w:shd w:val="clear" w:color="auto" w:fill="FFFFFF"/>
          </w:tcPr>
          <w:p w14:paraId="51100581"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6EAFF72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9BCCE" w14:textId="77777777" w:rsidR="00E921A2" w:rsidRPr="00121095" w:rsidRDefault="00E921A2">
            <w:pPr>
              <w:pStyle w:val="MsgTableBody"/>
              <w:jc w:val="center"/>
            </w:pPr>
          </w:p>
        </w:tc>
      </w:tr>
      <w:tr w:rsidR="00E921A2" w:rsidRPr="00E921A2" w14:paraId="05EE895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C22313"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AC87476"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47287D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7FF6A" w14:textId="77777777" w:rsidR="00E921A2" w:rsidRPr="00121095" w:rsidRDefault="00E921A2">
            <w:pPr>
              <w:pStyle w:val="MsgTableBody"/>
              <w:jc w:val="center"/>
            </w:pPr>
            <w:r w:rsidRPr="00121095">
              <w:t>4.5.4</w:t>
            </w:r>
          </w:p>
        </w:tc>
      </w:tr>
      <w:tr w:rsidR="00E921A2" w:rsidRPr="00E921A2" w14:paraId="36E0C96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B1662A8"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14D3A166"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15E37B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106433" w14:textId="77777777" w:rsidR="00E921A2" w:rsidRPr="00121095" w:rsidRDefault="00E921A2">
            <w:pPr>
              <w:pStyle w:val="MsgTableBody"/>
              <w:jc w:val="center"/>
            </w:pPr>
            <w:r w:rsidRPr="00121095">
              <w:t>4.5.5</w:t>
            </w:r>
          </w:p>
        </w:tc>
      </w:tr>
      <w:tr w:rsidR="00E921A2" w:rsidRPr="00E921A2" w14:paraId="2FF06CB8"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89A415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C97BCE"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4C9F2F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EEB2A" w14:textId="77777777" w:rsidR="00E921A2" w:rsidRPr="00121095" w:rsidRDefault="00E921A2">
            <w:pPr>
              <w:pStyle w:val="MsgTableBody"/>
              <w:jc w:val="center"/>
            </w:pPr>
          </w:p>
        </w:tc>
      </w:tr>
      <w:tr w:rsidR="00E921A2" w:rsidRPr="00E921A2" w14:paraId="4565115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87AD1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108AB9E"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34AC98D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6FBAFB" w14:textId="77777777" w:rsidR="00E921A2" w:rsidRPr="00121095" w:rsidRDefault="00E921A2">
            <w:pPr>
              <w:pStyle w:val="MsgTableBody"/>
              <w:jc w:val="center"/>
            </w:pPr>
          </w:p>
        </w:tc>
      </w:tr>
      <w:tr w:rsidR="00E921A2" w:rsidRPr="00E921A2" w14:paraId="5AF0B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1570E7F"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3D3FA74"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463BDF3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EF788F" w14:textId="77777777" w:rsidR="00E921A2" w:rsidRPr="00121095" w:rsidRDefault="00E921A2">
            <w:pPr>
              <w:pStyle w:val="MsgTableBody"/>
              <w:jc w:val="center"/>
            </w:pPr>
            <w:r w:rsidRPr="00121095">
              <w:t>4.14.1</w:t>
            </w:r>
          </w:p>
        </w:tc>
      </w:tr>
      <w:tr w:rsidR="00E921A2" w:rsidRPr="00E921A2" w14:paraId="53FC76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231AFA"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DCED65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43029D0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FF1CF" w14:textId="77777777" w:rsidR="00E921A2" w:rsidRPr="00121095" w:rsidRDefault="00E921A2">
            <w:pPr>
              <w:pStyle w:val="MsgTableBody"/>
              <w:jc w:val="center"/>
            </w:pPr>
            <w:r w:rsidRPr="00121095">
              <w:t>4.14.2</w:t>
            </w:r>
          </w:p>
        </w:tc>
      </w:tr>
      <w:tr w:rsidR="00E921A2" w:rsidRPr="00E921A2" w14:paraId="6C82DD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7507BB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5A703D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734BC35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92F30C" w14:textId="77777777" w:rsidR="00E921A2" w:rsidRPr="00121095" w:rsidRDefault="00E921A2">
            <w:pPr>
              <w:pStyle w:val="MsgTableBody"/>
              <w:jc w:val="center"/>
            </w:pPr>
            <w:r w:rsidRPr="00121095">
              <w:t>4.14.3</w:t>
            </w:r>
          </w:p>
        </w:tc>
      </w:tr>
      <w:tr w:rsidR="00E921A2" w:rsidRPr="00E921A2" w14:paraId="4635A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37CAA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9667D0"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75194B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68313C" w14:textId="77777777" w:rsidR="00E921A2" w:rsidRPr="00121095" w:rsidRDefault="00E921A2">
            <w:pPr>
              <w:pStyle w:val="MsgTableBody"/>
              <w:jc w:val="center"/>
            </w:pPr>
          </w:p>
        </w:tc>
      </w:tr>
      <w:tr w:rsidR="00E921A2" w:rsidRPr="00E921A2" w14:paraId="23A3AA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8C40C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39E108C" w14:textId="77777777" w:rsidR="00E921A2" w:rsidRPr="00121095" w:rsidRDefault="005E5F4D">
            <w:pPr>
              <w:pStyle w:val="MsgTableBody"/>
            </w:pPr>
            <w:r>
              <w:t>--- ENCODED_</w:t>
            </w:r>
            <w:r w:rsidR="00E921A2" w:rsidRPr="00121095">
              <w:t>ORDER begin</w:t>
            </w:r>
          </w:p>
        </w:tc>
        <w:tc>
          <w:tcPr>
            <w:tcW w:w="864" w:type="dxa"/>
            <w:tcBorders>
              <w:top w:val="dotted" w:sz="4" w:space="0" w:color="auto"/>
              <w:left w:val="nil"/>
              <w:bottom w:val="dotted" w:sz="4" w:space="0" w:color="auto"/>
              <w:right w:val="nil"/>
            </w:tcBorders>
            <w:shd w:val="clear" w:color="auto" w:fill="FFFFFF"/>
          </w:tcPr>
          <w:p w14:paraId="41EDA72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3146E" w14:textId="77777777" w:rsidR="00E921A2" w:rsidRPr="00121095" w:rsidRDefault="00E921A2">
            <w:pPr>
              <w:pStyle w:val="MsgTableBody"/>
              <w:jc w:val="center"/>
            </w:pPr>
          </w:p>
        </w:tc>
      </w:tr>
      <w:tr w:rsidR="00E921A2" w:rsidRPr="00E921A2" w14:paraId="49C737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DCA1C9"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23378D03"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252982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8552D3" w14:textId="77777777" w:rsidR="00E921A2" w:rsidRPr="00121095" w:rsidRDefault="00E921A2">
            <w:pPr>
              <w:pStyle w:val="MsgTableBody"/>
              <w:jc w:val="center"/>
            </w:pPr>
            <w:r w:rsidRPr="00121095">
              <w:t>4.14.4</w:t>
            </w:r>
          </w:p>
        </w:tc>
      </w:tr>
      <w:tr w:rsidR="00E921A2" w:rsidRPr="00E921A2" w14:paraId="53414D34"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AAB005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3863C5"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47583A8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A5591" w14:textId="77777777" w:rsidR="00E921A2" w:rsidRPr="00121095" w:rsidRDefault="00E921A2">
            <w:pPr>
              <w:pStyle w:val="MsgTableBody"/>
              <w:jc w:val="center"/>
            </w:pPr>
          </w:p>
        </w:tc>
      </w:tr>
      <w:tr w:rsidR="00E921A2" w:rsidRPr="00E921A2" w14:paraId="4012148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B3BA035"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97DBC5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7AF1A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88BEF1" w14:textId="77777777" w:rsidR="00E921A2" w:rsidRPr="00121095" w:rsidRDefault="00E921A2">
            <w:pPr>
              <w:pStyle w:val="MsgTableBody"/>
              <w:jc w:val="center"/>
            </w:pPr>
            <w:r w:rsidRPr="00121095">
              <w:t>4.5.4</w:t>
            </w:r>
          </w:p>
        </w:tc>
      </w:tr>
      <w:tr w:rsidR="00E921A2" w:rsidRPr="00E921A2" w14:paraId="657FBC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AAEF0B"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8A1249C"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29061D3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5E5B" w14:textId="77777777" w:rsidR="00E921A2" w:rsidRPr="00121095" w:rsidRDefault="00E921A2">
            <w:pPr>
              <w:pStyle w:val="MsgTableBody"/>
              <w:jc w:val="center"/>
            </w:pPr>
            <w:r w:rsidRPr="00121095">
              <w:t>4.5.5</w:t>
            </w:r>
          </w:p>
        </w:tc>
      </w:tr>
      <w:tr w:rsidR="00E921A2" w:rsidRPr="00E921A2" w14:paraId="662DDD83"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075F6B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8878BD8"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30CDF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F71D5B" w14:textId="77777777" w:rsidR="00E921A2" w:rsidRPr="00121095" w:rsidRDefault="00E921A2">
            <w:pPr>
              <w:pStyle w:val="MsgTableBody"/>
              <w:jc w:val="center"/>
            </w:pPr>
          </w:p>
        </w:tc>
      </w:tr>
      <w:tr w:rsidR="00E921A2" w:rsidRPr="00E921A2" w14:paraId="2E33BAA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97D6F1"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41D81B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3B0528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FE563D5" w14:textId="77777777" w:rsidR="00E921A2" w:rsidRPr="00121095" w:rsidRDefault="00E921A2">
            <w:pPr>
              <w:pStyle w:val="MsgTableBody"/>
              <w:jc w:val="center"/>
            </w:pPr>
            <w:r w:rsidRPr="00121095">
              <w:t>4.14.2</w:t>
            </w:r>
          </w:p>
        </w:tc>
      </w:tr>
      <w:tr w:rsidR="00E921A2" w:rsidRPr="00E921A2" w14:paraId="5726D7D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C24B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4869FD23"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521147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9D5AC" w14:textId="77777777" w:rsidR="00E921A2" w:rsidRPr="00121095" w:rsidRDefault="00E921A2">
            <w:pPr>
              <w:pStyle w:val="MsgTableBody"/>
              <w:jc w:val="center"/>
            </w:pPr>
            <w:r w:rsidRPr="00121095">
              <w:t>4.14.3</w:t>
            </w:r>
          </w:p>
        </w:tc>
      </w:tr>
      <w:tr w:rsidR="00E921A2" w:rsidRPr="00E921A2" w14:paraId="762A47B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32267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6FAC215" w14:textId="77777777" w:rsidR="00E921A2" w:rsidRPr="00121095" w:rsidRDefault="005E5F4D">
            <w:pPr>
              <w:pStyle w:val="MsgTableBody"/>
            </w:pPr>
            <w:r>
              <w:t>--- ENCODED_</w:t>
            </w:r>
            <w:r w:rsidR="00E921A2" w:rsidRPr="00121095">
              <w:t>ORDER end</w:t>
            </w:r>
          </w:p>
        </w:tc>
        <w:tc>
          <w:tcPr>
            <w:tcW w:w="864" w:type="dxa"/>
            <w:tcBorders>
              <w:top w:val="dotted" w:sz="4" w:space="0" w:color="auto"/>
              <w:left w:val="nil"/>
              <w:bottom w:val="dotted" w:sz="4" w:space="0" w:color="auto"/>
              <w:right w:val="nil"/>
            </w:tcBorders>
            <w:shd w:val="clear" w:color="auto" w:fill="FFFFFF"/>
          </w:tcPr>
          <w:p w14:paraId="5CF4561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97FF4F" w14:textId="77777777" w:rsidR="00E921A2" w:rsidRPr="00121095" w:rsidRDefault="00E921A2">
            <w:pPr>
              <w:pStyle w:val="MsgTableBody"/>
              <w:jc w:val="center"/>
            </w:pPr>
          </w:p>
        </w:tc>
      </w:tr>
      <w:tr w:rsidR="00E921A2" w:rsidRPr="00E921A2" w14:paraId="7A93589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0D7B3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33DAB80" w14:textId="77777777" w:rsidR="00E921A2" w:rsidRPr="00121095" w:rsidRDefault="00E921A2">
            <w:pPr>
              <w:pStyle w:val="MsgTableBody"/>
            </w:pPr>
            <w:r w:rsidRPr="00121095">
              <w:t>--- DISPENSE begin</w:t>
            </w:r>
          </w:p>
        </w:tc>
        <w:tc>
          <w:tcPr>
            <w:tcW w:w="864" w:type="dxa"/>
            <w:tcBorders>
              <w:top w:val="dotted" w:sz="4" w:space="0" w:color="auto"/>
              <w:left w:val="nil"/>
              <w:bottom w:val="dotted" w:sz="4" w:space="0" w:color="auto"/>
              <w:right w:val="nil"/>
            </w:tcBorders>
            <w:shd w:val="clear" w:color="auto" w:fill="FFFFFF"/>
          </w:tcPr>
          <w:p w14:paraId="7FE92D4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7A1C10" w14:textId="77777777" w:rsidR="00E921A2" w:rsidRPr="00121095" w:rsidRDefault="00E921A2">
            <w:pPr>
              <w:pStyle w:val="MsgTableBody"/>
              <w:jc w:val="center"/>
            </w:pPr>
          </w:p>
        </w:tc>
      </w:tr>
      <w:tr w:rsidR="00E921A2" w:rsidRPr="00E921A2" w14:paraId="5B6358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1BB9831"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14CA4DC5"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30163A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C9CA50" w14:textId="77777777" w:rsidR="00E921A2" w:rsidRPr="00121095" w:rsidRDefault="00E921A2">
            <w:pPr>
              <w:pStyle w:val="MsgTableBody"/>
              <w:jc w:val="center"/>
            </w:pPr>
            <w:r w:rsidRPr="00121095">
              <w:t>4.14.5</w:t>
            </w:r>
          </w:p>
        </w:tc>
      </w:tr>
      <w:tr w:rsidR="00E921A2" w:rsidRPr="00E921A2" w14:paraId="1362173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D4D90C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3B726E2"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45BA6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FF68BE" w14:textId="77777777" w:rsidR="00E921A2" w:rsidRPr="00121095" w:rsidRDefault="00E921A2">
            <w:pPr>
              <w:pStyle w:val="MsgTableBody"/>
              <w:jc w:val="center"/>
            </w:pPr>
            <w:r w:rsidRPr="00121095">
              <w:t>4.14.2</w:t>
            </w:r>
          </w:p>
        </w:tc>
      </w:tr>
      <w:tr w:rsidR="00E921A2" w:rsidRPr="00E921A2" w14:paraId="5E8C51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20884C"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3C1988C0"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3AA00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91EF0B" w14:textId="77777777" w:rsidR="00E921A2" w:rsidRPr="00121095" w:rsidRDefault="00E921A2">
            <w:pPr>
              <w:pStyle w:val="MsgTableBody"/>
              <w:jc w:val="center"/>
            </w:pPr>
            <w:r w:rsidRPr="00121095">
              <w:t>4.14.3</w:t>
            </w:r>
          </w:p>
        </w:tc>
      </w:tr>
      <w:tr w:rsidR="00E921A2" w:rsidRPr="00E921A2" w14:paraId="5CC40D2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1370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CC67B4E" w14:textId="77777777" w:rsidR="00E921A2" w:rsidRPr="00121095" w:rsidRDefault="00E921A2">
            <w:pPr>
              <w:pStyle w:val="MsgTableBody"/>
            </w:pPr>
            <w:r w:rsidRPr="00121095">
              <w:t>--- DISPENSE end</w:t>
            </w:r>
          </w:p>
        </w:tc>
        <w:tc>
          <w:tcPr>
            <w:tcW w:w="864" w:type="dxa"/>
            <w:tcBorders>
              <w:top w:val="dotted" w:sz="4" w:space="0" w:color="auto"/>
              <w:left w:val="nil"/>
              <w:bottom w:val="dotted" w:sz="4" w:space="0" w:color="auto"/>
              <w:right w:val="nil"/>
            </w:tcBorders>
            <w:shd w:val="clear" w:color="auto" w:fill="FFFFFF"/>
          </w:tcPr>
          <w:p w14:paraId="557525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5874B" w14:textId="77777777" w:rsidR="00E921A2" w:rsidRPr="00121095" w:rsidRDefault="00E921A2">
            <w:pPr>
              <w:pStyle w:val="MsgTableBody"/>
              <w:jc w:val="center"/>
            </w:pPr>
          </w:p>
        </w:tc>
      </w:tr>
      <w:tr w:rsidR="00E921A2" w:rsidRPr="00E921A2" w14:paraId="2178C07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3A7BB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6AA26A7" w14:textId="77777777" w:rsidR="00E921A2" w:rsidRPr="00121095" w:rsidRDefault="00E921A2">
            <w:pPr>
              <w:pStyle w:val="MsgTableBody"/>
            </w:pPr>
            <w:r w:rsidRPr="00121095">
              <w:t>--- GIVE begin</w:t>
            </w:r>
          </w:p>
        </w:tc>
        <w:tc>
          <w:tcPr>
            <w:tcW w:w="864" w:type="dxa"/>
            <w:tcBorders>
              <w:top w:val="dotted" w:sz="4" w:space="0" w:color="auto"/>
              <w:left w:val="nil"/>
              <w:bottom w:val="dotted" w:sz="4" w:space="0" w:color="auto"/>
              <w:right w:val="nil"/>
            </w:tcBorders>
            <w:shd w:val="clear" w:color="auto" w:fill="FFFFFF"/>
          </w:tcPr>
          <w:p w14:paraId="6899AD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A044B5" w14:textId="77777777" w:rsidR="00E921A2" w:rsidRPr="00121095" w:rsidRDefault="00E921A2">
            <w:pPr>
              <w:pStyle w:val="MsgTableBody"/>
              <w:jc w:val="center"/>
            </w:pPr>
          </w:p>
        </w:tc>
      </w:tr>
      <w:tr w:rsidR="00E921A2" w:rsidRPr="00E921A2" w14:paraId="538A272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7CD14D" w14:textId="77777777" w:rsidR="00E921A2" w:rsidRPr="00121095" w:rsidRDefault="00E921A2">
            <w:pPr>
              <w:pStyle w:val="MsgTableBody"/>
            </w:pPr>
            <w:r w:rsidRPr="00121095">
              <w:t xml:space="preserve">  RXG</w:t>
            </w:r>
          </w:p>
        </w:tc>
        <w:tc>
          <w:tcPr>
            <w:tcW w:w="4320" w:type="dxa"/>
            <w:tcBorders>
              <w:top w:val="dotted" w:sz="4" w:space="0" w:color="auto"/>
              <w:left w:val="nil"/>
              <w:bottom w:val="dotted" w:sz="4" w:space="0" w:color="auto"/>
              <w:right w:val="nil"/>
            </w:tcBorders>
            <w:shd w:val="clear" w:color="auto" w:fill="FFFFFF"/>
          </w:tcPr>
          <w:p w14:paraId="3F764DAA" w14:textId="77777777" w:rsidR="00E921A2" w:rsidRPr="00121095" w:rsidRDefault="00E921A2">
            <w:pPr>
              <w:pStyle w:val="MsgTableBody"/>
            </w:pPr>
            <w:r w:rsidRPr="00121095">
              <w:t>Pharmacy/Treatment Give</w:t>
            </w:r>
          </w:p>
        </w:tc>
        <w:tc>
          <w:tcPr>
            <w:tcW w:w="864" w:type="dxa"/>
            <w:tcBorders>
              <w:top w:val="dotted" w:sz="4" w:space="0" w:color="auto"/>
              <w:left w:val="nil"/>
              <w:bottom w:val="dotted" w:sz="4" w:space="0" w:color="auto"/>
              <w:right w:val="nil"/>
            </w:tcBorders>
            <w:shd w:val="clear" w:color="auto" w:fill="FFFFFF"/>
          </w:tcPr>
          <w:p w14:paraId="388E52A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0630C7" w14:textId="77777777" w:rsidR="00E921A2" w:rsidRPr="00121095" w:rsidRDefault="00E921A2">
            <w:pPr>
              <w:pStyle w:val="MsgTableBody"/>
              <w:jc w:val="center"/>
            </w:pPr>
            <w:r w:rsidRPr="00121095">
              <w:t>4.14.6</w:t>
            </w:r>
          </w:p>
        </w:tc>
      </w:tr>
      <w:tr w:rsidR="00E921A2" w:rsidRPr="00E921A2" w14:paraId="74B56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0CA302"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5DD68B7F"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0AB2661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029FB2" w14:textId="77777777" w:rsidR="00E921A2" w:rsidRPr="00121095" w:rsidRDefault="00E921A2">
            <w:pPr>
              <w:pStyle w:val="MsgTableBody"/>
              <w:jc w:val="center"/>
            </w:pPr>
            <w:r w:rsidRPr="00121095">
              <w:t>4.14.2</w:t>
            </w:r>
          </w:p>
        </w:tc>
      </w:tr>
      <w:tr w:rsidR="00E921A2" w:rsidRPr="00E921A2" w14:paraId="35DFA80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FBE58"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6FF625D6"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511663E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044533" w14:textId="77777777" w:rsidR="00E921A2" w:rsidRPr="00121095" w:rsidRDefault="00E921A2">
            <w:pPr>
              <w:pStyle w:val="MsgTableBody"/>
              <w:jc w:val="center"/>
            </w:pPr>
            <w:r w:rsidRPr="00121095">
              <w:t>4.14.3</w:t>
            </w:r>
          </w:p>
        </w:tc>
      </w:tr>
      <w:tr w:rsidR="00E921A2" w:rsidRPr="00E921A2" w14:paraId="45ECB33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03D904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4D499B5" w14:textId="77777777" w:rsidR="00E921A2" w:rsidRPr="00121095" w:rsidRDefault="00E921A2">
            <w:pPr>
              <w:pStyle w:val="MsgTableBody"/>
            </w:pPr>
            <w:r w:rsidRPr="00121095">
              <w:t>--- GIVE end</w:t>
            </w:r>
          </w:p>
        </w:tc>
        <w:tc>
          <w:tcPr>
            <w:tcW w:w="864" w:type="dxa"/>
            <w:tcBorders>
              <w:top w:val="dotted" w:sz="4" w:space="0" w:color="auto"/>
              <w:left w:val="nil"/>
              <w:bottom w:val="dotted" w:sz="4" w:space="0" w:color="auto"/>
              <w:right w:val="nil"/>
            </w:tcBorders>
            <w:shd w:val="clear" w:color="auto" w:fill="FFFFFF"/>
          </w:tcPr>
          <w:p w14:paraId="5B198B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FBF4D6" w14:textId="77777777" w:rsidR="00E921A2" w:rsidRPr="00121095" w:rsidRDefault="00E921A2">
            <w:pPr>
              <w:pStyle w:val="MsgTableBody"/>
              <w:jc w:val="center"/>
            </w:pPr>
          </w:p>
        </w:tc>
      </w:tr>
      <w:tr w:rsidR="00E921A2" w:rsidRPr="00E921A2" w14:paraId="63DC6CA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A55B5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AD0DAF" w14:textId="77777777" w:rsidR="00E921A2" w:rsidRPr="00121095" w:rsidRDefault="00E921A2">
            <w:pPr>
              <w:pStyle w:val="MsgTableBody"/>
            </w:pPr>
            <w:r w:rsidRPr="00121095">
              <w:t>--- ADMINISTRATION begin</w:t>
            </w:r>
          </w:p>
        </w:tc>
        <w:tc>
          <w:tcPr>
            <w:tcW w:w="864" w:type="dxa"/>
            <w:tcBorders>
              <w:top w:val="dotted" w:sz="4" w:space="0" w:color="auto"/>
              <w:left w:val="nil"/>
              <w:bottom w:val="dotted" w:sz="4" w:space="0" w:color="auto"/>
              <w:right w:val="nil"/>
            </w:tcBorders>
            <w:shd w:val="clear" w:color="auto" w:fill="FFFFFF"/>
          </w:tcPr>
          <w:p w14:paraId="67F2FB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73E42" w14:textId="77777777" w:rsidR="00E921A2" w:rsidRPr="00121095" w:rsidRDefault="00E921A2">
            <w:pPr>
              <w:pStyle w:val="MsgTableBody"/>
              <w:jc w:val="center"/>
            </w:pPr>
          </w:p>
        </w:tc>
      </w:tr>
      <w:tr w:rsidR="00E921A2" w:rsidRPr="00E921A2" w14:paraId="5CD6A98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41141E" w14:textId="77777777" w:rsidR="00E921A2" w:rsidRPr="00121095" w:rsidRDefault="00E921A2">
            <w:pPr>
              <w:pStyle w:val="MsgTableBody"/>
            </w:pPr>
            <w:r w:rsidRPr="00121095">
              <w:t xml:space="preserve">  RXA</w:t>
            </w:r>
          </w:p>
        </w:tc>
        <w:tc>
          <w:tcPr>
            <w:tcW w:w="4320" w:type="dxa"/>
            <w:tcBorders>
              <w:top w:val="dotted" w:sz="4" w:space="0" w:color="auto"/>
              <w:left w:val="nil"/>
              <w:bottom w:val="dotted" w:sz="4" w:space="0" w:color="auto"/>
              <w:right w:val="nil"/>
            </w:tcBorders>
            <w:shd w:val="clear" w:color="auto" w:fill="FFFFFF"/>
          </w:tcPr>
          <w:p w14:paraId="4DAD8762" w14:textId="77777777" w:rsidR="00E921A2" w:rsidRPr="00121095" w:rsidRDefault="00E921A2">
            <w:pPr>
              <w:pStyle w:val="MsgTableBody"/>
            </w:pPr>
            <w:r w:rsidRPr="00121095">
              <w:t>Pharmacy/Treatment Administration</w:t>
            </w:r>
          </w:p>
        </w:tc>
        <w:tc>
          <w:tcPr>
            <w:tcW w:w="864" w:type="dxa"/>
            <w:tcBorders>
              <w:top w:val="dotted" w:sz="4" w:space="0" w:color="auto"/>
              <w:left w:val="nil"/>
              <w:bottom w:val="dotted" w:sz="4" w:space="0" w:color="auto"/>
              <w:right w:val="nil"/>
            </w:tcBorders>
            <w:shd w:val="clear" w:color="auto" w:fill="FFFFFF"/>
          </w:tcPr>
          <w:p w14:paraId="152F953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7B436E" w14:textId="77777777" w:rsidR="00E921A2" w:rsidRPr="00121095" w:rsidRDefault="00E921A2">
            <w:pPr>
              <w:pStyle w:val="MsgTableBody"/>
              <w:jc w:val="center"/>
            </w:pPr>
            <w:r w:rsidRPr="00121095">
              <w:t>4.14.7</w:t>
            </w:r>
          </w:p>
        </w:tc>
      </w:tr>
      <w:tr w:rsidR="00E921A2" w:rsidRPr="00E921A2" w14:paraId="05C2FAE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318BD6"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31CE5FA5"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537FAA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98D8D3" w14:textId="77777777" w:rsidR="00E921A2" w:rsidRPr="00121095" w:rsidRDefault="00E921A2">
            <w:pPr>
              <w:pStyle w:val="MsgTableBody"/>
              <w:jc w:val="center"/>
            </w:pPr>
            <w:r w:rsidRPr="00121095">
              <w:t>4.14.2</w:t>
            </w:r>
          </w:p>
        </w:tc>
      </w:tr>
      <w:tr w:rsidR="00E921A2" w:rsidRPr="00E921A2" w14:paraId="1E9B75A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4207179"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BADE49C"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2927EA3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5247DA" w14:textId="77777777" w:rsidR="00E921A2" w:rsidRPr="00121095" w:rsidRDefault="00E921A2">
            <w:pPr>
              <w:pStyle w:val="MsgTableBody"/>
              <w:jc w:val="center"/>
            </w:pPr>
            <w:r w:rsidRPr="00121095">
              <w:t>4.14.3</w:t>
            </w:r>
          </w:p>
        </w:tc>
      </w:tr>
      <w:tr w:rsidR="00E921A2" w:rsidRPr="00E921A2" w14:paraId="7031B3B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CFD3A18"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29AA8DED" w14:textId="77777777" w:rsidR="00E921A2" w:rsidRPr="00121095" w:rsidRDefault="00E921A2">
            <w:pPr>
              <w:pStyle w:val="MsgTableBody"/>
            </w:pPr>
            <w:r w:rsidRPr="00121095">
              <w:t>--- ADMINISTRATION end</w:t>
            </w:r>
          </w:p>
        </w:tc>
        <w:tc>
          <w:tcPr>
            <w:tcW w:w="864" w:type="dxa"/>
            <w:tcBorders>
              <w:top w:val="dotted" w:sz="4" w:space="0" w:color="auto"/>
              <w:left w:val="nil"/>
              <w:bottom w:val="dotted" w:sz="4" w:space="0" w:color="auto"/>
              <w:right w:val="nil"/>
            </w:tcBorders>
            <w:shd w:val="clear" w:color="auto" w:fill="FFFFFF"/>
          </w:tcPr>
          <w:p w14:paraId="0F1383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A6E87B" w14:textId="77777777" w:rsidR="00E921A2" w:rsidRPr="00121095" w:rsidRDefault="00E921A2">
            <w:pPr>
              <w:pStyle w:val="MsgTableBody"/>
              <w:jc w:val="center"/>
            </w:pPr>
          </w:p>
        </w:tc>
      </w:tr>
      <w:tr w:rsidR="00E921A2" w:rsidRPr="00E921A2" w14:paraId="582126A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DC939A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B53CA4"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22E447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8F579F" w14:textId="77777777" w:rsidR="00E921A2" w:rsidRPr="00121095" w:rsidRDefault="00E921A2">
            <w:pPr>
              <w:pStyle w:val="MsgTableBody"/>
              <w:jc w:val="center"/>
            </w:pPr>
          </w:p>
        </w:tc>
      </w:tr>
      <w:tr w:rsidR="00E921A2" w:rsidRPr="00E921A2" w14:paraId="3B34DE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D4E835" w14:textId="77777777" w:rsidR="00E921A2" w:rsidRPr="00121095" w:rsidRDefault="00E921A2">
            <w:pPr>
              <w:pStyle w:val="MsgTableBody"/>
            </w:pPr>
            <w:r w:rsidRPr="00121095">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24DCDF52"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48700A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597046" w14:textId="77777777" w:rsidR="00E921A2" w:rsidRPr="00121095" w:rsidRDefault="00E921A2">
            <w:pPr>
              <w:pStyle w:val="MsgTableBody"/>
              <w:jc w:val="center"/>
            </w:pPr>
            <w:r w:rsidRPr="00121095">
              <w:t>7.4.2</w:t>
            </w:r>
          </w:p>
        </w:tc>
      </w:tr>
      <w:tr w:rsidR="00E921A2" w:rsidRPr="00E921A2" w14:paraId="5C1109F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65A395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7E55A9DF"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762BAE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AA4474" w14:textId="77777777" w:rsidR="00E921A2" w:rsidRPr="00121095" w:rsidRDefault="00E921A2">
            <w:pPr>
              <w:pStyle w:val="MsgTableBody"/>
              <w:jc w:val="center"/>
            </w:pPr>
            <w:r w:rsidRPr="00121095">
              <w:t>2.15.10</w:t>
            </w:r>
          </w:p>
        </w:tc>
      </w:tr>
      <w:tr w:rsidR="00E921A2" w:rsidRPr="00E921A2" w14:paraId="037D24E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B8B4F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D03D003"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664FB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9A24A9" w14:textId="77777777" w:rsidR="00E921A2" w:rsidRPr="00121095" w:rsidRDefault="00E921A2">
            <w:pPr>
              <w:pStyle w:val="MsgTableBody"/>
              <w:jc w:val="center"/>
            </w:pPr>
          </w:p>
        </w:tc>
      </w:tr>
      <w:tr w:rsidR="00E921A2" w:rsidRPr="00E921A2" w14:paraId="2E4908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FDDD5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021B65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85BF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A9312" w14:textId="77777777" w:rsidR="00E921A2" w:rsidRPr="00121095" w:rsidRDefault="00E921A2">
            <w:pPr>
              <w:pStyle w:val="MsgTableBody"/>
              <w:jc w:val="center"/>
            </w:pPr>
          </w:p>
        </w:tc>
      </w:tr>
      <w:tr w:rsidR="00E921A2" w:rsidRPr="00E921A2" w14:paraId="503A9E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E97CBD"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1263416B"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04D168C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ADA25C" w14:textId="77777777" w:rsidR="00E921A2" w:rsidRPr="00121095" w:rsidRDefault="00E921A2">
            <w:pPr>
              <w:pStyle w:val="MsgTableBody"/>
              <w:jc w:val="center"/>
            </w:pPr>
          </w:p>
        </w:tc>
      </w:tr>
      <w:tr w:rsidR="00E921A2" w:rsidRPr="00E921A2" w14:paraId="10F9CA05"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73D50C2E"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4F413D3E"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4D749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21EC1B4" w14:textId="77777777" w:rsidR="00E921A2" w:rsidRPr="00121095" w:rsidRDefault="00E921A2">
            <w:pPr>
              <w:pStyle w:val="MsgTableBody"/>
              <w:jc w:val="center"/>
            </w:pPr>
            <w:r w:rsidRPr="00121095">
              <w:t>2.15.4</w:t>
            </w:r>
          </w:p>
        </w:tc>
      </w:tr>
    </w:tbl>
    <w:p w14:paraId="59C7DB0F" w14:textId="77777777" w:rsidR="00E921A2" w:rsidRPr="00121095" w:rsidRDefault="00E921A2">
      <w:pPr>
        <w:keepNext/>
        <w:spacing w:before="120"/>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DA30E71" w14:textId="77777777" w:rsidTr="00E50DB9">
        <w:trPr>
          <w:cantSplit/>
          <w:tblHeader/>
        </w:trPr>
        <w:tc>
          <w:tcPr>
            <w:tcW w:w="648" w:type="dxa"/>
            <w:tcBorders>
              <w:top w:val="double" w:sz="4" w:space="0" w:color="auto"/>
              <w:bottom w:val="single" w:sz="4" w:space="0" w:color="auto"/>
            </w:tcBorders>
            <w:shd w:val="clear" w:color="auto" w:fill="FFFFFF"/>
          </w:tcPr>
          <w:p w14:paraId="632BC5F5" w14:textId="77777777" w:rsidR="00E921A2" w:rsidRPr="00121095" w:rsidRDefault="00E921A2">
            <w:pPr>
              <w:pStyle w:val="QryTableInputHeader"/>
              <w:rPr>
                <w:lang w:val="en-US"/>
              </w:rPr>
            </w:pPr>
            <w:r w:rsidRPr="00121095">
              <w:rPr>
                <w:lang w:val="en-US"/>
              </w:rPr>
              <w:t>Field Seq (Query ID=Z85)</w:t>
            </w:r>
          </w:p>
        </w:tc>
        <w:tc>
          <w:tcPr>
            <w:tcW w:w="1296" w:type="dxa"/>
            <w:tcBorders>
              <w:top w:val="double" w:sz="4" w:space="0" w:color="auto"/>
              <w:bottom w:val="single" w:sz="4" w:space="0" w:color="auto"/>
            </w:tcBorders>
            <w:shd w:val="clear" w:color="auto" w:fill="FFFFFF"/>
          </w:tcPr>
          <w:p w14:paraId="21563D58"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47C1DAF" w14:textId="77777777" w:rsidR="00E921A2" w:rsidRPr="00121095" w:rsidRDefault="00E921A2">
            <w:pPr>
              <w:pStyle w:val="QryTableInputHeader"/>
              <w:rPr>
                <w:lang w:val="en-US"/>
              </w:rPr>
            </w:pPr>
            <w:r w:rsidRPr="00121095">
              <w:rPr>
                <w:lang w:val="en-US"/>
              </w:rPr>
              <w:t>Key/</w:t>
            </w:r>
          </w:p>
          <w:p w14:paraId="288B655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6BB9F3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6D89876"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E5DD4A4"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B34F07"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49EB82E7"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6B09BD12"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FA73D9E"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F3CDC1"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D2972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A2BCEA4" w14:textId="77777777" w:rsidR="00E921A2" w:rsidRPr="00121095" w:rsidRDefault="00E921A2">
            <w:pPr>
              <w:pStyle w:val="QryTableInputHeader"/>
              <w:rPr>
                <w:lang w:val="en-US"/>
              </w:rPr>
            </w:pPr>
            <w:r w:rsidRPr="00121095">
              <w:rPr>
                <w:lang w:val="en-US"/>
              </w:rPr>
              <w:t>Element Name</w:t>
            </w:r>
          </w:p>
        </w:tc>
      </w:tr>
      <w:tr w:rsidR="00E921A2" w:rsidRPr="00E921A2" w14:paraId="1AD9F1E0" w14:textId="77777777" w:rsidTr="00E50DB9">
        <w:trPr>
          <w:cantSplit/>
        </w:trPr>
        <w:tc>
          <w:tcPr>
            <w:tcW w:w="648" w:type="dxa"/>
            <w:tcBorders>
              <w:top w:val="single" w:sz="4" w:space="0" w:color="auto"/>
              <w:bottom w:val="single" w:sz="4" w:space="0" w:color="auto"/>
            </w:tcBorders>
            <w:shd w:val="clear" w:color="auto" w:fill="FFFFFF"/>
          </w:tcPr>
          <w:p w14:paraId="036DECFB"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2B290A30"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6078A555"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0F6B9C2D"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2E532C36"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47D3E07E"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2658298D"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1F3ECFA8"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47B113CE"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F51B361"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2C5B7F82"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4D376E06"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6284C72D" w14:textId="77777777" w:rsidR="00E921A2" w:rsidRPr="00121095" w:rsidRDefault="00E921A2">
            <w:pPr>
              <w:pStyle w:val="QryTableInput"/>
              <w:keepNext/>
            </w:pPr>
          </w:p>
        </w:tc>
      </w:tr>
      <w:tr w:rsidR="00E921A2" w:rsidRPr="00E921A2" w14:paraId="09483181" w14:textId="77777777" w:rsidTr="00E50DB9">
        <w:trPr>
          <w:cantSplit/>
        </w:trPr>
        <w:tc>
          <w:tcPr>
            <w:tcW w:w="648" w:type="dxa"/>
            <w:tcBorders>
              <w:top w:val="single" w:sz="4" w:space="0" w:color="auto"/>
              <w:bottom w:val="single" w:sz="4" w:space="0" w:color="auto"/>
            </w:tcBorders>
            <w:shd w:val="clear" w:color="auto" w:fill="FFFFFF"/>
          </w:tcPr>
          <w:p w14:paraId="3620E0C3"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65B7022"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CE9934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7C3FD3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4D5C21B"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784563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AEC054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1B9315F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BF50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A782EBA"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FA57B8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818BD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F8D9A" w14:textId="77777777" w:rsidR="00E921A2" w:rsidRPr="00121095" w:rsidRDefault="00E921A2">
            <w:pPr>
              <w:pStyle w:val="QryTableInput"/>
            </w:pPr>
          </w:p>
        </w:tc>
      </w:tr>
      <w:tr w:rsidR="00E921A2" w:rsidRPr="00E921A2" w14:paraId="2100C1D6" w14:textId="77777777" w:rsidTr="00E50DB9">
        <w:trPr>
          <w:cantSplit/>
        </w:trPr>
        <w:tc>
          <w:tcPr>
            <w:tcW w:w="648" w:type="dxa"/>
            <w:tcBorders>
              <w:top w:val="single" w:sz="4" w:space="0" w:color="auto"/>
              <w:bottom w:val="single" w:sz="4" w:space="0" w:color="auto"/>
            </w:tcBorders>
            <w:shd w:val="clear" w:color="auto" w:fill="FFFFFF"/>
          </w:tcPr>
          <w:p w14:paraId="319FCC33"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5A698C0E"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1E2ED286"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054F2591"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4860D8B5"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466677F6"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6414FAE5"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13EA1DE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8AD4C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412B62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1CE2F5C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9FB6D3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D99D156" w14:textId="77777777" w:rsidR="00E921A2" w:rsidRPr="00121095" w:rsidRDefault="00E921A2">
            <w:pPr>
              <w:pStyle w:val="QryTableInput"/>
            </w:pPr>
            <w:r w:rsidRPr="00121095">
              <w:t>PID-3: Patient  Identifier List</w:t>
            </w:r>
          </w:p>
        </w:tc>
      </w:tr>
      <w:tr w:rsidR="00E921A2" w:rsidRPr="00E921A2" w14:paraId="05741174" w14:textId="77777777" w:rsidTr="00E50DB9">
        <w:trPr>
          <w:cantSplit/>
        </w:trPr>
        <w:tc>
          <w:tcPr>
            <w:tcW w:w="648" w:type="dxa"/>
            <w:tcBorders>
              <w:top w:val="single" w:sz="4" w:space="0" w:color="auto"/>
              <w:bottom w:val="single" w:sz="4" w:space="0" w:color="auto"/>
            </w:tcBorders>
            <w:shd w:val="clear" w:color="auto" w:fill="FFFFFF"/>
          </w:tcPr>
          <w:p w14:paraId="3518F04E"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8C7B7B4" w14:textId="77777777" w:rsidR="00E921A2" w:rsidRPr="00121095" w:rsidRDefault="00E921A2">
            <w:pPr>
              <w:pStyle w:val="QryTableInput"/>
            </w:pPr>
            <w:r w:rsidRPr="00121095">
              <w:t>OrderControlCode</w:t>
            </w:r>
          </w:p>
        </w:tc>
        <w:tc>
          <w:tcPr>
            <w:tcW w:w="792" w:type="dxa"/>
            <w:tcBorders>
              <w:top w:val="single" w:sz="4" w:space="0" w:color="auto"/>
              <w:bottom w:val="single" w:sz="4" w:space="0" w:color="auto"/>
            </w:tcBorders>
            <w:shd w:val="clear" w:color="auto" w:fill="FFFFFF"/>
          </w:tcPr>
          <w:p w14:paraId="40DF464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0984CD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7DC7AFC9" w14:textId="77777777" w:rsidR="00E921A2" w:rsidRPr="00121095" w:rsidRDefault="00E921A2">
            <w:pPr>
              <w:pStyle w:val="QryTableInput"/>
            </w:pPr>
            <w:r w:rsidRPr="00121095">
              <w:t>2</w:t>
            </w:r>
          </w:p>
        </w:tc>
        <w:tc>
          <w:tcPr>
            <w:tcW w:w="720" w:type="dxa"/>
            <w:tcBorders>
              <w:top w:val="single" w:sz="4" w:space="0" w:color="auto"/>
              <w:bottom w:val="single" w:sz="4" w:space="0" w:color="auto"/>
            </w:tcBorders>
            <w:shd w:val="clear" w:color="auto" w:fill="FFFFFF"/>
          </w:tcPr>
          <w:p w14:paraId="70AFA542" w14:textId="77777777" w:rsidR="00E921A2" w:rsidRPr="00121095" w:rsidRDefault="00E921A2">
            <w:pPr>
              <w:pStyle w:val="QryTableInput"/>
            </w:pPr>
            <w:r w:rsidRPr="00121095">
              <w:t>ID</w:t>
            </w:r>
          </w:p>
        </w:tc>
        <w:tc>
          <w:tcPr>
            <w:tcW w:w="288" w:type="dxa"/>
            <w:tcBorders>
              <w:top w:val="single" w:sz="4" w:space="0" w:color="auto"/>
              <w:bottom w:val="single" w:sz="4" w:space="0" w:color="auto"/>
            </w:tcBorders>
            <w:shd w:val="clear" w:color="auto" w:fill="FFFFFF"/>
          </w:tcPr>
          <w:p w14:paraId="1D63BCE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52C15D" w14:textId="77777777" w:rsidR="00E921A2" w:rsidRPr="00121095" w:rsidRDefault="00E921A2">
            <w:pPr>
              <w:pStyle w:val="QryTableInput"/>
            </w:pPr>
            <w:r w:rsidRPr="00121095">
              <w:t>Y</w:t>
            </w:r>
          </w:p>
        </w:tc>
        <w:tc>
          <w:tcPr>
            <w:tcW w:w="720" w:type="dxa"/>
            <w:tcBorders>
              <w:top w:val="single" w:sz="4" w:space="0" w:color="auto"/>
              <w:bottom w:val="single" w:sz="4" w:space="0" w:color="auto"/>
            </w:tcBorders>
            <w:shd w:val="clear" w:color="auto" w:fill="FFFFFF"/>
          </w:tcPr>
          <w:p w14:paraId="7FD0BF49"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473DB2" w14:textId="77777777" w:rsidR="00E921A2" w:rsidRPr="00121095" w:rsidRDefault="00E921A2">
            <w:pPr>
              <w:pStyle w:val="QryTableInput"/>
            </w:pPr>
            <w:r w:rsidRPr="00121095">
              <w:t>0119</w:t>
            </w:r>
          </w:p>
        </w:tc>
        <w:tc>
          <w:tcPr>
            <w:tcW w:w="864" w:type="dxa"/>
            <w:tcBorders>
              <w:top w:val="single" w:sz="4" w:space="0" w:color="auto"/>
              <w:bottom w:val="single" w:sz="4" w:space="0" w:color="auto"/>
            </w:tcBorders>
            <w:shd w:val="clear" w:color="auto" w:fill="FFFFFF"/>
          </w:tcPr>
          <w:p w14:paraId="761697F9" w14:textId="77777777" w:rsidR="00E921A2" w:rsidRPr="00121095" w:rsidRDefault="00E921A2">
            <w:pPr>
              <w:pStyle w:val="QryTableInput"/>
            </w:pPr>
            <w:r w:rsidRPr="00121095">
              <w:t>ORC.1</w:t>
            </w:r>
          </w:p>
        </w:tc>
        <w:tc>
          <w:tcPr>
            <w:tcW w:w="720" w:type="dxa"/>
            <w:tcBorders>
              <w:top w:val="single" w:sz="4" w:space="0" w:color="auto"/>
              <w:bottom w:val="single" w:sz="4" w:space="0" w:color="auto"/>
            </w:tcBorders>
            <w:shd w:val="clear" w:color="auto" w:fill="FFFFFF"/>
          </w:tcPr>
          <w:p w14:paraId="5BD1222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117B47F" w14:textId="77777777" w:rsidR="00E921A2" w:rsidRPr="00121095" w:rsidRDefault="00E921A2">
            <w:pPr>
              <w:pStyle w:val="QryTableInput"/>
            </w:pPr>
            <w:r w:rsidRPr="00121095">
              <w:t>ORC-1: Order Control</w:t>
            </w:r>
          </w:p>
        </w:tc>
      </w:tr>
      <w:tr w:rsidR="00E921A2" w:rsidRPr="00E921A2" w14:paraId="450C365D" w14:textId="77777777" w:rsidTr="00E50DB9">
        <w:trPr>
          <w:cantSplit/>
        </w:trPr>
        <w:tc>
          <w:tcPr>
            <w:tcW w:w="648" w:type="dxa"/>
            <w:tcBorders>
              <w:top w:val="single" w:sz="4" w:space="0" w:color="auto"/>
              <w:bottom w:val="single" w:sz="4" w:space="0" w:color="auto"/>
            </w:tcBorders>
            <w:shd w:val="clear" w:color="auto" w:fill="FFFFFF"/>
          </w:tcPr>
          <w:p w14:paraId="50CE5426"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67F264F" w14:textId="77777777" w:rsidR="00E921A2" w:rsidRPr="00121095" w:rsidRDefault="00E921A2">
            <w:pPr>
              <w:pStyle w:val="QryTableInput"/>
            </w:pPr>
            <w:r w:rsidRPr="00121095">
              <w:t>OrderingProvider</w:t>
            </w:r>
          </w:p>
        </w:tc>
        <w:tc>
          <w:tcPr>
            <w:tcW w:w="792" w:type="dxa"/>
            <w:tcBorders>
              <w:top w:val="single" w:sz="4" w:space="0" w:color="auto"/>
              <w:bottom w:val="single" w:sz="4" w:space="0" w:color="auto"/>
            </w:tcBorders>
            <w:shd w:val="clear" w:color="auto" w:fill="FFFFFF"/>
          </w:tcPr>
          <w:p w14:paraId="26ED5987"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A9045B0"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BCE733E" w14:textId="77777777" w:rsidR="00E921A2" w:rsidRPr="00121095" w:rsidRDefault="00E921A2">
            <w:pPr>
              <w:pStyle w:val="QryTableInput"/>
            </w:pPr>
            <w:r w:rsidRPr="00121095">
              <w:t>120</w:t>
            </w:r>
          </w:p>
        </w:tc>
        <w:tc>
          <w:tcPr>
            <w:tcW w:w="720" w:type="dxa"/>
            <w:tcBorders>
              <w:top w:val="single" w:sz="4" w:space="0" w:color="auto"/>
              <w:bottom w:val="single" w:sz="4" w:space="0" w:color="auto"/>
            </w:tcBorders>
            <w:shd w:val="clear" w:color="auto" w:fill="FFFFFF"/>
          </w:tcPr>
          <w:p w14:paraId="0A27C035" w14:textId="77777777" w:rsidR="00E921A2" w:rsidRPr="00121095" w:rsidRDefault="00E921A2">
            <w:pPr>
              <w:pStyle w:val="QryTableInput"/>
            </w:pPr>
            <w:r w:rsidRPr="00121095">
              <w:t>XCN</w:t>
            </w:r>
          </w:p>
        </w:tc>
        <w:tc>
          <w:tcPr>
            <w:tcW w:w="288" w:type="dxa"/>
            <w:tcBorders>
              <w:top w:val="single" w:sz="4" w:space="0" w:color="auto"/>
              <w:bottom w:val="single" w:sz="4" w:space="0" w:color="auto"/>
            </w:tcBorders>
            <w:shd w:val="clear" w:color="auto" w:fill="FFFFFF"/>
          </w:tcPr>
          <w:p w14:paraId="32056AF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4E4C0E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6C807A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2D94C15"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5489BFE" w14:textId="77777777" w:rsidR="00E921A2" w:rsidRPr="00121095" w:rsidRDefault="00E921A2">
            <w:pPr>
              <w:pStyle w:val="QryTableInput"/>
            </w:pPr>
            <w:r w:rsidRPr="00121095">
              <w:t>ORC.12</w:t>
            </w:r>
          </w:p>
        </w:tc>
        <w:tc>
          <w:tcPr>
            <w:tcW w:w="720" w:type="dxa"/>
            <w:tcBorders>
              <w:top w:val="single" w:sz="4" w:space="0" w:color="auto"/>
              <w:bottom w:val="single" w:sz="4" w:space="0" w:color="auto"/>
            </w:tcBorders>
            <w:shd w:val="clear" w:color="auto" w:fill="FFFFFF"/>
          </w:tcPr>
          <w:p w14:paraId="0D953B5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131B54" w14:textId="77777777" w:rsidR="00E921A2" w:rsidRPr="00121095" w:rsidRDefault="00E921A2">
            <w:pPr>
              <w:pStyle w:val="QryTableInput"/>
            </w:pPr>
            <w:r w:rsidRPr="00121095">
              <w:t>ORC-12: Ordering Provider</w:t>
            </w:r>
          </w:p>
        </w:tc>
      </w:tr>
      <w:tr w:rsidR="00E921A2" w:rsidRPr="00E921A2" w14:paraId="769B6916" w14:textId="77777777" w:rsidTr="00E50DB9">
        <w:trPr>
          <w:cantSplit/>
        </w:trPr>
        <w:tc>
          <w:tcPr>
            <w:tcW w:w="648" w:type="dxa"/>
            <w:tcBorders>
              <w:top w:val="single" w:sz="4" w:space="0" w:color="auto"/>
              <w:bottom w:val="single" w:sz="4" w:space="0" w:color="auto"/>
            </w:tcBorders>
            <w:shd w:val="clear" w:color="auto" w:fill="FFFFFF"/>
          </w:tcPr>
          <w:p w14:paraId="008E6741"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21BD771"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124F80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724CBC3F"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4DEBF91"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067C8C2"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88DA553"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D0C3BE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9627264"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00CB5AF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46E94FF"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156C27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8704889" w14:textId="77777777" w:rsidR="00E921A2" w:rsidRPr="00121095" w:rsidRDefault="00E921A2">
            <w:pPr>
              <w:pStyle w:val="QryTableInput"/>
            </w:pPr>
            <w:r w:rsidRPr="00121095">
              <w:t>RXD-2: Dispense/Give Code</w:t>
            </w:r>
          </w:p>
        </w:tc>
      </w:tr>
      <w:tr w:rsidR="00E921A2" w:rsidRPr="00E921A2" w14:paraId="12C25ECA" w14:textId="77777777" w:rsidTr="00E50DB9">
        <w:trPr>
          <w:cantSplit/>
        </w:trPr>
        <w:tc>
          <w:tcPr>
            <w:tcW w:w="648" w:type="dxa"/>
            <w:tcBorders>
              <w:top w:val="single" w:sz="4" w:space="0" w:color="auto"/>
              <w:bottom w:val="single" w:sz="4" w:space="0" w:color="auto"/>
            </w:tcBorders>
            <w:shd w:val="clear" w:color="auto" w:fill="FFFFFF"/>
          </w:tcPr>
          <w:p w14:paraId="431B6F79" w14:textId="77777777" w:rsidR="00E921A2" w:rsidRPr="00121095" w:rsidRDefault="00E921A2">
            <w:pPr>
              <w:pStyle w:val="QryTableInput"/>
            </w:pPr>
            <w:r w:rsidRPr="00121095">
              <w:t>7</w:t>
            </w:r>
          </w:p>
        </w:tc>
        <w:tc>
          <w:tcPr>
            <w:tcW w:w="1296" w:type="dxa"/>
            <w:tcBorders>
              <w:top w:val="single" w:sz="4" w:space="0" w:color="auto"/>
              <w:bottom w:val="single" w:sz="4" w:space="0" w:color="auto"/>
            </w:tcBorders>
            <w:shd w:val="clear" w:color="auto" w:fill="FFFFFF"/>
          </w:tcPr>
          <w:p w14:paraId="0E903FD0"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4EECD3A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6E804CE9"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4B137D08"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45B07572"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1D967294"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FB65B4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1D87F86"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69A0EB27"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D6A2F34"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DA1CE4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3738BAD" w14:textId="77777777" w:rsidR="00E921A2" w:rsidRPr="00121095" w:rsidRDefault="00E921A2">
            <w:pPr>
              <w:pStyle w:val="QryTableInput"/>
            </w:pPr>
            <w:r w:rsidRPr="00121095">
              <w:t>RXD-3: Date/Time Dispensed</w:t>
            </w:r>
          </w:p>
        </w:tc>
      </w:tr>
      <w:tr w:rsidR="00E921A2" w:rsidRPr="00E921A2" w14:paraId="3549BC4C" w14:textId="77777777" w:rsidTr="00E50DB9">
        <w:trPr>
          <w:cantSplit/>
        </w:trPr>
        <w:tc>
          <w:tcPr>
            <w:tcW w:w="648" w:type="dxa"/>
            <w:tcBorders>
              <w:top w:val="single" w:sz="4" w:space="0" w:color="auto"/>
              <w:bottom w:val="double" w:sz="4" w:space="0" w:color="auto"/>
            </w:tcBorders>
            <w:shd w:val="clear" w:color="auto" w:fill="FFFFFF"/>
          </w:tcPr>
          <w:p w14:paraId="45BB3749" w14:textId="77777777" w:rsidR="00E921A2" w:rsidRPr="00121095" w:rsidRDefault="00E921A2">
            <w:pPr>
              <w:pStyle w:val="QryTableInput"/>
            </w:pPr>
            <w:r w:rsidRPr="00121095">
              <w:t>8</w:t>
            </w:r>
          </w:p>
        </w:tc>
        <w:tc>
          <w:tcPr>
            <w:tcW w:w="1296" w:type="dxa"/>
            <w:tcBorders>
              <w:top w:val="single" w:sz="4" w:space="0" w:color="auto"/>
              <w:bottom w:val="double" w:sz="4" w:space="0" w:color="auto"/>
            </w:tcBorders>
            <w:shd w:val="clear" w:color="auto" w:fill="FFFFFF"/>
          </w:tcPr>
          <w:p w14:paraId="3A44C56F"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7B570BF6"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572D7FF"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31D546C0"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5E0809EB"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757151DD"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5E6EC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CCD1D9E"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03F5EEE6"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0CDA9F63"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A21446D"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94ACA90" w14:textId="77777777" w:rsidR="00E921A2" w:rsidRPr="00121095" w:rsidRDefault="00E921A2">
            <w:pPr>
              <w:pStyle w:val="QryTableInput"/>
            </w:pPr>
            <w:r w:rsidRPr="00121095">
              <w:t>RXD-3: Date/Time Dispensed</w:t>
            </w:r>
          </w:p>
        </w:tc>
      </w:tr>
    </w:tbl>
    <w:p w14:paraId="68C97C1C" w14:textId="77777777" w:rsidR="00E921A2" w:rsidRPr="00121095" w:rsidRDefault="00E921A2">
      <w:pPr>
        <w:keepNext/>
        <w:spacing w:before="120"/>
        <w:rPr>
          <w:b/>
        </w:rPr>
      </w:pPr>
      <w:r w:rsidRPr="00121095">
        <w:rPr>
          <w:b/>
        </w:rPr>
        <w:t>QPD Input Parameter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28F02320" w14:textId="77777777" w:rsidTr="00E50DB9">
        <w:trPr>
          <w:tblHeader/>
        </w:trPr>
        <w:tc>
          <w:tcPr>
            <w:tcW w:w="1584" w:type="dxa"/>
            <w:tcBorders>
              <w:top w:val="double" w:sz="4" w:space="0" w:color="auto"/>
              <w:bottom w:val="single" w:sz="4" w:space="0" w:color="auto"/>
            </w:tcBorders>
            <w:shd w:val="pct10" w:color="auto" w:fill="FFFFFF"/>
          </w:tcPr>
          <w:p w14:paraId="14AB2979" w14:textId="77777777" w:rsidR="00E921A2" w:rsidRPr="00121095" w:rsidRDefault="00E921A2">
            <w:pPr>
              <w:pStyle w:val="QryTableInputParamHeader"/>
              <w:rPr>
                <w:lang w:val="en-US"/>
              </w:rPr>
            </w:pPr>
            <w:r w:rsidRPr="00121095">
              <w:rPr>
                <w:lang w:val="en-US"/>
              </w:rPr>
              <w:t>Input Parameter (Query ID=Z85)</w:t>
            </w:r>
          </w:p>
        </w:tc>
        <w:tc>
          <w:tcPr>
            <w:tcW w:w="1008" w:type="dxa"/>
            <w:tcBorders>
              <w:top w:val="double" w:sz="4" w:space="0" w:color="auto"/>
              <w:bottom w:val="single" w:sz="4" w:space="0" w:color="auto"/>
            </w:tcBorders>
            <w:shd w:val="pct10" w:color="auto" w:fill="FFFFFF"/>
          </w:tcPr>
          <w:p w14:paraId="0562BEA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3837FEC1"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350AE7" w14:textId="77777777" w:rsidR="00E921A2" w:rsidRPr="00121095" w:rsidRDefault="00E921A2">
            <w:pPr>
              <w:pStyle w:val="QryTableInputParamHeader"/>
              <w:rPr>
                <w:lang w:val="en-US"/>
              </w:rPr>
            </w:pPr>
            <w:r w:rsidRPr="00121095">
              <w:rPr>
                <w:lang w:val="en-US"/>
              </w:rPr>
              <w:t>Description</w:t>
            </w:r>
          </w:p>
        </w:tc>
      </w:tr>
      <w:tr w:rsidR="00E921A2" w:rsidRPr="00E921A2" w14:paraId="3458F0EA" w14:textId="77777777" w:rsidTr="00E50DB9">
        <w:tc>
          <w:tcPr>
            <w:tcW w:w="1584" w:type="dxa"/>
            <w:tcBorders>
              <w:top w:val="single" w:sz="4" w:space="0" w:color="auto"/>
              <w:bottom w:val="single" w:sz="4" w:space="0" w:color="auto"/>
            </w:tcBorders>
            <w:shd w:val="clear" w:color="auto" w:fill="FFFFFF"/>
          </w:tcPr>
          <w:p w14:paraId="1F8048FC"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177CB48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62675B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7F8D35" w14:textId="77777777" w:rsidR="00E921A2" w:rsidRPr="00121095" w:rsidRDefault="00E921A2">
            <w:pPr>
              <w:pStyle w:val="QryTableInputParam"/>
              <w:rPr>
                <w:lang w:val="en-US"/>
              </w:rPr>
            </w:pPr>
            <w:r w:rsidRPr="00121095">
              <w:rPr>
                <w:lang w:val="en-US"/>
              </w:rPr>
              <w:t xml:space="preserve">SHALL be valued </w:t>
            </w:r>
            <w:r w:rsidRPr="00121095">
              <w:rPr>
                <w:b/>
                <w:lang w:val="en-US"/>
              </w:rPr>
              <w:t>Z85^Pharmacy Information Comprehensive^HL7nnnn</w:t>
            </w:r>
            <w:r w:rsidRPr="00121095">
              <w:rPr>
                <w:lang w:val="en-US"/>
              </w:rPr>
              <w:t>.</w:t>
            </w:r>
          </w:p>
        </w:tc>
      </w:tr>
      <w:tr w:rsidR="00E921A2" w:rsidRPr="00E921A2" w14:paraId="2CD3772D" w14:textId="77777777" w:rsidTr="00E50DB9">
        <w:tc>
          <w:tcPr>
            <w:tcW w:w="1584" w:type="dxa"/>
            <w:tcBorders>
              <w:top w:val="single" w:sz="4" w:space="0" w:color="auto"/>
              <w:bottom w:val="single" w:sz="4" w:space="0" w:color="auto"/>
            </w:tcBorders>
            <w:shd w:val="clear" w:color="auto" w:fill="FFFFFF"/>
          </w:tcPr>
          <w:p w14:paraId="531EFF7F"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673C97B5"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A94DC2A"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BCEEFD4"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6F29F0E" w14:textId="77777777" w:rsidTr="00E50DB9">
        <w:tc>
          <w:tcPr>
            <w:tcW w:w="1584" w:type="dxa"/>
            <w:tcBorders>
              <w:top w:val="single" w:sz="4" w:space="0" w:color="auto"/>
              <w:bottom w:val="single" w:sz="4" w:space="0" w:color="auto"/>
            </w:tcBorders>
            <w:shd w:val="clear" w:color="auto" w:fill="FFFFFF"/>
          </w:tcPr>
          <w:p w14:paraId="478FC70C"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1D3FF0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CCB4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33F1AC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30913C" w14:textId="77777777" w:rsidTr="00E50DB9">
        <w:tc>
          <w:tcPr>
            <w:tcW w:w="1584" w:type="dxa"/>
            <w:tcBorders>
              <w:top w:val="single" w:sz="4" w:space="0" w:color="auto"/>
              <w:bottom w:val="single" w:sz="4" w:space="0" w:color="auto"/>
            </w:tcBorders>
            <w:shd w:val="clear" w:color="auto" w:fill="FFFFFF"/>
          </w:tcPr>
          <w:p w14:paraId="14CCAB5D"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AD6C90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EA0A5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99CC4A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25D8545" w14:textId="77777777" w:rsidTr="00E50DB9">
        <w:tc>
          <w:tcPr>
            <w:tcW w:w="1584" w:type="dxa"/>
            <w:tcBorders>
              <w:top w:val="single" w:sz="4" w:space="0" w:color="auto"/>
              <w:bottom w:val="single" w:sz="4" w:space="0" w:color="auto"/>
            </w:tcBorders>
            <w:shd w:val="clear" w:color="auto" w:fill="FFFFFF"/>
          </w:tcPr>
          <w:p w14:paraId="6840737A"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0B9AF081"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52094EE4"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A246C5A"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C4F4799" w14:textId="77777777" w:rsidTr="00E50DB9">
        <w:tc>
          <w:tcPr>
            <w:tcW w:w="1584" w:type="dxa"/>
            <w:tcBorders>
              <w:top w:val="single" w:sz="4" w:space="0" w:color="auto"/>
              <w:bottom w:val="single" w:sz="4" w:space="0" w:color="auto"/>
            </w:tcBorders>
            <w:shd w:val="clear" w:color="auto" w:fill="FFFFFF"/>
          </w:tcPr>
          <w:p w14:paraId="08CE9A56"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90388D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7A68C4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6B5F911F"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12927A7B" w14:textId="77777777" w:rsidTr="00E50DB9">
        <w:tc>
          <w:tcPr>
            <w:tcW w:w="1584" w:type="dxa"/>
            <w:tcBorders>
              <w:top w:val="single" w:sz="4" w:space="0" w:color="auto"/>
              <w:bottom w:val="single" w:sz="4" w:space="0" w:color="auto"/>
            </w:tcBorders>
            <w:shd w:val="clear" w:color="auto" w:fill="FFFFFF"/>
          </w:tcPr>
          <w:p w14:paraId="187AA3CF"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33EAECE7"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568F364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F2326C0"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0FBD41B5" w14:textId="77777777" w:rsidTr="00E50DB9">
        <w:tc>
          <w:tcPr>
            <w:tcW w:w="1584" w:type="dxa"/>
            <w:tcBorders>
              <w:top w:val="single" w:sz="4" w:space="0" w:color="auto"/>
              <w:bottom w:val="single" w:sz="4" w:space="0" w:color="auto"/>
            </w:tcBorders>
            <w:shd w:val="clear" w:color="auto" w:fill="FFFFFF"/>
          </w:tcPr>
          <w:p w14:paraId="1871754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AD38A0"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37623A6D"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4E683B71"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51E33FB2" w14:textId="77777777" w:rsidTr="00E50DB9">
        <w:tc>
          <w:tcPr>
            <w:tcW w:w="1584" w:type="dxa"/>
            <w:tcBorders>
              <w:top w:val="single" w:sz="4" w:space="0" w:color="auto"/>
              <w:bottom w:val="single" w:sz="4" w:space="0" w:color="auto"/>
            </w:tcBorders>
            <w:shd w:val="clear" w:color="auto" w:fill="FFFFFF"/>
          </w:tcPr>
          <w:p w14:paraId="6A8E868E"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8CCF29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827D9D"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E19E140"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230ACF2F" w14:textId="77777777" w:rsidTr="00E50DB9">
        <w:tc>
          <w:tcPr>
            <w:tcW w:w="1584" w:type="dxa"/>
            <w:tcBorders>
              <w:top w:val="single" w:sz="4" w:space="0" w:color="auto"/>
              <w:bottom w:val="single" w:sz="4" w:space="0" w:color="auto"/>
            </w:tcBorders>
            <w:shd w:val="clear" w:color="auto" w:fill="FFFFFF"/>
          </w:tcPr>
          <w:p w14:paraId="160F7BA3"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single" w:sz="4" w:space="0" w:color="auto"/>
            </w:tcBorders>
            <w:shd w:val="clear" w:color="auto" w:fill="FFFFFF"/>
          </w:tcPr>
          <w:p w14:paraId="6B06EC3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3A1B9B4"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single" w:sz="4" w:space="0" w:color="auto"/>
            </w:tcBorders>
            <w:shd w:val="clear" w:color="auto" w:fill="FFFFFF"/>
          </w:tcPr>
          <w:p w14:paraId="6E5DE443"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r w:rsidR="00E921A2" w:rsidRPr="00E921A2" w14:paraId="473EFE63" w14:textId="77777777" w:rsidTr="00E50DB9">
        <w:tc>
          <w:tcPr>
            <w:tcW w:w="1584" w:type="dxa"/>
            <w:tcBorders>
              <w:top w:val="single" w:sz="4" w:space="0" w:color="auto"/>
              <w:bottom w:val="single" w:sz="4" w:space="0" w:color="auto"/>
            </w:tcBorders>
            <w:shd w:val="clear" w:color="auto" w:fill="FFFFFF"/>
          </w:tcPr>
          <w:p w14:paraId="70BB06D4"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201DB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41C6A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26FD4AE"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0D3806C2" w14:textId="77777777" w:rsidTr="00E50DB9">
        <w:tc>
          <w:tcPr>
            <w:tcW w:w="1584" w:type="dxa"/>
            <w:tcBorders>
              <w:top w:val="single" w:sz="4" w:space="0" w:color="auto"/>
              <w:bottom w:val="single" w:sz="4" w:space="0" w:color="auto"/>
            </w:tcBorders>
            <w:shd w:val="clear" w:color="auto" w:fill="FFFFFF"/>
          </w:tcPr>
          <w:p w14:paraId="56B1FA73"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04E1E97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9C746D6"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1CF56533"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248B2FD0" w14:textId="77777777" w:rsidTr="00E50DB9">
        <w:tc>
          <w:tcPr>
            <w:tcW w:w="1584" w:type="dxa"/>
            <w:tcBorders>
              <w:top w:val="single" w:sz="4" w:space="0" w:color="auto"/>
              <w:bottom w:val="double" w:sz="4" w:space="0" w:color="auto"/>
            </w:tcBorders>
            <w:shd w:val="clear" w:color="auto" w:fill="FFFFFF"/>
          </w:tcPr>
          <w:p w14:paraId="396800EA"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65F7F2F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742FCA8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6879D271"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0AB61495"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2E14D3FB" w14:textId="77777777" w:rsidTr="00E50DB9">
        <w:trPr>
          <w:tblHeader/>
        </w:trPr>
        <w:tc>
          <w:tcPr>
            <w:tcW w:w="720" w:type="dxa"/>
            <w:tcBorders>
              <w:top w:val="double" w:sz="4" w:space="0" w:color="auto"/>
              <w:bottom w:val="single" w:sz="4" w:space="0" w:color="auto"/>
            </w:tcBorders>
            <w:shd w:val="clear" w:color="auto" w:fill="FFFFFF"/>
          </w:tcPr>
          <w:p w14:paraId="06405FB0" w14:textId="77777777" w:rsidR="00E921A2" w:rsidRPr="00121095" w:rsidRDefault="00E921A2">
            <w:pPr>
              <w:pStyle w:val="QryTableRCPHeader"/>
              <w:keepNext/>
              <w:rPr>
                <w:lang w:val="en-US"/>
              </w:rPr>
            </w:pPr>
            <w:r w:rsidRPr="00121095">
              <w:rPr>
                <w:lang w:val="en-US"/>
              </w:rPr>
              <w:t>Field Seq (Query ID=Z85)</w:t>
            </w:r>
          </w:p>
        </w:tc>
        <w:tc>
          <w:tcPr>
            <w:tcW w:w="2160" w:type="dxa"/>
            <w:tcBorders>
              <w:top w:val="double" w:sz="4" w:space="0" w:color="auto"/>
              <w:bottom w:val="single" w:sz="4" w:space="0" w:color="auto"/>
            </w:tcBorders>
            <w:shd w:val="clear" w:color="auto" w:fill="FFFFFF"/>
          </w:tcPr>
          <w:p w14:paraId="6EA3A852" w14:textId="77777777" w:rsidR="00E921A2" w:rsidRPr="00121095" w:rsidRDefault="00E921A2">
            <w:pPr>
              <w:pStyle w:val="QryTableRCPHeader"/>
              <w:keepNext/>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77D3346"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3924C40B" w14:textId="77777777" w:rsidR="00E921A2" w:rsidRPr="00121095" w:rsidRDefault="00E921A2">
            <w:pPr>
              <w:pStyle w:val="QryTableRCPHeader"/>
              <w:keepNext/>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5281BC00"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6163C51" w14:textId="77777777" w:rsidR="00E921A2" w:rsidRPr="00121095" w:rsidRDefault="00E921A2">
            <w:pPr>
              <w:pStyle w:val="QryTableRCPHeader"/>
              <w:keepNext/>
              <w:rPr>
                <w:lang w:val="en-US"/>
              </w:rPr>
            </w:pPr>
            <w:r w:rsidRPr="00121095">
              <w:rPr>
                <w:lang w:val="en-US"/>
              </w:rPr>
              <w:t>Description</w:t>
            </w:r>
          </w:p>
        </w:tc>
      </w:tr>
      <w:tr w:rsidR="00E921A2" w:rsidRPr="00E921A2" w14:paraId="02D453F0" w14:textId="77777777" w:rsidTr="00E50DB9">
        <w:tc>
          <w:tcPr>
            <w:tcW w:w="720" w:type="dxa"/>
            <w:tcBorders>
              <w:top w:val="single" w:sz="4" w:space="0" w:color="auto"/>
              <w:bottom w:val="single" w:sz="4" w:space="0" w:color="auto"/>
            </w:tcBorders>
            <w:shd w:val="clear" w:color="auto" w:fill="FFFFFF"/>
          </w:tcPr>
          <w:p w14:paraId="701514E1"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73CEEDA0"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647F16E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A9F490D"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4BC2787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7E93B00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5FEC4EA" w14:textId="77777777" w:rsidTr="00E50DB9">
        <w:tc>
          <w:tcPr>
            <w:tcW w:w="720" w:type="dxa"/>
            <w:tcBorders>
              <w:top w:val="single" w:sz="4" w:space="0" w:color="auto"/>
              <w:bottom w:val="single" w:sz="4" w:space="0" w:color="auto"/>
            </w:tcBorders>
            <w:shd w:val="clear" w:color="auto" w:fill="FFFFFF"/>
          </w:tcPr>
          <w:p w14:paraId="26A4C095"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97CD5EC"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27754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35CB2DFD"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4EB00CC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2E77EF8" w14:textId="77777777" w:rsidR="00E921A2" w:rsidRPr="00121095" w:rsidRDefault="00E921A2">
            <w:pPr>
              <w:pStyle w:val="QryTableRCP"/>
              <w:rPr>
                <w:lang w:val="en-US"/>
              </w:rPr>
            </w:pPr>
          </w:p>
        </w:tc>
      </w:tr>
      <w:tr w:rsidR="00E921A2" w:rsidRPr="00E921A2" w14:paraId="61901D08" w14:textId="77777777" w:rsidTr="00E50DB9">
        <w:tc>
          <w:tcPr>
            <w:tcW w:w="720" w:type="dxa"/>
            <w:tcBorders>
              <w:top w:val="single" w:sz="4" w:space="0" w:color="auto"/>
              <w:bottom w:val="single" w:sz="4" w:space="0" w:color="auto"/>
            </w:tcBorders>
            <w:shd w:val="clear" w:color="auto" w:fill="FFFFFF"/>
          </w:tcPr>
          <w:p w14:paraId="69D51029"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DD9D5DA"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8EDE7AF"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79DDF61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336E8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7C83A64F"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2A3BF7B" w14:textId="77777777" w:rsidTr="00E50DB9">
        <w:tc>
          <w:tcPr>
            <w:tcW w:w="720" w:type="dxa"/>
            <w:tcBorders>
              <w:top w:val="single" w:sz="4" w:space="0" w:color="auto"/>
              <w:bottom w:val="single" w:sz="4" w:space="0" w:color="auto"/>
            </w:tcBorders>
            <w:shd w:val="clear" w:color="auto" w:fill="FFFFFF"/>
          </w:tcPr>
          <w:p w14:paraId="70B6B15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BBD6278"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B775AC1"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CE16AB1"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7EC6D43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CC7A8CE" w14:textId="77777777" w:rsidR="00E921A2" w:rsidRPr="00121095" w:rsidRDefault="00E921A2">
            <w:pPr>
              <w:pStyle w:val="QryTableRCP"/>
              <w:rPr>
                <w:lang w:val="en-US"/>
              </w:rPr>
            </w:pPr>
            <w:r w:rsidRPr="00121095">
              <w:rPr>
                <w:b/>
                <w:lang w:val="en-US"/>
              </w:rPr>
              <w:t>C</w:t>
            </w:r>
            <w:r w:rsidR="00514A79" w:rsidRPr="00121095">
              <w:rPr>
                <w:b/>
                <w:lang w:val="en-US"/>
              </w:rPr>
              <w:t>h</w:t>
            </w:r>
            <w:r w:rsidRPr="00121095">
              <w:rPr>
                <w:lang w:val="en-US"/>
              </w:rPr>
              <w:t xml:space="preserve">aracters, </w:t>
            </w:r>
            <w:r w:rsidRPr="00121095">
              <w:rPr>
                <w:b/>
                <w:lang w:val="en-US"/>
              </w:rPr>
              <w:t>L</w:t>
            </w:r>
            <w:r w:rsidR="00514A79" w:rsidRPr="00121095">
              <w:rPr>
                <w:b/>
                <w:lang w:val="en-US"/>
              </w:rPr>
              <w:t>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73BD61B" w14:textId="77777777" w:rsidTr="00E50DB9">
        <w:tc>
          <w:tcPr>
            <w:tcW w:w="720" w:type="dxa"/>
            <w:tcBorders>
              <w:top w:val="single" w:sz="4" w:space="0" w:color="auto"/>
              <w:bottom w:val="single" w:sz="4" w:space="0" w:color="auto"/>
            </w:tcBorders>
            <w:shd w:val="clear" w:color="auto" w:fill="FFFFFF"/>
          </w:tcPr>
          <w:p w14:paraId="5EF58096"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0B52EF76"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7B93ABE"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80F395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B172F1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37694E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5014749" w14:textId="77777777" w:rsidTr="00E50DB9">
        <w:tc>
          <w:tcPr>
            <w:tcW w:w="720" w:type="dxa"/>
            <w:tcBorders>
              <w:top w:val="single" w:sz="4" w:space="0" w:color="auto"/>
              <w:bottom w:val="double" w:sz="4" w:space="0" w:color="auto"/>
            </w:tcBorders>
            <w:shd w:val="clear" w:color="auto" w:fill="FFFFFF"/>
          </w:tcPr>
          <w:p w14:paraId="7D91C8BC" w14:textId="77777777" w:rsidR="00E921A2" w:rsidRPr="00121095" w:rsidRDefault="00E921A2">
            <w:pPr>
              <w:pStyle w:val="QryTableRCP"/>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5CCEC8F5" w14:textId="77777777" w:rsidR="00E921A2" w:rsidRPr="00121095" w:rsidRDefault="00E921A2">
            <w:pPr>
              <w:pStyle w:val="QryTableRCP"/>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0400582B"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1C431216"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54198CC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33A0C93" w14:textId="77777777" w:rsidR="00E921A2" w:rsidRPr="00121095" w:rsidRDefault="00E921A2">
            <w:pPr>
              <w:pStyle w:val="QryTableRCP"/>
              <w:rPr>
                <w:lang w:val="en-US"/>
              </w:rPr>
            </w:pPr>
            <w:r w:rsidRPr="00121095">
              <w:rPr>
                <w:lang w:val="en-US"/>
              </w:rPr>
              <w:t>What segment group(s) are to be included.  If this field is not valued, all segment groups will be included.</w:t>
            </w:r>
          </w:p>
        </w:tc>
      </w:tr>
    </w:tbl>
    <w:p w14:paraId="6D1873F0" w14:textId="77777777" w:rsidR="00E921A2" w:rsidRPr="00121095" w:rsidRDefault="00E921A2">
      <w:pPr>
        <w:pStyle w:val="Heading3"/>
      </w:pPr>
      <w:bookmarkStart w:id="708" w:name="_Toc495483626"/>
      <w:bookmarkStart w:id="709" w:name="_Toc24273849"/>
      <w:bookmarkStart w:id="710" w:name="_Toc41281006"/>
      <w:bookmarkStart w:id="711" w:name="_Toc43004368"/>
      <w:bookmarkStart w:id="712" w:name="_Toc148083099"/>
      <w:r w:rsidRPr="00121095">
        <w:t>Query using QSC variant / segment pattern response examples</w:t>
      </w:r>
      <w:bookmarkEnd w:id="708"/>
      <w:bookmarkEnd w:id="709"/>
      <w:bookmarkEnd w:id="710"/>
      <w:bookmarkEnd w:id="711"/>
      <w:bookmarkEnd w:id="712"/>
      <w:r w:rsidR="00BF2FE6" w:rsidRPr="00121095">
        <w:fldChar w:fldCharType="begin"/>
      </w:r>
      <w:r w:rsidRPr="00121095">
        <w:instrText xml:space="preserve"> XE "Query using QSC variant / segment pattern response examples" </w:instrText>
      </w:r>
      <w:r w:rsidR="00BF2FE6" w:rsidRPr="00121095">
        <w:fldChar w:fldCharType="end"/>
      </w:r>
    </w:p>
    <w:p w14:paraId="5E24B5C6" w14:textId="77777777" w:rsidR="00E921A2" w:rsidRPr="00121095" w:rsidRDefault="00E921A2">
      <w:pPr>
        <w:pStyle w:val="Heading4"/>
        <w:rPr>
          <w:vanish/>
        </w:rPr>
      </w:pPr>
      <w:r w:rsidRPr="00121095">
        <w:rPr>
          <w:vanish/>
        </w:rPr>
        <w:t>hiddentext</w:t>
      </w:r>
      <w:bookmarkStart w:id="713" w:name="_Toc1829115"/>
      <w:bookmarkStart w:id="714" w:name="_Toc24273850"/>
      <w:bookmarkEnd w:id="713"/>
      <w:bookmarkEnd w:id="714"/>
    </w:p>
    <w:p w14:paraId="415E42DF" w14:textId="77777777" w:rsidR="00E921A2" w:rsidRPr="00121095" w:rsidRDefault="00E921A2">
      <w:pPr>
        <w:pStyle w:val="Heading4"/>
      </w:pPr>
      <w:bookmarkStart w:id="715" w:name="_Toc495483627"/>
      <w:bookmarkStart w:id="716" w:name="_Toc24273851"/>
      <w:r w:rsidRPr="00121095">
        <w:t xml:space="preserve">Dispense information example and </w:t>
      </w:r>
      <w:bookmarkEnd w:id="715"/>
      <w:bookmarkEnd w:id="716"/>
      <w:r w:rsidRPr="00121095">
        <w:t>Query Profile</w:t>
      </w:r>
    </w:p>
    <w:p w14:paraId="58384BF6" w14:textId="5940B02F" w:rsidR="00E921A2" w:rsidRPr="00121095" w:rsidRDefault="00E921A2">
      <w:pPr>
        <w:pStyle w:val="NormalIndented"/>
      </w:pPr>
      <w:r w:rsidRPr="00121095">
        <w:t xml:space="preserve">The following example demonstrates that the same results, as shown in the example in </w:t>
      </w:r>
      <w:r w:rsidR="002503D5">
        <w:fldChar w:fldCharType="begin"/>
      </w:r>
      <w:r w:rsidR="002503D5">
        <w:instrText xml:space="preserve"> REF _Ref486224800 \r \h  \* MERGEFORMAT </w:instrText>
      </w:r>
      <w:r w:rsidR="002503D5">
        <w:fldChar w:fldCharType="separate"/>
      </w:r>
      <w:r w:rsidR="00C244BF">
        <w:t>5.9.1.1</w:t>
      </w:r>
      <w:r w:rsidR="002503D5">
        <w:fldChar w:fldCharType="end"/>
      </w:r>
      <w:r w:rsidRPr="00121095">
        <w:t>, can be obtained using the QSC variant. The difference is how the input parameters are expressed.</w:t>
      </w:r>
    </w:p>
    <w:p w14:paraId="02C70C3D"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292D3AE8"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47399958"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8" w:history="1">
        <w:r w:rsidR="00514A79" w:rsidRPr="007A0B2B">
          <w:rPr>
            <w:rStyle w:val="Hyperlink"/>
            <w:noProof w:val="0"/>
            <w:lang w:val="es-MX"/>
          </w:rPr>
          <w:t>AND|@RXD.3^GE^199805310000-0800^AND|@RXD.3^LE^199905310000-0800</w:t>
        </w:r>
      </w:hyperlink>
    </w:p>
    <w:p w14:paraId="07BCA541" w14:textId="77777777" w:rsidR="00E921A2" w:rsidRPr="00121095" w:rsidRDefault="00E921A2">
      <w:pPr>
        <w:pStyle w:val="Example"/>
        <w:rPr>
          <w:noProof w:val="0"/>
        </w:rPr>
      </w:pPr>
      <w:r w:rsidRPr="00121095">
        <w:rPr>
          <w:noProof w:val="0"/>
        </w:rPr>
        <w:t>RCP|I|999^RD|</w:t>
      </w:r>
    </w:p>
    <w:p w14:paraId="6B1C71BF" w14:textId="77777777" w:rsidR="00E921A2" w:rsidRPr="00121095" w:rsidRDefault="00E921A2">
      <w:pPr>
        <w:pStyle w:val="NormalIndented"/>
      </w:pPr>
      <w:r w:rsidRPr="00121095">
        <w:t>The pharmacy system identifies medical record number "555444222111" as belonging to Adam Everyman and locates 4 prescription dispenses for the period beginning 5/31/98 and ending 5/31/99 and returns the following RSP message:</w:t>
      </w:r>
    </w:p>
    <w:p w14:paraId="3D44A300" w14:textId="77777777" w:rsidR="00E921A2" w:rsidRPr="00121095" w:rsidRDefault="00E921A2">
      <w:pPr>
        <w:pStyle w:val="Example"/>
        <w:rPr>
          <w:noProof w:val="0"/>
        </w:rPr>
      </w:pPr>
      <w:r w:rsidRPr="00121095">
        <w:rPr>
          <w:noProof w:val="0"/>
        </w:rPr>
        <w:lastRenderedPageBreak/>
        <w:t>MSH|^~\&amp;|PIMS|Gen Hosp|PCR||199811201300-0800||RSP^Z88^RSP_Z88|8857|P|2.</w:t>
      </w:r>
      <w:r>
        <w:rPr>
          <w:noProof w:val="0"/>
        </w:rPr>
        <w:t>8</w:t>
      </w:r>
      <w:r w:rsidRPr="00121095">
        <w:rPr>
          <w:noProof w:val="0"/>
        </w:rPr>
        <w:t>||||||||</w:t>
      </w:r>
    </w:p>
    <w:p w14:paraId="0D2DFF29" w14:textId="77777777" w:rsidR="00E921A2" w:rsidRPr="00121095" w:rsidRDefault="00E921A2">
      <w:pPr>
        <w:pStyle w:val="Example"/>
        <w:rPr>
          <w:noProof w:val="0"/>
        </w:rPr>
      </w:pPr>
      <w:r w:rsidRPr="00121095">
        <w:rPr>
          <w:noProof w:val="0"/>
        </w:rPr>
        <w:t>MSA|AA|8698|</w:t>
      </w:r>
    </w:p>
    <w:p w14:paraId="38A2784D" w14:textId="77777777" w:rsidR="00E921A2" w:rsidRPr="00121095" w:rsidRDefault="00E921A2">
      <w:pPr>
        <w:pStyle w:val="Example"/>
        <w:rPr>
          <w:noProof w:val="0"/>
        </w:rPr>
      </w:pPr>
      <w:r w:rsidRPr="00121095">
        <w:rPr>
          <w:noProof w:val="0"/>
        </w:rPr>
        <w:t>QAK|Q001|OK|Z87^Dispense Information^HL7nnnn|4</w:t>
      </w:r>
    </w:p>
    <w:p w14:paraId="4BEDE27C" w14:textId="77777777" w:rsidR="00E921A2" w:rsidRPr="00F93E68" w:rsidRDefault="00E921A2">
      <w:pPr>
        <w:pStyle w:val="Example"/>
        <w:rPr>
          <w:noProof w:val="0"/>
          <w:lang w:val="es-MX"/>
        </w:rPr>
      </w:pPr>
      <w:r w:rsidRPr="00F93E68">
        <w:rPr>
          <w:noProof w:val="0"/>
          <w:lang w:val="es-MX"/>
        </w:rPr>
        <w:t xml:space="preserve">QPD|Z87^Dispense Information^HL7nnnn|Q001|@PID.3^EQ^55544422211^AND~ORC.1^EQ^RE^ </w:t>
      </w:r>
      <w:hyperlink r:id="rId39" w:history="1">
        <w:r w:rsidR="00514A79" w:rsidRPr="007A0B2B">
          <w:rPr>
            <w:rStyle w:val="Hyperlink"/>
            <w:noProof w:val="0"/>
            <w:lang w:val="es-MX"/>
          </w:rPr>
          <w:t>AND~@RXD.3^GE^199805310000-0800^AND~@RXD.3^LE^199905310000-0800</w:t>
        </w:r>
      </w:hyperlink>
    </w:p>
    <w:p w14:paraId="001697F3" w14:textId="77777777" w:rsidR="00E921A2" w:rsidRPr="00F93E68" w:rsidRDefault="00E921A2">
      <w:pPr>
        <w:pStyle w:val="Example"/>
        <w:rPr>
          <w:noProof w:val="0"/>
          <w:lang w:val="es-MX"/>
        </w:rPr>
      </w:pPr>
      <w:r w:rsidRPr="00F93E68">
        <w:rPr>
          <w:noProof w:val="0"/>
          <w:lang w:val="es-MX"/>
        </w:rPr>
        <w:t>PID|||555444222111^^^MPI^MR||Everyman^Adam||19600614|M||C|2101 Webster # 106^^Oakland^CA^94612||^^^^^510^6271111|^^^^^510^6277654|||||343132266|||N|||||||||</w:t>
      </w:r>
    </w:p>
    <w:p w14:paraId="7DD00424" w14:textId="77777777" w:rsidR="00E921A2" w:rsidRPr="00F93E68" w:rsidRDefault="00E921A2">
      <w:pPr>
        <w:pStyle w:val="Example"/>
        <w:rPr>
          <w:noProof w:val="0"/>
          <w:lang w:val="es-MX"/>
        </w:rPr>
      </w:pPr>
      <w:r w:rsidRPr="00F93E68">
        <w:rPr>
          <w:noProof w:val="0"/>
          <w:lang w:val="es-MX"/>
        </w:rPr>
        <w:t>ORC|RE||89968665||||||199905121345-0700|||77^Hippocrates^Harold^H^III^DR^MD||^^^^^510^ 2673600||||||</w:t>
      </w:r>
    </w:p>
    <w:p w14:paraId="303BC221" w14:textId="77777777" w:rsidR="00E921A2" w:rsidRPr="00F93E68" w:rsidRDefault="00E921A2">
      <w:pPr>
        <w:pStyle w:val="Example"/>
        <w:rPr>
          <w:noProof w:val="0"/>
          <w:lang w:val="es-MX"/>
        </w:rPr>
      </w:pPr>
      <w:r w:rsidRPr="00F93E68">
        <w:rPr>
          <w:noProof w:val="0"/>
          <w:lang w:val="es-MX"/>
        </w:rPr>
        <w:t>RXE|1^BID^^19990529|00378112001^Verapamil Hydrochloride 120 mg TAB^NDC |120||mgm||||||||||||||||||||||||||</w:t>
      </w:r>
    </w:p>
    <w:p w14:paraId="7F934693" w14:textId="77777777" w:rsidR="00E921A2" w:rsidRPr="00F93E68" w:rsidRDefault="00E921A2">
      <w:pPr>
        <w:pStyle w:val="Example"/>
        <w:rPr>
          <w:noProof w:val="0"/>
          <w:lang w:val="es-MX"/>
        </w:rPr>
      </w:pPr>
      <w:r w:rsidRPr="00F93E68">
        <w:rPr>
          <w:noProof w:val="0"/>
          <w:lang w:val="es-MX"/>
        </w:rPr>
        <w:t>RXD|1|00378112001^Verapamil Hydrochloride 120 mg TAB^NDC|199905291115-0700|100|||1331665|3|||||||||||||||||</w:t>
      </w:r>
    </w:p>
    <w:p w14:paraId="50076665" w14:textId="77777777" w:rsidR="00E921A2" w:rsidRPr="00F93E68" w:rsidRDefault="00E921A2">
      <w:pPr>
        <w:pStyle w:val="Example"/>
        <w:rPr>
          <w:noProof w:val="0"/>
          <w:lang w:val="es-MX"/>
        </w:rPr>
      </w:pPr>
      <w:r w:rsidRPr="00F93E68">
        <w:rPr>
          <w:noProof w:val="0"/>
          <w:lang w:val="es-MX"/>
        </w:rPr>
        <w:t>RXR|PO||||</w:t>
      </w:r>
    </w:p>
    <w:p w14:paraId="46F0073C" w14:textId="77777777" w:rsidR="00E921A2" w:rsidRPr="00F93E68" w:rsidRDefault="00E921A2">
      <w:pPr>
        <w:pStyle w:val="Example"/>
        <w:rPr>
          <w:noProof w:val="0"/>
          <w:lang w:val="es-MX"/>
        </w:rPr>
      </w:pPr>
      <w:r w:rsidRPr="00F93E68">
        <w:rPr>
          <w:noProof w:val="0"/>
          <w:lang w:val="es-MX"/>
        </w:rPr>
        <w:t>ORC|RE||89968665||||||199905291030-0700|||77^Hippocrates^Harold^H^III^DR^MD||^^^^^510^ 2673600||||||</w:t>
      </w:r>
    </w:p>
    <w:p w14:paraId="01525AC6" w14:textId="77777777" w:rsidR="00E921A2" w:rsidRPr="00F93E68" w:rsidRDefault="00E921A2">
      <w:pPr>
        <w:pStyle w:val="Example"/>
        <w:rPr>
          <w:noProof w:val="0"/>
          <w:lang w:val="es-MX"/>
        </w:rPr>
      </w:pPr>
      <w:r w:rsidRPr="00F93E68">
        <w:rPr>
          <w:noProof w:val="0"/>
          <w:lang w:val="es-MX"/>
        </w:rPr>
        <w:t xml:space="preserve">RXE|1^^D100^^20020731^^^TAKE 1 TABLET DAILY </w:t>
      </w:r>
      <w:r w:rsidR="00514A79">
        <w:rPr>
          <w:noProof w:val="0"/>
          <w:lang w:val="es-MX"/>
        </w:rPr>
        <w:t>–</w:t>
      </w:r>
      <w:r w:rsidRPr="00F93E68">
        <w:rPr>
          <w:noProof w:val="0"/>
          <w:lang w:val="es-MX"/>
        </w:rPr>
        <w:t>GENERIC FOR CALAN SR|00182196901^VERAPAMIL HCL ER TAB 180MG ER^NDC|100||180MG|TABLET SA|||G|||0|BC3126631^CHU^Y^L||213220929|0|0|19990821|||</w:t>
      </w:r>
    </w:p>
    <w:p w14:paraId="4F710677" w14:textId="77777777" w:rsidR="00E921A2" w:rsidRPr="00F93E68" w:rsidRDefault="00E921A2">
      <w:pPr>
        <w:pStyle w:val="Example"/>
        <w:rPr>
          <w:noProof w:val="0"/>
          <w:lang w:val="es-MX"/>
        </w:rPr>
      </w:pPr>
      <w:r w:rsidRPr="00F93E68">
        <w:rPr>
          <w:noProof w:val="0"/>
          <w:lang w:val="es-MX"/>
        </w:rPr>
        <w:t xml:space="preserve">RXD|1|00182196901^VERAPAMIL HCL ER TAB 180MG ER^NDC|19990821|100|||213220929|0|TAKE 1 TABLET DAILY </w:t>
      </w:r>
      <w:r w:rsidR="00514A79">
        <w:rPr>
          <w:noProof w:val="0"/>
          <w:lang w:val="es-MX"/>
        </w:rPr>
        <w:t>–</w:t>
      </w:r>
      <w:r w:rsidRPr="00F93E68">
        <w:rPr>
          <w:noProof w:val="0"/>
          <w:lang w:val="es-MX"/>
        </w:rPr>
        <w:t>GENERIC FOR CALAN SR||||||||||||</w:t>
      </w:r>
    </w:p>
    <w:p w14:paraId="3E11E756" w14:textId="77777777" w:rsidR="00E921A2" w:rsidRPr="00F93E68" w:rsidRDefault="00E921A2">
      <w:pPr>
        <w:pStyle w:val="Example"/>
        <w:rPr>
          <w:noProof w:val="0"/>
          <w:lang w:val="es-MX"/>
        </w:rPr>
      </w:pPr>
      <w:r w:rsidRPr="00F93E68">
        <w:rPr>
          <w:noProof w:val="0"/>
          <w:lang w:val="es-MX"/>
        </w:rPr>
        <w:t>RXR|PO||||</w:t>
      </w:r>
    </w:p>
    <w:p w14:paraId="4FE4A6F5" w14:textId="77777777" w:rsidR="00E921A2" w:rsidRPr="00F93E68" w:rsidRDefault="00E921A2">
      <w:pPr>
        <w:pStyle w:val="Example"/>
        <w:rPr>
          <w:noProof w:val="0"/>
          <w:lang w:val="es-MX"/>
        </w:rPr>
      </w:pPr>
      <w:r w:rsidRPr="00F93E68">
        <w:rPr>
          <w:noProof w:val="0"/>
          <w:lang w:val="es-MX"/>
        </w:rPr>
        <w:t>ORC|RE||235134037||||||199809221330-0700|||88^Seven^Henry^^^DR^MD||^^^^^510^ 2673900||||||</w:t>
      </w:r>
    </w:p>
    <w:p w14:paraId="11E5E13E" w14:textId="77777777" w:rsidR="00E921A2" w:rsidRPr="00F93E68" w:rsidRDefault="00E921A2">
      <w:pPr>
        <w:pStyle w:val="Example"/>
        <w:rPr>
          <w:noProof w:val="0"/>
          <w:lang w:val="es-MX"/>
        </w:rPr>
      </w:pPr>
      <w:r w:rsidRPr="00F93E68">
        <w:rPr>
          <w:noProof w:val="0"/>
          <w:lang w:val="es-MX"/>
        </w:rPr>
        <w:t>RXD|1|00172409660^BACLOFEN 10MG TABS^NDC|199809221415-0700|10|||235134037|5|AS DIRECTED||||||||||||</w:t>
      </w:r>
    </w:p>
    <w:p w14:paraId="3AFED201" w14:textId="77777777" w:rsidR="00E921A2" w:rsidRPr="00F93E68" w:rsidRDefault="00E921A2">
      <w:pPr>
        <w:pStyle w:val="Example"/>
        <w:rPr>
          <w:noProof w:val="0"/>
          <w:lang w:val="es-MX"/>
        </w:rPr>
      </w:pPr>
      <w:r w:rsidRPr="00F93E68">
        <w:rPr>
          <w:noProof w:val="0"/>
          <w:lang w:val="es-MX"/>
        </w:rPr>
        <w:t>RXR|PO||||</w:t>
      </w:r>
    </w:p>
    <w:p w14:paraId="5CCB38F8" w14:textId="77777777" w:rsidR="00E921A2" w:rsidRPr="00F93E68" w:rsidRDefault="00E921A2">
      <w:pPr>
        <w:pStyle w:val="Example"/>
        <w:rPr>
          <w:noProof w:val="0"/>
          <w:lang w:val="es-MX"/>
        </w:rPr>
      </w:pPr>
      <w:r w:rsidRPr="00F93E68">
        <w:rPr>
          <w:noProof w:val="0"/>
          <w:lang w:val="es-MX"/>
        </w:rPr>
        <w:t>ORC|RE||235134030||||||199810121030-0700|||99^Assigned^Amanda^^^DR^MD||^^^^^510^ 2673700||||||</w:t>
      </w:r>
    </w:p>
    <w:p w14:paraId="7B555C4E" w14:textId="77777777" w:rsidR="00E921A2" w:rsidRPr="00F93E68" w:rsidRDefault="00E921A2">
      <w:pPr>
        <w:pStyle w:val="Example"/>
        <w:rPr>
          <w:noProof w:val="0"/>
          <w:lang w:val="es-MX"/>
        </w:rPr>
      </w:pPr>
      <w:r w:rsidRPr="00F93E68">
        <w:rPr>
          <w:noProof w:val="0"/>
          <w:lang w:val="es-MX"/>
        </w:rPr>
        <w:t>RXD|1|00054384163^THEOPHYLLINE 80MG/15ML SOLN^NDC|199810121145-0700|10|||235134030|5|AS DIRECTED||||||||||||</w:t>
      </w:r>
    </w:p>
    <w:p w14:paraId="14C310DA" w14:textId="77777777" w:rsidR="00E921A2" w:rsidRPr="00121095" w:rsidRDefault="00E921A2">
      <w:pPr>
        <w:pStyle w:val="Example"/>
        <w:rPr>
          <w:noProof w:val="0"/>
        </w:rPr>
      </w:pPr>
      <w:r w:rsidRPr="00121095">
        <w:rPr>
          <w:noProof w:val="0"/>
        </w:rPr>
        <w:t>RXR|PO</w:t>
      </w:r>
    </w:p>
    <w:p w14:paraId="1A6A400F" w14:textId="77777777" w:rsidR="00E921A2" w:rsidRPr="00121095" w:rsidRDefault="00E921A2">
      <w:pPr>
        <w:pStyle w:val="Heading5"/>
      </w:pPr>
      <w:bookmarkStart w:id="717" w:name="_Toc495483628"/>
      <w:r w:rsidRPr="00121095">
        <w:t xml:space="preserve">Associated dispense information </w:t>
      </w:r>
      <w:bookmarkEnd w:id="717"/>
      <w:r w:rsidRPr="00121095">
        <w:t>Query Profile</w:t>
      </w:r>
    </w:p>
    <w:p w14:paraId="79283026" w14:textId="77777777" w:rsidR="00E921A2" w:rsidRPr="00121095" w:rsidRDefault="00E921A2">
      <w:pPr>
        <w:pStyle w:val="NormalIndented"/>
      </w:pPr>
      <w:r w:rsidRPr="00121095">
        <w:t xml:space="preserve">Note that the following Query Profile contains many more input parameters. The user is allowed to populate as many of these as desired. </w:t>
      </w:r>
    </w:p>
    <w:p w14:paraId="15CC248F" w14:textId="77777777" w:rsidR="00E921A2" w:rsidRPr="00121095" w:rsidRDefault="00E921A2">
      <w:pPr>
        <w:pStyle w:val="QryTableCaption"/>
        <w:rPr>
          <w:lang w:val="en-US"/>
        </w:rPr>
      </w:pPr>
      <w:r w:rsidRPr="00121095">
        <w:rPr>
          <w:lang w:val="en-US"/>
        </w:rPr>
        <w:t>Query Profile</w:t>
      </w:r>
    </w:p>
    <w:tbl>
      <w:tblPr>
        <w:tblW w:w="0" w:type="auto"/>
        <w:tblInd w:w="73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BCA866D" w14:textId="77777777">
        <w:trPr>
          <w:tblHeader/>
        </w:trPr>
        <w:tc>
          <w:tcPr>
            <w:tcW w:w="2880" w:type="dxa"/>
            <w:tcBorders>
              <w:top w:val="double" w:sz="4" w:space="0" w:color="auto"/>
              <w:bottom w:val="single" w:sz="4" w:space="0" w:color="auto"/>
            </w:tcBorders>
            <w:shd w:val="clear" w:color="auto" w:fill="FFFFFF"/>
          </w:tcPr>
          <w:p w14:paraId="53A33413" w14:textId="77777777" w:rsidR="00E921A2" w:rsidRPr="00121095" w:rsidRDefault="00E921A2">
            <w:pPr>
              <w:pStyle w:val="QryTableHeader"/>
              <w:rPr>
                <w:b w:val="0"/>
                <w:lang w:val="en-US"/>
              </w:rPr>
            </w:pPr>
            <w:r w:rsidRPr="00121095">
              <w:rPr>
                <w:lang w:val="en-US"/>
              </w:rPr>
              <w:t>Query Statement ID (Query ID=Z87):</w:t>
            </w:r>
          </w:p>
        </w:tc>
        <w:tc>
          <w:tcPr>
            <w:tcW w:w="4608" w:type="dxa"/>
            <w:tcBorders>
              <w:top w:val="double" w:sz="4" w:space="0" w:color="auto"/>
              <w:bottom w:val="single" w:sz="4" w:space="0" w:color="auto"/>
            </w:tcBorders>
            <w:shd w:val="clear" w:color="auto" w:fill="FFFFFF"/>
          </w:tcPr>
          <w:p w14:paraId="3711AA99" w14:textId="77777777" w:rsidR="00E921A2" w:rsidRPr="00121095" w:rsidRDefault="00E921A2">
            <w:pPr>
              <w:pStyle w:val="QryTableID"/>
              <w:rPr>
                <w:lang w:val="en-US"/>
              </w:rPr>
            </w:pPr>
            <w:r w:rsidRPr="00121095">
              <w:rPr>
                <w:lang w:val="en-US"/>
              </w:rPr>
              <w:t>Z87</w:t>
            </w:r>
          </w:p>
        </w:tc>
      </w:tr>
      <w:tr w:rsidR="00E921A2" w:rsidRPr="00E921A2" w14:paraId="0C95C29A" w14:textId="77777777">
        <w:tc>
          <w:tcPr>
            <w:tcW w:w="2880" w:type="dxa"/>
            <w:tcBorders>
              <w:top w:val="single" w:sz="4" w:space="0" w:color="auto"/>
              <w:bottom w:val="single" w:sz="4" w:space="0" w:color="auto"/>
            </w:tcBorders>
            <w:shd w:val="clear" w:color="auto" w:fill="FFFFFF"/>
          </w:tcPr>
          <w:p w14:paraId="6393CB1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7E2A30C" w14:textId="77777777" w:rsidR="00E921A2" w:rsidRPr="00121095" w:rsidRDefault="00E921A2">
            <w:pPr>
              <w:pStyle w:val="QryTableType"/>
              <w:rPr>
                <w:lang w:val="en-US"/>
              </w:rPr>
            </w:pPr>
            <w:r w:rsidRPr="00121095">
              <w:rPr>
                <w:lang w:val="en-US"/>
              </w:rPr>
              <w:t>Query</w:t>
            </w:r>
          </w:p>
        </w:tc>
      </w:tr>
      <w:tr w:rsidR="00E921A2" w:rsidRPr="00E921A2" w14:paraId="4C202D9D" w14:textId="77777777">
        <w:tc>
          <w:tcPr>
            <w:tcW w:w="2880" w:type="dxa"/>
            <w:tcBorders>
              <w:top w:val="single" w:sz="4" w:space="0" w:color="auto"/>
              <w:bottom w:val="single" w:sz="4" w:space="0" w:color="auto"/>
            </w:tcBorders>
            <w:shd w:val="clear" w:color="auto" w:fill="FFFFFF"/>
          </w:tcPr>
          <w:p w14:paraId="68574D1C"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83609BA" w14:textId="77777777" w:rsidR="00E921A2" w:rsidRPr="00121095" w:rsidRDefault="00E921A2">
            <w:pPr>
              <w:pStyle w:val="QryTableName"/>
              <w:rPr>
                <w:lang w:val="en-US"/>
              </w:rPr>
            </w:pPr>
            <w:r w:rsidRPr="00121095">
              <w:rPr>
                <w:lang w:val="en-US"/>
              </w:rPr>
              <w:t>Dispense Information</w:t>
            </w:r>
          </w:p>
        </w:tc>
      </w:tr>
      <w:tr w:rsidR="00E921A2" w:rsidRPr="00E921A2" w14:paraId="7A2E0548" w14:textId="77777777">
        <w:tc>
          <w:tcPr>
            <w:tcW w:w="2880" w:type="dxa"/>
            <w:tcBorders>
              <w:top w:val="single" w:sz="4" w:space="0" w:color="auto"/>
              <w:bottom w:val="single" w:sz="4" w:space="0" w:color="auto"/>
            </w:tcBorders>
            <w:shd w:val="clear" w:color="auto" w:fill="FFFFFF"/>
          </w:tcPr>
          <w:p w14:paraId="0982C26B"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869494D" w14:textId="77777777" w:rsidR="00E921A2" w:rsidRPr="00121095" w:rsidRDefault="00E921A2">
            <w:pPr>
              <w:pStyle w:val="QryTableTriggerQuery"/>
              <w:rPr>
                <w:lang w:val="en-US"/>
              </w:rPr>
            </w:pPr>
            <w:r w:rsidRPr="00121095">
              <w:rPr>
                <w:lang w:val="en-US"/>
              </w:rPr>
              <w:t>QBP^Z87^QBP_Q11</w:t>
            </w:r>
          </w:p>
        </w:tc>
      </w:tr>
      <w:tr w:rsidR="00E921A2" w:rsidRPr="00E921A2" w14:paraId="0DF59E7B" w14:textId="77777777">
        <w:tc>
          <w:tcPr>
            <w:tcW w:w="2880" w:type="dxa"/>
            <w:tcBorders>
              <w:top w:val="single" w:sz="4" w:space="0" w:color="auto"/>
              <w:bottom w:val="single" w:sz="4" w:space="0" w:color="auto"/>
            </w:tcBorders>
            <w:shd w:val="clear" w:color="auto" w:fill="FFFFFF"/>
          </w:tcPr>
          <w:p w14:paraId="528D942A"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C79F696" w14:textId="77777777" w:rsidR="00E921A2" w:rsidRPr="00121095" w:rsidRDefault="00E921A2">
            <w:pPr>
              <w:pStyle w:val="QryTableMode"/>
              <w:rPr>
                <w:lang w:val="en-US"/>
              </w:rPr>
            </w:pPr>
            <w:r w:rsidRPr="00121095">
              <w:rPr>
                <w:lang w:val="en-US"/>
              </w:rPr>
              <w:t>Both</w:t>
            </w:r>
          </w:p>
        </w:tc>
      </w:tr>
      <w:tr w:rsidR="00E921A2" w:rsidRPr="00E921A2" w14:paraId="1D5C1988" w14:textId="77777777">
        <w:tc>
          <w:tcPr>
            <w:tcW w:w="2880" w:type="dxa"/>
            <w:tcBorders>
              <w:top w:val="single" w:sz="4" w:space="0" w:color="auto"/>
              <w:bottom w:val="single" w:sz="4" w:space="0" w:color="auto"/>
            </w:tcBorders>
            <w:shd w:val="clear" w:color="auto" w:fill="FFFFFF"/>
          </w:tcPr>
          <w:p w14:paraId="22CD7AD3"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FEDB596" w14:textId="77777777" w:rsidR="00E921A2" w:rsidRPr="00121095" w:rsidRDefault="00E921A2">
            <w:pPr>
              <w:pStyle w:val="QryTableResponseTrigger"/>
              <w:rPr>
                <w:lang w:val="en-US"/>
              </w:rPr>
            </w:pPr>
            <w:r w:rsidRPr="00121095">
              <w:rPr>
                <w:lang w:val="en-US"/>
              </w:rPr>
              <w:t>RSP^Z88^RSP_Z88</w:t>
            </w:r>
          </w:p>
        </w:tc>
      </w:tr>
      <w:tr w:rsidR="00E921A2" w:rsidRPr="00E921A2" w14:paraId="236499B1" w14:textId="77777777">
        <w:tc>
          <w:tcPr>
            <w:tcW w:w="2880" w:type="dxa"/>
            <w:tcBorders>
              <w:top w:val="single" w:sz="4" w:space="0" w:color="auto"/>
              <w:bottom w:val="single" w:sz="4" w:space="0" w:color="auto"/>
            </w:tcBorders>
            <w:shd w:val="clear" w:color="auto" w:fill="FFFFFF"/>
          </w:tcPr>
          <w:p w14:paraId="714C28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B3377E"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1C258667" w14:textId="77777777">
        <w:tc>
          <w:tcPr>
            <w:tcW w:w="2880" w:type="dxa"/>
            <w:tcBorders>
              <w:top w:val="single" w:sz="4" w:space="0" w:color="auto"/>
              <w:bottom w:val="single" w:sz="4" w:space="0" w:color="auto"/>
            </w:tcBorders>
            <w:shd w:val="clear" w:color="auto" w:fill="FFFFFF"/>
          </w:tcPr>
          <w:p w14:paraId="6568E8A0"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04B12D5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5B4FB1F5" w14:textId="77777777">
        <w:trPr>
          <w:cantSplit/>
        </w:trPr>
        <w:tc>
          <w:tcPr>
            <w:tcW w:w="2880" w:type="dxa"/>
            <w:tcBorders>
              <w:top w:val="single" w:sz="4" w:space="0" w:color="auto"/>
              <w:bottom w:val="single" w:sz="4" w:space="0" w:color="auto"/>
            </w:tcBorders>
            <w:shd w:val="clear" w:color="auto" w:fill="FFFFFF"/>
          </w:tcPr>
          <w:p w14:paraId="66A1D370"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69396E77" w14:textId="77777777" w:rsidR="00E921A2" w:rsidRPr="00121095" w:rsidRDefault="00E921A2">
            <w:pPr>
              <w:pStyle w:val="QryTableCharacteristicsResponse"/>
              <w:rPr>
                <w:b/>
                <w:lang w:val="en-US"/>
              </w:rPr>
            </w:pPr>
            <w:r w:rsidRPr="00121095">
              <w:rPr>
                <w:lang w:val="en-US"/>
              </w:rPr>
              <w:t>Sorted by Medication Dispensed unless otherwise specified in</w:t>
            </w:r>
            <w:r w:rsidRPr="00121095">
              <w:rPr>
                <w:b/>
                <w:lang w:val="en-US"/>
              </w:rPr>
              <w:t xml:space="preserve"> SortControl.</w:t>
            </w:r>
          </w:p>
        </w:tc>
      </w:tr>
      <w:tr w:rsidR="00E921A2" w:rsidRPr="00E921A2" w14:paraId="74CD67D3" w14:textId="77777777">
        <w:trPr>
          <w:cantSplit/>
        </w:trPr>
        <w:tc>
          <w:tcPr>
            <w:tcW w:w="2880" w:type="dxa"/>
            <w:tcBorders>
              <w:top w:val="single" w:sz="4" w:space="0" w:color="auto"/>
              <w:bottom w:val="double" w:sz="4" w:space="0" w:color="auto"/>
            </w:tcBorders>
            <w:shd w:val="clear" w:color="auto" w:fill="FFFFFF"/>
          </w:tcPr>
          <w:p w14:paraId="1B6ADEF8" w14:textId="77777777" w:rsidR="00E921A2" w:rsidRPr="00121095" w:rsidRDefault="00E921A2">
            <w:pPr>
              <w:pStyle w:val="QryTableHeader"/>
              <w:rPr>
                <w:lang w:val="en-US"/>
              </w:rPr>
            </w:pPr>
            <w:r w:rsidRPr="00121095">
              <w:rPr>
                <w:lang w:val="en-US"/>
              </w:rPr>
              <w:lastRenderedPageBreak/>
              <w:t>Based on Segment Pattern:</w:t>
            </w:r>
          </w:p>
        </w:tc>
        <w:tc>
          <w:tcPr>
            <w:tcW w:w="4608" w:type="dxa"/>
            <w:tcBorders>
              <w:top w:val="single" w:sz="4" w:space="0" w:color="auto"/>
              <w:bottom w:val="double" w:sz="4" w:space="0" w:color="auto"/>
            </w:tcBorders>
            <w:shd w:val="clear" w:color="auto" w:fill="FFFFFF"/>
          </w:tcPr>
          <w:p w14:paraId="6DF89733" w14:textId="77777777" w:rsidR="00E921A2" w:rsidRPr="00121095" w:rsidRDefault="00E921A2">
            <w:pPr>
              <w:pStyle w:val="QryTableSegmentPattern"/>
              <w:rPr>
                <w:lang w:val="en-US"/>
              </w:rPr>
            </w:pPr>
            <w:r w:rsidRPr="00121095">
              <w:rPr>
                <w:lang w:val="en-US"/>
              </w:rPr>
              <w:t>RDS_O01</w:t>
            </w:r>
          </w:p>
        </w:tc>
      </w:tr>
    </w:tbl>
    <w:p w14:paraId="071503DD" w14:textId="77777777" w:rsidR="00E921A2" w:rsidRPr="00121095" w:rsidRDefault="00E921A2"/>
    <w:p w14:paraId="4C41F2A7" w14:textId="77777777" w:rsidR="00E921A2" w:rsidRPr="00121095" w:rsidRDefault="00E921A2">
      <w:pPr>
        <w:pStyle w:val="MsgTableCaption"/>
      </w:pPr>
      <w:r w:rsidRPr="00121095">
        <w:t xml:space="preserve">QBP^Z87^QBP_Q11: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6994252E"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1906C17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3337DE8C"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1617A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398D79C" w14:textId="77777777" w:rsidR="00E921A2" w:rsidRPr="00121095" w:rsidRDefault="00E921A2">
            <w:pPr>
              <w:pStyle w:val="MsgTableHeader"/>
              <w:jc w:val="center"/>
              <w:rPr>
                <w:lang w:val="en-US"/>
              </w:rPr>
            </w:pPr>
            <w:r w:rsidRPr="00121095">
              <w:rPr>
                <w:lang w:val="en-US"/>
              </w:rPr>
              <w:t>Sec. Ref</w:t>
            </w:r>
          </w:p>
        </w:tc>
      </w:tr>
      <w:tr w:rsidR="00E921A2" w:rsidRPr="00E921A2" w14:paraId="3DF60BDF"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7363532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47AD870"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37CE1A8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8DC7EB6" w14:textId="77777777" w:rsidR="00E921A2" w:rsidRPr="00121095" w:rsidRDefault="00E921A2">
            <w:pPr>
              <w:pStyle w:val="MsgTableBody"/>
              <w:jc w:val="center"/>
            </w:pPr>
            <w:r w:rsidRPr="00121095">
              <w:t>2.15.9</w:t>
            </w:r>
          </w:p>
        </w:tc>
      </w:tr>
      <w:tr w:rsidR="00514A79" w:rsidRPr="00E921A2" w14:paraId="7128DAD9"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323850"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58A727C8"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1FAE11E1"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F09FA1" w14:textId="77777777" w:rsidR="00514A79" w:rsidRPr="00121095" w:rsidRDefault="00514A79">
            <w:pPr>
              <w:pStyle w:val="MsgTableBody"/>
              <w:jc w:val="center"/>
            </w:pPr>
            <w:r>
              <w:t>3</w:t>
            </w:r>
          </w:p>
        </w:tc>
      </w:tr>
      <w:tr w:rsidR="00E921A2" w:rsidRPr="00E921A2" w14:paraId="05850C7C"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7609E4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0A610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5DDB47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1DDC1" w14:textId="77777777" w:rsidR="00E921A2" w:rsidRPr="00121095" w:rsidRDefault="00E921A2">
            <w:pPr>
              <w:pStyle w:val="MsgTableBody"/>
              <w:jc w:val="center"/>
            </w:pPr>
            <w:r w:rsidRPr="00121095">
              <w:t>2.15.12</w:t>
            </w:r>
          </w:p>
        </w:tc>
      </w:tr>
      <w:tr w:rsidR="00E921A2" w:rsidRPr="00E921A2" w14:paraId="792F5CFB"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C3C9C9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1C4FC81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3BBACFA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BDECBA" w14:textId="77777777" w:rsidR="00E921A2" w:rsidRPr="00121095" w:rsidRDefault="00E921A2">
            <w:pPr>
              <w:pStyle w:val="MsgTableBody"/>
              <w:jc w:val="center"/>
            </w:pPr>
            <w:r w:rsidRPr="00121095">
              <w:t>2.14.13</w:t>
            </w:r>
          </w:p>
        </w:tc>
      </w:tr>
      <w:tr w:rsidR="00E921A2" w:rsidRPr="00E921A2" w14:paraId="2CA98FB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90EF8FA"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3E7268F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6316C8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1E2620" w14:textId="0D128EA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40E99A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7FFB1D25"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F9A0116"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3228918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635DB4" w14:textId="77777777" w:rsidR="00420E66" w:rsidRPr="00121095" w:rsidRDefault="00420E66" w:rsidP="00790992">
            <w:pPr>
              <w:pStyle w:val="MsgTableBody"/>
              <w:jc w:val="center"/>
            </w:pPr>
          </w:p>
        </w:tc>
      </w:tr>
      <w:tr w:rsidR="00420E66" w:rsidRPr="00E921A2" w14:paraId="772308E1"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F2A9980"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4FB5EB"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7D02B9DB"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0FD51" w14:textId="77777777" w:rsidR="00420E66" w:rsidRPr="00121095" w:rsidRDefault="00420E66" w:rsidP="00790992">
            <w:pPr>
              <w:pStyle w:val="MsgTableBody"/>
              <w:jc w:val="center"/>
            </w:pPr>
          </w:p>
        </w:tc>
      </w:tr>
      <w:tr w:rsidR="00420E66" w:rsidRPr="00E921A2" w14:paraId="4276F84E"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161894B4"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80D85B2"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49CEE25E"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F0EC9" w14:textId="77777777" w:rsidR="00420E66" w:rsidRPr="00121095" w:rsidRDefault="00420E66" w:rsidP="00790992">
            <w:pPr>
              <w:pStyle w:val="MsgTableBody"/>
              <w:jc w:val="center"/>
            </w:pPr>
          </w:p>
        </w:tc>
      </w:tr>
      <w:tr w:rsidR="00E921A2" w:rsidRPr="00E921A2" w14:paraId="29C99B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920A685"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4A12285"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54B618D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E4BA3D" w14:textId="575779E2"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1D94FF7"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366C4D3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73DBF79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8B68BA3"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E17CB26" w14:textId="77777777" w:rsidR="00E921A2" w:rsidRPr="00121095" w:rsidRDefault="00E921A2">
            <w:pPr>
              <w:pStyle w:val="MsgTableBody"/>
              <w:jc w:val="center"/>
            </w:pPr>
            <w:r w:rsidRPr="00121095">
              <w:t>2.15.4</w:t>
            </w:r>
          </w:p>
        </w:tc>
      </w:tr>
    </w:tbl>
    <w:p w14:paraId="28DD8495" w14:textId="77777777" w:rsidR="00E921A2" w:rsidRPr="00121095" w:rsidRDefault="00E921A2"/>
    <w:p w14:paraId="55341767" w14:textId="77777777" w:rsidR="00E921A2" w:rsidRPr="00121095" w:rsidRDefault="00E921A2">
      <w:pPr>
        <w:pStyle w:val="MsgTableCaption"/>
      </w:pPr>
      <w:r w:rsidRPr="00121095">
        <w:t>RSP^Z88^RSP_Z88: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5CEADCB"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A72AB00"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2C16FE0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91B78DC"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DF83322" w14:textId="77777777" w:rsidR="00E921A2" w:rsidRPr="00121095" w:rsidRDefault="00E921A2">
            <w:pPr>
              <w:pStyle w:val="MsgTableHeader"/>
              <w:jc w:val="center"/>
              <w:rPr>
                <w:lang w:val="en-US"/>
              </w:rPr>
            </w:pPr>
            <w:r w:rsidRPr="00121095">
              <w:rPr>
                <w:lang w:val="en-US"/>
              </w:rPr>
              <w:t>Sec. Ref</w:t>
            </w:r>
          </w:p>
        </w:tc>
      </w:tr>
      <w:tr w:rsidR="00E921A2" w:rsidRPr="00E921A2" w14:paraId="2DDC730F"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4EE03C3"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4A13207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5AD139CA"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A2DBF1" w14:textId="77777777" w:rsidR="00E921A2" w:rsidRPr="00121095" w:rsidRDefault="00E921A2">
            <w:pPr>
              <w:pStyle w:val="MsgTableBody"/>
              <w:jc w:val="center"/>
            </w:pPr>
            <w:r w:rsidRPr="00121095">
              <w:t>2.15.9</w:t>
            </w:r>
          </w:p>
        </w:tc>
      </w:tr>
      <w:tr w:rsidR="00E921A2" w:rsidRPr="00E921A2" w14:paraId="7864CB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36DD5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CD72D9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25FD275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A1501" w14:textId="77777777" w:rsidR="00E921A2" w:rsidRPr="00121095" w:rsidRDefault="00E921A2">
            <w:pPr>
              <w:pStyle w:val="MsgTableBody"/>
              <w:jc w:val="center"/>
            </w:pPr>
            <w:r w:rsidRPr="00121095">
              <w:t>2.15.12</w:t>
            </w:r>
          </w:p>
        </w:tc>
      </w:tr>
      <w:tr w:rsidR="00E921A2" w:rsidRPr="00E921A2" w14:paraId="1A4476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4DE410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5780C3"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4F39E2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6BB19" w14:textId="77777777" w:rsidR="00E921A2" w:rsidRPr="00121095" w:rsidRDefault="00E921A2">
            <w:pPr>
              <w:pStyle w:val="MsgTableBody"/>
              <w:jc w:val="center"/>
            </w:pPr>
            <w:r w:rsidRPr="00121095">
              <w:t>2.14.13</w:t>
            </w:r>
          </w:p>
        </w:tc>
      </w:tr>
      <w:tr w:rsidR="00E921A2" w:rsidRPr="00E921A2" w14:paraId="0D9020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F8CF805"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6E13C835"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07F484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9692F2" w14:textId="77777777" w:rsidR="00E921A2" w:rsidRPr="00121095" w:rsidRDefault="00E921A2">
            <w:pPr>
              <w:pStyle w:val="MsgTableBody"/>
              <w:jc w:val="center"/>
            </w:pPr>
            <w:r w:rsidRPr="00121095">
              <w:t>2.15.8</w:t>
            </w:r>
          </w:p>
        </w:tc>
      </w:tr>
      <w:tr w:rsidR="00E921A2" w:rsidRPr="00E921A2" w14:paraId="020A306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4694CF"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7C7C89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666A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352CF3" w14:textId="77777777" w:rsidR="00E921A2" w:rsidRPr="00121095" w:rsidRDefault="00E921A2">
            <w:pPr>
              <w:pStyle w:val="MsgTableBody"/>
              <w:jc w:val="center"/>
            </w:pPr>
            <w:r w:rsidRPr="00121095">
              <w:t>2.15.5</w:t>
            </w:r>
          </w:p>
        </w:tc>
      </w:tr>
      <w:tr w:rsidR="00E921A2" w:rsidRPr="00E921A2" w14:paraId="54E452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EEEBBA"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77D62D63"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6E9838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C08612" w14:textId="5C8C863C" w:rsidR="00E921A2" w:rsidRPr="00121095" w:rsidRDefault="002503D5">
            <w:pPr>
              <w:pStyle w:val="MsgTableBody"/>
              <w:jc w:val="center"/>
            </w:pPr>
            <w:r>
              <w:fldChar w:fldCharType="begin"/>
            </w:r>
            <w:r>
              <w:instrText xml:space="preserve"> REF _Ref465674532 \r \h  \* MERGEFORMAT </w:instrText>
            </w:r>
            <w:r>
              <w:fldChar w:fldCharType="separate"/>
            </w:r>
            <w:r w:rsidR="00C244BF">
              <w:t>5.5.2</w:t>
            </w:r>
            <w:r>
              <w:fldChar w:fldCharType="end"/>
            </w:r>
          </w:p>
        </w:tc>
      </w:tr>
      <w:tr w:rsidR="00E921A2" w:rsidRPr="00E921A2" w14:paraId="10AC70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4982C0"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5D29D86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295F499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97412F" w14:textId="14C87E4D"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DA4A7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25D3E12"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0E231B4C"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73DAF58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09D106" w14:textId="6698CB5C"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4DCC47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BF73CC"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CA4EAB"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1B38F6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48E028" w14:textId="77777777" w:rsidR="00E921A2" w:rsidRPr="00121095" w:rsidRDefault="00E921A2">
            <w:pPr>
              <w:pStyle w:val="MsgTableBody"/>
              <w:jc w:val="center"/>
            </w:pPr>
          </w:p>
        </w:tc>
      </w:tr>
      <w:tr w:rsidR="00E921A2" w:rsidRPr="00E921A2" w14:paraId="031845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D1AC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DB6EEC"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5B3B45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E24907" w14:textId="77777777" w:rsidR="00E921A2" w:rsidRPr="00121095" w:rsidRDefault="00E921A2">
            <w:pPr>
              <w:pStyle w:val="MsgTableBody"/>
              <w:jc w:val="center"/>
            </w:pPr>
          </w:p>
        </w:tc>
      </w:tr>
      <w:tr w:rsidR="00E921A2" w:rsidRPr="00E921A2" w14:paraId="6459D1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2B01D7"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DF28041"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0B2F24B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057EC" w14:textId="77777777" w:rsidR="00E921A2" w:rsidRPr="00121095" w:rsidRDefault="00E921A2">
            <w:pPr>
              <w:pStyle w:val="MsgTableBody"/>
              <w:jc w:val="center"/>
            </w:pPr>
            <w:r w:rsidRPr="00121095">
              <w:t>3.4.2</w:t>
            </w:r>
          </w:p>
        </w:tc>
      </w:tr>
      <w:tr w:rsidR="00E921A2" w:rsidRPr="00E921A2" w14:paraId="00E0755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CAC4C1" w14:textId="77777777" w:rsidR="00E921A2" w:rsidRPr="00121095" w:rsidRDefault="00E921A2">
            <w:pPr>
              <w:pStyle w:val="MsgTableBody"/>
            </w:pPr>
            <w:r w:rsidRPr="00121095">
              <w:t xml:space="preserve">    [PD1]</w:t>
            </w:r>
          </w:p>
        </w:tc>
        <w:tc>
          <w:tcPr>
            <w:tcW w:w="4320" w:type="dxa"/>
            <w:tcBorders>
              <w:top w:val="dotted" w:sz="4" w:space="0" w:color="auto"/>
              <w:left w:val="nil"/>
              <w:bottom w:val="dotted" w:sz="4" w:space="0" w:color="auto"/>
              <w:right w:val="nil"/>
            </w:tcBorders>
            <w:shd w:val="clear" w:color="auto" w:fill="FFFFFF"/>
          </w:tcPr>
          <w:p w14:paraId="51EB08B6"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40BA1D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176DEA" w14:textId="77777777" w:rsidR="00E921A2" w:rsidRPr="00121095" w:rsidRDefault="00E921A2">
            <w:pPr>
              <w:pStyle w:val="MsgTableBody"/>
              <w:jc w:val="center"/>
            </w:pPr>
            <w:r w:rsidRPr="00121095">
              <w:t>3.4.10</w:t>
            </w:r>
          </w:p>
        </w:tc>
      </w:tr>
      <w:tr w:rsidR="00E921A2" w:rsidRPr="00E921A2" w14:paraId="4F1DF6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014698"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51FE0877"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9979AF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0D87C" w14:textId="77777777" w:rsidR="00E921A2" w:rsidRPr="00121095" w:rsidRDefault="00E921A2">
            <w:pPr>
              <w:pStyle w:val="MsgTableBody"/>
              <w:jc w:val="center"/>
            </w:pPr>
            <w:r w:rsidRPr="00121095">
              <w:t>2.15.10</w:t>
            </w:r>
          </w:p>
        </w:tc>
      </w:tr>
      <w:tr w:rsidR="00E921A2" w:rsidRPr="00E921A2" w14:paraId="6532FF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B7F897F"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CAA194" w14:textId="77777777" w:rsidR="00E921A2" w:rsidRPr="00121095" w:rsidRDefault="00E921A2">
            <w:pPr>
              <w:pStyle w:val="MsgTableBody"/>
            </w:pPr>
            <w:r w:rsidRPr="00121095">
              <w:t>--- ALLERGY begin</w:t>
            </w:r>
          </w:p>
        </w:tc>
        <w:tc>
          <w:tcPr>
            <w:tcW w:w="864" w:type="dxa"/>
            <w:tcBorders>
              <w:top w:val="dotted" w:sz="4" w:space="0" w:color="auto"/>
              <w:left w:val="nil"/>
              <w:bottom w:val="dotted" w:sz="4" w:space="0" w:color="auto"/>
              <w:right w:val="nil"/>
            </w:tcBorders>
            <w:shd w:val="clear" w:color="auto" w:fill="FFFFFF"/>
          </w:tcPr>
          <w:p w14:paraId="56A59FC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F07130" w14:textId="77777777" w:rsidR="00E921A2" w:rsidRPr="00121095" w:rsidRDefault="00E921A2">
            <w:pPr>
              <w:pStyle w:val="MsgTableBody"/>
              <w:jc w:val="center"/>
            </w:pPr>
          </w:p>
        </w:tc>
      </w:tr>
      <w:tr w:rsidR="00E921A2" w:rsidRPr="00E921A2" w14:paraId="0F5396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0857803" w14:textId="77777777" w:rsidR="00E921A2" w:rsidRPr="00121095" w:rsidRDefault="00E921A2">
            <w:pPr>
              <w:pStyle w:val="MsgTableBody"/>
            </w:pPr>
            <w:r w:rsidRPr="00121095">
              <w:t xml:space="preserve">    {AL1}</w:t>
            </w:r>
          </w:p>
        </w:tc>
        <w:tc>
          <w:tcPr>
            <w:tcW w:w="4320" w:type="dxa"/>
            <w:tcBorders>
              <w:top w:val="dotted" w:sz="4" w:space="0" w:color="auto"/>
              <w:left w:val="nil"/>
              <w:bottom w:val="dotted" w:sz="4" w:space="0" w:color="auto"/>
              <w:right w:val="nil"/>
            </w:tcBorders>
            <w:shd w:val="clear" w:color="auto" w:fill="FFFFFF"/>
          </w:tcPr>
          <w:p w14:paraId="4B59F197" w14:textId="77777777" w:rsidR="00E921A2" w:rsidRPr="00121095" w:rsidRDefault="00E921A2">
            <w:pPr>
              <w:pStyle w:val="MsgTableBody"/>
            </w:pPr>
            <w:r w:rsidRPr="00121095">
              <w:t>Allergy Information</w:t>
            </w:r>
          </w:p>
        </w:tc>
        <w:tc>
          <w:tcPr>
            <w:tcW w:w="864" w:type="dxa"/>
            <w:tcBorders>
              <w:top w:val="dotted" w:sz="4" w:space="0" w:color="auto"/>
              <w:left w:val="nil"/>
              <w:bottom w:val="dotted" w:sz="4" w:space="0" w:color="auto"/>
              <w:right w:val="nil"/>
            </w:tcBorders>
            <w:shd w:val="clear" w:color="auto" w:fill="FFFFFF"/>
          </w:tcPr>
          <w:p w14:paraId="54961A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7AE944" w14:textId="77777777" w:rsidR="00E921A2" w:rsidRPr="00121095" w:rsidRDefault="00E921A2">
            <w:pPr>
              <w:pStyle w:val="MsgTableBody"/>
              <w:jc w:val="center"/>
            </w:pPr>
            <w:r w:rsidRPr="00121095">
              <w:t>3.4.5</w:t>
            </w:r>
          </w:p>
        </w:tc>
      </w:tr>
      <w:tr w:rsidR="00E921A2" w:rsidRPr="00E921A2" w14:paraId="28D401A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C2245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6F9D88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9F49D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E8F15" w14:textId="77777777" w:rsidR="00E921A2" w:rsidRPr="00121095" w:rsidRDefault="00E921A2">
            <w:pPr>
              <w:pStyle w:val="MsgTableBody"/>
              <w:jc w:val="center"/>
            </w:pPr>
          </w:p>
        </w:tc>
      </w:tr>
      <w:tr w:rsidR="00E921A2" w:rsidRPr="00E921A2" w14:paraId="7E4A9C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513D03" w14:textId="77777777" w:rsidR="00E921A2" w:rsidRPr="00121095" w:rsidRDefault="00E921A2">
            <w:pPr>
              <w:pStyle w:val="MsgTableBody"/>
            </w:pPr>
            <w:r w:rsidRPr="00121095">
              <w:lastRenderedPageBreak/>
              <w:t xml:space="preserve">      PV1</w:t>
            </w:r>
          </w:p>
        </w:tc>
        <w:tc>
          <w:tcPr>
            <w:tcW w:w="4320" w:type="dxa"/>
            <w:tcBorders>
              <w:top w:val="dotted" w:sz="4" w:space="0" w:color="auto"/>
              <w:left w:val="nil"/>
              <w:bottom w:val="dotted" w:sz="4" w:space="0" w:color="auto"/>
              <w:right w:val="nil"/>
            </w:tcBorders>
            <w:shd w:val="clear" w:color="auto" w:fill="FFFFFF"/>
          </w:tcPr>
          <w:p w14:paraId="0F9E7CE7"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4E2A511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765293" w14:textId="77777777" w:rsidR="00E921A2" w:rsidRPr="00121095" w:rsidRDefault="00E921A2">
            <w:pPr>
              <w:pStyle w:val="MsgTableBody"/>
              <w:jc w:val="center"/>
            </w:pPr>
            <w:r w:rsidRPr="00121095">
              <w:t>3.4.3</w:t>
            </w:r>
          </w:p>
        </w:tc>
      </w:tr>
      <w:tr w:rsidR="00E921A2" w:rsidRPr="00E921A2" w14:paraId="1FB13A4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539553"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149438A4"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154DBA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2061DC7" w14:textId="77777777" w:rsidR="00E921A2" w:rsidRPr="00121095" w:rsidRDefault="00E921A2">
            <w:pPr>
              <w:pStyle w:val="MsgTableBody"/>
              <w:jc w:val="center"/>
            </w:pPr>
            <w:r w:rsidRPr="00121095">
              <w:t>3.4.4</w:t>
            </w:r>
          </w:p>
        </w:tc>
      </w:tr>
      <w:tr w:rsidR="00E921A2" w:rsidRPr="00E921A2" w14:paraId="76A7F9C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16821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389E907"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2CBD736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0129A8" w14:textId="77777777" w:rsidR="00E921A2" w:rsidRPr="00121095" w:rsidRDefault="00E921A2">
            <w:pPr>
              <w:pStyle w:val="MsgTableBody"/>
              <w:jc w:val="center"/>
            </w:pPr>
          </w:p>
        </w:tc>
      </w:tr>
      <w:tr w:rsidR="00E921A2" w:rsidRPr="00E921A2" w14:paraId="1CD4DAA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2743B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E5D3192" w14:textId="77777777" w:rsidR="00E921A2" w:rsidRPr="00121095" w:rsidRDefault="00E921A2">
            <w:pPr>
              <w:pStyle w:val="MsgTableBody"/>
            </w:pPr>
            <w:r w:rsidRPr="00121095">
              <w:t>--- ALLERGY end</w:t>
            </w:r>
          </w:p>
        </w:tc>
        <w:tc>
          <w:tcPr>
            <w:tcW w:w="864" w:type="dxa"/>
            <w:tcBorders>
              <w:top w:val="dotted" w:sz="4" w:space="0" w:color="auto"/>
              <w:left w:val="nil"/>
              <w:bottom w:val="dotted" w:sz="4" w:space="0" w:color="auto"/>
              <w:right w:val="nil"/>
            </w:tcBorders>
            <w:shd w:val="clear" w:color="auto" w:fill="FFFFFF"/>
          </w:tcPr>
          <w:p w14:paraId="08439E6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21CD7C" w14:textId="77777777" w:rsidR="00E921A2" w:rsidRPr="00121095" w:rsidRDefault="00E921A2">
            <w:pPr>
              <w:pStyle w:val="MsgTableBody"/>
              <w:jc w:val="center"/>
            </w:pPr>
          </w:p>
        </w:tc>
      </w:tr>
      <w:tr w:rsidR="00E921A2" w:rsidRPr="00E921A2" w14:paraId="195713B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CD3F80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ADEFE75"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7D4A7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1D0BB5" w14:textId="77777777" w:rsidR="00E921A2" w:rsidRPr="00121095" w:rsidRDefault="00E921A2">
            <w:pPr>
              <w:pStyle w:val="MsgTableBody"/>
              <w:jc w:val="center"/>
            </w:pPr>
          </w:p>
        </w:tc>
      </w:tr>
      <w:tr w:rsidR="00E921A2" w:rsidRPr="00E921A2" w14:paraId="27FB2D3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C9C4226"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1A29082"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48EA9D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174692" w14:textId="77777777" w:rsidR="00E921A2" w:rsidRPr="00121095" w:rsidRDefault="00E921A2">
            <w:pPr>
              <w:pStyle w:val="MsgTableBody"/>
              <w:jc w:val="center"/>
            </w:pPr>
          </w:p>
        </w:tc>
      </w:tr>
      <w:tr w:rsidR="00E921A2" w:rsidRPr="00E921A2" w14:paraId="23FF31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02C9E8"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808C032"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2C1FB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400CA" w14:textId="77777777" w:rsidR="00E921A2" w:rsidRPr="00121095" w:rsidRDefault="00E921A2">
            <w:pPr>
              <w:pStyle w:val="MsgTableBody"/>
              <w:jc w:val="center"/>
            </w:pPr>
            <w:r w:rsidRPr="00121095">
              <w:t>4.5.1</w:t>
            </w:r>
          </w:p>
        </w:tc>
      </w:tr>
      <w:tr w:rsidR="00E921A2" w:rsidRPr="00E921A2" w14:paraId="28AECC7B"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0295F2E"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E352468"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77C262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3E361C" w14:textId="77777777" w:rsidR="00E921A2" w:rsidRPr="00121095" w:rsidRDefault="00E921A2">
            <w:pPr>
              <w:pStyle w:val="MsgTableBody"/>
              <w:jc w:val="center"/>
            </w:pPr>
          </w:p>
        </w:tc>
      </w:tr>
      <w:tr w:rsidR="00E921A2" w:rsidRPr="00E921A2" w14:paraId="3B549E1D"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4E74B59"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484265CE"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36486CD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839E17" w14:textId="77777777" w:rsidR="00E921A2" w:rsidRPr="00121095" w:rsidRDefault="00E921A2">
            <w:pPr>
              <w:pStyle w:val="MsgTableBody"/>
              <w:jc w:val="center"/>
            </w:pPr>
            <w:r w:rsidRPr="00121095">
              <w:t>4.5.4</w:t>
            </w:r>
          </w:p>
        </w:tc>
      </w:tr>
      <w:tr w:rsidR="00E921A2" w:rsidRPr="00E921A2" w14:paraId="028F9A7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38429C7F"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6E7A856E"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6D5DD03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0A70A1" w14:textId="77777777" w:rsidR="00E921A2" w:rsidRPr="00121095" w:rsidRDefault="00E921A2">
            <w:pPr>
              <w:pStyle w:val="MsgTableBody"/>
              <w:jc w:val="center"/>
            </w:pPr>
            <w:r w:rsidRPr="00121095">
              <w:t>4.5.5</w:t>
            </w:r>
          </w:p>
        </w:tc>
      </w:tr>
      <w:tr w:rsidR="00E921A2" w:rsidRPr="00E921A2" w14:paraId="204BE90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5A24C59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FBD9C02"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3816DB4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FE64758" w14:textId="77777777" w:rsidR="00E921A2" w:rsidRPr="00121095" w:rsidRDefault="00E921A2">
            <w:pPr>
              <w:pStyle w:val="MsgTableBody"/>
              <w:jc w:val="center"/>
            </w:pPr>
          </w:p>
        </w:tc>
      </w:tr>
      <w:tr w:rsidR="00E921A2" w:rsidRPr="00E921A2" w14:paraId="03648D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37F7F5"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3024E1" w14:textId="77777777" w:rsidR="00E921A2" w:rsidRPr="00121095" w:rsidRDefault="00E921A2">
            <w:pPr>
              <w:pStyle w:val="MsgTableBody"/>
            </w:pPr>
            <w:r w:rsidRPr="00121095">
              <w:t>--- ORDER_DETAIL begin</w:t>
            </w:r>
          </w:p>
        </w:tc>
        <w:tc>
          <w:tcPr>
            <w:tcW w:w="864" w:type="dxa"/>
            <w:tcBorders>
              <w:top w:val="dotted" w:sz="4" w:space="0" w:color="auto"/>
              <w:left w:val="nil"/>
              <w:bottom w:val="dotted" w:sz="4" w:space="0" w:color="auto"/>
              <w:right w:val="nil"/>
            </w:tcBorders>
            <w:shd w:val="clear" w:color="auto" w:fill="FFFFFF"/>
          </w:tcPr>
          <w:p w14:paraId="4B03B26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DF7A52" w14:textId="77777777" w:rsidR="00E921A2" w:rsidRPr="00121095" w:rsidRDefault="00E921A2">
            <w:pPr>
              <w:pStyle w:val="MsgTableBody"/>
              <w:jc w:val="center"/>
            </w:pPr>
          </w:p>
        </w:tc>
      </w:tr>
      <w:tr w:rsidR="00E921A2" w:rsidRPr="00E921A2" w14:paraId="42CDF06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90AA2A" w14:textId="77777777" w:rsidR="00E921A2" w:rsidRPr="00121095" w:rsidRDefault="00E921A2">
            <w:pPr>
              <w:pStyle w:val="MsgTableBody"/>
            </w:pPr>
            <w:r w:rsidRPr="00121095">
              <w:t xml:space="preserve">  RXO</w:t>
            </w:r>
          </w:p>
        </w:tc>
        <w:tc>
          <w:tcPr>
            <w:tcW w:w="4320" w:type="dxa"/>
            <w:tcBorders>
              <w:top w:val="dotted" w:sz="4" w:space="0" w:color="auto"/>
              <w:left w:val="nil"/>
              <w:bottom w:val="dotted" w:sz="4" w:space="0" w:color="auto"/>
              <w:right w:val="nil"/>
            </w:tcBorders>
            <w:shd w:val="clear" w:color="auto" w:fill="FFFFFF"/>
          </w:tcPr>
          <w:p w14:paraId="1FDCE4A0" w14:textId="77777777" w:rsidR="00E921A2" w:rsidRPr="00121095" w:rsidRDefault="00E921A2">
            <w:pPr>
              <w:pStyle w:val="MsgTableBody"/>
            </w:pPr>
            <w:r w:rsidRPr="00121095">
              <w:t>Pharmacy/Treatment Order</w:t>
            </w:r>
          </w:p>
        </w:tc>
        <w:tc>
          <w:tcPr>
            <w:tcW w:w="864" w:type="dxa"/>
            <w:tcBorders>
              <w:top w:val="dotted" w:sz="4" w:space="0" w:color="auto"/>
              <w:left w:val="nil"/>
              <w:bottom w:val="dotted" w:sz="4" w:space="0" w:color="auto"/>
              <w:right w:val="nil"/>
            </w:tcBorders>
            <w:shd w:val="clear" w:color="auto" w:fill="FFFFFF"/>
          </w:tcPr>
          <w:p w14:paraId="783BA00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76CE1D" w14:textId="77777777" w:rsidR="00E921A2" w:rsidRPr="00121095" w:rsidRDefault="00E921A2">
            <w:pPr>
              <w:pStyle w:val="MsgTableBody"/>
              <w:jc w:val="center"/>
            </w:pPr>
            <w:r w:rsidRPr="00121095">
              <w:t>4.8.2</w:t>
            </w:r>
          </w:p>
        </w:tc>
      </w:tr>
      <w:tr w:rsidR="00E921A2" w:rsidRPr="00E921A2" w14:paraId="03F2FDB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18C45EE"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2D63A33D" w14:textId="77777777" w:rsidR="00E921A2" w:rsidRPr="00121095" w:rsidRDefault="00E921A2">
            <w:pPr>
              <w:pStyle w:val="MsgTableBody"/>
            </w:pPr>
            <w:r w:rsidRPr="00121095">
              <w:t>Notes and Comments (for RXO)</w:t>
            </w:r>
          </w:p>
        </w:tc>
        <w:tc>
          <w:tcPr>
            <w:tcW w:w="864" w:type="dxa"/>
            <w:tcBorders>
              <w:top w:val="dotted" w:sz="4" w:space="0" w:color="auto"/>
              <w:left w:val="nil"/>
              <w:bottom w:val="dotted" w:sz="4" w:space="0" w:color="auto"/>
              <w:right w:val="nil"/>
            </w:tcBorders>
            <w:shd w:val="clear" w:color="auto" w:fill="FFFFFF"/>
          </w:tcPr>
          <w:p w14:paraId="627A24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DD6EDE" w14:textId="77777777" w:rsidR="00E921A2" w:rsidRPr="00121095" w:rsidRDefault="00E921A2">
            <w:pPr>
              <w:pStyle w:val="MsgTableBody"/>
              <w:jc w:val="center"/>
            </w:pPr>
            <w:r w:rsidRPr="00121095">
              <w:t>2.15.10</w:t>
            </w:r>
          </w:p>
        </w:tc>
      </w:tr>
      <w:tr w:rsidR="00E921A2" w:rsidRPr="00E921A2" w14:paraId="6ADBB6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FBF867"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2C754440"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29C828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CF1EC0" w14:textId="77777777" w:rsidR="00E921A2" w:rsidRPr="00121095" w:rsidRDefault="00E921A2">
            <w:pPr>
              <w:pStyle w:val="MsgTableBody"/>
              <w:jc w:val="center"/>
            </w:pPr>
            <w:r w:rsidRPr="00121095">
              <w:t>4.14.2</w:t>
            </w:r>
          </w:p>
        </w:tc>
      </w:tr>
      <w:tr w:rsidR="00E921A2" w:rsidRPr="00E921A2" w14:paraId="44624FF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9FA1EE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5B8114E1" w14:textId="77777777" w:rsidR="00E921A2" w:rsidRPr="00121095" w:rsidRDefault="00E921A2">
            <w:pPr>
              <w:pStyle w:val="MsgTableBody"/>
            </w:pPr>
            <w:r w:rsidRPr="00121095">
              <w:t>--- COMPONENT begin</w:t>
            </w:r>
          </w:p>
        </w:tc>
        <w:tc>
          <w:tcPr>
            <w:tcW w:w="864" w:type="dxa"/>
            <w:tcBorders>
              <w:top w:val="dotted" w:sz="4" w:space="0" w:color="auto"/>
              <w:left w:val="nil"/>
              <w:bottom w:val="dotted" w:sz="4" w:space="0" w:color="auto"/>
              <w:right w:val="nil"/>
            </w:tcBorders>
            <w:shd w:val="clear" w:color="auto" w:fill="FFFFFF"/>
          </w:tcPr>
          <w:p w14:paraId="020AF1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CF50F9" w14:textId="77777777" w:rsidR="00E921A2" w:rsidRPr="00121095" w:rsidRDefault="00E921A2">
            <w:pPr>
              <w:pStyle w:val="MsgTableBody"/>
              <w:jc w:val="center"/>
            </w:pPr>
          </w:p>
        </w:tc>
      </w:tr>
      <w:tr w:rsidR="00E921A2" w:rsidRPr="00E921A2" w14:paraId="6FB862F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A218FD"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07A5511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6C25B00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DE1AD5" w14:textId="77777777" w:rsidR="00E921A2" w:rsidRPr="00121095" w:rsidRDefault="00E921A2">
            <w:pPr>
              <w:pStyle w:val="MsgTableBody"/>
              <w:jc w:val="center"/>
            </w:pPr>
            <w:r w:rsidRPr="00121095">
              <w:t>4.14.3</w:t>
            </w:r>
          </w:p>
        </w:tc>
      </w:tr>
      <w:tr w:rsidR="00E921A2" w:rsidRPr="00E921A2" w14:paraId="06B9FCC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FB9E591"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69A8AFEF" w14:textId="77777777" w:rsidR="00E921A2" w:rsidRPr="00121095" w:rsidRDefault="00E921A2">
            <w:pPr>
              <w:pStyle w:val="MsgTableBody"/>
            </w:pPr>
            <w:r w:rsidRPr="00121095">
              <w:t>Notes and Comments (for RXC)</w:t>
            </w:r>
          </w:p>
        </w:tc>
        <w:tc>
          <w:tcPr>
            <w:tcW w:w="864" w:type="dxa"/>
            <w:tcBorders>
              <w:top w:val="dotted" w:sz="4" w:space="0" w:color="auto"/>
              <w:left w:val="nil"/>
              <w:bottom w:val="dotted" w:sz="4" w:space="0" w:color="auto"/>
              <w:right w:val="nil"/>
            </w:tcBorders>
            <w:shd w:val="clear" w:color="auto" w:fill="FFFFFF"/>
          </w:tcPr>
          <w:p w14:paraId="07724FE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6EF501" w14:textId="77777777" w:rsidR="00E921A2" w:rsidRPr="00121095" w:rsidRDefault="00E921A2">
            <w:pPr>
              <w:pStyle w:val="MsgTableBody"/>
              <w:jc w:val="center"/>
            </w:pPr>
            <w:r w:rsidRPr="00121095">
              <w:t>2.15.10</w:t>
            </w:r>
          </w:p>
        </w:tc>
      </w:tr>
      <w:tr w:rsidR="00E921A2" w:rsidRPr="00E921A2" w14:paraId="063AB69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823613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0547B26" w14:textId="77777777" w:rsidR="00E921A2" w:rsidRPr="00121095" w:rsidRDefault="00E921A2">
            <w:pPr>
              <w:pStyle w:val="MsgTableBody"/>
            </w:pPr>
            <w:r w:rsidRPr="00121095">
              <w:t>--- COMPONENT end</w:t>
            </w:r>
          </w:p>
        </w:tc>
        <w:tc>
          <w:tcPr>
            <w:tcW w:w="864" w:type="dxa"/>
            <w:tcBorders>
              <w:top w:val="dotted" w:sz="4" w:space="0" w:color="auto"/>
              <w:left w:val="nil"/>
              <w:bottom w:val="dotted" w:sz="4" w:space="0" w:color="auto"/>
              <w:right w:val="nil"/>
            </w:tcBorders>
            <w:shd w:val="clear" w:color="auto" w:fill="FFFFFF"/>
          </w:tcPr>
          <w:p w14:paraId="740565A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199375" w14:textId="77777777" w:rsidR="00E921A2" w:rsidRPr="00121095" w:rsidRDefault="00E921A2">
            <w:pPr>
              <w:pStyle w:val="MsgTableBody"/>
              <w:jc w:val="center"/>
            </w:pPr>
          </w:p>
        </w:tc>
      </w:tr>
      <w:tr w:rsidR="00E921A2" w:rsidRPr="00E921A2" w14:paraId="4B97A4D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57C66F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087324D" w14:textId="77777777" w:rsidR="00E921A2" w:rsidRPr="00121095" w:rsidRDefault="00E921A2">
            <w:pPr>
              <w:pStyle w:val="MsgTableBody"/>
            </w:pPr>
            <w:r w:rsidRPr="00121095">
              <w:t>--- ORDER_DETAIL end</w:t>
            </w:r>
          </w:p>
        </w:tc>
        <w:tc>
          <w:tcPr>
            <w:tcW w:w="864" w:type="dxa"/>
            <w:tcBorders>
              <w:top w:val="dotted" w:sz="4" w:space="0" w:color="auto"/>
              <w:left w:val="nil"/>
              <w:bottom w:val="dotted" w:sz="4" w:space="0" w:color="auto"/>
              <w:right w:val="nil"/>
            </w:tcBorders>
            <w:shd w:val="clear" w:color="auto" w:fill="FFFFFF"/>
          </w:tcPr>
          <w:p w14:paraId="3DA197A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42C54A" w14:textId="77777777" w:rsidR="00E921A2" w:rsidRPr="00121095" w:rsidRDefault="00E921A2">
            <w:pPr>
              <w:pStyle w:val="MsgTableBody"/>
              <w:jc w:val="center"/>
            </w:pPr>
          </w:p>
        </w:tc>
      </w:tr>
      <w:tr w:rsidR="00E921A2" w:rsidRPr="00E921A2" w14:paraId="63FC5C4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9C8B3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795FAD8" w14:textId="77777777" w:rsidR="00E921A2" w:rsidRPr="00121095" w:rsidRDefault="00E921A2">
            <w:pPr>
              <w:pStyle w:val="MsgTableBody"/>
            </w:pPr>
            <w:r w:rsidRPr="00121095">
              <w:t>--- ORDER_ENCODED begin</w:t>
            </w:r>
          </w:p>
        </w:tc>
        <w:tc>
          <w:tcPr>
            <w:tcW w:w="864" w:type="dxa"/>
            <w:tcBorders>
              <w:top w:val="dotted" w:sz="4" w:space="0" w:color="auto"/>
              <w:left w:val="nil"/>
              <w:bottom w:val="dotted" w:sz="4" w:space="0" w:color="auto"/>
              <w:right w:val="nil"/>
            </w:tcBorders>
            <w:shd w:val="clear" w:color="auto" w:fill="FFFFFF"/>
          </w:tcPr>
          <w:p w14:paraId="4FC53B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8135DE" w14:textId="77777777" w:rsidR="00E921A2" w:rsidRPr="00121095" w:rsidRDefault="00E921A2">
            <w:pPr>
              <w:pStyle w:val="MsgTableBody"/>
              <w:jc w:val="center"/>
            </w:pPr>
          </w:p>
        </w:tc>
      </w:tr>
      <w:tr w:rsidR="00E921A2" w:rsidRPr="00E921A2" w14:paraId="3EE8EAC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6C75A4" w14:textId="77777777" w:rsidR="00E921A2" w:rsidRPr="00121095" w:rsidRDefault="00E921A2">
            <w:pPr>
              <w:pStyle w:val="MsgTableBody"/>
            </w:pPr>
            <w:r w:rsidRPr="00121095">
              <w:t xml:space="preserve">  RXE</w:t>
            </w:r>
          </w:p>
        </w:tc>
        <w:tc>
          <w:tcPr>
            <w:tcW w:w="4320" w:type="dxa"/>
            <w:tcBorders>
              <w:top w:val="dotted" w:sz="4" w:space="0" w:color="auto"/>
              <w:left w:val="nil"/>
              <w:bottom w:val="dotted" w:sz="4" w:space="0" w:color="auto"/>
              <w:right w:val="nil"/>
            </w:tcBorders>
            <w:shd w:val="clear" w:color="auto" w:fill="FFFFFF"/>
          </w:tcPr>
          <w:p w14:paraId="52EA05B8" w14:textId="77777777" w:rsidR="00E921A2" w:rsidRPr="00121095" w:rsidRDefault="00E921A2">
            <w:pPr>
              <w:pStyle w:val="MsgTableBody"/>
            </w:pPr>
            <w:r w:rsidRPr="00121095">
              <w:t>Pharmacy/Treatment Encoded Order</w:t>
            </w:r>
          </w:p>
        </w:tc>
        <w:tc>
          <w:tcPr>
            <w:tcW w:w="864" w:type="dxa"/>
            <w:tcBorders>
              <w:top w:val="dotted" w:sz="4" w:space="0" w:color="auto"/>
              <w:left w:val="nil"/>
              <w:bottom w:val="dotted" w:sz="4" w:space="0" w:color="auto"/>
              <w:right w:val="nil"/>
            </w:tcBorders>
            <w:shd w:val="clear" w:color="auto" w:fill="FFFFFF"/>
          </w:tcPr>
          <w:p w14:paraId="76EA485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E561E2" w14:textId="77777777" w:rsidR="00E921A2" w:rsidRPr="00121095" w:rsidRDefault="00E921A2">
            <w:pPr>
              <w:pStyle w:val="MsgTableBody"/>
              <w:jc w:val="center"/>
            </w:pPr>
            <w:r w:rsidRPr="00121095">
              <w:t>4.8.7</w:t>
            </w:r>
          </w:p>
        </w:tc>
      </w:tr>
      <w:tr w:rsidR="00E921A2" w:rsidRPr="00E921A2" w14:paraId="656228EA"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82A4D1"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6F989F8" w14:textId="77777777" w:rsidR="00E921A2" w:rsidRPr="00121095" w:rsidRDefault="00E921A2">
            <w:pPr>
              <w:pStyle w:val="MsgTableBody"/>
            </w:pPr>
            <w:r w:rsidRPr="00121095">
              <w:t>--- TIMING_ENCODED begin</w:t>
            </w:r>
          </w:p>
        </w:tc>
        <w:tc>
          <w:tcPr>
            <w:tcW w:w="864" w:type="dxa"/>
            <w:tcBorders>
              <w:top w:val="dotted" w:sz="4" w:space="0" w:color="auto"/>
              <w:left w:val="nil"/>
              <w:bottom w:val="dotted" w:sz="4" w:space="0" w:color="auto"/>
              <w:right w:val="nil"/>
            </w:tcBorders>
            <w:shd w:val="clear" w:color="auto" w:fill="FFFFFF"/>
          </w:tcPr>
          <w:p w14:paraId="7E2EB0B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3ED444" w14:textId="77777777" w:rsidR="00E921A2" w:rsidRPr="00121095" w:rsidRDefault="00E921A2">
            <w:pPr>
              <w:pStyle w:val="MsgTableBody"/>
              <w:jc w:val="center"/>
            </w:pPr>
          </w:p>
        </w:tc>
      </w:tr>
      <w:tr w:rsidR="00E921A2" w:rsidRPr="00E921A2" w14:paraId="79599B30"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1C88EA6"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0615308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75F363B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445410" w14:textId="77777777" w:rsidR="00E921A2" w:rsidRPr="00121095" w:rsidRDefault="00E921A2">
            <w:pPr>
              <w:pStyle w:val="MsgTableBody"/>
              <w:jc w:val="center"/>
            </w:pPr>
            <w:r w:rsidRPr="00121095">
              <w:t>4.5.4</w:t>
            </w:r>
          </w:p>
        </w:tc>
      </w:tr>
      <w:tr w:rsidR="00E921A2" w:rsidRPr="00E921A2" w14:paraId="40D0BA82"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DA3752C"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02D31931"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777A182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EA370" w14:textId="77777777" w:rsidR="00E921A2" w:rsidRPr="00121095" w:rsidRDefault="00E921A2">
            <w:pPr>
              <w:pStyle w:val="MsgTableBody"/>
              <w:jc w:val="center"/>
            </w:pPr>
            <w:r w:rsidRPr="00121095">
              <w:t>4.5.5</w:t>
            </w:r>
          </w:p>
        </w:tc>
      </w:tr>
      <w:tr w:rsidR="00E921A2" w:rsidRPr="00E921A2" w14:paraId="49D65EB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28FD74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341C424" w14:textId="77777777" w:rsidR="00E921A2" w:rsidRPr="00121095" w:rsidRDefault="00E921A2">
            <w:pPr>
              <w:pStyle w:val="MsgTableBody"/>
            </w:pPr>
            <w:r w:rsidRPr="00121095">
              <w:t>--- TIMING_ENCODED end</w:t>
            </w:r>
          </w:p>
        </w:tc>
        <w:tc>
          <w:tcPr>
            <w:tcW w:w="864" w:type="dxa"/>
            <w:tcBorders>
              <w:top w:val="dotted" w:sz="4" w:space="0" w:color="auto"/>
              <w:left w:val="nil"/>
              <w:bottom w:val="dotted" w:sz="4" w:space="0" w:color="auto"/>
              <w:right w:val="nil"/>
            </w:tcBorders>
            <w:shd w:val="clear" w:color="auto" w:fill="FFFFFF"/>
          </w:tcPr>
          <w:p w14:paraId="0D0E3F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9EEC26" w14:textId="77777777" w:rsidR="00E921A2" w:rsidRPr="00121095" w:rsidRDefault="00E921A2">
            <w:pPr>
              <w:pStyle w:val="MsgTableBody"/>
              <w:jc w:val="center"/>
            </w:pPr>
          </w:p>
        </w:tc>
      </w:tr>
      <w:tr w:rsidR="00E921A2" w:rsidRPr="00E921A2" w14:paraId="029FB23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FFC52D8"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4E03036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64A780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F6E444" w14:textId="77777777" w:rsidR="00E921A2" w:rsidRPr="00121095" w:rsidRDefault="00E921A2">
            <w:pPr>
              <w:pStyle w:val="MsgTableBody"/>
              <w:jc w:val="center"/>
            </w:pPr>
            <w:r w:rsidRPr="00121095">
              <w:t>4.14.2</w:t>
            </w:r>
          </w:p>
        </w:tc>
      </w:tr>
      <w:tr w:rsidR="00E921A2" w:rsidRPr="00E921A2" w14:paraId="123B53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38398BB"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8707B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1940CB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C35907" w14:textId="77777777" w:rsidR="00E921A2" w:rsidRPr="00121095" w:rsidRDefault="00E921A2">
            <w:pPr>
              <w:pStyle w:val="MsgTableBody"/>
              <w:jc w:val="center"/>
            </w:pPr>
            <w:r w:rsidRPr="00121095">
              <w:t>4.14.3</w:t>
            </w:r>
          </w:p>
        </w:tc>
      </w:tr>
      <w:tr w:rsidR="00E921A2" w:rsidRPr="00E921A2" w14:paraId="0D0A0E9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8FF86A2"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DDCB79D" w14:textId="77777777" w:rsidR="00E921A2" w:rsidRPr="00121095" w:rsidRDefault="00E921A2">
            <w:pPr>
              <w:pStyle w:val="MsgTableBody"/>
            </w:pPr>
            <w:r w:rsidRPr="00121095">
              <w:t>--- ORDER_ENCODED end</w:t>
            </w:r>
          </w:p>
        </w:tc>
        <w:tc>
          <w:tcPr>
            <w:tcW w:w="864" w:type="dxa"/>
            <w:tcBorders>
              <w:top w:val="dotted" w:sz="4" w:space="0" w:color="auto"/>
              <w:left w:val="nil"/>
              <w:bottom w:val="dotted" w:sz="4" w:space="0" w:color="auto"/>
              <w:right w:val="nil"/>
            </w:tcBorders>
            <w:shd w:val="clear" w:color="auto" w:fill="FFFFFF"/>
          </w:tcPr>
          <w:p w14:paraId="277CD5C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231C85" w14:textId="77777777" w:rsidR="00E921A2" w:rsidRPr="00121095" w:rsidRDefault="00E921A2">
            <w:pPr>
              <w:pStyle w:val="MsgTableBody"/>
              <w:jc w:val="center"/>
            </w:pPr>
          </w:p>
        </w:tc>
      </w:tr>
      <w:tr w:rsidR="00E921A2" w:rsidRPr="00E921A2" w14:paraId="2F157F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DF268D" w14:textId="77777777" w:rsidR="00E921A2" w:rsidRPr="00121095" w:rsidRDefault="00E921A2">
            <w:pPr>
              <w:pStyle w:val="MsgTableBody"/>
            </w:pPr>
            <w:r w:rsidRPr="00121095">
              <w:t xml:space="preserve">  RXD</w:t>
            </w:r>
          </w:p>
        </w:tc>
        <w:tc>
          <w:tcPr>
            <w:tcW w:w="4320" w:type="dxa"/>
            <w:tcBorders>
              <w:top w:val="dotted" w:sz="4" w:space="0" w:color="auto"/>
              <w:left w:val="nil"/>
              <w:bottom w:val="dotted" w:sz="4" w:space="0" w:color="auto"/>
              <w:right w:val="nil"/>
            </w:tcBorders>
            <w:shd w:val="clear" w:color="auto" w:fill="FFFFFF"/>
          </w:tcPr>
          <w:p w14:paraId="6CD6CBAF" w14:textId="77777777" w:rsidR="00E921A2" w:rsidRPr="00121095" w:rsidRDefault="00E921A2">
            <w:pPr>
              <w:pStyle w:val="MsgTableBody"/>
            </w:pPr>
            <w:r w:rsidRPr="00121095">
              <w:t>Pharmacy/Treatment Dispense</w:t>
            </w:r>
          </w:p>
        </w:tc>
        <w:tc>
          <w:tcPr>
            <w:tcW w:w="864" w:type="dxa"/>
            <w:tcBorders>
              <w:top w:val="dotted" w:sz="4" w:space="0" w:color="auto"/>
              <w:left w:val="nil"/>
              <w:bottom w:val="dotted" w:sz="4" w:space="0" w:color="auto"/>
              <w:right w:val="nil"/>
            </w:tcBorders>
            <w:shd w:val="clear" w:color="auto" w:fill="FFFFFF"/>
          </w:tcPr>
          <w:p w14:paraId="0750D7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79B4AF" w14:textId="77777777" w:rsidR="00E921A2" w:rsidRPr="00121095" w:rsidRDefault="00E921A2">
            <w:pPr>
              <w:pStyle w:val="MsgTableBody"/>
              <w:jc w:val="center"/>
            </w:pPr>
            <w:r w:rsidRPr="00121095">
              <w:t>4.8.10</w:t>
            </w:r>
          </w:p>
        </w:tc>
      </w:tr>
      <w:tr w:rsidR="00E921A2" w:rsidRPr="00E921A2" w14:paraId="411FC27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6D7C090" w14:textId="77777777" w:rsidR="00E921A2" w:rsidRPr="00121095" w:rsidRDefault="00E921A2">
            <w:pPr>
              <w:pStyle w:val="MsgTableBody"/>
            </w:pPr>
            <w:r w:rsidRPr="00121095">
              <w:t xml:space="preserve">   {RXR}</w:t>
            </w:r>
          </w:p>
        </w:tc>
        <w:tc>
          <w:tcPr>
            <w:tcW w:w="4320" w:type="dxa"/>
            <w:tcBorders>
              <w:top w:val="dotted" w:sz="4" w:space="0" w:color="auto"/>
              <w:left w:val="nil"/>
              <w:bottom w:val="dotted" w:sz="4" w:space="0" w:color="auto"/>
              <w:right w:val="nil"/>
            </w:tcBorders>
            <w:shd w:val="clear" w:color="auto" w:fill="FFFFFF"/>
          </w:tcPr>
          <w:p w14:paraId="7E034EBE" w14:textId="77777777" w:rsidR="00E921A2" w:rsidRPr="00121095" w:rsidRDefault="00E921A2">
            <w:pPr>
              <w:pStyle w:val="MsgTableBody"/>
            </w:pPr>
            <w:r w:rsidRPr="00121095">
              <w:t>Pharmacy/Treatment Route</w:t>
            </w:r>
          </w:p>
        </w:tc>
        <w:tc>
          <w:tcPr>
            <w:tcW w:w="864" w:type="dxa"/>
            <w:tcBorders>
              <w:top w:val="dotted" w:sz="4" w:space="0" w:color="auto"/>
              <w:left w:val="nil"/>
              <w:bottom w:val="dotted" w:sz="4" w:space="0" w:color="auto"/>
              <w:right w:val="nil"/>
            </w:tcBorders>
            <w:shd w:val="clear" w:color="auto" w:fill="FFFFFF"/>
          </w:tcPr>
          <w:p w14:paraId="5FF0C7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58302" w14:textId="77777777" w:rsidR="00E921A2" w:rsidRPr="00121095" w:rsidRDefault="00E921A2">
            <w:pPr>
              <w:pStyle w:val="MsgTableBody"/>
              <w:jc w:val="center"/>
            </w:pPr>
            <w:r w:rsidRPr="00121095">
              <w:t>4.14.2</w:t>
            </w:r>
          </w:p>
        </w:tc>
      </w:tr>
      <w:tr w:rsidR="00E921A2" w:rsidRPr="00E921A2" w14:paraId="5F06C0F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A730CF0" w14:textId="77777777" w:rsidR="00E921A2" w:rsidRPr="00121095" w:rsidRDefault="00E921A2">
            <w:pPr>
              <w:pStyle w:val="MsgTableBody"/>
            </w:pPr>
            <w:r w:rsidRPr="00121095">
              <w:t xml:space="preserve">   [{RXC}]</w:t>
            </w:r>
          </w:p>
        </w:tc>
        <w:tc>
          <w:tcPr>
            <w:tcW w:w="4320" w:type="dxa"/>
            <w:tcBorders>
              <w:top w:val="dotted" w:sz="4" w:space="0" w:color="auto"/>
              <w:left w:val="nil"/>
              <w:bottom w:val="dotted" w:sz="4" w:space="0" w:color="auto"/>
              <w:right w:val="nil"/>
            </w:tcBorders>
            <w:shd w:val="clear" w:color="auto" w:fill="FFFFFF"/>
          </w:tcPr>
          <w:p w14:paraId="2AC4539E" w14:textId="77777777" w:rsidR="00E921A2" w:rsidRPr="00121095" w:rsidRDefault="00E921A2">
            <w:pPr>
              <w:pStyle w:val="MsgTableBody"/>
            </w:pPr>
            <w:r w:rsidRPr="00121095">
              <w:t>Pharmacy/Treatment Component</w:t>
            </w:r>
          </w:p>
        </w:tc>
        <w:tc>
          <w:tcPr>
            <w:tcW w:w="864" w:type="dxa"/>
            <w:tcBorders>
              <w:top w:val="dotted" w:sz="4" w:space="0" w:color="auto"/>
              <w:left w:val="nil"/>
              <w:bottom w:val="dotted" w:sz="4" w:space="0" w:color="auto"/>
              <w:right w:val="nil"/>
            </w:tcBorders>
            <w:shd w:val="clear" w:color="auto" w:fill="FFFFFF"/>
          </w:tcPr>
          <w:p w14:paraId="48C894C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FFD7CD" w14:textId="77777777" w:rsidR="00E921A2" w:rsidRPr="00121095" w:rsidRDefault="00E921A2">
            <w:pPr>
              <w:pStyle w:val="MsgTableBody"/>
              <w:jc w:val="center"/>
            </w:pPr>
            <w:r w:rsidRPr="00121095">
              <w:t>4.14.3</w:t>
            </w:r>
          </w:p>
        </w:tc>
      </w:tr>
      <w:tr w:rsidR="00E921A2" w:rsidRPr="00E921A2" w14:paraId="72D9A18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124C5D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AC7100B"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61BF334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1F67AF" w14:textId="77777777" w:rsidR="00E921A2" w:rsidRPr="00121095" w:rsidRDefault="00E921A2">
            <w:pPr>
              <w:pStyle w:val="MsgTableBody"/>
              <w:jc w:val="center"/>
            </w:pPr>
          </w:p>
        </w:tc>
      </w:tr>
      <w:tr w:rsidR="00E921A2" w:rsidRPr="00E921A2" w14:paraId="6642783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179D87"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7F030EE5" w14:textId="77777777" w:rsidR="00E921A2" w:rsidRPr="00121095" w:rsidRDefault="00E921A2">
            <w:pPr>
              <w:pStyle w:val="MsgTableBody"/>
            </w:pPr>
            <w:r w:rsidRPr="00121095">
              <w:t>Results</w:t>
            </w:r>
          </w:p>
        </w:tc>
        <w:tc>
          <w:tcPr>
            <w:tcW w:w="864" w:type="dxa"/>
            <w:tcBorders>
              <w:top w:val="dotted" w:sz="4" w:space="0" w:color="auto"/>
              <w:left w:val="nil"/>
              <w:bottom w:val="dotted" w:sz="4" w:space="0" w:color="auto"/>
              <w:right w:val="nil"/>
            </w:tcBorders>
            <w:shd w:val="clear" w:color="auto" w:fill="FFFFFF"/>
          </w:tcPr>
          <w:p w14:paraId="335F52A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F22356" w14:textId="77777777" w:rsidR="00E921A2" w:rsidRPr="00121095" w:rsidRDefault="00E921A2">
            <w:pPr>
              <w:pStyle w:val="MsgTableBody"/>
              <w:jc w:val="center"/>
            </w:pPr>
            <w:r w:rsidRPr="00121095">
              <w:t>7.4.2</w:t>
            </w:r>
          </w:p>
        </w:tc>
      </w:tr>
      <w:tr w:rsidR="00E921A2" w:rsidRPr="00E921A2" w14:paraId="2CA0E70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0A3457" w14:textId="77777777" w:rsidR="00E921A2" w:rsidRPr="00121095" w:rsidRDefault="00E921A2">
            <w:pPr>
              <w:pStyle w:val="MsgTableBody"/>
            </w:pPr>
            <w:r w:rsidRPr="00121095">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6586B217"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7B6AF6F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906C8B" w14:textId="77777777" w:rsidR="00E921A2" w:rsidRPr="00121095" w:rsidRDefault="00E921A2">
            <w:pPr>
              <w:pStyle w:val="MsgTableBody"/>
              <w:jc w:val="center"/>
            </w:pPr>
            <w:r w:rsidRPr="00121095">
              <w:t>2.15.10</w:t>
            </w:r>
          </w:p>
        </w:tc>
      </w:tr>
      <w:tr w:rsidR="00E921A2" w:rsidRPr="00E921A2" w14:paraId="054C8EB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CC3C9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D3DD535"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0829365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1734AD" w14:textId="77777777" w:rsidR="00E921A2" w:rsidRPr="00121095" w:rsidRDefault="00E921A2">
            <w:pPr>
              <w:pStyle w:val="MsgTableBody"/>
              <w:jc w:val="center"/>
            </w:pPr>
          </w:p>
        </w:tc>
      </w:tr>
      <w:tr w:rsidR="00E921A2" w:rsidRPr="00E921A2" w14:paraId="494FBD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0CC3D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C237D8"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76E5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3EABC0" w14:textId="77777777" w:rsidR="00E921A2" w:rsidRPr="00121095" w:rsidRDefault="00E921A2">
            <w:pPr>
              <w:pStyle w:val="MsgTableBody"/>
              <w:jc w:val="center"/>
            </w:pPr>
          </w:p>
        </w:tc>
      </w:tr>
      <w:tr w:rsidR="00E921A2" w:rsidRPr="00E921A2" w14:paraId="6A96338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338799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89C5D4E"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21B46AE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76EE06" w14:textId="77777777" w:rsidR="00E921A2" w:rsidRPr="00121095" w:rsidRDefault="00E921A2">
            <w:pPr>
              <w:pStyle w:val="MsgTableBody"/>
              <w:jc w:val="center"/>
            </w:pPr>
          </w:p>
        </w:tc>
      </w:tr>
      <w:tr w:rsidR="00E921A2" w:rsidRPr="00E921A2" w14:paraId="014F03BA"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1F4453C2"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1B4E0169"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1A98DB02"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516A89A" w14:textId="77777777" w:rsidR="00E921A2" w:rsidRPr="00121095" w:rsidRDefault="00E921A2">
            <w:pPr>
              <w:pStyle w:val="MsgTableBody"/>
              <w:jc w:val="center"/>
            </w:pPr>
            <w:r w:rsidRPr="00121095">
              <w:t>2.15.4</w:t>
            </w:r>
          </w:p>
        </w:tc>
      </w:tr>
    </w:tbl>
    <w:p w14:paraId="4F4E99B6" w14:textId="77777777" w:rsidR="00E921A2" w:rsidRPr="00121095" w:rsidRDefault="00E921A2">
      <w:pPr>
        <w:keepNext/>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1D8DCCA3" w14:textId="77777777">
        <w:trPr>
          <w:cantSplit/>
          <w:tblHeader/>
        </w:trPr>
        <w:tc>
          <w:tcPr>
            <w:tcW w:w="648" w:type="dxa"/>
            <w:tcBorders>
              <w:top w:val="double" w:sz="4" w:space="0" w:color="auto"/>
              <w:bottom w:val="single" w:sz="4" w:space="0" w:color="auto"/>
            </w:tcBorders>
            <w:shd w:val="clear" w:color="auto" w:fill="FFFFFF"/>
          </w:tcPr>
          <w:p w14:paraId="156BBC3A" w14:textId="77777777" w:rsidR="00E921A2" w:rsidRPr="00121095" w:rsidRDefault="00E921A2">
            <w:pPr>
              <w:pStyle w:val="QryTableInputHeader"/>
              <w:keepNext/>
              <w:rPr>
                <w:lang w:val="en-US"/>
              </w:rPr>
            </w:pPr>
            <w:r w:rsidRPr="00121095">
              <w:rPr>
                <w:lang w:val="en-US"/>
              </w:rPr>
              <w:t>Field Seq (Query ID=Z87)</w:t>
            </w:r>
          </w:p>
        </w:tc>
        <w:tc>
          <w:tcPr>
            <w:tcW w:w="1296" w:type="dxa"/>
            <w:tcBorders>
              <w:top w:val="double" w:sz="4" w:space="0" w:color="auto"/>
              <w:bottom w:val="single" w:sz="4" w:space="0" w:color="auto"/>
            </w:tcBorders>
            <w:shd w:val="clear" w:color="auto" w:fill="FFFFFF"/>
          </w:tcPr>
          <w:p w14:paraId="6120CB98" w14:textId="77777777" w:rsidR="00E921A2" w:rsidRPr="00121095" w:rsidRDefault="00E921A2">
            <w:pPr>
              <w:pStyle w:val="QryTableInputHeader"/>
              <w:keepNext/>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422F6DD8" w14:textId="77777777" w:rsidR="00E921A2" w:rsidRPr="00121095" w:rsidRDefault="00E921A2">
            <w:pPr>
              <w:pStyle w:val="QryTableInputHeader"/>
              <w:keepNext/>
              <w:rPr>
                <w:lang w:val="en-US"/>
              </w:rPr>
            </w:pPr>
            <w:r w:rsidRPr="00121095">
              <w:rPr>
                <w:lang w:val="en-US"/>
              </w:rPr>
              <w:t>Key/</w:t>
            </w:r>
          </w:p>
          <w:p w14:paraId="3095D954" w14:textId="77777777" w:rsidR="00E921A2" w:rsidRPr="00121095" w:rsidRDefault="00E921A2">
            <w:pPr>
              <w:pStyle w:val="QryTableInputHeader"/>
              <w:keepNext/>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FBF2788" w14:textId="77777777" w:rsidR="00E921A2" w:rsidRPr="00121095" w:rsidRDefault="00E921A2">
            <w:pPr>
              <w:pStyle w:val="QryTableInputHeader"/>
              <w:keepNext/>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35C7933" w14:textId="77777777" w:rsidR="00E921A2" w:rsidRPr="00121095" w:rsidRDefault="00E921A2">
            <w:pPr>
              <w:pStyle w:val="QryTableInputHeader"/>
              <w:keepNext/>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6DA28FD6" w14:textId="77777777" w:rsidR="00E921A2" w:rsidRPr="00121095" w:rsidRDefault="00E921A2">
            <w:pPr>
              <w:pStyle w:val="QryTableInputHeader"/>
              <w:keepNext/>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1074FDAE" w14:textId="77777777" w:rsidR="00E921A2" w:rsidRPr="00121095" w:rsidRDefault="00E921A2">
            <w:pPr>
              <w:pStyle w:val="QryTableInputHeader"/>
              <w:keepNext/>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334B647" w14:textId="77777777" w:rsidR="00E921A2" w:rsidRPr="00121095" w:rsidRDefault="00E921A2">
            <w:pPr>
              <w:pStyle w:val="QryTableInputHeader"/>
              <w:keepNext/>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841B93A" w14:textId="77777777" w:rsidR="00E921A2" w:rsidRPr="00121095" w:rsidRDefault="00E921A2">
            <w:pPr>
              <w:pStyle w:val="QryTableInputHeader"/>
              <w:keepNext/>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C6BD498" w14:textId="77777777" w:rsidR="00E921A2" w:rsidRPr="00121095" w:rsidRDefault="00E921A2">
            <w:pPr>
              <w:pStyle w:val="QryTableInputHeader"/>
              <w:keepNext/>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FC77B9F" w14:textId="77777777" w:rsidR="00E921A2" w:rsidRPr="00121095" w:rsidRDefault="00E921A2">
            <w:pPr>
              <w:pStyle w:val="QryTableInputHeader"/>
              <w:keepNext/>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2DE69A3" w14:textId="77777777" w:rsidR="00E921A2" w:rsidRPr="00121095" w:rsidRDefault="00E921A2">
            <w:pPr>
              <w:pStyle w:val="QryTableInputHeader"/>
              <w:keepNext/>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9877B31" w14:textId="77777777" w:rsidR="00E921A2" w:rsidRPr="00121095" w:rsidRDefault="00E921A2">
            <w:pPr>
              <w:pStyle w:val="QryTableInputHeader"/>
              <w:keepNext/>
              <w:rPr>
                <w:lang w:val="en-US"/>
              </w:rPr>
            </w:pPr>
            <w:r w:rsidRPr="00121095">
              <w:rPr>
                <w:lang w:val="en-US"/>
              </w:rPr>
              <w:t>Element Name</w:t>
            </w:r>
          </w:p>
        </w:tc>
      </w:tr>
      <w:tr w:rsidR="00E921A2" w:rsidRPr="00E921A2" w14:paraId="1E80A90B" w14:textId="77777777">
        <w:trPr>
          <w:cantSplit/>
        </w:trPr>
        <w:tc>
          <w:tcPr>
            <w:tcW w:w="648" w:type="dxa"/>
            <w:tcBorders>
              <w:top w:val="single" w:sz="4" w:space="0" w:color="auto"/>
              <w:bottom w:val="single" w:sz="4" w:space="0" w:color="auto"/>
            </w:tcBorders>
            <w:shd w:val="clear" w:color="auto" w:fill="FFFFFF"/>
          </w:tcPr>
          <w:p w14:paraId="63F047C7" w14:textId="77777777" w:rsidR="00E921A2" w:rsidRPr="00121095" w:rsidRDefault="00E921A2">
            <w:pPr>
              <w:pStyle w:val="QryTableInput"/>
              <w:keepNext/>
            </w:pPr>
            <w:r w:rsidRPr="00121095">
              <w:t>1</w:t>
            </w:r>
          </w:p>
        </w:tc>
        <w:tc>
          <w:tcPr>
            <w:tcW w:w="1296" w:type="dxa"/>
            <w:tcBorders>
              <w:top w:val="single" w:sz="4" w:space="0" w:color="auto"/>
              <w:bottom w:val="single" w:sz="4" w:space="0" w:color="auto"/>
            </w:tcBorders>
            <w:shd w:val="clear" w:color="auto" w:fill="FFFFFF"/>
          </w:tcPr>
          <w:p w14:paraId="13FE90D6" w14:textId="77777777" w:rsidR="00E921A2" w:rsidRPr="00121095" w:rsidRDefault="00E921A2">
            <w:pPr>
              <w:pStyle w:val="QryTableInput"/>
              <w:keepNext/>
            </w:pPr>
            <w:r w:rsidRPr="00121095">
              <w:t>MessageQueryName</w:t>
            </w:r>
          </w:p>
        </w:tc>
        <w:tc>
          <w:tcPr>
            <w:tcW w:w="792" w:type="dxa"/>
            <w:tcBorders>
              <w:top w:val="single" w:sz="4" w:space="0" w:color="auto"/>
              <w:bottom w:val="single" w:sz="4" w:space="0" w:color="auto"/>
            </w:tcBorders>
            <w:shd w:val="clear" w:color="auto" w:fill="FFFFFF"/>
          </w:tcPr>
          <w:p w14:paraId="280718AB" w14:textId="77777777" w:rsidR="00E921A2" w:rsidRPr="00121095" w:rsidRDefault="00E921A2">
            <w:pPr>
              <w:pStyle w:val="QryTableInput"/>
              <w:keepNext/>
            </w:pPr>
          </w:p>
        </w:tc>
        <w:tc>
          <w:tcPr>
            <w:tcW w:w="288" w:type="dxa"/>
            <w:tcBorders>
              <w:top w:val="single" w:sz="4" w:space="0" w:color="auto"/>
              <w:bottom w:val="single" w:sz="4" w:space="0" w:color="auto"/>
            </w:tcBorders>
            <w:shd w:val="clear" w:color="auto" w:fill="FFFFFF"/>
          </w:tcPr>
          <w:p w14:paraId="334A1111" w14:textId="77777777" w:rsidR="00E921A2" w:rsidRPr="00121095" w:rsidRDefault="00E921A2">
            <w:pPr>
              <w:pStyle w:val="QryTableInput"/>
              <w:keepNext/>
            </w:pPr>
          </w:p>
        </w:tc>
        <w:tc>
          <w:tcPr>
            <w:tcW w:w="576" w:type="dxa"/>
            <w:tcBorders>
              <w:top w:val="single" w:sz="4" w:space="0" w:color="auto"/>
              <w:bottom w:val="single" w:sz="4" w:space="0" w:color="auto"/>
            </w:tcBorders>
            <w:shd w:val="clear" w:color="auto" w:fill="FFFFFF"/>
          </w:tcPr>
          <w:p w14:paraId="3B7D94D0" w14:textId="77777777" w:rsidR="00E921A2" w:rsidRPr="00121095" w:rsidRDefault="00E921A2">
            <w:pPr>
              <w:pStyle w:val="QryTableInput"/>
              <w:keepNext/>
            </w:pPr>
            <w:r w:rsidRPr="00121095">
              <w:t>60</w:t>
            </w:r>
          </w:p>
        </w:tc>
        <w:tc>
          <w:tcPr>
            <w:tcW w:w="720" w:type="dxa"/>
            <w:tcBorders>
              <w:top w:val="single" w:sz="4" w:space="0" w:color="auto"/>
              <w:bottom w:val="single" w:sz="4" w:space="0" w:color="auto"/>
            </w:tcBorders>
            <w:shd w:val="clear" w:color="auto" w:fill="FFFFFF"/>
          </w:tcPr>
          <w:p w14:paraId="5BC2CF05" w14:textId="77777777" w:rsidR="00E921A2" w:rsidRPr="00121095" w:rsidRDefault="00E921A2">
            <w:pPr>
              <w:pStyle w:val="QryTableInput"/>
              <w:keepNext/>
            </w:pPr>
            <w:r w:rsidRPr="00121095">
              <w:t>CWE</w:t>
            </w:r>
          </w:p>
        </w:tc>
        <w:tc>
          <w:tcPr>
            <w:tcW w:w="288" w:type="dxa"/>
            <w:tcBorders>
              <w:top w:val="single" w:sz="4" w:space="0" w:color="auto"/>
              <w:bottom w:val="single" w:sz="4" w:space="0" w:color="auto"/>
            </w:tcBorders>
            <w:shd w:val="clear" w:color="auto" w:fill="FFFFFF"/>
          </w:tcPr>
          <w:p w14:paraId="5B8CDC64" w14:textId="77777777" w:rsidR="00E921A2" w:rsidRPr="00121095" w:rsidRDefault="00E921A2">
            <w:pPr>
              <w:pStyle w:val="QryTableInput"/>
              <w:keepNext/>
            </w:pPr>
            <w:r w:rsidRPr="00121095">
              <w:t>R</w:t>
            </w:r>
          </w:p>
        </w:tc>
        <w:tc>
          <w:tcPr>
            <w:tcW w:w="288" w:type="dxa"/>
            <w:tcBorders>
              <w:top w:val="single" w:sz="4" w:space="0" w:color="auto"/>
              <w:bottom w:val="single" w:sz="4" w:space="0" w:color="auto"/>
            </w:tcBorders>
            <w:shd w:val="clear" w:color="auto" w:fill="FFFFFF"/>
          </w:tcPr>
          <w:p w14:paraId="45EFBF8B"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199421D2" w14:textId="77777777" w:rsidR="00E921A2" w:rsidRPr="00121095" w:rsidRDefault="00E921A2">
            <w:pPr>
              <w:pStyle w:val="QryTableInput"/>
              <w:keepNext/>
              <w:rPr>
                <w:b/>
              </w:rPr>
            </w:pPr>
          </w:p>
        </w:tc>
        <w:tc>
          <w:tcPr>
            <w:tcW w:w="720" w:type="dxa"/>
            <w:tcBorders>
              <w:top w:val="single" w:sz="4" w:space="0" w:color="auto"/>
              <w:bottom w:val="single" w:sz="4" w:space="0" w:color="auto"/>
            </w:tcBorders>
            <w:shd w:val="clear" w:color="auto" w:fill="FFFFFF"/>
          </w:tcPr>
          <w:p w14:paraId="62E24576" w14:textId="77777777" w:rsidR="00E921A2" w:rsidRPr="00121095" w:rsidRDefault="00E921A2">
            <w:pPr>
              <w:pStyle w:val="QryTableInput"/>
              <w:keepNext/>
              <w:rPr>
                <w:b/>
              </w:rPr>
            </w:pPr>
          </w:p>
        </w:tc>
        <w:tc>
          <w:tcPr>
            <w:tcW w:w="864" w:type="dxa"/>
            <w:tcBorders>
              <w:top w:val="single" w:sz="4" w:space="0" w:color="auto"/>
              <w:bottom w:val="single" w:sz="4" w:space="0" w:color="auto"/>
            </w:tcBorders>
            <w:shd w:val="clear" w:color="auto" w:fill="FFFFFF"/>
          </w:tcPr>
          <w:p w14:paraId="1D8FA758" w14:textId="77777777" w:rsidR="00E921A2" w:rsidRPr="00121095" w:rsidRDefault="00E921A2">
            <w:pPr>
              <w:pStyle w:val="QryTableInput"/>
              <w:keepNext/>
            </w:pPr>
          </w:p>
        </w:tc>
        <w:tc>
          <w:tcPr>
            <w:tcW w:w="720" w:type="dxa"/>
            <w:tcBorders>
              <w:top w:val="single" w:sz="4" w:space="0" w:color="auto"/>
              <w:bottom w:val="single" w:sz="4" w:space="0" w:color="auto"/>
            </w:tcBorders>
            <w:shd w:val="clear" w:color="auto" w:fill="FFFFFF"/>
          </w:tcPr>
          <w:p w14:paraId="2B13AEE4" w14:textId="77777777" w:rsidR="00E921A2" w:rsidRPr="00121095" w:rsidRDefault="00E921A2">
            <w:pPr>
              <w:pStyle w:val="QryTableInput"/>
              <w:keepNext/>
            </w:pPr>
          </w:p>
        </w:tc>
        <w:tc>
          <w:tcPr>
            <w:tcW w:w="1008" w:type="dxa"/>
            <w:tcBorders>
              <w:top w:val="single" w:sz="4" w:space="0" w:color="auto"/>
              <w:bottom w:val="single" w:sz="4" w:space="0" w:color="auto"/>
            </w:tcBorders>
            <w:shd w:val="clear" w:color="auto" w:fill="FFFFFF"/>
          </w:tcPr>
          <w:p w14:paraId="2D292517" w14:textId="77777777" w:rsidR="00E921A2" w:rsidRPr="00121095" w:rsidRDefault="00E921A2">
            <w:pPr>
              <w:pStyle w:val="QryTableInput"/>
              <w:keepNext/>
            </w:pPr>
          </w:p>
        </w:tc>
      </w:tr>
      <w:tr w:rsidR="00E921A2" w:rsidRPr="00E921A2" w14:paraId="5212E6AA" w14:textId="77777777">
        <w:trPr>
          <w:cantSplit/>
        </w:trPr>
        <w:tc>
          <w:tcPr>
            <w:tcW w:w="648" w:type="dxa"/>
            <w:tcBorders>
              <w:top w:val="single" w:sz="4" w:space="0" w:color="auto"/>
              <w:bottom w:val="single" w:sz="4" w:space="0" w:color="auto"/>
            </w:tcBorders>
            <w:shd w:val="clear" w:color="auto" w:fill="FFFFFF"/>
          </w:tcPr>
          <w:p w14:paraId="48E1BBA0"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16E7BE8C"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5385B7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BCB944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C0386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0E4A3895"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0696C3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68794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E008A3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C2D3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E42EF2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8DE7D9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A86024C" w14:textId="77777777" w:rsidR="00E921A2" w:rsidRPr="00121095" w:rsidRDefault="00E921A2">
            <w:pPr>
              <w:pStyle w:val="QryTableInput"/>
            </w:pPr>
          </w:p>
        </w:tc>
      </w:tr>
      <w:tr w:rsidR="00E921A2" w:rsidRPr="00E921A2" w14:paraId="542A2B97" w14:textId="77777777">
        <w:trPr>
          <w:cantSplit/>
        </w:trPr>
        <w:tc>
          <w:tcPr>
            <w:tcW w:w="648" w:type="dxa"/>
            <w:tcBorders>
              <w:top w:val="single" w:sz="4" w:space="0" w:color="auto"/>
              <w:bottom w:val="double" w:sz="4" w:space="0" w:color="auto"/>
            </w:tcBorders>
            <w:shd w:val="clear" w:color="auto" w:fill="FFFFFF"/>
          </w:tcPr>
          <w:p w14:paraId="3A27E56B"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279915A9"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36E0BB6D"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668325ED"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052F36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19517FE1"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66A3A810"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2F735909"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72B8555"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BA710A1"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3335C8FB"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316C0C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1928FACC" w14:textId="77777777" w:rsidR="00E921A2" w:rsidRPr="00121095" w:rsidRDefault="00E921A2">
            <w:pPr>
              <w:pStyle w:val="QryTableInput"/>
            </w:pPr>
          </w:p>
        </w:tc>
      </w:tr>
    </w:tbl>
    <w:p w14:paraId="70D724A2" w14:textId="77777777" w:rsidR="00E921A2" w:rsidRPr="00121095" w:rsidRDefault="00E921A2">
      <w:pPr>
        <w:keepNext/>
        <w:spacing w:before="120"/>
        <w:rPr>
          <w:b/>
        </w:rPr>
      </w:pPr>
      <w:r w:rsidRPr="00121095">
        <w:rPr>
          <w:b/>
        </w:rPr>
        <w:t>QPD Input Parameter Field Description and Commentary</w:t>
      </w:r>
    </w:p>
    <w:tbl>
      <w:tblPr>
        <w:tblW w:w="8928"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7"/>
        <w:gridCol w:w="590"/>
        <w:gridCol w:w="5613"/>
      </w:tblGrid>
      <w:tr w:rsidR="00E921A2" w:rsidRPr="00E921A2" w14:paraId="3EAB9F36" w14:textId="77777777" w:rsidTr="00E50DB9">
        <w:trPr>
          <w:tblHeader/>
        </w:trPr>
        <w:tc>
          <w:tcPr>
            <w:tcW w:w="1584" w:type="dxa"/>
            <w:tcBorders>
              <w:top w:val="double" w:sz="4" w:space="0" w:color="auto"/>
              <w:bottom w:val="single" w:sz="4" w:space="0" w:color="auto"/>
            </w:tcBorders>
            <w:shd w:val="pct10" w:color="auto" w:fill="FFFFFF"/>
          </w:tcPr>
          <w:p w14:paraId="08A54075" w14:textId="77777777" w:rsidR="00E921A2" w:rsidRPr="00121095" w:rsidRDefault="00E921A2">
            <w:pPr>
              <w:pStyle w:val="QryTableInputParamHeader"/>
              <w:rPr>
                <w:lang w:val="en-US"/>
              </w:rPr>
            </w:pPr>
            <w:r w:rsidRPr="00121095">
              <w:rPr>
                <w:lang w:val="en-US"/>
              </w:rPr>
              <w:t>Input Parameter (Query ID=Z87)</w:t>
            </w:r>
          </w:p>
        </w:tc>
        <w:tc>
          <w:tcPr>
            <w:tcW w:w="1008" w:type="dxa"/>
            <w:tcBorders>
              <w:top w:val="double" w:sz="4" w:space="0" w:color="auto"/>
              <w:bottom w:val="single" w:sz="4" w:space="0" w:color="auto"/>
            </w:tcBorders>
            <w:shd w:val="pct10" w:color="auto" w:fill="FFFFFF"/>
          </w:tcPr>
          <w:p w14:paraId="46A687AB"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7DAF89A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41BAE4" w14:textId="77777777" w:rsidR="00E921A2" w:rsidRPr="00121095" w:rsidRDefault="00E921A2">
            <w:pPr>
              <w:pStyle w:val="QryTableInputParamHeader"/>
              <w:rPr>
                <w:lang w:val="en-US"/>
              </w:rPr>
            </w:pPr>
            <w:r w:rsidRPr="00121095">
              <w:rPr>
                <w:lang w:val="en-US"/>
              </w:rPr>
              <w:t>Description</w:t>
            </w:r>
          </w:p>
        </w:tc>
      </w:tr>
      <w:tr w:rsidR="00E921A2" w:rsidRPr="00E921A2" w14:paraId="759FD0A5" w14:textId="77777777" w:rsidTr="00E50DB9">
        <w:tc>
          <w:tcPr>
            <w:tcW w:w="1584" w:type="dxa"/>
            <w:tcBorders>
              <w:top w:val="single" w:sz="4" w:space="0" w:color="auto"/>
              <w:bottom w:val="single" w:sz="4" w:space="0" w:color="auto"/>
            </w:tcBorders>
            <w:shd w:val="clear" w:color="auto" w:fill="FFFFFF"/>
          </w:tcPr>
          <w:p w14:paraId="5907A10C"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14BA3FA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8297C0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A89055E" w14:textId="77777777" w:rsidR="00E921A2" w:rsidRPr="00121095" w:rsidRDefault="00E921A2">
            <w:pPr>
              <w:pStyle w:val="QryTableInputParam"/>
              <w:rPr>
                <w:lang w:val="en-US"/>
              </w:rPr>
            </w:pPr>
            <w:r w:rsidRPr="00121095">
              <w:rPr>
                <w:lang w:val="en-US"/>
              </w:rPr>
              <w:t xml:space="preserve">SHALL be valued </w:t>
            </w:r>
            <w:r w:rsidRPr="00121095">
              <w:rPr>
                <w:b/>
                <w:lang w:val="en-US"/>
              </w:rPr>
              <w:t>Z87^Dispense Information^HL7nnnn</w:t>
            </w:r>
            <w:r w:rsidRPr="00121095">
              <w:rPr>
                <w:lang w:val="en-US"/>
              </w:rPr>
              <w:t>.</w:t>
            </w:r>
          </w:p>
        </w:tc>
      </w:tr>
      <w:tr w:rsidR="00E921A2" w:rsidRPr="00E921A2" w14:paraId="1BBA5AE1" w14:textId="77777777" w:rsidTr="00E50DB9">
        <w:tc>
          <w:tcPr>
            <w:tcW w:w="1584" w:type="dxa"/>
            <w:tcBorders>
              <w:top w:val="single" w:sz="4" w:space="0" w:color="auto"/>
              <w:bottom w:val="single" w:sz="4" w:space="0" w:color="auto"/>
            </w:tcBorders>
            <w:shd w:val="clear" w:color="auto" w:fill="FFFFFF"/>
          </w:tcPr>
          <w:p w14:paraId="0F14408E"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16FD4FBF"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EE902C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C1CE643"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9DA29B0" w14:textId="77777777" w:rsidTr="00E50DB9">
        <w:tc>
          <w:tcPr>
            <w:tcW w:w="1584" w:type="dxa"/>
            <w:tcBorders>
              <w:top w:val="single" w:sz="4" w:space="0" w:color="auto"/>
              <w:bottom w:val="double" w:sz="4" w:space="0" w:color="auto"/>
            </w:tcBorders>
            <w:shd w:val="clear" w:color="auto" w:fill="FFFFFF"/>
          </w:tcPr>
          <w:p w14:paraId="573D289A"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604B84FE"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C39F77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66D6647E"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517E1EB3" w14:textId="77777777" w:rsidR="00E921A2" w:rsidRPr="00121095" w:rsidRDefault="00E921A2">
      <w:pPr>
        <w:keepNext/>
        <w:spacing w:before="120"/>
        <w:rPr>
          <w:b/>
        </w:rPr>
      </w:pPr>
      <w:r w:rsidRPr="00121095">
        <w:rPr>
          <w:b/>
        </w:rPr>
        <w:t>Input Specification: Virtual Table</w:t>
      </w:r>
    </w:p>
    <w:tbl>
      <w:tblPr>
        <w:tblW w:w="9000" w:type="dxa"/>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ook w:val="0000" w:firstRow="0" w:lastRow="0" w:firstColumn="0" w:lastColumn="0" w:noHBand="0" w:noVBand="0"/>
      </w:tblPr>
      <w:tblGrid>
        <w:gridCol w:w="1643"/>
        <w:gridCol w:w="713"/>
        <w:gridCol w:w="515"/>
        <w:gridCol w:w="515"/>
        <w:gridCol w:w="606"/>
        <w:gridCol w:w="474"/>
        <w:gridCol w:w="499"/>
        <w:gridCol w:w="648"/>
        <w:gridCol w:w="548"/>
        <w:gridCol w:w="847"/>
        <w:gridCol w:w="847"/>
        <w:gridCol w:w="1187"/>
      </w:tblGrid>
      <w:tr w:rsidR="00E921A2" w:rsidRPr="00E921A2" w14:paraId="5E3C0FAA" w14:textId="77777777" w:rsidTr="00E50DB9">
        <w:trPr>
          <w:cantSplit/>
          <w:tblHeader/>
        </w:trPr>
        <w:tc>
          <w:tcPr>
            <w:tcW w:w="1440" w:type="dxa"/>
            <w:tcBorders>
              <w:top w:val="double" w:sz="4" w:space="0" w:color="auto"/>
              <w:bottom w:val="single" w:sz="4" w:space="0" w:color="auto"/>
            </w:tcBorders>
            <w:shd w:val="pct10" w:color="auto" w:fill="FFFFFF"/>
          </w:tcPr>
          <w:p w14:paraId="6E6CAA17" w14:textId="77777777" w:rsidR="00E921A2" w:rsidRPr="00121095" w:rsidRDefault="00E921A2">
            <w:pPr>
              <w:pStyle w:val="QryTableVirtualHeader"/>
              <w:rPr>
                <w:lang w:val="en-US"/>
              </w:rPr>
            </w:pPr>
            <w:r w:rsidRPr="00121095">
              <w:rPr>
                <w:lang w:val="en-US"/>
              </w:rPr>
              <w:t>ColName (Query ID=Z87)</w:t>
            </w:r>
          </w:p>
        </w:tc>
        <w:tc>
          <w:tcPr>
            <w:tcW w:w="864" w:type="dxa"/>
            <w:tcBorders>
              <w:top w:val="double" w:sz="4" w:space="0" w:color="auto"/>
              <w:bottom w:val="single" w:sz="4" w:space="0" w:color="auto"/>
            </w:tcBorders>
            <w:shd w:val="pct10" w:color="auto" w:fill="FFFFFF"/>
          </w:tcPr>
          <w:p w14:paraId="59C6383A" w14:textId="77777777" w:rsidR="00E921A2" w:rsidRPr="00121095" w:rsidRDefault="00E921A2">
            <w:pPr>
              <w:pStyle w:val="QryTableVirtualHeader"/>
              <w:rPr>
                <w:lang w:val="en-US"/>
              </w:rPr>
            </w:pPr>
            <w:r w:rsidRPr="00121095">
              <w:rPr>
                <w:lang w:val="en-US"/>
              </w:rPr>
              <w:t>Key/</w:t>
            </w:r>
          </w:p>
          <w:p w14:paraId="2467FD49"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46CA8CB"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7945455"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3073F98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C386FCE"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C2621C7"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6DEAB784"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608F363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11EDDB9"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82CFFF0"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01636C3D" w14:textId="77777777" w:rsidR="00E921A2" w:rsidRPr="00121095" w:rsidRDefault="00E921A2">
            <w:pPr>
              <w:pStyle w:val="QryTableVirtualHeader"/>
              <w:rPr>
                <w:lang w:val="en-US"/>
              </w:rPr>
            </w:pPr>
            <w:r w:rsidRPr="00121095">
              <w:rPr>
                <w:lang w:val="en-US"/>
              </w:rPr>
              <w:t>Element Name</w:t>
            </w:r>
          </w:p>
        </w:tc>
      </w:tr>
      <w:tr w:rsidR="00E921A2" w:rsidRPr="00E921A2" w14:paraId="53E2D37A" w14:textId="77777777" w:rsidTr="00E50DB9">
        <w:trPr>
          <w:cantSplit/>
        </w:trPr>
        <w:tc>
          <w:tcPr>
            <w:tcW w:w="1440" w:type="dxa"/>
            <w:tcBorders>
              <w:top w:val="single" w:sz="4" w:space="0" w:color="auto"/>
              <w:bottom w:val="single" w:sz="4" w:space="0" w:color="auto"/>
            </w:tcBorders>
            <w:shd w:val="clear" w:color="auto" w:fill="FFFFFF"/>
          </w:tcPr>
          <w:p w14:paraId="4131CCBE"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E886E1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2F52740"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1EF9E7C"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09FEBE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4229526F"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64C469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73DCA2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881213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CE34BB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6DC691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B7BD37" w14:textId="77777777" w:rsidR="00E921A2" w:rsidRPr="00121095" w:rsidRDefault="00E921A2">
            <w:pPr>
              <w:pStyle w:val="QryTableVirtual"/>
              <w:rPr>
                <w:lang w:val="en-US"/>
              </w:rPr>
            </w:pPr>
            <w:r w:rsidRPr="00121095">
              <w:rPr>
                <w:lang w:val="en-US"/>
              </w:rPr>
              <w:t>PID-3: Patient  Identifier List</w:t>
            </w:r>
          </w:p>
        </w:tc>
      </w:tr>
      <w:tr w:rsidR="00E921A2" w:rsidRPr="00E921A2" w14:paraId="57972601" w14:textId="77777777" w:rsidTr="00E50DB9">
        <w:trPr>
          <w:cantSplit/>
        </w:trPr>
        <w:tc>
          <w:tcPr>
            <w:tcW w:w="1440" w:type="dxa"/>
            <w:tcBorders>
              <w:top w:val="single" w:sz="4" w:space="0" w:color="auto"/>
              <w:bottom w:val="single" w:sz="4" w:space="0" w:color="auto"/>
            </w:tcBorders>
            <w:shd w:val="clear" w:color="auto" w:fill="FFFFFF"/>
          </w:tcPr>
          <w:p w14:paraId="3FD7C9C2"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5463FA8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A8F123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B9B305"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5815C31F"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55EB634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24CDE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FB260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2EF5DC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3EE20DE"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16FC29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789ABF8" w14:textId="77777777" w:rsidR="00E921A2" w:rsidRPr="00121095" w:rsidRDefault="00E921A2">
            <w:pPr>
              <w:pStyle w:val="QryTableVirtual"/>
              <w:rPr>
                <w:lang w:val="en-US"/>
              </w:rPr>
            </w:pPr>
            <w:r w:rsidRPr="00121095">
              <w:rPr>
                <w:lang w:val="en-US"/>
              </w:rPr>
              <w:t>PID-5 Patient Name</w:t>
            </w:r>
          </w:p>
        </w:tc>
      </w:tr>
      <w:tr w:rsidR="00E921A2" w:rsidRPr="00E921A2" w14:paraId="442CBBF7" w14:textId="77777777" w:rsidTr="00E50DB9">
        <w:trPr>
          <w:cantSplit/>
        </w:trPr>
        <w:tc>
          <w:tcPr>
            <w:tcW w:w="1440" w:type="dxa"/>
            <w:tcBorders>
              <w:top w:val="single" w:sz="4" w:space="0" w:color="auto"/>
              <w:bottom w:val="single" w:sz="4" w:space="0" w:color="auto"/>
            </w:tcBorders>
            <w:shd w:val="clear" w:color="auto" w:fill="FFFFFF"/>
          </w:tcPr>
          <w:p w14:paraId="5C99D73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14E1630C"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5A17A9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EE87AF3"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77C1876D"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567567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1207E0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68EF23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EDDECD"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4891D44"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3B34756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898128" w14:textId="77777777" w:rsidR="00E921A2" w:rsidRPr="00121095" w:rsidRDefault="00E921A2">
            <w:pPr>
              <w:pStyle w:val="QryTableVirtual"/>
              <w:rPr>
                <w:lang w:val="en-US"/>
              </w:rPr>
            </w:pPr>
            <w:r w:rsidRPr="00121095">
              <w:rPr>
                <w:lang w:val="en-US"/>
              </w:rPr>
              <w:t>ORC-1 Order Control</w:t>
            </w:r>
          </w:p>
        </w:tc>
      </w:tr>
      <w:tr w:rsidR="00E921A2" w:rsidRPr="00E921A2" w14:paraId="1AD67171" w14:textId="77777777" w:rsidTr="00E50DB9">
        <w:trPr>
          <w:cantSplit/>
        </w:trPr>
        <w:tc>
          <w:tcPr>
            <w:tcW w:w="1440" w:type="dxa"/>
            <w:tcBorders>
              <w:top w:val="single" w:sz="4" w:space="0" w:color="auto"/>
              <w:bottom w:val="single" w:sz="4" w:space="0" w:color="auto"/>
            </w:tcBorders>
            <w:shd w:val="clear" w:color="auto" w:fill="FFFFFF"/>
          </w:tcPr>
          <w:p w14:paraId="0333C3CF"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73EB7DD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C47904E"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5077B9C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1C1FF9E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1C2627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9474EE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FAA190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B8F151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B28A410"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12AE72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F1DDCA" w14:textId="77777777" w:rsidR="00E921A2" w:rsidRPr="00121095" w:rsidRDefault="00E921A2">
            <w:pPr>
              <w:pStyle w:val="QryTableVirtual"/>
              <w:rPr>
                <w:lang w:val="en-US"/>
              </w:rPr>
            </w:pPr>
            <w:r w:rsidRPr="00121095">
              <w:rPr>
                <w:lang w:val="en-US"/>
              </w:rPr>
              <w:t>RXD-2 Dispense/Give Code</w:t>
            </w:r>
          </w:p>
        </w:tc>
      </w:tr>
      <w:tr w:rsidR="00E921A2" w:rsidRPr="00E921A2" w14:paraId="044215C2" w14:textId="77777777" w:rsidTr="00E50DB9">
        <w:trPr>
          <w:cantSplit/>
        </w:trPr>
        <w:tc>
          <w:tcPr>
            <w:tcW w:w="1440" w:type="dxa"/>
            <w:tcBorders>
              <w:top w:val="single" w:sz="4" w:space="0" w:color="auto"/>
              <w:bottom w:val="single" w:sz="4" w:space="0" w:color="auto"/>
            </w:tcBorders>
            <w:shd w:val="clear" w:color="auto" w:fill="FFFFFF"/>
          </w:tcPr>
          <w:p w14:paraId="2FCAB479"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E7A572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66F55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835CE9E"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43447344"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406D8E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BB467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C8C3B4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ACB9F30"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0A6C07D"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833634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673D1BC" w14:textId="77777777" w:rsidR="00E921A2" w:rsidRPr="00121095" w:rsidRDefault="00E921A2">
            <w:pPr>
              <w:pStyle w:val="QryTableVirtual"/>
              <w:rPr>
                <w:lang w:val="en-US"/>
              </w:rPr>
            </w:pPr>
            <w:r w:rsidRPr="00121095">
              <w:rPr>
                <w:lang w:val="en-US"/>
              </w:rPr>
              <w:t>RXD-2 Date/Time Dispensed</w:t>
            </w:r>
          </w:p>
        </w:tc>
      </w:tr>
      <w:tr w:rsidR="00E921A2" w:rsidRPr="00E921A2" w14:paraId="70A2AE3E" w14:textId="77777777" w:rsidTr="00E50DB9">
        <w:trPr>
          <w:cantSplit/>
        </w:trPr>
        <w:tc>
          <w:tcPr>
            <w:tcW w:w="1440" w:type="dxa"/>
            <w:tcBorders>
              <w:top w:val="single" w:sz="4" w:space="0" w:color="auto"/>
              <w:bottom w:val="single" w:sz="4" w:space="0" w:color="auto"/>
            </w:tcBorders>
            <w:shd w:val="clear" w:color="auto" w:fill="FFFFFF"/>
          </w:tcPr>
          <w:p w14:paraId="76495BA3"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774D63D6"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EFC11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266FB1"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897C904"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720797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85E905D"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ED5165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FC6667C"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956984F"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A1DF2C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9F89617" w14:textId="77777777" w:rsidR="00E921A2" w:rsidRPr="00121095" w:rsidRDefault="00E921A2">
            <w:pPr>
              <w:pStyle w:val="QryTableVirtual"/>
              <w:rPr>
                <w:lang w:val="en-US"/>
              </w:rPr>
            </w:pPr>
            <w:r w:rsidRPr="00121095">
              <w:rPr>
                <w:lang w:val="en-US"/>
              </w:rPr>
              <w:t>RXD-4 Actual Dispense Amount</w:t>
            </w:r>
          </w:p>
        </w:tc>
      </w:tr>
      <w:tr w:rsidR="00E921A2" w:rsidRPr="00E921A2" w14:paraId="6653ECBC" w14:textId="77777777" w:rsidTr="00E50DB9">
        <w:trPr>
          <w:cantSplit/>
        </w:trPr>
        <w:tc>
          <w:tcPr>
            <w:tcW w:w="1440" w:type="dxa"/>
            <w:tcBorders>
              <w:top w:val="single" w:sz="4" w:space="0" w:color="auto"/>
              <w:bottom w:val="double" w:sz="4" w:space="0" w:color="auto"/>
            </w:tcBorders>
            <w:shd w:val="clear" w:color="auto" w:fill="FFFFFF"/>
          </w:tcPr>
          <w:p w14:paraId="2C038213"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1DA1EEFE"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685A42D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9C21CC5"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56D6B165"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056044E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93F8018"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4220B6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91D7EAF"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B91E600"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0731737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0F2700BC" w14:textId="77777777" w:rsidR="00E921A2" w:rsidRPr="00121095" w:rsidRDefault="00E921A2">
            <w:pPr>
              <w:pStyle w:val="QryTableVirtual"/>
              <w:rPr>
                <w:lang w:val="en-US"/>
              </w:rPr>
            </w:pPr>
            <w:r w:rsidRPr="00121095">
              <w:rPr>
                <w:lang w:val="en-US"/>
              </w:rPr>
              <w:t>ORC-12 Ordering Provider</w:t>
            </w:r>
          </w:p>
        </w:tc>
      </w:tr>
    </w:tbl>
    <w:p w14:paraId="3CADCA3B" w14:textId="77777777" w:rsidR="00E921A2" w:rsidRPr="00121095" w:rsidRDefault="00E921A2">
      <w:pPr>
        <w:keepNext/>
        <w:spacing w:before="120"/>
        <w:rPr>
          <w:b/>
        </w:rPr>
      </w:pPr>
      <w:r w:rsidRPr="00121095">
        <w:rPr>
          <w:b/>
        </w:rPr>
        <w:lastRenderedPageBreak/>
        <w:t>Virtual Table Field Description and Commentary</w:t>
      </w:r>
    </w:p>
    <w:tbl>
      <w:tblPr>
        <w:tblW w:w="8928" w:type="dxa"/>
        <w:tblInd w:w="2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585"/>
      </w:tblGrid>
      <w:tr w:rsidR="00E921A2" w:rsidRPr="00E921A2" w14:paraId="74FF0731" w14:textId="77777777" w:rsidTr="00E50DB9">
        <w:trPr>
          <w:tblHeader/>
        </w:trPr>
        <w:tc>
          <w:tcPr>
            <w:tcW w:w="1584" w:type="dxa"/>
            <w:tcBorders>
              <w:top w:val="double" w:sz="4" w:space="0" w:color="auto"/>
              <w:bottom w:val="single" w:sz="4" w:space="0" w:color="auto"/>
            </w:tcBorders>
            <w:shd w:val="pct10" w:color="auto" w:fill="FFFFFF"/>
          </w:tcPr>
          <w:p w14:paraId="7233FC6B" w14:textId="77777777" w:rsidR="00E921A2" w:rsidRPr="00121095" w:rsidRDefault="00E921A2">
            <w:pPr>
              <w:pStyle w:val="QryTableInputParamHeader"/>
              <w:keepNext/>
              <w:rPr>
                <w:lang w:val="en-US"/>
              </w:rPr>
            </w:pPr>
            <w:r w:rsidRPr="00121095">
              <w:rPr>
                <w:lang w:val="en-US"/>
              </w:rPr>
              <w:t>ColName (Query ID=Z87)</w:t>
            </w:r>
          </w:p>
        </w:tc>
        <w:tc>
          <w:tcPr>
            <w:tcW w:w="1008" w:type="dxa"/>
            <w:tcBorders>
              <w:top w:val="double" w:sz="4" w:space="0" w:color="auto"/>
              <w:bottom w:val="single" w:sz="4" w:space="0" w:color="auto"/>
            </w:tcBorders>
            <w:shd w:val="pct10" w:color="auto" w:fill="FFFFFF"/>
          </w:tcPr>
          <w:p w14:paraId="4F677D8C"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5048344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7D099DFE" w14:textId="77777777" w:rsidR="00E921A2" w:rsidRPr="00121095" w:rsidRDefault="00E921A2">
            <w:pPr>
              <w:pStyle w:val="QryTableInputParamHeader"/>
              <w:keepNext/>
              <w:rPr>
                <w:lang w:val="en-US"/>
              </w:rPr>
            </w:pPr>
            <w:r w:rsidRPr="00121095">
              <w:rPr>
                <w:lang w:val="en-US"/>
              </w:rPr>
              <w:t>Description</w:t>
            </w:r>
          </w:p>
        </w:tc>
      </w:tr>
      <w:tr w:rsidR="00E921A2" w:rsidRPr="00E921A2" w14:paraId="45E3EF64" w14:textId="77777777" w:rsidTr="00E50DB9">
        <w:trPr>
          <w:cantSplit/>
        </w:trPr>
        <w:tc>
          <w:tcPr>
            <w:tcW w:w="1584" w:type="dxa"/>
            <w:tcBorders>
              <w:top w:val="single" w:sz="4" w:space="0" w:color="auto"/>
              <w:bottom w:val="single" w:sz="4" w:space="0" w:color="auto"/>
            </w:tcBorders>
            <w:shd w:val="clear" w:color="auto" w:fill="FFFFFF"/>
          </w:tcPr>
          <w:p w14:paraId="76C3CE9F"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50DA924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C2AE358"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460853B"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10079B64" w14:textId="77777777" w:rsidTr="00E50DB9">
        <w:trPr>
          <w:cantSplit/>
        </w:trPr>
        <w:tc>
          <w:tcPr>
            <w:tcW w:w="1584" w:type="dxa"/>
            <w:tcBorders>
              <w:top w:val="single" w:sz="4" w:space="0" w:color="auto"/>
              <w:bottom w:val="single" w:sz="4" w:space="0" w:color="auto"/>
            </w:tcBorders>
            <w:shd w:val="clear" w:color="auto" w:fill="FFFFFF"/>
          </w:tcPr>
          <w:p w14:paraId="5463A9B1"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E71C76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FB03D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61D052DC"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42550E00" w14:textId="77777777" w:rsidTr="00E50DB9">
        <w:trPr>
          <w:cantSplit/>
        </w:trPr>
        <w:tc>
          <w:tcPr>
            <w:tcW w:w="1584" w:type="dxa"/>
            <w:tcBorders>
              <w:top w:val="single" w:sz="4" w:space="0" w:color="auto"/>
              <w:bottom w:val="single" w:sz="4" w:space="0" w:color="auto"/>
            </w:tcBorders>
            <w:shd w:val="clear" w:color="auto" w:fill="FFFFFF"/>
          </w:tcPr>
          <w:p w14:paraId="0EE0FA2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E9BE8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D3F0D66"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6F1B90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456389C9" w14:textId="77777777" w:rsidTr="00E50DB9">
        <w:tc>
          <w:tcPr>
            <w:tcW w:w="1584" w:type="dxa"/>
            <w:tcBorders>
              <w:top w:val="single" w:sz="4" w:space="0" w:color="auto"/>
              <w:bottom w:val="single" w:sz="4" w:space="0" w:color="auto"/>
            </w:tcBorders>
            <w:shd w:val="clear" w:color="auto" w:fill="FFFFFF"/>
          </w:tcPr>
          <w:p w14:paraId="5406ED8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8D2C0CA"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383AC513"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1A72C84"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AC855EC" w14:textId="77777777" w:rsidTr="00E50DB9">
        <w:trPr>
          <w:cantSplit/>
        </w:trPr>
        <w:tc>
          <w:tcPr>
            <w:tcW w:w="1584" w:type="dxa"/>
            <w:tcBorders>
              <w:top w:val="single" w:sz="4" w:space="0" w:color="auto"/>
              <w:bottom w:val="single" w:sz="4" w:space="0" w:color="auto"/>
            </w:tcBorders>
            <w:shd w:val="clear" w:color="auto" w:fill="FFFFFF"/>
          </w:tcPr>
          <w:p w14:paraId="16A9C8F3"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8EDF75"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261F426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18442EE9"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C40DF75" w14:textId="77777777" w:rsidTr="00E50DB9">
        <w:tc>
          <w:tcPr>
            <w:tcW w:w="1584" w:type="dxa"/>
            <w:tcBorders>
              <w:top w:val="single" w:sz="4" w:space="0" w:color="auto"/>
              <w:bottom w:val="single" w:sz="4" w:space="0" w:color="auto"/>
            </w:tcBorders>
            <w:shd w:val="clear" w:color="auto" w:fill="FFFFFF"/>
          </w:tcPr>
          <w:p w14:paraId="4294F7D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7F46996"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26839D13" w14:textId="77777777" w:rsidR="00E921A2" w:rsidRPr="00121095" w:rsidRDefault="00E921A2">
            <w:pPr>
              <w:pStyle w:val="QryTableInputParam"/>
              <w:rPr>
                <w:lang w:val="en-US"/>
              </w:rPr>
            </w:pPr>
            <w:r w:rsidRPr="00121095">
              <w:rPr>
                <w:lang w:val="en-US"/>
              </w:rPr>
              <w:t>IS</w:t>
            </w:r>
          </w:p>
        </w:tc>
        <w:tc>
          <w:tcPr>
            <w:tcW w:w="5760" w:type="dxa"/>
            <w:tcBorders>
              <w:top w:val="single" w:sz="4" w:space="0" w:color="auto"/>
              <w:bottom w:val="single" w:sz="4" w:space="0" w:color="auto"/>
            </w:tcBorders>
            <w:shd w:val="clear" w:color="auto" w:fill="FFFFFF"/>
          </w:tcPr>
          <w:p w14:paraId="222DA5DD"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38DF90B3" w14:textId="77777777" w:rsidTr="00E50DB9">
        <w:tc>
          <w:tcPr>
            <w:tcW w:w="1584" w:type="dxa"/>
            <w:tcBorders>
              <w:top w:val="single" w:sz="4" w:space="0" w:color="auto"/>
              <w:bottom w:val="single" w:sz="4" w:space="0" w:color="auto"/>
            </w:tcBorders>
            <w:shd w:val="clear" w:color="auto" w:fill="FFFFFF"/>
          </w:tcPr>
          <w:p w14:paraId="6FC972FA" w14:textId="77777777" w:rsidR="00E921A2" w:rsidRPr="00121095" w:rsidRDefault="00E921A2">
            <w:pPr>
              <w:pStyle w:val="QryTableInputParam"/>
              <w:rPr>
                <w:lang w:val="en-US"/>
              </w:rPr>
            </w:pPr>
            <w:r w:rsidRPr="00121095">
              <w:rPr>
                <w:lang w:val="en-US"/>
              </w:rPr>
              <w:t>OrderControlCode</w:t>
            </w:r>
          </w:p>
        </w:tc>
        <w:tc>
          <w:tcPr>
            <w:tcW w:w="1008" w:type="dxa"/>
            <w:tcBorders>
              <w:top w:val="single" w:sz="4" w:space="0" w:color="auto"/>
              <w:bottom w:val="single" w:sz="4" w:space="0" w:color="auto"/>
            </w:tcBorders>
            <w:shd w:val="clear" w:color="auto" w:fill="FFFFFF"/>
          </w:tcPr>
          <w:p w14:paraId="1E4CDB1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057E5F12"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C11FB39"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38F2E772" w14:textId="77777777" w:rsidTr="00E50DB9">
        <w:tc>
          <w:tcPr>
            <w:tcW w:w="1584" w:type="dxa"/>
            <w:tcBorders>
              <w:top w:val="single" w:sz="4" w:space="0" w:color="auto"/>
              <w:bottom w:val="single" w:sz="4" w:space="0" w:color="auto"/>
            </w:tcBorders>
            <w:shd w:val="clear" w:color="auto" w:fill="FFFFFF"/>
          </w:tcPr>
          <w:p w14:paraId="73BEF871" w14:textId="77777777" w:rsidR="00E921A2" w:rsidRPr="00121095" w:rsidRDefault="00E921A2">
            <w:pPr>
              <w:pStyle w:val="QryTableInputParam"/>
              <w:rPr>
                <w:lang w:val="en-US"/>
              </w:rPr>
            </w:pPr>
            <w:r w:rsidRPr="00121095">
              <w:rPr>
                <w:lang w:val="en-US"/>
              </w:rPr>
              <w:t>MedicationDispensed</w:t>
            </w:r>
          </w:p>
        </w:tc>
        <w:tc>
          <w:tcPr>
            <w:tcW w:w="1008" w:type="dxa"/>
            <w:tcBorders>
              <w:top w:val="single" w:sz="4" w:space="0" w:color="auto"/>
              <w:bottom w:val="single" w:sz="4" w:space="0" w:color="auto"/>
            </w:tcBorders>
            <w:shd w:val="clear" w:color="auto" w:fill="FFFFFF"/>
          </w:tcPr>
          <w:p w14:paraId="004E09F4"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CE095B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EDBFFD8"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5EA757FC" w14:textId="77777777" w:rsidTr="00E50DB9">
        <w:tc>
          <w:tcPr>
            <w:tcW w:w="1584" w:type="dxa"/>
            <w:tcBorders>
              <w:top w:val="single" w:sz="4" w:space="0" w:color="auto"/>
              <w:bottom w:val="single" w:sz="4" w:space="0" w:color="auto"/>
            </w:tcBorders>
            <w:shd w:val="clear" w:color="auto" w:fill="FFFFFF"/>
          </w:tcPr>
          <w:p w14:paraId="59A5E26B" w14:textId="77777777" w:rsidR="00E921A2" w:rsidRPr="00121095" w:rsidRDefault="00E921A2">
            <w:pPr>
              <w:pStyle w:val="QryTableInputParam"/>
              <w:rPr>
                <w:lang w:val="en-US"/>
              </w:rPr>
            </w:pPr>
            <w:r w:rsidRPr="00121095">
              <w:rPr>
                <w:lang w:val="en-US"/>
              </w:rPr>
              <w:t>DispenseDate</w:t>
            </w:r>
          </w:p>
        </w:tc>
        <w:tc>
          <w:tcPr>
            <w:tcW w:w="1008" w:type="dxa"/>
            <w:tcBorders>
              <w:top w:val="single" w:sz="4" w:space="0" w:color="auto"/>
              <w:bottom w:val="single" w:sz="4" w:space="0" w:color="auto"/>
            </w:tcBorders>
            <w:shd w:val="clear" w:color="auto" w:fill="FFFFFF"/>
          </w:tcPr>
          <w:p w14:paraId="4BEC133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AA8FCF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7FFE6CF8"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3CD18E3C" w14:textId="77777777" w:rsidTr="00E50DB9">
        <w:tc>
          <w:tcPr>
            <w:tcW w:w="1584" w:type="dxa"/>
            <w:tcBorders>
              <w:top w:val="single" w:sz="4" w:space="0" w:color="auto"/>
              <w:bottom w:val="single" w:sz="4" w:space="0" w:color="auto"/>
            </w:tcBorders>
            <w:shd w:val="clear" w:color="auto" w:fill="FFFFFF"/>
          </w:tcPr>
          <w:p w14:paraId="54E73BFB" w14:textId="77777777" w:rsidR="00E921A2" w:rsidRPr="00121095" w:rsidRDefault="00E921A2">
            <w:pPr>
              <w:pStyle w:val="QryTableInputParam"/>
              <w:rPr>
                <w:lang w:val="en-US"/>
              </w:rPr>
            </w:pPr>
            <w:r w:rsidRPr="00121095">
              <w:rPr>
                <w:lang w:val="en-US"/>
              </w:rPr>
              <w:t>QuantityDispensed</w:t>
            </w:r>
          </w:p>
        </w:tc>
        <w:tc>
          <w:tcPr>
            <w:tcW w:w="1008" w:type="dxa"/>
            <w:tcBorders>
              <w:top w:val="single" w:sz="4" w:space="0" w:color="auto"/>
              <w:bottom w:val="single" w:sz="4" w:space="0" w:color="auto"/>
            </w:tcBorders>
            <w:shd w:val="clear" w:color="auto" w:fill="FFFFFF"/>
          </w:tcPr>
          <w:p w14:paraId="45F4F96E"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211C45B"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5EA6B744"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6736FBD5" w14:textId="77777777" w:rsidTr="00E50DB9">
        <w:tc>
          <w:tcPr>
            <w:tcW w:w="1584" w:type="dxa"/>
            <w:tcBorders>
              <w:top w:val="single" w:sz="4" w:space="0" w:color="auto"/>
              <w:bottom w:val="double" w:sz="4" w:space="0" w:color="auto"/>
            </w:tcBorders>
            <w:shd w:val="clear" w:color="auto" w:fill="FFFFFF"/>
          </w:tcPr>
          <w:p w14:paraId="4E4A682A" w14:textId="77777777" w:rsidR="00E921A2" w:rsidRPr="00121095" w:rsidRDefault="00E921A2">
            <w:pPr>
              <w:pStyle w:val="QryTableInputParam"/>
              <w:rPr>
                <w:lang w:val="en-US"/>
              </w:rPr>
            </w:pPr>
            <w:r w:rsidRPr="00121095">
              <w:rPr>
                <w:lang w:val="en-US"/>
              </w:rPr>
              <w:t>OrderingProvider</w:t>
            </w:r>
          </w:p>
        </w:tc>
        <w:tc>
          <w:tcPr>
            <w:tcW w:w="1008" w:type="dxa"/>
            <w:tcBorders>
              <w:top w:val="single" w:sz="4" w:space="0" w:color="auto"/>
              <w:bottom w:val="double" w:sz="4" w:space="0" w:color="auto"/>
            </w:tcBorders>
            <w:shd w:val="clear" w:color="auto" w:fill="FFFFFF"/>
          </w:tcPr>
          <w:p w14:paraId="178B0155"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4ABEC6D6"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3DED8FC"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436814BD" w14:textId="77777777" w:rsidR="00E921A2" w:rsidRPr="00121095" w:rsidRDefault="00E921A2">
      <w:pPr>
        <w:keepNext/>
        <w:keepLines/>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23"/>
        <w:gridCol w:w="858"/>
        <w:gridCol w:w="536"/>
        <w:gridCol w:w="590"/>
        <w:gridCol w:w="2682"/>
      </w:tblGrid>
      <w:tr w:rsidR="00E921A2" w:rsidRPr="00E921A2" w14:paraId="4A67A6A0" w14:textId="77777777" w:rsidTr="00E50DB9">
        <w:trPr>
          <w:tblHeader/>
        </w:trPr>
        <w:tc>
          <w:tcPr>
            <w:tcW w:w="720" w:type="dxa"/>
            <w:tcBorders>
              <w:top w:val="double" w:sz="4" w:space="0" w:color="auto"/>
              <w:bottom w:val="single" w:sz="4" w:space="0" w:color="auto"/>
            </w:tcBorders>
            <w:shd w:val="clear" w:color="auto" w:fill="FFFFFF"/>
          </w:tcPr>
          <w:p w14:paraId="0AF061E4" w14:textId="77777777" w:rsidR="00E921A2" w:rsidRPr="00121095" w:rsidRDefault="00E921A2">
            <w:pPr>
              <w:pStyle w:val="QryTableRCPHeader"/>
              <w:keepNext/>
              <w:keepLines/>
              <w:rPr>
                <w:lang w:val="en-US"/>
              </w:rPr>
            </w:pPr>
            <w:r w:rsidRPr="00121095">
              <w:rPr>
                <w:lang w:val="en-US"/>
              </w:rPr>
              <w:t>Field Seq (Query ID=Z87)</w:t>
            </w:r>
          </w:p>
        </w:tc>
        <w:tc>
          <w:tcPr>
            <w:tcW w:w="2160" w:type="dxa"/>
            <w:tcBorders>
              <w:top w:val="double" w:sz="4" w:space="0" w:color="auto"/>
              <w:bottom w:val="single" w:sz="4" w:space="0" w:color="auto"/>
            </w:tcBorders>
            <w:shd w:val="clear" w:color="auto" w:fill="FFFFFF"/>
          </w:tcPr>
          <w:p w14:paraId="42E82964" w14:textId="77777777" w:rsidR="00E921A2" w:rsidRPr="00121095" w:rsidRDefault="00E921A2">
            <w:pPr>
              <w:pStyle w:val="QryTableRCPHeader"/>
              <w:keepNext/>
              <w:keepLines/>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F88B8B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1B225690" w14:textId="77777777" w:rsidR="00E921A2" w:rsidRPr="00121095" w:rsidRDefault="00E921A2">
            <w:pPr>
              <w:pStyle w:val="QryTableRCPHeader"/>
              <w:keepNext/>
              <w:keepLines/>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0F5F9A3F"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1AD24BF" w14:textId="77777777" w:rsidR="00E921A2" w:rsidRPr="00121095" w:rsidRDefault="00E921A2">
            <w:pPr>
              <w:pStyle w:val="QryTableRCPHeader"/>
              <w:keepNext/>
              <w:keepLines/>
              <w:rPr>
                <w:lang w:val="en-US"/>
              </w:rPr>
            </w:pPr>
            <w:r w:rsidRPr="00121095">
              <w:rPr>
                <w:lang w:val="en-US"/>
              </w:rPr>
              <w:t>Description</w:t>
            </w:r>
          </w:p>
        </w:tc>
      </w:tr>
      <w:tr w:rsidR="00E921A2" w:rsidRPr="00E921A2" w14:paraId="35C5A619" w14:textId="77777777" w:rsidTr="00E50DB9">
        <w:tc>
          <w:tcPr>
            <w:tcW w:w="720" w:type="dxa"/>
            <w:tcBorders>
              <w:top w:val="single" w:sz="4" w:space="0" w:color="auto"/>
              <w:bottom w:val="single" w:sz="4" w:space="0" w:color="auto"/>
            </w:tcBorders>
            <w:shd w:val="clear" w:color="auto" w:fill="FFFFFF"/>
          </w:tcPr>
          <w:p w14:paraId="05702FE8" w14:textId="77777777" w:rsidR="00E921A2" w:rsidRPr="00121095" w:rsidRDefault="00E921A2">
            <w:pPr>
              <w:pStyle w:val="QryTableRCP"/>
              <w:keepNext/>
              <w:keepLines/>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3BEA7A59" w14:textId="77777777" w:rsidR="00E921A2" w:rsidRPr="00121095" w:rsidRDefault="00E921A2">
            <w:pPr>
              <w:pStyle w:val="QryTableRCP"/>
              <w:keepNext/>
              <w:keepLines/>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2D648279" w14:textId="77777777" w:rsidR="00E921A2" w:rsidRPr="00121095" w:rsidRDefault="00E921A2">
            <w:pPr>
              <w:pStyle w:val="QryTableRCP"/>
              <w:keepNext/>
              <w:keepLines/>
              <w:rPr>
                <w:lang w:val="en-US"/>
              </w:rPr>
            </w:pPr>
          </w:p>
        </w:tc>
        <w:tc>
          <w:tcPr>
            <w:tcW w:w="432" w:type="dxa"/>
            <w:tcBorders>
              <w:top w:val="single" w:sz="4" w:space="0" w:color="auto"/>
              <w:bottom w:val="single" w:sz="4" w:space="0" w:color="auto"/>
            </w:tcBorders>
            <w:shd w:val="clear" w:color="auto" w:fill="FFFFFF"/>
          </w:tcPr>
          <w:p w14:paraId="03EE2325" w14:textId="77777777" w:rsidR="00E921A2" w:rsidRPr="00121095" w:rsidRDefault="00E921A2">
            <w:pPr>
              <w:pStyle w:val="QryTableRCP"/>
              <w:keepNext/>
              <w:keepLines/>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1C6E4FB"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64B6746"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1374459" w14:textId="77777777" w:rsidTr="00E50DB9">
        <w:tc>
          <w:tcPr>
            <w:tcW w:w="720" w:type="dxa"/>
            <w:tcBorders>
              <w:top w:val="single" w:sz="4" w:space="0" w:color="auto"/>
              <w:bottom w:val="single" w:sz="4" w:space="0" w:color="auto"/>
            </w:tcBorders>
            <w:shd w:val="clear" w:color="auto" w:fill="FFFFFF"/>
          </w:tcPr>
          <w:p w14:paraId="7A81D35D" w14:textId="77777777" w:rsidR="00E921A2" w:rsidRPr="00121095" w:rsidRDefault="00E921A2">
            <w:pPr>
              <w:pStyle w:val="QryTableRCP"/>
              <w:keepNext/>
              <w:keepLines/>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1967F29" w14:textId="77777777" w:rsidR="00E921A2" w:rsidRPr="00121095" w:rsidRDefault="00E921A2">
            <w:pPr>
              <w:pStyle w:val="QryTableRCP"/>
              <w:keepLines/>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659922C8"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3ED83929" w14:textId="77777777" w:rsidR="00E921A2" w:rsidRPr="00121095" w:rsidRDefault="00E921A2">
            <w:pPr>
              <w:pStyle w:val="QryTableRCP"/>
              <w:keepLines/>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08159FF5" w14:textId="77777777" w:rsidR="00E921A2" w:rsidRPr="00121095" w:rsidRDefault="00E921A2">
            <w:pPr>
              <w:pStyle w:val="QryTableRCP"/>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40A6271C" w14:textId="77777777" w:rsidR="00E921A2" w:rsidRPr="00121095" w:rsidRDefault="00E921A2">
            <w:pPr>
              <w:pStyle w:val="QryTableRCP"/>
              <w:keepLines/>
              <w:rPr>
                <w:lang w:val="en-US"/>
              </w:rPr>
            </w:pPr>
          </w:p>
        </w:tc>
      </w:tr>
      <w:tr w:rsidR="00E921A2" w:rsidRPr="00E921A2" w14:paraId="4341A4D0" w14:textId="77777777" w:rsidTr="00E50DB9">
        <w:tc>
          <w:tcPr>
            <w:tcW w:w="720" w:type="dxa"/>
            <w:tcBorders>
              <w:top w:val="single" w:sz="4" w:space="0" w:color="auto"/>
              <w:bottom w:val="single" w:sz="4" w:space="0" w:color="auto"/>
            </w:tcBorders>
            <w:shd w:val="clear" w:color="auto" w:fill="FFFFFF"/>
          </w:tcPr>
          <w:p w14:paraId="0045E8BF"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14FE95C5"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5C46AC2" w14:textId="77777777" w:rsidR="00E921A2" w:rsidRPr="00121095" w:rsidRDefault="00E921A2">
            <w:pPr>
              <w:pStyle w:val="QryTableRCP"/>
              <w:keepLines/>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5B403B32"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A2BCB54" w14:textId="77777777" w:rsidR="00E921A2" w:rsidRPr="00121095" w:rsidRDefault="00E921A2">
            <w:pPr>
              <w:pStyle w:val="QryTableRCP"/>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D244397" w14:textId="77777777" w:rsidR="00E921A2" w:rsidRPr="00121095" w:rsidRDefault="00E921A2">
            <w:pPr>
              <w:pStyle w:val="QryTableRCP"/>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75EB211" w14:textId="77777777" w:rsidTr="00E50DB9">
        <w:tc>
          <w:tcPr>
            <w:tcW w:w="720" w:type="dxa"/>
            <w:tcBorders>
              <w:top w:val="single" w:sz="4" w:space="0" w:color="auto"/>
              <w:bottom w:val="single" w:sz="4" w:space="0" w:color="auto"/>
            </w:tcBorders>
            <w:shd w:val="clear" w:color="auto" w:fill="FFFFFF"/>
          </w:tcPr>
          <w:p w14:paraId="485C98CD" w14:textId="77777777" w:rsidR="00E921A2" w:rsidRPr="00121095" w:rsidRDefault="00E921A2">
            <w:pPr>
              <w:pStyle w:val="QryTableRCP"/>
              <w:keepNext/>
              <w:keepLines/>
              <w:rPr>
                <w:lang w:val="en-US"/>
              </w:rPr>
            </w:pPr>
          </w:p>
        </w:tc>
        <w:tc>
          <w:tcPr>
            <w:tcW w:w="2160" w:type="dxa"/>
            <w:tcBorders>
              <w:top w:val="single" w:sz="4" w:space="0" w:color="auto"/>
              <w:bottom w:val="single" w:sz="4" w:space="0" w:color="auto"/>
            </w:tcBorders>
            <w:shd w:val="clear" w:color="auto" w:fill="FFFFFF"/>
          </w:tcPr>
          <w:p w14:paraId="235ED720" w14:textId="77777777" w:rsidR="00E921A2" w:rsidRPr="00121095" w:rsidRDefault="00E921A2">
            <w:pPr>
              <w:pStyle w:val="QryTableRCP"/>
              <w:keepLines/>
              <w:rPr>
                <w:lang w:val="en-US"/>
              </w:rPr>
            </w:pPr>
          </w:p>
        </w:tc>
        <w:tc>
          <w:tcPr>
            <w:tcW w:w="864" w:type="dxa"/>
            <w:tcBorders>
              <w:top w:val="single" w:sz="4" w:space="0" w:color="auto"/>
              <w:bottom w:val="single" w:sz="4" w:space="0" w:color="auto"/>
            </w:tcBorders>
            <w:shd w:val="clear" w:color="auto" w:fill="FFFFFF"/>
          </w:tcPr>
          <w:p w14:paraId="086FBAA0" w14:textId="77777777" w:rsidR="00E921A2" w:rsidRPr="00121095" w:rsidRDefault="00E921A2">
            <w:pPr>
              <w:pStyle w:val="QryTableRCP"/>
              <w:keepLines/>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415730FD"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48FF41D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38D861D" w14:textId="77777777" w:rsidR="00E921A2" w:rsidRPr="00121095" w:rsidRDefault="00E921A2">
            <w:pPr>
              <w:pStyle w:val="QryTableRCP"/>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6680C90" w14:textId="77777777" w:rsidTr="00E50DB9">
        <w:tc>
          <w:tcPr>
            <w:tcW w:w="720" w:type="dxa"/>
            <w:tcBorders>
              <w:top w:val="single" w:sz="4" w:space="0" w:color="auto"/>
              <w:bottom w:val="single" w:sz="4" w:space="0" w:color="auto"/>
            </w:tcBorders>
            <w:shd w:val="clear" w:color="auto" w:fill="FFFFFF"/>
          </w:tcPr>
          <w:p w14:paraId="36E22479" w14:textId="77777777" w:rsidR="00E921A2" w:rsidRPr="00121095" w:rsidRDefault="00E921A2">
            <w:pPr>
              <w:pStyle w:val="QryTableRCP"/>
              <w:keepNext/>
              <w:keepLines/>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1C9DF7D2" w14:textId="77777777" w:rsidR="00E921A2" w:rsidRPr="00121095" w:rsidRDefault="00E921A2">
            <w:pPr>
              <w:pStyle w:val="QryTableRCP"/>
              <w:keepLines/>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7339002A" w14:textId="77777777" w:rsidR="00E921A2" w:rsidRPr="00121095" w:rsidRDefault="00E921A2">
            <w:pPr>
              <w:pStyle w:val="QryTableRCP"/>
              <w:keepLines/>
              <w:rPr>
                <w:lang w:val="en-US"/>
              </w:rPr>
            </w:pPr>
          </w:p>
        </w:tc>
        <w:tc>
          <w:tcPr>
            <w:tcW w:w="432" w:type="dxa"/>
            <w:tcBorders>
              <w:top w:val="single" w:sz="4" w:space="0" w:color="auto"/>
              <w:bottom w:val="single" w:sz="4" w:space="0" w:color="auto"/>
            </w:tcBorders>
            <w:shd w:val="clear" w:color="auto" w:fill="FFFFFF"/>
          </w:tcPr>
          <w:p w14:paraId="6CC83308" w14:textId="77777777" w:rsidR="00E921A2" w:rsidRPr="00121095" w:rsidRDefault="00E921A2">
            <w:pPr>
              <w:pStyle w:val="QryTableRCP"/>
              <w:keepLines/>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75AA9C6" w14:textId="77777777" w:rsidR="00E921A2" w:rsidRPr="00121095" w:rsidRDefault="00E921A2">
            <w:pPr>
              <w:pStyle w:val="QryTableRCP"/>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C2FF21C" w14:textId="77777777" w:rsidR="00E921A2" w:rsidRPr="00121095" w:rsidRDefault="00E921A2">
            <w:pPr>
              <w:pStyle w:val="QryTableRCP"/>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3509A82" w14:textId="77777777" w:rsidTr="00E50DB9">
        <w:tc>
          <w:tcPr>
            <w:tcW w:w="720" w:type="dxa"/>
            <w:tcBorders>
              <w:top w:val="single" w:sz="4" w:space="0" w:color="auto"/>
              <w:bottom w:val="double" w:sz="4" w:space="0" w:color="auto"/>
            </w:tcBorders>
            <w:shd w:val="clear" w:color="auto" w:fill="FFFFFF"/>
          </w:tcPr>
          <w:p w14:paraId="40B6DBD6" w14:textId="77777777" w:rsidR="00E921A2" w:rsidRPr="00121095" w:rsidRDefault="00E921A2">
            <w:pPr>
              <w:pStyle w:val="QryTableRCP"/>
              <w:keepNext/>
              <w:keepLines/>
              <w:rPr>
                <w:lang w:val="en-US"/>
              </w:rPr>
            </w:pPr>
            <w:r w:rsidRPr="00121095">
              <w:rPr>
                <w:lang w:val="en-US"/>
              </w:rPr>
              <w:t>7</w:t>
            </w:r>
          </w:p>
        </w:tc>
        <w:tc>
          <w:tcPr>
            <w:tcW w:w="2160" w:type="dxa"/>
            <w:tcBorders>
              <w:top w:val="single" w:sz="4" w:space="0" w:color="auto"/>
              <w:bottom w:val="double" w:sz="4" w:space="0" w:color="auto"/>
            </w:tcBorders>
            <w:shd w:val="clear" w:color="auto" w:fill="FFFFFF"/>
          </w:tcPr>
          <w:p w14:paraId="421C6D52" w14:textId="77777777" w:rsidR="00E921A2" w:rsidRPr="00121095" w:rsidRDefault="00E921A2">
            <w:pPr>
              <w:pStyle w:val="QryTableRCP"/>
              <w:keepLines/>
              <w:rPr>
                <w:lang w:val="en-US"/>
              </w:rPr>
            </w:pPr>
            <w:r w:rsidRPr="00121095">
              <w:rPr>
                <w:lang w:val="en-US"/>
              </w:rPr>
              <w:t>Segment group inclusion</w:t>
            </w:r>
          </w:p>
        </w:tc>
        <w:tc>
          <w:tcPr>
            <w:tcW w:w="864" w:type="dxa"/>
            <w:tcBorders>
              <w:top w:val="single" w:sz="4" w:space="0" w:color="auto"/>
              <w:bottom w:val="double" w:sz="4" w:space="0" w:color="auto"/>
            </w:tcBorders>
            <w:shd w:val="clear" w:color="auto" w:fill="FFFFFF"/>
          </w:tcPr>
          <w:p w14:paraId="579AAEB1" w14:textId="77777777" w:rsidR="00E921A2" w:rsidRPr="00121095" w:rsidRDefault="00E921A2">
            <w:pPr>
              <w:pStyle w:val="QryTableRCP"/>
              <w:keepLines/>
              <w:rPr>
                <w:lang w:val="en-US"/>
              </w:rPr>
            </w:pPr>
          </w:p>
        </w:tc>
        <w:tc>
          <w:tcPr>
            <w:tcW w:w="432" w:type="dxa"/>
            <w:tcBorders>
              <w:top w:val="single" w:sz="4" w:space="0" w:color="auto"/>
              <w:bottom w:val="double" w:sz="4" w:space="0" w:color="auto"/>
            </w:tcBorders>
            <w:shd w:val="clear" w:color="auto" w:fill="FFFFFF"/>
          </w:tcPr>
          <w:p w14:paraId="642C9636" w14:textId="77777777" w:rsidR="00E921A2" w:rsidRPr="00121095" w:rsidRDefault="00E921A2">
            <w:pPr>
              <w:pStyle w:val="QryTableRCP"/>
              <w:keepLines/>
              <w:rPr>
                <w:lang w:val="en-US"/>
              </w:rPr>
            </w:pPr>
            <w:r w:rsidRPr="00121095">
              <w:rPr>
                <w:lang w:val="en-US"/>
              </w:rPr>
              <w:t>256</w:t>
            </w:r>
          </w:p>
        </w:tc>
        <w:tc>
          <w:tcPr>
            <w:tcW w:w="432" w:type="dxa"/>
            <w:tcBorders>
              <w:top w:val="single" w:sz="4" w:space="0" w:color="auto"/>
              <w:bottom w:val="double" w:sz="4" w:space="0" w:color="auto"/>
            </w:tcBorders>
            <w:shd w:val="clear" w:color="auto" w:fill="FFFFFF"/>
          </w:tcPr>
          <w:p w14:paraId="1D8B94A0" w14:textId="77777777" w:rsidR="00E921A2" w:rsidRPr="00121095" w:rsidRDefault="00E921A2">
            <w:pPr>
              <w:pStyle w:val="QryTableRCP"/>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ED16D09" w14:textId="77777777" w:rsidR="00E921A2" w:rsidRPr="00121095" w:rsidRDefault="00E921A2">
            <w:pPr>
              <w:pStyle w:val="QryTableRCP"/>
              <w:keepLines/>
              <w:rPr>
                <w:lang w:val="en-US"/>
              </w:rPr>
            </w:pPr>
            <w:r w:rsidRPr="00121095">
              <w:rPr>
                <w:lang w:val="en-US"/>
              </w:rPr>
              <w:t>What segment group(s) are to be included.  If this field is not valued, all segment groups will be included.</w:t>
            </w:r>
          </w:p>
        </w:tc>
      </w:tr>
    </w:tbl>
    <w:p w14:paraId="16443576" w14:textId="77777777" w:rsidR="00E921A2" w:rsidRPr="00121095" w:rsidRDefault="00E921A2">
      <w:pPr>
        <w:pStyle w:val="Heading4"/>
      </w:pPr>
      <w:bookmarkStart w:id="718" w:name="_Toc495483629"/>
      <w:bookmarkStart w:id="719" w:name="_Toc24273852"/>
      <w:r w:rsidRPr="00121095">
        <w:t>Dispense information query showing different instantiation</w:t>
      </w:r>
      <w:bookmarkEnd w:id="718"/>
      <w:bookmarkEnd w:id="719"/>
    </w:p>
    <w:p w14:paraId="51C3A73D" w14:textId="77777777" w:rsidR="00E921A2" w:rsidRPr="00121095" w:rsidRDefault="00E921A2">
      <w:pPr>
        <w:pStyle w:val="NormalIndented"/>
      </w:pPr>
      <w:r w:rsidRPr="00121095">
        <w:t xml:space="preserve">The following example shows how the same QSC style query can be invoked in a very different way producing very different results. </w:t>
      </w:r>
    </w:p>
    <w:p w14:paraId="59F3B1EA" w14:textId="77777777" w:rsidR="00E921A2" w:rsidRPr="00121095" w:rsidRDefault="00E921A2">
      <w:pPr>
        <w:pStyle w:val="NormalIndented"/>
      </w:pPr>
      <w:r w:rsidRPr="00121095">
        <w:lastRenderedPageBreak/>
        <w:t>The user wishes to know all the medications ever dispensed for the patient whose medical record number is "555444222111" prescribed by Dr Lister (provider number 99). The following message is generated. Note that the same Query has been used, but different input specifications were used.</w:t>
      </w:r>
    </w:p>
    <w:p w14:paraId="74FD4747" w14:textId="77777777" w:rsidR="00E921A2" w:rsidRPr="00121095" w:rsidRDefault="00E921A2">
      <w:pPr>
        <w:pStyle w:val="Example"/>
        <w:rPr>
          <w:noProof w:val="0"/>
        </w:rPr>
      </w:pPr>
      <w:r w:rsidRPr="00121095">
        <w:rPr>
          <w:noProof w:val="0"/>
        </w:rPr>
        <w:t>MSH|^~\&amp;|PCR|Gen Hosp|PIMS||199811201300-0800||QBP^Z87^QBP_Q11|8698|P|2.</w:t>
      </w:r>
      <w:r>
        <w:rPr>
          <w:noProof w:val="0"/>
        </w:rPr>
        <w:t>8</w:t>
      </w:r>
      <w:r w:rsidRPr="00121095">
        <w:rPr>
          <w:noProof w:val="0"/>
        </w:rPr>
        <w:t>||||||||</w:t>
      </w:r>
    </w:p>
    <w:p w14:paraId="33A476DD" w14:textId="77777777" w:rsidR="00E921A2" w:rsidRPr="00121095" w:rsidRDefault="00E921A2">
      <w:pPr>
        <w:pStyle w:val="Example"/>
        <w:rPr>
          <w:noProof w:val="0"/>
        </w:rPr>
      </w:pPr>
      <w:r w:rsidRPr="00121095">
        <w:rPr>
          <w:noProof w:val="0"/>
        </w:rPr>
        <w:t>QPD|Q33^Dispense Information^HL7nnnn|Q005| @PID.3^EQ^55544422211^AND|@ORC.1^EQ^RE^AND|@ORC.12.1^EQ^99</w:t>
      </w:r>
    </w:p>
    <w:p w14:paraId="4770D0BB" w14:textId="77777777" w:rsidR="00E921A2" w:rsidRPr="00121095" w:rsidRDefault="00E921A2">
      <w:pPr>
        <w:pStyle w:val="Example"/>
        <w:rPr>
          <w:noProof w:val="0"/>
        </w:rPr>
      </w:pPr>
      <w:r w:rsidRPr="00121095">
        <w:rPr>
          <w:noProof w:val="0"/>
        </w:rPr>
        <w:t xml:space="preserve">RCP|I|999^RD| </w:t>
      </w:r>
    </w:p>
    <w:p w14:paraId="4E04649C"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199483E0" w14:textId="77777777" w:rsidR="00E921A2" w:rsidRPr="00121095" w:rsidRDefault="00E921A2">
      <w:pPr>
        <w:pStyle w:val="Example"/>
        <w:rPr>
          <w:noProof w:val="0"/>
        </w:rPr>
      </w:pPr>
      <w:r w:rsidRPr="00121095">
        <w:rPr>
          <w:noProof w:val="0"/>
        </w:rPr>
        <w:t>MSH|^~\&amp;|PIMS|Gen Hosp|PCR||199811201300-0800||RSP^Z88^RSP_Z88|8857|P|2.</w:t>
      </w:r>
      <w:r>
        <w:rPr>
          <w:noProof w:val="0"/>
        </w:rPr>
        <w:t>8</w:t>
      </w:r>
      <w:r w:rsidRPr="00121095">
        <w:rPr>
          <w:noProof w:val="0"/>
        </w:rPr>
        <w:t>||||||||</w:t>
      </w:r>
    </w:p>
    <w:p w14:paraId="7193DBA0" w14:textId="77777777" w:rsidR="00E921A2" w:rsidRPr="00121095" w:rsidRDefault="00E921A2">
      <w:pPr>
        <w:pStyle w:val="Example"/>
        <w:rPr>
          <w:noProof w:val="0"/>
        </w:rPr>
      </w:pPr>
      <w:r w:rsidRPr="00121095">
        <w:rPr>
          <w:noProof w:val="0"/>
        </w:rPr>
        <w:t>MSA|AA|8698|</w:t>
      </w:r>
    </w:p>
    <w:p w14:paraId="505D6C41" w14:textId="77777777" w:rsidR="00E921A2" w:rsidRPr="00121095" w:rsidRDefault="00E921A2">
      <w:pPr>
        <w:pStyle w:val="Example"/>
        <w:rPr>
          <w:noProof w:val="0"/>
        </w:rPr>
      </w:pPr>
      <w:r w:rsidRPr="00121095">
        <w:rPr>
          <w:noProof w:val="0"/>
        </w:rPr>
        <w:t>QAK|Q005|OK|Q33^Dispense Information^HL7nnnn|2|</w:t>
      </w:r>
    </w:p>
    <w:p w14:paraId="2B0EDF71" w14:textId="77777777" w:rsidR="00E921A2" w:rsidRPr="00121095" w:rsidRDefault="00E921A2">
      <w:pPr>
        <w:pStyle w:val="Example"/>
        <w:rPr>
          <w:noProof w:val="0"/>
        </w:rPr>
      </w:pPr>
      <w:r w:rsidRPr="00121095">
        <w:rPr>
          <w:noProof w:val="0"/>
        </w:rPr>
        <w:t>QPD|Q33^Dispense Information^HL7nnnn|Q005| @PID.3^EQ^55544422211^AND~@ORC.1^EQ^RE^AND~@ORC.12.1^EQ^99</w:t>
      </w:r>
    </w:p>
    <w:p w14:paraId="749EC61E" w14:textId="77777777" w:rsidR="00E921A2" w:rsidRPr="00121095" w:rsidRDefault="00E921A2">
      <w:pPr>
        <w:pStyle w:val="Example"/>
        <w:rPr>
          <w:noProof w:val="0"/>
        </w:rPr>
      </w:pPr>
      <w:r w:rsidRPr="00121095">
        <w:rPr>
          <w:noProof w:val="0"/>
        </w:rPr>
        <w:t>PID|||555444222111^^^MPI^MR||Everyman^Adam||19600614|M||C|2101 Webster # 106^^Oakland^CA^94612||^^^^^510^6271111|^^^^^510^6277654|||||343132266|||N|||||||||</w:t>
      </w:r>
    </w:p>
    <w:p w14:paraId="0A236576" w14:textId="77777777" w:rsidR="00E921A2" w:rsidRPr="00121095" w:rsidRDefault="00E921A2">
      <w:pPr>
        <w:pStyle w:val="Example"/>
        <w:rPr>
          <w:noProof w:val="0"/>
        </w:rPr>
      </w:pPr>
      <w:r w:rsidRPr="00121095">
        <w:rPr>
          <w:noProof w:val="0"/>
        </w:rPr>
        <w:t>ORC|RE||89968665||||||199603121345-0700|||99^Assigned^Amanda^^^DR^MD ||^^^^^510^ 2673600||||||</w:t>
      </w:r>
    </w:p>
    <w:p w14:paraId="0AF81D63" w14:textId="77777777" w:rsidR="00E921A2" w:rsidRPr="00121095" w:rsidRDefault="00E921A2">
      <w:pPr>
        <w:pStyle w:val="Example"/>
        <w:rPr>
          <w:noProof w:val="0"/>
        </w:rPr>
      </w:pPr>
      <w:r w:rsidRPr="00121095">
        <w:rPr>
          <w:noProof w:val="0"/>
        </w:rPr>
        <w:t>RXE|1^BID^^19980529|00182196901^VERAPAMIL HCL ER TAB 180MG ER^NDC |120||mgm||||||||||||||||||||||||||</w:t>
      </w:r>
    </w:p>
    <w:p w14:paraId="6B8C174F" w14:textId="77777777" w:rsidR="00E921A2" w:rsidRPr="00121095" w:rsidRDefault="00E921A2">
      <w:pPr>
        <w:pStyle w:val="Example"/>
        <w:rPr>
          <w:noProof w:val="0"/>
        </w:rPr>
      </w:pPr>
      <w:r w:rsidRPr="00121095">
        <w:rPr>
          <w:noProof w:val="0"/>
        </w:rPr>
        <w:t>RXD|1|00182196901^VERAPAMIL HCL ER TAB 180MG ER^NDC|199603122000-0700|100|||1331665|3|||||||||||||||||</w:t>
      </w:r>
    </w:p>
    <w:p w14:paraId="78672250" w14:textId="77777777" w:rsidR="00E921A2" w:rsidRPr="00121095" w:rsidRDefault="00E921A2">
      <w:pPr>
        <w:pStyle w:val="Example"/>
        <w:rPr>
          <w:noProof w:val="0"/>
        </w:rPr>
      </w:pPr>
      <w:r w:rsidRPr="00121095">
        <w:rPr>
          <w:noProof w:val="0"/>
        </w:rPr>
        <w:t>RXR|PO||||</w:t>
      </w:r>
    </w:p>
    <w:p w14:paraId="279C5791" w14:textId="77777777" w:rsidR="00E921A2" w:rsidRPr="00121095" w:rsidRDefault="00E921A2">
      <w:pPr>
        <w:pStyle w:val="Example"/>
        <w:rPr>
          <w:noProof w:val="0"/>
        </w:rPr>
      </w:pPr>
      <w:r w:rsidRPr="00121095">
        <w:rPr>
          <w:noProof w:val="0"/>
        </w:rPr>
        <w:t>ORC|RE||235134030||||||199810121030-0700|||88^PRIMARY^PATRICIA^H^III^DR^MD||^^^^^555^ 5551004||||||</w:t>
      </w:r>
    </w:p>
    <w:p w14:paraId="33D81CEF" w14:textId="77777777" w:rsidR="00E921A2" w:rsidRPr="00121095" w:rsidRDefault="00E921A2">
      <w:pPr>
        <w:pStyle w:val="Example"/>
        <w:rPr>
          <w:noProof w:val="0"/>
        </w:rPr>
      </w:pPr>
      <w:r w:rsidRPr="00121095">
        <w:rPr>
          <w:noProof w:val="0"/>
        </w:rPr>
        <w:t>RXD|1|00054384163^THEOPHYLLINE 80MG/15ML SOLN^NDC|199810121145-0700|10|||235134030|5|AS DIRECTED||||||||||||</w:t>
      </w:r>
    </w:p>
    <w:p w14:paraId="04DACCB4" w14:textId="77777777" w:rsidR="00E921A2" w:rsidRPr="00121095" w:rsidRDefault="00E921A2">
      <w:pPr>
        <w:pStyle w:val="Example"/>
        <w:rPr>
          <w:caps/>
          <w:noProof w:val="0"/>
        </w:rPr>
      </w:pPr>
      <w:r w:rsidRPr="00121095">
        <w:rPr>
          <w:noProof w:val="0"/>
        </w:rPr>
        <w:t>RXR|PO</w:t>
      </w:r>
    </w:p>
    <w:p w14:paraId="58EBBAA1" w14:textId="77777777" w:rsidR="00E921A2" w:rsidRPr="00121095" w:rsidRDefault="00E921A2">
      <w:pPr>
        <w:pStyle w:val="Heading4"/>
      </w:pPr>
      <w:bookmarkStart w:id="720" w:name="_Toc495483630"/>
      <w:bookmarkStart w:id="721" w:name="_Toc24273853"/>
      <w:r w:rsidRPr="00121095">
        <w:t>Lab results history example</w:t>
      </w:r>
      <w:bookmarkEnd w:id="720"/>
      <w:bookmarkEnd w:id="721"/>
    </w:p>
    <w:p w14:paraId="666396E4" w14:textId="77777777" w:rsidR="00E921A2" w:rsidRPr="00121095" w:rsidRDefault="00E921A2">
      <w:pPr>
        <w:pStyle w:val="NormalIndented"/>
      </w:pPr>
      <w:r w:rsidRPr="00121095">
        <w:t xml:space="preserve">The user wishes to know all the lab results for the patient whose medical record is 80302641876 and where the result report date/time is between March 21, 1999 and June 24, 1999 and the Lab department is chemistry. This Query Name might be invoked once with a query tag of 123 in the following manner: </w:t>
      </w:r>
    </w:p>
    <w:p w14:paraId="15A091F5" w14:textId="77777777" w:rsidR="00E921A2" w:rsidRPr="00121095" w:rsidRDefault="00E921A2">
      <w:pPr>
        <w:pStyle w:val="Example"/>
        <w:rPr>
          <w:noProof w:val="0"/>
        </w:rPr>
      </w:pPr>
      <w:r w:rsidRPr="00121095">
        <w:rPr>
          <w:noProof w:val="0"/>
        </w:rPr>
        <w:t>MSH|^~\&amp;| PCR|Gen Hosp|LIS.RMS||199907131030-0800||QBP^Z89^QBP_Q11|4460|P|2.</w:t>
      </w:r>
      <w:r>
        <w:rPr>
          <w:noProof w:val="0"/>
        </w:rPr>
        <w:t>8</w:t>
      </w:r>
      <w:r w:rsidRPr="00121095">
        <w:rPr>
          <w:noProof w:val="0"/>
        </w:rPr>
        <w:t>|</w:t>
      </w:r>
    </w:p>
    <w:p w14:paraId="4C0C1169" w14:textId="77777777" w:rsidR="00E921A2" w:rsidRPr="00986413" w:rsidRDefault="00E921A2">
      <w:pPr>
        <w:pStyle w:val="Example"/>
        <w:rPr>
          <w:noProof w:val="0"/>
          <w:lang w:val="de-DE"/>
        </w:rPr>
      </w:pPr>
      <w:r w:rsidRPr="00986413">
        <w:rPr>
          <w:noProof w:val="0"/>
          <w:lang w:val="de-DE"/>
        </w:rPr>
        <w:t>QPD|Z89^Lab Results History^HL7nnnn|123|@PID.3.1.1^EQ^80302641876^AND| @OBR.22^GE^19990321^AND|@OBR.22^LE^19990624^AND|@OBR.24^EQ^"CHEMISTRY"</w:t>
      </w:r>
    </w:p>
    <w:p w14:paraId="0604C5D6" w14:textId="77777777" w:rsidR="00E921A2" w:rsidRPr="00121095" w:rsidRDefault="00E921A2">
      <w:pPr>
        <w:pStyle w:val="Example"/>
        <w:rPr>
          <w:noProof w:val="0"/>
        </w:rPr>
      </w:pPr>
      <w:r w:rsidRPr="00121095">
        <w:rPr>
          <w:noProof w:val="0"/>
        </w:rPr>
        <w:t>RCP|I||R|</w:t>
      </w:r>
    </w:p>
    <w:p w14:paraId="00264A4F" w14:textId="77777777" w:rsidR="00E921A2" w:rsidRPr="00121095" w:rsidRDefault="00E921A2">
      <w:pPr>
        <w:pStyle w:val="Heading4"/>
        <w:rPr>
          <w:rFonts w:ascii="Times New Roman" w:hAnsi="Times New Roman"/>
          <w:b/>
          <w:bCs/>
          <w:i/>
          <w:iCs/>
          <w:color w:val="000000"/>
        </w:rPr>
      </w:pPr>
      <w:bookmarkStart w:id="722" w:name="_Toc495483631"/>
      <w:r w:rsidRPr="00121095">
        <w:t xml:space="preserve">Lab results history </w:t>
      </w:r>
      <w:bookmarkEnd w:id="722"/>
      <w:r w:rsidRPr="00121095">
        <w:t>Query Profile</w:t>
      </w:r>
    </w:p>
    <w:p w14:paraId="57FD6894" w14:textId="77777777" w:rsidR="00E921A2" w:rsidRPr="00121095" w:rsidRDefault="00E921A2">
      <w:pPr>
        <w:pStyle w:val="NormalIndented"/>
      </w:pPr>
      <w:r w:rsidRPr="00121095">
        <w:t xml:space="preserve">The "Lab Results History" query returns laboratory results information in the form of the Segment Pattern Response corresponding to the ORU^R01 – unsolicited transmission of an observation message.  It returns all of the results which meet the criteria defined in the QPD – Query Parameter Definition Segment of the RSP^R11 – Segment Pattern Response message.  </w:t>
      </w:r>
    </w:p>
    <w:p w14:paraId="2FA1D23B" w14:textId="77777777" w:rsidR="00E921A2" w:rsidRPr="00121095" w:rsidRDefault="00E921A2">
      <w:pPr>
        <w:pStyle w:val="QryTableCaption"/>
        <w:rPr>
          <w:lang w:val="en-US"/>
        </w:rPr>
      </w:pPr>
      <w:r w:rsidRPr="00121095">
        <w:rPr>
          <w:lang w:val="en-US"/>
        </w:rPr>
        <w:t>Query Profile</w:t>
      </w:r>
    </w:p>
    <w:tbl>
      <w:tblPr>
        <w:tblW w:w="0" w:type="auto"/>
        <w:tblInd w:w="55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786C3BC" w14:textId="77777777" w:rsidTr="00E50DB9">
        <w:trPr>
          <w:tblHeader/>
        </w:trPr>
        <w:tc>
          <w:tcPr>
            <w:tcW w:w="2880" w:type="dxa"/>
            <w:tcBorders>
              <w:top w:val="double" w:sz="4" w:space="0" w:color="auto"/>
              <w:bottom w:val="single" w:sz="4" w:space="0" w:color="auto"/>
            </w:tcBorders>
            <w:shd w:val="clear" w:color="auto" w:fill="FFFFFF"/>
          </w:tcPr>
          <w:p w14:paraId="6E0AE8D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33935DEB" w14:textId="77777777" w:rsidR="00E921A2" w:rsidRPr="00121095" w:rsidRDefault="00E921A2">
            <w:pPr>
              <w:pStyle w:val="QryTableID"/>
              <w:rPr>
                <w:lang w:val="en-US"/>
              </w:rPr>
            </w:pPr>
            <w:r w:rsidRPr="00121095">
              <w:rPr>
                <w:lang w:val="en-US"/>
              </w:rPr>
              <w:t>Z89</w:t>
            </w:r>
          </w:p>
        </w:tc>
      </w:tr>
      <w:tr w:rsidR="00E921A2" w:rsidRPr="00E921A2" w14:paraId="4B5DB1D3" w14:textId="77777777" w:rsidTr="00E50DB9">
        <w:tc>
          <w:tcPr>
            <w:tcW w:w="2880" w:type="dxa"/>
            <w:tcBorders>
              <w:top w:val="single" w:sz="4" w:space="0" w:color="auto"/>
              <w:bottom w:val="single" w:sz="4" w:space="0" w:color="auto"/>
            </w:tcBorders>
            <w:shd w:val="clear" w:color="auto" w:fill="FFFFFF"/>
          </w:tcPr>
          <w:p w14:paraId="480FC216"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F95A813" w14:textId="77777777" w:rsidR="00E921A2" w:rsidRPr="00121095" w:rsidRDefault="00E921A2">
            <w:pPr>
              <w:pStyle w:val="QryTableType"/>
              <w:rPr>
                <w:lang w:val="en-US"/>
              </w:rPr>
            </w:pPr>
            <w:r w:rsidRPr="00121095">
              <w:rPr>
                <w:lang w:val="en-US"/>
              </w:rPr>
              <w:t>Query</w:t>
            </w:r>
          </w:p>
        </w:tc>
      </w:tr>
      <w:tr w:rsidR="00E921A2" w:rsidRPr="00E921A2" w14:paraId="5307092E" w14:textId="77777777" w:rsidTr="00E50DB9">
        <w:tc>
          <w:tcPr>
            <w:tcW w:w="2880" w:type="dxa"/>
            <w:tcBorders>
              <w:top w:val="single" w:sz="4" w:space="0" w:color="auto"/>
              <w:bottom w:val="single" w:sz="4" w:space="0" w:color="auto"/>
            </w:tcBorders>
            <w:shd w:val="clear" w:color="auto" w:fill="FFFFFF"/>
          </w:tcPr>
          <w:p w14:paraId="647BCC15"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C513910" w14:textId="77777777" w:rsidR="00E921A2" w:rsidRPr="00121095" w:rsidRDefault="00E921A2">
            <w:pPr>
              <w:pStyle w:val="QryTableName"/>
              <w:rPr>
                <w:lang w:val="en-US"/>
              </w:rPr>
            </w:pPr>
            <w:r w:rsidRPr="00121095">
              <w:rPr>
                <w:lang w:val="en-US"/>
              </w:rPr>
              <w:t>Lab Results History</w:t>
            </w:r>
          </w:p>
        </w:tc>
      </w:tr>
      <w:tr w:rsidR="00E921A2" w:rsidRPr="00E921A2" w14:paraId="540BBC4F" w14:textId="77777777" w:rsidTr="00E50DB9">
        <w:tc>
          <w:tcPr>
            <w:tcW w:w="2880" w:type="dxa"/>
            <w:tcBorders>
              <w:top w:val="single" w:sz="4" w:space="0" w:color="auto"/>
              <w:bottom w:val="single" w:sz="4" w:space="0" w:color="auto"/>
            </w:tcBorders>
            <w:shd w:val="clear" w:color="auto" w:fill="FFFFFF"/>
          </w:tcPr>
          <w:p w14:paraId="4FF818FB" w14:textId="77777777" w:rsidR="00E921A2" w:rsidRPr="00121095" w:rsidRDefault="00E921A2">
            <w:pPr>
              <w:pStyle w:val="QryTableHeader"/>
              <w:rPr>
                <w:lang w:val="en-US"/>
              </w:rPr>
            </w:pPr>
            <w:r w:rsidRPr="00121095">
              <w:rPr>
                <w:lang w:val="en-US"/>
              </w:rPr>
              <w:lastRenderedPageBreak/>
              <w:t>Query Trigger (= MSH-9):</w:t>
            </w:r>
          </w:p>
        </w:tc>
        <w:tc>
          <w:tcPr>
            <w:tcW w:w="4608" w:type="dxa"/>
            <w:tcBorders>
              <w:top w:val="single" w:sz="4" w:space="0" w:color="auto"/>
              <w:bottom w:val="single" w:sz="4" w:space="0" w:color="auto"/>
            </w:tcBorders>
            <w:shd w:val="clear" w:color="auto" w:fill="FFFFFF"/>
          </w:tcPr>
          <w:p w14:paraId="7BE324E7" w14:textId="77777777" w:rsidR="00E921A2" w:rsidRPr="00121095" w:rsidRDefault="00E921A2">
            <w:pPr>
              <w:pStyle w:val="QryTableTriggerQuery"/>
              <w:rPr>
                <w:lang w:val="en-US"/>
              </w:rPr>
            </w:pPr>
            <w:r w:rsidRPr="00121095">
              <w:rPr>
                <w:lang w:val="en-US"/>
              </w:rPr>
              <w:t>QBP^Z89^QBP_Q11</w:t>
            </w:r>
          </w:p>
        </w:tc>
      </w:tr>
      <w:tr w:rsidR="00E921A2" w:rsidRPr="00E921A2" w14:paraId="0FEDF3AD" w14:textId="77777777" w:rsidTr="00E50DB9">
        <w:tc>
          <w:tcPr>
            <w:tcW w:w="2880" w:type="dxa"/>
            <w:tcBorders>
              <w:top w:val="single" w:sz="4" w:space="0" w:color="auto"/>
              <w:bottom w:val="single" w:sz="4" w:space="0" w:color="auto"/>
            </w:tcBorders>
            <w:shd w:val="clear" w:color="auto" w:fill="FFFFFF"/>
          </w:tcPr>
          <w:p w14:paraId="61440F6B"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0B106B38" w14:textId="77777777" w:rsidR="00E921A2" w:rsidRPr="00121095" w:rsidRDefault="00E921A2">
            <w:pPr>
              <w:pStyle w:val="QryTableMode"/>
              <w:rPr>
                <w:lang w:val="en-US"/>
              </w:rPr>
            </w:pPr>
            <w:r w:rsidRPr="00121095">
              <w:rPr>
                <w:lang w:val="en-US"/>
              </w:rPr>
              <w:t>Both</w:t>
            </w:r>
          </w:p>
        </w:tc>
      </w:tr>
      <w:tr w:rsidR="00E921A2" w:rsidRPr="00E921A2" w14:paraId="4B37F52F" w14:textId="77777777" w:rsidTr="00E50DB9">
        <w:tc>
          <w:tcPr>
            <w:tcW w:w="2880" w:type="dxa"/>
            <w:tcBorders>
              <w:top w:val="single" w:sz="4" w:space="0" w:color="auto"/>
              <w:bottom w:val="single" w:sz="4" w:space="0" w:color="auto"/>
            </w:tcBorders>
            <w:shd w:val="clear" w:color="auto" w:fill="FFFFFF"/>
          </w:tcPr>
          <w:p w14:paraId="36A9ED65"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005025A" w14:textId="77777777" w:rsidR="00E921A2" w:rsidRPr="00121095" w:rsidRDefault="00E921A2">
            <w:pPr>
              <w:pStyle w:val="QryTableResponseTrigger"/>
              <w:rPr>
                <w:lang w:val="en-US"/>
              </w:rPr>
            </w:pPr>
            <w:r w:rsidRPr="00121095">
              <w:rPr>
                <w:lang w:val="en-US"/>
              </w:rPr>
              <w:t>RSP^Z90^RSP_Z90</w:t>
            </w:r>
          </w:p>
        </w:tc>
      </w:tr>
      <w:tr w:rsidR="00E921A2" w:rsidRPr="00E921A2" w14:paraId="744D3C43" w14:textId="77777777" w:rsidTr="00E50DB9">
        <w:tc>
          <w:tcPr>
            <w:tcW w:w="2880" w:type="dxa"/>
            <w:tcBorders>
              <w:top w:val="single" w:sz="4" w:space="0" w:color="auto"/>
              <w:bottom w:val="single" w:sz="4" w:space="0" w:color="auto"/>
            </w:tcBorders>
            <w:shd w:val="clear" w:color="auto" w:fill="FFFFFF"/>
          </w:tcPr>
          <w:p w14:paraId="3CC5F8A5"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1E0B35A" w14:textId="77777777" w:rsidR="00E921A2" w:rsidRPr="00121095" w:rsidRDefault="00E921A2">
            <w:pPr>
              <w:pStyle w:val="QryTableCharacteristicsQuery"/>
              <w:rPr>
                <w:lang w:val="en-US"/>
              </w:rPr>
            </w:pPr>
            <w:r w:rsidRPr="00121095">
              <w:rPr>
                <w:lang w:val="en-US"/>
              </w:rPr>
              <w:t>May specify patient, report time, laboratory department, and LOINC code of result to be returned.</w:t>
            </w:r>
          </w:p>
        </w:tc>
      </w:tr>
      <w:tr w:rsidR="00E921A2" w:rsidRPr="00E921A2" w14:paraId="5858BCFD" w14:textId="77777777" w:rsidTr="00E50DB9">
        <w:tc>
          <w:tcPr>
            <w:tcW w:w="2880" w:type="dxa"/>
            <w:tcBorders>
              <w:top w:val="single" w:sz="4" w:space="0" w:color="auto"/>
              <w:bottom w:val="single" w:sz="4" w:space="0" w:color="auto"/>
            </w:tcBorders>
            <w:shd w:val="clear" w:color="auto" w:fill="FFFFFF"/>
          </w:tcPr>
          <w:p w14:paraId="520DDBDC"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8B87B22" w14:textId="77777777" w:rsidR="00E921A2" w:rsidRPr="00121095" w:rsidRDefault="00E921A2">
            <w:pPr>
              <w:pStyle w:val="QryTablePurpose"/>
              <w:rPr>
                <w:lang w:val="en-US"/>
              </w:rPr>
            </w:pPr>
            <w:r w:rsidRPr="00121095">
              <w:rPr>
                <w:lang w:val="en-US"/>
              </w:rPr>
              <w:t>To retrieve patient laboratory results information from the Server.</w:t>
            </w:r>
          </w:p>
        </w:tc>
      </w:tr>
      <w:tr w:rsidR="00E921A2" w:rsidRPr="00E921A2" w14:paraId="195EB891" w14:textId="77777777" w:rsidTr="00E50DB9">
        <w:trPr>
          <w:cantSplit/>
        </w:trPr>
        <w:tc>
          <w:tcPr>
            <w:tcW w:w="2880" w:type="dxa"/>
            <w:tcBorders>
              <w:top w:val="single" w:sz="4" w:space="0" w:color="auto"/>
              <w:bottom w:val="single" w:sz="4" w:space="0" w:color="auto"/>
            </w:tcBorders>
            <w:shd w:val="clear" w:color="auto" w:fill="FFFFFF"/>
          </w:tcPr>
          <w:p w14:paraId="5F5716A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B0C7E87" w14:textId="77777777" w:rsidR="00E921A2" w:rsidRPr="00121095" w:rsidRDefault="00E921A2">
            <w:pPr>
              <w:pStyle w:val="QryTableCharacteristicsResponse"/>
              <w:rPr>
                <w:b/>
                <w:lang w:val="en-US"/>
              </w:rPr>
            </w:pPr>
          </w:p>
        </w:tc>
      </w:tr>
      <w:tr w:rsidR="00E921A2" w:rsidRPr="00E921A2" w14:paraId="09C69527" w14:textId="77777777" w:rsidTr="00E50DB9">
        <w:trPr>
          <w:cantSplit/>
        </w:trPr>
        <w:tc>
          <w:tcPr>
            <w:tcW w:w="2880" w:type="dxa"/>
            <w:tcBorders>
              <w:top w:val="single" w:sz="4" w:space="0" w:color="auto"/>
              <w:bottom w:val="double" w:sz="4" w:space="0" w:color="auto"/>
            </w:tcBorders>
            <w:shd w:val="clear" w:color="auto" w:fill="FFFFFF"/>
          </w:tcPr>
          <w:p w14:paraId="61DB5D0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78BD065" w14:textId="77777777" w:rsidR="00E921A2" w:rsidRPr="00121095" w:rsidRDefault="00E921A2">
            <w:pPr>
              <w:pStyle w:val="QryTableSegmentPattern"/>
              <w:rPr>
                <w:lang w:val="en-US"/>
              </w:rPr>
            </w:pPr>
            <w:r w:rsidRPr="00121095">
              <w:rPr>
                <w:lang w:val="en-US"/>
              </w:rPr>
              <w:t>ORU_O01</w:t>
            </w:r>
          </w:p>
        </w:tc>
      </w:tr>
    </w:tbl>
    <w:p w14:paraId="2254A035" w14:textId="77777777" w:rsidR="00E921A2" w:rsidRPr="00121095" w:rsidRDefault="00E921A2">
      <w:pPr>
        <w:rPr>
          <w:b/>
        </w:rPr>
      </w:pPr>
    </w:p>
    <w:p w14:paraId="2392DD15" w14:textId="77777777" w:rsidR="00E921A2" w:rsidRPr="00121095" w:rsidRDefault="00E921A2">
      <w:pPr>
        <w:pStyle w:val="MsgTableCaption"/>
      </w:pPr>
      <w:r w:rsidRPr="00121095">
        <w:t xml:space="preserve">QBP^Z89^QBP_Q11: Query Grammar:  QBS Message </w:t>
      </w:r>
      <w:r w:rsidR="00BF2FE6" w:rsidRPr="00121095">
        <w:fldChar w:fldCharType="begin"/>
      </w:r>
      <w:r w:rsidRPr="00121095">
        <w:instrText xml:space="preserve"> XE "QBP"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30A25AB8" w14:textId="77777777" w:rsidTr="00E50DB9">
        <w:trPr>
          <w:cantSplit/>
          <w:tblHeader/>
          <w:jc w:val="center"/>
        </w:trPr>
        <w:tc>
          <w:tcPr>
            <w:tcW w:w="2880" w:type="dxa"/>
            <w:tcBorders>
              <w:top w:val="double" w:sz="2" w:space="0" w:color="auto"/>
              <w:left w:val="nil"/>
              <w:bottom w:val="single" w:sz="4" w:space="0" w:color="auto"/>
              <w:right w:val="nil"/>
            </w:tcBorders>
            <w:shd w:val="clear" w:color="auto" w:fill="FFFFFF"/>
          </w:tcPr>
          <w:p w14:paraId="5438419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D38812B"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BBFFD27"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1F5F934B" w14:textId="77777777" w:rsidR="00E921A2" w:rsidRPr="00121095" w:rsidRDefault="00E921A2">
            <w:pPr>
              <w:pStyle w:val="MsgTableHeader"/>
              <w:jc w:val="center"/>
              <w:rPr>
                <w:lang w:val="en-US"/>
              </w:rPr>
            </w:pPr>
            <w:r w:rsidRPr="00121095">
              <w:rPr>
                <w:lang w:val="en-US"/>
              </w:rPr>
              <w:t>Sec Ref</w:t>
            </w:r>
          </w:p>
        </w:tc>
      </w:tr>
      <w:tr w:rsidR="00E921A2" w:rsidRPr="00E921A2" w14:paraId="04CB7B89" w14:textId="77777777" w:rsidTr="00E50DB9">
        <w:trPr>
          <w:cantSplit/>
          <w:jc w:val="center"/>
        </w:trPr>
        <w:tc>
          <w:tcPr>
            <w:tcW w:w="2880" w:type="dxa"/>
            <w:tcBorders>
              <w:top w:val="single" w:sz="4" w:space="0" w:color="auto"/>
              <w:left w:val="nil"/>
              <w:bottom w:val="dotted" w:sz="4" w:space="0" w:color="auto"/>
              <w:right w:val="nil"/>
            </w:tcBorders>
            <w:shd w:val="clear" w:color="auto" w:fill="FFFFFF"/>
          </w:tcPr>
          <w:p w14:paraId="5F7F20B4"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B168DC2" w14:textId="77777777" w:rsidR="00E921A2" w:rsidRPr="00121095" w:rsidRDefault="00E921A2">
            <w:pPr>
              <w:pStyle w:val="MsgTableBody"/>
            </w:pPr>
            <w:r w:rsidRPr="00121095">
              <w:t>Message Header Segment</w:t>
            </w:r>
          </w:p>
        </w:tc>
        <w:tc>
          <w:tcPr>
            <w:tcW w:w="864" w:type="dxa"/>
            <w:tcBorders>
              <w:top w:val="single" w:sz="4" w:space="0" w:color="auto"/>
              <w:left w:val="nil"/>
              <w:bottom w:val="dotted" w:sz="4" w:space="0" w:color="auto"/>
              <w:right w:val="nil"/>
            </w:tcBorders>
            <w:shd w:val="clear" w:color="auto" w:fill="FFFFFF"/>
          </w:tcPr>
          <w:p w14:paraId="1B49025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EB027E" w14:textId="77777777" w:rsidR="00E921A2" w:rsidRPr="00121095" w:rsidRDefault="00E921A2">
            <w:pPr>
              <w:pStyle w:val="MsgTableBody"/>
              <w:jc w:val="center"/>
            </w:pPr>
            <w:r w:rsidRPr="00121095">
              <w:t>2.15.9</w:t>
            </w:r>
          </w:p>
        </w:tc>
      </w:tr>
      <w:tr w:rsidR="00514A79" w:rsidRPr="00E921A2" w14:paraId="5D5BC8F6"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0D4EEF7E" w14:textId="77777777" w:rsidR="00514A79" w:rsidRPr="00121095" w:rsidRDefault="00514A79">
            <w:pPr>
              <w:pStyle w:val="MsgTableBody"/>
            </w:pPr>
            <w:r>
              <w:t>[{ARV}]</w:t>
            </w:r>
          </w:p>
        </w:tc>
        <w:tc>
          <w:tcPr>
            <w:tcW w:w="4320" w:type="dxa"/>
            <w:tcBorders>
              <w:top w:val="dotted" w:sz="4" w:space="0" w:color="auto"/>
              <w:left w:val="nil"/>
              <w:bottom w:val="dotted" w:sz="4" w:space="0" w:color="auto"/>
              <w:right w:val="nil"/>
            </w:tcBorders>
            <w:shd w:val="clear" w:color="auto" w:fill="FFFFFF"/>
          </w:tcPr>
          <w:p w14:paraId="28467B82" w14:textId="77777777" w:rsidR="00514A79" w:rsidRPr="00121095" w:rsidRDefault="00514A79">
            <w:pPr>
              <w:pStyle w:val="MsgTableBody"/>
            </w:pPr>
            <w:r>
              <w:t>Access Restriction</w:t>
            </w:r>
          </w:p>
        </w:tc>
        <w:tc>
          <w:tcPr>
            <w:tcW w:w="864" w:type="dxa"/>
            <w:tcBorders>
              <w:top w:val="dotted" w:sz="4" w:space="0" w:color="auto"/>
              <w:left w:val="nil"/>
              <w:bottom w:val="dotted" w:sz="4" w:space="0" w:color="auto"/>
              <w:right w:val="nil"/>
            </w:tcBorders>
            <w:shd w:val="clear" w:color="auto" w:fill="FFFFFF"/>
          </w:tcPr>
          <w:p w14:paraId="32FCEFB0" w14:textId="77777777" w:rsidR="00514A79" w:rsidRPr="00121095" w:rsidRDefault="00514A79">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3F507" w14:textId="77777777" w:rsidR="00514A79" w:rsidRPr="00121095" w:rsidRDefault="00514A79">
            <w:pPr>
              <w:pStyle w:val="MsgTableBody"/>
              <w:jc w:val="center"/>
            </w:pPr>
            <w:r>
              <w:t>3</w:t>
            </w:r>
          </w:p>
        </w:tc>
      </w:tr>
      <w:tr w:rsidR="00E921A2" w:rsidRPr="00E921A2" w14:paraId="1DCB06B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53960C8"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2542A336"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87C1E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9F13E5" w14:textId="77777777" w:rsidR="00E921A2" w:rsidRPr="00121095" w:rsidRDefault="00E921A2">
            <w:pPr>
              <w:pStyle w:val="MsgTableBody"/>
              <w:jc w:val="center"/>
            </w:pPr>
            <w:r w:rsidRPr="00121095">
              <w:t>2.15.12</w:t>
            </w:r>
          </w:p>
        </w:tc>
      </w:tr>
      <w:tr w:rsidR="00E921A2" w:rsidRPr="00E921A2" w14:paraId="28B80F8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0CD821C"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70527AA"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BCF872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803683" w14:textId="77777777" w:rsidR="00E921A2" w:rsidRPr="00121095" w:rsidRDefault="00E921A2">
            <w:pPr>
              <w:pStyle w:val="MsgTableBody"/>
              <w:jc w:val="center"/>
            </w:pPr>
            <w:r w:rsidRPr="00121095">
              <w:t>2.14.13</w:t>
            </w:r>
          </w:p>
        </w:tc>
      </w:tr>
      <w:tr w:rsidR="00E921A2" w:rsidRPr="00E921A2" w14:paraId="2481C831"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3838F3B4"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BEA20AC"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FF44FF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AD46CC" w14:textId="39A6EC2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420E66" w:rsidRPr="00E921A2" w14:paraId="551F3E4B"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1E9CF9A"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CE0B95" w14:textId="77777777" w:rsidR="00420E66" w:rsidRPr="00121095" w:rsidRDefault="00420E66" w:rsidP="00790992">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789F154A"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00A0A3" w14:textId="77777777" w:rsidR="00420E66" w:rsidRPr="00121095" w:rsidRDefault="00420E66" w:rsidP="00790992">
            <w:pPr>
              <w:pStyle w:val="MsgTableBody"/>
              <w:jc w:val="center"/>
            </w:pPr>
          </w:p>
        </w:tc>
      </w:tr>
      <w:tr w:rsidR="00420E66" w:rsidRPr="00E921A2" w14:paraId="7B5277DC"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AA59C1D"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E62C859" w14:textId="77777777" w:rsidR="00420E66" w:rsidRPr="00121095" w:rsidRDefault="00420E66" w:rsidP="00790992">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1EACC092"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646A64" w14:textId="77777777" w:rsidR="00420E66" w:rsidRPr="00121095" w:rsidRDefault="00420E66" w:rsidP="00790992">
            <w:pPr>
              <w:pStyle w:val="MsgTableBody"/>
              <w:jc w:val="center"/>
            </w:pPr>
          </w:p>
        </w:tc>
      </w:tr>
      <w:tr w:rsidR="00420E66" w:rsidRPr="00E921A2" w14:paraId="7DD60670" w14:textId="77777777" w:rsidTr="00E50DB9">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5CD2497" w14:textId="77777777" w:rsidR="00420E66" w:rsidRPr="00121095" w:rsidRDefault="00420E66" w:rsidP="0079099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A017D76" w14:textId="77777777" w:rsidR="00420E66" w:rsidRPr="00121095" w:rsidRDefault="00420E66" w:rsidP="00790992">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3636F215" w14:textId="77777777" w:rsidR="00420E66" w:rsidRPr="00121095" w:rsidRDefault="00420E66" w:rsidP="0079099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F1DDC7" w14:textId="77777777" w:rsidR="00420E66" w:rsidRPr="00121095" w:rsidRDefault="00420E66" w:rsidP="00790992">
            <w:pPr>
              <w:pStyle w:val="MsgTableBody"/>
              <w:jc w:val="center"/>
            </w:pPr>
          </w:p>
        </w:tc>
      </w:tr>
      <w:tr w:rsidR="00E921A2" w:rsidRPr="00E921A2" w14:paraId="20653BE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6C1ED4D"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28B96B21"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6C4FA7C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E37DFD" w14:textId="788A4E51"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73142DEE" w14:textId="77777777" w:rsidTr="00E50DB9">
        <w:trPr>
          <w:cantSplit/>
          <w:jc w:val="center"/>
        </w:trPr>
        <w:tc>
          <w:tcPr>
            <w:tcW w:w="2880" w:type="dxa"/>
            <w:tcBorders>
              <w:top w:val="dotted" w:sz="4" w:space="0" w:color="auto"/>
              <w:left w:val="nil"/>
              <w:bottom w:val="single" w:sz="2" w:space="0" w:color="auto"/>
              <w:right w:val="nil"/>
            </w:tcBorders>
            <w:shd w:val="clear" w:color="auto" w:fill="FFFFFF"/>
          </w:tcPr>
          <w:p w14:paraId="66B7394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E1DFD8A"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F94644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AD907FB" w14:textId="77777777" w:rsidR="00E921A2" w:rsidRPr="00121095" w:rsidRDefault="00E921A2">
            <w:pPr>
              <w:pStyle w:val="MsgTableBody"/>
              <w:jc w:val="center"/>
            </w:pPr>
            <w:r w:rsidRPr="00121095">
              <w:t>2.15.4</w:t>
            </w:r>
          </w:p>
        </w:tc>
      </w:tr>
    </w:tbl>
    <w:p w14:paraId="6832E624" w14:textId="77777777" w:rsidR="00E921A2" w:rsidRPr="00121095" w:rsidRDefault="00E921A2"/>
    <w:p w14:paraId="03B3D577" w14:textId="77777777" w:rsidR="00E921A2" w:rsidRPr="00121095" w:rsidRDefault="00E921A2">
      <w:pPr>
        <w:pStyle w:val="MsgTableCaption"/>
      </w:pPr>
      <w:r w:rsidRPr="00121095">
        <w:t>RSP^Z90^RSP_Z90: Response Grammar:  Pharmacy Information Comprehensive</w:t>
      </w:r>
      <w:r w:rsidR="00BF2FE6" w:rsidRPr="00121095">
        <w:fldChar w:fldCharType="begin"/>
      </w:r>
      <w:r w:rsidRPr="00121095">
        <w:instrText xml:space="preserve"> XE "RSP"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059109E7"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2510D64D"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1FA17ED"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42748B4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C110F9F" w14:textId="77777777" w:rsidR="00E921A2" w:rsidRPr="00121095" w:rsidRDefault="00E921A2">
            <w:pPr>
              <w:pStyle w:val="MsgTableHeader"/>
              <w:jc w:val="center"/>
              <w:rPr>
                <w:lang w:val="en-US"/>
              </w:rPr>
            </w:pPr>
            <w:r w:rsidRPr="00121095">
              <w:rPr>
                <w:lang w:val="en-US"/>
              </w:rPr>
              <w:t>Sec Ref</w:t>
            </w:r>
          </w:p>
        </w:tc>
      </w:tr>
      <w:tr w:rsidR="00E921A2" w:rsidRPr="00E921A2" w14:paraId="2A4B0AED"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8358CC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296782EB"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0316412C"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7CEF99F" w14:textId="77777777" w:rsidR="00E921A2" w:rsidRPr="00121095" w:rsidRDefault="00E921A2">
            <w:pPr>
              <w:pStyle w:val="MsgTableBody"/>
              <w:jc w:val="center"/>
            </w:pPr>
            <w:r w:rsidRPr="00121095">
              <w:t>2.15.9</w:t>
            </w:r>
          </w:p>
        </w:tc>
      </w:tr>
      <w:tr w:rsidR="00E921A2" w:rsidRPr="00E921A2" w14:paraId="553BC49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BEEFF7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3ACBD0A9"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3810C3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311D3E" w14:textId="77777777" w:rsidR="00E921A2" w:rsidRPr="00121095" w:rsidRDefault="00E921A2">
            <w:pPr>
              <w:pStyle w:val="MsgTableBody"/>
              <w:jc w:val="center"/>
            </w:pPr>
            <w:r w:rsidRPr="00121095">
              <w:t>2.15.12</w:t>
            </w:r>
          </w:p>
        </w:tc>
      </w:tr>
      <w:tr w:rsidR="00E921A2" w:rsidRPr="00E921A2" w14:paraId="3D979C7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0F1B270"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03576DE0"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4C1ECF2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FE5F37" w14:textId="77777777" w:rsidR="00E921A2" w:rsidRPr="00121095" w:rsidRDefault="00E921A2">
            <w:pPr>
              <w:pStyle w:val="MsgTableBody"/>
              <w:jc w:val="center"/>
            </w:pPr>
            <w:r w:rsidRPr="00121095">
              <w:t>2.14.13</w:t>
            </w:r>
          </w:p>
        </w:tc>
      </w:tr>
      <w:tr w:rsidR="00E921A2" w:rsidRPr="00E921A2" w14:paraId="6C34AB4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C5A791D"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5E53F5A"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6BC363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799421" w14:textId="77777777" w:rsidR="00E921A2" w:rsidRPr="00121095" w:rsidRDefault="00E921A2">
            <w:pPr>
              <w:pStyle w:val="MsgTableBody"/>
              <w:jc w:val="center"/>
            </w:pPr>
            <w:r w:rsidRPr="00121095">
              <w:t>2.15.8</w:t>
            </w:r>
          </w:p>
        </w:tc>
      </w:tr>
      <w:tr w:rsidR="00E921A2" w:rsidRPr="00E921A2" w14:paraId="45DD9B9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9A9A6E"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5234242"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4B19EB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22A9EC" w14:textId="77777777" w:rsidR="00E921A2" w:rsidRPr="00121095" w:rsidRDefault="00E921A2">
            <w:pPr>
              <w:pStyle w:val="MsgTableBody"/>
              <w:jc w:val="center"/>
            </w:pPr>
            <w:r w:rsidRPr="00121095">
              <w:t>2.15.5</w:t>
            </w:r>
          </w:p>
        </w:tc>
      </w:tr>
      <w:tr w:rsidR="00E921A2" w:rsidRPr="00E921A2" w14:paraId="5C3A774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1A726C1"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6486A2B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1C1D0FD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557EA" w14:textId="1EABFE00"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6EDA46C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A000098"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D239A7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59E9998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B2AE6C" w14:textId="635189D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275737E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DAA067" w14:textId="77777777" w:rsidR="00E921A2" w:rsidRPr="00121095" w:rsidRDefault="00000000">
            <w:pPr>
              <w:pStyle w:val="MsgTableBody"/>
            </w:pPr>
            <w:hyperlink w:anchor="RCP" w:history="1">
              <w:r w:rsidR="00E921A2" w:rsidRPr="00121095">
                <w:rPr>
                  <w:rStyle w:val="Hyperlink"/>
                </w:rPr>
                <w:t>RCP</w:t>
              </w:r>
            </w:hyperlink>
          </w:p>
        </w:tc>
        <w:tc>
          <w:tcPr>
            <w:tcW w:w="4320" w:type="dxa"/>
            <w:tcBorders>
              <w:top w:val="dotted" w:sz="4" w:space="0" w:color="auto"/>
              <w:left w:val="nil"/>
              <w:bottom w:val="dotted" w:sz="4" w:space="0" w:color="auto"/>
              <w:right w:val="nil"/>
            </w:tcBorders>
            <w:shd w:val="clear" w:color="auto" w:fill="FFFFFF"/>
          </w:tcPr>
          <w:p w14:paraId="4C487459" w14:textId="77777777" w:rsidR="00E921A2" w:rsidRPr="00121095" w:rsidRDefault="00E921A2">
            <w:pPr>
              <w:pStyle w:val="MsgTableBody"/>
            </w:pPr>
            <w:r w:rsidRPr="00121095">
              <w:t>Response Control Parameter</w:t>
            </w:r>
          </w:p>
        </w:tc>
        <w:tc>
          <w:tcPr>
            <w:tcW w:w="864" w:type="dxa"/>
            <w:tcBorders>
              <w:top w:val="dotted" w:sz="4" w:space="0" w:color="auto"/>
              <w:left w:val="nil"/>
              <w:bottom w:val="dotted" w:sz="4" w:space="0" w:color="auto"/>
              <w:right w:val="nil"/>
            </w:tcBorders>
            <w:shd w:val="clear" w:color="auto" w:fill="FFFFFF"/>
          </w:tcPr>
          <w:p w14:paraId="12A447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582383" w14:textId="70BAF317" w:rsidR="00E921A2" w:rsidRPr="00121095" w:rsidRDefault="002503D5">
            <w:pPr>
              <w:pStyle w:val="MsgTableBody"/>
              <w:jc w:val="center"/>
            </w:pPr>
            <w:r>
              <w:fldChar w:fldCharType="begin"/>
            </w:r>
            <w:r>
              <w:instrText xml:space="preserve"> REF _Ref465674040 \r \h  \* MERGEFORMAT </w:instrText>
            </w:r>
            <w:r>
              <w:fldChar w:fldCharType="separate"/>
            </w:r>
            <w:r w:rsidR="00C244BF">
              <w:t>5.5.6</w:t>
            </w:r>
            <w:r>
              <w:fldChar w:fldCharType="end"/>
            </w:r>
          </w:p>
        </w:tc>
      </w:tr>
      <w:tr w:rsidR="00E921A2" w:rsidRPr="00E921A2" w14:paraId="2C0B810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8084E3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1AC8D42" w14:textId="77777777" w:rsidR="00E921A2" w:rsidRPr="00121095" w:rsidRDefault="00E921A2">
            <w:pPr>
              <w:pStyle w:val="MsgTableBody"/>
            </w:pPr>
            <w:r w:rsidRPr="00121095">
              <w:t>--- QUERY_RESPONSE begin</w:t>
            </w:r>
          </w:p>
        </w:tc>
        <w:tc>
          <w:tcPr>
            <w:tcW w:w="864" w:type="dxa"/>
            <w:tcBorders>
              <w:top w:val="dotted" w:sz="4" w:space="0" w:color="auto"/>
              <w:left w:val="nil"/>
              <w:bottom w:val="dotted" w:sz="4" w:space="0" w:color="auto"/>
              <w:right w:val="nil"/>
            </w:tcBorders>
            <w:shd w:val="clear" w:color="auto" w:fill="FFFFFF"/>
          </w:tcPr>
          <w:p w14:paraId="63B406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C2671" w14:textId="77777777" w:rsidR="00E921A2" w:rsidRPr="00121095" w:rsidRDefault="00E921A2">
            <w:pPr>
              <w:pStyle w:val="MsgTableBody"/>
              <w:jc w:val="center"/>
            </w:pPr>
          </w:p>
        </w:tc>
      </w:tr>
      <w:tr w:rsidR="00E921A2" w:rsidRPr="00E921A2" w14:paraId="0539C56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61204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91F91D1" w14:textId="77777777" w:rsidR="00E921A2" w:rsidRPr="00121095" w:rsidRDefault="00E921A2">
            <w:pPr>
              <w:pStyle w:val="MsgTableBody"/>
            </w:pPr>
            <w:r w:rsidRPr="00121095">
              <w:t>--- PATIENT begin</w:t>
            </w:r>
          </w:p>
        </w:tc>
        <w:tc>
          <w:tcPr>
            <w:tcW w:w="864" w:type="dxa"/>
            <w:tcBorders>
              <w:top w:val="dotted" w:sz="4" w:space="0" w:color="auto"/>
              <w:left w:val="nil"/>
              <w:bottom w:val="dotted" w:sz="4" w:space="0" w:color="auto"/>
              <w:right w:val="nil"/>
            </w:tcBorders>
            <w:shd w:val="clear" w:color="auto" w:fill="FFFFFF"/>
          </w:tcPr>
          <w:p w14:paraId="0B29D2D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A9317" w14:textId="77777777" w:rsidR="00E921A2" w:rsidRPr="00121095" w:rsidRDefault="00E921A2">
            <w:pPr>
              <w:pStyle w:val="MsgTableBody"/>
              <w:jc w:val="center"/>
            </w:pPr>
          </w:p>
        </w:tc>
      </w:tr>
      <w:tr w:rsidR="00E921A2" w:rsidRPr="00E921A2" w14:paraId="4A6D148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456D76A" w14:textId="77777777" w:rsidR="00E921A2" w:rsidRPr="00121095" w:rsidRDefault="00E921A2">
            <w:pPr>
              <w:pStyle w:val="MsgTableBody"/>
            </w:pPr>
            <w:r w:rsidRPr="00121095">
              <w:t xml:space="preserve">  PID</w:t>
            </w:r>
          </w:p>
        </w:tc>
        <w:tc>
          <w:tcPr>
            <w:tcW w:w="4320" w:type="dxa"/>
            <w:tcBorders>
              <w:top w:val="dotted" w:sz="4" w:space="0" w:color="auto"/>
              <w:left w:val="nil"/>
              <w:bottom w:val="dotted" w:sz="4" w:space="0" w:color="auto"/>
              <w:right w:val="nil"/>
            </w:tcBorders>
            <w:shd w:val="clear" w:color="auto" w:fill="FFFFFF"/>
          </w:tcPr>
          <w:p w14:paraId="6292AC90" w14:textId="77777777" w:rsidR="00E921A2" w:rsidRPr="00121095" w:rsidRDefault="00E921A2">
            <w:pPr>
              <w:pStyle w:val="MsgTableBody"/>
            </w:pPr>
            <w:r w:rsidRPr="00121095">
              <w:t>Patient Identification</w:t>
            </w:r>
          </w:p>
        </w:tc>
        <w:tc>
          <w:tcPr>
            <w:tcW w:w="864" w:type="dxa"/>
            <w:tcBorders>
              <w:top w:val="dotted" w:sz="4" w:space="0" w:color="auto"/>
              <w:left w:val="nil"/>
              <w:bottom w:val="dotted" w:sz="4" w:space="0" w:color="auto"/>
              <w:right w:val="nil"/>
            </w:tcBorders>
            <w:shd w:val="clear" w:color="auto" w:fill="FFFFFF"/>
          </w:tcPr>
          <w:p w14:paraId="2FF2ECD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752730" w14:textId="77777777" w:rsidR="00E921A2" w:rsidRPr="00121095" w:rsidRDefault="00E921A2">
            <w:pPr>
              <w:pStyle w:val="MsgTableBody"/>
              <w:jc w:val="center"/>
            </w:pPr>
            <w:r w:rsidRPr="00121095">
              <w:t>3.4.2</w:t>
            </w:r>
          </w:p>
        </w:tc>
      </w:tr>
      <w:tr w:rsidR="00E921A2" w:rsidRPr="00E921A2" w14:paraId="1FD97C9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5BA8DA9" w14:textId="77777777" w:rsidR="00E921A2" w:rsidRPr="00121095" w:rsidRDefault="00E921A2">
            <w:pPr>
              <w:pStyle w:val="MsgTableBody"/>
            </w:pPr>
            <w:r w:rsidRPr="00121095">
              <w:lastRenderedPageBreak/>
              <w:t xml:space="preserve">   [PD1]</w:t>
            </w:r>
          </w:p>
        </w:tc>
        <w:tc>
          <w:tcPr>
            <w:tcW w:w="4320" w:type="dxa"/>
            <w:tcBorders>
              <w:top w:val="dotted" w:sz="4" w:space="0" w:color="auto"/>
              <w:left w:val="nil"/>
              <w:bottom w:val="dotted" w:sz="4" w:space="0" w:color="auto"/>
              <w:right w:val="nil"/>
            </w:tcBorders>
            <w:shd w:val="clear" w:color="auto" w:fill="FFFFFF"/>
          </w:tcPr>
          <w:p w14:paraId="70D972D2" w14:textId="77777777" w:rsidR="00E921A2" w:rsidRPr="00121095" w:rsidRDefault="00E921A2">
            <w:pPr>
              <w:pStyle w:val="MsgTableBody"/>
            </w:pPr>
            <w:r w:rsidRPr="00121095">
              <w:t>Additional Demographics</w:t>
            </w:r>
          </w:p>
        </w:tc>
        <w:tc>
          <w:tcPr>
            <w:tcW w:w="864" w:type="dxa"/>
            <w:tcBorders>
              <w:top w:val="dotted" w:sz="4" w:space="0" w:color="auto"/>
              <w:left w:val="nil"/>
              <w:bottom w:val="dotted" w:sz="4" w:space="0" w:color="auto"/>
              <w:right w:val="nil"/>
            </w:tcBorders>
            <w:shd w:val="clear" w:color="auto" w:fill="FFFFFF"/>
          </w:tcPr>
          <w:p w14:paraId="6116C7B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F99BC4" w14:textId="77777777" w:rsidR="00E921A2" w:rsidRPr="00121095" w:rsidRDefault="00E921A2">
            <w:pPr>
              <w:pStyle w:val="MsgTableBody"/>
              <w:jc w:val="center"/>
            </w:pPr>
            <w:r w:rsidRPr="00121095">
              <w:t>3.4.10</w:t>
            </w:r>
          </w:p>
        </w:tc>
      </w:tr>
      <w:tr w:rsidR="00E921A2" w:rsidRPr="00E921A2" w14:paraId="1702FE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58D1374" w14:textId="77777777" w:rsidR="00E921A2" w:rsidRPr="00121095" w:rsidRDefault="00E921A2">
            <w:pPr>
              <w:pStyle w:val="MsgTableBody"/>
            </w:pPr>
            <w:r w:rsidRPr="00121095">
              <w:t xml:space="preserve">    [{NK1}]</w:t>
            </w:r>
          </w:p>
        </w:tc>
        <w:tc>
          <w:tcPr>
            <w:tcW w:w="4320" w:type="dxa"/>
            <w:tcBorders>
              <w:top w:val="dotted" w:sz="4" w:space="0" w:color="auto"/>
              <w:left w:val="nil"/>
              <w:bottom w:val="dotted" w:sz="4" w:space="0" w:color="auto"/>
              <w:right w:val="nil"/>
            </w:tcBorders>
            <w:shd w:val="clear" w:color="auto" w:fill="FFFFFF"/>
          </w:tcPr>
          <w:p w14:paraId="4030333D" w14:textId="77777777" w:rsidR="00E921A2" w:rsidRPr="00121095" w:rsidRDefault="00E921A2">
            <w:pPr>
              <w:pStyle w:val="MsgTableBody"/>
            </w:pPr>
            <w:r w:rsidRPr="00121095">
              <w:t>Next of Kin/Associated Parties</w:t>
            </w:r>
          </w:p>
        </w:tc>
        <w:tc>
          <w:tcPr>
            <w:tcW w:w="864" w:type="dxa"/>
            <w:tcBorders>
              <w:top w:val="dotted" w:sz="4" w:space="0" w:color="auto"/>
              <w:left w:val="nil"/>
              <w:bottom w:val="dotted" w:sz="4" w:space="0" w:color="auto"/>
              <w:right w:val="nil"/>
            </w:tcBorders>
            <w:shd w:val="clear" w:color="auto" w:fill="FFFFFF"/>
          </w:tcPr>
          <w:p w14:paraId="142A8C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681539" w14:textId="77777777" w:rsidR="00E921A2" w:rsidRPr="00121095" w:rsidRDefault="00E921A2">
            <w:pPr>
              <w:pStyle w:val="MsgTableBody"/>
              <w:jc w:val="center"/>
            </w:pPr>
            <w:r w:rsidRPr="00121095">
              <w:t>3.4.5</w:t>
            </w:r>
          </w:p>
        </w:tc>
      </w:tr>
      <w:tr w:rsidR="00E921A2" w:rsidRPr="00E921A2" w14:paraId="1ED6566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EA69B0"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3E56214" w14:textId="77777777" w:rsidR="00E921A2" w:rsidRPr="00121095" w:rsidRDefault="00E921A2">
            <w:pPr>
              <w:pStyle w:val="MsgTableBody"/>
            </w:pPr>
            <w:r w:rsidRPr="00121095">
              <w:t>Notes and Comments (for PID)</w:t>
            </w:r>
          </w:p>
        </w:tc>
        <w:tc>
          <w:tcPr>
            <w:tcW w:w="864" w:type="dxa"/>
            <w:tcBorders>
              <w:top w:val="dotted" w:sz="4" w:space="0" w:color="auto"/>
              <w:left w:val="nil"/>
              <w:bottom w:val="dotted" w:sz="4" w:space="0" w:color="auto"/>
              <w:right w:val="nil"/>
            </w:tcBorders>
            <w:shd w:val="clear" w:color="auto" w:fill="FFFFFF"/>
          </w:tcPr>
          <w:p w14:paraId="11F0444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78154F" w14:textId="77777777" w:rsidR="00E921A2" w:rsidRPr="00121095" w:rsidRDefault="00E921A2">
            <w:pPr>
              <w:pStyle w:val="MsgTableBody"/>
              <w:jc w:val="center"/>
            </w:pPr>
            <w:r w:rsidRPr="00121095">
              <w:t>2.15.10</w:t>
            </w:r>
          </w:p>
        </w:tc>
      </w:tr>
      <w:tr w:rsidR="00E921A2" w:rsidRPr="00E921A2" w14:paraId="2569C6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FBDC467"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E24571E" w14:textId="77777777" w:rsidR="00E921A2" w:rsidRPr="00121095" w:rsidRDefault="00E921A2">
            <w:pPr>
              <w:pStyle w:val="MsgTableBody"/>
            </w:pPr>
            <w:r w:rsidRPr="00121095">
              <w:t>--- VISIT begin</w:t>
            </w:r>
          </w:p>
        </w:tc>
        <w:tc>
          <w:tcPr>
            <w:tcW w:w="864" w:type="dxa"/>
            <w:tcBorders>
              <w:top w:val="dotted" w:sz="4" w:space="0" w:color="auto"/>
              <w:left w:val="nil"/>
              <w:bottom w:val="dotted" w:sz="4" w:space="0" w:color="auto"/>
              <w:right w:val="nil"/>
            </w:tcBorders>
            <w:shd w:val="clear" w:color="auto" w:fill="FFFFFF"/>
          </w:tcPr>
          <w:p w14:paraId="632F007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D321559" w14:textId="77777777" w:rsidR="00E921A2" w:rsidRPr="00121095" w:rsidRDefault="00E921A2">
            <w:pPr>
              <w:pStyle w:val="MsgTableBody"/>
              <w:jc w:val="center"/>
            </w:pPr>
          </w:p>
        </w:tc>
      </w:tr>
      <w:tr w:rsidR="00E921A2" w:rsidRPr="00E921A2" w14:paraId="75EA53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F7E8C3" w14:textId="77777777" w:rsidR="00E921A2" w:rsidRPr="00121095" w:rsidRDefault="00E921A2">
            <w:pPr>
              <w:pStyle w:val="MsgTableBody"/>
            </w:pPr>
            <w:r w:rsidRPr="00121095">
              <w:t xml:space="preserve">     PV1</w:t>
            </w:r>
          </w:p>
        </w:tc>
        <w:tc>
          <w:tcPr>
            <w:tcW w:w="4320" w:type="dxa"/>
            <w:tcBorders>
              <w:top w:val="dotted" w:sz="4" w:space="0" w:color="auto"/>
              <w:left w:val="nil"/>
              <w:bottom w:val="dotted" w:sz="4" w:space="0" w:color="auto"/>
              <w:right w:val="nil"/>
            </w:tcBorders>
            <w:shd w:val="clear" w:color="auto" w:fill="FFFFFF"/>
          </w:tcPr>
          <w:p w14:paraId="72A95BBA" w14:textId="77777777" w:rsidR="00E921A2" w:rsidRPr="00121095" w:rsidRDefault="00E921A2">
            <w:pPr>
              <w:pStyle w:val="MsgTableBody"/>
            </w:pPr>
            <w:r w:rsidRPr="00121095">
              <w:t>Patient Visit</w:t>
            </w:r>
          </w:p>
        </w:tc>
        <w:tc>
          <w:tcPr>
            <w:tcW w:w="864" w:type="dxa"/>
            <w:tcBorders>
              <w:top w:val="dotted" w:sz="4" w:space="0" w:color="auto"/>
              <w:left w:val="nil"/>
              <w:bottom w:val="dotted" w:sz="4" w:space="0" w:color="auto"/>
              <w:right w:val="nil"/>
            </w:tcBorders>
            <w:shd w:val="clear" w:color="auto" w:fill="FFFFFF"/>
          </w:tcPr>
          <w:p w14:paraId="6630D5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6AFFF5" w14:textId="77777777" w:rsidR="00E921A2" w:rsidRPr="00121095" w:rsidRDefault="00E921A2">
            <w:pPr>
              <w:pStyle w:val="MsgTableBody"/>
              <w:jc w:val="center"/>
            </w:pPr>
            <w:r w:rsidRPr="00121095">
              <w:t>3.4.3</w:t>
            </w:r>
          </w:p>
        </w:tc>
      </w:tr>
      <w:tr w:rsidR="00E921A2" w:rsidRPr="00E921A2" w14:paraId="6D302B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99F2012" w14:textId="77777777" w:rsidR="00E921A2" w:rsidRPr="00121095" w:rsidRDefault="00E921A2">
            <w:pPr>
              <w:pStyle w:val="MsgTableBody"/>
            </w:pPr>
            <w:r w:rsidRPr="00121095">
              <w:t xml:space="preserve">      [PV2]</w:t>
            </w:r>
          </w:p>
        </w:tc>
        <w:tc>
          <w:tcPr>
            <w:tcW w:w="4320" w:type="dxa"/>
            <w:tcBorders>
              <w:top w:val="dotted" w:sz="4" w:space="0" w:color="auto"/>
              <w:left w:val="nil"/>
              <w:bottom w:val="dotted" w:sz="4" w:space="0" w:color="auto"/>
              <w:right w:val="nil"/>
            </w:tcBorders>
            <w:shd w:val="clear" w:color="auto" w:fill="FFFFFF"/>
          </w:tcPr>
          <w:p w14:paraId="289E1899" w14:textId="77777777" w:rsidR="00E921A2" w:rsidRPr="00121095" w:rsidRDefault="00E921A2">
            <w:pPr>
              <w:pStyle w:val="MsgTableBody"/>
            </w:pPr>
            <w:r w:rsidRPr="00121095">
              <w:t>Patient Visit – Additional Info</w:t>
            </w:r>
          </w:p>
        </w:tc>
        <w:tc>
          <w:tcPr>
            <w:tcW w:w="864" w:type="dxa"/>
            <w:tcBorders>
              <w:top w:val="dotted" w:sz="4" w:space="0" w:color="auto"/>
              <w:left w:val="nil"/>
              <w:bottom w:val="dotted" w:sz="4" w:space="0" w:color="auto"/>
              <w:right w:val="nil"/>
            </w:tcBorders>
            <w:shd w:val="clear" w:color="auto" w:fill="FFFFFF"/>
          </w:tcPr>
          <w:p w14:paraId="542279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8ACEE6" w14:textId="77777777" w:rsidR="00E921A2" w:rsidRPr="00121095" w:rsidRDefault="00E921A2">
            <w:pPr>
              <w:pStyle w:val="MsgTableBody"/>
              <w:jc w:val="center"/>
            </w:pPr>
            <w:r w:rsidRPr="00121095">
              <w:t>3.4.4</w:t>
            </w:r>
          </w:p>
        </w:tc>
      </w:tr>
      <w:tr w:rsidR="00E921A2" w:rsidRPr="00E921A2" w14:paraId="6D7544E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C13777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1DB4795" w14:textId="77777777" w:rsidR="00E921A2" w:rsidRPr="00121095" w:rsidRDefault="00E921A2">
            <w:pPr>
              <w:pStyle w:val="MsgTableBody"/>
            </w:pPr>
            <w:r w:rsidRPr="00121095">
              <w:t>--- VISIT end</w:t>
            </w:r>
          </w:p>
        </w:tc>
        <w:tc>
          <w:tcPr>
            <w:tcW w:w="864" w:type="dxa"/>
            <w:tcBorders>
              <w:top w:val="dotted" w:sz="4" w:space="0" w:color="auto"/>
              <w:left w:val="nil"/>
              <w:bottom w:val="dotted" w:sz="4" w:space="0" w:color="auto"/>
              <w:right w:val="nil"/>
            </w:tcBorders>
            <w:shd w:val="clear" w:color="auto" w:fill="FFFFFF"/>
          </w:tcPr>
          <w:p w14:paraId="1455E4E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3AB66D" w14:textId="77777777" w:rsidR="00E921A2" w:rsidRPr="00121095" w:rsidRDefault="00E921A2">
            <w:pPr>
              <w:pStyle w:val="MsgTableBody"/>
              <w:jc w:val="center"/>
            </w:pPr>
          </w:p>
        </w:tc>
      </w:tr>
      <w:tr w:rsidR="00E921A2" w:rsidRPr="00E921A2" w14:paraId="2C691A5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E0E21A"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C4EE247" w14:textId="77777777" w:rsidR="00E921A2" w:rsidRPr="00121095" w:rsidRDefault="00E921A2">
            <w:pPr>
              <w:pStyle w:val="MsgTableBody"/>
            </w:pPr>
            <w:r w:rsidRPr="00121095">
              <w:t>--- PATIENT end</w:t>
            </w:r>
          </w:p>
        </w:tc>
        <w:tc>
          <w:tcPr>
            <w:tcW w:w="864" w:type="dxa"/>
            <w:tcBorders>
              <w:top w:val="dotted" w:sz="4" w:space="0" w:color="auto"/>
              <w:left w:val="nil"/>
              <w:bottom w:val="dotted" w:sz="4" w:space="0" w:color="auto"/>
              <w:right w:val="nil"/>
            </w:tcBorders>
            <w:shd w:val="clear" w:color="auto" w:fill="FFFFFF"/>
          </w:tcPr>
          <w:p w14:paraId="394B87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A0AF12" w14:textId="77777777" w:rsidR="00E921A2" w:rsidRPr="00121095" w:rsidRDefault="00E921A2">
            <w:pPr>
              <w:pStyle w:val="MsgTableBody"/>
              <w:jc w:val="center"/>
            </w:pPr>
          </w:p>
        </w:tc>
      </w:tr>
      <w:tr w:rsidR="00E921A2" w:rsidRPr="00E921A2" w14:paraId="2FE3BB1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25069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427A165C" w14:textId="77777777" w:rsidR="00E921A2" w:rsidRPr="00121095" w:rsidRDefault="00E921A2">
            <w:pPr>
              <w:pStyle w:val="MsgTableBody"/>
            </w:pPr>
            <w:r w:rsidRPr="00121095">
              <w:t>--- COMMON_ORDER begin</w:t>
            </w:r>
          </w:p>
        </w:tc>
        <w:tc>
          <w:tcPr>
            <w:tcW w:w="864" w:type="dxa"/>
            <w:tcBorders>
              <w:top w:val="dotted" w:sz="4" w:space="0" w:color="auto"/>
              <w:left w:val="nil"/>
              <w:bottom w:val="dotted" w:sz="4" w:space="0" w:color="auto"/>
              <w:right w:val="nil"/>
            </w:tcBorders>
            <w:shd w:val="clear" w:color="auto" w:fill="FFFFFF"/>
          </w:tcPr>
          <w:p w14:paraId="60B8A2E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4E962B" w14:textId="77777777" w:rsidR="00E921A2" w:rsidRPr="00121095" w:rsidRDefault="00E921A2">
            <w:pPr>
              <w:pStyle w:val="MsgTableBody"/>
              <w:jc w:val="center"/>
            </w:pPr>
          </w:p>
        </w:tc>
      </w:tr>
      <w:tr w:rsidR="00E921A2" w:rsidRPr="00E921A2" w14:paraId="12B1F13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8C9E5E" w14:textId="77777777" w:rsidR="00E921A2" w:rsidRPr="00121095" w:rsidRDefault="00E921A2">
            <w:pPr>
              <w:pStyle w:val="MsgTableBody"/>
            </w:pPr>
            <w:r w:rsidRPr="00121095">
              <w:t xml:space="preserve">  ORC</w:t>
            </w:r>
          </w:p>
        </w:tc>
        <w:tc>
          <w:tcPr>
            <w:tcW w:w="4320" w:type="dxa"/>
            <w:tcBorders>
              <w:top w:val="dotted" w:sz="4" w:space="0" w:color="auto"/>
              <w:left w:val="nil"/>
              <w:bottom w:val="dotted" w:sz="4" w:space="0" w:color="auto"/>
              <w:right w:val="nil"/>
            </w:tcBorders>
            <w:shd w:val="clear" w:color="auto" w:fill="FFFFFF"/>
          </w:tcPr>
          <w:p w14:paraId="03A46D85" w14:textId="77777777" w:rsidR="00E921A2" w:rsidRPr="00121095" w:rsidRDefault="00E921A2">
            <w:pPr>
              <w:pStyle w:val="MsgTableBody"/>
            </w:pPr>
            <w:r w:rsidRPr="00121095">
              <w:t>Common Order</w:t>
            </w:r>
          </w:p>
        </w:tc>
        <w:tc>
          <w:tcPr>
            <w:tcW w:w="864" w:type="dxa"/>
            <w:tcBorders>
              <w:top w:val="dotted" w:sz="4" w:space="0" w:color="auto"/>
              <w:left w:val="nil"/>
              <w:bottom w:val="dotted" w:sz="4" w:space="0" w:color="auto"/>
              <w:right w:val="nil"/>
            </w:tcBorders>
            <w:shd w:val="clear" w:color="auto" w:fill="FFFFFF"/>
          </w:tcPr>
          <w:p w14:paraId="560A33F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8BB2F" w14:textId="77777777" w:rsidR="00E921A2" w:rsidRPr="00121095" w:rsidRDefault="00E921A2">
            <w:pPr>
              <w:pStyle w:val="MsgTableBody"/>
              <w:jc w:val="center"/>
            </w:pPr>
            <w:r w:rsidRPr="00121095">
              <w:t>4.5.1</w:t>
            </w:r>
          </w:p>
        </w:tc>
      </w:tr>
      <w:tr w:rsidR="00E921A2" w:rsidRPr="00E921A2" w14:paraId="4AD92D0E"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4F7F771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8096CD9" w14:textId="77777777" w:rsidR="00E921A2" w:rsidRPr="00121095" w:rsidRDefault="00E921A2">
            <w:pPr>
              <w:pStyle w:val="MsgTableBody"/>
            </w:pPr>
            <w:r w:rsidRPr="00121095">
              <w:t>--- TIMING begin</w:t>
            </w:r>
          </w:p>
        </w:tc>
        <w:tc>
          <w:tcPr>
            <w:tcW w:w="864" w:type="dxa"/>
            <w:tcBorders>
              <w:top w:val="dotted" w:sz="4" w:space="0" w:color="auto"/>
              <w:left w:val="nil"/>
              <w:bottom w:val="dotted" w:sz="4" w:space="0" w:color="auto"/>
              <w:right w:val="nil"/>
            </w:tcBorders>
            <w:shd w:val="clear" w:color="auto" w:fill="FFFFFF"/>
          </w:tcPr>
          <w:p w14:paraId="4CA1AE7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AE6803" w14:textId="77777777" w:rsidR="00E921A2" w:rsidRPr="00121095" w:rsidRDefault="00E921A2">
            <w:pPr>
              <w:pStyle w:val="MsgTableBody"/>
              <w:jc w:val="center"/>
            </w:pPr>
          </w:p>
        </w:tc>
      </w:tr>
      <w:tr w:rsidR="00E921A2" w:rsidRPr="00E921A2" w14:paraId="52B81C95"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08A25692" w14:textId="77777777" w:rsidR="00E921A2" w:rsidRPr="00121095" w:rsidRDefault="00E921A2">
            <w:pPr>
              <w:pStyle w:val="MsgTableBody"/>
            </w:pPr>
            <w:r w:rsidRPr="00121095">
              <w:t xml:space="preserve">    TQ1</w:t>
            </w:r>
          </w:p>
        </w:tc>
        <w:tc>
          <w:tcPr>
            <w:tcW w:w="4320" w:type="dxa"/>
            <w:tcBorders>
              <w:top w:val="dotted" w:sz="4" w:space="0" w:color="auto"/>
              <w:left w:val="nil"/>
              <w:bottom w:val="dotted" w:sz="4" w:space="0" w:color="auto"/>
              <w:right w:val="nil"/>
            </w:tcBorders>
            <w:shd w:val="clear" w:color="auto" w:fill="FFFFFF"/>
          </w:tcPr>
          <w:p w14:paraId="56DFC267" w14:textId="77777777" w:rsidR="00E921A2" w:rsidRPr="00121095" w:rsidRDefault="00E921A2">
            <w:pPr>
              <w:pStyle w:val="MsgTableBody"/>
            </w:pPr>
            <w:r w:rsidRPr="00121095">
              <w:t>Timing/Quantity</w:t>
            </w:r>
          </w:p>
        </w:tc>
        <w:tc>
          <w:tcPr>
            <w:tcW w:w="864" w:type="dxa"/>
            <w:tcBorders>
              <w:top w:val="dotted" w:sz="4" w:space="0" w:color="auto"/>
              <w:left w:val="nil"/>
              <w:bottom w:val="dotted" w:sz="4" w:space="0" w:color="auto"/>
              <w:right w:val="nil"/>
            </w:tcBorders>
            <w:shd w:val="clear" w:color="auto" w:fill="FFFFFF"/>
          </w:tcPr>
          <w:p w14:paraId="6131DF6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555C05" w14:textId="77777777" w:rsidR="00E921A2" w:rsidRPr="00121095" w:rsidRDefault="00E921A2">
            <w:pPr>
              <w:pStyle w:val="MsgTableBody"/>
              <w:jc w:val="center"/>
            </w:pPr>
            <w:r w:rsidRPr="00121095">
              <w:t>4.5.4</w:t>
            </w:r>
          </w:p>
        </w:tc>
      </w:tr>
      <w:tr w:rsidR="00E921A2" w:rsidRPr="00E921A2" w14:paraId="0E95D4AC"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7C2D6820" w14:textId="77777777" w:rsidR="00E921A2" w:rsidRPr="00121095" w:rsidRDefault="00E921A2">
            <w:pPr>
              <w:pStyle w:val="MsgTableBody"/>
            </w:pPr>
            <w:r w:rsidRPr="00121095">
              <w:t xml:space="preserve">    [{TQ2}]</w:t>
            </w:r>
          </w:p>
        </w:tc>
        <w:tc>
          <w:tcPr>
            <w:tcW w:w="4320" w:type="dxa"/>
            <w:tcBorders>
              <w:top w:val="dotted" w:sz="4" w:space="0" w:color="auto"/>
              <w:left w:val="nil"/>
              <w:bottom w:val="dotted" w:sz="4" w:space="0" w:color="auto"/>
              <w:right w:val="nil"/>
            </w:tcBorders>
            <w:shd w:val="clear" w:color="auto" w:fill="FFFFFF"/>
          </w:tcPr>
          <w:p w14:paraId="75009852" w14:textId="77777777" w:rsidR="00E921A2" w:rsidRPr="00121095" w:rsidRDefault="00E921A2">
            <w:pPr>
              <w:pStyle w:val="MsgTableBody"/>
            </w:pPr>
            <w:r w:rsidRPr="00121095">
              <w:t>Timing/Quantity Order Sequence</w:t>
            </w:r>
          </w:p>
        </w:tc>
        <w:tc>
          <w:tcPr>
            <w:tcW w:w="864" w:type="dxa"/>
            <w:tcBorders>
              <w:top w:val="dotted" w:sz="4" w:space="0" w:color="auto"/>
              <w:left w:val="nil"/>
              <w:bottom w:val="dotted" w:sz="4" w:space="0" w:color="auto"/>
              <w:right w:val="nil"/>
            </w:tcBorders>
            <w:shd w:val="clear" w:color="auto" w:fill="FFFFFF"/>
          </w:tcPr>
          <w:p w14:paraId="32E0760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1BD3B6" w14:textId="77777777" w:rsidR="00E921A2" w:rsidRPr="00121095" w:rsidRDefault="00E921A2">
            <w:pPr>
              <w:pStyle w:val="MsgTableBody"/>
              <w:jc w:val="center"/>
            </w:pPr>
            <w:r w:rsidRPr="00121095">
              <w:t>4.5.5</w:t>
            </w:r>
          </w:p>
        </w:tc>
      </w:tr>
      <w:tr w:rsidR="00E921A2" w:rsidRPr="00E921A2" w14:paraId="0CC3C5A6" w14:textId="77777777" w:rsidTr="00E50DB9">
        <w:tblPrEx>
          <w:tblCellMar>
            <w:left w:w="107" w:type="dxa"/>
            <w:right w:w="107"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50C7F03"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6B71563A" w14:textId="77777777" w:rsidR="00E921A2" w:rsidRPr="00121095" w:rsidRDefault="00E921A2">
            <w:pPr>
              <w:pStyle w:val="MsgTableBody"/>
            </w:pPr>
            <w:r w:rsidRPr="00121095">
              <w:t>--- TIMING end</w:t>
            </w:r>
          </w:p>
        </w:tc>
        <w:tc>
          <w:tcPr>
            <w:tcW w:w="864" w:type="dxa"/>
            <w:tcBorders>
              <w:top w:val="dotted" w:sz="4" w:space="0" w:color="auto"/>
              <w:left w:val="nil"/>
              <w:bottom w:val="dotted" w:sz="4" w:space="0" w:color="auto"/>
              <w:right w:val="nil"/>
            </w:tcBorders>
            <w:shd w:val="clear" w:color="auto" w:fill="FFFFFF"/>
          </w:tcPr>
          <w:p w14:paraId="7605DB7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C24451" w14:textId="77777777" w:rsidR="00E921A2" w:rsidRPr="00121095" w:rsidRDefault="00E921A2">
            <w:pPr>
              <w:pStyle w:val="MsgTableBody"/>
              <w:jc w:val="center"/>
            </w:pPr>
          </w:p>
        </w:tc>
      </w:tr>
      <w:tr w:rsidR="00E921A2" w:rsidRPr="00E921A2" w14:paraId="1194178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D822C33" w14:textId="77777777" w:rsidR="00E921A2" w:rsidRPr="00121095" w:rsidRDefault="00E921A2">
            <w:pPr>
              <w:pStyle w:val="MsgTableBody"/>
            </w:pPr>
            <w:r w:rsidRPr="00121095">
              <w:t xml:space="preserve">  OBR</w:t>
            </w:r>
          </w:p>
        </w:tc>
        <w:tc>
          <w:tcPr>
            <w:tcW w:w="4320" w:type="dxa"/>
            <w:tcBorders>
              <w:top w:val="dotted" w:sz="4" w:space="0" w:color="auto"/>
              <w:left w:val="nil"/>
              <w:bottom w:val="dotted" w:sz="4" w:space="0" w:color="auto"/>
              <w:right w:val="nil"/>
            </w:tcBorders>
            <w:shd w:val="clear" w:color="auto" w:fill="FFFFFF"/>
          </w:tcPr>
          <w:p w14:paraId="15E67187" w14:textId="77777777" w:rsidR="00E921A2" w:rsidRPr="00121095" w:rsidRDefault="00E921A2">
            <w:pPr>
              <w:pStyle w:val="MsgTableBody"/>
            </w:pPr>
            <w:r w:rsidRPr="00121095">
              <w:t>Observations Report ID</w:t>
            </w:r>
          </w:p>
        </w:tc>
        <w:tc>
          <w:tcPr>
            <w:tcW w:w="864" w:type="dxa"/>
            <w:tcBorders>
              <w:top w:val="dotted" w:sz="4" w:space="0" w:color="auto"/>
              <w:left w:val="nil"/>
              <w:bottom w:val="dotted" w:sz="4" w:space="0" w:color="auto"/>
              <w:right w:val="nil"/>
            </w:tcBorders>
            <w:shd w:val="clear" w:color="auto" w:fill="FFFFFF"/>
          </w:tcPr>
          <w:p w14:paraId="449E091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CF3794" w14:textId="77777777" w:rsidR="00E921A2" w:rsidRPr="00121095" w:rsidRDefault="00E921A2">
            <w:pPr>
              <w:pStyle w:val="MsgTableBody"/>
              <w:jc w:val="center"/>
            </w:pPr>
            <w:r w:rsidRPr="00121095">
              <w:t>4.5.3</w:t>
            </w:r>
          </w:p>
        </w:tc>
      </w:tr>
      <w:tr w:rsidR="00E921A2" w:rsidRPr="00E921A2" w14:paraId="46E79FE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956C20C"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105F2ED0" w14:textId="77777777" w:rsidR="00E921A2" w:rsidRPr="00121095" w:rsidRDefault="00E921A2">
            <w:pPr>
              <w:pStyle w:val="MsgTableBody"/>
            </w:pPr>
            <w:r w:rsidRPr="00121095">
              <w:t>Notes and Comments (for ORC/OBR)</w:t>
            </w:r>
          </w:p>
        </w:tc>
        <w:tc>
          <w:tcPr>
            <w:tcW w:w="864" w:type="dxa"/>
            <w:tcBorders>
              <w:top w:val="dotted" w:sz="4" w:space="0" w:color="auto"/>
              <w:left w:val="nil"/>
              <w:bottom w:val="dotted" w:sz="4" w:space="0" w:color="auto"/>
              <w:right w:val="nil"/>
            </w:tcBorders>
            <w:shd w:val="clear" w:color="auto" w:fill="FFFFFF"/>
          </w:tcPr>
          <w:p w14:paraId="2E939D2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FFE456" w14:textId="77777777" w:rsidR="00E921A2" w:rsidRPr="00121095" w:rsidRDefault="00E921A2">
            <w:pPr>
              <w:pStyle w:val="MsgTableBody"/>
              <w:jc w:val="center"/>
            </w:pPr>
            <w:r w:rsidRPr="00121095">
              <w:t>2.15.10</w:t>
            </w:r>
          </w:p>
        </w:tc>
      </w:tr>
      <w:tr w:rsidR="00E921A2" w:rsidRPr="00E921A2" w14:paraId="0747484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EEECAC5" w14:textId="77777777" w:rsidR="00E921A2" w:rsidRPr="00121095" w:rsidRDefault="00E921A2">
            <w:pPr>
              <w:pStyle w:val="MsgTableBody"/>
            </w:pPr>
            <w:r w:rsidRPr="00121095">
              <w:t xml:space="preserve">  [CTD]</w:t>
            </w:r>
          </w:p>
        </w:tc>
        <w:tc>
          <w:tcPr>
            <w:tcW w:w="4320" w:type="dxa"/>
            <w:tcBorders>
              <w:top w:val="dotted" w:sz="4" w:space="0" w:color="auto"/>
              <w:left w:val="nil"/>
              <w:bottom w:val="dotted" w:sz="4" w:space="0" w:color="auto"/>
              <w:right w:val="nil"/>
            </w:tcBorders>
            <w:shd w:val="clear" w:color="auto" w:fill="FFFFFF"/>
          </w:tcPr>
          <w:p w14:paraId="69E5BD95" w14:textId="77777777" w:rsidR="00E921A2" w:rsidRPr="00121095" w:rsidRDefault="00E921A2">
            <w:pPr>
              <w:pStyle w:val="MsgTableBody"/>
            </w:pPr>
            <w:r w:rsidRPr="00121095">
              <w:t>Contact Data</w:t>
            </w:r>
          </w:p>
        </w:tc>
        <w:tc>
          <w:tcPr>
            <w:tcW w:w="864" w:type="dxa"/>
            <w:tcBorders>
              <w:top w:val="dotted" w:sz="4" w:space="0" w:color="auto"/>
              <w:left w:val="nil"/>
              <w:bottom w:val="dotted" w:sz="4" w:space="0" w:color="auto"/>
              <w:right w:val="nil"/>
            </w:tcBorders>
            <w:shd w:val="clear" w:color="auto" w:fill="FFFFFF"/>
          </w:tcPr>
          <w:p w14:paraId="2DA6EB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94171A" w14:textId="77777777" w:rsidR="00E921A2" w:rsidRPr="00121095" w:rsidRDefault="00E921A2">
            <w:pPr>
              <w:pStyle w:val="MsgTableBody"/>
              <w:jc w:val="center"/>
            </w:pPr>
            <w:r w:rsidRPr="00121095">
              <w:t>11.6.4</w:t>
            </w:r>
          </w:p>
        </w:tc>
      </w:tr>
      <w:tr w:rsidR="00E921A2" w:rsidRPr="00E921A2" w14:paraId="640036A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4AD24DC"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116BEDEE" w14:textId="77777777" w:rsidR="00E921A2" w:rsidRPr="00121095" w:rsidRDefault="00E921A2">
            <w:pPr>
              <w:pStyle w:val="MsgTableBody"/>
            </w:pPr>
            <w:r w:rsidRPr="00121095">
              <w:t>--- OBSERVATION begin</w:t>
            </w:r>
          </w:p>
        </w:tc>
        <w:tc>
          <w:tcPr>
            <w:tcW w:w="864" w:type="dxa"/>
            <w:tcBorders>
              <w:top w:val="dotted" w:sz="4" w:space="0" w:color="auto"/>
              <w:left w:val="nil"/>
              <w:bottom w:val="dotted" w:sz="4" w:space="0" w:color="auto"/>
              <w:right w:val="nil"/>
            </w:tcBorders>
            <w:shd w:val="clear" w:color="auto" w:fill="FFFFFF"/>
          </w:tcPr>
          <w:p w14:paraId="74938D6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A5000F" w14:textId="77777777" w:rsidR="00E921A2" w:rsidRPr="00121095" w:rsidRDefault="00E921A2">
            <w:pPr>
              <w:pStyle w:val="MsgTableBody"/>
              <w:jc w:val="center"/>
            </w:pPr>
          </w:p>
        </w:tc>
      </w:tr>
      <w:tr w:rsidR="00E921A2" w:rsidRPr="00E921A2" w14:paraId="492E93B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73DCADB"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189C2F1E" w14:textId="77777777" w:rsidR="00E921A2" w:rsidRPr="00121095" w:rsidRDefault="00E921A2">
            <w:pPr>
              <w:pStyle w:val="MsgTableBody"/>
            </w:pPr>
            <w:r w:rsidRPr="00121095">
              <w:t>Observation/Result</w:t>
            </w:r>
          </w:p>
        </w:tc>
        <w:tc>
          <w:tcPr>
            <w:tcW w:w="864" w:type="dxa"/>
            <w:tcBorders>
              <w:top w:val="dotted" w:sz="4" w:space="0" w:color="auto"/>
              <w:left w:val="nil"/>
              <w:bottom w:val="dotted" w:sz="4" w:space="0" w:color="auto"/>
              <w:right w:val="nil"/>
            </w:tcBorders>
            <w:shd w:val="clear" w:color="auto" w:fill="FFFFFF"/>
          </w:tcPr>
          <w:p w14:paraId="3AC8599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2262A1" w14:textId="77777777" w:rsidR="00E921A2" w:rsidRPr="00121095" w:rsidRDefault="00E921A2">
            <w:pPr>
              <w:pStyle w:val="MsgTableBody"/>
              <w:jc w:val="center"/>
            </w:pPr>
            <w:r w:rsidRPr="00121095">
              <w:t>7.4.2</w:t>
            </w:r>
          </w:p>
        </w:tc>
      </w:tr>
      <w:tr w:rsidR="00E921A2" w:rsidRPr="00E921A2" w14:paraId="344EDF8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AE62D3A" w14:textId="77777777" w:rsidR="00E921A2" w:rsidRPr="00121095" w:rsidRDefault="00E921A2">
            <w:pPr>
              <w:pStyle w:val="MsgTableBody"/>
            </w:pPr>
            <w:r w:rsidRPr="00121095">
              <w:t xml:space="preserve">      [{NTE}]</w:t>
            </w:r>
          </w:p>
        </w:tc>
        <w:tc>
          <w:tcPr>
            <w:tcW w:w="4320" w:type="dxa"/>
            <w:tcBorders>
              <w:top w:val="dotted" w:sz="4" w:space="0" w:color="auto"/>
              <w:left w:val="nil"/>
              <w:bottom w:val="dotted" w:sz="4" w:space="0" w:color="auto"/>
              <w:right w:val="nil"/>
            </w:tcBorders>
            <w:shd w:val="clear" w:color="auto" w:fill="FFFFFF"/>
          </w:tcPr>
          <w:p w14:paraId="0B61B7B5" w14:textId="77777777" w:rsidR="00E921A2" w:rsidRPr="00121095" w:rsidRDefault="00E921A2">
            <w:pPr>
              <w:pStyle w:val="MsgTableBody"/>
            </w:pPr>
            <w:r w:rsidRPr="00121095">
              <w:t>Notes and Comments (for OBX)</w:t>
            </w:r>
          </w:p>
        </w:tc>
        <w:tc>
          <w:tcPr>
            <w:tcW w:w="864" w:type="dxa"/>
            <w:tcBorders>
              <w:top w:val="dotted" w:sz="4" w:space="0" w:color="auto"/>
              <w:left w:val="nil"/>
              <w:bottom w:val="dotted" w:sz="4" w:space="0" w:color="auto"/>
              <w:right w:val="nil"/>
            </w:tcBorders>
            <w:shd w:val="clear" w:color="auto" w:fill="FFFFFF"/>
          </w:tcPr>
          <w:p w14:paraId="3ED13F9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827852" w14:textId="77777777" w:rsidR="00E921A2" w:rsidRPr="00121095" w:rsidRDefault="00E921A2">
            <w:pPr>
              <w:pStyle w:val="MsgTableBody"/>
              <w:jc w:val="center"/>
            </w:pPr>
            <w:r w:rsidRPr="00121095">
              <w:t>2.15.10</w:t>
            </w:r>
          </w:p>
        </w:tc>
      </w:tr>
      <w:tr w:rsidR="00E921A2" w:rsidRPr="00E921A2" w14:paraId="0910D1A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E1C35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0109CA8" w14:textId="77777777" w:rsidR="00E921A2" w:rsidRPr="00121095" w:rsidRDefault="00E921A2">
            <w:pPr>
              <w:pStyle w:val="MsgTableBody"/>
            </w:pPr>
            <w:r w:rsidRPr="00121095">
              <w:t>--- OBSERVATION end</w:t>
            </w:r>
          </w:p>
        </w:tc>
        <w:tc>
          <w:tcPr>
            <w:tcW w:w="864" w:type="dxa"/>
            <w:tcBorders>
              <w:top w:val="dotted" w:sz="4" w:space="0" w:color="auto"/>
              <w:left w:val="nil"/>
              <w:bottom w:val="dotted" w:sz="4" w:space="0" w:color="auto"/>
              <w:right w:val="nil"/>
            </w:tcBorders>
            <w:shd w:val="clear" w:color="auto" w:fill="FFFFFF"/>
          </w:tcPr>
          <w:p w14:paraId="185692A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44DE4B" w14:textId="77777777" w:rsidR="00E921A2" w:rsidRPr="00121095" w:rsidRDefault="00E921A2">
            <w:pPr>
              <w:pStyle w:val="MsgTableBody"/>
              <w:jc w:val="center"/>
            </w:pPr>
          </w:p>
        </w:tc>
      </w:tr>
      <w:tr w:rsidR="00E921A2" w:rsidRPr="00E921A2" w14:paraId="3593017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5471B2D"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73EA79B1" w14:textId="77777777" w:rsidR="00E921A2" w:rsidRPr="00121095" w:rsidRDefault="00E921A2">
            <w:pPr>
              <w:pStyle w:val="MsgTableBody"/>
            </w:pPr>
            <w:r w:rsidRPr="00121095">
              <w:t>--- COMMON_ORDER end</w:t>
            </w:r>
          </w:p>
        </w:tc>
        <w:tc>
          <w:tcPr>
            <w:tcW w:w="864" w:type="dxa"/>
            <w:tcBorders>
              <w:top w:val="dotted" w:sz="4" w:space="0" w:color="auto"/>
              <w:left w:val="nil"/>
              <w:bottom w:val="dotted" w:sz="4" w:space="0" w:color="auto"/>
              <w:right w:val="nil"/>
            </w:tcBorders>
            <w:shd w:val="clear" w:color="auto" w:fill="FFFFFF"/>
          </w:tcPr>
          <w:p w14:paraId="054B6E2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E2CA1" w14:textId="77777777" w:rsidR="00E921A2" w:rsidRPr="00121095" w:rsidRDefault="00E921A2">
            <w:pPr>
              <w:pStyle w:val="MsgTableBody"/>
              <w:jc w:val="center"/>
            </w:pPr>
          </w:p>
        </w:tc>
      </w:tr>
      <w:tr w:rsidR="00E921A2" w:rsidRPr="00E921A2" w14:paraId="47ECB8D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AD12EB"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01BB9A8A" w14:textId="77777777" w:rsidR="00E921A2" w:rsidRPr="00121095" w:rsidRDefault="00E921A2">
            <w:pPr>
              <w:pStyle w:val="MsgTableBody"/>
            </w:pPr>
            <w:r w:rsidRPr="00121095">
              <w:t>--- SPECIMEN begin</w:t>
            </w:r>
          </w:p>
        </w:tc>
        <w:tc>
          <w:tcPr>
            <w:tcW w:w="864" w:type="dxa"/>
            <w:tcBorders>
              <w:top w:val="dotted" w:sz="4" w:space="0" w:color="auto"/>
              <w:left w:val="nil"/>
              <w:bottom w:val="dotted" w:sz="4" w:space="0" w:color="auto"/>
              <w:right w:val="nil"/>
            </w:tcBorders>
            <w:shd w:val="clear" w:color="auto" w:fill="FFFFFF"/>
          </w:tcPr>
          <w:p w14:paraId="1524597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888F43" w14:textId="77777777" w:rsidR="00E921A2" w:rsidRPr="00121095" w:rsidRDefault="00E921A2">
            <w:pPr>
              <w:pStyle w:val="MsgTableBody"/>
              <w:jc w:val="center"/>
            </w:pPr>
          </w:p>
        </w:tc>
      </w:tr>
      <w:tr w:rsidR="00E921A2" w:rsidRPr="00E921A2" w14:paraId="4721197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7BA5C2" w14:textId="77777777" w:rsidR="00E921A2" w:rsidRPr="00121095" w:rsidRDefault="00E921A2">
            <w:pPr>
              <w:pStyle w:val="MsgTableBody"/>
            </w:pPr>
            <w:r w:rsidRPr="00121095">
              <w:t xml:space="preserve">     SPM</w:t>
            </w:r>
          </w:p>
        </w:tc>
        <w:tc>
          <w:tcPr>
            <w:tcW w:w="4320" w:type="dxa"/>
            <w:tcBorders>
              <w:top w:val="dotted" w:sz="4" w:space="0" w:color="auto"/>
              <w:left w:val="nil"/>
              <w:bottom w:val="dotted" w:sz="4" w:space="0" w:color="auto"/>
              <w:right w:val="nil"/>
            </w:tcBorders>
            <w:shd w:val="clear" w:color="auto" w:fill="FFFFFF"/>
          </w:tcPr>
          <w:p w14:paraId="2592F046" w14:textId="77777777" w:rsidR="00E921A2" w:rsidRPr="00121095" w:rsidRDefault="00E921A2">
            <w:pPr>
              <w:pStyle w:val="MsgTableBody"/>
            </w:pPr>
            <w:r w:rsidRPr="00121095">
              <w:t>Specimen</w:t>
            </w:r>
          </w:p>
        </w:tc>
        <w:tc>
          <w:tcPr>
            <w:tcW w:w="864" w:type="dxa"/>
            <w:tcBorders>
              <w:top w:val="dotted" w:sz="4" w:space="0" w:color="auto"/>
              <w:left w:val="nil"/>
              <w:bottom w:val="dotted" w:sz="4" w:space="0" w:color="auto"/>
              <w:right w:val="nil"/>
            </w:tcBorders>
            <w:shd w:val="clear" w:color="auto" w:fill="FFFFFF"/>
          </w:tcPr>
          <w:p w14:paraId="11187D6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38EC4CE" w14:textId="77777777" w:rsidR="00E921A2" w:rsidRPr="00121095" w:rsidRDefault="00E921A2">
            <w:pPr>
              <w:pStyle w:val="MsgTableBody"/>
              <w:jc w:val="center"/>
            </w:pPr>
            <w:r w:rsidRPr="00121095">
              <w:t>7.4.3</w:t>
            </w:r>
          </w:p>
        </w:tc>
      </w:tr>
      <w:tr w:rsidR="00E921A2" w:rsidRPr="00E921A2" w14:paraId="54BD3E9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BDB6D42" w14:textId="77777777" w:rsidR="00E921A2" w:rsidRPr="00121095" w:rsidRDefault="00E921A2">
            <w:pPr>
              <w:pStyle w:val="MsgTableBody"/>
            </w:pPr>
            <w:r w:rsidRPr="00121095">
              <w:t xml:space="preserve">     [{OBX}]</w:t>
            </w:r>
          </w:p>
        </w:tc>
        <w:tc>
          <w:tcPr>
            <w:tcW w:w="4320" w:type="dxa"/>
            <w:tcBorders>
              <w:top w:val="dotted" w:sz="4" w:space="0" w:color="auto"/>
              <w:left w:val="nil"/>
              <w:bottom w:val="dotted" w:sz="4" w:space="0" w:color="auto"/>
              <w:right w:val="nil"/>
            </w:tcBorders>
            <w:shd w:val="clear" w:color="auto" w:fill="FFFFFF"/>
          </w:tcPr>
          <w:p w14:paraId="0BFB5432" w14:textId="77777777" w:rsidR="00E921A2" w:rsidRPr="00121095" w:rsidRDefault="00E921A2">
            <w:pPr>
              <w:pStyle w:val="MsgTableBody"/>
            </w:pPr>
            <w:r w:rsidRPr="00121095">
              <w:t>Observation Related to Specimen</w:t>
            </w:r>
          </w:p>
        </w:tc>
        <w:tc>
          <w:tcPr>
            <w:tcW w:w="864" w:type="dxa"/>
            <w:tcBorders>
              <w:top w:val="dotted" w:sz="4" w:space="0" w:color="auto"/>
              <w:left w:val="nil"/>
              <w:bottom w:val="dotted" w:sz="4" w:space="0" w:color="auto"/>
              <w:right w:val="nil"/>
            </w:tcBorders>
            <w:shd w:val="clear" w:color="auto" w:fill="FFFFFF"/>
          </w:tcPr>
          <w:p w14:paraId="43D9C62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9289CD" w14:textId="77777777" w:rsidR="00E921A2" w:rsidRPr="00121095" w:rsidRDefault="00E921A2">
            <w:pPr>
              <w:pStyle w:val="MsgTableBody"/>
              <w:jc w:val="center"/>
            </w:pPr>
            <w:r w:rsidRPr="00121095">
              <w:t>7.4.2</w:t>
            </w:r>
          </w:p>
        </w:tc>
      </w:tr>
      <w:tr w:rsidR="00E921A2" w:rsidRPr="00E921A2" w14:paraId="1F98B4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16D469" w14:textId="77777777" w:rsidR="00E921A2" w:rsidRPr="00121095" w:rsidRDefault="00E921A2">
            <w:pPr>
              <w:pStyle w:val="MsgTableBody"/>
            </w:pPr>
            <w:r w:rsidRPr="00121095">
              <w:t xml:space="preserve">  }]</w:t>
            </w:r>
          </w:p>
        </w:tc>
        <w:tc>
          <w:tcPr>
            <w:tcW w:w="4320" w:type="dxa"/>
            <w:tcBorders>
              <w:top w:val="dotted" w:sz="4" w:space="0" w:color="auto"/>
              <w:left w:val="nil"/>
              <w:bottom w:val="dotted" w:sz="4" w:space="0" w:color="auto"/>
              <w:right w:val="nil"/>
            </w:tcBorders>
            <w:shd w:val="clear" w:color="auto" w:fill="FFFFFF"/>
          </w:tcPr>
          <w:p w14:paraId="35DFAAC5" w14:textId="77777777" w:rsidR="00E921A2" w:rsidRPr="00121095" w:rsidRDefault="00E921A2">
            <w:pPr>
              <w:pStyle w:val="MsgTableBody"/>
            </w:pPr>
            <w:r w:rsidRPr="00121095">
              <w:t>--- SPECIMEN end</w:t>
            </w:r>
          </w:p>
        </w:tc>
        <w:tc>
          <w:tcPr>
            <w:tcW w:w="864" w:type="dxa"/>
            <w:tcBorders>
              <w:top w:val="dotted" w:sz="4" w:space="0" w:color="auto"/>
              <w:left w:val="nil"/>
              <w:bottom w:val="dotted" w:sz="4" w:space="0" w:color="auto"/>
              <w:right w:val="nil"/>
            </w:tcBorders>
            <w:shd w:val="clear" w:color="auto" w:fill="FFFFFF"/>
          </w:tcPr>
          <w:p w14:paraId="60A70D5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7071E" w14:textId="77777777" w:rsidR="00E921A2" w:rsidRPr="00121095" w:rsidRDefault="00E921A2">
            <w:pPr>
              <w:pStyle w:val="MsgTableBody"/>
              <w:jc w:val="center"/>
            </w:pPr>
          </w:p>
        </w:tc>
      </w:tr>
      <w:tr w:rsidR="00E921A2" w:rsidRPr="00E921A2" w14:paraId="2291BB4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05E2C4A"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7D5F5B6" w14:textId="77777777" w:rsidR="00E921A2" w:rsidRPr="00121095" w:rsidRDefault="00E921A2">
            <w:pPr>
              <w:pStyle w:val="MsgTableBody"/>
            </w:pPr>
            <w:r w:rsidRPr="00121095">
              <w:t>--- QUERY_RESPONSE end</w:t>
            </w:r>
          </w:p>
        </w:tc>
        <w:tc>
          <w:tcPr>
            <w:tcW w:w="864" w:type="dxa"/>
            <w:tcBorders>
              <w:top w:val="dotted" w:sz="4" w:space="0" w:color="auto"/>
              <w:left w:val="nil"/>
              <w:bottom w:val="dotted" w:sz="4" w:space="0" w:color="auto"/>
              <w:right w:val="nil"/>
            </w:tcBorders>
            <w:shd w:val="clear" w:color="auto" w:fill="FFFFFF"/>
          </w:tcPr>
          <w:p w14:paraId="6640375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98A228" w14:textId="77777777" w:rsidR="00E921A2" w:rsidRPr="00121095" w:rsidRDefault="00E921A2">
            <w:pPr>
              <w:pStyle w:val="MsgTableBody"/>
              <w:jc w:val="center"/>
            </w:pPr>
          </w:p>
        </w:tc>
      </w:tr>
      <w:tr w:rsidR="00E921A2" w:rsidRPr="00E921A2" w14:paraId="6056F4D2"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4BCAC8CB" w14:textId="77777777" w:rsidR="00E921A2" w:rsidRPr="00121095" w:rsidRDefault="00E921A2">
            <w:pPr>
              <w:pStyle w:val="MsgTableBody"/>
            </w:pPr>
            <w:r w:rsidRPr="00121095">
              <w:t>DSC</w:t>
            </w:r>
          </w:p>
        </w:tc>
        <w:tc>
          <w:tcPr>
            <w:tcW w:w="4320" w:type="dxa"/>
            <w:tcBorders>
              <w:top w:val="dotted" w:sz="4" w:space="0" w:color="auto"/>
              <w:left w:val="nil"/>
              <w:bottom w:val="single" w:sz="2" w:space="0" w:color="auto"/>
              <w:right w:val="nil"/>
            </w:tcBorders>
            <w:shd w:val="clear" w:color="auto" w:fill="FFFFFF"/>
          </w:tcPr>
          <w:p w14:paraId="3D85F57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726379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02F442A" w14:textId="77777777" w:rsidR="00E921A2" w:rsidRPr="00121095" w:rsidRDefault="00E921A2">
            <w:pPr>
              <w:pStyle w:val="MsgTableBody"/>
              <w:jc w:val="center"/>
            </w:pPr>
            <w:r w:rsidRPr="00121095">
              <w:t>2.15.4</w:t>
            </w:r>
          </w:p>
        </w:tc>
      </w:tr>
    </w:tbl>
    <w:p w14:paraId="02FAF5FB"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0B7182F" w14:textId="77777777">
        <w:trPr>
          <w:cantSplit/>
          <w:tblHeader/>
        </w:trPr>
        <w:tc>
          <w:tcPr>
            <w:tcW w:w="648" w:type="dxa"/>
            <w:tcBorders>
              <w:top w:val="double" w:sz="4" w:space="0" w:color="auto"/>
              <w:bottom w:val="single" w:sz="4" w:space="0" w:color="auto"/>
            </w:tcBorders>
            <w:shd w:val="clear" w:color="auto" w:fill="FFFFFF"/>
          </w:tcPr>
          <w:p w14:paraId="70BB61EB" w14:textId="77777777" w:rsidR="00E921A2" w:rsidRPr="00121095" w:rsidRDefault="00E921A2">
            <w:pPr>
              <w:pStyle w:val="QryTableInputHeader"/>
              <w:rPr>
                <w:lang w:val="en-US"/>
              </w:rPr>
            </w:pPr>
            <w:r w:rsidRPr="00121095">
              <w:rPr>
                <w:lang w:val="en-US"/>
              </w:rPr>
              <w:t>Field Seq (Query ID=Z89)</w:t>
            </w:r>
          </w:p>
        </w:tc>
        <w:tc>
          <w:tcPr>
            <w:tcW w:w="1296" w:type="dxa"/>
            <w:tcBorders>
              <w:top w:val="double" w:sz="4" w:space="0" w:color="auto"/>
              <w:bottom w:val="single" w:sz="4" w:space="0" w:color="auto"/>
            </w:tcBorders>
            <w:shd w:val="clear" w:color="auto" w:fill="FFFFFF"/>
          </w:tcPr>
          <w:p w14:paraId="5FA85601"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57F848D7" w14:textId="77777777" w:rsidR="00E921A2" w:rsidRPr="00121095" w:rsidRDefault="00E921A2">
            <w:pPr>
              <w:pStyle w:val="QryTableInputHeader"/>
              <w:rPr>
                <w:lang w:val="en-US"/>
              </w:rPr>
            </w:pPr>
            <w:r w:rsidRPr="00121095">
              <w:rPr>
                <w:lang w:val="en-US"/>
              </w:rPr>
              <w:t>Key/</w:t>
            </w:r>
          </w:p>
          <w:p w14:paraId="6B0F5032"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4584842D"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7CF8F7D"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0C0596B"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2E3341C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F6E4175"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3D2161F"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DA77D6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4D829F99"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31A001"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5D3FDA9" w14:textId="77777777" w:rsidR="00E921A2" w:rsidRPr="00121095" w:rsidRDefault="00E921A2">
            <w:pPr>
              <w:pStyle w:val="QryTableInputHeader"/>
              <w:rPr>
                <w:lang w:val="en-US"/>
              </w:rPr>
            </w:pPr>
            <w:r w:rsidRPr="00121095">
              <w:rPr>
                <w:lang w:val="en-US"/>
              </w:rPr>
              <w:t>Element Name</w:t>
            </w:r>
          </w:p>
        </w:tc>
      </w:tr>
      <w:tr w:rsidR="00E921A2" w:rsidRPr="00E921A2" w14:paraId="649E55C0" w14:textId="77777777">
        <w:trPr>
          <w:cantSplit/>
        </w:trPr>
        <w:tc>
          <w:tcPr>
            <w:tcW w:w="648" w:type="dxa"/>
            <w:tcBorders>
              <w:top w:val="single" w:sz="4" w:space="0" w:color="auto"/>
              <w:bottom w:val="single" w:sz="4" w:space="0" w:color="auto"/>
            </w:tcBorders>
            <w:shd w:val="clear" w:color="auto" w:fill="FFFFFF"/>
          </w:tcPr>
          <w:p w14:paraId="2B278A1C"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6EA0F24"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7C53B00A"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1957947"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E5A6631"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D0F57FD"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0AF7E38"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778A072D"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424B9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5A148D"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9D350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ABF1C9D"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0B96D2F" w14:textId="77777777" w:rsidR="00E921A2" w:rsidRPr="00121095" w:rsidRDefault="00E921A2">
            <w:pPr>
              <w:pStyle w:val="QryTableInput"/>
            </w:pPr>
          </w:p>
        </w:tc>
      </w:tr>
      <w:tr w:rsidR="00E921A2" w:rsidRPr="00E921A2" w14:paraId="0DC2429E" w14:textId="77777777">
        <w:trPr>
          <w:cantSplit/>
        </w:trPr>
        <w:tc>
          <w:tcPr>
            <w:tcW w:w="648" w:type="dxa"/>
            <w:tcBorders>
              <w:top w:val="single" w:sz="4" w:space="0" w:color="auto"/>
              <w:bottom w:val="single" w:sz="4" w:space="0" w:color="auto"/>
            </w:tcBorders>
            <w:shd w:val="clear" w:color="auto" w:fill="FFFFFF"/>
          </w:tcPr>
          <w:p w14:paraId="294C9100" w14:textId="77777777" w:rsidR="00E921A2" w:rsidRPr="00121095" w:rsidRDefault="00E921A2">
            <w:pPr>
              <w:pStyle w:val="QryTableInput"/>
            </w:pPr>
            <w:r w:rsidRPr="00121095">
              <w:lastRenderedPageBreak/>
              <w:t>2</w:t>
            </w:r>
          </w:p>
        </w:tc>
        <w:tc>
          <w:tcPr>
            <w:tcW w:w="1296" w:type="dxa"/>
            <w:tcBorders>
              <w:top w:val="single" w:sz="4" w:space="0" w:color="auto"/>
              <w:bottom w:val="single" w:sz="4" w:space="0" w:color="auto"/>
            </w:tcBorders>
            <w:shd w:val="clear" w:color="auto" w:fill="FFFFFF"/>
          </w:tcPr>
          <w:p w14:paraId="796381AA"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797260B3"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3F49C4D"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A1D17C1"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59252286"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00AA5F9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322402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404149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B98182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4E3601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1EB31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6D5A907" w14:textId="77777777" w:rsidR="00E921A2" w:rsidRPr="00121095" w:rsidRDefault="00E921A2">
            <w:pPr>
              <w:pStyle w:val="QryTableInput"/>
            </w:pPr>
          </w:p>
        </w:tc>
      </w:tr>
      <w:tr w:rsidR="00E921A2" w:rsidRPr="00E921A2" w14:paraId="0EFF4FF7" w14:textId="77777777">
        <w:trPr>
          <w:cantSplit/>
        </w:trPr>
        <w:tc>
          <w:tcPr>
            <w:tcW w:w="648" w:type="dxa"/>
            <w:tcBorders>
              <w:top w:val="single" w:sz="4" w:space="0" w:color="auto"/>
              <w:bottom w:val="double" w:sz="4" w:space="0" w:color="auto"/>
            </w:tcBorders>
            <w:shd w:val="clear" w:color="auto" w:fill="FFFFFF"/>
          </w:tcPr>
          <w:p w14:paraId="70826F67"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56F8B19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DC29CCB"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4E05D988"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517722AD"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627A32BE"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04F9927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7573D6B5"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7800DF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549A8E63"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48555457"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0C91686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415FB068" w14:textId="77777777" w:rsidR="00E921A2" w:rsidRPr="00121095" w:rsidRDefault="00E921A2">
            <w:pPr>
              <w:pStyle w:val="QryTableInput"/>
            </w:pPr>
          </w:p>
        </w:tc>
      </w:tr>
    </w:tbl>
    <w:p w14:paraId="73AB6376" w14:textId="77777777" w:rsidR="00E921A2" w:rsidRPr="00121095" w:rsidRDefault="00E921A2">
      <w:pPr>
        <w:keepNext/>
        <w:spacing w:before="120"/>
        <w:rPr>
          <w:b/>
        </w:rPr>
      </w:pPr>
      <w:r w:rsidRPr="00121095">
        <w:rPr>
          <w:b/>
        </w:rPr>
        <w:t>QPD 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998"/>
        <w:gridCol w:w="590"/>
        <w:gridCol w:w="5612"/>
      </w:tblGrid>
      <w:tr w:rsidR="00E921A2" w:rsidRPr="00E921A2" w14:paraId="061EAE7F" w14:textId="77777777" w:rsidTr="00E50DB9">
        <w:trPr>
          <w:tblHeader/>
        </w:trPr>
        <w:tc>
          <w:tcPr>
            <w:tcW w:w="1584" w:type="dxa"/>
            <w:tcBorders>
              <w:top w:val="double" w:sz="4" w:space="0" w:color="auto"/>
              <w:bottom w:val="single" w:sz="4" w:space="0" w:color="auto"/>
            </w:tcBorders>
            <w:shd w:val="pct10" w:color="auto" w:fill="FFFFFF"/>
          </w:tcPr>
          <w:p w14:paraId="11139091" w14:textId="77777777" w:rsidR="00E921A2" w:rsidRPr="00121095" w:rsidRDefault="00E921A2">
            <w:pPr>
              <w:pStyle w:val="QryTableInputParamHeader"/>
              <w:keepNext/>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369DD754" w14:textId="77777777" w:rsidR="00E921A2" w:rsidRPr="00121095" w:rsidRDefault="00E921A2">
            <w:pPr>
              <w:pStyle w:val="QryTableInputParamHeader"/>
              <w:keepNext/>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605A8462"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B959FC3" w14:textId="77777777" w:rsidR="00E921A2" w:rsidRPr="00121095" w:rsidRDefault="00E921A2">
            <w:pPr>
              <w:pStyle w:val="QryTableInputParamHeader"/>
              <w:keepNext/>
              <w:rPr>
                <w:lang w:val="en-US"/>
              </w:rPr>
            </w:pPr>
            <w:r w:rsidRPr="00121095">
              <w:rPr>
                <w:lang w:val="en-US"/>
              </w:rPr>
              <w:t>Description</w:t>
            </w:r>
          </w:p>
        </w:tc>
      </w:tr>
      <w:tr w:rsidR="00E921A2" w:rsidRPr="00E921A2" w14:paraId="2E2FBEE5" w14:textId="77777777" w:rsidTr="00E50DB9">
        <w:tc>
          <w:tcPr>
            <w:tcW w:w="1584" w:type="dxa"/>
            <w:tcBorders>
              <w:top w:val="single" w:sz="4" w:space="0" w:color="auto"/>
              <w:bottom w:val="single" w:sz="4" w:space="0" w:color="auto"/>
            </w:tcBorders>
            <w:shd w:val="clear" w:color="auto" w:fill="FFFFFF"/>
          </w:tcPr>
          <w:p w14:paraId="6218E985"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70C373A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397DF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9A1C5D7" w14:textId="77777777" w:rsidR="00E921A2" w:rsidRPr="00121095" w:rsidRDefault="00E921A2">
            <w:pPr>
              <w:pStyle w:val="QryTableInputParam"/>
              <w:rPr>
                <w:lang w:val="en-US"/>
              </w:rPr>
            </w:pPr>
            <w:r w:rsidRPr="00121095">
              <w:rPr>
                <w:lang w:val="en-US"/>
              </w:rPr>
              <w:t xml:space="preserve">SHALL be valued </w:t>
            </w:r>
            <w:r w:rsidRPr="00121095">
              <w:rPr>
                <w:b/>
                <w:lang w:val="en-US"/>
              </w:rPr>
              <w:t>Z89^Lab Results History^HL7nnnn</w:t>
            </w:r>
            <w:r w:rsidRPr="00121095">
              <w:rPr>
                <w:lang w:val="en-US"/>
              </w:rPr>
              <w:t>.</w:t>
            </w:r>
          </w:p>
        </w:tc>
      </w:tr>
      <w:tr w:rsidR="00E921A2" w:rsidRPr="00E921A2" w14:paraId="2727D6EE" w14:textId="77777777" w:rsidTr="00E50DB9">
        <w:tc>
          <w:tcPr>
            <w:tcW w:w="1584" w:type="dxa"/>
            <w:tcBorders>
              <w:top w:val="single" w:sz="4" w:space="0" w:color="auto"/>
              <w:bottom w:val="single" w:sz="4" w:space="0" w:color="auto"/>
            </w:tcBorders>
            <w:shd w:val="clear" w:color="auto" w:fill="FFFFFF"/>
          </w:tcPr>
          <w:p w14:paraId="78BB1F58"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3DAE7019"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80F561B"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2F6740A5"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777E9EF8" w14:textId="77777777" w:rsidTr="00E50DB9">
        <w:tc>
          <w:tcPr>
            <w:tcW w:w="1584" w:type="dxa"/>
            <w:tcBorders>
              <w:top w:val="single" w:sz="4" w:space="0" w:color="auto"/>
              <w:bottom w:val="double" w:sz="4" w:space="0" w:color="auto"/>
            </w:tcBorders>
            <w:shd w:val="clear" w:color="auto" w:fill="FFFFFF"/>
          </w:tcPr>
          <w:p w14:paraId="3E6D2BE6" w14:textId="77777777" w:rsidR="00E921A2" w:rsidRPr="00121095" w:rsidRDefault="00E921A2">
            <w:pPr>
              <w:pStyle w:val="QryTableInputParam"/>
              <w:rPr>
                <w:lang w:val="en-US"/>
              </w:rPr>
            </w:pPr>
            <w:r w:rsidRPr="00121095">
              <w:rPr>
                <w:lang w:val="en-US"/>
              </w:rPr>
              <w:t>SelectionCriteria</w:t>
            </w:r>
          </w:p>
        </w:tc>
        <w:tc>
          <w:tcPr>
            <w:tcW w:w="1008" w:type="dxa"/>
            <w:tcBorders>
              <w:top w:val="single" w:sz="4" w:space="0" w:color="auto"/>
              <w:bottom w:val="double" w:sz="4" w:space="0" w:color="auto"/>
            </w:tcBorders>
            <w:shd w:val="clear" w:color="auto" w:fill="FFFFFF"/>
          </w:tcPr>
          <w:p w14:paraId="7D39DC4F"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2FC5C706"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517102A0" w14:textId="77777777" w:rsidR="00E921A2" w:rsidRPr="00121095" w:rsidRDefault="00E921A2">
            <w:pPr>
              <w:pStyle w:val="QryTableInputParam"/>
              <w:rPr>
                <w:lang w:val="en-US"/>
              </w:rPr>
            </w:pPr>
            <w:r w:rsidRPr="00121095">
              <w:rPr>
                <w:lang w:val="en-US"/>
              </w:rPr>
              <w:t>A query expression whose operands are derived from the 'ColName' column in the 'Input Specification: Virtual Table' given below.</w:t>
            </w:r>
          </w:p>
        </w:tc>
      </w:tr>
    </w:tbl>
    <w:p w14:paraId="4FA5910B" w14:textId="77777777" w:rsidR="00E921A2" w:rsidRPr="00121095" w:rsidRDefault="00E921A2">
      <w:pPr>
        <w:keepNext/>
        <w:spacing w:before="120"/>
        <w:rPr>
          <w:b/>
        </w:rPr>
      </w:pPr>
      <w:r w:rsidRPr="00121095">
        <w:rPr>
          <w:b/>
        </w:rPr>
        <w:t>Input Specification: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181DB34D" w14:textId="77777777" w:rsidTr="00E50DB9">
        <w:trPr>
          <w:cantSplit/>
          <w:tblHeader/>
        </w:trPr>
        <w:tc>
          <w:tcPr>
            <w:tcW w:w="1440" w:type="dxa"/>
            <w:tcBorders>
              <w:top w:val="double" w:sz="4" w:space="0" w:color="auto"/>
              <w:bottom w:val="single" w:sz="4" w:space="0" w:color="auto"/>
            </w:tcBorders>
            <w:shd w:val="pct10" w:color="auto" w:fill="FFFFFF"/>
          </w:tcPr>
          <w:p w14:paraId="1DBA4411" w14:textId="77777777" w:rsidR="00E921A2" w:rsidRPr="00121095" w:rsidRDefault="00E921A2">
            <w:pPr>
              <w:pStyle w:val="QryTableVirtualHeader"/>
              <w:rPr>
                <w:lang w:val="en-US"/>
              </w:rPr>
            </w:pPr>
            <w:r w:rsidRPr="00121095">
              <w:rPr>
                <w:lang w:val="en-US"/>
              </w:rPr>
              <w:t>ColName (Query ID=Z89)</w:t>
            </w:r>
          </w:p>
        </w:tc>
        <w:tc>
          <w:tcPr>
            <w:tcW w:w="864" w:type="dxa"/>
            <w:tcBorders>
              <w:top w:val="double" w:sz="4" w:space="0" w:color="auto"/>
              <w:bottom w:val="single" w:sz="4" w:space="0" w:color="auto"/>
            </w:tcBorders>
            <w:shd w:val="pct10" w:color="auto" w:fill="FFFFFF"/>
          </w:tcPr>
          <w:p w14:paraId="0DD1F754" w14:textId="77777777" w:rsidR="00E921A2" w:rsidRPr="00121095" w:rsidRDefault="00E921A2">
            <w:pPr>
              <w:pStyle w:val="QryTableVirtualHeader"/>
              <w:rPr>
                <w:lang w:val="en-US"/>
              </w:rPr>
            </w:pPr>
            <w:r w:rsidRPr="00121095">
              <w:rPr>
                <w:lang w:val="en-US"/>
              </w:rPr>
              <w:t>Key/</w:t>
            </w:r>
          </w:p>
          <w:p w14:paraId="4B09F901"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58A26AA3"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69E1CFCC"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16EDA41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5BDF90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4074B1F"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36D9CC57"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80E48B"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57CC988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F03C8A2"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2F34D009" w14:textId="77777777" w:rsidR="00E921A2" w:rsidRPr="00121095" w:rsidRDefault="00E921A2">
            <w:pPr>
              <w:pStyle w:val="QryTableVirtualHeader"/>
              <w:rPr>
                <w:lang w:val="en-US"/>
              </w:rPr>
            </w:pPr>
            <w:r w:rsidRPr="00121095">
              <w:rPr>
                <w:lang w:val="en-US"/>
              </w:rPr>
              <w:t>Element Name</w:t>
            </w:r>
          </w:p>
        </w:tc>
      </w:tr>
      <w:tr w:rsidR="00E921A2" w:rsidRPr="00E921A2" w14:paraId="35C8968D" w14:textId="77777777" w:rsidTr="00E50DB9">
        <w:trPr>
          <w:cantSplit/>
        </w:trPr>
        <w:tc>
          <w:tcPr>
            <w:tcW w:w="1440" w:type="dxa"/>
            <w:tcBorders>
              <w:top w:val="single" w:sz="4" w:space="0" w:color="auto"/>
              <w:bottom w:val="single" w:sz="4" w:space="0" w:color="auto"/>
            </w:tcBorders>
            <w:shd w:val="clear" w:color="auto" w:fill="FFFFFF"/>
          </w:tcPr>
          <w:p w14:paraId="4674562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81922ED"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75DD05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50F59C6"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18F3E09E"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EFCBF26"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213E0606"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6379D943"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5490CB50"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1D48C1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20F018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4BA9A91" w14:textId="77777777" w:rsidR="00E921A2" w:rsidRPr="00121095" w:rsidRDefault="00E921A2">
            <w:pPr>
              <w:pStyle w:val="QryTableVirtual"/>
              <w:rPr>
                <w:lang w:val="en-US"/>
              </w:rPr>
            </w:pPr>
            <w:r w:rsidRPr="00121095">
              <w:rPr>
                <w:lang w:val="en-US"/>
              </w:rPr>
              <w:t>PID-3: Patient  Identifier List</w:t>
            </w:r>
          </w:p>
        </w:tc>
      </w:tr>
      <w:tr w:rsidR="00E921A2" w:rsidRPr="00E921A2" w14:paraId="4D3B1994" w14:textId="77777777" w:rsidTr="00E50DB9">
        <w:trPr>
          <w:cantSplit/>
        </w:trPr>
        <w:tc>
          <w:tcPr>
            <w:tcW w:w="1440" w:type="dxa"/>
            <w:tcBorders>
              <w:top w:val="single" w:sz="4" w:space="0" w:color="auto"/>
              <w:bottom w:val="single" w:sz="4" w:space="0" w:color="auto"/>
            </w:tcBorders>
            <w:shd w:val="clear" w:color="auto" w:fill="FFFFFF"/>
          </w:tcPr>
          <w:p w14:paraId="6B446C06" w14:textId="77777777" w:rsidR="00E921A2" w:rsidRPr="00121095" w:rsidRDefault="00E921A2">
            <w:pPr>
              <w:pStyle w:val="QryTableVirtual"/>
              <w:rPr>
                <w:lang w:val="en-US"/>
              </w:rPr>
            </w:pPr>
            <w:r w:rsidRPr="00121095">
              <w:rPr>
                <w:lang w:val="en-US"/>
              </w:rPr>
              <w:t>ResultReportTime.LL</w:t>
            </w:r>
          </w:p>
        </w:tc>
        <w:tc>
          <w:tcPr>
            <w:tcW w:w="864" w:type="dxa"/>
            <w:tcBorders>
              <w:top w:val="single" w:sz="4" w:space="0" w:color="auto"/>
              <w:bottom w:val="single" w:sz="4" w:space="0" w:color="auto"/>
            </w:tcBorders>
            <w:shd w:val="clear" w:color="auto" w:fill="FFFFFF"/>
          </w:tcPr>
          <w:p w14:paraId="3AF102F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B0C7176"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76995A2"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689E328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8064F19"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45153FE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B42831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C36AB"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6B9F6C4"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073CA35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C52BD76" w14:textId="77777777" w:rsidR="00E921A2" w:rsidRPr="00121095" w:rsidRDefault="00E921A2">
            <w:pPr>
              <w:pStyle w:val="QryTableVirtual"/>
              <w:rPr>
                <w:lang w:val="en-US"/>
              </w:rPr>
            </w:pPr>
            <w:r w:rsidRPr="00121095">
              <w:rPr>
                <w:lang w:val="en-US"/>
              </w:rPr>
              <w:t>OBR-22:  Results rpt/status chng – date/time – lower limit</w:t>
            </w:r>
          </w:p>
        </w:tc>
      </w:tr>
      <w:tr w:rsidR="00E921A2" w:rsidRPr="00E921A2" w14:paraId="7334A4D8" w14:textId="77777777" w:rsidTr="00E50DB9">
        <w:trPr>
          <w:cantSplit/>
        </w:trPr>
        <w:tc>
          <w:tcPr>
            <w:tcW w:w="1440" w:type="dxa"/>
            <w:tcBorders>
              <w:top w:val="single" w:sz="4" w:space="0" w:color="auto"/>
              <w:bottom w:val="single" w:sz="4" w:space="0" w:color="auto"/>
            </w:tcBorders>
            <w:shd w:val="clear" w:color="auto" w:fill="FFFFFF"/>
          </w:tcPr>
          <w:p w14:paraId="6F512811" w14:textId="77777777" w:rsidR="00E921A2" w:rsidRPr="00121095" w:rsidRDefault="00E921A2">
            <w:pPr>
              <w:pStyle w:val="QryTableVirtual"/>
              <w:rPr>
                <w:lang w:val="en-US"/>
              </w:rPr>
            </w:pPr>
            <w:r w:rsidRPr="00121095">
              <w:rPr>
                <w:lang w:val="en-US"/>
              </w:rPr>
              <w:t>ResultReportTime.UL</w:t>
            </w:r>
          </w:p>
        </w:tc>
        <w:tc>
          <w:tcPr>
            <w:tcW w:w="864" w:type="dxa"/>
            <w:tcBorders>
              <w:top w:val="single" w:sz="4" w:space="0" w:color="auto"/>
              <w:bottom w:val="single" w:sz="4" w:space="0" w:color="auto"/>
            </w:tcBorders>
            <w:shd w:val="clear" w:color="auto" w:fill="FFFFFF"/>
          </w:tcPr>
          <w:p w14:paraId="177B0432"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55CBAE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7BB186" w14:textId="77777777" w:rsidR="00E921A2" w:rsidRPr="00121095" w:rsidRDefault="00E921A2">
            <w:pPr>
              <w:pStyle w:val="QryTableVirtual"/>
              <w:rPr>
                <w:lang w:val="en-US"/>
              </w:rPr>
            </w:pPr>
            <w:r w:rsidRPr="00121095">
              <w:rPr>
                <w:lang w:val="en-US"/>
              </w:rPr>
              <w:t>26</w:t>
            </w:r>
          </w:p>
        </w:tc>
        <w:tc>
          <w:tcPr>
            <w:tcW w:w="720" w:type="dxa"/>
            <w:tcBorders>
              <w:top w:val="single" w:sz="4" w:space="0" w:color="auto"/>
              <w:bottom w:val="single" w:sz="4" w:space="0" w:color="auto"/>
            </w:tcBorders>
            <w:shd w:val="clear" w:color="auto" w:fill="FFFFFF"/>
          </w:tcPr>
          <w:p w14:paraId="71562796"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13991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688B726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AFF7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1ADA12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0B3606" w14:textId="77777777" w:rsidR="00E921A2" w:rsidRPr="00121095" w:rsidRDefault="00E921A2">
            <w:pPr>
              <w:pStyle w:val="QryTableVirtual"/>
              <w:rPr>
                <w:lang w:val="en-US"/>
              </w:rPr>
            </w:pPr>
            <w:r w:rsidRPr="00121095">
              <w:rPr>
                <w:lang w:val="en-US"/>
              </w:rPr>
              <w:t>OBR.22</w:t>
            </w:r>
          </w:p>
        </w:tc>
        <w:tc>
          <w:tcPr>
            <w:tcW w:w="1008" w:type="dxa"/>
            <w:tcBorders>
              <w:top w:val="single" w:sz="4" w:space="0" w:color="auto"/>
              <w:bottom w:val="single" w:sz="4" w:space="0" w:color="auto"/>
            </w:tcBorders>
            <w:shd w:val="clear" w:color="auto" w:fill="FFFFFF"/>
          </w:tcPr>
          <w:p w14:paraId="52243F2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976CC5" w14:textId="77777777" w:rsidR="00E921A2" w:rsidRPr="00121095" w:rsidRDefault="00E921A2">
            <w:pPr>
              <w:pStyle w:val="QryTableVirtual"/>
              <w:rPr>
                <w:lang w:val="en-US"/>
              </w:rPr>
            </w:pPr>
            <w:r w:rsidRPr="00121095">
              <w:rPr>
                <w:lang w:val="en-US"/>
              </w:rPr>
              <w:t>OBR-22:  Results rpt/status chng – date/time – upper limit</w:t>
            </w:r>
          </w:p>
        </w:tc>
      </w:tr>
      <w:tr w:rsidR="00E921A2" w:rsidRPr="00E921A2" w14:paraId="39F22D81" w14:textId="77777777" w:rsidTr="00E50DB9">
        <w:trPr>
          <w:cantSplit/>
        </w:trPr>
        <w:tc>
          <w:tcPr>
            <w:tcW w:w="1440" w:type="dxa"/>
            <w:tcBorders>
              <w:top w:val="single" w:sz="4" w:space="0" w:color="auto"/>
              <w:bottom w:val="single" w:sz="4" w:space="0" w:color="auto"/>
            </w:tcBorders>
            <w:shd w:val="clear" w:color="auto" w:fill="FFFFFF"/>
          </w:tcPr>
          <w:p w14:paraId="45A4E628" w14:textId="77777777" w:rsidR="00E921A2" w:rsidRPr="00121095" w:rsidRDefault="00E921A2">
            <w:pPr>
              <w:pStyle w:val="QryTableVirtual"/>
              <w:rPr>
                <w:lang w:val="en-US"/>
              </w:rPr>
            </w:pPr>
            <w:r w:rsidRPr="00121095">
              <w:rPr>
                <w:lang w:val="en-US"/>
              </w:rPr>
              <w:t>LabDept</w:t>
            </w:r>
          </w:p>
        </w:tc>
        <w:tc>
          <w:tcPr>
            <w:tcW w:w="864" w:type="dxa"/>
            <w:tcBorders>
              <w:top w:val="single" w:sz="4" w:space="0" w:color="auto"/>
              <w:bottom w:val="single" w:sz="4" w:space="0" w:color="auto"/>
            </w:tcBorders>
            <w:shd w:val="clear" w:color="auto" w:fill="FFFFFF"/>
          </w:tcPr>
          <w:p w14:paraId="621E77C0"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5E4FE2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CF8071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single" w:sz="4" w:space="0" w:color="auto"/>
            </w:tcBorders>
            <w:shd w:val="clear" w:color="auto" w:fill="FFFFFF"/>
          </w:tcPr>
          <w:p w14:paraId="5235227F"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B7948DD"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56ED213F"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single" w:sz="4" w:space="0" w:color="auto"/>
            </w:tcBorders>
            <w:shd w:val="clear" w:color="auto" w:fill="FFFFFF"/>
          </w:tcPr>
          <w:p w14:paraId="62215B5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4BA9A5C" w14:textId="77777777" w:rsidR="00E921A2" w:rsidRPr="00121095" w:rsidRDefault="00E921A2">
            <w:pPr>
              <w:pStyle w:val="QryTableVirtual"/>
              <w:rPr>
                <w:lang w:val="en-US"/>
              </w:rPr>
            </w:pPr>
            <w:r w:rsidRPr="00121095">
              <w:rPr>
                <w:lang w:val="en-US"/>
              </w:rPr>
              <w:t>0074</w:t>
            </w:r>
          </w:p>
        </w:tc>
        <w:tc>
          <w:tcPr>
            <w:tcW w:w="936" w:type="dxa"/>
            <w:tcBorders>
              <w:top w:val="single" w:sz="4" w:space="0" w:color="auto"/>
              <w:bottom w:val="single" w:sz="4" w:space="0" w:color="auto"/>
            </w:tcBorders>
            <w:shd w:val="clear" w:color="auto" w:fill="FFFFFF"/>
          </w:tcPr>
          <w:p w14:paraId="75C08F44" w14:textId="77777777" w:rsidR="00E921A2" w:rsidRPr="00121095" w:rsidRDefault="00E921A2">
            <w:pPr>
              <w:pStyle w:val="QryTableVirtual"/>
              <w:rPr>
                <w:lang w:val="en-US"/>
              </w:rPr>
            </w:pPr>
            <w:r w:rsidRPr="00121095">
              <w:rPr>
                <w:lang w:val="en-US"/>
              </w:rPr>
              <w:t>OBR.24</w:t>
            </w:r>
          </w:p>
        </w:tc>
        <w:tc>
          <w:tcPr>
            <w:tcW w:w="1008" w:type="dxa"/>
            <w:tcBorders>
              <w:top w:val="single" w:sz="4" w:space="0" w:color="auto"/>
              <w:bottom w:val="single" w:sz="4" w:space="0" w:color="auto"/>
            </w:tcBorders>
            <w:shd w:val="clear" w:color="auto" w:fill="FFFFFF"/>
          </w:tcPr>
          <w:p w14:paraId="7745075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2E381E61" w14:textId="77777777" w:rsidR="00E921A2" w:rsidRPr="00121095" w:rsidRDefault="00E921A2">
            <w:pPr>
              <w:pStyle w:val="QryTableVirtual"/>
              <w:rPr>
                <w:lang w:val="en-US"/>
              </w:rPr>
            </w:pPr>
            <w:r w:rsidRPr="00121095">
              <w:rPr>
                <w:lang w:val="en-US"/>
              </w:rPr>
              <w:t>OBR-24:  Diagnostic Serv Sect ID</w:t>
            </w:r>
          </w:p>
        </w:tc>
      </w:tr>
      <w:tr w:rsidR="00E921A2" w:rsidRPr="00E921A2" w14:paraId="54B04AFF" w14:textId="77777777" w:rsidTr="00E50DB9">
        <w:trPr>
          <w:cantSplit/>
        </w:trPr>
        <w:tc>
          <w:tcPr>
            <w:tcW w:w="1440" w:type="dxa"/>
            <w:tcBorders>
              <w:top w:val="single" w:sz="4" w:space="0" w:color="auto"/>
              <w:bottom w:val="double" w:sz="4" w:space="0" w:color="auto"/>
            </w:tcBorders>
            <w:shd w:val="clear" w:color="auto" w:fill="FFFFFF"/>
          </w:tcPr>
          <w:p w14:paraId="1AC88588" w14:textId="77777777" w:rsidR="00E921A2" w:rsidRPr="00121095" w:rsidRDefault="00E921A2">
            <w:pPr>
              <w:pStyle w:val="QryTableVirtual"/>
              <w:rPr>
                <w:lang w:val="en-US"/>
              </w:rPr>
            </w:pPr>
            <w:r w:rsidRPr="00121095">
              <w:rPr>
                <w:lang w:val="en-US"/>
              </w:rPr>
              <w:t>LOINCCode</w:t>
            </w:r>
          </w:p>
        </w:tc>
        <w:tc>
          <w:tcPr>
            <w:tcW w:w="864" w:type="dxa"/>
            <w:tcBorders>
              <w:top w:val="single" w:sz="4" w:space="0" w:color="auto"/>
              <w:bottom w:val="double" w:sz="4" w:space="0" w:color="auto"/>
            </w:tcBorders>
            <w:shd w:val="clear" w:color="auto" w:fill="FFFFFF"/>
          </w:tcPr>
          <w:p w14:paraId="19B779D1"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2EC8FE60"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D36C3C"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CEC1EF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96C3283"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36DA8416" w14:textId="77777777" w:rsidR="00E921A2" w:rsidRPr="00121095" w:rsidRDefault="00E921A2">
            <w:pPr>
              <w:pStyle w:val="QryTableVirtual"/>
              <w:rPr>
                <w:lang w:val="en-US"/>
              </w:rPr>
            </w:pPr>
            <w:r w:rsidRPr="00121095">
              <w:rPr>
                <w:lang w:val="en-US"/>
              </w:rPr>
              <w:t>Y</w:t>
            </w:r>
          </w:p>
        </w:tc>
        <w:tc>
          <w:tcPr>
            <w:tcW w:w="720" w:type="dxa"/>
            <w:tcBorders>
              <w:top w:val="single" w:sz="4" w:space="0" w:color="auto"/>
              <w:bottom w:val="double" w:sz="4" w:space="0" w:color="auto"/>
            </w:tcBorders>
            <w:shd w:val="clear" w:color="auto" w:fill="FFFFFF"/>
          </w:tcPr>
          <w:p w14:paraId="780A182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64E94E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FB2FC84" w14:textId="77777777" w:rsidR="00E921A2" w:rsidRPr="00121095" w:rsidRDefault="00E921A2">
            <w:pPr>
              <w:pStyle w:val="QryTableVirtual"/>
              <w:rPr>
                <w:lang w:val="en-US"/>
              </w:rPr>
            </w:pPr>
            <w:r w:rsidRPr="00121095">
              <w:rPr>
                <w:lang w:val="en-US"/>
              </w:rPr>
              <w:t>OBX.3.4</w:t>
            </w:r>
          </w:p>
        </w:tc>
        <w:tc>
          <w:tcPr>
            <w:tcW w:w="1008" w:type="dxa"/>
            <w:tcBorders>
              <w:top w:val="single" w:sz="4" w:space="0" w:color="auto"/>
              <w:bottom w:val="double" w:sz="4" w:space="0" w:color="auto"/>
            </w:tcBorders>
            <w:shd w:val="clear" w:color="auto" w:fill="FFFFFF"/>
          </w:tcPr>
          <w:p w14:paraId="108E404D"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C4596A0" w14:textId="77777777" w:rsidR="00E921A2" w:rsidRPr="00121095" w:rsidRDefault="00E921A2">
            <w:pPr>
              <w:pStyle w:val="QryTableVirtual"/>
              <w:rPr>
                <w:lang w:val="en-US"/>
              </w:rPr>
            </w:pPr>
            <w:r w:rsidRPr="00121095">
              <w:rPr>
                <w:lang w:val="en-US"/>
              </w:rPr>
              <w:t>OBX-3-4:  Observation identifier – alternate identifier</w:t>
            </w:r>
          </w:p>
        </w:tc>
      </w:tr>
    </w:tbl>
    <w:p w14:paraId="0A39EE6F" w14:textId="77777777" w:rsidR="00E921A2" w:rsidRPr="00121095" w:rsidRDefault="00E921A2">
      <w:pPr>
        <w:keepNext/>
        <w:spacing w:before="120"/>
        <w:rPr>
          <w:b/>
        </w:rPr>
      </w:pPr>
      <w:r w:rsidRPr="00121095">
        <w:rPr>
          <w:b/>
        </w:rPr>
        <w:t>Input Parameter Field Description and Commentary</w:t>
      </w:r>
    </w:p>
    <w:tbl>
      <w:tblPr>
        <w:tblW w:w="8928"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82"/>
        <w:gridCol w:w="1008"/>
        <w:gridCol w:w="590"/>
        <w:gridCol w:w="5748"/>
      </w:tblGrid>
      <w:tr w:rsidR="00E921A2" w:rsidRPr="00E921A2" w14:paraId="54B354E4" w14:textId="77777777" w:rsidTr="00E50DB9">
        <w:trPr>
          <w:tblHeader/>
        </w:trPr>
        <w:tc>
          <w:tcPr>
            <w:tcW w:w="1584" w:type="dxa"/>
            <w:tcBorders>
              <w:top w:val="double" w:sz="4" w:space="0" w:color="auto"/>
              <w:bottom w:val="single" w:sz="4" w:space="0" w:color="auto"/>
            </w:tcBorders>
            <w:shd w:val="pct10" w:color="auto" w:fill="FFFFFF"/>
          </w:tcPr>
          <w:p w14:paraId="6B7CCAF9" w14:textId="77777777" w:rsidR="00E921A2" w:rsidRPr="00121095" w:rsidRDefault="00E921A2">
            <w:pPr>
              <w:pStyle w:val="QryTableInputParamHeader"/>
              <w:rPr>
                <w:lang w:val="en-US"/>
              </w:rPr>
            </w:pPr>
            <w:r w:rsidRPr="00121095">
              <w:rPr>
                <w:lang w:val="en-US"/>
              </w:rPr>
              <w:t>Input Parameter (Query ID=Z89)</w:t>
            </w:r>
          </w:p>
        </w:tc>
        <w:tc>
          <w:tcPr>
            <w:tcW w:w="1008" w:type="dxa"/>
            <w:tcBorders>
              <w:top w:val="double" w:sz="4" w:space="0" w:color="auto"/>
              <w:bottom w:val="single" w:sz="4" w:space="0" w:color="auto"/>
            </w:tcBorders>
            <w:shd w:val="pct10" w:color="auto" w:fill="FFFFFF"/>
          </w:tcPr>
          <w:p w14:paraId="2D83AA92"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335D1C"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6087CC3E" w14:textId="77777777" w:rsidR="00E921A2" w:rsidRPr="00121095" w:rsidRDefault="00E921A2">
            <w:pPr>
              <w:pStyle w:val="QryTableInputParamHeader"/>
              <w:rPr>
                <w:lang w:val="en-US"/>
              </w:rPr>
            </w:pPr>
            <w:r w:rsidRPr="00121095">
              <w:rPr>
                <w:lang w:val="en-US"/>
              </w:rPr>
              <w:t>Description</w:t>
            </w:r>
          </w:p>
        </w:tc>
      </w:tr>
      <w:tr w:rsidR="00E921A2" w:rsidRPr="00E921A2" w14:paraId="3282DD82" w14:textId="77777777" w:rsidTr="00E50DB9">
        <w:tc>
          <w:tcPr>
            <w:tcW w:w="1584" w:type="dxa"/>
            <w:tcBorders>
              <w:top w:val="single" w:sz="4" w:space="0" w:color="auto"/>
              <w:bottom w:val="single" w:sz="4" w:space="0" w:color="auto"/>
            </w:tcBorders>
            <w:shd w:val="clear" w:color="auto" w:fill="FFFFFF"/>
          </w:tcPr>
          <w:p w14:paraId="7ECC9E05"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0AD714F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84AFD0C"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FDAA899"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 xml:space="preserve">PatientList.ID, and PatientList.AssigningAuthority, </w:t>
            </w:r>
            <w:r w:rsidRPr="00121095">
              <w:rPr>
                <w:lang w:val="en-US"/>
              </w:rPr>
              <w:t xml:space="preserve">are intended to identify a unique entry on the </w:t>
            </w:r>
            <w:r w:rsidRPr="00121095">
              <w:rPr>
                <w:lang w:val="en-US"/>
              </w:rPr>
              <w:lastRenderedPageBreak/>
              <w:t xml:space="preserve">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p>
        </w:tc>
      </w:tr>
      <w:tr w:rsidR="00E921A2" w:rsidRPr="00E921A2" w14:paraId="49EE25A4" w14:textId="77777777" w:rsidTr="00E50DB9">
        <w:tc>
          <w:tcPr>
            <w:tcW w:w="1584" w:type="dxa"/>
            <w:tcBorders>
              <w:top w:val="single" w:sz="4" w:space="0" w:color="auto"/>
              <w:bottom w:val="single" w:sz="4" w:space="0" w:color="auto"/>
            </w:tcBorders>
            <w:shd w:val="clear" w:color="auto" w:fill="FFFFFF"/>
          </w:tcPr>
          <w:p w14:paraId="61789BAB"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AF8C7FC"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51CF8B8"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37E9385"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03F6ABDE" w14:textId="77777777" w:rsidTr="00E50DB9">
        <w:tc>
          <w:tcPr>
            <w:tcW w:w="1584" w:type="dxa"/>
            <w:tcBorders>
              <w:top w:val="single" w:sz="4" w:space="0" w:color="auto"/>
              <w:bottom w:val="single" w:sz="4" w:space="0" w:color="auto"/>
            </w:tcBorders>
            <w:shd w:val="clear" w:color="auto" w:fill="FFFFFF"/>
          </w:tcPr>
          <w:p w14:paraId="5026D3A0"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C91932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77C79DA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3FF70E91"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2ED97586" w14:textId="77777777" w:rsidTr="00E50DB9">
        <w:tc>
          <w:tcPr>
            <w:tcW w:w="1584" w:type="dxa"/>
            <w:tcBorders>
              <w:top w:val="single" w:sz="4" w:space="0" w:color="auto"/>
              <w:bottom w:val="single" w:sz="4" w:space="0" w:color="auto"/>
            </w:tcBorders>
            <w:shd w:val="clear" w:color="auto" w:fill="FFFFFF"/>
          </w:tcPr>
          <w:p w14:paraId="292C194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1BD3548D"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155F53D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51FC51C"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7CA9A8F4" w14:textId="77777777" w:rsidTr="00E50DB9">
        <w:tc>
          <w:tcPr>
            <w:tcW w:w="1584" w:type="dxa"/>
            <w:tcBorders>
              <w:top w:val="single" w:sz="4" w:space="0" w:color="auto"/>
              <w:bottom w:val="single" w:sz="4" w:space="0" w:color="auto"/>
            </w:tcBorders>
            <w:shd w:val="clear" w:color="auto" w:fill="FFFFFF"/>
          </w:tcPr>
          <w:p w14:paraId="677E71E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E50ED9"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067789CE"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32EE57C3"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E636030" w14:textId="77777777" w:rsidTr="00E50DB9">
        <w:trPr>
          <w:cantSplit/>
        </w:trPr>
        <w:tc>
          <w:tcPr>
            <w:tcW w:w="1584" w:type="dxa"/>
            <w:tcBorders>
              <w:top w:val="single" w:sz="4" w:space="0" w:color="auto"/>
              <w:bottom w:val="single" w:sz="4" w:space="0" w:color="auto"/>
            </w:tcBorders>
            <w:shd w:val="clear" w:color="auto" w:fill="FFFFFF"/>
          </w:tcPr>
          <w:p w14:paraId="13C3A609"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3C55174"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53D2B31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52D8565"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02248F90" w14:textId="77777777" w:rsidTr="00E50DB9">
        <w:tc>
          <w:tcPr>
            <w:tcW w:w="1584" w:type="dxa"/>
            <w:tcBorders>
              <w:top w:val="single" w:sz="4" w:space="0" w:color="auto"/>
              <w:bottom w:val="single" w:sz="4" w:space="0" w:color="auto"/>
            </w:tcBorders>
            <w:shd w:val="clear" w:color="auto" w:fill="FFFFFF"/>
          </w:tcPr>
          <w:p w14:paraId="556DEBE0" w14:textId="77777777" w:rsidR="00E921A2" w:rsidRPr="00121095" w:rsidRDefault="00E921A2">
            <w:pPr>
              <w:pStyle w:val="QryTableInputParam"/>
              <w:rPr>
                <w:lang w:val="en-US"/>
              </w:rPr>
            </w:pPr>
            <w:r w:rsidRPr="00121095">
              <w:rPr>
                <w:b/>
                <w:lang w:val="en-US"/>
              </w:rPr>
              <w:t>Result Report Time.LL</w:t>
            </w:r>
          </w:p>
        </w:tc>
        <w:tc>
          <w:tcPr>
            <w:tcW w:w="1008" w:type="dxa"/>
            <w:tcBorders>
              <w:top w:val="single" w:sz="4" w:space="0" w:color="auto"/>
              <w:bottom w:val="single" w:sz="4" w:space="0" w:color="auto"/>
            </w:tcBorders>
            <w:shd w:val="clear" w:color="auto" w:fill="FFFFFF"/>
          </w:tcPr>
          <w:p w14:paraId="74FED36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6F0201B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B09CDAF" w14:textId="77777777" w:rsidR="00E921A2" w:rsidRPr="00121095" w:rsidRDefault="00E921A2">
            <w:pPr>
              <w:pStyle w:val="QryTableInputParam"/>
              <w:rPr>
                <w:lang w:val="en-US"/>
              </w:rPr>
            </w:pPr>
            <w:r w:rsidRPr="00121095">
              <w:rPr>
                <w:lang w:val="en-US"/>
              </w:rPr>
              <w:t>The earliest date and time for which results are to be returned.  If this field is not valued, the earliest results that conform to the other query parameters will be returned.</w:t>
            </w:r>
          </w:p>
        </w:tc>
      </w:tr>
      <w:tr w:rsidR="00E921A2" w:rsidRPr="00E921A2" w14:paraId="2996A184" w14:textId="77777777" w:rsidTr="00E50DB9">
        <w:tc>
          <w:tcPr>
            <w:tcW w:w="1584" w:type="dxa"/>
            <w:tcBorders>
              <w:top w:val="single" w:sz="4" w:space="0" w:color="auto"/>
              <w:bottom w:val="single" w:sz="4" w:space="0" w:color="auto"/>
            </w:tcBorders>
            <w:shd w:val="clear" w:color="auto" w:fill="FFFFFF"/>
          </w:tcPr>
          <w:p w14:paraId="4FA44ABF" w14:textId="77777777" w:rsidR="00E921A2" w:rsidRPr="00121095" w:rsidRDefault="00E921A2">
            <w:pPr>
              <w:pStyle w:val="QryTableInputParam"/>
              <w:rPr>
                <w:b/>
                <w:lang w:val="en-US"/>
              </w:rPr>
            </w:pPr>
            <w:r w:rsidRPr="00121095">
              <w:rPr>
                <w:b/>
                <w:lang w:val="en-US"/>
              </w:rPr>
              <w:t>Result Report Time.UL</w:t>
            </w:r>
          </w:p>
        </w:tc>
        <w:tc>
          <w:tcPr>
            <w:tcW w:w="1008" w:type="dxa"/>
            <w:tcBorders>
              <w:top w:val="single" w:sz="4" w:space="0" w:color="auto"/>
              <w:bottom w:val="single" w:sz="4" w:space="0" w:color="auto"/>
            </w:tcBorders>
            <w:shd w:val="clear" w:color="auto" w:fill="FFFFFF"/>
          </w:tcPr>
          <w:p w14:paraId="6CD46D82"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C7A093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60BF651B" w14:textId="77777777" w:rsidR="00E921A2" w:rsidRPr="00121095" w:rsidRDefault="00E921A2">
            <w:pPr>
              <w:pStyle w:val="QryTableInputParam"/>
              <w:rPr>
                <w:lang w:val="en-US"/>
              </w:rPr>
            </w:pPr>
            <w:r w:rsidRPr="00121095">
              <w:rPr>
                <w:lang w:val="en-US"/>
              </w:rPr>
              <w:t>The latest date and time for which results are to be returned.  If this field is not valued, the latest results that conform to the other query parameters will be returned.</w:t>
            </w:r>
          </w:p>
        </w:tc>
      </w:tr>
      <w:tr w:rsidR="00E921A2" w:rsidRPr="00E921A2" w14:paraId="01273A1F" w14:textId="77777777" w:rsidTr="00E50DB9">
        <w:tc>
          <w:tcPr>
            <w:tcW w:w="1584" w:type="dxa"/>
            <w:tcBorders>
              <w:top w:val="single" w:sz="4" w:space="0" w:color="auto"/>
              <w:bottom w:val="single" w:sz="4" w:space="0" w:color="auto"/>
            </w:tcBorders>
            <w:shd w:val="clear" w:color="auto" w:fill="FFFFFF"/>
          </w:tcPr>
          <w:p w14:paraId="12BEFD3A" w14:textId="77777777" w:rsidR="00E921A2" w:rsidRPr="00121095" w:rsidRDefault="00E921A2">
            <w:pPr>
              <w:pStyle w:val="QryTableInputParam"/>
              <w:rPr>
                <w:b/>
                <w:lang w:val="en-US"/>
              </w:rPr>
            </w:pPr>
            <w:r w:rsidRPr="00121095">
              <w:rPr>
                <w:b/>
                <w:lang w:val="en-US"/>
              </w:rPr>
              <w:t>LabDept</w:t>
            </w:r>
          </w:p>
        </w:tc>
        <w:tc>
          <w:tcPr>
            <w:tcW w:w="1008" w:type="dxa"/>
            <w:tcBorders>
              <w:top w:val="single" w:sz="4" w:space="0" w:color="auto"/>
              <w:bottom w:val="single" w:sz="4" w:space="0" w:color="auto"/>
            </w:tcBorders>
            <w:shd w:val="clear" w:color="auto" w:fill="FFFFFF"/>
          </w:tcPr>
          <w:p w14:paraId="44055D5B"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CDB4A3F"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3BC12BA" w14:textId="77777777" w:rsidR="00E921A2" w:rsidRPr="00121095" w:rsidRDefault="00E921A2">
            <w:pPr>
              <w:pStyle w:val="QryTableInputParam"/>
              <w:rPr>
                <w:lang w:val="en-US"/>
              </w:rPr>
            </w:pPr>
            <w:r w:rsidRPr="00121095">
              <w:rPr>
                <w:lang w:val="en-US"/>
              </w:rPr>
              <w:t xml:space="preserve">The section(s) or department(s) of the laboratory reporting the results.  As many </w:t>
            </w:r>
            <w:r w:rsidRPr="00121095">
              <w:rPr>
                <w:b/>
                <w:lang w:val="en-US"/>
              </w:rPr>
              <w:t>LabDept</w:t>
            </w:r>
            <w:r w:rsidRPr="00121095">
              <w:rPr>
                <w:lang w:val="en-US"/>
              </w:rPr>
              <w:t xml:space="preserve"> values may be specified as desired.  If this field is not valued, results that conform to the other query parameters from all sections or departments will be returned.</w:t>
            </w:r>
          </w:p>
        </w:tc>
      </w:tr>
      <w:tr w:rsidR="00E921A2" w:rsidRPr="00E921A2" w14:paraId="15215A16" w14:textId="77777777" w:rsidTr="00E50DB9">
        <w:tc>
          <w:tcPr>
            <w:tcW w:w="1584" w:type="dxa"/>
            <w:tcBorders>
              <w:top w:val="single" w:sz="4" w:space="0" w:color="auto"/>
              <w:bottom w:val="double" w:sz="4" w:space="0" w:color="auto"/>
            </w:tcBorders>
            <w:shd w:val="clear" w:color="auto" w:fill="FFFFFF"/>
          </w:tcPr>
          <w:p w14:paraId="58ED74DA" w14:textId="77777777" w:rsidR="00E921A2" w:rsidRPr="00121095" w:rsidRDefault="00E921A2">
            <w:pPr>
              <w:pStyle w:val="QryTableInputParam"/>
              <w:rPr>
                <w:b/>
                <w:lang w:val="en-US"/>
              </w:rPr>
            </w:pPr>
            <w:r w:rsidRPr="00121095">
              <w:rPr>
                <w:b/>
                <w:lang w:val="en-US"/>
              </w:rPr>
              <w:t>LOINCCode</w:t>
            </w:r>
          </w:p>
        </w:tc>
        <w:tc>
          <w:tcPr>
            <w:tcW w:w="1008" w:type="dxa"/>
            <w:tcBorders>
              <w:top w:val="single" w:sz="4" w:space="0" w:color="auto"/>
              <w:bottom w:val="double" w:sz="4" w:space="0" w:color="auto"/>
            </w:tcBorders>
            <w:shd w:val="clear" w:color="auto" w:fill="FFFFFF"/>
          </w:tcPr>
          <w:p w14:paraId="28A8B4E0"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6B2FC6F8"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2F110E1" w14:textId="77777777" w:rsidR="00E921A2" w:rsidRPr="00121095" w:rsidRDefault="00E921A2">
            <w:pPr>
              <w:pStyle w:val="QryTableInputParam"/>
              <w:rPr>
                <w:lang w:val="en-US"/>
              </w:rPr>
            </w:pPr>
            <w:r w:rsidRPr="00121095">
              <w:rPr>
                <w:lang w:val="en-US"/>
              </w:rPr>
              <w:t xml:space="preserve">The LOINC identifier for the results to be reported.  As many </w:t>
            </w:r>
            <w:r w:rsidRPr="00121095">
              <w:rPr>
                <w:b/>
                <w:lang w:val="en-US"/>
              </w:rPr>
              <w:t xml:space="preserve">LOINCCode </w:t>
            </w:r>
            <w:r w:rsidRPr="00121095">
              <w:rPr>
                <w:lang w:val="en-US"/>
              </w:rPr>
              <w:t>values may be specified as desired. If this field is not valued, results that conform to the other query parameters for all LOINC codes will be returned.</w:t>
            </w:r>
          </w:p>
        </w:tc>
      </w:tr>
    </w:tbl>
    <w:p w14:paraId="3B89C95F" w14:textId="77777777" w:rsidR="00E921A2" w:rsidRPr="00121095" w:rsidRDefault="00E921A2">
      <w:pPr>
        <w:keepNext/>
        <w:keepLines/>
        <w:spacing w:before="120"/>
      </w:pPr>
      <w:r w:rsidRPr="00121095">
        <w:rPr>
          <w:b/>
        </w:rPr>
        <w:t>RCP Response Control Parameter Field Description and Commentary</w:t>
      </w:r>
    </w:p>
    <w:tbl>
      <w:tblPr>
        <w:tblW w:w="775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0"/>
        <w:gridCol w:w="861"/>
        <w:gridCol w:w="536"/>
        <w:gridCol w:w="590"/>
        <w:gridCol w:w="2880"/>
      </w:tblGrid>
      <w:tr w:rsidR="00E921A2" w:rsidRPr="00E921A2" w14:paraId="36883EB8" w14:textId="77777777" w:rsidTr="00E50DB9">
        <w:trPr>
          <w:tblHeader/>
        </w:trPr>
        <w:tc>
          <w:tcPr>
            <w:tcW w:w="800" w:type="dxa"/>
            <w:tcBorders>
              <w:top w:val="double" w:sz="4" w:space="0" w:color="auto"/>
              <w:bottom w:val="single" w:sz="4" w:space="0" w:color="auto"/>
            </w:tcBorders>
            <w:shd w:val="clear" w:color="auto" w:fill="FFFFFF"/>
          </w:tcPr>
          <w:p w14:paraId="2FFF1103" w14:textId="77777777" w:rsidR="00E921A2" w:rsidRPr="00121095" w:rsidRDefault="00E921A2">
            <w:pPr>
              <w:pStyle w:val="QryTableRCPHeader"/>
              <w:keepNext/>
              <w:keepLines/>
              <w:rPr>
                <w:lang w:val="en-US"/>
              </w:rPr>
            </w:pPr>
            <w:r w:rsidRPr="00121095">
              <w:rPr>
                <w:lang w:val="en-US"/>
              </w:rPr>
              <w:t>Field Seq (Query ID=Z89)</w:t>
            </w:r>
          </w:p>
        </w:tc>
        <w:tc>
          <w:tcPr>
            <w:tcW w:w="2090" w:type="dxa"/>
            <w:tcBorders>
              <w:top w:val="double" w:sz="4" w:space="0" w:color="auto"/>
              <w:bottom w:val="single" w:sz="4" w:space="0" w:color="auto"/>
            </w:tcBorders>
            <w:shd w:val="clear" w:color="auto" w:fill="FFFFFF"/>
          </w:tcPr>
          <w:p w14:paraId="673C6F36" w14:textId="77777777" w:rsidR="00E921A2" w:rsidRPr="00121095" w:rsidRDefault="00E921A2">
            <w:pPr>
              <w:pStyle w:val="QryTableRCPHeader"/>
              <w:keepNext/>
              <w:keepLines/>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148363A1" w14:textId="77777777" w:rsidR="00E921A2" w:rsidRPr="00121095" w:rsidRDefault="00E921A2">
            <w:pPr>
              <w:pStyle w:val="QryTableRCPHeader"/>
              <w:keepNext/>
              <w:keepLines/>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F91D861" w14:textId="77777777" w:rsidR="00E921A2" w:rsidRPr="00121095" w:rsidRDefault="00E921A2">
            <w:pPr>
              <w:pStyle w:val="QryTableRCPHeader"/>
              <w:keepNext/>
              <w:keepLines/>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926C040" w14:textId="77777777" w:rsidR="00E921A2" w:rsidRPr="00121095" w:rsidRDefault="00E921A2">
            <w:pPr>
              <w:pStyle w:val="QryTableRCPHeader"/>
              <w:keepNext/>
              <w:keepLines/>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0EAA4E3D" w14:textId="77777777" w:rsidR="00E921A2" w:rsidRPr="00121095" w:rsidRDefault="00E921A2">
            <w:pPr>
              <w:pStyle w:val="QryTableRCPHeader"/>
              <w:keepNext/>
              <w:keepLines/>
              <w:rPr>
                <w:lang w:val="en-US"/>
              </w:rPr>
            </w:pPr>
            <w:r w:rsidRPr="00121095">
              <w:rPr>
                <w:lang w:val="en-US"/>
              </w:rPr>
              <w:t>Description</w:t>
            </w:r>
          </w:p>
        </w:tc>
      </w:tr>
      <w:tr w:rsidR="00E921A2" w:rsidRPr="00E921A2" w14:paraId="0DEDA523" w14:textId="77777777" w:rsidTr="00E50DB9">
        <w:tc>
          <w:tcPr>
            <w:tcW w:w="800" w:type="dxa"/>
            <w:tcBorders>
              <w:top w:val="single" w:sz="4" w:space="0" w:color="auto"/>
              <w:bottom w:val="single" w:sz="4" w:space="0" w:color="auto"/>
            </w:tcBorders>
            <w:shd w:val="clear" w:color="auto" w:fill="FFFFFF"/>
          </w:tcPr>
          <w:p w14:paraId="23DAFA67" w14:textId="77777777" w:rsidR="00E921A2" w:rsidRPr="00121095" w:rsidRDefault="00E921A2">
            <w:pPr>
              <w:pStyle w:val="QryTableRCP"/>
              <w:keepNext/>
              <w:keepLines/>
              <w:rPr>
                <w:lang w:val="en-US"/>
              </w:rPr>
            </w:pPr>
            <w:r w:rsidRPr="00121095">
              <w:rPr>
                <w:lang w:val="en-US"/>
              </w:rPr>
              <w:t>1</w:t>
            </w:r>
          </w:p>
        </w:tc>
        <w:tc>
          <w:tcPr>
            <w:tcW w:w="2090" w:type="dxa"/>
            <w:tcBorders>
              <w:top w:val="single" w:sz="4" w:space="0" w:color="auto"/>
              <w:bottom w:val="single" w:sz="4" w:space="0" w:color="auto"/>
            </w:tcBorders>
            <w:shd w:val="clear" w:color="auto" w:fill="FFFFFF"/>
          </w:tcPr>
          <w:p w14:paraId="22C507ED" w14:textId="77777777" w:rsidR="00E921A2" w:rsidRPr="00121095" w:rsidRDefault="00E921A2">
            <w:pPr>
              <w:pStyle w:val="QryTableRCP"/>
              <w:keepNext/>
              <w:keepLines/>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BCDE60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24FDF5E8" w14:textId="77777777" w:rsidR="00E921A2" w:rsidRPr="00121095" w:rsidRDefault="00E921A2">
            <w:pPr>
              <w:pStyle w:val="QryTableRCP"/>
              <w:keepNext/>
              <w:keepLines/>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DCF7FA7"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5C60F040" w14:textId="77777777" w:rsidR="00E921A2" w:rsidRPr="00121095" w:rsidRDefault="00E921A2">
            <w:pPr>
              <w:pStyle w:val="QryTableRCP"/>
              <w:keepNext/>
              <w:keepLines/>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993CE82" w14:textId="77777777" w:rsidTr="00E50DB9">
        <w:tc>
          <w:tcPr>
            <w:tcW w:w="800" w:type="dxa"/>
            <w:tcBorders>
              <w:top w:val="single" w:sz="4" w:space="0" w:color="auto"/>
              <w:bottom w:val="single" w:sz="4" w:space="0" w:color="auto"/>
            </w:tcBorders>
            <w:shd w:val="clear" w:color="auto" w:fill="FFFFFF"/>
          </w:tcPr>
          <w:p w14:paraId="70E4FA0B" w14:textId="77777777" w:rsidR="00E921A2" w:rsidRPr="00121095" w:rsidRDefault="00E921A2">
            <w:pPr>
              <w:pStyle w:val="QryTableRCP"/>
              <w:keepNext/>
              <w:keepLines/>
              <w:rPr>
                <w:lang w:val="en-US"/>
              </w:rPr>
            </w:pPr>
            <w:r w:rsidRPr="00121095">
              <w:rPr>
                <w:lang w:val="en-US"/>
              </w:rPr>
              <w:t>2</w:t>
            </w:r>
          </w:p>
        </w:tc>
        <w:tc>
          <w:tcPr>
            <w:tcW w:w="2090" w:type="dxa"/>
            <w:tcBorders>
              <w:top w:val="single" w:sz="4" w:space="0" w:color="auto"/>
              <w:bottom w:val="single" w:sz="4" w:space="0" w:color="auto"/>
            </w:tcBorders>
            <w:shd w:val="clear" w:color="auto" w:fill="FFFFFF"/>
          </w:tcPr>
          <w:p w14:paraId="1B595908" w14:textId="77777777" w:rsidR="00E921A2" w:rsidRPr="00121095" w:rsidRDefault="00E921A2">
            <w:pPr>
              <w:pStyle w:val="QryTableRCP"/>
              <w:keepNext/>
              <w:keepLines/>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4DB94413"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57756145" w14:textId="77777777" w:rsidR="00E921A2" w:rsidRPr="00121095" w:rsidRDefault="00E921A2">
            <w:pPr>
              <w:pStyle w:val="QryTableRCP"/>
              <w:keepNext/>
              <w:keepLines/>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4D218223" w14:textId="77777777" w:rsidR="00E921A2" w:rsidRPr="00121095" w:rsidRDefault="00E921A2">
            <w:pPr>
              <w:pStyle w:val="QryTableRCP"/>
              <w:keepNext/>
              <w:keepLines/>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98A4C0A" w14:textId="77777777" w:rsidR="00E921A2" w:rsidRPr="00121095" w:rsidRDefault="00E921A2">
            <w:pPr>
              <w:pStyle w:val="QryTableRCP"/>
              <w:keepNext/>
              <w:keepLines/>
              <w:rPr>
                <w:lang w:val="en-US"/>
              </w:rPr>
            </w:pPr>
          </w:p>
        </w:tc>
      </w:tr>
      <w:tr w:rsidR="00E921A2" w:rsidRPr="00E921A2" w14:paraId="517C6751" w14:textId="77777777" w:rsidTr="00E50DB9">
        <w:tc>
          <w:tcPr>
            <w:tcW w:w="800" w:type="dxa"/>
            <w:tcBorders>
              <w:top w:val="single" w:sz="4" w:space="0" w:color="auto"/>
              <w:bottom w:val="single" w:sz="4" w:space="0" w:color="auto"/>
            </w:tcBorders>
            <w:shd w:val="clear" w:color="auto" w:fill="FFFFFF"/>
          </w:tcPr>
          <w:p w14:paraId="666637E0"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7A7A86B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498FA586" w14:textId="77777777" w:rsidR="00E921A2" w:rsidRPr="00121095" w:rsidRDefault="00E921A2">
            <w:pPr>
              <w:pStyle w:val="QryTableRCP"/>
              <w:keepNext/>
              <w:keepLines/>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CDED9B"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45212AAD" w14:textId="77777777" w:rsidR="00E921A2" w:rsidRPr="00121095" w:rsidRDefault="00E921A2">
            <w:pPr>
              <w:pStyle w:val="QryTableRCP"/>
              <w:keepNext/>
              <w:keepLines/>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46F00BF" w14:textId="77777777" w:rsidR="00E921A2" w:rsidRPr="00121095" w:rsidRDefault="00E921A2">
            <w:pPr>
              <w:pStyle w:val="QryTableRCP"/>
              <w:keepNext/>
              <w:keepLines/>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5EC948B" w14:textId="77777777" w:rsidTr="00E50DB9">
        <w:tc>
          <w:tcPr>
            <w:tcW w:w="800" w:type="dxa"/>
            <w:tcBorders>
              <w:top w:val="single" w:sz="4" w:space="0" w:color="auto"/>
              <w:bottom w:val="single" w:sz="4" w:space="0" w:color="auto"/>
            </w:tcBorders>
            <w:shd w:val="clear" w:color="auto" w:fill="FFFFFF"/>
          </w:tcPr>
          <w:p w14:paraId="2C9476A7" w14:textId="77777777" w:rsidR="00E921A2" w:rsidRPr="00121095" w:rsidRDefault="00E921A2">
            <w:pPr>
              <w:pStyle w:val="QryTableRCP"/>
              <w:keepNext/>
              <w:keepLines/>
              <w:rPr>
                <w:lang w:val="en-US"/>
              </w:rPr>
            </w:pPr>
          </w:p>
        </w:tc>
        <w:tc>
          <w:tcPr>
            <w:tcW w:w="2090" w:type="dxa"/>
            <w:tcBorders>
              <w:top w:val="single" w:sz="4" w:space="0" w:color="auto"/>
              <w:bottom w:val="single" w:sz="4" w:space="0" w:color="auto"/>
            </w:tcBorders>
            <w:shd w:val="clear" w:color="auto" w:fill="FFFFFF"/>
          </w:tcPr>
          <w:p w14:paraId="5698B18B" w14:textId="77777777" w:rsidR="00E921A2" w:rsidRPr="00121095" w:rsidRDefault="00E921A2">
            <w:pPr>
              <w:pStyle w:val="QryTableRCP"/>
              <w:keepNext/>
              <w:keepLines/>
              <w:rPr>
                <w:lang w:val="en-US"/>
              </w:rPr>
            </w:pPr>
          </w:p>
        </w:tc>
        <w:tc>
          <w:tcPr>
            <w:tcW w:w="861" w:type="dxa"/>
            <w:tcBorders>
              <w:top w:val="single" w:sz="4" w:space="0" w:color="auto"/>
              <w:bottom w:val="single" w:sz="4" w:space="0" w:color="auto"/>
            </w:tcBorders>
            <w:shd w:val="clear" w:color="auto" w:fill="FFFFFF"/>
          </w:tcPr>
          <w:p w14:paraId="3AE00946" w14:textId="77777777" w:rsidR="00E921A2" w:rsidRPr="00121095" w:rsidRDefault="00E921A2">
            <w:pPr>
              <w:pStyle w:val="QryTableRCP"/>
              <w:keepNext/>
              <w:keepLines/>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FD08BDC" w14:textId="77777777" w:rsidR="00E921A2" w:rsidRPr="00121095" w:rsidRDefault="00E921A2">
            <w:pPr>
              <w:pStyle w:val="QryTableRCP"/>
              <w:keepNext/>
              <w:keepLines/>
              <w:rPr>
                <w:lang w:val="en-US"/>
              </w:rPr>
            </w:pPr>
          </w:p>
        </w:tc>
        <w:tc>
          <w:tcPr>
            <w:tcW w:w="590" w:type="dxa"/>
            <w:tcBorders>
              <w:top w:val="single" w:sz="4" w:space="0" w:color="auto"/>
              <w:bottom w:val="single" w:sz="4" w:space="0" w:color="auto"/>
            </w:tcBorders>
            <w:shd w:val="clear" w:color="auto" w:fill="FFFFFF"/>
          </w:tcPr>
          <w:p w14:paraId="3E925110"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E3C99FF" w14:textId="77777777" w:rsidR="00E921A2" w:rsidRPr="00121095" w:rsidRDefault="00E921A2">
            <w:pPr>
              <w:pStyle w:val="QryTableRCP"/>
              <w:keepNext/>
              <w:keepLines/>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7321E04" w14:textId="77777777" w:rsidTr="00E50DB9">
        <w:tc>
          <w:tcPr>
            <w:tcW w:w="800" w:type="dxa"/>
            <w:tcBorders>
              <w:top w:val="single" w:sz="4" w:space="0" w:color="auto"/>
              <w:bottom w:val="single" w:sz="4" w:space="0" w:color="auto"/>
            </w:tcBorders>
            <w:shd w:val="clear" w:color="auto" w:fill="FFFFFF"/>
          </w:tcPr>
          <w:p w14:paraId="200B6839" w14:textId="77777777" w:rsidR="00E921A2" w:rsidRPr="00121095" w:rsidRDefault="00E921A2">
            <w:pPr>
              <w:pStyle w:val="QryTableRCP"/>
              <w:keepNext/>
              <w:keepLines/>
              <w:rPr>
                <w:lang w:val="en-US"/>
              </w:rPr>
            </w:pPr>
            <w:r w:rsidRPr="00121095">
              <w:rPr>
                <w:lang w:val="en-US"/>
              </w:rPr>
              <w:t>3</w:t>
            </w:r>
          </w:p>
        </w:tc>
        <w:tc>
          <w:tcPr>
            <w:tcW w:w="2090" w:type="dxa"/>
            <w:tcBorders>
              <w:top w:val="single" w:sz="4" w:space="0" w:color="auto"/>
              <w:bottom w:val="single" w:sz="4" w:space="0" w:color="auto"/>
            </w:tcBorders>
            <w:shd w:val="clear" w:color="auto" w:fill="FFFFFF"/>
          </w:tcPr>
          <w:p w14:paraId="70AA105F" w14:textId="77777777" w:rsidR="00E921A2" w:rsidRPr="00121095" w:rsidRDefault="00E921A2">
            <w:pPr>
              <w:pStyle w:val="QryTableRCP"/>
              <w:keepNext/>
              <w:keepLines/>
              <w:rPr>
                <w:lang w:val="en-US"/>
              </w:rPr>
            </w:pPr>
            <w:r w:rsidRPr="00121095">
              <w:rPr>
                <w:lang w:val="en-US"/>
              </w:rPr>
              <w:t>Response Modality</w:t>
            </w:r>
          </w:p>
        </w:tc>
        <w:tc>
          <w:tcPr>
            <w:tcW w:w="861" w:type="dxa"/>
            <w:tcBorders>
              <w:top w:val="single" w:sz="4" w:space="0" w:color="auto"/>
              <w:bottom w:val="single" w:sz="4" w:space="0" w:color="auto"/>
            </w:tcBorders>
            <w:shd w:val="clear" w:color="auto" w:fill="FFFFFF"/>
          </w:tcPr>
          <w:p w14:paraId="4742F928" w14:textId="77777777" w:rsidR="00E921A2" w:rsidRPr="00121095" w:rsidRDefault="00E921A2">
            <w:pPr>
              <w:pStyle w:val="QryTableRCP"/>
              <w:keepNext/>
              <w:keepLines/>
              <w:rPr>
                <w:lang w:val="en-US"/>
              </w:rPr>
            </w:pPr>
          </w:p>
        </w:tc>
        <w:tc>
          <w:tcPr>
            <w:tcW w:w="536" w:type="dxa"/>
            <w:tcBorders>
              <w:top w:val="single" w:sz="4" w:space="0" w:color="auto"/>
              <w:bottom w:val="single" w:sz="4" w:space="0" w:color="auto"/>
            </w:tcBorders>
            <w:shd w:val="clear" w:color="auto" w:fill="FFFFFF"/>
          </w:tcPr>
          <w:p w14:paraId="6F5D5C0E" w14:textId="77777777" w:rsidR="00E921A2" w:rsidRPr="00121095" w:rsidRDefault="00E921A2">
            <w:pPr>
              <w:pStyle w:val="QryTableRCP"/>
              <w:keepNext/>
              <w:keepLines/>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6BA16DD5" w14:textId="77777777" w:rsidR="00E921A2" w:rsidRPr="00121095" w:rsidRDefault="00E921A2">
            <w:pPr>
              <w:pStyle w:val="QryTableRCP"/>
              <w:keepNext/>
              <w:keepLines/>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2AFF822F" w14:textId="77777777" w:rsidR="00E921A2" w:rsidRPr="00121095" w:rsidRDefault="00E921A2">
            <w:pPr>
              <w:pStyle w:val="QryTableRCP"/>
              <w:keepNext/>
              <w:keepLines/>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2DAD199" w14:textId="77777777" w:rsidTr="00E50DB9">
        <w:tc>
          <w:tcPr>
            <w:tcW w:w="800" w:type="dxa"/>
            <w:tcBorders>
              <w:top w:val="single" w:sz="4" w:space="0" w:color="auto"/>
              <w:bottom w:val="double" w:sz="4" w:space="0" w:color="auto"/>
            </w:tcBorders>
            <w:shd w:val="clear" w:color="auto" w:fill="FFFFFF"/>
          </w:tcPr>
          <w:p w14:paraId="48B64A3B" w14:textId="77777777" w:rsidR="00E921A2" w:rsidRPr="00121095" w:rsidRDefault="00E921A2">
            <w:pPr>
              <w:pStyle w:val="QryTableRCP"/>
              <w:keepNext/>
              <w:keepLines/>
              <w:rPr>
                <w:lang w:val="en-US"/>
              </w:rPr>
            </w:pPr>
            <w:r w:rsidRPr="00121095">
              <w:rPr>
                <w:lang w:val="en-US"/>
              </w:rPr>
              <w:t>7</w:t>
            </w:r>
          </w:p>
        </w:tc>
        <w:tc>
          <w:tcPr>
            <w:tcW w:w="2090" w:type="dxa"/>
            <w:tcBorders>
              <w:top w:val="single" w:sz="4" w:space="0" w:color="auto"/>
              <w:bottom w:val="double" w:sz="4" w:space="0" w:color="auto"/>
            </w:tcBorders>
            <w:shd w:val="clear" w:color="auto" w:fill="FFFFFF"/>
          </w:tcPr>
          <w:p w14:paraId="144A9DEA" w14:textId="77777777" w:rsidR="00E921A2" w:rsidRPr="00121095" w:rsidRDefault="00E921A2">
            <w:pPr>
              <w:pStyle w:val="QryTableRCP"/>
              <w:keepNext/>
              <w:keepLines/>
              <w:rPr>
                <w:lang w:val="en-US"/>
              </w:rPr>
            </w:pPr>
            <w:r w:rsidRPr="00121095">
              <w:rPr>
                <w:lang w:val="en-US"/>
              </w:rPr>
              <w:t>Segment group inclusion</w:t>
            </w:r>
          </w:p>
        </w:tc>
        <w:tc>
          <w:tcPr>
            <w:tcW w:w="861" w:type="dxa"/>
            <w:tcBorders>
              <w:top w:val="single" w:sz="4" w:space="0" w:color="auto"/>
              <w:bottom w:val="double" w:sz="4" w:space="0" w:color="auto"/>
            </w:tcBorders>
            <w:shd w:val="clear" w:color="auto" w:fill="FFFFFF"/>
          </w:tcPr>
          <w:p w14:paraId="0D98E3BE" w14:textId="77777777" w:rsidR="00E921A2" w:rsidRPr="00121095" w:rsidRDefault="00E921A2">
            <w:pPr>
              <w:pStyle w:val="QryTableRCP"/>
              <w:keepNext/>
              <w:keepLines/>
              <w:rPr>
                <w:lang w:val="en-US"/>
              </w:rPr>
            </w:pPr>
          </w:p>
        </w:tc>
        <w:tc>
          <w:tcPr>
            <w:tcW w:w="536" w:type="dxa"/>
            <w:tcBorders>
              <w:top w:val="single" w:sz="4" w:space="0" w:color="auto"/>
              <w:bottom w:val="double" w:sz="4" w:space="0" w:color="auto"/>
            </w:tcBorders>
            <w:shd w:val="clear" w:color="auto" w:fill="FFFFFF"/>
          </w:tcPr>
          <w:p w14:paraId="3D65994F" w14:textId="77777777" w:rsidR="00E921A2" w:rsidRPr="00121095" w:rsidRDefault="00E921A2">
            <w:pPr>
              <w:pStyle w:val="QryTableRCP"/>
              <w:keepNext/>
              <w:keepLines/>
              <w:rPr>
                <w:lang w:val="en-US"/>
              </w:rPr>
            </w:pPr>
            <w:r w:rsidRPr="00121095">
              <w:rPr>
                <w:lang w:val="en-US"/>
              </w:rPr>
              <w:t>256</w:t>
            </w:r>
          </w:p>
        </w:tc>
        <w:tc>
          <w:tcPr>
            <w:tcW w:w="590" w:type="dxa"/>
            <w:tcBorders>
              <w:top w:val="single" w:sz="4" w:space="0" w:color="auto"/>
              <w:bottom w:val="double" w:sz="4" w:space="0" w:color="auto"/>
            </w:tcBorders>
            <w:shd w:val="clear" w:color="auto" w:fill="FFFFFF"/>
          </w:tcPr>
          <w:p w14:paraId="7DB748C2" w14:textId="77777777" w:rsidR="00E921A2" w:rsidRPr="00121095" w:rsidRDefault="00E921A2">
            <w:pPr>
              <w:pStyle w:val="QryTableRCP"/>
              <w:keepNext/>
              <w:keepLines/>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B6F2B3E" w14:textId="77777777" w:rsidR="00E921A2" w:rsidRPr="00121095" w:rsidRDefault="00E921A2">
            <w:pPr>
              <w:pStyle w:val="QryTableRCP"/>
              <w:keepNext/>
              <w:keepLines/>
              <w:rPr>
                <w:lang w:val="en-US"/>
              </w:rPr>
            </w:pPr>
            <w:r w:rsidRPr="00121095">
              <w:rPr>
                <w:lang w:val="en-US"/>
              </w:rPr>
              <w:t>What segment group(s) are to be included.  If this field is not valued, all segment groups will be included.</w:t>
            </w:r>
          </w:p>
        </w:tc>
      </w:tr>
    </w:tbl>
    <w:p w14:paraId="4FA7BFF6" w14:textId="77777777" w:rsidR="00E921A2" w:rsidRPr="00121095" w:rsidRDefault="00E921A2">
      <w:pPr>
        <w:pStyle w:val="NormalIndented"/>
      </w:pPr>
      <w:r w:rsidRPr="00121095">
        <w:t>If a LOINC code is used as one of the operands of the input specification expression, all of the other OBX segments which are part of the same OBR as the selected OBX will be returned along with the selected OBX.  In other words, if an OBX segment that is part of a panel is selected by the query, the entire panel will be returned.</w:t>
      </w:r>
    </w:p>
    <w:p w14:paraId="717C1110" w14:textId="77777777" w:rsidR="00E921A2" w:rsidRPr="00121095" w:rsidRDefault="00E921A2">
      <w:pPr>
        <w:pStyle w:val="Heading4"/>
      </w:pPr>
      <w:bookmarkStart w:id="723" w:name="_Toc495483632"/>
      <w:bookmarkStart w:id="724" w:name="_Toc24273854"/>
      <w:r w:rsidRPr="00121095">
        <w:t>Lab example different instantiation</w:t>
      </w:r>
      <w:bookmarkEnd w:id="723"/>
      <w:bookmarkEnd w:id="724"/>
    </w:p>
    <w:p w14:paraId="3FA784B4" w14:textId="77777777" w:rsidR="00E921A2" w:rsidRPr="00121095" w:rsidRDefault="00E921A2">
      <w:pPr>
        <w:pStyle w:val="NormalIndented"/>
      </w:pPr>
      <w:r w:rsidRPr="00121095">
        <w:t>The same Query Name might be invoked with a different query tag (456) as follows:</w:t>
      </w:r>
    </w:p>
    <w:p w14:paraId="189ACAD4" w14:textId="77777777" w:rsidR="00E921A2" w:rsidRPr="00121095" w:rsidRDefault="00E921A2">
      <w:pPr>
        <w:pStyle w:val="NormalIndented"/>
      </w:pPr>
      <w:r w:rsidRPr="00121095">
        <w:t>The user wishes to know all the lab results reported having a LOINC code of 6777-7 between March 21, 1999 and March 23, 1999.</w:t>
      </w:r>
    </w:p>
    <w:p w14:paraId="0563EDE7" w14:textId="77777777" w:rsidR="00E921A2" w:rsidRPr="00121095" w:rsidRDefault="00E921A2">
      <w:pPr>
        <w:pStyle w:val="Example"/>
        <w:rPr>
          <w:noProof w:val="0"/>
        </w:rPr>
      </w:pPr>
      <w:r w:rsidRPr="00121095">
        <w:rPr>
          <w:noProof w:val="0"/>
        </w:rPr>
        <w:lastRenderedPageBreak/>
        <w:t>MSH|^~\&amp;|PCR|GenHosp|LIS||199907131040-0800||QBP^Z89^QBP_Z89|4495|D|2.</w:t>
      </w:r>
      <w:r>
        <w:rPr>
          <w:noProof w:val="0"/>
        </w:rPr>
        <w:t>8</w:t>
      </w:r>
      <w:r w:rsidRPr="00121095">
        <w:rPr>
          <w:noProof w:val="0"/>
        </w:rPr>
        <w:t>|</w:t>
      </w:r>
    </w:p>
    <w:p w14:paraId="65AA63F3" w14:textId="77777777" w:rsidR="00E921A2" w:rsidRPr="00121095" w:rsidRDefault="00E921A2">
      <w:pPr>
        <w:pStyle w:val="Example"/>
        <w:rPr>
          <w:noProof w:val="0"/>
        </w:rPr>
      </w:pPr>
      <w:r w:rsidRPr="00121095">
        <w:rPr>
          <w:noProof w:val="0"/>
        </w:rPr>
        <w:t>QPD|Z89^LabResultsHistory^HL7nnnn||@OBX.3.4^EQ^6777-7^AND|@OBR.22^GE^19990321^AND|@OBR.22^LE^19990323</w:t>
      </w:r>
    </w:p>
    <w:p w14:paraId="54C9417C" w14:textId="77777777" w:rsidR="00E921A2" w:rsidRPr="00121095" w:rsidRDefault="00E921A2">
      <w:pPr>
        <w:pStyle w:val="Example"/>
        <w:rPr>
          <w:noProof w:val="0"/>
        </w:rPr>
      </w:pPr>
      <w:r w:rsidRPr="00121095">
        <w:rPr>
          <w:noProof w:val="0"/>
        </w:rPr>
        <w:t>RCP|I||R|</w:t>
      </w:r>
    </w:p>
    <w:p w14:paraId="47E21494" w14:textId="77777777" w:rsidR="00E921A2" w:rsidRPr="00121095" w:rsidRDefault="00E921A2">
      <w:pPr>
        <w:pStyle w:val="NormalIndented"/>
      </w:pPr>
      <w:r w:rsidRPr="00121095">
        <w:t>The second instance of the "Lab Results for Specified Criteria" query would clearly return quite different results than the first even though both are invocations of the same query.</w:t>
      </w:r>
    </w:p>
    <w:p w14:paraId="473C4623" w14:textId="77777777" w:rsidR="00E921A2" w:rsidRPr="00121095" w:rsidRDefault="00E921A2">
      <w:pPr>
        <w:pStyle w:val="Heading3"/>
      </w:pPr>
      <w:bookmarkStart w:id="725" w:name="_Toc460048240"/>
      <w:bookmarkStart w:id="726" w:name="_Toc460656727"/>
      <w:bookmarkStart w:id="727" w:name="_Toc461003150"/>
      <w:bookmarkStart w:id="728" w:name="_Toc461697682"/>
      <w:bookmarkStart w:id="729" w:name="_Toc461849308"/>
      <w:bookmarkStart w:id="730" w:name="_Toc462052863"/>
      <w:bookmarkStart w:id="731" w:name="_Toc462567162"/>
      <w:bookmarkStart w:id="732" w:name="_Toc495483633"/>
      <w:bookmarkStart w:id="733" w:name="_Toc24273855"/>
      <w:bookmarkStart w:id="734" w:name="_Toc41281007"/>
      <w:bookmarkStart w:id="735" w:name="_Toc43004369"/>
      <w:bookmarkStart w:id="736" w:name="_Toc148083100"/>
      <w:r w:rsidRPr="00121095">
        <w:t>Query by parameter (QBP) / tabular response (RTB)</w:t>
      </w:r>
      <w:bookmarkEnd w:id="725"/>
      <w:bookmarkEnd w:id="726"/>
      <w:bookmarkEnd w:id="727"/>
      <w:bookmarkEnd w:id="728"/>
      <w:bookmarkEnd w:id="729"/>
      <w:bookmarkEnd w:id="730"/>
      <w:bookmarkEnd w:id="731"/>
      <w:bookmarkEnd w:id="732"/>
      <w:bookmarkEnd w:id="733"/>
      <w:bookmarkEnd w:id="734"/>
      <w:bookmarkEnd w:id="735"/>
      <w:bookmarkEnd w:id="736"/>
      <w:r w:rsidR="00BF2FE6" w:rsidRPr="00121095">
        <w:fldChar w:fldCharType="begin"/>
      </w:r>
      <w:r w:rsidRPr="00121095">
        <w:instrText xml:space="preserve"> XE "Query by parameter (QBP) / tabular response (RTB)" </w:instrText>
      </w:r>
      <w:r w:rsidR="00BF2FE6" w:rsidRPr="00121095">
        <w:fldChar w:fldCharType="end"/>
      </w:r>
    </w:p>
    <w:p w14:paraId="6E5B746B" w14:textId="77777777" w:rsidR="00E921A2" w:rsidRPr="00121095" w:rsidRDefault="00E921A2">
      <w:pPr>
        <w:pStyle w:val="Heading4"/>
        <w:rPr>
          <w:vanish/>
        </w:rPr>
      </w:pPr>
      <w:r w:rsidRPr="00121095">
        <w:rPr>
          <w:vanish/>
        </w:rPr>
        <w:t>hiddentext</w:t>
      </w:r>
      <w:bookmarkStart w:id="737" w:name="_Toc1829121"/>
      <w:bookmarkStart w:id="738" w:name="_Toc24273856"/>
      <w:bookmarkEnd w:id="737"/>
      <w:bookmarkEnd w:id="738"/>
    </w:p>
    <w:p w14:paraId="458E268E" w14:textId="77777777" w:rsidR="00E921A2" w:rsidRPr="00121095" w:rsidRDefault="00E921A2">
      <w:pPr>
        <w:pStyle w:val="Heading4"/>
      </w:pPr>
      <w:bookmarkStart w:id="739" w:name="_Toc495483634"/>
      <w:bookmarkStart w:id="740" w:name="_Toc24273857"/>
      <w:r w:rsidRPr="00121095">
        <w:t>MPI example</w:t>
      </w:r>
      <w:bookmarkEnd w:id="739"/>
      <w:bookmarkEnd w:id="740"/>
    </w:p>
    <w:p w14:paraId="7969EED3" w14:textId="77777777" w:rsidR="00E921A2" w:rsidRPr="00121095" w:rsidRDefault="00E921A2">
      <w:pPr>
        <w:pStyle w:val="NormalIndented"/>
      </w:pPr>
      <w:r w:rsidRPr="00121095">
        <w:t>The user wishes to know the identity of the patient whose medical record number is "555444222111".</w:t>
      </w:r>
    </w:p>
    <w:p w14:paraId="6FFBFB4D" w14:textId="77777777" w:rsidR="00E921A2" w:rsidRPr="00121095" w:rsidRDefault="00E921A2">
      <w:pPr>
        <w:pStyle w:val="Example"/>
        <w:rPr>
          <w:noProof w:val="0"/>
        </w:rPr>
      </w:pPr>
      <w:r w:rsidRPr="00121095">
        <w:rPr>
          <w:noProof w:val="0"/>
        </w:rPr>
        <w:t>MSH|^~\&amp;|PCR|GenHosp|MPI||199811201400-0800||QBP^Z91^QBP_Q13|8699|P|2.</w:t>
      </w:r>
      <w:r>
        <w:rPr>
          <w:noProof w:val="0"/>
        </w:rPr>
        <w:t>8</w:t>
      </w:r>
      <w:r w:rsidRPr="00121095">
        <w:rPr>
          <w:noProof w:val="0"/>
        </w:rPr>
        <w:t>||||||||</w:t>
      </w:r>
    </w:p>
    <w:p w14:paraId="30E4B37B" w14:textId="77777777" w:rsidR="00E921A2" w:rsidRPr="00121095" w:rsidRDefault="00E921A2">
      <w:pPr>
        <w:pStyle w:val="Example"/>
        <w:rPr>
          <w:noProof w:val="0"/>
        </w:rPr>
      </w:pPr>
      <w:r w:rsidRPr="00121095">
        <w:rPr>
          <w:noProof w:val="0"/>
        </w:rPr>
        <w:t>QPD|Z91^WhoAmI^HL7nnnn|Q0009|555444222111^^^MPI^MR</w:t>
      </w:r>
    </w:p>
    <w:p w14:paraId="50C64EEC" w14:textId="77777777" w:rsidR="00E921A2" w:rsidRPr="00121095" w:rsidRDefault="00E921A2">
      <w:pPr>
        <w:pStyle w:val="Example"/>
        <w:rPr>
          <w:noProof w:val="0"/>
        </w:rPr>
      </w:pPr>
      <w:r w:rsidRPr="00121095">
        <w:rPr>
          <w:noProof w:val="0"/>
        </w:rPr>
        <w:t>RCP|I|999^RD|</w:t>
      </w:r>
    </w:p>
    <w:p w14:paraId="62CE9A62" w14:textId="77777777" w:rsidR="00E921A2" w:rsidRPr="00121095" w:rsidRDefault="00E921A2">
      <w:pPr>
        <w:pStyle w:val="Example"/>
        <w:rPr>
          <w:noProof w:val="0"/>
        </w:rPr>
      </w:pPr>
      <w:r w:rsidRPr="00121095">
        <w:rPr>
          <w:noProof w:val="0"/>
        </w:rPr>
        <w:t>RDF|PatientList^CX^20~PatientName^XPN^48~Mother'sMaidenName^XPN^48~DOB^DTM^24~Sex^IS^1~Race^CWE^80|</w:t>
      </w:r>
    </w:p>
    <w:p w14:paraId="2B059BF6" w14:textId="77777777" w:rsidR="00E921A2" w:rsidRPr="00121095" w:rsidRDefault="00E921A2">
      <w:pPr>
        <w:pStyle w:val="NormalIndented"/>
      </w:pPr>
      <w:r w:rsidRPr="00121095">
        <w:t>The MPI system returns the following RTB message:</w:t>
      </w:r>
    </w:p>
    <w:p w14:paraId="113CF799" w14:textId="77777777" w:rsidR="00E921A2" w:rsidRPr="00121095" w:rsidRDefault="00E921A2">
      <w:pPr>
        <w:pStyle w:val="Example"/>
        <w:rPr>
          <w:noProof w:val="0"/>
        </w:rPr>
      </w:pPr>
      <w:r w:rsidRPr="00121095">
        <w:rPr>
          <w:noProof w:val="0"/>
        </w:rPr>
        <w:t>MSH|^~\&amp;|MPI|GenHosp|PCR||199811201400-0800||RTB^Z92^RTB_K13|8699|P|2.</w:t>
      </w:r>
      <w:r>
        <w:rPr>
          <w:noProof w:val="0"/>
        </w:rPr>
        <w:t>8</w:t>
      </w:r>
      <w:r w:rsidRPr="00121095">
        <w:rPr>
          <w:noProof w:val="0"/>
        </w:rPr>
        <w:t>||||||||</w:t>
      </w:r>
    </w:p>
    <w:p w14:paraId="6AF36A24" w14:textId="77777777" w:rsidR="00E921A2" w:rsidRPr="00121095" w:rsidRDefault="00E921A2">
      <w:pPr>
        <w:pStyle w:val="Example"/>
        <w:rPr>
          <w:noProof w:val="0"/>
        </w:rPr>
      </w:pPr>
      <w:r w:rsidRPr="00121095">
        <w:rPr>
          <w:noProof w:val="0"/>
        </w:rPr>
        <w:t>MSA|AA|8699|</w:t>
      </w:r>
    </w:p>
    <w:p w14:paraId="173BE4D0" w14:textId="77777777" w:rsidR="00E921A2" w:rsidRPr="00121095" w:rsidRDefault="00E921A2">
      <w:pPr>
        <w:pStyle w:val="Example"/>
        <w:rPr>
          <w:noProof w:val="0"/>
        </w:rPr>
      </w:pPr>
      <w:r w:rsidRPr="00121095">
        <w:rPr>
          <w:noProof w:val="0"/>
        </w:rPr>
        <w:t>QAK|Q0009|OK|Z91^WhoAmI^HL7nnnn|1|</w:t>
      </w:r>
    </w:p>
    <w:p w14:paraId="6FC5AB3E" w14:textId="77777777" w:rsidR="00E921A2" w:rsidRPr="00121095" w:rsidRDefault="00E921A2">
      <w:pPr>
        <w:pStyle w:val="Example"/>
        <w:rPr>
          <w:noProof w:val="0"/>
        </w:rPr>
      </w:pPr>
      <w:r w:rsidRPr="00121095">
        <w:rPr>
          <w:noProof w:val="0"/>
        </w:rPr>
        <w:t>QPD|Z91^WhoAmI^HL7nnnn|Q0009|555444222111^^MPI^MR</w:t>
      </w:r>
    </w:p>
    <w:p w14:paraId="0D4765C2" w14:textId="77777777" w:rsidR="00E921A2" w:rsidRPr="00121095" w:rsidRDefault="00E921A2">
      <w:pPr>
        <w:pStyle w:val="Example"/>
        <w:rPr>
          <w:noProof w:val="0"/>
        </w:rPr>
      </w:pPr>
      <w:r w:rsidRPr="00121095">
        <w:rPr>
          <w:noProof w:val="0"/>
        </w:rPr>
        <w:t>RDF|PatientList^CX^20~PatientName^XPN^48~Mother'sMaidenName^XPN^48~DOB^DTM^24~Sex^IS^1~Race^CWE^80|</w:t>
      </w:r>
    </w:p>
    <w:p w14:paraId="07177D40" w14:textId="77777777" w:rsidR="00E921A2" w:rsidRPr="00121095" w:rsidRDefault="00E921A2">
      <w:pPr>
        <w:pStyle w:val="Example"/>
        <w:rPr>
          <w:noProof w:val="0"/>
        </w:rPr>
      </w:pPr>
      <w:r w:rsidRPr="00121095">
        <w:rPr>
          <w:noProof w:val="0"/>
        </w:rPr>
        <w:t>RDT|555444222111^^^MPI^MR|Everyman^Adam||19600614|M||</w:t>
      </w:r>
    </w:p>
    <w:p w14:paraId="2B2CB573" w14:textId="77777777" w:rsidR="00E921A2" w:rsidRPr="00121095" w:rsidRDefault="00E921A2">
      <w:pPr>
        <w:pStyle w:val="Heading5"/>
      </w:pPr>
      <w:bookmarkStart w:id="741" w:name="_Toc495483635"/>
      <w:bookmarkStart w:id="742" w:name="_Ref235434719"/>
      <w:r w:rsidRPr="00121095">
        <w:t xml:space="preserve">MPI </w:t>
      </w:r>
      <w:bookmarkEnd w:id="741"/>
      <w:r w:rsidRPr="00121095">
        <w:t>Query Profile</w:t>
      </w:r>
      <w:bookmarkEnd w:id="742"/>
    </w:p>
    <w:p w14:paraId="6D39D544" w14:textId="77777777" w:rsidR="00E921A2" w:rsidRPr="00121095" w:rsidRDefault="00E921A2">
      <w:pPr>
        <w:pStyle w:val="QryTableCaption"/>
        <w:rPr>
          <w:lang w:val="en-US"/>
        </w:rPr>
      </w:pPr>
      <w:r w:rsidRPr="00121095">
        <w:rPr>
          <w:lang w:val="en-US"/>
        </w:rPr>
        <w:t>Query Profile</w:t>
      </w:r>
    </w:p>
    <w:tbl>
      <w:tblPr>
        <w:tblW w:w="0" w:type="auto"/>
        <w:tblInd w:w="46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8D63909" w14:textId="77777777" w:rsidTr="00E50DB9">
        <w:trPr>
          <w:tblHeader/>
        </w:trPr>
        <w:tc>
          <w:tcPr>
            <w:tcW w:w="2880" w:type="dxa"/>
            <w:tcBorders>
              <w:top w:val="double" w:sz="4" w:space="0" w:color="auto"/>
              <w:bottom w:val="single" w:sz="4" w:space="0" w:color="auto"/>
            </w:tcBorders>
            <w:shd w:val="clear" w:color="auto" w:fill="FFFFFF"/>
          </w:tcPr>
          <w:p w14:paraId="5EB77F66"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409F42E6" w14:textId="77777777" w:rsidR="00E921A2" w:rsidRPr="00121095" w:rsidRDefault="00E921A2">
            <w:pPr>
              <w:pStyle w:val="QryTableID"/>
              <w:rPr>
                <w:lang w:val="en-US"/>
              </w:rPr>
            </w:pPr>
            <w:r w:rsidRPr="00121095">
              <w:rPr>
                <w:lang w:val="en-US"/>
              </w:rPr>
              <w:t>Z91</w:t>
            </w:r>
          </w:p>
        </w:tc>
      </w:tr>
      <w:tr w:rsidR="00E921A2" w:rsidRPr="00E921A2" w14:paraId="1579DAE6" w14:textId="77777777" w:rsidTr="00E50DB9">
        <w:tc>
          <w:tcPr>
            <w:tcW w:w="2880" w:type="dxa"/>
            <w:tcBorders>
              <w:top w:val="single" w:sz="4" w:space="0" w:color="auto"/>
              <w:bottom w:val="single" w:sz="4" w:space="0" w:color="auto"/>
            </w:tcBorders>
            <w:shd w:val="clear" w:color="auto" w:fill="FFFFFF"/>
          </w:tcPr>
          <w:p w14:paraId="0D56F30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BB6F8F6" w14:textId="77777777" w:rsidR="00E921A2" w:rsidRPr="00121095" w:rsidRDefault="00E921A2">
            <w:pPr>
              <w:pStyle w:val="QryTableType"/>
              <w:rPr>
                <w:lang w:val="en-US"/>
              </w:rPr>
            </w:pPr>
            <w:r w:rsidRPr="00121095">
              <w:rPr>
                <w:lang w:val="en-US"/>
              </w:rPr>
              <w:t>Query</w:t>
            </w:r>
          </w:p>
        </w:tc>
      </w:tr>
      <w:tr w:rsidR="00E921A2" w:rsidRPr="00E921A2" w14:paraId="329F8F58" w14:textId="77777777" w:rsidTr="00E50DB9">
        <w:tc>
          <w:tcPr>
            <w:tcW w:w="2880" w:type="dxa"/>
            <w:tcBorders>
              <w:top w:val="single" w:sz="4" w:space="0" w:color="auto"/>
              <w:bottom w:val="single" w:sz="4" w:space="0" w:color="auto"/>
            </w:tcBorders>
            <w:shd w:val="clear" w:color="auto" w:fill="FFFFFF"/>
          </w:tcPr>
          <w:p w14:paraId="7ECF61BF"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4E5E56D" w14:textId="77777777" w:rsidR="00E921A2" w:rsidRPr="00121095" w:rsidRDefault="00E921A2">
            <w:pPr>
              <w:pStyle w:val="QryTableName"/>
              <w:rPr>
                <w:lang w:val="en-US"/>
              </w:rPr>
            </w:pPr>
            <w:r w:rsidRPr="00121095">
              <w:rPr>
                <w:lang w:val="en-US"/>
              </w:rPr>
              <w:t>Who Am I</w:t>
            </w:r>
          </w:p>
        </w:tc>
      </w:tr>
      <w:tr w:rsidR="00E921A2" w:rsidRPr="00E921A2" w14:paraId="11D4269D" w14:textId="77777777" w:rsidTr="00E50DB9">
        <w:tc>
          <w:tcPr>
            <w:tcW w:w="2880" w:type="dxa"/>
            <w:tcBorders>
              <w:top w:val="single" w:sz="4" w:space="0" w:color="auto"/>
              <w:bottom w:val="single" w:sz="4" w:space="0" w:color="auto"/>
            </w:tcBorders>
            <w:shd w:val="clear" w:color="auto" w:fill="FFFFFF"/>
          </w:tcPr>
          <w:p w14:paraId="2E4AE97A"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0AEBC43E" w14:textId="77777777" w:rsidR="00E921A2" w:rsidRPr="00121095" w:rsidRDefault="00E921A2">
            <w:pPr>
              <w:pStyle w:val="QryTableTriggerQuery"/>
              <w:rPr>
                <w:lang w:val="en-US"/>
              </w:rPr>
            </w:pPr>
            <w:r w:rsidRPr="00121095">
              <w:rPr>
                <w:lang w:val="en-US"/>
              </w:rPr>
              <w:t>QBP^Z91^QBP_Q13</w:t>
            </w:r>
          </w:p>
        </w:tc>
      </w:tr>
      <w:tr w:rsidR="00E921A2" w:rsidRPr="00E921A2" w14:paraId="371296C8" w14:textId="77777777" w:rsidTr="00E50DB9">
        <w:tc>
          <w:tcPr>
            <w:tcW w:w="2880" w:type="dxa"/>
            <w:tcBorders>
              <w:top w:val="single" w:sz="4" w:space="0" w:color="auto"/>
              <w:bottom w:val="single" w:sz="4" w:space="0" w:color="auto"/>
            </w:tcBorders>
            <w:shd w:val="clear" w:color="auto" w:fill="FFFFFF"/>
          </w:tcPr>
          <w:p w14:paraId="12DA0F55"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28AEF7E" w14:textId="77777777" w:rsidR="00E921A2" w:rsidRPr="00121095" w:rsidRDefault="00E921A2">
            <w:pPr>
              <w:pStyle w:val="QryTableMode"/>
              <w:rPr>
                <w:lang w:val="en-US"/>
              </w:rPr>
            </w:pPr>
            <w:r w:rsidRPr="00121095">
              <w:rPr>
                <w:lang w:val="en-US"/>
              </w:rPr>
              <w:t>Both</w:t>
            </w:r>
          </w:p>
        </w:tc>
      </w:tr>
      <w:tr w:rsidR="00E921A2" w:rsidRPr="00E921A2" w14:paraId="37D9D2C5" w14:textId="77777777" w:rsidTr="00E50DB9">
        <w:tc>
          <w:tcPr>
            <w:tcW w:w="2880" w:type="dxa"/>
            <w:tcBorders>
              <w:top w:val="single" w:sz="4" w:space="0" w:color="auto"/>
              <w:bottom w:val="single" w:sz="4" w:space="0" w:color="auto"/>
            </w:tcBorders>
            <w:shd w:val="clear" w:color="auto" w:fill="FFFFFF"/>
          </w:tcPr>
          <w:p w14:paraId="5F2F409C"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2CE853A" w14:textId="77777777" w:rsidR="00E921A2" w:rsidRPr="00121095" w:rsidRDefault="00E921A2">
            <w:pPr>
              <w:pStyle w:val="QryTableResponseTrigger"/>
              <w:rPr>
                <w:lang w:val="en-US"/>
              </w:rPr>
            </w:pPr>
            <w:r w:rsidRPr="00121095">
              <w:rPr>
                <w:lang w:val="en-US"/>
              </w:rPr>
              <w:t>RTB^Z92^RTB_K13</w:t>
            </w:r>
          </w:p>
        </w:tc>
      </w:tr>
      <w:tr w:rsidR="00E921A2" w:rsidRPr="00E921A2" w14:paraId="3BE9566A" w14:textId="77777777" w:rsidTr="00E50DB9">
        <w:tc>
          <w:tcPr>
            <w:tcW w:w="2880" w:type="dxa"/>
            <w:tcBorders>
              <w:top w:val="single" w:sz="4" w:space="0" w:color="auto"/>
              <w:bottom w:val="single" w:sz="4" w:space="0" w:color="auto"/>
            </w:tcBorders>
            <w:shd w:val="clear" w:color="auto" w:fill="FFFFFF"/>
          </w:tcPr>
          <w:p w14:paraId="3A779B1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985C528" w14:textId="77777777" w:rsidR="00E921A2" w:rsidRPr="00121095" w:rsidRDefault="00E921A2">
            <w:pPr>
              <w:pStyle w:val="QryTableCharacteristicsQuery"/>
              <w:rPr>
                <w:lang w:val="en-US"/>
              </w:rPr>
            </w:pPr>
          </w:p>
        </w:tc>
      </w:tr>
      <w:tr w:rsidR="00E921A2" w:rsidRPr="00E921A2" w14:paraId="66F03F28" w14:textId="77777777" w:rsidTr="00E50DB9">
        <w:tc>
          <w:tcPr>
            <w:tcW w:w="2880" w:type="dxa"/>
            <w:tcBorders>
              <w:top w:val="single" w:sz="4" w:space="0" w:color="auto"/>
              <w:bottom w:val="single" w:sz="4" w:space="0" w:color="auto"/>
            </w:tcBorders>
            <w:shd w:val="clear" w:color="auto" w:fill="FFFFFF"/>
          </w:tcPr>
          <w:p w14:paraId="01A4F3E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02DC521" w14:textId="77777777" w:rsidR="00E921A2" w:rsidRPr="00121095" w:rsidRDefault="00E921A2">
            <w:pPr>
              <w:pStyle w:val="QryTablePurpose"/>
              <w:rPr>
                <w:lang w:val="en-US"/>
              </w:rPr>
            </w:pPr>
            <w:r w:rsidRPr="00121095">
              <w:rPr>
                <w:lang w:val="en-US"/>
              </w:rPr>
              <w:t>Find the identity of the patient for specified medical record number(s)</w:t>
            </w:r>
          </w:p>
        </w:tc>
      </w:tr>
      <w:tr w:rsidR="00E921A2" w:rsidRPr="00E921A2" w14:paraId="194BA9BB" w14:textId="77777777" w:rsidTr="00E50DB9">
        <w:trPr>
          <w:cantSplit/>
        </w:trPr>
        <w:tc>
          <w:tcPr>
            <w:tcW w:w="2880" w:type="dxa"/>
            <w:tcBorders>
              <w:top w:val="single" w:sz="4" w:space="0" w:color="auto"/>
              <w:bottom w:val="single" w:sz="4" w:space="0" w:color="auto"/>
            </w:tcBorders>
            <w:shd w:val="clear" w:color="auto" w:fill="FFFFFF"/>
          </w:tcPr>
          <w:p w14:paraId="29B3C167"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700F62BC" w14:textId="77777777" w:rsidR="00E921A2" w:rsidRPr="00121095" w:rsidRDefault="00E921A2">
            <w:pPr>
              <w:pStyle w:val="QryTableCharacteristicsResponse"/>
              <w:rPr>
                <w:b/>
                <w:lang w:val="en-US"/>
              </w:rPr>
            </w:pPr>
          </w:p>
        </w:tc>
      </w:tr>
      <w:tr w:rsidR="00E921A2" w:rsidRPr="00E921A2" w14:paraId="1F0A3821" w14:textId="77777777" w:rsidTr="00E50DB9">
        <w:trPr>
          <w:cantSplit/>
        </w:trPr>
        <w:tc>
          <w:tcPr>
            <w:tcW w:w="2880" w:type="dxa"/>
            <w:tcBorders>
              <w:top w:val="single" w:sz="4" w:space="0" w:color="auto"/>
              <w:bottom w:val="double" w:sz="4" w:space="0" w:color="auto"/>
            </w:tcBorders>
            <w:shd w:val="clear" w:color="auto" w:fill="FFFFFF"/>
          </w:tcPr>
          <w:p w14:paraId="06BB1FE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53C3F13B" w14:textId="77777777" w:rsidR="00E921A2" w:rsidRPr="00121095" w:rsidRDefault="00E921A2">
            <w:pPr>
              <w:pStyle w:val="QryTableSegmentPattern"/>
              <w:rPr>
                <w:lang w:val="en-US"/>
              </w:rPr>
            </w:pPr>
          </w:p>
        </w:tc>
      </w:tr>
    </w:tbl>
    <w:p w14:paraId="66181FB4" w14:textId="77777777" w:rsidR="00E921A2" w:rsidRDefault="00E921A2">
      <w:pPr>
        <w:pStyle w:val="NormalIndented"/>
      </w:pPr>
    </w:p>
    <w:p w14:paraId="468534CD" w14:textId="35FDF749" w:rsidR="00E921A2" w:rsidRPr="00121095" w:rsidRDefault="00E921A2" w:rsidP="00BF5311">
      <w:r>
        <w:t xml:space="preserve">The message structure for QBP^Z91^QPB_Q13 can be found in </w:t>
      </w:r>
      <w:r w:rsidR="00BF2FE6">
        <w:fldChar w:fldCharType="begin"/>
      </w:r>
      <w:r>
        <w:instrText xml:space="preserve"> REF _Ref370220805 \r \h </w:instrText>
      </w:r>
      <w:r w:rsidR="00BF2FE6">
        <w:fldChar w:fldCharType="separate"/>
      </w:r>
      <w:r w:rsidR="00C244BF">
        <w:t>5.3.1.2</w:t>
      </w:r>
      <w:r w:rsidR="00BF2FE6">
        <w:fldChar w:fldCharType="end"/>
      </w:r>
      <w:r>
        <w:t>. Use the QBP^Q13^QPB_Q13 Message structure.</w:t>
      </w:r>
    </w:p>
    <w:p w14:paraId="7F477256" w14:textId="77777777" w:rsidR="00E921A2" w:rsidRPr="00121095" w:rsidRDefault="00E921A2">
      <w:pPr>
        <w:pStyle w:val="MsgTableCaption"/>
      </w:pPr>
      <w:r w:rsidRPr="00121095">
        <w:t>RTB^Z92^RTB_K13: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2E1D1E"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2FA5396"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865958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C27505D"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B42C937" w14:textId="77777777" w:rsidR="00E921A2" w:rsidRPr="00121095" w:rsidRDefault="00E921A2">
            <w:pPr>
              <w:pStyle w:val="MsgTableHeader"/>
              <w:jc w:val="center"/>
              <w:rPr>
                <w:lang w:val="en-US"/>
              </w:rPr>
            </w:pPr>
            <w:r w:rsidRPr="00121095">
              <w:rPr>
                <w:lang w:val="en-US"/>
              </w:rPr>
              <w:t>Sec Ref</w:t>
            </w:r>
          </w:p>
        </w:tc>
      </w:tr>
      <w:tr w:rsidR="00E921A2" w:rsidRPr="00E921A2" w14:paraId="09D250F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01FF571"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517DF52"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FDF1C96"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D58917E" w14:textId="77777777" w:rsidR="00E921A2" w:rsidRPr="00121095" w:rsidRDefault="00E921A2">
            <w:pPr>
              <w:pStyle w:val="MsgTableBody"/>
              <w:jc w:val="center"/>
            </w:pPr>
            <w:r w:rsidRPr="00121095">
              <w:t>2.15.9</w:t>
            </w:r>
          </w:p>
        </w:tc>
      </w:tr>
      <w:tr w:rsidR="00E921A2" w:rsidRPr="00E921A2" w14:paraId="137583F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477C992" w14:textId="77777777" w:rsidR="00E921A2" w:rsidRPr="00121095" w:rsidRDefault="00E921A2">
            <w:pPr>
              <w:pStyle w:val="MsgTableBody"/>
            </w:pPr>
            <w:r w:rsidRPr="00121095">
              <w:lastRenderedPageBreak/>
              <w:t>[{SFT}]</w:t>
            </w:r>
          </w:p>
        </w:tc>
        <w:tc>
          <w:tcPr>
            <w:tcW w:w="4320" w:type="dxa"/>
            <w:tcBorders>
              <w:top w:val="dotted" w:sz="4" w:space="0" w:color="auto"/>
              <w:left w:val="nil"/>
              <w:bottom w:val="dotted" w:sz="4" w:space="0" w:color="auto"/>
              <w:right w:val="nil"/>
            </w:tcBorders>
            <w:shd w:val="clear" w:color="auto" w:fill="FFFFFF"/>
          </w:tcPr>
          <w:p w14:paraId="627CE3B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C37EE9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C90946" w14:textId="77777777" w:rsidR="00E921A2" w:rsidRPr="00121095" w:rsidRDefault="00E921A2">
            <w:pPr>
              <w:pStyle w:val="MsgTableBody"/>
              <w:jc w:val="center"/>
            </w:pPr>
            <w:r w:rsidRPr="00121095">
              <w:t>2.15.12</w:t>
            </w:r>
          </w:p>
        </w:tc>
      </w:tr>
      <w:tr w:rsidR="00E921A2" w:rsidRPr="00E921A2" w14:paraId="5A799F45"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1E557EA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0E82B79"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75D8AF4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4C8127A" w14:textId="77777777" w:rsidR="00E921A2" w:rsidRPr="00121095" w:rsidRDefault="00E921A2">
            <w:pPr>
              <w:pStyle w:val="MsgTableBody"/>
              <w:jc w:val="center"/>
            </w:pPr>
            <w:r w:rsidRPr="00121095">
              <w:t>2.14.13</w:t>
            </w:r>
          </w:p>
        </w:tc>
      </w:tr>
      <w:tr w:rsidR="00E921A2" w:rsidRPr="00E921A2" w14:paraId="42977F0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6E008D0"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5BBED8D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392BD8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7DA7B3" w14:textId="77777777" w:rsidR="00E921A2" w:rsidRPr="00121095" w:rsidRDefault="00E921A2">
            <w:pPr>
              <w:pStyle w:val="MsgTableBody"/>
              <w:jc w:val="center"/>
            </w:pPr>
            <w:r w:rsidRPr="00121095">
              <w:t>2.15.8</w:t>
            </w:r>
          </w:p>
        </w:tc>
      </w:tr>
      <w:tr w:rsidR="00E921A2" w:rsidRPr="00E921A2" w14:paraId="350FB45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F20DD5"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90984B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D3610C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2DFB55" w14:textId="77777777" w:rsidR="00E921A2" w:rsidRPr="00121095" w:rsidRDefault="00E921A2">
            <w:pPr>
              <w:pStyle w:val="MsgTableBody"/>
              <w:jc w:val="center"/>
            </w:pPr>
            <w:r w:rsidRPr="00121095">
              <w:t>2.15.5</w:t>
            </w:r>
          </w:p>
        </w:tc>
      </w:tr>
      <w:tr w:rsidR="00E921A2" w:rsidRPr="00E921A2" w14:paraId="108C7E0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861385"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0A7ABB5"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4B73292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BFE9450" w14:textId="2391B93B"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8061E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8CCB36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600A7757"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0C911C0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EDD13A" w14:textId="31413F81"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18DA71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B37DD5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9331BF6"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8C47F9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607C4F" w14:textId="77777777" w:rsidR="00E921A2" w:rsidRPr="00121095" w:rsidRDefault="00E921A2">
            <w:pPr>
              <w:pStyle w:val="MsgTableBody"/>
              <w:jc w:val="center"/>
            </w:pPr>
          </w:p>
        </w:tc>
      </w:tr>
      <w:tr w:rsidR="00E921A2" w:rsidRPr="00E921A2" w14:paraId="219619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250B0C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C9B2A80"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37BA204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7625D3" w14:textId="12E61509"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064F2DA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5DE58D"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B3C0AB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39740D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24E418" w14:textId="647E06B2"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C24868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98588F"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8A327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9BE511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923F1" w14:textId="77777777" w:rsidR="00E921A2" w:rsidRPr="00121095" w:rsidRDefault="00E921A2">
            <w:pPr>
              <w:pStyle w:val="MsgTableBody"/>
              <w:jc w:val="center"/>
            </w:pPr>
          </w:p>
        </w:tc>
      </w:tr>
      <w:tr w:rsidR="00E921A2" w:rsidRPr="00E921A2" w14:paraId="42D7CD5B"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49C8CD"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9A93F8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CF817AF"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4B15A09" w14:textId="77777777" w:rsidR="00E921A2" w:rsidRPr="00121095" w:rsidRDefault="00E921A2">
            <w:pPr>
              <w:pStyle w:val="MsgTableBody"/>
              <w:jc w:val="center"/>
            </w:pPr>
            <w:r w:rsidRPr="00121095">
              <w:t>2.15.4</w:t>
            </w:r>
          </w:p>
        </w:tc>
      </w:tr>
    </w:tbl>
    <w:p w14:paraId="6BEDFDD6" w14:textId="77777777" w:rsidR="00E921A2" w:rsidRPr="00121095" w:rsidRDefault="00E921A2">
      <w:pPr>
        <w:keepNext/>
        <w:keepLines/>
        <w:spacing w:before="120"/>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249815ED" w14:textId="77777777" w:rsidTr="00E50DB9">
        <w:trPr>
          <w:cantSplit/>
          <w:tblHeader/>
        </w:trPr>
        <w:tc>
          <w:tcPr>
            <w:tcW w:w="648" w:type="dxa"/>
            <w:tcBorders>
              <w:top w:val="double" w:sz="4" w:space="0" w:color="auto"/>
              <w:bottom w:val="single" w:sz="4" w:space="0" w:color="auto"/>
            </w:tcBorders>
            <w:shd w:val="clear" w:color="auto" w:fill="FFFFFF"/>
          </w:tcPr>
          <w:p w14:paraId="242FFC85" w14:textId="77777777" w:rsidR="00E921A2" w:rsidRPr="00121095" w:rsidRDefault="00E921A2">
            <w:pPr>
              <w:pStyle w:val="QryTableInputHeader"/>
              <w:keepLines/>
              <w:rPr>
                <w:lang w:val="en-US"/>
              </w:rPr>
            </w:pPr>
            <w:r w:rsidRPr="00121095">
              <w:rPr>
                <w:lang w:val="en-US"/>
              </w:rPr>
              <w:t>Field Seq (Query ID=Z91)</w:t>
            </w:r>
          </w:p>
        </w:tc>
        <w:tc>
          <w:tcPr>
            <w:tcW w:w="1296" w:type="dxa"/>
            <w:tcBorders>
              <w:top w:val="double" w:sz="4" w:space="0" w:color="auto"/>
              <w:bottom w:val="single" w:sz="4" w:space="0" w:color="auto"/>
            </w:tcBorders>
            <w:shd w:val="clear" w:color="auto" w:fill="FFFFFF"/>
          </w:tcPr>
          <w:p w14:paraId="5FF744DE" w14:textId="77777777" w:rsidR="00E921A2" w:rsidRPr="00121095" w:rsidRDefault="00E921A2">
            <w:pPr>
              <w:pStyle w:val="QryTableInputHeader"/>
              <w:keepLines/>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2C19EE96" w14:textId="77777777" w:rsidR="00E921A2" w:rsidRPr="00121095" w:rsidRDefault="00E921A2">
            <w:pPr>
              <w:pStyle w:val="QryTableInputHeader"/>
              <w:keepLines/>
              <w:rPr>
                <w:lang w:val="en-US"/>
              </w:rPr>
            </w:pPr>
            <w:r w:rsidRPr="00121095">
              <w:rPr>
                <w:lang w:val="en-US"/>
              </w:rPr>
              <w:t>Key/</w:t>
            </w:r>
          </w:p>
          <w:p w14:paraId="79E2C695"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0BE93705"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0CF07C15"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00D4ED20"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399A0A6"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7B4A06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27795E52"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6244966"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20D78C"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BF9FBB0"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30396302" w14:textId="77777777" w:rsidR="00E921A2" w:rsidRPr="00121095" w:rsidRDefault="00E921A2">
            <w:pPr>
              <w:pStyle w:val="QryTableInputHeader"/>
              <w:keepLines/>
              <w:rPr>
                <w:lang w:val="en-US"/>
              </w:rPr>
            </w:pPr>
            <w:r w:rsidRPr="00121095">
              <w:rPr>
                <w:lang w:val="en-US"/>
              </w:rPr>
              <w:t>Element Name</w:t>
            </w:r>
          </w:p>
        </w:tc>
      </w:tr>
      <w:tr w:rsidR="00E921A2" w:rsidRPr="00E921A2" w14:paraId="0A8A63E4" w14:textId="77777777" w:rsidTr="00E50DB9">
        <w:trPr>
          <w:cantSplit/>
        </w:trPr>
        <w:tc>
          <w:tcPr>
            <w:tcW w:w="648" w:type="dxa"/>
            <w:tcBorders>
              <w:top w:val="single" w:sz="4" w:space="0" w:color="auto"/>
              <w:bottom w:val="single" w:sz="4" w:space="0" w:color="auto"/>
            </w:tcBorders>
            <w:shd w:val="clear" w:color="auto" w:fill="FFFFFF"/>
          </w:tcPr>
          <w:p w14:paraId="798DE289"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53389FDF"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3E5A22D3"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2F6D950"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2FB91AD"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38107BDB"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6B6C4A83"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34736825"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4A6F244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4D00459"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B439F86"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4C4BC5AD"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11EB4A34" w14:textId="77777777" w:rsidR="00E921A2" w:rsidRPr="00121095" w:rsidRDefault="00E921A2">
            <w:pPr>
              <w:pStyle w:val="QryTableInput"/>
              <w:keepNext/>
              <w:keepLines/>
            </w:pPr>
          </w:p>
        </w:tc>
      </w:tr>
      <w:tr w:rsidR="00E921A2" w:rsidRPr="00E921A2" w14:paraId="3B2EC8F1" w14:textId="77777777" w:rsidTr="00E50DB9">
        <w:trPr>
          <w:cantSplit/>
        </w:trPr>
        <w:tc>
          <w:tcPr>
            <w:tcW w:w="648" w:type="dxa"/>
            <w:tcBorders>
              <w:top w:val="single" w:sz="4" w:space="0" w:color="auto"/>
              <w:bottom w:val="single" w:sz="4" w:space="0" w:color="auto"/>
            </w:tcBorders>
            <w:shd w:val="clear" w:color="auto" w:fill="FFFFFF"/>
          </w:tcPr>
          <w:p w14:paraId="7A26E1BD"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40AF0D8A"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16A746F8"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2A5A57C9"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66E67CA1"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334818B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6FE7D680"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2C1CE00A"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6ACBBD11"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2521226C"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03325CC9"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3E1E2C70"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269B9EFB" w14:textId="77777777" w:rsidR="00E921A2" w:rsidRPr="00121095" w:rsidRDefault="00E921A2">
            <w:pPr>
              <w:pStyle w:val="QryTableInput"/>
              <w:keepNext/>
              <w:keepLines/>
            </w:pPr>
          </w:p>
        </w:tc>
      </w:tr>
      <w:tr w:rsidR="00E921A2" w:rsidRPr="00E921A2" w14:paraId="19AD0DD6" w14:textId="77777777" w:rsidTr="00E50DB9">
        <w:trPr>
          <w:cantSplit/>
        </w:trPr>
        <w:tc>
          <w:tcPr>
            <w:tcW w:w="648" w:type="dxa"/>
            <w:tcBorders>
              <w:top w:val="single" w:sz="4" w:space="0" w:color="auto"/>
              <w:bottom w:val="double" w:sz="4" w:space="0" w:color="auto"/>
            </w:tcBorders>
            <w:shd w:val="clear" w:color="auto" w:fill="FFFFFF"/>
          </w:tcPr>
          <w:p w14:paraId="0CDFA384"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A90A9E2" w14:textId="77777777" w:rsidR="00E921A2" w:rsidRPr="00121095" w:rsidRDefault="00E921A2">
            <w:pPr>
              <w:pStyle w:val="QryTableInput"/>
              <w:keepNext/>
              <w:keepLines/>
              <w:rPr>
                <w:b/>
              </w:rPr>
            </w:pPr>
            <w:r w:rsidRPr="00121095">
              <w:t>PatientList</w:t>
            </w:r>
          </w:p>
        </w:tc>
        <w:tc>
          <w:tcPr>
            <w:tcW w:w="792" w:type="dxa"/>
            <w:tcBorders>
              <w:top w:val="single" w:sz="4" w:space="0" w:color="auto"/>
              <w:bottom w:val="double" w:sz="4" w:space="0" w:color="auto"/>
            </w:tcBorders>
            <w:shd w:val="clear" w:color="auto" w:fill="FFFFFF"/>
          </w:tcPr>
          <w:p w14:paraId="1AD24661" w14:textId="77777777" w:rsidR="00E921A2" w:rsidRPr="00121095" w:rsidRDefault="00E921A2">
            <w:pPr>
              <w:pStyle w:val="QryTableInput"/>
              <w:keepNext/>
              <w:keepLines/>
              <w:rPr>
                <w:b/>
              </w:rPr>
            </w:pPr>
            <w:r w:rsidRPr="00121095">
              <w:rPr>
                <w:b/>
              </w:rPr>
              <w:t>S</w:t>
            </w:r>
          </w:p>
        </w:tc>
        <w:tc>
          <w:tcPr>
            <w:tcW w:w="288" w:type="dxa"/>
            <w:tcBorders>
              <w:top w:val="single" w:sz="4" w:space="0" w:color="auto"/>
              <w:bottom w:val="double" w:sz="4" w:space="0" w:color="auto"/>
            </w:tcBorders>
            <w:shd w:val="clear" w:color="auto" w:fill="FFFFFF"/>
          </w:tcPr>
          <w:p w14:paraId="0FE2B3B5" w14:textId="77777777" w:rsidR="00E921A2" w:rsidRPr="00121095" w:rsidRDefault="00E921A2">
            <w:pPr>
              <w:pStyle w:val="QryTableInput"/>
              <w:keepNext/>
              <w:keepLines/>
              <w:rPr>
                <w:b/>
              </w:rPr>
            </w:pPr>
            <w:r w:rsidRPr="00121095">
              <w:rPr>
                <w:b/>
              </w:rPr>
              <w:t>Y</w:t>
            </w:r>
          </w:p>
        </w:tc>
        <w:tc>
          <w:tcPr>
            <w:tcW w:w="576" w:type="dxa"/>
            <w:tcBorders>
              <w:top w:val="single" w:sz="4" w:space="0" w:color="auto"/>
              <w:bottom w:val="double" w:sz="4" w:space="0" w:color="auto"/>
            </w:tcBorders>
            <w:shd w:val="clear" w:color="auto" w:fill="FFFFFF"/>
          </w:tcPr>
          <w:p w14:paraId="0714F0A3" w14:textId="77777777" w:rsidR="00E921A2" w:rsidRPr="00121095" w:rsidRDefault="00E921A2">
            <w:pPr>
              <w:pStyle w:val="QryTableInput"/>
              <w:keepNext/>
              <w:keepLines/>
              <w:rPr>
                <w:b/>
              </w:rPr>
            </w:pPr>
            <w:r w:rsidRPr="00121095">
              <w:rPr>
                <w:b/>
              </w:rPr>
              <w:t>20</w:t>
            </w:r>
          </w:p>
        </w:tc>
        <w:tc>
          <w:tcPr>
            <w:tcW w:w="720" w:type="dxa"/>
            <w:tcBorders>
              <w:top w:val="single" w:sz="4" w:space="0" w:color="auto"/>
              <w:bottom w:val="double" w:sz="4" w:space="0" w:color="auto"/>
            </w:tcBorders>
            <w:shd w:val="clear" w:color="auto" w:fill="FFFFFF"/>
          </w:tcPr>
          <w:p w14:paraId="49605470" w14:textId="77777777" w:rsidR="00E921A2" w:rsidRPr="00121095" w:rsidRDefault="00E921A2">
            <w:pPr>
              <w:pStyle w:val="QryTableInput"/>
              <w:keepNext/>
              <w:keepLines/>
              <w:rPr>
                <w:b/>
              </w:rPr>
            </w:pPr>
            <w:r w:rsidRPr="00121095">
              <w:rPr>
                <w:b/>
              </w:rPr>
              <w:t>CX</w:t>
            </w:r>
          </w:p>
        </w:tc>
        <w:tc>
          <w:tcPr>
            <w:tcW w:w="288" w:type="dxa"/>
            <w:tcBorders>
              <w:top w:val="single" w:sz="4" w:space="0" w:color="auto"/>
              <w:bottom w:val="double" w:sz="4" w:space="0" w:color="auto"/>
            </w:tcBorders>
            <w:shd w:val="clear" w:color="auto" w:fill="FFFFFF"/>
          </w:tcPr>
          <w:p w14:paraId="0F942182" w14:textId="77777777" w:rsidR="00E921A2" w:rsidRPr="00121095" w:rsidRDefault="00E921A2">
            <w:pPr>
              <w:pStyle w:val="QryTableInput"/>
              <w:keepNext/>
              <w:keepLines/>
              <w:rPr>
                <w:b/>
              </w:rPr>
            </w:pPr>
            <w:r w:rsidRPr="00121095">
              <w:rPr>
                <w:b/>
              </w:rPr>
              <w:t>O</w:t>
            </w:r>
          </w:p>
        </w:tc>
        <w:tc>
          <w:tcPr>
            <w:tcW w:w="288" w:type="dxa"/>
            <w:tcBorders>
              <w:top w:val="single" w:sz="4" w:space="0" w:color="auto"/>
              <w:bottom w:val="double" w:sz="4" w:space="0" w:color="auto"/>
            </w:tcBorders>
            <w:shd w:val="clear" w:color="auto" w:fill="FFFFFF"/>
          </w:tcPr>
          <w:p w14:paraId="40D6436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76E3C131"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1A7776A7"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740FB643" w14:textId="77777777" w:rsidR="00E921A2" w:rsidRPr="00121095" w:rsidRDefault="00E921A2">
            <w:pPr>
              <w:pStyle w:val="QryTableInput"/>
              <w:keepNext/>
              <w:keepLines/>
            </w:pPr>
            <w:r w:rsidRPr="00121095">
              <w:t>PID.3</w:t>
            </w:r>
          </w:p>
        </w:tc>
        <w:tc>
          <w:tcPr>
            <w:tcW w:w="720" w:type="dxa"/>
            <w:tcBorders>
              <w:top w:val="single" w:sz="4" w:space="0" w:color="auto"/>
              <w:bottom w:val="double" w:sz="4" w:space="0" w:color="auto"/>
            </w:tcBorders>
            <w:shd w:val="clear" w:color="auto" w:fill="FFFFFF"/>
          </w:tcPr>
          <w:p w14:paraId="19D02120"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60939AF8" w14:textId="77777777" w:rsidR="00E921A2" w:rsidRPr="00121095" w:rsidRDefault="00E921A2">
            <w:pPr>
              <w:pStyle w:val="QryTableInput"/>
              <w:keepNext/>
              <w:keepLines/>
            </w:pPr>
            <w:r w:rsidRPr="00121095">
              <w:t>PID-3: Patient  Identifier List</w:t>
            </w:r>
          </w:p>
        </w:tc>
      </w:tr>
    </w:tbl>
    <w:p w14:paraId="1EF89A3E" w14:textId="77777777" w:rsidR="00E921A2" w:rsidRPr="00121095" w:rsidRDefault="00E921A2">
      <w:pPr>
        <w:keepNext/>
        <w:spacing w:before="120"/>
        <w:rPr>
          <w:b/>
        </w:rPr>
      </w:pPr>
      <w:r w:rsidRPr="00121095">
        <w:rPr>
          <w:b/>
        </w:rPr>
        <w:t>QPD Input Parameter Field Description and Commentary</w:t>
      </w:r>
    </w:p>
    <w:tbl>
      <w:tblPr>
        <w:tblW w:w="9086"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8"/>
        <w:gridCol w:w="590"/>
        <w:gridCol w:w="5760"/>
      </w:tblGrid>
      <w:tr w:rsidR="00E921A2" w:rsidRPr="00E921A2" w14:paraId="4D956D99" w14:textId="77777777" w:rsidTr="00E50DB9">
        <w:trPr>
          <w:tblHeader/>
        </w:trPr>
        <w:tc>
          <w:tcPr>
            <w:tcW w:w="1728" w:type="dxa"/>
            <w:tcBorders>
              <w:top w:val="double" w:sz="4" w:space="0" w:color="auto"/>
              <w:bottom w:val="single" w:sz="4" w:space="0" w:color="auto"/>
            </w:tcBorders>
            <w:shd w:val="pct10" w:color="auto" w:fill="FFFFFF"/>
          </w:tcPr>
          <w:p w14:paraId="42420BA6" w14:textId="77777777" w:rsidR="00E921A2" w:rsidRPr="00121095" w:rsidRDefault="00E921A2">
            <w:pPr>
              <w:pStyle w:val="QryTableInputParamHeader"/>
              <w:rPr>
                <w:lang w:val="en-US"/>
              </w:rPr>
            </w:pPr>
            <w:r w:rsidRPr="00121095">
              <w:rPr>
                <w:lang w:val="en-US"/>
              </w:rPr>
              <w:t>Input Parameter (Query ID=Z91)</w:t>
            </w:r>
          </w:p>
        </w:tc>
        <w:tc>
          <w:tcPr>
            <w:tcW w:w="1008" w:type="dxa"/>
            <w:tcBorders>
              <w:top w:val="double" w:sz="4" w:space="0" w:color="auto"/>
              <w:bottom w:val="single" w:sz="4" w:space="0" w:color="auto"/>
            </w:tcBorders>
            <w:shd w:val="pct10" w:color="auto" w:fill="FFFFFF"/>
          </w:tcPr>
          <w:p w14:paraId="7AC5B1F3"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0D489E88"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35F68692" w14:textId="77777777" w:rsidR="00E921A2" w:rsidRPr="00121095" w:rsidRDefault="00E921A2">
            <w:pPr>
              <w:pStyle w:val="QryTableInputParamHeader"/>
              <w:rPr>
                <w:lang w:val="en-US"/>
              </w:rPr>
            </w:pPr>
            <w:r w:rsidRPr="00121095">
              <w:rPr>
                <w:lang w:val="en-US"/>
              </w:rPr>
              <w:t>Description</w:t>
            </w:r>
          </w:p>
        </w:tc>
      </w:tr>
      <w:tr w:rsidR="00E921A2" w:rsidRPr="00E921A2" w14:paraId="24CBC06A" w14:textId="77777777" w:rsidTr="00E50DB9">
        <w:tc>
          <w:tcPr>
            <w:tcW w:w="1728" w:type="dxa"/>
            <w:tcBorders>
              <w:top w:val="single" w:sz="4" w:space="0" w:color="auto"/>
              <w:bottom w:val="single" w:sz="4" w:space="0" w:color="auto"/>
            </w:tcBorders>
            <w:shd w:val="clear" w:color="auto" w:fill="FFFFFF"/>
          </w:tcPr>
          <w:p w14:paraId="789A6942" w14:textId="77777777" w:rsidR="00E921A2" w:rsidRPr="00121095" w:rsidRDefault="00E921A2">
            <w:pPr>
              <w:pStyle w:val="QryTableInputParam"/>
              <w:rPr>
                <w:lang w:val="en-US"/>
              </w:rPr>
            </w:pPr>
            <w:r w:rsidRPr="00121095">
              <w:rPr>
                <w:lang w:val="en-US"/>
              </w:rPr>
              <w:t>MessageQueryName</w:t>
            </w:r>
          </w:p>
        </w:tc>
        <w:tc>
          <w:tcPr>
            <w:tcW w:w="1008" w:type="dxa"/>
            <w:tcBorders>
              <w:top w:val="single" w:sz="4" w:space="0" w:color="auto"/>
              <w:bottom w:val="single" w:sz="4" w:space="0" w:color="auto"/>
            </w:tcBorders>
            <w:shd w:val="clear" w:color="auto" w:fill="FFFFFF"/>
          </w:tcPr>
          <w:p w14:paraId="56C511A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142CCC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5AB675A2" w14:textId="77777777" w:rsidR="00E921A2" w:rsidRPr="00121095" w:rsidRDefault="00E921A2">
            <w:pPr>
              <w:pStyle w:val="QryTableInputParam"/>
              <w:rPr>
                <w:lang w:val="en-US"/>
              </w:rPr>
            </w:pPr>
            <w:r w:rsidRPr="00121095">
              <w:rPr>
                <w:lang w:val="en-US"/>
              </w:rPr>
              <w:t xml:space="preserve">SHALL be valued </w:t>
            </w:r>
            <w:r w:rsidRPr="00121095">
              <w:rPr>
                <w:b/>
                <w:lang w:val="en-US"/>
              </w:rPr>
              <w:t>Z91^Who Am I^HL7nnnn</w:t>
            </w:r>
            <w:r w:rsidRPr="00121095">
              <w:rPr>
                <w:lang w:val="en-US"/>
              </w:rPr>
              <w:t>.</w:t>
            </w:r>
          </w:p>
        </w:tc>
      </w:tr>
      <w:tr w:rsidR="00E921A2" w:rsidRPr="00E921A2" w14:paraId="43B3C995" w14:textId="77777777" w:rsidTr="00E50DB9">
        <w:tc>
          <w:tcPr>
            <w:tcW w:w="1728" w:type="dxa"/>
            <w:tcBorders>
              <w:top w:val="single" w:sz="4" w:space="0" w:color="auto"/>
              <w:bottom w:val="single" w:sz="4" w:space="0" w:color="auto"/>
            </w:tcBorders>
            <w:shd w:val="clear" w:color="auto" w:fill="FFFFFF"/>
          </w:tcPr>
          <w:p w14:paraId="37A15FF3" w14:textId="77777777" w:rsidR="00E921A2" w:rsidRPr="00121095" w:rsidRDefault="00E921A2">
            <w:pPr>
              <w:pStyle w:val="QryTableInputParam"/>
              <w:rPr>
                <w:lang w:val="en-US"/>
              </w:rPr>
            </w:pPr>
            <w:r w:rsidRPr="00121095">
              <w:rPr>
                <w:lang w:val="en-US"/>
              </w:rPr>
              <w:t>QueryTag</w:t>
            </w:r>
          </w:p>
        </w:tc>
        <w:tc>
          <w:tcPr>
            <w:tcW w:w="1008" w:type="dxa"/>
            <w:tcBorders>
              <w:top w:val="single" w:sz="4" w:space="0" w:color="auto"/>
              <w:bottom w:val="single" w:sz="4" w:space="0" w:color="auto"/>
            </w:tcBorders>
            <w:shd w:val="clear" w:color="auto" w:fill="FFFFFF"/>
          </w:tcPr>
          <w:p w14:paraId="44EAC50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D951F3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5CDA747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575E6EDC" w14:textId="77777777" w:rsidTr="00E50DB9">
        <w:tc>
          <w:tcPr>
            <w:tcW w:w="1728" w:type="dxa"/>
            <w:tcBorders>
              <w:top w:val="single" w:sz="4" w:space="0" w:color="auto"/>
              <w:bottom w:val="single" w:sz="4" w:space="0" w:color="auto"/>
            </w:tcBorders>
            <w:shd w:val="clear" w:color="auto" w:fill="FFFFFF"/>
          </w:tcPr>
          <w:p w14:paraId="634941BA" w14:textId="77777777" w:rsidR="00E921A2" w:rsidRPr="00121095" w:rsidRDefault="00E921A2">
            <w:pPr>
              <w:pStyle w:val="QryTableInputParam"/>
              <w:rPr>
                <w:lang w:val="en-US"/>
              </w:rPr>
            </w:pPr>
            <w:r w:rsidRPr="00121095">
              <w:rPr>
                <w:lang w:val="en-US"/>
              </w:rPr>
              <w:t>PatientList</w:t>
            </w:r>
          </w:p>
        </w:tc>
        <w:tc>
          <w:tcPr>
            <w:tcW w:w="1008" w:type="dxa"/>
            <w:tcBorders>
              <w:top w:val="single" w:sz="4" w:space="0" w:color="auto"/>
              <w:bottom w:val="single" w:sz="4" w:space="0" w:color="auto"/>
            </w:tcBorders>
            <w:shd w:val="clear" w:color="auto" w:fill="FFFFFF"/>
          </w:tcPr>
          <w:p w14:paraId="0C6B6C4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026260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228EB264"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w:t>
            </w:r>
            <w:r w:rsidRPr="00121095">
              <w:rPr>
                <w:lang w:val="en-US"/>
              </w:rPr>
              <w:br/>
            </w:r>
            <w:r w:rsidRPr="00121095">
              <w:rPr>
                <w:lang w:val="en-US"/>
              </w:rPr>
              <w:br/>
              <w:t>If this field is not valued, all values for this field are considered to be a match.</w:t>
            </w:r>
            <w:r w:rsidRPr="00121095">
              <w:rPr>
                <w:lang w:val="en-US"/>
              </w:rPr>
              <w:br/>
            </w:r>
            <w:r w:rsidRPr="00121095">
              <w:rPr>
                <w:lang w:val="en-US"/>
              </w:rPr>
              <w:br/>
              <w:t>If one PID.3 is specified, only 1 segment pattern will be returned.</w:t>
            </w:r>
          </w:p>
        </w:tc>
      </w:tr>
      <w:tr w:rsidR="00E921A2" w:rsidRPr="00E921A2" w14:paraId="59EBD16D" w14:textId="77777777" w:rsidTr="00E50DB9">
        <w:tc>
          <w:tcPr>
            <w:tcW w:w="1728" w:type="dxa"/>
            <w:tcBorders>
              <w:top w:val="single" w:sz="4" w:space="0" w:color="auto"/>
              <w:bottom w:val="single" w:sz="4" w:space="0" w:color="auto"/>
            </w:tcBorders>
            <w:shd w:val="clear" w:color="auto" w:fill="FFFFFF"/>
          </w:tcPr>
          <w:p w14:paraId="5CCFC12A"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293260E5"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0CBBF59B"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21C9E891"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5D415D0E" w14:textId="77777777" w:rsidTr="00E50DB9">
        <w:tc>
          <w:tcPr>
            <w:tcW w:w="1728" w:type="dxa"/>
            <w:tcBorders>
              <w:top w:val="single" w:sz="4" w:space="0" w:color="auto"/>
              <w:bottom w:val="single" w:sz="4" w:space="0" w:color="auto"/>
            </w:tcBorders>
            <w:shd w:val="clear" w:color="auto" w:fill="FFFFFF"/>
          </w:tcPr>
          <w:p w14:paraId="46CE18C4"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B98ECB2" w14:textId="77777777" w:rsidR="00E921A2" w:rsidRPr="00121095" w:rsidRDefault="00E921A2">
            <w:pPr>
              <w:pStyle w:val="QryTableInputParam"/>
              <w:rPr>
                <w:lang w:val="en-US"/>
              </w:rPr>
            </w:pPr>
            <w:r w:rsidRPr="00121095">
              <w:rPr>
                <w:lang w:val="en-US"/>
              </w:rPr>
              <w:t>Assigning Authority</w:t>
            </w:r>
          </w:p>
        </w:tc>
        <w:tc>
          <w:tcPr>
            <w:tcW w:w="590" w:type="dxa"/>
            <w:tcBorders>
              <w:top w:val="single" w:sz="4" w:space="0" w:color="auto"/>
              <w:bottom w:val="single" w:sz="4" w:space="0" w:color="auto"/>
            </w:tcBorders>
            <w:shd w:val="clear" w:color="auto" w:fill="FFFFFF"/>
          </w:tcPr>
          <w:p w14:paraId="64BD4C2B"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4D1FEFDA"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1629412" w14:textId="77777777" w:rsidTr="00E50DB9">
        <w:tc>
          <w:tcPr>
            <w:tcW w:w="1728" w:type="dxa"/>
            <w:tcBorders>
              <w:top w:val="single" w:sz="4" w:space="0" w:color="auto"/>
              <w:bottom w:val="double" w:sz="4" w:space="0" w:color="auto"/>
            </w:tcBorders>
            <w:shd w:val="clear" w:color="auto" w:fill="FFFFFF"/>
          </w:tcPr>
          <w:p w14:paraId="2F9BBA47" w14:textId="77777777" w:rsidR="00E921A2" w:rsidRPr="00121095" w:rsidRDefault="00E921A2">
            <w:pPr>
              <w:pStyle w:val="QryTableInputParam"/>
              <w:rPr>
                <w:lang w:val="en-US"/>
              </w:rPr>
            </w:pPr>
          </w:p>
        </w:tc>
        <w:tc>
          <w:tcPr>
            <w:tcW w:w="1008" w:type="dxa"/>
            <w:tcBorders>
              <w:top w:val="single" w:sz="4" w:space="0" w:color="auto"/>
              <w:bottom w:val="double" w:sz="4" w:space="0" w:color="auto"/>
            </w:tcBorders>
            <w:shd w:val="clear" w:color="auto" w:fill="FFFFFF"/>
          </w:tcPr>
          <w:p w14:paraId="0446079E"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double" w:sz="4" w:space="0" w:color="auto"/>
            </w:tcBorders>
            <w:shd w:val="clear" w:color="auto" w:fill="FFFFFF"/>
          </w:tcPr>
          <w:p w14:paraId="0D9EF9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26D12AC5"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bl>
    <w:p w14:paraId="7DD73B78" w14:textId="77777777" w:rsidR="00E921A2" w:rsidRPr="00121095" w:rsidRDefault="00E921A2">
      <w:pPr>
        <w:keepNext/>
        <w:spacing w:before="120"/>
      </w:pPr>
      <w:r w:rsidRPr="00121095">
        <w:rPr>
          <w:b/>
        </w:rPr>
        <w:lastRenderedPageBreak/>
        <w:t>RCP Response Control Parameter Field Description and Commentary</w:t>
      </w:r>
    </w:p>
    <w:tbl>
      <w:tblPr>
        <w:tblW w:w="7897" w:type="dxa"/>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0"/>
        <w:gridCol w:w="1062"/>
        <w:gridCol w:w="536"/>
        <w:gridCol w:w="590"/>
        <w:gridCol w:w="2880"/>
      </w:tblGrid>
      <w:tr w:rsidR="00E921A2" w:rsidRPr="00E921A2" w14:paraId="523881B9" w14:textId="77777777" w:rsidTr="00E50DB9">
        <w:trPr>
          <w:tblHeader/>
        </w:trPr>
        <w:tc>
          <w:tcPr>
            <w:tcW w:w="799" w:type="dxa"/>
            <w:tcBorders>
              <w:top w:val="double" w:sz="4" w:space="0" w:color="auto"/>
              <w:bottom w:val="single" w:sz="4" w:space="0" w:color="auto"/>
            </w:tcBorders>
            <w:shd w:val="clear" w:color="auto" w:fill="FFFFFF"/>
          </w:tcPr>
          <w:p w14:paraId="45116EFE" w14:textId="77777777" w:rsidR="00E921A2" w:rsidRPr="00121095" w:rsidRDefault="00E921A2">
            <w:pPr>
              <w:pStyle w:val="QryTableRCPHeader"/>
              <w:keepNext/>
              <w:rPr>
                <w:lang w:val="en-US"/>
              </w:rPr>
            </w:pPr>
            <w:r w:rsidRPr="00121095">
              <w:rPr>
                <w:lang w:val="en-US"/>
              </w:rPr>
              <w:t>Field Seq (Query ID=Z91)</w:t>
            </w:r>
          </w:p>
        </w:tc>
        <w:tc>
          <w:tcPr>
            <w:tcW w:w="2030" w:type="dxa"/>
            <w:tcBorders>
              <w:top w:val="double" w:sz="4" w:space="0" w:color="auto"/>
              <w:bottom w:val="single" w:sz="4" w:space="0" w:color="auto"/>
            </w:tcBorders>
            <w:shd w:val="clear" w:color="auto" w:fill="FFFFFF"/>
          </w:tcPr>
          <w:p w14:paraId="48DBDE9D" w14:textId="77777777" w:rsidR="00E921A2" w:rsidRPr="00121095" w:rsidRDefault="00E921A2">
            <w:pPr>
              <w:pStyle w:val="QryTableRCPHeader"/>
              <w:keepNext/>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35F80CCB"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80FA6D5"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B80001C"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8911DFE" w14:textId="77777777" w:rsidR="00E921A2" w:rsidRPr="00121095" w:rsidRDefault="00E921A2">
            <w:pPr>
              <w:pStyle w:val="QryTableRCPHeader"/>
              <w:keepNext/>
              <w:rPr>
                <w:lang w:val="en-US"/>
              </w:rPr>
            </w:pPr>
            <w:r w:rsidRPr="00121095">
              <w:rPr>
                <w:lang w:val="en-US"/>
              </w:rPr>
              <w:t>Description</w:t>
            </w:r>
          </w:p>
        </w:tc>
      </w:tr>
      <w:tr w:rsidR="00E921A2" w:rsidRPr="00E921A2" w14:paraId="648849CA" w14:textId="77777777" w:rsidTr="00E50DB9">
        <w:tc>
          <w:tcPr>
            <w:tcW w:w="799" w:type="dxa"/>
            <w:tcBorders>
              <w:top w:val="single" w:sz="4" w:space="0" w:color="auto"/>
              <w:bottom w:val="single" w:sz="4" w:space="0" w:color="auto"/>
            </w:tcBorders>
            <w:shd w:val="clear" w:color="auto" w:fill="FFFFFF"/>
          </w:tcPr>
          <w:p w14:paraId="5CD577FD" w14:textId="77777777" w:rsidR="00E921A2" w:rsidRPr="00121095" w:rsidRDefault="00E921A2">
            <w:pPr>
              <w:pStyle w:val="QryTableRCP"/>
              <w:rPr>
                <w:lang w:val="en-US"/>
              </w:rPr>
            </w:pPr>
            <w:r w:rsidRPr="00121095">
              <w:rPr>
                <w:lang w:val="en-US"/>
              </w:rPr>
              <w:t>1</w:t>
            </w:r>
          </w:p>
        </w:tc>
        <w:tc>
          <w:tcPr>
            <w:tcW w:w="2030" w:type="dxa"/>
            <w:tcBorders>
              <w:top w:val="single" w:sz="4" w:space="0" w:color="auto"/>
              <w:bottom w:val="single" w:sz="4" w:space="0" w:color="auto"/>
            </w:tcBorders>
            <w:shd w:val="clear" w:color="auto" w:fill="FFFFFF"/>
          </w:tcPr>
          <w:p w14:paraId="0469005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4B3E3AB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5F0154"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0C2C99C"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BBD3433"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4065B257" w14:textId="77777777" w:rsidTr="00E50DB9">
        <w:tc>
          <w:tcPr>
            <w:tcW w:w="799" w:type="dxa"/>
            <w:tcBorders>
              <w:top w:val="single" w:sz="4" w:space="0" w:color="auto"/>
              <w:bottom w:val="single" w:sz="4" w:space="0" w:color="auto"/>
            </w:tcBorders>
            <w:shd w:val="clear" w:color="auto" w:fill="FFFFFF"/>
          </w:tcPr>
          <w:p w14:paraId="5B83AC3D" w14:textId="77777777" w:rsidR="00E921A2" w:rsidRPr="00121095" w:rsidRDefault="00E921A2">
            <w:pPr>
              <w:pStyle w:val="QryTableRCP"/>
              <w:rPr>
                <w:lang w:val="en-US"/>
              </w:rPr>
            </w:pPr>
            <w:r w:rsidRPr="00121095">
              <w:rPr>
                <w:lang w:val="en-US"/>
              </w:rPr>
              <w:t>2</w:t>
            </w:r>
          </w:p>
        </w:tc>
        <w:tc>
          <w:tcPr>
            <w:tcW w:w="2030" w:type="dxa"/>
            <w:tcBorders>
              <w:top w:val="single" w:sz="4" w:space="0" w:color="auto"/>
              <w:bottom w:val="single" w:sz="4" w:space="0" w:color="auto"/>
            </w:tcBorders>
            <w:shd w:val="clear" w:color="auto" w:fill="FFFFFF"/>
          </w:tcPr>
          <w:p w14:paraId="6573828A"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1B63D4E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5FEC7E68"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EBA54B8"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1D50D0C4" w14:textId="77777777" w:rsidR="00E921A2" w:rsidRPr="00121095" w:rsidRDefault="00E921A2">
            <w:pPr>
              <w:pStyle w:val="QryTableRCP"/>
              <w:rPr>
                <w:lang w:val="en-US"/>
              </w:rPr>
            </w:pPr>
          </w:p>
        </w:tc>
      </w:tr>
      <w:tr w:rsidR="00E921A2" w:rsidRPr="00E921A2" w14:paraId="7C49448D" w14:textId="77777777" w:rsidTr="00E50DB9">
        <w:tc>
          <w:tcPr>
            <w:tcW w:w="799" w:type="dxa"/>
            <w:tcBorders>
              <w:top w:val="single" w:sz="4" w:space="0" w:color="auto"/>
              <w:bottom w:val="single" w:sz="4" w:space="0" w:color="auto"/>
            </w:tcBorders>
            <w:shd w:val="clear" w:color="auto" w:fill="FFFFFF"/>
          </w:tcPr>
          <w:p w14:paraId="187783DB"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3C0A30A4"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DF8D360"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7DD1F4DF"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AABF78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32442B9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444E7CFB" w14:textId="77777777" w:rsidTr="00E50DB9">
        <w:tc>
          <w:tcPr>
            <w:tcW w:w="799" w:type="dxa"/>
            <w:tcBorders>
              <w:top w:val="single" w:sz="4" w:space="0" w:color="auto"/>
              <w:bottom w:val="single" w:sz="4" w:space="0" w:color="auto"/>
            </w:tcBorders>
            <w:shd w:val="clear" w:color="auto" w:fill="FFFFFF"/>
          </w:tcPr>
          <w:p w14:paraId="21D7C95D"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6E54BD3D"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3ECBFCD"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6C86F20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FFF556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517D05A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463F57F9" w14:textId="77777777" w:rsidTr="00E50DB9">
        <w:tc>
          <w:tcPr>
            <w:tcW w:w="799" w:type="dxa"/>
            <w:tcBorders>
              <w:top w:val="single" w:sz="4" w:space="0" w:color="auto"/>
              <w:bottom w:val="single" w:sz="4" w:space="0" w:color="auto"/>
            </w:tcBorders>
            <w:shd w:val="clear" w:color="auto" w:fill="FFFFFF"/>
          </w:tcPr>
          <w:p w14:paraId="121D948F" w14:textId="77777777" w:rsidR="00E921A2" w:rsidRPr="00121095" w:rsidRDefault="00E921A2">
            <w:pPr>
              <w:pStyle w:val="QryTableRCP"/>
              <w:rPr>
                <w:lang w:val="en-US"/>
              </w:rPr>
            </w:pPr>
            <w:r w:rsidRPr="00121095">
              <w:rPr>
                <w:lang w:val="en-US"/>
              </w:rPr>
              <w:t>3</w:t>
            </w:r>
          </w:p>
        </w:tc>
        <w:tc>
          <w:tcPr>
            <w:tcW w:w="2030" w:type="dxa"/>
            <w:tcBorders>
              <w:top w:val="single" w:sz="4" w:space="0" w:color="auto"/>
              <w:bottom w:val="single" w:sz="4" w:space="0" w:color="auto"/>
            </w:tcBorders>
            <w:shd w:val="clear" w:color="auto" w:fill="FFFFFF"/>
          </w:tcPr>
          <w:p w14:paraId="13D8F09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0492A501"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8D0CA2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CE88CF1"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073D1AB"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6AAA70F6" w14:textId="77777777" w:rsidTr="00E50DB9">
        <w:tc>
          <w:tcPr>
            <w:tcW w:w="799" w:type="dxa"/>
            <w:tcBorders>
              <w:top w:val="single" w:sz="4" w:space="0" w:color="auto"/>
              <w:bottom w:val="single" w:sz="4" w:space="0" w:color="auto"/>
            </w:tcBorders>
            <w:shd w:val="clear" w:color="auto" w:fill="FFFFFF"/>
          </w:tcPr>
          <w:p w14:paraId="071ED6E8" w14:textId="77777777" w:rsidR="00E921A2" w:rsidRPr="00121095" w:rsidRDefault="00E921A2">
            <w:pPr>
              <w:pStyle w:val="QryTableRCP"/>
              <w:rPr>
                <w:lang w:val="en-US"/>
              </w:rPr>
            </w:pPr>
            <w:r w:rsidRPr="00121095">
              <w:rPr>
                <w:lang w:val="en-US"/>
              </w:rPr>
              <w:t>6</w:t>
            </w:r>
          </w:p>
        </w:tc>
        <w:tc>
          <w:tcPr>
            <w:tcW w:w="2030" w:type="dxa"/>
            <w:tcBorders>
              <w:top w:val="single" w:sz="4" w:space="0" w:color="auto"/>
              <w:bottom w:val="single" w:sz="4" w:space="0" w:color="auto"/>
            </w:tcBorders>
            <w:shd w:val="clear" w:color="auto" w:fill="FFFFFF"/>
          </w:tcPr>
          <w:p w14:paraId="452747E4"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0EFDC5D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C15BC"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56FAA97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943D760" w14:textId="77777777" w:rsidR="00E921A2" w:rsidRPr="00121095" w:rsidRDefault="00E921A2">
            <w:pPr>
              <w:pStyle w:val="QryTableRCP"/>
              <w:rPr>
                <w:lang w:val="en-US"/>
              </w:rPr>
            </w:pPr>
          </w:p>
        </w:tc>
      </w:tr>
      <w:tr w:rsidR="00E921A2" w:rsidRPr="00E921A2" w14:paraId="25205B60" w14:textId="77777777" w:rsidTr="00E50DB9">
        <w:tc>
          <w:tcPr>
            <w:tcW w:w="799" w:type="dxa"/>
            <w:tcBorders>
              <w:top w:val="single" w:sz="4" w:space="0" w:color="auto"/>
              <w:bottom w:val="single" w:sz="4" w:space="0" w:color="auto"/>
            </w:tcBorders>
            <w:shd w:val="clear" w:color="auto" w:fill="FFFFFF"/>
          </w:tcPr>
          <w:p w14:paraId="27BC8D92" w14:textId="77777777" w:rsidR="00E921A2" w:rsidRPr="00121095" w:rsidRDefault="00E921A2">
            <w:pPr>
              <w:pStyle w:val="QryTableRCP"/>
              <w:rPr>
                <w:lang w:val="en-US"/>
              </w:rPr>
            </w:pPr>
          </w:p>
        </w:tc>
        <w:tc>
          <w:tcPr>
            <w:tcW w:w="2030" w:type="dxa"/>
            <w:tcBorders>
              <w:top w:val="single" w:sz="4" w:space="0" w:color="auto"/>
              <w:bottom w:val="single" w:sz="4" w:space="0" w:color="auto"/>
            </w:tcBorders>
            <w:shd w:val="clear" w:color="auto" w:fill="FFFFFF"/>
          </w:tcPr>
          <w:p w14:paraId="078FEB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7527E82"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72CC0F7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979A0E5"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6A1E3D3E"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48B5D9DC" w14:textId="77777777" w:rsidTr="00E50DB9">
        <w:tc>
          <w:tcPr>
            <w:tcW w:w="799" w:type="dxa"/>
            <w:tcBorders>
              <w:top w:val="single" w:sz="4" w:space="0" w:color="auto"/>
              <w:bottom w:val="double" w:sz="4" w:space="0" w:color="auto"/>
            </w:tcBorders>
            <w:shd w:val="clear" w:color="auto" w:fill="FFFFFF"/>
          </w:tcPr>
          <w:p w14:paraId="655E4245" w14:textId="77777777" w:rsidR="00E921A2" w:rsidRPr="00121095" w:rsidRDefault="00E921A2">
            <w:pPr>
              <w:pStyle w:val="QryTableRCP"/>
              <w:rPr>
                <w:lang w:val="en-US"/>
              </w:rPr>
            </w:pPr>
          </w:p>
        </w:tc>
        <w:tc>
          <w:tcPr>
            <w:tcW w:w="2030" w:type="dxa"/>
            <w:tcBorders>
              <w:top w:val="single" w:sz="4" w:space="0" w:color="auto"/>
              <w:bottom w:val="double" w:sz="4" w:space="0" w:color="auto"/>
            </w:tcBorders>
            <w:shd w:val="clear" w:color="auto" w:fill="FFFFFF"/>
          </w:tcPr>
          <w:p w14:paraId="6C214D72"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54A4FC55"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587134B3"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9FF9F7B"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E95ED1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0373977B" w14:textId="77777777" w:rsidR="00E921A2" w:rsidRPr="00121095" w:rsidRDefault="00E921A2">
      <w:pPr>
        <w:keepNext/>
        <w:spacing w:before="120"/>
        <w:rPr>
          <w:b/>
        </w:rPr>
      </w:pPr>
      <w:r w:rsidRPr="00121095">
        <w:rPr>
          <w:b/>
        </w:rPr>
        <w:t>Output Specification and Commentary: Virtual Table</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4BEED09C" w14:textId="77777777" w:rsidTr="00E50DB9">
        <w:trPr>
          <w:cantSplit/>
          <w:tblHeader/>
        </w:trPr>
        <w:tc>
          <w:tcPr>
            <w:tcW w:w="1440" w:type="dxa"/>
            <w:tcBorders>
              <w:top w:val="double" w:sz="4" w:space="0" w:color="auto"/>
              <w:bottom w:val="single" w:sz="4" w:space="0" w:color="auto"/>
            </w:tcBorders>
            <w:shd w:val="pct10" w:color="auto" w:fill="FFFFFF"/>
          </w:tcPr>
          <w:p w14:paraId="0486F2E6" w14:textId="77777777" w:rsidR="00E921A2" w:rsidRPr="00121095" w:rsidRDefault="00E921A2">
            <w:pPr>
              <w:pStyle w:val="QryTableVirtualHeader"/>
              <w:rPr>
                <w:lang w:val="en-US"/>
              </w:rPr>
            </w:pPr>
            <w:r w:rsidRPr="00121095">
              <w:rPr>
                <w:lang w:val="en-US"/>
              </w:rPr>
              <w:t>ColName (Query ID=Z91)</w:t>
            </w:r>
          </w:p>
        </w:tc>
        <w:tc>
          <w:tcPr>
            <w:tcW w:w="864" w:type="dxa"/>
            <w:tcBorders>
              <w:top w:val="double" w:sz="4" w:space="0" w:color="auto"/>
              <w:bottom w:val="single" w:sz="4" w:space="0" w:color="auto"/>
            </w:tcBorders>
            <w:shd w:val="pct10" w:color="auto" w:fill="FFFFFF"/>
          </w:tcPr>
          <w:p w14:paraId="48211149" w14:textId="77777777" w:rsidR="00E921A2" w:rsidRPr="00121095" w:rsidRDefault="00E921A2">
            <w:pPr>
              <w:pStyle w:val="QryTableVirtualHeader"/>
              <w:rPr>
                <w:lang w:val="en-US"/>
              </w:rPr>
            </w:pPr>
            <w:r w:rsidRPr="00121095">
              <w:rPr>
                <w:lang w:val="en-US"/>
              </w:rPr>
              <w:t>Key/</w:t>
            </w:r>
          </w:p>
          <w:p w14:paraId="37A0EC0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38C499F"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7F13A9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6C62A1C7"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EE53C17"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5B3F0E4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D1498E9"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3A3ADC91"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2C69CF"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E420CF"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7BCB93B7" w14:textId="77777777" w:rsidR="00E921A2" w:rsidRPr="00121095" w:rsidRDefault="00E921A2">
            <w:pPr>
              <w:pStyle w:val="QryTableVirtualHeader"/>
              <w:rPr>
                <w:lang w:val="en-US"/>
              </w:rPr>
            </w:pPr>
            <w:r w:rsidRPr="00121095">
              <w:rPr>
                <w:lang w:val="en-US"/>
              </w:rPr>
              <w:t>Element Name</w:t>
            </w:r>
          </w:p>
        </w:tc>
      </w:tr>
      <w:tr w:rsidR="00E921A2" w:rsidRPr="00E921A2" w14:paraId="5FACE7FE" w14:textId="77777777" w:rsidTr="00E50DB9">
        <w:trPr>
          <w:cantSplit/>
        </w:trPr>
        <w:tc>
          <w:tcPr>
            <w:tcW w:w="1440" w:type="dxa"/>
            <w:tcBorders>
              <w:top w:val="single" w:sz="4" w:space="0" w:color="auto"/>
              <w:bottom w:val="single" w:sz="4" w:space="0" w:color="auto"/>
            </w:tcBorders>
            <w:shd w:val="clear" w:color="auto" w:fill="FFFFFF"/>
          </w:tcPr>
          <w:p w14:paraId="23C5D7B3"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77F0BE7F"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69C9117C"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61B0ABEB"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51C04976"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58CF0DB4"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A4DAA6E"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308FF0FD"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1CE823"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79025277"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922919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E376F12" w14:textId="77777777" w:rsidR="00E921A2" w:rsidRPr="00121095" w:rsidRDefault="00E921A2">
            <w:pPr>
              <w:pStyle w:val="QryTableVirtual"/>
              <w:rPr>
                <w:lang w:val="en-US"/>
              </w:rPr>
            </w:pPr>
            <w:r w:rsidRPr="00121095">
              <w:rPr>
                <w:lang w:val="en-US"/>
              </w:rPr>
              <w:t>PID-3</w:t>
            </w:r>
            <w:r w:rsidR="00CA71B4">
              <w:rPr>
                <w:lang w:val="en-US"/>
              </w:rPr>
              <w:t xml:space="preserve"> </w:t>
            </w:r>
            <w:r w:rsidRPr="00121095">
              <w:rPr>
                <w:lang w:val="en-US"/>
              </w:rPr>
              <w:t xml:space="preserve"> Patient  Identifier List</w:t>
            </w:r>
          </w:p>
        </w:tc>
      </w:tr>
      <w:tr w:rsidR="00E921A2" w:rsidRPr="00E921A2" w14:paraId="670ECB68" w14:textId="77777777" w:rsidTr="00E50DB9">
        <w:trPr>
          <w:cantSplit/>
        </w:trPr>
        <w:tc>
          <w:tcPr>
            <w:tcW w:w="1440" w:type="dxa"/>
            <w:tcBorders>
              <w:top w:val="single" w:sz="4" w:space="0" w:color="auto"/>
              <w:bottom w:val="single" w:sz="4" w:space="0" w:color="auto"/>
            </w:tcBorders>
            <w:shd w:val="clear" w:color="auto" w:fill="FFFFFF"/>
          </w:tcPr>
          <w:p w14:paraId="074CEF31"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D80DE3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43D93B9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D013BA"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C91BAC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DB7805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3C47DC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19F6C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D5F8E"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8E7789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030A26EE"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7843C6C" w14:textId="77777777" w:rsidR="00E921A2" w:rsidRPr="00121095" w:rsidRDefault="00E921A2">
            <w:pPr>
              <w:pStyle w:val="QryTableVirtual"/>
              <w:rPr>
                <w:lang w:val="en-US"/>
              </w:rPr>
            </w:pPr>
            <w:r w:rsidRPr="00121095">
              <w:rPr>
                <w:lang w:val="en-US"/>
              </w:rPr>
              <w:t>PID-5 Patient Name</w:t>
            </w:r>
          </w:p>
        </w:tc>
      </w:tr>
      <w:tr w:rsidR="00E921A2" w:rsidRPr="00E921A2" w14:paraId="5511ACE7" w14:textId="77777777" w:rsidTr="00E50DB9">
        <w:trPr>
          <w:cantSplit/>
        </w:trPr>
        <w:tc>
          <w:tcPr>
            <w:tcW w:w="1440" w:type="dxa"/>
            <w:tcBorders>
              <w:top w:val="single" w:sz="4" w:space="0" w:color="auto"/>
              <w:bottom w:val="single" w:sz="4" w:space="0" w:color="auto"/>
            </w:tcBorders>
            <w:shd w:val="clear" w:color="auto" w:fill="FFFFFF"/>
          </w:tcPr>
          <w:p w14:paraId="3D9E5343"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7DECFC31"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0793CF4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829002"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7DB7AB0"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9FE833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3FD71B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D000F9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662B75F"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219540"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76774A5"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6F2A0D9" w14:textId="77777777" w:rsidR="00E921A2" w:rsidRPr="00121095" w:rsidRDefault="00E921A2">
            <w:pPr>
              <w:pStyle w:val="QryTableVirtual"/>
              <w:rPr>
                <w:lang w:val="en-US"/>
              </w:rPr>
            </w:pPr>
            <w:r w:rsidRPr="00121095">
              <w:rPr>
                <w:lang w:val="en-US"/>
              </w:rPr>
              <w:t>PID-6 Mother's Maiden Name</w:t>
            </w:r>
          </w:p>
        </w:tc>
      </w:tr>
      <w:tr w:rsidR="00E921A2" w:rsidRPr="00E921A2" w14:paraId="67085CBD" w14:textId="77777777" w:rsidTr="00E50DB9">
        <w:trPr>
          <w:cantSplit/>
        </w:trPr>
        <w:tc>
          <w:tcPr>
            <w:tcW w:w="1440" w:type="dxa"/>
            <w:tcBorders>
              <w:top w:val="single" w:sz="4" w:space="0" w:color="auto"/>
              <w:bottom w:val="single" w:sz="4" w:space="0" w:color="auto"/>
            </w:tcBorders>
            <w:shd w:val="clear" w:color="auto" w:fill="FFFFFF"/>
          </w:tcPr>
          <w:p w14:paraId="2222EE5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311F347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52C621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2BAFFCA"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AF3CB83"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35D3465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53E6B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9E67D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031FF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0EF082D"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6D1962F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1F6758D" w14:textId="77777777" w:rsidR="00E921A2" w:rsidRPr="00121095" w:rsidRDefault="00E921A2">
            <w:pPr>
              <w:pStyle w:val="QryTableVirtual"/>
              <w:rPr>
                <w:lang w:val="en-US"/>
              </w:rPr>
            </w:pPr>
            <w:r w:rsidRPr="00121095">
              <w:rPr>
                <w:lang w:val="en-US"/>
              </w:rPr>
              <w:t>PID-7 Date/Time of Birth</w:t>
            </w:r>
          </w:p>
        </w:tc>
      </w:tr>
      <w:tr w:rsidR="00E921A2" w:rsidRPr="00E921A2" w14:paraId="779ADF23" w14:textId="77777777" w:rsidTr="00E50DB9">
        <w:trPr>
          <w:cantSplit/>
        </w:trPr>
        <w:tc>
          <w:tcPr>
            <w:tcW w:w="1440" w:type="dxa"/>
            <w:tcBorders>
              <w:top w:val="single" w:sz="4" w:space="0" w:color="auto"/>
              <w:bottom w:val="single" w:sz="4" w:space="0" w:color="auto"/>
            </w:tcBorders>
            <w:shd w:val="clear" w:color="auto" w:fill="FFFFFF"/>
          </w:tcPr>
          <w:p w14:paraId="46DAB98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500CF624"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C4BAB75"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DFD5BF5"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1BBD7F2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4FC4AB8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52D2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6D1826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E84E92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BF19CC3"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7F17E124"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2252F78" w14:textId="77777777" w:rsidR="00E921A2" w:rsidRPr="00121095" w:rsidRDefault="00E921A2">
            <w:pPr>
              <w:pStyle w:val="QryTableVirtual"/>
              <w:rPr>
                <w:lang w:val="en-US"/>
              </w:rPr>
            </w:pPr>
            <w:r w:rsidRPr="00121095">
              <w:rPr>
                <w:lang w:val="en-US"/>
              </w:rPr>
              <w:t>PID-8 Sex</w:t>
            </w:r>
          </w:p>
        </w:tc>
      </w:tr>
      <w:tr w:rsidR="00E921A2" w:rsidRPr="00E921A2" w14:paraId="213F06E0" w14:textId="77777777" w:rsidTr="00E50DB9">
        <w:trPr>
          <w:cantSplit/>
        </w:trPr>
        <w:tc>
          <w:tcPr>
            <w:tcW w:w="1440" w:type="dxa"/>
            <w:tcBorders>
              <w:top w:val="single" w:sz="4" w:space="0" w:color="auto"/>
              <w:bottom w:val="double" w:sz="4" w:space="0" w:color="auto"/>
            </w:tcBorders>
            <w:shd w:val="clear" w:color="auto" w:fill="FFFFFF"/>
          </w:tcPr>
          <w:p w14:paraId="0B6F4C09"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7C4B4BC"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056645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D553C58"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79F8DFC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5BAD86AB"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B1442F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4358AB7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3BB773A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7DCFC6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43CBC55F"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7B5FB210" w14:textId="77777777" w:rsidR="00E921A2" w:rsidRPr="00121095" w:rsidRDefault="00E921A2">
            <w:pPr>
              <w:pStyle w:val="QryTableVirtual"/>
              <w:rPr>
                <w:lang w:val="en-US"/>
              </w:rPr>
            </w:pPr>
            <w:r w:rsidRPr="00121095">
              <w:rPr>
                <w:lang w:val="en-US"/>
              </w:rPr>
              <w:t>PID-10 Race</w:t>
            </w:r>
          </w:p>
        </w:tc>
      </w:tr>
    </w:tbl>
    <w:p w14:paraId="09F78AFB" w14:textId="77777777" w:rsidR="00E921A2" w:rsidRPr="00121095" w:rsidRDefault="00E921A2">
      <w:pPr>
        <w:pStyle w:val="Heading4"/>
      </w:pPr>
      <w:bookmarkStart w:id="743" w:name="_Toc495483636"/>
      <w:bookmarkStart w:id="744" w:name="_Toc24273858"/>
      <w:r w:rsidRPr="00121095">
        <w:t>Pharmacy example:</w:t>
      </w:r>
      <w:bookmarkEnd w:id="743"/>
      <w:bookmarkEnd w:id="744"/>
    </w:p>
    <w:p w14:paraId="789B7D39"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001FDCD6" w14:textId="77777777" w:rsidR="00E921A2" w:rsidRPr="00121095" w:rsidRDefault="00E921A2">
      <w:pPr>
        <w:pStyle w:val="Example"/>
        <w:rPr>
          <w:noProof w:val="0"/>
        </w:rPr>
      </w:pPr>
      <w:r w:rsidRPr="00121095">
        <w:rPr>
          <w:noProof w:val="0"/>
        </w:rPr>
        <w:lastRenderedPageBreak/>
        <w:t>MSH|^~\&amp;|PCR|Gen Hosp|PIMS||199811201400-0800||QBP^Q42^QBP_Q13|8699|P|2.</w:t>
      </w:r>
      <w:r>
        <w:rPr>
          <w:noProof w:val="0"/>
        </w:rPr>
        <w:t>8</w:t>
      </w:r>
      <w:r w:rsidRPr="00121095">
        <w:rPr>
          <w:noProof w:val="0"/>
        </w:rPr>
        <w:t>||||||||</w:t>
      </w:r>
    </w:p>
    <w:p w14:paraId="6167AB39" w14:textId="77777777" w:rsidR="00E921A2" w:rsidRPr="00121095" w:rsidRDefault="00E921A2">
      <w:pPr>
        <w:pStyle w:val="Example"/>
        <w:rPr>
          <w:noProof w:val="0"/>
        </w:rPr>
      </w:pPr>
      <w:r w:rsidRPr="00121095">
        <w:rPr>
          <w:noProof w:val="0"/>
        </w:rPr>
        <w:t>QPD|Q42^Tabular Dispense History^HL7nnn|Q0010|555444222111^^^MPI^MR| |19980531|19990531|</w:t>
      </w:r>
    </w:p>
    <w:p w14:paraId="61208D5D" w14:textId="77777777" w:rsidR="00E921A2" w:rsidRPr="00121095" w:rsidRDefault="00E921A2">
      <w:pPr>
        <w:pStyle w:val="Example"/>
        <w:rPr>
          <w:caps/>
          <w:noProof w:val="0"/>
        </w:rPr>
      </w:pPr>
      <w:r w:rsidRPr="00121095">
        <w:rPr>
          <w:noProof w:val="0"/>
        </w:rPr>
        <w:t>RDF|3|PatientList^ST^20~PatientName^XPN^48~MedicationDispensed^ST^40~RXD.3^DTM^</w:t>
      </w:r>
      <w:r w:rsidRPr="00121095">
        <w:rPr>
          <w:caps/>
          <w:noProof w:val="0"/>
        </w:rPr>
        <w:t>24</w:t>
      </w:r>
    </w:p>
    <w:p w14:paraId="38DC00FA" w14:textId="77777777" w:rsidR="00E921A2" w:rsidRPr="00121095" w:rsidRDefault="00E921A2">
      <w:pPr>
        <w:pStyle w:val="Example"/>
        <w:rPr>
          <w:noProof w:val="0"/>
        </w:rPr>
      </w:pPr>
      <w:r w:rsidRPr="00121095">
        <w:rPr>
          <w:noProof w:val="0"/>
        </w:rPr>
        <w:t>RCP|I|999^RD|</w:t>
      </w:r>
    </w:p>
    <w:p w14:paraId="6B1E48A4"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03D5A2E9" w14:textId="77777777" w:rsidR="00E921A2" w:rsidRPr="00121095" w:rsidRDefault="00E921A2">
      <w:pPr>
        <w:pStyle w:val="Example"/>
        <w:rPr>
          <w:noProof w:val="0"/>
        </w:rPr>
      </w:pPr>
      <w:r w:rsidRPr="00121095">
        <w:rPr>
          <w:noProof w:val="0"/>
        </w:rPr>
        <w:t>MSH|^~\&amp;|PIMS|Gen Hosp|PCR||199811201400-0800||RTB^K42^RTB_K13|8858|P|2.</w:t>
      </w:r>
      <w:r>
        <w:rPr>
          <w:noProof w:val="0"/>
        </w:rPr>
        <w:t>8</w:t>
      </w:r>
      <w:r w:rsidRPr="00121095">
        <w:rPr>
          <w:noProof w:val="0"/>
        </w:rPr>
        <w:t>||||||||</w:t>
      </w:r>
    </w:p>
    <w:p w14:paraId="35D76457" w14:textId="77777777" w:rsidR="00E921A2" w:rsidRPr="00121095" w:rsidRDefault="00E921A2">
      <w:pPr>
        <w:pStyle w:val="Example"/>
        <w:rPr>
          <w:noProof w:val="0"/>
        </w:rPr>
      </w:pPr>
      <w:r w:rsidRPr="00121095">
        <w:rPr>
          <w:noProof w:val="0"/>
        </w:rPr>
        <w:t>MSA|AA|8699|</w:t>
      </w:r>
    </w:p>
    <w:p w14:paraId="23313114" w14:textId="77777777" w:rsidR="00E921A2" w:rsidRPr="00121095" w:rsidRDefault="00E921A2">
      <w:pPr>
        <w:pStyle w:val="Example"/>
        <w:rPr>
          <w:noProof w:val="0"/>
        </w:rPr>
      </w:pPr>
      <w:r w:rsidRPr="00121095">
        <w:rPr>
          <w:noProof w:val="0"/>
        </w:rPr>
        <w:t>QAK|Q010|OK|Q42^Tabular Dispense History^HL7nnn|4</w:t>
      </w:r>
    </w:p>
    <w:p w14:paraId="31348D14" w14:textId="77777777" w:rsidR="00E921A2" w:rsidRPr="00121095" w:rsidRDefault="00E921A2">
      <w:pPr>
        <w:pStyle w:val="Example"/>
        <w:rPr>
          <w:noProof w:val="0"/>
        </w:rPr>
      </w:pPr>
      <w:r w:rsidRPr="00121095">
        <w:rPr>
          <w:noProof w:val="0"/>
        </w:rPr>
        <w:t>QPD|Q42^Tabular Dispense History^HL7nnn|Q0010|555444222111^^^MPI^MR||19980531|19990531|</w:t>
      </w:r>
    </w:p>
    <w:p w14:paraId="481516AD" w14:textId="77777777" w:rsidR="00E921A2" w:rsidRPr="00121095" w:rsidRDefault="00E921A2">
      <w:pPr>
        <w:pStyle w:val="Example"/>
        <w:rPr>
          <w:noProof w:val="0"/>
        </w:rPr>
      </w:pPr>
      <w:r w:rsidRPr="00121095">
        <w:rPr>
          <w:noProof w:val="0"/>
        </w:rPr>
        <w:t>RDF|7|PatientId^CX^20~PatientName^XPN^48~OrderControlCode^ID^2~ MedicationDispensed^CWE^100~DispenseDate^DTM^24~QuantityDispensed^NM^20~ OrderingProvider^XCN^120</w:t>
      </w:r>
    </w:p>
    <w:p w14:paraId="6C13BF97" w14:textId="77777777" w:rsidR="00E921A2" w:rsidRPr="00121095" w:rsidRDefault="00E921A2">
      <w:pPr>
        <w:pStyle w:val="Example"/>
        <w:rPr>
          <w:noProof w:val="0"/>
        </w:rPr>
      </w:pPr>
      <w:r w:rsidRPr="00121095">
        <w:rPr>
          <w:noProof w:val="0"/>
        </w:rPr>
        <w:t>RDT|555444222111^^^MPI^MR|Everyman^Adam|RE|525440345^Verapamil Hydrochloride 120 mg TAB^NDC |199805291115-0700|100|77^Hippocrates^Harold^H^III^DR^MD</w:t>
      </w:r>
    </w:p>
    <w:p w14:paraId="4CA9EE67" w14:textId="77777777" w:rsidR="00E921A2" w:rsidRPr="00121095" w:rsidRDefault="00E921A2">
      <w:pPr>
        <w:pStyle w:val="Example"/>
        <w:rPr>
          <w:noProof w:val="0"/>
        </w:rPr>
      </w:pPr>
      <w:r w:rsidRPr="00121095">
        <w:rPr>
          <w:noProof w:val="0"/>
        </w:rPr>
        <w:t>RDT|555444222111^^^MPI^MR|Everyman^Adam|RE|00182196901^VERAPAMIL HCL ER TAB 180MG ER^NDC |19980821-0700|100|77^Hippocrates^Harold^H^III^DR^MD</w:t>
      </w:r>
    </w:p>
    <w:p w14:paraId="2E2BCAA6" w14:textId="77777777" w:rsidR="00E921A2" w:rsidRPr="00121095" w:rsidRDefault="00E921A2">
      <w:pPr>
        <w:pStyle w:val="Example"/>
        <w:rPr>
          <w:noProof w:val="0"/>
        </w:rPr>
      </w:pPr>
      <w:r w:rsidRPr="00121095">
        <w:rPr>
          <w:noProof w:val="0"/>
        </w:rPr>
        <w:t>RDT|555444222111^^^MPI^MR|Everyman^Adam|RE|00172409660^BACLOFEN 10MG TABS^NDC |199809221415-0700|10|88^Seven^Henry^^^DR^MD</w:t>
      </w:r>
    </w:p>
    <w:p w14:paraId="610A04FD" w14:textId="77777777" w:rsidR="00E921A2" w:rsidRPr="00121095" w:rsidRDefault="00E921A2">
      <w:pPr>
        <w:pStyle w:val="Example"/>
        <w:rPr>
          <w:noProof w:val="0"/>
        </w:rPr>
      </w:pPr>
      <w:r w:rsidRPr="00121095">
        <w:rPr>
          <w:noProof w:val="0"/>
        </w:rPr>
        <w:t>RDT|555444222111^^^MPI^MR|Everyman^Adam|RE|00054384163^THEOPHYLLINE 80MG/15ML SOLN^NDC|199810121145-0700|10|99^Assigned^Amanda^^^DR^MD</w:t>
      </w:r>
    </w:p>
    <w:p w14:paraId="586E5113" w14:textId="77777777" w:rsidR="00E921A2" w:rsidRPr="00121095" w:rsidRDefault="00E921A2">
      <w:pPr>
        <w:pStyle w:val="Heading5"/>
      </w:pPr>
      <w:bookmarkStart w:id="745" w:name="_Toc495483637"/>
      <w:bookmarkStart w:id="746" w:name="_Ref235434761"/>
      <w:r w:rsidRPr="00121095">
        <w:t xml:space="preserve">QBP/RTB dispense history </w:t>
      </w:r>
      <w:bookmarkEnd w:id="745"/>
      <w:r w:rsidRPr="00121095">
        <w:t>Query Profile</w:t>
      </w:r>
      <w:bookmarkEnd w:id="746"/>
    </w:p>
    <w:p w14:paraId="1B2926B6" w14:textId="77777777" w:rsidR="00E921A2" w:rsidRPr="00121095" w:rsidRDefault="00E921A2">
      <w:pPr>
        <w:pStyle w:val="QryTableCaption"/>
        <w:rPr>
          <w:lang w:val="en-US"/>
        </w:rPr>
      </w:pPr>
      <w:r w:rsidRPr="00121095">
        <w:rPr>
          <w:lang w:val="en-US"/>
        </w:rPr>
        <w:t>Query Profile</w:t>
      </w:r>
    </w:p>
    <w:tbl>
      <w:tblPr>
        <w:tblW w:w="0" w:type="auto"/>
        <w:tblInd w:w="37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431A6D2B" w14:textId="77777777" w:rsidTr="00E50DB9">
        <w:trPr>
          <w:tblHeader/>
        </w:trPr>
        <w:tc>
          <w:tcPr>
            <w:tcW w:w="2880" w:type="dxa"/>
            <w:tcBorders>
              <w:top w:val="double" w:sz="4" w:space="0" w:color="auto"/>
              <w:bottom w:val="single" w:sz="4" w:space="0" w:color="auto"/>
            </w:tcBorders>
            <w:shd w:val="clear" w:color="auto" w:fill="FFFFFF"/>
          </w:tcPr>
          <w:p w14:paraId="14BEE1AC" w14:textId="77777777" w:rsidR="00E921A2" w:rsidRPr="00121095" w:rsidRDefault="00E921A2">
            <w:pPr>
              <w:pStyle w:val="QryTableHeader"/>
              <w:rPr>
                <w:b w:val="0"/>
                <w:lang w:val="en-US"/>
              </w:rPr>
            </w:pPr>
            <w:r w:rsidRPr="00121095">
              <w:rPr>
                <w:lang w:val="en-US"/>
              </w:rPr>
              <w:t>Query Statement ID (Query ID=Z89):</w:t>
            </w:r>
          </w:p>
        </w:tc>
        <w:tc>
          <w:tcPr>
            <w:tcW w:w="4608" w:type="dxa"/>
            <w:tcBorders>
              <w:top w:val="double" w:sz="4" w:space="0" w:color="auto"/>
              <w:bottom w:val="single" w:sz="4" w:space="0" w:color="auto"/>
            </w:tcBorders>
            <w:shd w:val="clear" w:color="auto" w:fill="FFFFFF"/>
          </w:tcPr>
          <w:p w14:paraId="79E436E2" w14:textId="77777777" w:rsidR="00E921A2" w:rsidRPr="00121095" w:rsidRDefault="00E921A2">
            <w:pPr>
              <w:pStyle w:val="QryTableID"/>
              <w:rPr>
                <w:lang w:val="en-US"/>
              </w:rPr>
            </w:pPr>
            <w:r w:rsidRPr="00121095">
              <w:rPr>
                <w:lang w:val="en-US"/>
              </w:rPr>
              <w:t>Z93</w:t>
            </w:r>
          </w:p>
        </w:tc>
      </w:tr>
      <w:tr w:rsidR="00E921A2" w:rsidRPr="00E921A2" w14:paraId="4727BA0E" w14:textId="77777777" w:rsidTr="00E50DB9">
        <w:tc>
          <w:tcPr>
            <w:tcW w:w="2880" w:type="dxa"/>
            <w:tcBorders>
              <w:top w:val="single" w:sz="4" w:space="0" w:color="auto"/>
              <w:bottom w:val="single" w:sz="4" w:space="0" w:color="auto"/>
            </w:tcBorders>
            <w:shd w:val="clear" w:color="auto" w:fill="FFFFFF"/>
          </w:tcPr>
          <w:p w14:paraId="67DAE834"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40B0E12" w14:textId="77777777" w:rsidR="00E921A2" w:rsidRPr="00121095" w:rsidRDefault="00E921A2">
            <w:pPr>
              <w:pStyle w:val="QryTableType"/>
              <w:rPr>
                <w:lang w:val="en-US"/>
              </w:rPr>
            </w:pPr>
            <w:r w:rsidRPr="00121095">
              <w:rPr>
                <w:lang w:val="en-US"/>
              </w:rPr>
              <w:t>Query</w:t>
            </w:r>
          </w:p>
        </w:tc>
      </w:tr>
      <w:tr w:rsidR="00E921A2" w:rsidRPr="00E921A2" w14:paraId="24F52F92" w14:textId="77777777" w:rsidTr="00E50DB9">
        <w:tc>
          <w:tcPr>
            <w:tcW w:w="2880" w:type="dxa"/>
            <w:tcBorders>
              <w:top w:val="single" w:sz="4" w:space="0" w:color="auto"/>
              <w:bottom w:val="single" w:sz="4" w:space="0" w:color="auto"/>
            </w:tcBorders>
            <w:shd w:val="clear" w:color="auto" w:fill="FFFFFF"/>
          </w:tcPr>
          <w:p w14:paraId="5A198C0B"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11E5D7C" w14:textId="77777777" w:rsidR="00E921A2" w:rsidRPr="00121095" w:rsidRDefault="00E921A2">
            <w:pPr>
              <w:pStyle w:val="QryTableName"/>
              <w:rPr>
                <w:lang w:val="en-US"/>
              </w:rPr>
            </w:pPr>
            <w:r w:rsidRPr="00121095">
              <w:rPr>
                <w:lang w:val="en-US"/>
              </w:rPr>
              <w:t>Tabular Dispense History</w:t>
            </w:r>
          </w:p>
        </w:tc>
      </w:tr>
      <w:tr w:rsidR="00E921A2" w:rsidRPr="00E921A2" w14:paraId="68A2E4AD" w14:textId="77777777" w:rsidTr="00E50DB9">
        <w:tc>
          <w:tcPr>
            <w:tcW w:w="2880" w:type="dxa"/>
            <w:tcBorders>
              <w:top w:val="single" w:sz="4" w:space="0" w:color="auto"/>
              <w:bottom w:val="single" w:sz="4" w:space="0" w:color="auto"/>
            </w:tcBorders>
            <w:shd w:val="clear" w:color="auto" w:fill="FFFFFF"/>
          </w:tcPr>
          <w:p w14:paraId="6D2EBF7D"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35751B3E" w14:textId="77777777" w:rsidR="00E921A2" w:rsidRPr="00121095" w:rsidRDefault="00E921A2">
            <w:pPr>
              <w:pStyle w:val="QryTableTriggerQuery"/>
              <w:rPr>
                <w:lang w:val="en-US"/>
              </w:rPr>
            </w:pPr>
            <w:r w:rsidRPr="00121095">
              <w:rPr>
                <w:lang w:val="en-US"/>
              </w:rPr>
              <w:t>QBP^Z93^QBP_Q13</w:t>
            </w:r>
          </w:p>
        </w:tc>
      </w:tr>
      <w:tr w:rsidR="00E921A2" w:rsidRPr="00E921A2" w14:paraId="1AB63CAD" w14:textId="77777777" w:rsidTr="00E50DB9">
        <w:tc>
          <w:tcPr>
            <w:tcW w:w="2880" w:type="dxa"/>
            <w:tcBorders>
              <w:top w:val="single" w:sz="4" w:space="0" w:color="auto"/>
              <w:bottom w:val="single" w:sz="4" w:space="0" w:color="auto"/>
            </w:tcBorders>
            <w:shd w:val="clear" w:color="auto" w:fill="FFFFFF"/>
          </w:tcPr>
          <w:p w14:paraId="4C2BA1CE"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0EB3753" w14:textId="77777777" w:rsidR="00E921A2" w:rsidRPr="00121095" w:rsidRDefault="00E921A2">
            <w:pPr>
              <w:pStyle w:val="QryTableMode"/>
              <w:rPr>
                <w:lang w:val="en-US"/>
              </w:rPr>
            </w:pPr>
            <w:r w:rsidRPr="00121095">
              <w:rPr>
                <w:lang w:val="en-US"/>
              </w:rPr>
              <w:t>Both</w:t>
            </w:r>
          </w:p>
        </w:tc>
      </w:tr>
      <w:tr w:rsidR="00E921A2" w:rsidRPr="00E921A2" w14:paraId="18E63E0F" w14:textId="77777777" w:rsidTr="00E50DB9">
        <w:tc>
          <w:tcPr>
            <w:tcW w:w="2880" w:type="dxa"/>
            <w:tcBorders>
              <w:top w:val="single" w:sz="4" w:space="0" w:color="auto"/>
              <w:bottom w:val="single" w:sz="4" w:space="0" w:color="auto"/>
            </w:tcBorders>
            <w:shd w:val="clear" w:color="auto" w:fill="FFFFFF"/>
          </w:tcPr>
          <w:p w14:paraId="5C42844D"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7EDA5470" w14:textId="77777777" w:rsidR="00E921A2" w:rsidRPr="00121095" w:rsidRDefault="00E921A2">
            <w:pPr>
              <w:pStyle w:val="QryTableResponseTrigger"/>
              <w:rPr>
                <w:lang w:val="en-US"/>
              </w:rPr>
            </w:pPr>
            <w:r w:rsidRPr="00121095">
              <w:rPr>
                <w:lang w:val="en-US"/>
              </w:rPr>
              <w:t>RTB^Z94^RTB_K13</w:t>
            </w:r>
          </w:p>
        </w:tc>
      </w:tr>
      <w:tr w:rsidR="00E921A2" w:rsidRPr="00E921A2" w14:paraId="2FEB3DCC" w14:textId="77777777" w:rsidTr="00E50DB9">
        <w:tc>
          <w:tcPr>
            <w:tcW w:w="2880" w:type="dxa"/>
            <w:tcBorders>
              <w:top w:val="single" w:sz="4" w:space="0" w:color="auto"/>
              <w:bottom w:val="single" w:sz="4" w:space="0" w:color="auto"/>
            </w:tcBorders>
            <w:shd w:val="clear" w:color="auto" w:fill="FFFFFF"/>
          </w:tcPr>
          <w:p w14:paraId="53E7722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1143968" w14:textId="77777777" w:rsidR="00E921A2" w:rsidRPr="00121095" w:rsidRDefault="00E921A2">
            <w:pPr>
              <w:pStyle w:val="QryTableCharacteristicsQuery"/>
              <w:rPr>
                <w:lang w:val="en-US"/>
              </w:rPr>
            </w:pPr>
            <w:r w:rsidRPr="00121095">
              <w:rPr>
                <w:lang w:val="en-US"/>
              </w:rPr>
              <w:t>Returns response sorted by Date Dispensed unless otherwise specified.</w:t>
            </w:r>
          </w:p>
        </w:tc>
      </w:tr>
      <w:tr w:rsidR="00E921A2" w:rsidRPr="00E921A2" w14:paraId="5FDDD8E0" w14:textId="77777777" w:rsidTr="00E50DB9">
        <w:tc>
          <w:tcPr>
            <w:tcW w:w="2880" w:type="dxa"/>
            <w:tcBorders>
              <w:top w:val="single" w:sz="4" w:space="0" w:color="auto"/>
              <w:bottom w:val="single" w:sz="4" w:space="0" w:color="auto"/>
            </w:tcBorders>
            <w:shd w:val="clear" w:color="auto" w:fill="FFFFFF"/>
          </w:tcPr>
          <w:p w14:paraId="6EAE8E0D"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98C8BD9" w14:textId="77777777" w:rsidR="00E921A2" w:rsidRPr="00121095" w:rsidRDefault="00E921A2">
            <w:pPr>
              <w:pStyle w:val="QryTablePurpose"/>
              <w:rPr>
                <w:lang w:val="en-US"/>
              </w:rPr>
            </w:pPr>
            <w:r w:rsidRPr="00121095">
              <w:rPr>
                <w:lang w:val="en-US"/>
              </w:rPr>
              <w:t>Find medications dispensed between specified date range for specified medical record numbers.</w:t>
            </w:r>
          </w:p>
        </w:tc>
      </w:tr>
      <w:tr w:rsidR="00E921A2" w:rsidRPr="00E921A2" w14:paraId="7C60E2FB" w14:textId="77777777" w:rsidTr="00E50DB9">
        <w:trPr>
          <w:cantSplit/>
        </w:trPr>
        <w:tc>
          <w:tcPr>
            <w:tcW w:w="2880" w:type="dxa"/>
            <w:tcBorders>
              <w:top w:val="single" w:sz="4" w:space="0" w:color="auto"/>
              <w:bottom w:val="single" w:sz="4" w:space="0" w:color="auto"/>
            </w:tcBorders>
            <w:shd w:val="clear" w:color="auto" w:fill="FFFFFF"/>
          </w:tcPr>
          <w:p w14:paraId="5CD5E96E"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15691BEC" w14:textId="77777777" w:rsidR="00E921A2" w:rsidRPr="00121095" w:rsidRDefault="00E921A2">
            <w:pPr>
              <w:pStyle w:val="QryTableCharacteristicsResponse"/>
              <w:rPr>
                <w:b/>
                <w:lang w:val="en-US"/>
              </w:rPr>
            </w:pPr>
          </w:p>
        </w:tc>
      </w:tr>
      <w:tr w:rsidR="00E921A2" w:rsidRPr="00E921A2" w14:paraId="41C84407" w14:textId="77777777" w:rsidTr="00E50DB9">
        <w:trPr>
          <w:cantSplit/>
        </w:trPr>
        <w:tc>
          <w:tcPr>
            <w:tcW w:w="2880" w:type="dxa"/>
            <w:tcBorders>
              <w:top w:val="single" w:sz="4" w:space="0" w:color="auto"/>
              <w:bottom w:val="double" w:sz="4" w:space="0" w:color="auto"/>
            </w:tcBorders>
            <w:shd w:val="clear" w:color="auto" w:fill="FFFFFF"/>
          </w:tcPr>
          <w:p w14:paraId="2BF0A481"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9E3C34D" w14:textId="77777777" w:rsidR="00E921A2" w:rsidRPr="00121095" w:rsidRDefault="00E921A2">
            <w:pPr>
              <w:pStyle w:val="QryTableSegmentPattern"/>
              <w:rPr>
                <w:lang w:val="en-US"/>
              </w:rPr>
            </w:pPr>
          </w:p>
        </w:tc>
      </w:tr>
    </w:tbl>
    <w:p w14:paraId="3AE69F54" w14:textId="77777777" w:rsidR="00E921A2" w:rsidRPr="00121095" w:rsidRDefault="00E921A2"/>
    <w:p w14:paraId="3C7B2ABD" w14:textId="42DFFD9A" w:rsidR="00E921A2" w:rsidRDefault="00E921A2" w:rsidP="00BF5311">
      <w:r>
        <w:t xml:space="preserve">The message structure for QBP^Z93^QPB_Q13 can be found in </w:t>
      </w:r>
      <w:r w:rsidR="00BF2FE6">
        <w:fldChar w:fldCharType="begin"/>
      </w:r>
      <w:r>
        <w:instrText xml:space="preserve"> REF _Ref370221189 \r \h </w:instrText>
      </w:r>
      <w:r w:rsidR="00BF2FE6">
        <w:fldChar w:fldCharType="separate"/>
      </w:r>
      <w:r w:rsidR="00C244BF">
        <w:t>5.3.1.2</w:t>
      </w:r>
      <w:r w:rsidR="00BF2FE6">
        <w:fldChar w:fldCharType="end"/>
      </w:r>
      <w:r>
        <w:t>. Use the QBP^Q13^QPB_Q13 Message structure.</w:t>
      </w:r>
    </w:p>
    <w:p w14:paraId="5C236A9A" w14:textId="77777777" w:rsidR="00E921A2" w:rsidRPr="00121095" w:rsidRDefault="00E921A2">
      <w:pPr>
        <w:pStyle w:val="MsgTableCaption"/>
      </w:pPr>
      <w:r w:rsidRPr="00121095">
        <w:t>RTB^Z94^RTB_K13: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589AA5F"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5BD7CE5"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616D4D0F"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3932198F"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520B4602" w14:textId="77777777" w:rsidR="00E921A2" w:rsidRPr="00121095" w:rsidRDefault="00E921A2">
            <w:pPr>
              <w:pStyle w:val="MsgTableHeader"/>
              <w:jc w:val="center"/>
              <w:rPr>
                <w:lang w:val="en-US"/>
              </w:rPr>
            </w:pPr>
            <w:r w:rsidRPr="00121095">
              <w:rPr>
                <w:lang w:val="en-US"/>
              </w:rPr>
              <w:t>Sec Ref</w:t>
            </w:r>
          </w:p>
        </w:tc>
      </w:tr>
      <w:tr w:rsidR="00E921A2" w:rsidRPr="00E921A2" w14:paraId="6EA10904"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5D59CAB6"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C29DE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3D30957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BE1C075" w14:textId="77777777" w:rsidR="00E921A2" w:rsidRPr="00121095" w:rsidRDefault="00E921A2">
            <w:pPr>
              <w:pStyle w:val="MsgTableBody"/>
              <w:jc w:val="center"/>
            </w:pPr>
            <w:r w:rsidRPr="00121095">
              <w:t>2.15.9</w:t>
            </w:r>
          </w:p>
        </w:tc>
      </w:tr>
      <w:tr w:rsidR="00E921A2" w:rsidRPr="00E921A2" w14:paraId="368D0A2C"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2E3C75B"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763ACEC"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5EDC2C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665D2" w14:textId="77777777" w:rsidR="00E921A2" w:rsidRPr="00121095" w:rsidRDefault="00E921A2">
            <w:pPr>
              <w:pStyle w:val="MsgTableBody"/>
              <w:jc w:val="center"/>
            </w:pPr>
            <w:r w:rsidRPr="00121095">
              <w:t>2.15.12</w:t>
            </w:r>
          </w:p>
        </w:tc>
      </w:tr>
      <w:tr w:rsidR="00E921A2" w:rsidRPr="00E921A2" w14:paraId="032EA7C4"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5BCC0E81"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3E55408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798864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653853" w14:textId="77777777" w:rsidR="00E921A2" w:rsidRPr="00121095" w:rsidRDefault="00E921A2">
            <w:pPr>
              <w:pStyle w:val="MsgTableBody"/>
              <w:jc w:val="center"/>
            </w:pPr>
            <w:r w:rsidRPr="00121095">
              <w:t>2.14.13</w:t>
            </w:r>
          </w:p>
        </w:tc>
      </w:tr>
      <w:tr w:rsidR="00E921A2" w:rsidRPr="00E921A2" w14:paraId="2C55916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FE6B4FD" w14:textId="77777777" w:rsidR="00E921A2" w:rsidRPr="00121095" w:rsidRDefault="00E921A2">
            <w:pPr>
              <w:pStyle w:val="MsgTableBody"/>
            </w:pPr>
            <w:r w:rsidRPr="00121095">
              <w:lastRenderedPageBreak/>
              <w:t>MSA</w:t>
            </w:r>
          </w:p>
        </w:tc>
        <w:tc>
          <w:tcPr>
            <w:tcW w:w="4320" w:type="dxa"/>
            <w:tcBorders>
              <w:top w:val="dotted" w:sz="4" w:space="0" w:color="auto"/>
              <w:left w:val="nil"/>
              <w:bottom w:val="dotted" w:sz="4" w:space="0" w:color="auto"/>
              <w:right w:val="nil"/>
            </w:tcBorders>
            <w:shd w:val="clear" w:color="auto" w:fill="FFFFFF"/>
          </w:tcPr>
          <w:p w14:paraId="40BA1CE3"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EF30C2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700C7" w14:textId="77777777" w:rsidR="00E921A2" w:rsidRPr="00121095" w:rsidRDefault="00E921A2">
            <w:pPr>
              <w:pStyle w:val="MsgTableBody"/>
              <w:jc w:val="center"/>
            </w:pPr>
            <w:r w:rsidRPr="00121095">
              <w:t>2.15.8</w:t>
            </w:r>
          </w:p>
        </w:tc>
      </w:tr>
      <w:tr w:rsidR="00E921A2" w:rsidRPr="00E921A2" w14:paraId="7D95FAE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9B73431"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345A229A"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0EE4FE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7B2DB9" w14:textId="77777777" w:rsidR="00E921A2" w:rsidRPr="00121095" w:rsidRDefault="00E921A2">
            <w:pPr>
              <w:pStyle w:val="MsgTableBody"/>
              <w:jc w:val="center"/>
            </w:pPr>
            <w:r w:rsidRPr="00121095">
              <w:t>2.15.5</w:t>
            </w:r>
          </w:p>
        </w:tc>
      </w:tr>
      <w:tr w:rsidR="00E921A2" w:rsidRPr="00E921A2" w14:paraId="1D737D2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DC68BE3"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44F170EF"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D86693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7EA458" w14:textId="7076DE6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B1788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949841"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49A1EF12"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645D70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AA80AE" w14:textId="4F88EF26"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D4BBF8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AE6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090353B"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2756D86D"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B985B8" w14:textId="77777777" w:rsidR="00E921A2" w:rsidRPr="00121095" w:rsidRDefault="00E921A2">
            <w:pPr>
              <w:pStyle w:val="MsgTableBody"/>
              <w:jc w:val="center"/>
            </w:pPr>
          </w:p>
        </w:tc>
      </w:tr>
      <w:tr w:rsidR="00E921A2" w:rsidRPr="00E921A2" w14:paraId="1D01ECE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E009104"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46C8059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028C5CF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D705AF" w14:textId="0EE7C131"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327BB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E97091"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F905C0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5027E51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58C8E0E" w14:textId="3971C693"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C7AC4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7C1D4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2033B33"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1102EC8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9623E" w14:textId="77777777" w:rsidR="00E921A2" w:rsidRPr="00121095" w:rsidRDefault="00E921A2">
            <w:pPr>
              <w:pStyle w:val="MsgTableBody"/>
              <w:jc w:val="center"/>
            </w:pPr>
          </w:p>
        </w:tc>
      </w:tr>
      <w:tr w:rsidR="00E921A2" w:rsidRPr="00E921A2" w14:paraId="29C139F7"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5CDFDC34"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30FA96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AE1DD0E"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5EA54BA" w14:textId="77777777" w:rsidR="00E921A2" w:rsidRPr="00121095" w:rsidRDefault="00E921A2">
            <w:pPr>
              <w:pStyle w:val="MsgTableBody"/>
              <w:jc w:val="center"/>
            </w:pPr>
            <w:r w:rsidRPr="00121095">
              <w:t>2.15.4</w:t>
            </w:r>
          </w:p>
        </w:tc>
      </w:tr>
    </w:tbl>
    <w:p w14:paraId="74D97CC3" w14:textId="77777777" w:rsidR="00E921A2" w:rsidRPr="00121095" w:rsidRDefault="00E921A2">
      <w:pPr>
        <w:keepNext/>
        <w:spacing w:before="120"/>
      </w:pPr>
      <w:r w:rsidRPr="00121095">
        <w:rPr>
          <w:b/>
        </w:rPr>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72DA3408" w14:textId="77777777" w:rsidTr="00E50DB9">
        <w:trPr>
          <w:cantSplit/>
          <w:tblHeader/>
        </w:trPr>
        <w:tc>
          <w:tcPr>
            <w:tcW w:w="648" w:type="dxa"/>
            <w:tcBorders>
              <w:top w:val="double" w:sz="4" w:space="0" w:color="auto"/>
              <w:bottom w:val="single" w:sz="4" w:space="0" w:color="auto"/>
            </w:tcBorders>
            <w:shd w:val="clear" w:color="auto" w:fill="FFFFFF"/>
          </w:tcPr>
          <w:p w14:paraId="56944258" w14:textId="77777777" w:rsidR="00E921A2" w:rsidRPr="00121095" w:rsidRDefault="00E921A2">
            <w:pPr>
              <w:pStyle w:val="QryTableInputHeader"/>
              <w:rPr>
                <w:lang w:val="en-US"/>
              </w:rPr>
            </w:pPr>
            <w:r w:rsidRPr="00121095">
              <w:rPr>
                <w:lang w:val="en-US"/>
              </w:rPr>
              <w:t>Field Seq (Query ID=Z93)</w:t>
            </w:r>
          </w:p>
        </w:tc>
        <w:tc>
          <w:tcPr>
            <w:tcW w:w="1296" w:type="dxa"/>
            <w:tcBorders>
              <w:top w:val="double" w:sz="4" w:space="0" w:color="auto"/>
              <w:bottom w:val="single" w:sz="4" w:space="0" w:color="auto"/>
            </w:tcBorders>
            <w:shd w:val="clear" w:color="auto" w:fill="FFFFFF"/>
          </w:tcPr>
          <w:p w14:paraId="10C20D67"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88DD50" w14:textId="77777777" w:rsidR="00E921A2" w:rsidRPr="00121095" w:rsidRDefault="00E921A2">
            <w:pPr>
              <w:pStyle w:val="QryTableInputHeader"/>
              <w:rPr>
                <w:lang w:val="en-US"/>
              </w:rPr>
            </w:pPr>
            <w:r w:rsidRPr="00121095">
              <w:rPr>
                <w:lang w:val="en-US"/>
              </w:rPr>
              <w:t>Key/</w:t>
            </w:r>
          </w:p>
          <w:p w14:paraId="409F4F68"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AB620AC"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81042CB"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2DF5D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E14FB82"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6018BC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45C64AD"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178F25B4"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69A630BF"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27A8FEB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94122A1" w14:textId="77777777" w:rsidR="00E921A2" w:rsidRPr="00121095" w:rsidRDefault="00E921A2">
            <w:pPr>
              <w:pStyle w:val="QryTableInputHeader"/>
              <w:rPr>
                <w:lang w:val="en-US"/>
              </w:rPr>
            </w:pPr>
            <w:r w:rsidRPr="00121095">
              <w:rPr>
                <w:lang w:val="en-US"/>
              </w:rPr>
              <w:t>Element Name</w:t>
            </w:r>
          </w:p>
        </w:tc>
      </w:tr>
      <w:tr w:rsidR="00E921A2" w:rsidRPr="00E921A2" w14:paraId="0256AAAF" w14:textId="77777777" w:rsidTr="00E50DB9">
        <w:trPr>
          <w:cantSplit/>
        </w:trPr>
        <w:tc>
          <w:tcPr>
            <w:tcW w:w="648" w:type="dxa"/>
            <w:tcBorders>
              <w:top w:val="single" w:sz="4" w:space="0" w:color="auto"/>
              <w:bottom w:val="single" w:sz="4" w:space="0" w:color="auto"/>
            </w:tcBorders>
            <w:shd w:val="clear" w:color="auto" w:fill="FFFFFF"/>
          </w:tcPr>
          <w:p w14:paraId="380B03ED"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19A2800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A1659B9"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167CC5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BA3624C"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55FED93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2CE1255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54628A8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69CDB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D05A970"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D42243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D748655"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A524CBC" w14:textId="77777777" w:rsidR="00E921A2" w:rsidRPr="00121095" w:rsidRDefault="00E921A2">
            <w:pPr>
              <w:pStyle w:val="QryTableInput"/>
            </w:pPr>
          </w:p>
        </w:tc>
      </w:tr>
      <w:tr w:rsidR="00E921A2" w:rsidRPr="00E921A2" w14:paraId="2A9CF37E" w14:textId="77777777" w:rsidTr="00E50DB9">
        <w:trPr>
          <w:cantSplit/>
        </w:trPr>
        <w:tc>
          <w:tcPr>
            <w:tcW w:w="648" w:type="dxa"/>
            <w:tcBorders>
              <w:top w:val="single" w:sz="4" w:space="0" w:color="auto"/>
              <w:bottom w:val="single" w:sz="4" w:space="0" w:color="auto"/>
            </w:tcBorders>
            <w:shd w:val="clear" w:color="auto" w:fill="FFFFFF"/>
          </w:tcPr>
          <w:p w14:paraId="51DE9BA5"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6405D8E4"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4F5E8C67"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3D22A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39668B2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2DF60D99"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53746EAA"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34C63F8F"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481159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5725DDA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62B5386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4238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0716E2F" w14:textId="77777777" w:rsidR="00E921A2" w:rsidRPr="00121095" w:rsidRDefault="00E921A2">
            <w:pPr>
              <w:pStyle w:val="QryTableInput"/>
            </w:pPr>
          </w:p>
        </w:tc>
      </w:tr>
      <w:tr w:rsidR="00E921A2" w:rsidRPr="00E921A2" w14:paraId="1E609798" w14:textId="77777777" w:rsidTr="00E50DB9">
        <w:trPr>
          <w:cantSplit/>
        </w:trPr>
        <w:tc>
          <w:tcPr>
            <w:tcW w:w="648" w:type="dxa"/>
            <w:tcBorders>
              <w:top w:val="single" w:sz="4" w:space="0" w:color="auto"/>
              <w:bottom w:val="single" w:sz="4" w:space="0" w:color="auto"/>
            </w:tcBorders>
            <w:shd w:val="clear" w:color="auto" w:fill="FFFFFF"/>
          </w:tcPr>
          <w:p w14:paraId="6235EA42"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968DCBD" w14:textId="77777777" w:rsidR="00E921A2" w:rsidRPr="00121095" w:rsidRDefault="00E921A2">
            <w:pPr>
              <w:pStyle w:val="QryTableInput"/>
              <w:rPr>
                <w:b/>
              </w:rPr>
            </w:pPr>
            <w:r w:rsidRPr="00121095">
              <w:t>PatientList</w:t>
            </w:r>
          </w:p>
        </w:tc>
        <w:tc>
          <w:tcPr>
            <w:tcW w:w="792" w:type="dxa"/>
            <w:tcBorders>
              <w:top w:val="single" w:sz="4" w:space="0" w:color="auto"/>
              <w:bottom w:val="single" w:sz="4" w:space="0" w:color="auto"/>
            </w:tcBorders>
            <w:shd w:val="clear" w:color="auto" w:fill="FFFFFF"/>
          </w:tcPr>
          <w:p w14:paraId="56E914AD" w14:textId="77777777" w:rsidR="00E921A2" w:rsidRPr="00121095" w:rsidRDefault="00E921A2">
            <w:pPr>
              <w:pStyle w:val="QryTableInput"/>
              <w:rPr>
                <w:b/>
              </w:rPr>
            </w:pPr>
            <w:r w:rsidRPr="00121095">
              <w:rPr>
                <w:b/>
              </w:rPr>
              <w:t>S</w:t>
            </w:r>
          </w:p>
        </w:tc>
        <w:tc>
          <w:tcPr>
            <w:tcW w:w="288" w:type="dxa"/>
            <w:tcBorders>
              <w:top w:val="single" w:sz="4" w:space="0" w:color="auto"/>
              <w:bottom w:val="single" w:sz="4" w:space="0" w:color="auto"/>
            </w:tcBorders>
            <w:shd w:val="clear" w:color="auto" w:fill="FFFFFF"/>
          </w:tcPr>
          <w:p w14:paraId="46CB1EC4" w14:textId="77777777" w:rsidR="00E921A2" w:rsidRPr="00121095" w:rsidRDefault="00E921A2">
            <w:pPr>
              <w:pStyle w:val="QryTableInput"/>
              <w:rPr>
                <w:b/>
              </w:rPr>
            </w:pPr>
            <w:r w:rsidRPr="00121095">
              <w:rPr>
                <w:b/>
              </w:rPr>
              <w:t>Y</w:t>
            </w:r>
          </w:p>
        </w:tc>
        <w:tc>
          <w:tcPr>
            <w:tcW w:w="576" w:type="dxa"/>
            <w:tcBorders>
              <w:top w:val="single" w:sz="4" w:space="0" w:color="auto"/>
              <w:bottom w:val="single" w:sz="4" w:space="0" w:color="auto"/>
            </w:tcBorders>
            <w:shd w:val="clear" w:color="auto" w:fill="FFFFFF"/>
          </w:tcPr>
          <w:p w14:paraId="796830F2" w14:textId="77777777" w:rsidR="00E921A2" w:rsidRPr="00121095" w:rsidRDefault="00E921A2">
            <w:pPr>
              <w:pStyle w:val="QryTableInput"/>
              <w:rPr>
                <w:b/>
              </w:rPr>
            </w:pPr>
            <w:r w:rsidRPr="00121095">
              <w:rPr>
                <w:b/>
              </w:rPr>
              <w:t>20</w:t>
            </w:r>
          </w:p>
        </w:tc>
        <w:tc>
          <w:tcPr>
            <w:tcW w:w="720" w:type="dxa"/>
            <w:tcBorders>
              <w:top w:val="single" w:sz="4" w:space="0" w:color="auto"/>
              <w:bottom w:val="single" w:sz="4" w:space="0" w:color="auto"/>
            </w:tcBorders>
            <w:shd w:val="clear" w:color="auto" w:fill="FFFFFF"/>
          </w:tcPr>
          <w:p w14:paraId="2D2ABBC3" w14:textId="77777777" w:rsidR="00E921A2" w:rsidRPr="00121095" w:rsidRDefault="00E921A2">
            <w:pPr>
              <w:pStyle w:val="QryTableInput"/>
              <w:rPr>
                <w:b/>
              </w:rPr>
            </w:pPr>
            <w:r w:rsidRPr="00121095">
              <w:rPr>
                <w:b/>
              </w:rPr>
              <w:t>CX</w:t>
            </w:r>
          </w:p>
        </w:tc>
        <w:tc>
          <w:tcPr>
            <w:tcW w:w="288" w:type="dxa"/>
            <w:tcBorders>
              <w:top w:val="single" w:sz="4" w:space="0" w:color="auto"/>
              <w:bottom w:val="single" w:sz="4" w:space="0" w:color="auto"/>
            </w:tcBorders>
            <w:shd w:val="clear" w:color="auto" w:fill="FFFFFF"/>
          </w:tcPr>
          <w:p w14:paraId="5B71E774" w14:textId="77777777" w:rsidR="00E921A2" w:rsidRPr="00121095" w:rsidRDefault="00E921A2">
            <w:pPr>
              <w:pStyle w:val="QryTableInput"/>
              <w:rPr>
                <w:b/>
              </w:rPr>
            </w:pPr>
            <w:r w:rsidRPr="00121095">
              <w:rPr>
                <w:b/>
              </w:rPr>
              <w:t>O</w:t>
            </w:r>
          </w:p>
        </w:tc>
        <w:tc>
          <w:tcPr>
            <w:tcW w:w="288" w:type="dxa"/>
            <w:tcBorders>
              <w:top w:val="single" w:sz="4" w:space="0" w:color="auto"/>
              <w:bottom w:val="single" w:sz="4" w:space="0" w:color="auto"/>
            </w:tcBorders>
            <w:shd w:val="clear" w:color="auto" w:fill="FFFFFF"/>
          </w:tcPr>
          <w:p w14:paraId="3BC92F26"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0228EC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8CB8D08"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73EE3C9A"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1597D1D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59DC2D" w14:textId="77777777" w:rsidR="00E921A2" w:rsidRPr="00121095" w:rsidRDefault="00E921A2">
            <w:pPr>
              <w:pStyle w:val="QryTableInput"/>
            </w:pPr>
            <w:r w:rsidRPr="00121095">
              <w:t>PID-3: Patient  Identifier List</w:t>
            </w:r>
          </w:p>
        </w:tc>
      </w:tr>
      <w:tr w:rsidR="00E921A2" w:rsidRPr="00E921A2" w14:paraId="424408B3" w14:textId="77777777" w:rsidTr="00E50DB9">
        <w:trPr>
          <w:cantSplit/>
        </w:trPr>
        <w:tc>
          <w:tcPr>
            <w:tcW w:w="648" w:type="dxa"/>
            <w:tcBorders>
              <w:top w:val="single" w:sz="4" w:space="0" w:color="auto"/>
              <w:bottom w:val="single" w:sz="4" w:space="0" w:color="auto"/>
            </w:tcBorders>
            <w:shd w:val="clear" w:color="auto" w:fill="FFFFFF"/>
          </w:tcPr>
          <w:p w14:paraId="7AA475C3"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1246A7FD"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3BA748FC"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1BA7CE9B"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0FADC8BC"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18FA7F2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5CECF77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09DEC3E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20E8B26"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42FD11E9"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01A50113"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3226D8D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758BC7F" w14:textId="77777777" w:rsidR="00E921A2" w:rsidRPr="00121095" w:rsidRDefault="00E921A2">
            <w:pPr>
              <w:pStyle w:val="QryTableInput"/>
            </w:pPr>
            <w:r w:rsidRPr="00121095">
              <w:t>RXD-2: Dispense/Give Code</w:t>
            </w:r>
          </w:p>
        </w:tc>
      </w:tr>
      <w:tr w:rsidR="00E921A2" w:rsidRPr="00E921A2" w14:paraId="788BE878" w14:textId="77777777" w:rsidTr="00E50DB9">
        <w:trPr>
          <w:cantSplit/>
        </w:trPr>
        <w:tc>
          <w:tcPr>
            <w:tcW w:w="648" w:type="dxa"/>
            <w:tcBorders>
              <w:top w:val="single" w:sz="4" w:space="0" w:color="auto"/>
              <w:bottom w:val="single" w:sz="4" w:space="0" w:color="auto"/>
            </w:tcBorders>
            <w:shd w:val="clear" w:color="auto" w:fill="FFFFFF"/>
          </w:tcPr>
          <w:p w14:paraId="470E91D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14FD6F99"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59AF048A"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A4E18A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11153F9A"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7735A480"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FF4AD1F"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8A26A6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9D80F90"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10D9D89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1057B596"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0FDDF7F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17E623F" w14:textId="77777777" w:rsidR="00E921A2" w:rsidRPr="00121095" w:rsidRDefault="00E921A2">
            <w:pPr>
              <w:pStyle w:val="QryTableInput"/>
            </w:pPr>
            <w:r w:rsidRPr="00121095">
              <w:t>RXD-3: Date/Time Dispensed</w:t>
            </w:r>
          </w:p>
        </w:tc>
      </w:tr>
      <w:tr w:rsidR="00E921A2" w:rsidRPr="00E921A2" w14:paraId="70DE8E01" w14:textId="77777777" w:rsidTr="00E50DB9">
        <w:trPr>
          <w:cantSplit/>
        </w:trPr>
        <w:tc>
          <w:tcPr>
            <w:tcW w:w="648" w:type="dxa"/>
            <w:tcBorders>
              <w:top w:val="single" w:sz="4" w:space="0" w:color="auto"/>
              <w:bottom w:val="double" w:sz="4" w:space="0" w:color="auto"/>
            </w:tcBorders>
            <w:shd w:val="clear" w:color="auto" w:fill="FFFFFF"/>
          </w:tcPr>
          <w:p w14:paraId="2A623EC7"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160F2373"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DCFAD5F"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033AF101"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073C5E87"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32030623"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390F33D0"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17438B9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154FEE7D"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367CECD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965C6D"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3064B284"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221419B" w14:textId="77777777" w:rsidR="00E921A2" w:rsidRPr="00121095" w:rsidRDefault="00E921A2">
            <w:pPr>
              <w:pStyle w:val="QryTableInput"/>
            </w:pPr>
            <w:r w:rsidRPr="00121095">
              <w:t>RXD-3: Date/Time Dispensed</w:t>
            </w:r>
          </w:p>
        </w:tc>
      </w:tr>
    </w:tbl>
    <w:p w14:paraId="24FAAD22" w14:textId="77777777" w:rsidR="00E921A2" w:rsidRPr="00121095" w:rsidRDefault="00E921A2">
      <w:pPr>
        <w:rPr>
          <w:b/>
          <w:bCs/>
        </w:rPr>
      </w:pPr>
      <w:r w:rsidRPr="00121095">
        <w:rPr>
          <w:b/>
          <w:bCs/>
        </w:rPr>
        <w:t>QPD Input Parameter Field Description and Commentary</w:t>
      </w:r>
    </w:p>
    <w:tbl>
      <w:tblPr>
        <w:tblW w:w="9103"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46"/>
        <w:gridCol w:w="1007"/>
        <w:gridCol w:w="590"/>
        <w:gridCol w:w="5760"/>
      </w:tblGrid>
      <w:tr w:rsidR="00E921A2" w:rsidRPr="00E921A2" w14:paraId="7BDC0408" w14:textId="77777777" w:rsidTr="00E50DB9">
        <w:trPr>
          <w:tblHeader/>
        </w:trPr>
        <w:tc>
          <w:tcPr>
            <w:tcW w:w="1746" w:type="dxa"/>
            <w:tcBorders>
              <w:top w:val="double" w:sz="4" w:space="0" w:color="auto"/>
              <w:bottom w:val="single" w:sz="4" w:space="0" w:color="auto"/>
            </w:tcBorders>
            <w:shd w:val="pct10" w:color="auto" w:fill="FFFFFF"/>
          </w:tcPr>
          <w:p w14:paraId="3FD0B310" w14:textId="77777777" w:rsidR="00E921A2" w:rsidRPr="00121095" w:rsidRDefault="00E921A2">
            <w:pPr>
              <w:pStyle w:val="QryTableInputParamHeader"/>
              <w:keepNext/>
              <w:rPr>
                <w:lang w:val="en-US"/>
              </w:rPr>
            </w:pPr>
            <w:r w:rsidRPr="00121095">
              <w:rPr>
                <w:lang w:val="en-US"/>
              </w:rPr>
              <w:t>Input Parameter (Query ID=Z93)</w:t>
            </w:r>
          </w:p>
        </w:tc>
        <w:tc>
          <w:tcPr>
            <w:tcW w:w="1007" w:type="dxa"/>
            <w:tcBorders>
              <w:top w:val="double" w:sz="4" w:space="0" w:color="auto"/>
              <w:bottom w:val="single" w:sz="4" w:space="0" w:color="auto"/>
            </w:tcBorders>
            <w:shd w:val="pct10" w:color="auto" w:fill="FFFFFF"/>
          </w:tcPr>
          <w:p w14:paraId="4472521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70C5128D"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3659A44" w14:textId="77777777" w:rsidR="00E921A2" w:rsidRPr="00121095" w:rsidRDefault="00E921A2">
            <w:pPr>
              <w:pStyle w:val="QryTableInputParamHeader"/>
              <w:keepNext/>
              <w:rPr>
                <w:lang w:val="en-US"/>
              </w:rPr>
            </w:pPr>
            <w:r w:rsidRPr="00121095">
              <w:rPr>
                <w:lang w:val="en-US"/>
              </w:rPr>
              <w:t>Description</w:t>
            </w:r>
          </w:p>
        </w:tc>
      </w:tr>
      <w:tr w:rsidR="00E921A2" w:rsidRPr="00E921A2" w14:paraId="557F98BD" w14:textId="77777777" w:rsidTr="00E50DB9">
        <w:tc>
          <w:tcPr>
            <w:tcW w:w="1746" w:type="dxa"/>
            <w:tcBorders>
              <w:top w:val="single" w:sz="4" w:space="0" w:color="auto"/>
              <w:bottom w:val="single" w:sz="4" w:space="0" w:color="auto"/>
            </w:tcBorders>
            <w:shd w:val="clear" w:color="auto" w:fill="FFFFFF"/>
          </w:tcPr>
          <w:p w14:paraId="4293A53C"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536D2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32BD656"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3CA5DDD" w14:textId="77777777" w:rsidR="00E921A2" w:rsidRPr="00121095" w:rsidRDefault="00E921A2">
            <w:pPr>
              <w:pStyle w:val="QryTableInputParam"/>
              <w:rPr>
                <w:lang w:val="en-US"/>
              </w:rPr>
            </w:pPr>
            <w:r w:rsidRPr="00121095">
              <w:rPr>
                <w:lang w:val="en-US"/>
              </w:rPr>
              <w:t xml:space="preserve">SHALL be valued </w:t>
            </w:r>
            <w:r w:rsidRPr="00121095">
              <w:rPr>
                <w:b/>
                <w:lang w:val="en-US"/>
              </w:rPr>
              <w:t>Z93^Tabular Dispense History^HL7nnnn</w:t>
            </w:r>
            <w:r w:rsidRPr="00121095">
              <w:rPr>
                <w:lang w:val="en-US"/>
              </w:rPr>
              <w:t>.</w:t>
            </w:r>
          </w:p>
        </w:tc>
      </w:tr>
      <w:tr w:rsidR="00E921A2" w:rsidRPr="00E921A2" w14:paraId="4AE6610F" w14:textId="77777777" w:rsidTr="00E50DB9">
        <w:tc>
          <w:tcPr>
            <w:tcW w:w="1746" w:type="dxa"/>
            <w:tcBorders>
              <w:top w:val="single" w:sz="4" w:space="0" w:color="auto"/>
              <w:bottom w:val="single" w:sz="4" w:space="0" w:color="auto"/>
            </w:tcBorders>
            <w:shd w:val="clear" w:color="auto" w:fill="FFFFFF"/>
          </w:tcPr>
          <w:p w14:paraId="1B136002"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5156DBEE"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C4023F0"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3AF65F0"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7B3D2D2" w14:textId="77777777" w:rsidTr="00E50DB9">
        <w:tc>
          <w:tcPr>
            <w:tcW w:w="1746" w:type="dxa"/>
            <w:tcBorders>
              <w:top w:val="single" w:sz="4" w:space="0" w:color="auto"/>
              <w:bottom w:val="single" w:sz="4" w:space="0" w:color="auto"/>
            </w:tcBorders>
            <w:shd w:val="clear" w:color="auto" w:fill="FFFFFF"/>
          </w:tcPr>
          <w:p w14:paraId="0326511F" w14:textId="77777777" w:rsidR="00E921A2" w:rsidRPr="00121095" w:rsidRDefault="00E921A2">
            <w:pPr>
              <w:pStyle w:val="QryTableInputParam"/>
              <w:rPr>
                <w:lang w:val="en-US"/>
              </w:rPr>
            </w:pPr>
            <w:r w:rsidRPr="00121095">
              <w:rPr>
                <w:lang w:val="en-US"/>
              </w:rPr>
              <w:t>PatientList</w:t>
            </w:r>
          </w:p>
        </w:tc>
        <w:tc>
          <w:tcPr>
            <w:tcW w:w="1007" w:type="dxa"/>
            <w:tcBorders>
              <w:top w:val="single" w:sz="4" w:space="0" w:color="auto"/>
              <w:bottom w:val="single" w:sz="4" w:space="0" w:color="auto"/>
            </w:tcBorders>
            <w:shd w:val="clear" w:color="auto" w:fill="FFFFFF"/>
          </w:tcPr>
          <w:p w14:paraId="7002CF7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DE6486"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0CC33423"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4C797994" w14:textId="77777777" w:rsidTr="00E50DB9">
        <w:tc>
          <w:tcPr>
            <w:tcW w:w="1746" w:type="dxa"/>
            <w:tcBorders>
              <w:top w:val="single" w:sz="4" w:space="0" w:color="auto"/>
              <w:bottom w:val="single" w:sz="4" w:space="0" w:color="auto"/>
            </w:tcBorders>
            <w:shd w:val="clear" w:color="auto" w:fill="FFFFFF"/>
          </w:tcPr>
          <w:p w14:paraId="08AB8D4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38584944"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FF996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1AE0819"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80E6C8D" w14:textId="77777777" w:rsidTr="00E50DB9">
        <w:tc>
          <w:tcPr>
            <w:tcW w:w="1746" w:type="dxa"/>
            <w:tcBorders>
              <w:top w:val="single" w:sz="4" w:space="0" w:color="auto"/>
              <w:bottom w:val="single" w:sz="4" w:space="0" w:color="auto"/>
            </w:tcBorders>
            <w:shd w:val="clear" w:color="auto" w:fill="FFFFFF"/>
          </w:tcPr>
          <w:p w14:paraId="6B39FC14"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A8878E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0926C6A"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C55F115"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1960C9F5" w14:textId="77777777" w:rsidTr="00E50DB9">
        <w:tc>
          <w:tcPr>
            <w:tcW w:w="1746" w:type="dxa"/>
            <w:tcBorders>
              <w:top w:val="single" w:sz="4" w:space="0" w:color="auto"/>
              <w:bottom w:val="single" w:sz="4" w:space="0" w:color="auto"/>
            </w:tcBorders>
            <w:shd w:val="clear" w:color="auto" w:fill="FFFFFF"/>
          </w:tcPr>
          <w:p w14:paraId="4C67205C"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B5139AC" w14:textId="77777777" w:rsidR="00E921A2" w:rsidRPr="00121095" w:rsidRDefault="00E921A2">
            <w:pPr>
              <w:pStyle w:val="QryTableInputParam"/>
              <w:rPr>
                <w:lang w:val="en-US"/>
              </w:rPr>
            </w:pPr>
            <w:r w:rsidRPr="00121095">
              <w:rPr>
                <w:lang w:val="en-US"/>
              </w:rPr>
              <w:t>ID</w:t>
            </w:r>
          </w:p>
        </w:tc>
        <w:tc>
          <w:tcPr>
            <w:tcW w:w="590" w:type="dxa"/>
            <w:tcBorders>
              <w:top w:val="single" w:sz="4" w:space="0" w:color="auto"/>
              <w:bottom w:val="single" w:sz="4" w:space="0" w:color="auto"/>
            </w:tcBorders>
            <w:shd w:val="clear" w:color="auto" w:fill="FFFFFF"/>
          </w:tcPr>
          <w:p w14:paraId="661E4390"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212E17A"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0DBEB371" w14:textId="77777777" w:rsidTr="00E50DB9">
        <w:tc>
          <w:tcPr>
            <w:tcW w:w="1746" w:type="dxa"/>
            <w:tcBorders>
              <w:top w:val="single" w:sz="4" w:space="0" w:color="auto"/>
              <w:bottom w:val="single" w:sz="4" w:space="0" w:color="auto"/>
            </w:tcBorders>
            <w:shd w:val="clear" w:color="auto" w:fill="FFFFFF"/>
          </w:tcPr>
          <w:p w14:paraId="31307E2B"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2C64FA02" w14:textId="77777777" w:rsidR="00E921A2" w:rsidRPr="00121095" w:rsidRDefault="00E921A2">
            <w:pPr>
              <w:pStyle w:val="QryTableInputParam"/>
              <w:rPr>
                <w:lang w:val="en-US"/>
              </w:rPr>
            </w:pPr>
            <w:r w:rsidRPr="00121095">
              <w:rPr>
                <w:lang w:val="en-US"/>
              </w:rPr>
              <w:t xml:space="preserve">Assigning </w:t>
            </w:r>
            <w:r w:rsidRPr="00121095">
              <w:rPr>
                <w:lang w:val="en-US"/>
              </w:rPr>
              <w:lastRenderedPageBreak/>
              <w:t>Authority</w:t>
            </w:r>
          </w:p>
        </w:tc>
        <w:tc>
          <w:tcPr>
            <w:tcW w:w="590" w:type="dxa"/>
            <w:tcBorders>
              <w:top w:val="single" w:sz="4" w:space="0" w:color="auto"/>
              <w:bottom w:val="single" w:sz="4" w:space="0" w:color="auto"/>
            </w:tcBorders>
            <w:shd w:val="clear" w:color="auto" w:fill="FFFFFF"/>
          </w:tcPr>
          <w:p w14:paraId="38D7F605" w14:textId="77777777" w:rsidR="00E921A2" w:rsidRPr="00121095" w:rsidRDefault="00E921A2">
            <w:pPr>
              <w:pStyle w:val="QryTableInputParam"/>
              <w:rPr>
                <w:lang w:val="en-US"/>
              </w:rPr>
            </w:pPr>
            <w:r w:rsidRPr="00121095">
              <w:rPr>
                <w:lang w:val="en-US"/>
              </w:rPr>
              <w:lastRenderedPageBreak/>
              <w:t>HD</w:t>
            </w:r>
          </w:p>
        </w:tc>
        <w:tc>
          <w:tcPr>
            <w:tcW w:w="5760" w:type="dxa"/>
            <w:tcBorders>
              <w:top w:val="single" w:sz="4" w:space="0" w:color="auto"/>
              <w:bottom w:val="single" w:sz="4" w:space="0" w:color="auto"/>
            </w:tcBorders>
            <w:shd w:val="clear" w:color="auto" w:fill="FFFFFF"/>
          </w:tcPr>
          <w:p w14:paraId="5005E8BE" w14:textId="77777777" w:rsidR="00E921A2" w:rsidRPr="00121095" w:rsidRDefault="00E921A2">
            <w:pPr>
              <w:pStyle w:val="QryTableInputParam"/>
              <w:rPr>
                <w:lang w:val="en-US"/>
              </w:rPr>
            </w:pPr>
            <w:r w:rsidRPr="00121095">
              <w:rPr>
                <w:lang w:val="en-US"/>
              </w:rPr>
              <w:t xml:space="preserve">If this field, PID.3.4, is not valued, all values for this field are considered to be </w:t>
            </w:r>
            <w:r w:rsidRPr="00121095">
              <w:rPr>
                <w:lang w:val="en-US"/>
              </w:rPr>
              <w:lastRenderedPageBreak/>
              <w:t>a match.</w:t>
            </w:r>
          </w:p>
        </w:tc>
      </w:tr>
      <w:tr w:rsidR="00E921A2" w:rsidRPr="00E921A2" w14:paraId="32C758EA" w14:textId="77777777" w:rsidTr="00E50DB9">
        <w:tc>
          <w:tcPr>
            <w:tcW w:w="1746" w:type="dxa"/>
            <w:tcBorders>
              <w:top w:val="single" w:sz="4" w:space="0" w:color="auto"/>
              <w:bottom w:val="single" w:sz="4" w:space="0" w:color="auto"/>
            </w:tcBorders>
            <w:shd w:val="clear" w:color="auto" w:fill="FFFFFF"/>
          </w:tcPr>
          <w:p w14:paraId="67F6B789" w14:textId="77777777" w:rsidR="00E921A2" w:rsidRPr="00121095" w:rsidRDefault="00E921A2">
            <w:pPr>
              <w:pStyle w:val="QryTableInputParam"/>
              <w:rPr>
                <w:lang w:val="en-US"/>
              </w:rPr>
            </w:pPr>
          </w:p>
        </w:tc>
        <w:tc>
          <w:tcPr>
            <w:tcW w:w="1007" w:type="dxa"/>
            <w:tcBorders>
              <w:top w:val="single" w:sz="4" w:space="0" w:color="auto"/>
              <w:bottom w:val="single" w:sz="4" w:space="0" w:color="auto"/>
            </w:tcBorders>
            <w:shd w:val="clear" w:color="auto" w:fill="FFFFFF"/>
          </w:tcPr>
          <w:p w14:paraId="7EEBF987" w14:textId="77777777" w:rsidR="00E921A2" w:rsidRPr="00121095" w:rsidRDefault="00E921A2">
            <w:pPr>
              <w:pStyle w:val="QryTableInputParam"/>
              <w:rPr>
                <w:lang w:val="en-US"/>
              </w:rPr>
            </w:pPr>
            <w:r w:rsidRPr="00121095">
              <w:rPr>
                <w:lang w:val="en-US"/>
              </w:rPr>
              <w:t>Identifier type code</w:t>
            </w:r>
          </w:p>
        </w:tc>
        <w:tc>
          <w:tcPr>
            <w:tcW w:w="590" w:type="dxa"/>
            <w:tcBorders>
              <w:top w:val="single" w:sz="4" w:space="0" w:color="auto"/>
              <w:bottom w:val="single" w:sz="4" w:space="0" w:color="auto"/>
            </w:tcBorders>
            <w:shd w:val="clear" w:color="auto" w:fill="FFFFFF"/>
          </w:tcPr>
          <w:p w14:paraId="3DD0AC6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9739928"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14D2A080" w14:textId="77777777" w:rsidTr="00E50DB9">
        <w:tc>
          <w:tcPr>
            <w:tcW w:w="1746" w:type="dxa"/>
            <w:tcBorders>
              <w:top w:val="single" w:sz="4" w:space="0" w:color="auto"/>
              <w:bottom w:val="single" w:sz="4" w:space="0" w:color="auto"/>
            </w:tcBorders>
            <w:shd w:val="clear" w:color="auto" w:fill="FFFFFF"/>
          </w:tcPr>
          <w:p w14:paraId="24AAEA7E" w14:textId="77777777" w:rsidR="00E921A2" w:rsidRPr="00121095" w:rsidRDefault="00E921A2">
            <w:pPr>
              <w:pStyle w:val="QryTableInputParam"/>
              <w:rPr>
                <w:lang w:val="en-US"/>
              </w:rPr>
            </w:pPr>
            <w:r w:rsidRPr="00121095">
              <w:rPr>
                <w:lang w:val="en-US"/>
              </w:rPr>
              <w:t>MedicationDispensed</w:t>
            </w:r>
          </w:p>
        </w:tc>
        <w:tc>
          <w:tcPr>
            <w:tcW w:w="1007" w:type="dxa"/>
            <w:tcBorders>
              <w:top w:val="single" w:sz="4" w:space="0" w:color="auto"/>
              <w:bottom w:val="single" w:sz="4" w:space="0" w:color="auto"/>
            </w:tcBorders>
            <w:shd w:val="clear" w:color="auto" w:fill="FFFFFF"/>
          </w:tcPr>
          <w:p w14:paraId="4BF2A35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6700F1A"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4002686"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772CD303" w14:textId="77777777" w:rsidTr="00E50DB9">
        <w:tc>
          <w:tcPr>
            <w:tcW w:w="1746" w:type="dxa"/>
            <w:tcBorders>
              <w:top w:val="single" w:sz="4" w:space="0" w:color="auto"/>
              <w:bottom w:val="single" w:sz="4" w:space="0" w:color="auto"/>
            </w:tcBorders>
            <w:shd w:val="clear" w:color="auto" w:fill="FFFFFF"/>
          </w:tcPr>
          <w:p w14:paraId="6F63FC5B" w14:textId="77777777" w:rsidR="00E921A2" w:rsidRPr="00121095" w:rsidRDefault="00E921A2">
            <w:pPr>
              <w:pStyle w:val="QryTableInputParam"/>
              <w:rPr>
                <w:lang w:val="en-US"/>
              </w:rPr>
            </w:pPr>
            <w:r w:rsidRPr="00121095">
              <w:rPr>
                <w:lang w:val="en-US"/>
              </w:rPr>
              <w:t>DispenseDate.LL</w:t>
            </w:r>
          </w:p>
        </w:tc>
        <w:tc>
          <w:tcPr>
            <w:tcW w:w="1007" w:type="dxa"/>
            <w:tcBorders>
              <w:top w:val="single" w:sz="4" w:space="0" w:color="auto"/>
              <w:bottom w:val="single" w:sz="4" w:space="0" w:color="auto"/>
            </w:tcBorders>
            <w:shd w:val="clear" w:color="auto" w:fill="FFFFFF"/>
          </w:tcPr>
          <w:p w14:paraId="69D50F30"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2DB4A671"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61F626"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78088103" w14:textId="77777777" w:rsidTr="00E50DB9">
        <w:tc>
          <w:tcPr>
            <w:tcW w:w="1746" w:type="dxa"/>
            <w:tcBorders>
              <w:top w:val="single" w:sz="4" w:space="0" w:color="auto"/>
              <w:bottom w:val="double" w:sz="4" w:space="0" w:color="auto"/>
            </w:tcBorders>
            <w:shd w:val="clear" w:color="auto" w:fill="FFFFFF"/>
          </w:tcPr>
          <w:p w14:paraId="0DA817AC" w14:textId="77777777" w:rsidR="00E921A2" w:rsidRPr="00121095" w:rsidRDefault="00E921A2">
            <w:pPr>
              <w:pStyle w:val="QryTableInputParam"/>
              <w:rPr>
                <w:lang w:val="en-US"/>
              </w:rPr>
            </w:pPr>
            <w:r w:rsidRPr="00121095">
              <w:rPr>
                <w:lang w:val="en-US"/>
              </w:rPr>
              <w:t>DispenseDate.UL</w:t>
            </w:r>
          </w:p>
        </w:tc>
        <w:tc>
          <w:tcPr>
            <w:tcW w:w="1007" w:type="dxa"/>
            <w:tcBorders>
              <w:top w:val="single" w:sz="4" w:space="0" w:color="auto"/>
              <w:bottom w:val="double" w:sz="4" w:space="0" w:color="auto"/>
            </w:tcBorders>
            <w:shd w:val="clear" w:color="auto" w:fill="FFFFFF"/>
          </w:tcPr>
          <w:p w14:paraId="04A0E57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2B8F1697"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2B625FF8"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794A3AB6" w14:textId="77777777" w:rsidR="00E921A2" w:rsidRPr="00121095" w:rsidRDefault="00E921A2">
      <w:pPr>
        <w:keepNext/>
        <w:spacing w:before="120"/>
      </w:pPr>
      <w:r w:rsidRPr="00121095">
        <w:rPr>
          <w:b/>
        </w:rPr>
        <w:t>RCP Response Control Parameter Field Description and Commentary</w:t>
      </w:r>
    </w:p>
    <w:tbl>
      <w:tblPr>
        <w:tblW w:w="7899" w:type="dxa"/>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2"/>
        <w:gridCol w:w="1062"/>
        <w:gridCol w:w="536"/>
        <w:gridCol w:w="590"/>
        <w:gridCol w:w="2880"/>
      </w:tblGrid>
      <w:tr w:rsidR="00E921A2" w:rsidRPr="00E921A2" w14:paraId="362861D7" w14:textId="77777777" w:rsidTr="00E50DB9">
        <w:trPr>
          <w:tblHeader/>
        </w:trPr>
        <w:tc>
          <w:tcPr>
            <w:tcW w:w="799" w:type="dxa"/>
            <w:tcBorders>
              <w:top w:val="double" w:sz="4" w:space="0" w:color="auto"/>
              <w:bottom w:val="single" w:sz="4" w:space="0" w:color="auto"/>
            </w:tcBorders>
            <w:shd w:val="clear" w:color="auto" w:fill="FFFFFF"/>
          </w:tcPr>
          <w:p w14:paraId="2FBB443D" w14:textId="77777777" w:rsidR="00E921A2" w:rsidRPr="00121095" w:rsidRDefault="00E921A2">
            <w:pPr>
              <w:pStyle w:val="QryTableRCPHeader"/>
              <w:rPr>
                <w:lang w:val="en-US"/>
              </w:rPr>
            </w:pPr>
            <w:r w:rsidRPr="00121095">
              <w:rPr>
                <w:lang w:val="en-US"/>
              </w:rPr>
              <w:t>Field Seq (Query ID=Z93)</w:t>
            </w:r>
          </w:p>
        </w:tc>
        <w:tc>
          <w:tcPr>
            <w:tcW w:w="2032" w:type="dxa"/>
            <w:tcBorders>
              <w:top w:val="double" w:sz="4" w:space="0" w:color="auto"/>
              <w:bottom w:val="single" w:sz="4" w:space="0" w:color="auto"/>
            </w:tcBorders>
            <w:shd w:val="clear" w:color="auto" w:fill="FFFFFF"/>
          </w:tcPr>
          <w:p w14:paraId="3E35B632"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D9B746E"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3FCE78C0"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EFB40F4"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37F7BD5D" w14:textId="77777777" w:rsidR="00E921A2" w:rsidRPr="00121095" w:rsidRDefault="00E921A2">
            <w:pPr>
              <w:pStyle w:val="QryTableRCPHeader"/>
              <w:rPr>
                <w:lang w:val="en-US"/>
              </w:rPr>
            </w:pPr>
            <w:r w:rsidRPr="00121095">
              <w:rPr>
                <w:lang w:val="en-US"/>
              </w:rPr>
              <w:t>Description</w:t>
            </w:r>
          </w:p>
        </w:tc>
      </w:tr>
      <w:tr w:rsidR="00E921A2" w:rsidRPr="00E921A2" w14:paraId="08EF6580" w14:textId="77777777" w:rsidTr="00E50DB9">
        <w:tc>
          <w:tcPr>
            <w:tcW w:w="799" w:type="dxa"/>
            <w:tcBorders>
              <w:top w:val="single" w:sz="4" w:space="0" w:color="auto"/>
              <w:bottom w:val="single" w:sz="4" w:space="0" w:color="auto"/>
            </w:tcBorders>
            <w:shd w:val="clear" w:color="auto" w:fill="FFFFFF"/>
          </w:tcPr>
          <w:p w14:paraId="463E52C4" w14:textId="77777777" w:rsidR="00E921A2" w:rsidRPr="00121095" w:rsidRDefault="00E921A2">
            <w:pPr>
              <w:pStyle w:val="QryTableRCP"/>
              <w:rPr>
                <w:lang w:val="en-US"/>
              </w:rPr>
            </w:pPr>
            <w:r w:rsidRPr="00121095">
              <w:rPr>
                <w:lang w:val="en-US"/>
              </w:rPr>
              <w:t>1</w:t>
            </w:r>
          </w:p>
        </w:tc>
        <w:tc>
          <w:tcPr>
            <w:tcW w:w="2032" w:type="dxa"/>
            <w:tcBorders>
              <w:top w:val="single" w:sz="4" w:space="0" w:color="auto"/>
              <w:bottom w:val="single" w:sz="4" w:space="0" w:color="auto"/>
            </w:tcBorders>
            <w:shd w:val="clear" w:color="auto" w:fill="FFFFFF"/>
          </w:tcPr>
          <w:p w14:paraId="5FFA04FD"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159E4B4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74BBD0A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64410816"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DE0176C"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1C1F1582" w14:textId="77777777" w:rsidTr="00E50DB9">
        <w:tc>
          <w:tcPr>
            <w:tcW w:w="799" w:type="dxa"/>
            <w:tcBorders>
              <w:top w:val="single" w:sz="4" w:space="0" w:color="auto"/>
              <w:bottom w:val="single" w:sz="4" w:space="0" w:color="auto"/>
            </w:tcBorders>
            <w:shd w:val="clear" w:color="auto" w:fill="FFFFFF"/>
          </w:tcPr>
          <w:p w14:paraId="63159C1D" w14:textId="77777777" w:rsidR="00E921A2" w:rsidRPr="00121095" w:rsidRDefault="00E921A2">
            <w:pPr>
              <w:pStyle w:val="QryTableRCP"/>
              <w:rPr>
                <w:lang w:val="en-US"/>
              </w:rPr>
            </w:pPr>
            <w:r w:rsidRPr="00121095">
              <w:rPr>
                <w:lang w:val="en-US"/>
              </w:rPr>
              <w:t>2</w:t>
            </w:r>
          </w:p>
        </w:tc>
        <w:tc>
          <w:tcPr>
            <w:tcW w:w="2032" w:type="dxa"/>
            <w:tcBorders>
              <w:top w:val="single" w:sz="4" w:space="0" w:color="auto"/>
              <w:bottom w:val="single" w:sz="4" w:space="0" w:color="auto"/>
            </w:tcBorders>
            <w:shd w:val="clear" w:color="auto" w:fill="FFFFFF"/>
          </w:tcPr>
          <w:p w14:paraId="4F1302B7"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275BFBD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ED8A33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27FA85D2"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0EC8109" w14:textId="77777777" w:rsidR="00E921A2" w:rsidRPr="00121095" w:rsidRDefault="00E921A2">
            <w:pPr>
              <w:pStyle w:val="QryTableRCP"/>
              <w:rPr>
                <w:lang w:val="en-US"/>
              </w:rPr>
            </w:pPr>
          </w:p>
        </w:tc>
      </w:tr>
      <w:tr w:rsidR="00E921A2" w:rsidRPr="00E921A2" w14:paraId="6ECAEDBC" w14:textId="77777777" w:rsidTr="00E50DB9">
        <w:tc>
          <w:tcPr>
            <w:tcW w:w="799" w:type="dxa"/>
            <w:tcBorders>
              <w:top w:val="single" w:sz="4" w:space="0" w:color="auto"/>
              <w:bottom w:val="single" w:sz="4" w:space="0" w:color="auto"/>
            </w:tcBorders>
            <w:shd w:val="clear" w:color="auto" w:fill="FFFFFF"/>
          </w:tcPr>
          <w:p w14:paraId="6F88CA88"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DCEA6FC"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BE8FAD3"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3EB2C1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00689F4"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65E72031"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6042644D" w14:textId="77777777" w:rsidTr="00E50DB9">
        <w:tc>
          <w:tcPr>
            <w:tcW w:w="799" w:type="dxa"/>
            <w:tcBorders>
              <w:top w:val="single" w:sz="4" w:space="0" w:color="auto"/>
              <w:bottom w:val="single" w:sz="4" w:space="0" w:color="auto"/>
            </w:tcBorders>
            <w:shd w:val="clear" w:color="auto" w:fill="FFFFFF"/>
          </w:tcPr>
          <w:p w14:paraId="7A0F41C0"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365A57B7"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42E3CFC9"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38A736B9"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1EB35D8"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77D62C1"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71AFA41D" w14:textId="77777777" w:rsidTr="00E50DB9">
        <w:tc>
          <w:tcPr>
            <w:tcW w:w="799" w:type="dxa"/>
            <w:tcBorders>
              <w:top w:val="single" w:sz="4" w:space="0" w:color="auto"/>
              <w:bottom w:val="single" w:sz="4" w:space="0" w:color="auto"/>
            </w:tcBorders>
            <w:shd w:val="clear" w:color="auto" w:fill="FFFFFF"/>
          </w:tcPr>
          <w:p w14:paraId="6E0EB4D0" w14:textId="77777777" w:rsidR="00E921A2" w:rsidRPr="00121095" w:rsidRDefault="00E921A2">
            <w:pPr>
              <w:pStyle w:val="QryTableRCP"/>
              <w:rPr>
                <w:lang w:val="en-US"/>
              </w:rPr>
            </w:pPr>
            <w:r w:rsidRPr="00121095">
              <w:rPr>
                <w:lang w:val="en-US"/>
              </w:rPr>
              <w:t>3</w:t>
            </w:r>
          </w:p>
        </w:tc>
        <w:tc>
          <w:tcPr>
            <w:tcW w:w="2032" w:type="dxa"/>
            <w:tcBorders>
              <w:top w:val="single" w:sz="4" w:space="0" w:color="auto"/>
              <w:bottom w:val="single" w:sz="4" w:space="0" w:color="auto"/>
            </w:tcBorders>
            <w:shd w:val="clear" w:color="auto" w:fill="FFFFFF"/>
          </w:tcPr>
          <w:p w14:paraId="453B7D68"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646E3B6"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89A8A4B"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1BB83C8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5F70CB8"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4C555F78" w14:textId="77777777" w:rsidTr="00E50DB9">
        <w:tc>
          <w:tcPr>
            <w:tcW w:w="799" w:type="dxa"/>
            <w:tcBorders>
              <w:top w:val="single" w:sz="4" w:space="0" w:color="auto"/>
              <w:bottom w:val="single" w:sz="4" w:space="0" w:color="auto"/>
            </w:tcBorders>
            <w:shd w:val="clear" w:color="auto" w:fill="FFFFFF"/>
          </w:tcPr>
          <w:p w14:paraId="7A37F25B" w14:textId="77777777" w:rsidR="00E921A2" w:rsidRPr="00121095" w:rsidRDefault="00E921A2">
            <w:pPr>
              <w:pStyle w:val="QryTableRCP"/>
              <w:rPr>
                <w:lang w:val="en-US"/>
              </w:rPr>
            </w:pPr>
            <w:r w:rsidRPr="00121095">
              <w:rPr>
                <w:lang w:val="en-US"/>
              </w:rPr>
              <w:t>6</w:t>
            </w:r>
          </w:p>
        </w:tc>
        <w:tc>
          <w:tcPr>
            <w:tcW w:w="2032" w:type="dxa"/>
            <w:tcBorders>
              <w:top w:val="single" w:sz="4" w:space="0" w:color="auto"/>
              <w:bottom w:val="single" w:sz="4" w:space="0" w:color="auto"/>
            </w:tcBorders>
            <w:shd w:val="clear" w:color="auto" w:fill="FFFFFF"/>
          </w:tcPr>
          <w:p w14:paraId="4F5976C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362EBBE3"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EAB627"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7C5AC2F7"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40F684E7" w14:textId="77777777" w:rsidR="00E921A2" w:rsidRPr="00121095" w:rsidRDefault="00E921A2">
            <w:pPr>
              <w:pStyle w:val="QryTableRCP"/>
              <w:rPr>
                <w:lang w:val="en-US"/>
              </w:rPr>
            </w:pPr>
          </w:p>
        </w:tc>
      </w:tr>
      <w:tr w:rsidR="00E921A2" w:rsidRPr="00E921A2" w14:paraId="4AAC492E" w14:textId="77777777" w:rsidTr="00E50DB9">
        <w:tc>
          <w:tcPr>
            <w:tcW w:w="799" w:type="dxa"/>
            <w:tcBorders>
              <w:top w:val="single" w:sz="4" w:space="0" w:color="auto"/>
              <w:bottom w:val="single" w:sz="4" w:space="0" w:color="auto"/>
            </w:tcBorders>
            <w:shd w:val="clear" w:color="auto" w:fill="FFFFFF"/>
          </w:tcPr>
          <w:p w14:paraId="023C585D" w14:textId="77777777" w:rsidR="00E921A2" w:rsidRPr="00121095" w:rsidRDefault="00E921A2">
            <w:pPr>
              <w:pStyle w:val="QryTableRCP"/>
              <w:rPr>
                <w:lang w:val="en-US"/>
              </w:rPr>
            </w:pPr>
          </w:p>
        </w:tc>
        <w:tc>
          <w:tcPr>
            <w:tcW w:w="2032" w:type="dxa"/>
            <w:tcBorders>
              <w:top w:val="single" w:sz="4" w:space="0" w:color="auto"/>
              <w:bottom w:val="single" w:sz="4" w:space="0" w:color="auto"/>
            </w:tcBorders>
            <w:shd w:val="clear" w:color="auto" w:fill="FFFFFF"/>
          </w:tcPr>
          <w:p w14:paraId="60168C20"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0A8523"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1AA27492"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655ECB3F"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0A8114C"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95C78AA" w14:textId="77777777" w:rsidTr="00E50DB9">
        <w:tc>
          <w:tcPr>
            <w:tcW w:w="799" w:type="dxa"/>
            <w:tcBorders>
              <w:top w:val="single" w:sz="4" w:space="0" w:color="auto"/>
              <w:bottom w:val="double" w:sz="4" w:space="0" w:color="auto"/>
            </w:tcBorders>
            <w:shd w:val="clear" w:color="auto" w:fill="FFFFFF"/>
          </w:tcPr>
          <w:p w14:paraId="4E8048DF" w14:textId="77777777" w:rsidR="00E921A2" w:rsidRPr="00121095" w:rsidRDefault="00E921A2">
            <w:pPr>
              <w:pStyle w:val="QryTableRCP"/>
              <w:rPr>
                <w:lang w:val="en-US"/>
              </w:rPr>
            </w:pPr>
          </w:p>
        </w:tc>
        <w:tc>
          <w:tcPr>
            <w:tcW w:w="2032" w:type="dxa"/>
            <w:tcBorders>
              <w:top w:val="single" w:sz="4" w:space="0" w:color="auto"/>
              <w:bottom w:val="double" w:sz="4" w:space="0" w:color="auto"/>
            </w:tcBorders>
            <w:shd w:val="clear" w:color="auto" w:fill="FFFFFF"/>
          </w:tcPr>
          <w:p w14:paraId="2A786C2E"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8DADA07"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EEB3D06"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1190DA0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7D09505A"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1B8E0839" w14:textId="77777777" w:rsidR="00E921A2" w:rsidRPr="00121095" w:rsidRDefault="00E921A2">
      <w:pPr>
        <w:keepNext/>
        <w:spacing w:before="120"/>
        <w:rPr>
          <w:b/>
        </w:rPr>
      </w:pPr>
      <w:r w:rsidRPr="00121095">
        <w:rPr>
          <w:b/>
        </w:rPr>
        <w:t>Output Specification and Commentary: Virtual Table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21DF2644" w14:textId="77777777" w:rsidTr="00E50DB9">
        <w:trPr>
          <w:cantSplit/>
          <w:tblHeader/>
        </w:trPr>
        <w:tc>
          <w:tcPr>
            <w:tcW w:w="1440" w:type="dxa"/>
            <w:tcBorders>
              <w:top w:val="double" w:sz="4" w:space="0" w:color="auto"/>
              <w:bottom w:val="single" w:sz="4" w:space="0" w:color="auto"/>
            </w:tcBorders>
            <w:shd w:val="pct10" w:color="auto" w:fill="FFFFFF"/>
          </w:tcPr>
          <w:p w14:paraId="32DE2CDA" w14:textId="77777777" w:rsidR="00E921A2" w:rsidRPr="00121095" w:rsidRDefault="00E921A2">
            <w:pPr>
              <w:pStyle w:val="QryTableVirtualHeader"/>
              <w:keepNext/>
              <w:rPr>
                <w:lang w:val="en-US"/>
              </w:rPr>
            </w:pPr>
            <w:r w:rsidRPr="00121095">
              <w:rPr>
                <w:lang w:val="en-US"/>
              </w:rPr>
              <w:t>ColName (Query ID=Z93)</w:t>
            </w:r>
          </w:p>
        </w:tc>
        <w:tc>
          <w:tcPr>
            <w:tcW w:w="864" w:type="dxa"/>
            <w:tcBorders>
              <w:top w:val="double" w:sz="4" w:space="0" w:color="auto"/>
              <w:bottom w:val="single" w:sz="4" w:space="0" w:color="auto"/>
            </w:tcBorders>
            <w:shd w:val="pct10" w:color="auto" w:fill="FFFFFF"/>
          </w:tcPr>
          <w:p w14:paraId="106B7F3D" w14:textId="77777777" w:rsidR="00E921A2" w:rsidRPr="00121095" w:rsidRDefault="00E921A2">
            <w:pPr>
              <w:pStyle w:val="QryTableVirtualHeader"/>
              <w:keepNext/>
              <w:rPr>
                <w:lang w:val="en-US"/>
              </w:rPr>
            </w:pPr>
            <w:r w:rsidRPr="00121095">
              <w:rPr>
                <w:lang w:val="en-US"/>
              </w:rPr>
              <w:t>Key/</w:t>
            </w:r>
          </w:p>
          <w:p w14:paraId="06FD0B0D"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49D9491"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1C5943E9"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78F1531"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372CC095"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AE4EE6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B9B53FD"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20F1F7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DC182A8"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03BE6A62"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B03F51D" w14:textId="77777777" w:rsidR="00E921A2" w:rsidRPr="00121095" w:rsidRDefault="00E921A2">
            <w:pPr>
              <w:pStyle w:val="QryTableVirtualHeader"/>
              <w:keepNext/>
              <w:rPr>
                <w:lang w:val="en-US"/>
              </w:rPr>
            </w:pPr>
            <w:r w:rsidRPr="00121095">
              <w:rPr>
                <w:lang w:val="en-US"/>
              </w:rPr>
              <w:t>Element Name</w:t>
            </w:r>
          </w:p>
        </w:tc>
      </w:tr>
      <w:tr w:rsidR="00E921A2" w:rsidRPr="00E921A2" w14:paraId="28FE1754" w14:textId="77777777" w:rsidTr="00E50DB9">
        <w:trPr>
          <w:cantSplit/>
        </w:trPr>
        <w:tc>
          <w:tcPr>
            <w:tcW w:w="1440" w:type="dxa"/>
            <w:tcBorders>
              <w:top w:val="single" w:sz="4" w:space="0" w:color="auto"/>
              <w:bottom w:val="single" w:sz="4" w:space="0" w:color="auto"/>
            </w:tcBorders>
            <w:shd w:val="clear" w:color="auto" w:fill="FFFFFF"/>
          </w:tcPr>
          <w:p w14:paraId="08CBB22F" w14:textId="77777777" w:rsidR="00E921A2" w:rsidRPr="00121095" w:rsidRDefault="00E921A2">
            <w:pPr>
              <w:pStyle w:val="QryTableVirtual"/>
              <w:keepNext/>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097F6063" w14:textId="77777777" w:rsidR="00E921A2" w:rsidRPr="00121095" w:rsidRDefault="00E921A2">
            <w:pPr>
              <w:pStyle w:val="QryTableVirtual"/>
              <w:keepNext/>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76A168FD" w14:textId="77777777" w:rsidR="00E921A2" w:rsidRPr="00121095" w:rsidRDefault="00E921A2">
            <w:pPr>
              <w:pStyle w:val="QryTableVirtual"/>
              <w:keepNext/>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2945A680" w14:textId="77777777" w:rsidR="00E921A2" w:rsidRPr="00121095" w:rsidRDefault="00E921A2">
            <w:pPr>
              <w:pStyle w:val="QryTableVirtual"/>
              <w:keepNext/>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70114840" w14:textId="77777777" w:rsidR="00E921A2" w:rsidRPr="00121095" w:rsidRDefault="00E921A2">
            <w:pPr>
              <w:pStyle w:val="QryTableVirtual"/>
              <w:keepNext/>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620DB197" w14:textId="77777777" w:rsidR="00E921A2" w:rsidRPr="00121095" w:rsidRDefault="00E921A2">
            <w:pPr>
              <w:pStyle w:val="QryTableVirtual"/>
              <w:keepNext/>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4262CEE3"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63A7BCEB" w14:textId="77777777" w:rsidR="00E921A2" w:rsidRPr="00121095" w:rsidRDefault="00E921A2">
            <w:pPr>
              <w:pStyle w:val="QryTableVirtual"/>
              <w:keepNext/>
              <w:rPr>
                <w:b/>
                <w:lang w:val="en-US"/>
              </w:rPr>
            </w:pPr>
          </w:p>
        </w:tc>
        <w:tc>
          <w:tcPr>
            <w:tcW w:w="720" w:type="dxa"/>
            <w:tcBorders>
              <w:top w:val="single" w:sz="4" w:space="0" w:color="auto"/>
              <w:bottom w:val="single" w:sz="4" w:space="0" w:color="auto"/>
            </w:tcBorders>
            <w:shd w:val="clear" w:color="auto" w:fill="FFFFFF"/>
          </w:tcPr>
          <w:p w14:paraId="35077723" w14:textId="77777777" w:rsidR="00E921A2" w:rsidRPr="00121095" w:rsidRDefault="00E921A2">
            <w:pPr>
              <w:pStyle w:val="QryTableVirtual"/>
              <w:keepNext/>
              <w:rPr>
                <w:b/>
                <w:lang w:val="en-US"/>
              </w:rPr>
            </w:pPr>
          </w:p>
        </w:tc>
        <w:tc>
          <w:tcPr>
            <w:tcW w:w="936" w:type="dxa"/>
            <w:tcBorders>
              <w:top w:val="single" w:sz="4" w:space="0" w:color="auto"/>
              <w:bottom w:val="single" w:sz="4" w:space="0" w:color="auto"/>
            </w:tcBorders>
            <w:shd w:val="clear" w:color="auto" w:fill="FFFFFF"/>
          </w:tcPr>
          <w:p w14:paraId="7A72458A" w14:textId="77777777" w:rsidR="00E921A2" w:rsidRPr="00121095" w:rsidRDefault="00E921A2">
            <w:pPr>
              <w:pStyle w:val="QryTableVirtual"/>
              <w:keepNext/>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0CE2B872" w14:textId="77777777" w:rsidR="00E921A2" w:rsidRPr="00121095" w:rsidRDefault="00E921A2">
            <w:pPr>
              <w:pStyle w:val="QryTableVirtual"/>
              <w:keepNext/>
              <w:rPr>
                <w:lang w:val="en-US"/>
              </w:rPr>
            </w:pPr>
          </w:p>
        </w:tc>
        <w:tc>
          <w:tcPr>
            <w:tcW w:w="864" w:type="dxa"/>
            <w:tcBorders>
              <w:top w:val="single" w:sz="4" w:space="0" w:color="auto"/>
              <w:bottom w:val="single" w:sz="4" w:space="0" w:color="auto"/>
            </w:tcBorders>
            <w:shd w:val="clear" w:color="auto" w:fill="FFFFFF"/>
          </w:tcPr>
          <w:p w14:paraId="70CAA3E2" w14:textId="77777777" w:rsidR="00E921A2" w:rsidRPr="00121095" w:rsidRDefault="00E921A2">
            <w:pPr>
              <w:pStyle w:val="QryTableVirtual"/>
              <w:keepNext/>
              <w:rPr>
                <w:lang w:val="en-US"/>
              </w:rPr>
            </w:pPr>
            <w:r w:rsidRPr="00121095">
              <w:rPr>
                <w:lang w:val="en-US"/>
              </w:rPr>
              <w:t>PID-3 Patient  Identifier List</w:t>
            </w:r>
          </w:p>
        </w:tc>
      </w:tr>
      <w:tr w:rsidR="00E921A2" w:rsidRPr="00E921A2" w14:paraId="0CC322C2" w14:textId="77777777" w:rsidTr="00E50DB9">
        <w:trPr>
          <w:cantSplit/>
        </w:trPr>
        <w:tc>
          <w:tcPr>
            <w:tcW w:w="1440" w:type="dxa"/>
            <w:tcBorders>
              <w:top w:val="single" w:sz="4" w:space="0" w:color="auto"/>
              <w:bottom w:val="single" w:sz="4" w:space="0" w:color="auto"/>
            </w:tcBorders>
            <w:shd w:val="clear" w:color="auto" w:fill="FFFFFF"/>
          </w:tcPr>
          <w:p w14:paraId="36D1BFAB"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7B2C7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0ABDF62"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CA56CBF"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149B36D"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637546D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52BBC0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D990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A976831"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D850DF2"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474D733"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70BB02" w14:textId="77777777" w:rsidR="00E921A2" w:rsidRPr="00121095" w:rsidRDefault="00E921A2">
            <w:pPr>
              <w:pStyle w:val="QryTableVirtual"/>
              <w:rPr>
                <w:lang w:val="en-US"/>
              </w:rPr>
            </w:pPr>
            <w:r w:rsidRPr="00121095">
              <w:rPr>
                <w:lang w:val="en-US"/>
              </w:rPr>
              <w:t>PID-5 Patient Name</w:t>
            </w:r>
          </w:p>
        </w:tc>
      </w:tr>
      <w:tr w:rsidR="00E921A2" w:rsidRPr="00E921A2" w14:paraId="6F1568DA" w14:textId="77777777" w:rsidTr="00E50DB9">
        <w:trPr>
          <w:cantSplit/>
        </w:trPr>
        <w:tc>
          <w:tcPr>
            <w:tcW w:w="1440" w:type="dxa"/>
            <w:tcBorders>
              <w:top w:val="single" w:sz="4" w:space="0" w:color="auto"/>
              <w:bottom w:val="single" w:sz="4" w:space="0" w:color="auto"/>
            </w:tcBorders>
            <w:shd w:val="clear" w:color="auto" w:fill="FFFFFF"/>
          </w:tcPr>
          <w:p w14:paraId="351916AA"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1E87355A"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44167D0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DC6A239"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384A3F2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13655180"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30F453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84455F5" w14:textId="77777777" w:rsidR="00E921A2" w:rsidRPr="00121095" w:rsidRDefault="00E921A2">
            <w:pPr>
              <w:pStyle w:val="QryTableVirtual"/>
              <w:rPr>
                <w:lang w:val="en-US"/>
              </w:rPr>
            </w:pPr>
            <w:r w:rsidRPr="00121095">
              <w:rPr>
                <w:lang w:val="en-US"/>
              </w:rPr>
              <w:t>=</w:t>
            </w:r>
          </w:p>
        </w:tc>
        <w:tc>
          <w:tcPr>
            <w:tcW w:w="720" w:type="dxa"/>
            <w:tcBorders>
              <w:top w:val="single" w:sz="4" w:space="0" w:color="auto"/>
              <w:bottom w:val="single" w:sz="4" w:space="0" w:color="auto"/>
            </w:tcBorders>
            <w:shd w:val="clear" w:color="auto" w:fill="FFFFFF"/>
          </w:tcPr>
          <w:p w14:paraId="60A26DF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260C3DD"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6546E5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D1EA46" w14:textId="77777777" w:rsidR="00E921A2" w:rsidRPr="00121095" w:rsidRDefault="00E921A2">
            <w:pPr>
              <w:pStyle w:val="QryTableVirtual"/>
              <w:rPr>
                <w:lang w:val="en-US"/>
              </w:rPr>
            </w:pPr>
            <w:r w:rsidRPr="00121095">
              <w:rPr>
                <w:lang w:val="en-US"/>
              </w:rPr>
              <w:t>RXD-2 Dispense/Give Code</w:t>
            </w:r>
          </w:p>
        </w:tc>
      </w:tr>
      <w:tr w:rsidR="00E921A2" w:rsidRPr="00E921A2" w14:paraId="038A0CB1" w14:textId="77777777" w:rsidTr="00E50DB9">
        <w:trPr>
          <w:cantSplit/>
        </w:trPr>
        <w:tc>
          <w:tcPr>
            <w:tcW w:w="1440" w:type="dxa"/>
            <w:tcBorders>
              <w:top w:val="single" w:sz="4" w:space="0" w:color="auto"/>
              <w:bottom w:val="single" w:sz="4" w:space="0" w:color="auto"/>
            </w:tcBorders>
            <w:shd w:val="clear" w:color="auto" w:fill="FFFFFF"/>
          </w:tcPr>
          <w:p w14:paraId="236462EA" w14:textId="77777777" w:rsidR="00E921A2" w:rsidRPr="00121095" w:rsidRDefault="00E921A2">
            <w:pPr>
              <w:pStyle w:val="QryTableVirtual"/>
              <w:rPr>
                <w:lang w:val="en-US"/>
              </w:rPr>
            </w:pPr>
            <w:r w:rsidRPr="00121095">
              <w:rPr>
                <w:lang w:val="en-US"/>
              </w:rPr>
              <w:t>DispenseDate.LL</w:t>
            </w:r>
          </w:p>
        </w:tc>
        <w:tc>
          <w:tcPr>
            <w:tcW w:w="864" w:type="dxa"/>
            <w:tcBorders>
              <w:top w:val="single" w:sz="4" w:space="0" w:color="auto"/>
              <w:bottom w:val="single" w:sz="4" w:space="0" w:color="auto"/>
            </w:tcBorders>
            <w:shd w:val="clear" w:color="auto" w:fill="FFFFFF"/>
          </w:tcPr>
          <w:p w14:paraId="5D337E40"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1B7F55E3"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F0EA9DF"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7097C9FE"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0A2D0A64"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7CF44E3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36923B7" w14:textId="77777777" w:rsidR="00E921A2" w:rsidRPr="00121095" w:rsidRDefault="00E921A2">
            <w:pPr>
              <w:pStyle w:val="QryTableVirtual"/>
              <w:rPr>
                <w:lang w:val="en-US"/>
              </w:rPr>
            </w:pPr>
            <w:r w:rsidRPr="00121095">
              <w:rPr>
                <w:lang w:val="en-US"/>
              </w:rPr>
              <w:t>&gt;=</w:t>
            </w:r>
          </w:p>
        </w:tc>
        <w:tc>
          <w:tcPr>
            <w:tcW w:w="720" w:type="dxa"/>
            <w:tcBorders>
              <w:top w:val="single" w:sz="4" w:space="0" w:color="auto"/>
              <w:bottom w:val="single" w:sz="4" w:space="0" w:color="auto"/>
            </w:tcBorders>
            <w:shd w:val="clear" w:color="auto" w:fill="FFFFFF"/>
          </w:tcPr>
          <w:p w14:paraId="338C030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D5C7AA2"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7FD96BF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30F0D9C" w14:textId="77777777" w:rsidR="00E921A2" w:rsidRPr="00121095" w:rsidRDefault="00E921A2">
            <w:pPr>
              <w:pStyle w:val="QryTableVirtual"/>
              <w:rPr>
                <w:lang w:val="en-US"/>
              </w:rPr>
            </w:pPr>
            <w:r w:rsidRPr="00121095">
              <w:rPr>
                <w:lang w:val="en-US"/>
              </w:rPr>
              <w:t>RXD-3 Date/Time Dispensed</w:t>
            </w:r>
          </w:p>
        </w:tc>
      </w:tr>
      <w:tr w:rsidR="00E921A2" w:rsidRPr="00E921A2" w14:paraId="3CA9EBFB" w14:textId="77777777" w:rsidTr="00E50DB9">
        <w:trPr>
          <w:cantSplit/>
        </w:trPr>
        <w:tc>
          <w:tcPr>
            <w:tcW w:w="1440" w:type="dxa"/>
            <w:tcBorders>
              <w:top w:val="single" w:sz="4" w:space="0" w:color="auto"/>
              <w:bottom w:val="double" w:sz="4" w:space="0" w:color="auto"/>
            </w:tcBorders>
            <w:shd w:val="clear" w:color="auto" w:fill="FFFFFF"/>
          </w:tcPr>
          <w:p w14:paraId="62158ECE" w14:textId="77777777" w:rsidR="00E921A2" w:rsidRPr="00121095" w:rsidRDefault="00E921A2">
            <w:pPr>
              <w:pStyle w:val="QryTableVirtual"/>
              <w:rPr>
                <w:lang w:val="en-US"/>
              </w:rPr>
            </w:pPr>
            <w:r w:rsidRPr="00121095">
              <w:rPr>
                <w:lang w:val="en-US"/>
              </w:rPr>
              <w:lastRenderedPageBreak/>
              <w:t>DispenseDate.UL</w:t>
            </w:r>
          </w:p>
        </w:tc>
        <w:tc>
          <w:tcPr>
            <w:tcW w:w="864" w:type="dxa"/>
            <w:tcBorders>
              <w:top w:val="single" w:sz="4" w:space="0" w:color="auto"/>
              <w:bottom w:val="double" w:sz="4" w:space="0" w:color="auto"/>
            </w:tcBorders>
            <w:shd w:val="clear" w:color="auto" w:fill="FFFFFF"/>
          </w:tcPr>
          <w:p w14:paraId="701470F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5B3F9949"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double" w:sz="4" w:space="0" w:color="auto"/>
            </w:tcBorders>
            <w:shd w:val="clear" w:color="auto" w:fill="FFFFFF"/>
          </w:tcPr>
          <w:p w14:paraId="31E87DA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double" w:sz="4" w:space="0" w:color="auto"/>
            </w:tcBorders>
            <w:shd w:val="clear" w:color="auto" w:fill="FFFFFF"/>
          </w:tcPr>
          <w:p w14:paraId="3F2869D9"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double" w:sz="4" w:space="0" w:color="auto"/>
            </w:tcBorders>
            <w:shd w:val="clear" w:color="auto" w:fill="FFFFFF"/>
          </w:tcPr>
          <w:p w14:paraId="0C7173F1"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double" w:sz="4" w:space="0" w:color="auto"/>
            </w:tcBorders>
            <w:shd w:val="clear" w:color="auto" w:fill="FFFFFF"/>
          </w:tcPr>
          <w:p w14:paraId="77798A5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CBC0DE3" w14:textId="77777777" w:rsidR="00E921A2" w:rsidRPr="00121095" w:rsidRDefault="00E921A2">
            <w:pPr>
              <w:pStyle w:val="QryTableVirtual"/>
              <w:rPr>
                <w:lang w:val="en-US"/>
              </w:rPr>
            </w:pPr>
            <w:r w:rsidRPr="00121095">
              <w:rPr>
                <w:lang w:val="en-US"/>
              </w:rPr>
              <w:t>&lt;=</w:t>
            </w:r>
          </w:p>
        </w:tc>
        <w:tc>
          <w:tcPr>
            <w:tcW w:w="720" w:type="dxa"/>
            <w:tcBorders>
              <w:top w:val="single" w:sz="4" w:space="0" w:color="auto"/>
              <w:bottom w:val="double" w:sz="4" w:space="0" w:color="auto"/>
            </w:tcBorders>
            <w:shd w:val="clear" w:color="auto" w:fill="FFFFFF"/>
          </w:tcPr>
          <w:p w14:paraId="256D6375"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708D3680"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double" w:sz="4" w:space="0" w:color="auto"/>
            </w:tcBorders>
            <w:shd w:val="clear" w:color="auto" w:fill="FFFFFF"/>
          </w:tcPr>
          <w:p w14:paraId="7470B2C6"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228753E3" w14:textId="77777777" w:rsidR="00E921A2" w:rsidRPr="00121095" w:rsidRDefault="00E921A2">
            <w:pPr>
              <w:pStyle w:val="QryTableVirtual"/>
              <w:rPr>
                <w:lang w:val="en-US"/>
              </w:rPr>
            </w:pPr>
            <w:r w:rsidRPr="00121095">
              <w:rPr>
                <w:lang w:val="en-US"/>
              </w:rPr>
              <w:t>RXD-3 Date/Time Dispensed</w:t>
            </w:r>
          </w:p>
        </w:tc>
      </w:tr>
    </w:tbl>
    <w:p w14:paraId="5DCEBEB8" w14:textId="77777777" w:rsidR="00E921A2" w:rsidRPr="00121095" w:rsidRDefault="00E921A2">
      <w:pPr>
        <w:pStyle w:val="Heading3"/>
      </w:pPr>
      <w:bookmarkStart w:id="747" w:name="_Toc495483638"/>
      <w:bookmarkStart w:id="748" w:name="_Toc24273859"/>
      <w:bookmarkStart w:id="749" w:name="_Toc41281008"/>
      <w:bookmarkStart w:id="750" w:name="_Toc43004370"/>
      <w:bookmarkStart w:id="751" w:name="_Toc148083101"/>
      <w:r w:rsidRPr="00121095">
        <w:t>Query using QSC variant / tabular response (RTB)</w:t>
      </w:r>
      <w:bookmarkEnd w:id="747"/>
      <w:bookmarkEnd w:id="748"/>
      <w:bookmarkEnd w:id="749"/>
      <w:bookmarkEnd w:id="750"/>
      <w:bookmarkEnd w:id="751"/>
      <w:r w:rsidR="00BF2FE6" w:rsidRPr="00121095">
        <w:fldChar w:fldCharType="begin"/>
      </w:r>
      <w:r w:rsidRPr="00121095">
        <w:instrText xml:space="preserve"> XE "Query using QSC variant / tabular response (RTB)" </w:instrText>
      </w:r>
      <w:r w:rsidR="00BF2FE6" w:rsidRPr="00121095">
        <w:fldChar w:fldCharType="end"/>
      </w:r>
    </w:p>
    <w:p w14:paraId="5F777E12" w14:textId="77777777" w:rsidR="00E921A2" w:rsidRPr="00121095" w:rsidRDefault="00E921A2">
      <w:pPr>
        <w:pStyle w:val="Heading4"/>
        <w:rPr>
          <w:vanish/>
        </w:rPr>
      </w:pPr>
      <w:r w:rsidRPr="00121095">
        <w:rPr>
          <w:vanish/>
        </w:rPr>
        <w:t>hiddentext</w:t>
      </w:r>
      <w:bookmarkStart w:id="752" w:name="_Toc1829125"/>
      <w:bookmarkStart w:id="753" w:name="_Toc24273860"/>
      <w:bookmarkEnd w:id="752"/>
      <w:bookmarkEnd w:id="753"/>
    </w:p>
    <w:p w14:paraId="062C6198" w14:textId="77777777" w:rsidR="00E921A2" w:rsidRPr="00121095" w:rsidRDefault="00E921A2">
      <w:pPr>
        <w:pStyle w:val="Heading4"/>
      </w:pPr>
      <w:bookmarkStart w:id="754" w:name="_Ref487443031"/>
      <w:bookmarkStart w:id="755" w:name="_Toc495483639"/>
      <w:bookmarkStart w:id="756" w:name="_Toc24273861"/>
      <w:r w:rsidRPr="00121095">
        <w:t>Pharmacy example</w:t>
      </w:r>
      <w:bookmarkEnd w:id="754"/>
      <w:bookmarkEnd w:id="755"/>
      <w:bookmarkEnd w:id="756"/>
    </w:p>
    <w:p w14:paraId="6FA8AAA8"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message is generated:</w:t>
      </w:r>
    </w:p>
    <w:p w14:paraId="34A7CFD7" w14:textId="77777777" w:rsidR="00E921A2" w:rsidRPr="00121095" w:rsidRDefault="00E921A2">
      <w:pPr>
        <w:pStyle w:val="Example"/>
        <w:rPr>
          <w:noProof w:val="0"/>
        </w:rPr>
      </w:pPr>
      <w:r w:rsidRPr="00121095">
        <w:rPr>
          <w:noProof w:val="0"/>
        </w:rPr>
        <w:t>MSH|^~\&amp;|PCR|Gen Hosp|PIMS||199811201400-0800||QBP^Z95^QBP_Q13|8699|P|2.</w:t>
      </w:r>
      <w:r>
        <w:rPr>
          <w:noProof w:val="0"/>
        </w:rPr>
        <w:t>8</w:t>
      </w:r>
      <w:r w:rsidRPr="00121095">
        <w:rPr>
          <w:noProof w:val="0"/>
        </w:rPr>
        <w:t>||||||||</w:t>
      </w:r>
    </w:p>
    <w:p w14:paraId="24DD38A9"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55D35ECB"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8E882D1" w14:textId="77777777" w:rsidR="00E921A2" w:rsidRPr="00121095" w:rsidRDefault="00E921A2">
      <w:pPr>
        <w:pStyle w:val="Example"/>
        <w:rPr>
          <w:noProof w:val="0"/>
        </w:rPr>
      </w:pPr>
      <w:r w:rsidRPr="00121095">
        <w:rPr>
          <w:noProof w:val="0"/>
        </w:rPr>
        <w:t>RCP|I|999^RD|</w:t>
      </w:r>
    </w:p>
    <w:p w14:paraId="7AEF4312"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RTB message:</w:t>
      </w:r>
    </w:p>
    <w:p w14:paraId="47ECFDC1" w14:textId="77777777" w:rsidR="00E921A2" w:rsidRPr="00121095" w:rsidRDefault="00E921A2">
      <w:pPr>
        <w:pStyle w:val="Example"/>
        <w:rPr>
          <w:noProof w:val="0"/>
        </w:rPr>
      </w:pPr>
      <w:r w:rsidRPr="00121095">
        <w:rPr>
          <w:noProof w:val="0"/>
        </w:rPr>
        <w:t>MSH|^~\&amp;|PIMS|Gen Hosp|PCR||199811201400-0800||RTB^Z96^RTB_K13|8858|P|2.</w:t>
      </w:r>
      <w:r>
        <w:rPr>
          <w:noProof w:val="0"/>
        </w:rPr>
        <w:t>8</w:t>
      </w:r>
      <w:r w:rsidRPr="00121095">
        <w:rPr>
          <w:noProof w:val="0"/>
        </w:rPr>
        <w:t>||||||||</w:t>
      </w:r>
    </w:p>
    <w:p w14:paraId="69CFA476" w14:textId="77777777" w:rsidR="00E921A2" w:rsidRPr="00121095" w:rsidRDefault="00E921A2">
      <w:pPr>
        <w:pStyle w:val="Example"/>
        <w:rPr>
          <w:noProof w:val="0"/>
        </w:rPr>
      </w:pPr>
      <w:r w:rsidRPr="00121095">
        <w:rPr>
          <w:noProof w:val="0"/>
        </w:rPr>
        <w:t>MSA|AA|8699|</w:t>
      </w:r>
    </w:p>
    <w:p w14:paraId="5DE52A6B" w14:textId="77777777" w:rsidR="00E921A2" w:rsidRPr="00121095" w:rsidRDefault="00E921A2">
      <w:pPr>
        <w:pStyle w:val="Example"/>
        <w:rPr>
          <w:noProof w:val="0"/>
        </w:rPr>
      </w:pPr>
      <w:r w:rsidRPr="00121095">
        <w:rPr>
          <w:noProof w:val="0"/>
        </w:rPr>
        <w:t>QAK|Q001|OK|Z95^Dispense Information^HL7nnnn|4</w:t>
      </w:r>
    </w:p>
    <w:p w14:paraId="3B9925C2" w14:textId="77777777" w:rsidR="00E921A2" w:rsidRPr="00121095" w:rsidRDefault="00E921A2">
      <w:pPr>
        <w:pStyle w:val="Example"/>
        <w:rPr>
          <w:noProof w:val="0"/>
        </w:rPr>
      </w:pPr>
      <w:r w:rsidRPr="00121095">
        <w:rPr>
          <w:noProof w:val="0"/>
        </w:rPr>
        <w:t>QPD|Z95^Dispense Information^HL7nnnn|Q504 |PID.3^EQ^55544422211^AND~RXD.3^GE^19980531^AND~RXD.3^LE^19990531</w:t>
      </w:r>
    </w:p>
    <w:p w14:paraId="7D4A69FA" w14:textId="77777777" w:rsidR="00E921A2" w:rsidRPr="00121095" w:rsidRDefault="00E921A2">
      <w:pPr>
        <w:pStyle w:val="Example"/>
        <w:rPr>
          <w:noProof w:val="0"/>
        </w:rPr>
      </w:pPr>
      <w:r w:rsidRPr="00121095">
        <w:rPr>
          <w:noProof w:val="0"/>
        </w:rPr>
        <w:t>RDF|3|PatientList^ST^20~PatientName^XPN^48~OrderControlCode^ID^2~OrderingProvider^XCN^120~MedicationDispensed^ST^40~DispenseDate^DTM^24~QuantityDispensed^NM^20|</w:t>
      </w:r>
    </w:p>
    <w:p w14:paraId="2AD0883E" w14:textId="77777777" w:rsidR="00E921A2" w:rsidRPr="00121095" w:rsidRDefault="00E921A2">
      <w:pPr>
        <w:pStyle w:val="Example"/>
        <w:rPr>
          <w:noProof w:val="0"/>
        </w:rPr>
      </w:pPr>
      <w:r w:rsidRPr="00121095">
        <w:rPr>
          <w:noProof w:val="0"/>
        </w:rPr>
        <w:t>RDT|555444222111^^^MPI^MR|Everyman^Adam|RE|77^Hippocrates^Harold^H^III^DR^MD |525440345^Verapamil Hydrochloride 120 mg TAB^NDC |199805291115-0700|100</w:t>
      </w:r>
    </w:p>
    <w:p w14:paraId="1D078612" w14:textId="77777777" w:rsidR="00E921A2" w:rsidRPr="00121095" w:rsidRDefault="00E921A2">
      <w:pPr>
        <w:pStyle w:val="Example"/>
        <w:rPr>
          <w:noProof w:val="0"/>
        </w:rPr>
      </w:pPr>
      <w:r w:rsidRPr="00121095">
        <w:rPr>
          <w:noProof w:val="0"/>
        </w:rPr>
        <w:t>RDT|555444222111^^^MPI^MR|Everyman^Adam|RE|77^Hippocrates^Harold^H^III^DR^MD |00182196901^VERAPAMIL HCL ER TAB 180MG ER^NDC |19980821-0700|100</w:t>
      </w:r>
    </w:p>
    <w:p w14:paraId="44AF2852" w14:textId="77777777" w:rsidR="00E921A2" w:rsidRPr="00121095" w:rsidRDefault="00E921A2">
      <w:pPr>
        <w:pStyle w:val="Example"/>
        <w:rPr>
          <w:noProof w:val="0"/>
        </w:rPr>
      </w:pPr>
      <w:r w:rsidRPr="00121095">
        <w:rPr>
          <w:noProof w:val="0"/>
        </w:rPr>
        <w:t>RDT|555444222111^^^MPI^MR|Everyman^Adam|RE|88^Seven^Henry^^^DR^MD |00172409660^BACLOFEN 10MG TABS^NDC |199809221415-0700|10</w:t>
      </w:r>
    </w:p>
    <w:p w14:paraId="0EAAAC15" w14:textId="77777777" w:rsidR="00E921A2" w:rsidRPr="00121095" w:rsidRDefault="00E921A2">
      <w:pPr>
        <w:pStyle w:val="Example"/>
        <w:rPr>
          <w:noProof w:val="0"/>
        </w:rPr>
      </w:pPr>
      <w:r w:rsidRPr="00121095">
        <w:rPr>
          <w:noProof w:val="0"/>
        </w:rPr>
        <w:t>RDT|555444222111^^^MPI^MR|Everyman^Adam|RE|99^Assigned^Amanda^^^DR^MD |00054384163^THEOPHYLLINE 80MG/15ML SOLN^NDC|199810121145-0700|10</w:t>
      </w:r>
    </w:p>
    <w:p w14:paraId="44985062" w14:textId="77777777" w:rsidR="00E921A2" w:rsidRPr="00121095" w:rsidRDefault="00E921A2">
      <w:pPr>
        <w:pStyle w:val="Heading5"/>
      </w:pPr>
      <w:bookmarkStart w:id="757" w:name="_Toc495483640"/>
      <w:bookmarkStart w:id="758" w:name="_Ref235434797"/>
      <w:bookmarkStart w:id="759" w:name="_Ref235434811"/>
      <w:r w:rsidRPr="00121095">
        <w:t>QBP/RTB dispense history Query Profile using QSC variant</w:t>
      </w:r>
      <w:bookmarkEnd w:id="757"/>
      <w:bookmarkEnd w:id="758"/>
      <w:bookmarkEnd w:id="759"/>
    </w:p>
    <w:p w14:paraId="2250A6A1" w14:textId="77777777" w:rsidR="00E921A2" w:rsidRPr="00121095" w:rsidRDefault="00E921A2">
      <w:pPr>
        <w:pStyle w:val="NormalIndented"/>
      </w:pPr>
      <w:r w:rsidRPr="00121095">
        <w:t xml:space="preserve">Note that this Query Profile includes no separate Output Description and Commentary.  In the QBP/RTB combination using the QSC variant, the selection criteria in </w:t>
      </w:r>
      <w:r w:rsidRPr="00121095">
        <w:rPr>
          <w:rStyle w:val="ReferenceAttribute"/>
        </w:rPr>
        <w:t>QPD-3-user parameters</w:t>
      </w:r>
      <w:r w:rsidRPr="00121095">
        <w:t xml:space="preserve"> and the desired return data in </w:t>
      </w:r>
      <w:r w:rsidRPr="00121095">
        <w:rPr>
          <w:rStyle w:val="ReferenceAttribute"/>
        </w:rPr>
        <w:t>RDF-2-column description</w:t>
      </w:r>
      <w:r w:rsidRPr="00121095">
        <w:t xml:space="preserve"> are constructed from the same Virtual Table, which appears in the Input Specification.</w:t>
      </w:r>
    </w:p>
    <w:p w14:paraId="0B153EF7"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F121BE6" w14:textId="77777777" w:rsidTr="00E50DB9">
        <w:trPr>
          <w:tblHeader/>
        </w:trPr>
        <w:tc>
          <w:tcPr>
            <w:tcW w:w="2880" w:type="dxa"/>
            <w:tcBorders>
              <w:top w:val="double" w:sz="4" w:space="0" w:color="auto"/>
              <w:bottom w:val="single" w:sz="4" w:space="0" w:color="auto"/>
            </w:tcBorders>
            <w:shd w:val="clear" w:color="auto" w:fill="FFFFFF"/>
          </w:tcPr>
          <w:p w14:paraId="491D405A" w14:textId="77777777" w:rsidR="00E921A2" w:rsidRPr="00121095" w:rsidRDefault="00E921A2">
            <w:pPr>
              <w:pStyle w:val="QryTableHeader"/>
              <w:rPr>
                <w:b w:val="0"/>
                <w:lang w:val="en-US"/>
              </w:rPr>
            </w:pPr>
            <w:r w:rsidRPr="00121095">
              <w:rPr>
                <w:lang w:val="en-US"/>
              </w:rPr>
              <w:t>Query Statement ID (Query ID=Z95):</w:t>
            </w:r>
          </w:p>
        </w:tc>
        <w:tc>
          <w:tcPr>
            <w:tcW w:w="4608" w:type="dxa"/>
            <w:tcBorders>
              <w:top w:val="double" w:sz="4" w:space="0" w:color="auto"/>
              <w:bottom w:val="single" w:sz="4" w:space="0" w:color="auto"/>
            </w:tcBorders>
            <w:shd w:val="clear" w:color="auto" w:fill="FFFFFF"/>
          </w:tcPr>
          <w:p w14:paraId="023AA680" w14:textId="77777777" w:rsidR="00E921A2" w:rsidRPr="00121095" w:rsidRDefault="00E921A2">
            <w:pPr>
              <w:pStyle w:val="QryTableID"/>
              <w:rPr>
                <w:lang w:val="en-US"/>
              </w:rPr>
            </w:pPr>
            <w:r w:rsidRPr="00121095">
              <w:rPr>
                <w:lang w:val="en-US"/>
              </w:rPr>
              <w:t>Z95</w:t>
            </w:r>
          </w:p>
        </w:tc>
      </w:tr>
      <w:tr w:rsidR="00E921A2" w:rsidRPr="00E921A2" w14:paraId="799FFD6F" w14:textId="77777777" w:rsidTr="00E50DB9">
        <w:tc>
          <w:tcPr>
            <w:tcW w:w="2880" w:type="dxa"/>
            <w:tcBorders>
              <w:top w:val="single" w:sz="4" w:space="0" w:color="auto"/>
              <w:bottom w:val="single" w:sz="4" w:space="0" w:color="auto"/>
            </w:tcBorders>
            <w:shd w:val="clear" w:color="auto" w:fill="FFFFFF"/>
          </w:tcPr>
          <w:p w14:paraId="14C4FE28"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4570677" w14:textId="77777777" w:rsidR="00E921A2" w:rsidRPr="00121095" w:rsidRDefault="00E921A2">
            <w:pPr>
              <w:pStyle w:val="QryTableType"/>
              <w:rPr>
                <w:lang w:val="en-US"/>
              </w:rPr>
            </w:pPr>
            <w:r w:rsidRPr="00121095">
              <w:rPr>
                <w:lang w:val="en-US"/>
              </w:rPr>
              <w:t>Query</w:t>
            </w:r>
          </w:p>
        </w:tc>
      </w:tr>
      <w:tr w:rsidR="00E921A2" w:rsidRPr="00E921A2" w14:paraId="39A5B44A" w14:textId="77777777" w:rsidTr="00E50DB9">
        <w:tc>
          <w:tcPr>
            <w:tcW w:w="2880" w:type="dxa"/>
            <w:tcBorders>
              <w:top w:val="single" w:sz="4" w:space="0" w:color="auto"/>
              <w:bottom w:val="single" w:sz="4" w:space="0" w:color="auto"/>
            </w:tcBorders>
            <w:shd w:val="clear" w:color="auto" w:fill="FFFFFF"/>
          </w:tcPr>
          <w:p w14:paraId="09CA9559"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BD01AEC" w14:textId="77777777" w:rsidR="00E921A2" w:rsidRPr="00121095" w:rsidRDefault="00E921A2">
            <w:pPr>
              <w:pStyle w:val="QryTableName"/>
              <w:rPr>
                <w:lang w:val="en-US"/>
              </w:rPr>
            </w:pPr>
            <w:r w:rsidRPr="00121095">
              <w:rPr>
                <w:lang w:val="en-US"/>
              </w:rPr>
              <w:t>Tabular Dispense History</w:t>
            </w:r>
          </w:p>
        </w:tc>
      </w:tr>
      <w:tr w:rsidR="00E921A2" w:rsidRPr="00E921A2" w14:paraId="62AE3077" w14:textId="77777777" w:rsidTr="00E50DB9">
        <w:tc>
          <w:tcPr>
            <w:tcW w:w="2880" w:type="dxa"/>
            <w:tcBorders>
              <w:top w:val="single" w:sz="4" w:space="0" w:color="auto"/>
              <w:bottom w:val="single" w:sz="4" w:space="0" w:color="auto"/>
            </w:tcBorders>
            <w:shd w:val="clear" w:color="auto" w:fill="FFFFFF"/>
          </w:tcPr>
          <w:p w14:paraId="25024B95"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641A5EA8" w14:textId="77777777" w:rsidR="00E921A2" w:rsidRPr="00121095" w:rsidRDefault="00E921A2">
            <w:pPr>
              <w:pStyle w:val="QryTableTriggerQuery"/>
              <w:rPr>
                <w:lang w:val="en-US"/>
              </w:rPr>
            </w:pPr>
            <w:r w:rsidRPr="00121095">
              <w:rPr>
                <w:lang w:val="en-US"/>
              </w:rPr>
              <w:t>QBP^Z95^QBP_Q13</w:t>
            </w:r>
          </w:p>
        </w:tc>
      </w:tr>
      <w:tr w:rsidR="00E921A2" w:rsidRPr="00E921A2" w14:paraId="64BE5DB0" w14:textId="77777777" w:rsidTr="00E50DB9">
        <w:tc>
          <w:tcPr>
            <w:tcW w:w="2880" w:type="dxa"/>
            <w:tcBorders>
              <w:top w:val="single" w:sz="4" w:space="0" w:color="auto"/>
              <w:bottom w:val="single" w:sz="4" w:space="0" w:color="auto"/>
            </w:tcBorders>
            <w:shd w:val="clear" w:color="auto" w:fill="FFFFFF"/>
          </w:tcPr>
          <w:p w14:paraId="4F86327A" w14:textId="77777777" w:rsidR="00E921A2" w:rsidRPr="00121095" w:rsidRDefault="00E921A2">
            <w:pPr>
              <w:pStyle w:val="QryTableHeader"/>
              <w:rPr>
                <w:lang w:val="en-US"/>
              </w:rPr>
            </w:pPr>
            <w:r w:rsidRPr="00121095">
              <w:rPr>
                <w:lang w:val="en-US"/>
              </w:rPr>
              <w:lastRenderedPageBreak/>
              <w:t>Query Mode:</w:t>
            </w:r>
          </w:p>
        </w:tc>
        <w:tc>
          <w:tcPr>
            <w:tcW w:w="4608" w:type="dxa"/>
            <w:tcBorders>
              <w:top w:val="single" w:sz="4" w:space="0" w:color="auto"/>
              <w:bottom w:val="single" w:sz="4" w:space="0" w:color="auto"/>
            </w:tcBorders>
            <w:shd w:val="clear" w:color="auto" w:fill="FFFFFF"/>
          </w:tcPr>
          <w:p w14:paraId="6A4B45B7" w14:textId="77777777" w:rsidR="00E921A2" w:rsidRPr="00121095" w:rsidRDefault="00E921A2">
            <w:pPr>
              <w:pStyle w:val="QryTableMode"/>
              <w:rPr>
                <w:lang w:val="en-US"/>
              </w:rPr>
            </w:pPr>
            <w:r w:rsidRPr="00121095">
              <w:rPr>
                <w:lang w:val="en-US"/>
              </w:rPr>
              <w:t>Both</w:t>
            </w:r>
          </w:p>
        </w:tc>
      </w:tr>
      <w:tr w:rsidR="00E921A2" w:rsidRPr="00E921A2" w14:paraId="6B09A196" w14:textId="77777777" w:rsidTr="00E50DB9">
        <w:tc>
          <w:tcPr>
            <w:tcW w:w="2880" w:type="dxa"/>
            <w:tcBorders>
              <w:top w:val="single" w:sz="4" w:space="0" w:color="auto"/>
              <w:bottom w:val="single" w:sz="4" w:space="0" w:color="auto"/>
            </w:tcBorders>
            <w:shd w:val="clear" w:color="auto" w:fill="FFFFFF"/>
          </w:tcPr>
          <w:p w14:paraId="761D0B77"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534DCEF6" w14:textId="77777777" w:rsidR="00E921A2" w:rsidRPr="00121095" w:rsidRDefault="00E921A2">
            <w:pPr>
              <w:pStyle w:val="QryTableResponseTrigger"/>
              <w:rPr>
                <w:lang w:val="en-US"/>
              </w:rPr>
            </w:pPr>
            <w:r w:rsidRPr="00121095">
              <w:rPr>
                <w:lang w:val="en-US"/>
              </w:rPr>
              <w:t>RTB^Z96^RTB_K13</w:t>
            </w:r>
          </w:p>
        </w:tc>
      </w:tr>
      <w:tr w:rsidR="00E921A2" w:rsidRPr="00E921A2" w14:paraId="43785C9B" w14:textId="77777777" w:rsidTr="00E50DB9">
        <w:tc>
          <w:tcPr>
            <w:tcW w:w="2880" w:type="dxa"/>
            <w:tcBorders>
              <w:top w:val="single" w:sz="4" w:space="0" w:color="auto"/>
              <w:bottom w:val="single" w:sz="4" w:space="0" w:color="auto"/>
            </w:tcBorders>
            <w:shd w:val="clear" w:color="auto" w:fill="FFFFFF"/>
          </w:tcPr>
          <w:p w14:paraId="6B88D8BF"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7BF00EE5" w14:textId="77777777" w:rsidR="00E921A2" w:rsidRPr="00121095" w:rsidRDefault="00E921A2">
            <w:pPr>
              <w:pStyle w:val="QryTableCharacteristicsQuery"/>
              <w:rPr>
                <w:lang w:val="en-US"/>
              </w:rPr>
            </w:pPr>
            <w:r w:rsidRPr="00121095">
              <w:rPr>
                <w:lang w:val="en-US"/>
              </w:rPr>
              <w:t>Selection criteria are chosen from a Virtual Table.  May specify patient, medication, and a date range.</w:t>
            </w:r>
          </w:p>
        </w:tc>
      </w:tr>
      <w:tr w:rsidR="00E921A2" w:rsidRPr="00E921A2" w14:paraId="3FE6756A" w14:textId="77777777" w:rsidTr="00E50DB9">
        <w:tc>
          <w:tcPr>
            <w:tcW w:w="2880" w:type="dxa"/>
            <w:tcBorders>
              <w:top w:val="single" w:sz="4" w:space="0" w:color="auto"/>
              <w:bottom w:val="single" w:sz="4" w:space="0" w:color="auto"/>
            </w:tcBorders>
            <w:shd w:val="clear" w:color="auto" w:fill="FFFFFF"/>
          </w:tcPr>
          <w:p w14:paraId="7B85720F"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49759BC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48B8F2CB" w14:textId="77777777" w:rsidTr="00E50DB9">
        <w:tc>
          <w:tcPr>
            <w:tcW w:w="2880" w:type="dxa"/>
            <w:tcBorders>
              <w:top w:val="single" w:sz="4" w:space="0" w:color="auto"/>
              <w:bottom w:val="single" w:sz="4" w:space="0" w:color="auto"/>
            </w:tcBorders>
            <w:shd w:val="clear" w:color="auto" w:fill="FFFFFF"/>
          </w:tcPr>
          <w:p w14:paraId="073345F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50FE221" w14:textId="77777777" w:rsidR="00E921A2" w:rsidRPr="00121095" w:rsidRDefault="00E921A2">
            <w:pPr>
              <w:pStyle w:val="QryTableCharacteristicsResponse"/>
              <w:rPr>
                <w:b/>
                <w:lang w:val="en-US"/>
              </w:rPr>
            </w:pPr>
            <w:r w:rsidRPr="00121095">
              <w:rPr>
                <w:lang w:val="en-US"/>
              </w:rPr>
              <w:t xml:space="preserve">Columns from the </w:t>
            </w:r>
            <w:r w:rsidRPr="00121095">
              <w:rPr>
                <w:b/>
                <w:lang w:val="en-US"/>
              </w:rPr>
              <w:t>Virtual Table</w:t>
            </w:r>
            <w:r w:rsidRPr="00121095">
              <w:rPr>
                <w:lang w:val="en-US"/>
              </w:rPr>
              <w:t xml:space="preserve"> listed in the Input/Output Specification are specified for output in the RDF segment.</w:t>
            </w:r>
          </w:p>
          <w:p w14:paraId="5D62FE2D" w14:textId="77777777" w:rsidR="00E921A2" w:rsidRPr="00121095" w:rsidRDefault="00E921A2">
            <w:pPr>
              <w:pStyle w:val="QryTableCharacteristicsResponse"/>
              <w:rPr>
                <w:b/>
                <w:lang w:val="en-US"/>
              </w:rPr>
            </w:pPr>
            <w:r w:rsidRPr="00121095">
              <w:rPr>
                <w:b/>
                <w:lang w:val="en-US"/>
              </w:rPr>
              <w:t>If no columns are specified in the RDF segment, all columns will be returned.</w:t>
            </w:r>
          </w:p>
          <w:p w14:paraId="39BDFDA8" w14:textId="77777777" w:rsidR="00E921A2" w:rsidRPr="00121095" w:rsidRDefault="00E921A2">
            <w:pPr>
              <w:pStyle w:val="QryTableCharacteristicsResponse"/>
              <w:rPr>
                <w:b/>
                <w:lang w:val="en-US"/>
              </w:rPr>
            </w:pPr>
            <w:r w:rsidRPr="00121095">
              <w:rPr>
                <w:lang w:val="en-US"/>
              </w:rPr>
              <w:t>Response is sorted by Medication Dispensed unless otherwise specified in</w:t>
            </w:r>
            <w:r w:rsidRPr="00121095">
              <w:rPr>
                <w:b/>
                <w:lang w:val="en-US"/>
              </w:rPr>
              <w:t xml:space="preserve"> SortControl.</w:t>
            </w:r>
          </w:p>
        </w:tc>
      </w:tr>
      <w:tr w:rsidR="00E921A2" w:rsidRPr="00E921A2" w14:paraId="669D5ADD" w14:textId="77777777" w:rsidTr="00E50DB9">
        <w:tc>
          <w:tcPr>
            <w:tcW w:w="2880" w:type="dxa"/>
            <w:tcBorders>
              <w:top w:val="single" w:sz="4" w:space="0" w:color="auto"/>
              <w:bottom w:val="double" w:sz="4" w:space="0" w:color="auto"/>
            </w:tcBorders>
            <w:shd w:val="clear" w:color="auto" w:fill="FFFFFF"/>
          </w:tcPr>
          <w:p w14:paraId="7A472AA3"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73BA7B4" w14:textId="77777777" w:rsidR="00E921A2" w:rsidRPr="00121095" w:rsidRDefault="00E921A2">
            <w:pPr>
              <w:pStyle w:val="QryTableSegmentPattern"/>
              <w:rPr>
                <w:lang w:val="en-US"/>
              </w:rPr>
            </w:pPr>
          </w:p>
        </w:tc>
      </w:tr>
    </w:tbl>
    <w:p w14:paraId="3DB3AC26" w14:textId="77777777" w:rsidR="00E921A2" w:rsidRDefault="00E921A2"/>
    <w:p w14:paraId="30DFFBCE" w14:textId="7787D0BE" w:rsidR="00E921A2" w:rsidRDefault="00E921A2" w:rsidP="00BF5311">
      <w:r>
        <w:t xml:space="preserve">The message structure for QBP^Z95^QPB_Q13 can be found in </w:t>
      </w:r>
      <w:r w:rsidR="00BF2FE6">
        <w:fldChar w:fldCharType="begin"/>
      </w:r>
      <w:r>
        <w:instrText xml:space="preserve"> REF _Ref370221231 \r \h </w:instrText>
      </w:r>
      <w:r w:rsidR="00BF2FE6">
        <w:fldChar w:fldCharType="separate"/>
      </w:r>
      <w:r w:rsidR="00C244BF">
        <w:t>5.3.1.2</w:t>
      </w:r>
      <w:r w:rsidR="00BF2FE6">
        <w:fldChar w:fldCharType="end"/>
      </w:r>
      <w:r>
        <w:t>. Use the QBP^Q13^QPB_Q13 Message structure.</w:t>
      </w:r>
    </w:p>
    <w:p w14:paraId="1BCBEB0D" w14:textId="77777777" w:rsidR="00E921A2" w:rsidRPr="00121095" w:rsidRDefault="00E921A2">
      <w:pPr>
        <w:pStyle w:val="MsgTableCaption"/>
      </w:pPr>
      <w:r w:rsidRPr="00121095">
        <w:t>RTB^Z96^RTB_K13: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26112B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790503B2"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06BC9C9"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52290341"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0A6EA949" w14:textId="77777777" w:rsidR="00E921A2" w:rsidRPr="00121095" w:rsidRDefault="00E921A2">
            <w:pPr>
              <w:pStyle w:val="MsgTableHeader"/>
              <w:jc w:val="center"/>
              <w:rPr>
                <w:lang w:val="en-US"/>
              </w:rPr>
            </w:pPr>
            <w:r w:rsidRPr="00121095">
              <w:rPr>
                <w:lang w:val="en-US"/>
              </w:rPr>
              <w:t>Sec Ref</w:t>
            </w:r>
          </w:p>
        </w:tc>
      </w:tr>
      <w:tr w:rsidR="00E921A2" w:rsidRPr="00E921A2" w14:paraId="7252F0CE"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1189F7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8ABA5E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4C075B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3B7DB9" w14:textId="77777777" w:rsidR="00E921A2" w:rsidRPr="00121095" w:rsidRDefault="00E921A2">
            <w:pPr>
              <w:pStyle w:val="MsgTableBody"/>
              <w:jc w:val="center"/>
            </w:pPr>
            <w:r w:rsidRPr="00121095">
              <w:t>2.15.9</w:t>
            </w:r>
          </w:p>
        </w:tc>
      </w:tr>
      <w:tr w:rsidR="00E921A2" w:rsidRPr="00E921A2" w14:paraId="03CB52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2ECFD6D"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08C342B3"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45E2897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C19705" w14:textId="77777777" w:rsidR="00E921A2" w:rsidRPr="00121095" w:rsidRDefault="00E921A2">
            <w:pPr>
              <w:pStyle w:val="MsgTableBody"/>
              <w:jc w:val="center"/>
            </w:pPr>
            <w:r w:rsidRPr="00121095">
              <w:t>2.15.12</w:t>
            </w:r>
          </w:p>
        </w:tc>
      </w:tr>
      <w:tr w:rsidR="00E921A2" w:rsidRPr="00E921A2" w14:paraId="140595D7"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A171E7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3F8134B"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F09053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197761" w14:textId="77777777" w:rsidR="00E921A2" w:rsidRPr="00121095" w:rsidRDefault="00E921A2">
            <w:pPr>
              <w:pStyle w:val="MsgTableBody"/>
              <w:jc w:val="center"/>
            </w:pPr>
            <w:r w:rsidRPr="00121095">
              <w:t>2.14.13</w:t>
            </w:r>
          </w:p>
        </w:tc>
      </w:tr>
      <w:tr w:rsidR="00E921A2" w:rsidRPr="00E921A2" w14:paraId="704D3DE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552052A"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269CEE9B"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D7A7BA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E7DE71" w14:textId="77777777" w:rsidR="00E921A2" w:rsidRPr="00121095" w:rsidRDefault="00E921A2">
            <w:pPr>
              <w:pStyle w:val="MsgTableBody"/>
              <w:jc w:val="center"/>
            </w:pPr>
            <w:r w:rsidRPr="00121095">
              <w:t>2.15.8</w:t>
            </w:r>
          </w:p>
        </w:tc>
      </w:tr>
      <w:tr w:rsidR="00E921A2" w:rsidRPr="00E921A2" w14:paraId="0034214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E4C0714"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25B86D6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2F49A17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35F84" w14:textId="77777777" w:rsidR="00E921A2" w:rsidRPr="00121095" w:rsidRDefault="00E921A2">
            <w:pPr>
              <w:pStyle w:val="MsgTableBody"/>
              <w:jc w:val="center"/>
            </w:pPr>
            <w:r w:rsidRPr="00121095">
              <w:t>2.15.5</w:t>
            </w:r>
          </w:p>
        </w:tc>
      </w:tr>
      <w:tr w:rsidR="00E921A2" w:rsidRPr="00E921A2" w14:paraId="4FAA3B5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AED377E"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2976DE67"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503EE06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46242" w14:textId="70E6F573"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7FCF6D0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B36FB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0ED29E86"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1182DA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9B671B" w14:textId="64ABA06A"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1908E4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39730F6"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6A3E31D8"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F0B1B8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2D32F7" w14:textId="77777777" w:rsidR="00E921A2" w:rsidRPr="00121095" w:rsidRDefault="00E921A2">
            <w:pPr>
              <w:pStyle w:val="MsgTableBody"/>
              <w:jc w:val="center"/>
            </w:pPr>
          </w:p>
        </w:tc>
      </w:tr>
      <w:tr w:rsidR="00E921A2" w:rsidRPr="00E921A2" w14:paraId="0890DF08"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532FA3D"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0FB6B3AE"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6F17D2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F58233" w14:textId="5BD10BC8"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355F5F20"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8C8FD2A"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1A50422"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029C57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E7100B" w14:textId="797080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030D9D5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6D11309"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3DD413E4"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0C0BE09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B363EF" w14:textId="77777777" w:rsidR="00E921A2" w:rsidRPr="00121095" w:rsidRDefault="00E921A2">
            <w:pPr>
              <w:pStyle w:val="MsgTableBody"/>
              <w:jc w:val="center"/>
            </w:pPr>
          </w:p>
        </w:tc>
      </w:tr>
      <w:tr w:rsidR="00E921A2" w:rsidRPr="00E921A2" w14:paraId="16854B40"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C590FEE"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3FC4FFB2"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03921F2B"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7C25D63" w14:textId="77777777" w:rsidR="00E921A2" w:rsidRPr="00121095" w:rsidRDefault="00E921A2">
            <w:pPr>
              <w:pStyle w:val="MsgTableBody"/>
              <w:jc w:val="center"/>
            </w:pPr>
            <w:r w:rsidRPr="00121095">
              <w:t>2.15.4</w:t>
            </w:r>
          </w:p>
        </w:tc>
      </w:tr>
    </w:tbl>
    <w:p w14:paraId="12A49724" w14:textId="77777777" w:rsidR="00E921A2" w:rsidRPr="00121095" w:rsidRDefault="00E921A2">
      <w:pPr>
        <w:keepNext/>
        <w:keepLines/>
        <w:spacing w:before="120"/>
      </w:pPr>
      <w:r w:rsidRPr="00121095">
        <w:rPr>
          <w:b/>
        </w:rPr>
        <w:lastRenderedPageBreak/>
        <w:t>QPD Input Parameter Specification</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34903432" w14:textId="77777777">
        <w:trPr>
          <w:cantSplit/>
          <w:tblHeader/>
        </w:trPr>
        <w:tc>
          <w:tcPr>
            <w:tcW w:w="648" w:type="dxa"/>
            <w:tcBorders>
              <w:top w:val="double" w:sz="4" w:space="0" w:color="auto"/>
              <w:bottom w:val="single" w:sz="4" w:space="0" w:color="auto"/>
            </w:tcBorders>
            <w:shd w:val="clear" w:color="auto" w:fill="FFFFFF"/>
          </w:tcPr>
          <w:p w14:paraId="4F46FF18" w14:textId="77777777" w:rsidR="00E921A2" w:rsidRPr="00121095" w:rsidRDefault="00E921A2">
            <w:pPr>
              <w:pStyle w:val="QryTableInputHeader"/>
              <w:keepLines/>
              <w:rPr>
                <w:lang w:val="en-US"/>
              </w:rPr>
            </w:pPr>
            <w:r w:rsidRPr="00121095">
              <w:rPr>
                <w:lang w:val="en-US"/>
              </w:rPr>
              <w:t>Field Seq (Query ID=Z95)</w:t>
            </w:r>
          </w:p>
        </w:tc>
        <w:tc>
          <w:tcPr>
            <w:tcW w:w="1296" w:type="dxa"/>
            <w:tcBorders>
              <w:top w:val="double" w:sz="4" w:space="0" w:color="auto"/>
              <w:bottom w:val="single" w:sz="4" w:space="0" w:color="auto"/>
            </w:tcBorders>
            <w:shd w:val="clear" w:color="auto" w:fill="FFFFFF"/>
          </w:tcPr>
          <w:p w14:paraId="71B50C57" w14:textId="77777777" w:rsidR="00E921A2" w:rsidRPr="00121095" w:rsidRDefault="00E921A2">
            <w:pPr>
              <w:pStyle w:val="QryTableInputHeader"/>
              <w:keepLines/>
              <w:rPr>
                <w:lang w:val="en-US"/>
              </w:rPr>
            </w:pPr>
            <w:r w:rsidRPr="00121095">
              <w:rPr>
                <w:lang w:val="en-US"/>
              </w:rPr>
              <w:t>Field Description</w:t>
            </w:r>
          </w:p>
        </w:tc>
        <w:tc>
          <w:tcPr>
            <w:tcW w:w="792" w:type="dxa"/>
            <w:tcBorders>
              <w:top w:val="double" w:sz="4" w:space="0" w:color="auto"/>
              <w:bottom w:val="single" w:sz="4" w:space="0" w:color="auto"/>
            </w:tcBorders>
            <w:shd w:val="clear" w:color="auto" w:fill="FFFFFF"/>
          </w:tcPr>
          <w:p w14:paraId="49A75087" w14:textId="77777777" w:rsidR="00E921A2" w:rsidRPr="00121095" w:rsidRDefault="00E921A2">
            <w:pPr>
              <w:pStyle w:val="QryTableInputHeader"/>
              <w:keepLines/>
              <w:rPr>
                <w:lang w:val="en-US"/>
              </w:rPr>
            </w:pPr>
            <w:r w:rsidRPr="00121095">
              <w:rPr>
                <w:lang w:val="en-US"/>
              </w:rPr>
              <w:t>Key/</w:t>
            </w:r>
          </w:p>
          <w:p w14:paraId="32C92CAD" w14:textId="77777777" w:rsidR="00E921A2" w:rsidRPr="00121095" w:rsidRDefault="00E921A2">
            <w:pPr>
              <w:pStyle w:val="QryTableInputHeader"/>
              <w:keepLines/>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AC3B652" w14:textId="77777777" w:rsidR="00E921A2" w:rsidRPr="00121095" w:rsidRDefault="00E921A2">
            <w:pPr>
              <w:pStyle w:val="QryTableInputHeader"/>
              <w:keepLines/>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713660F2" w14:textId="77777777" w:rsidR="00E921A2" w:rsidRPr="00121095" w:rsidRDefault="00E921A2">
            <w:pPr>
              <w:pStyle w:val="QryTableInputHeader"/>
              <w:keepLines/>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4E32191A" w14:textId="77777777" w:rsidR="00E921A2" w:rsidRPr="00121095" w:rsidRDefault="00E921A2">
            <w:pPr>
              <w:pStyle w:val="QryTableInputHeader"/>
              <w:keepLines/>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2F9D794" w14:textId="77777777" w:rsidR="00E921A2" w:rsidRPr="00121095" w:rsidRDefault="00E921A2">
            <w:pPr>
              <w:pStyle w:val="QryTableInputHeader"/>
              <w:keepLines/>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D04080" w14:textId="77777777" w:rsidR="00E921A2" w:rsidRPr="00121095" w:rsidRDefault="00E921A2">
            <w:pPr>
              <w:pStyle w:val="QryTableInputHeader"/>
              <w:keepLines/>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1475287" w14:textId="77777777" w:rsidR="00E921A2" w:rsidRPr="00121095" w:rsidRDefault="00E921A2">
            <w:pPr>
              <w:pStyle w:val="QryTableInputHeader"/>
              <w:keepLines/>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3835F1C4" w14:textId="77777777" w:rsidR="00E921A2" w:rsidRPr="00121095" w:rsidRDefault="00E921A2">
            <w:pPr>
              <w:pStyle w:val="QryTableInputHeader"/>
              <w:keepLines/>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888B530" w14:textId="77777777" w:rsidR="00E921A2" w:rsidRPr="00121095" w:rsidRDefault="00E921A2">
            <w:pPr>
              <w:pStyle w:val="QryTableInputHeader"/>
              <w:keepLines/>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F9BA2C3" w14:textId="77777777" w:rsidR="00E921A2" w:rsidRPr="00121095" w:rsidRDefault="00E921A2">
            <w:pPr>
              <w:pStyle w:val="QryTableInputHeader"/>
              <w:keepLines/>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0C0191D" w14:textId="77777777" w:rsidR="00E921A2" w:rsidRPr="00121095" w:rsidRDefault="00E921A2">
            <w:pPr>
              <w:pStyle w:val="QryTableInputHeader"/>
              <w:keepLines/>
              <w:rPr>
                <w:lang w:val="en-US"/>
              </w:rPr>
            </w:pPr>
            <w:r w:rsidRPr="00121095">
              <w:rPr>
                <w:lang w:val="en-US"/>
              </w:rPr>
              <w:t>Element Name</w:t>
            </w:r>
          </w:p>
        </w:tc>
      </w:tr>
      <w:tr w:rsidR="00E921A2" w:rsidRPr="00E921A2" w14:paraId="7D276E64" w14:textId="77777777">
        <w:trPr>
          <w:cantSplit/>
        </w:trPr>
        <w:tc>
          <w:tcPr>
            <w:tcW w:w="648" w:type="dxa"/>
            <w:tcBorders>
              <w:top w:val="single" w:sz="4" w:space="0" w:color="auto"/>
              <w:bottom w:val="single" w:sz="4" w:space="0" w:color="auto"/>
            </w:tcBorders>
            <w:shd w:val="clear" w:color="auto" w:fill="FFFFFF"/>
          </w:tcPr>
          <w:p w14:paraId="1B2F20A8" w14:textId="77777777" w:rsidR="00E921A2" w:rsidRPr="00121095" w:rsidRDefault="00E921A2">
            <w:pPr>
              <w:pStyle w:val="QryTableInput"/>
              <w:keepNext/>
              <w:keepLines/>
            </w:pPr>
            <w:r w:rsidRPr="00121095">
              <w:t>1</w:t>
            </w:r>
          </w:p>
        </w:tc>
        <w:tc>
          <w:tcPr>
            <w:tcW w:w="1296" w:type="dxa"/>
            <w:tcBorders>
              <w:top w:val="single" w:sz="4" w:space="0" w:color="auto"/>
              <w:bottom w:val="single" w:sz="4" w:space="0" w:color="auto"/>
            </w:tcBorders>
            <w:shd w:val="clear" w:color="auto" w:fill="FFFFFF"/>
          </w:tcPr>
          <w:p w14:paraId="7A04933C" w14:textId="77777777" w:rsidR="00E921A2" w:rsidRPr="00121095" w:rsidRDefault="00E921A2">
            <w:pPr>
              <w:pStyle w:val="QryTableInput"/>
              <w:keepNext/>
              <w:keepLines/>
            </w:pPr>
            <w:r w:rsidRPr="00121095">
              <w:t>MessageQueryName</w:t>
            </w:r>
          </w:p>
        </w:tc>
        <w:tc>
          <w:tcPr>
            <w:tcW w:w="792" w:type="dxa"/>
            <w:tcBorders>
              <w:top w:val="single" w:sz="4" w:space="0" w:color="auto"/>
              <w:bottom w:val="single" w:sz="4" w:space="0" w:color="auto"/>
            </w:tcBorders>
            <w:shd w:val="clear" w:color="auto" w:fill="FFFFFF"/>
          </w:tcPr>
          <w:p w14:paraId="1C916C92"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11FED59D"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7855A0D4" w14:textId="77777777" w:rsidR="00E921A2" w:rsidRPr="00121095" w:rsidRDefault="00E921A2">
            <w:pPr>
              <w:pStyle w:val="QryTableInput"/>
              <w:keepNext/>
              <w:keepLines/>
            </w:pPr>
            <w:r w:rsidRPr="00121095">
              <w:t>60</w:t>
            </w:r>
          </w:p>
        </w:tc>
        <w:tc>
          <w:tcPr>
            <w:tcW w:w="720" w:type="dxa"/>
            <w:tcBorders>
              <w:top w:val="single" w:sz="4" w:space="0" w:color="auto"/>
              <w:bottom w:val="single" w:sz="4" w:space="0" w:color="auto"/>
            </w:tcBorders>
            <w:shd w:val="clear" w:color="auto" w:fill="FFFFFF"/>
          </w:tcPr>
          <w:p w14:paraId="0807D915" w14:textId="77777777" w:rsidR="00E921A2" w:rsidRPr="00121095" w:rsidRDefault="00E921A2">
            <w:pPr>
              <w:pStyle w:val="QryTableInput"/>
              <w:keepNext/>
              <w:keepLines/>
            </w:pPr>
            <w:r w:rsidRPr="00121095">
              <w:t>CWE</w:t>
            </w:r>
          </w:p>
        </w:tc>
        <w:tc>
          <w:tcPr>
            <w:tcW w:w="288" w:type="dxa"/>
            <w:tcBorders>
              <w:top w:val="single" w:sz="4" w:space="0" w:color="auto"/>
              <w:bottom w:val="single" w:sz="4" w:space="0" w:color="auto"/>
            </w:tcBorders>
            <w:shd w:val="clear" w:color="auto" w:fill="FFFFFF"/>
          </w:tcPr>
          <w:p w14:paraId="301FBC0B"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C7DBB6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0E8C1EBD"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3083FFD8"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52FACA60"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7A329498"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017B959E" w14:textId="77777777" w:rsidR="00E921A2" w:rsidRPr="00121095" w:rsidRDefault="00E921A2">
            <w:pPr>
              <w:pStyle w:val="QryTableInput"/>
              <w:keepNext/>
              <w:keepLines/>
            </w:pPr>
          </w:p>
        </w:tc>
      </w:tr>
      <w:tr w:rsidR="00E921A2" w:rsidRPr="00E921A2" w14:paraId="5DB04A8E" w14:textId="77777777">
        <w:trPr>
          <w:cantSplit/>
        </w:trPr>
        <w:tc>
          <w:tcPr>
            <w:tcW w:w="648" w:type="dxa"/>
            <w:tcBorders>
              <w:top w:val="single" w:sz="4" w:space="0" w:color="auto"/>
              <w:bottom w:val="single" w:sz="4" w:space="0" w:color="auto"/>
            </w:tcBorders>
            <w:shd w:val="clear" w:color="auto" w:fill="FFFFFF"/>
          </w:tcPr>
          <w:p w14:paraId="6CC2E1AC" w14:textId="77777777" w:rsidR="00E921A2" w:rsidRPr="00121095" w:rsidRDefault="00E921A2">
            <w:pPr>
              <w:pStyle w:val="QryTableInput"/>
              <w:keepNext/>
              <w:keepLines/>
            </w:pPr>
            <w:r w:rsidRPr="00121095">
              <w:t>2</w:t>
            </w:r>
          </w:p>
        </w:tc>
        <w:tc>
          <w:tcPr>
            <w:tcW w:w="1296" w:type="dxa"/>
            <w:tcBorders>
              <w:top w:val="single" w:sz="4" w:space="0" w:color="auto"/>
              <w:bottom w:val="single" w:sz="4" w:space="0" w:color="auto"/>
            </w:tcBorders>
            <w:shd w:val="clear" w:color="auto" w:fill="FFFFFF"/>
          </w:tcPr>
          <w:p w14:paraId="0B5865B8" w14:textId="77777777" w:rsidR="00E921A2" w:rsidRPr="00121095" w:rsidRDefault="00E921A2">
            <w:pPr>
              <w:pStyle w:val="QryTableInput"/>
              <w:keepNext/>
              <w:keepLines/>
            </w:pPr>
            <w:r w:rsidRPr="00121095">
              <w:t>QueryTag</w:t>
            </w:r>
          </w:p>
        </w:tc>
        <w:tc>
          <w:tcPr>
            <w:tcW w:w="792" w:type="dxa"/>
            <w:tcBorders>
              <w:top w:val="single" w:sz="4" w:space="0" w:color="auto"/>
              <w:bottom w:val="single" w:sz="4" w:space="0" w:color="auto"/>
            </w:tcBorders>
            <w:shd w:val="clear" w:color="auto" w:fill="FFFFFF"/>
          </w:tcPr>
          <w:p w14:paraId="5942FC6A" w14:textId="77777777" w:rsidR="00E921A2" w:rsidRPr="00121095" w:rsidRDefault="00E921A2">
            <w:pPr>
              <w:pStyle w:val="QryTableInput"/>
              <w:keepNext/>
              <w:keepLines/>
            </w:pPr>
          </w:p>
        </w:tc>
        <w:tc>
          <w:tcPr>
            <w:tcW w:w="288" w:type="dxa"/>
            <w:tcBorders>
              <w:top w:val="single" w:sz="4" w:space="0" w:color="auto"/>
              <w:bottom w:val="single" w:sz="4" w:space="0" w:color="auto"/>
            </w:tcBorders>
            <w:shd w:val="clear" w:color="auto" w:fill="FFFFFF"/>
          </w:tcPr>
          <w:p w14:paraId="79DA4DAA" w14:textId="77777777" w:rsidR="00E921A2" w:rsidRPr="00121095" w:rsidRDefault="00E921A2">
            <w:pPr>
              <w:pStyle w:val="QryTableInput"/>
              <w:keepNext/>
              <w:keepLines/>
            </w:pPr>
          </w:p>
        </w:tc>
        <w:tc>
          <w:tcPr>
            <w:tcW w:w="576" w:type="dxa"/>
            <w:tcBorders>
              <w:top w:val="single" w:sz="4" w:space="0" w:color="auto"/>
              <w:bottom w:val="single" w:sz="4" w:space="0" w:color="auto"/>
            </w:tcBorders>
            <w:shd w:val="clear" w:color="auto" w:fill="FFFFFF"/>
          </w:tcPr>
          <w:p w14:paraId="46E266D2" w14:textId="77777777" w:rsidR="00E921A2" w:rsidRPr="00121095" w:rsidRDefault="00E921A2">
            <w:pPr>
              <w:pStyle w:val="QryTableInput"/>
              <w:keepNext/>
              <w:keepLines/>
            </w:pPr>
            <w:r w:rsidRPr="00121095">
              <w:t>32</w:t>
            </w:r>
          </w:p>
        </w:tc>
        <w:tc>
          <w:tcPr>
            <w:tcW w:w="720" w:type="dxa"/>
            <w:tcBorders>
              <w:top w:val="single" w:sz="4" w:space="0" w:color="auto"/>
              <w:bottom w:val="single" w:sz="4" w:space="0" w:color="auto"/>
            </w:tcBorders>
            <w:shd w:val="clear" w:color="auto" w:fill="FFFFFF"/>
          </w:tcPr>
          <w:p w14:paraId="768F6E10" w14:textId="77777777" w:rsidR="00E921A2" w:rsidRPr="00121095" w:rsidRDefault="00E921A2">
            <w:pPr>
              <w:pStyle w:val="QryTableInput"/>
              <w:keepNext/>
              <w:keepLines/>
            </w:pPr>
            <w:r w:rsidRPr="00121095">
              <w:t>ST</w:t>
            </w:r>
          </w:p>
        </w:tc>
        <w:tc>
          <w:tcPr>
            <w:tcW w:w="288" w:type="dxa"/>
            <w:tcBorders>
              <w:top w:val="single" w:sz="4" w:space="0" w:color="auto"/>
              <w:bottom w:val="single" w:sz="4" w:space="0" w:color="auto"/>
            </w:tcBorders>
            <w:shd w:val="clear" w:color="auto" w:fill="FFFFFF"/>
          </w:tcPr>
          <w:p w14:paraId="777E4B9A" w14:textId="77777777" w:rsidR="00E921A2" w:rsidRPr="00121095" w:rsidRDefault="00E921A2">
            <w:pPr>
              <w:pStyle w:val="QryTableInput"/>
              <w:keepNext/>
              <w:keepLines/>
            </w:pPr>
            <w:r w:rsidRPr="00121095">
              <w:t>R</w:t>
            </w:r>
          </w:p>
        </w:tc>
        <w:tc>
          <w:tcPr>
            <w:tcW w:w="288" w:type="dxa"/>
            <w:tcBorders>
              <w:top w:val="single" w:sz="4" w:space="0" w:color="auto"/>
              <w:bottom w:val="single" w:sz="4" w:space="0" w:color="auto"/>
            </w:tcBorders>
            <w:shd w:val="clear" w:color="auto" w:fill="FFFFFF"/>
          </w:tcPr>
          <w:p w14:paraId="43275373"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56B92A08" w14:textId="77777777" w:rsidR="00E921A2" w:rsidRPr="00121095" w:rsidRDefault="00E921A2">
            <w:pPr>
              <w:pStyle w:val="QryTableInput"/>
              <w:keepNext/>
              <w:keepLines/>
              <w:rPr>
                <w:b/>
              </w:rPr>
            </w:pPr>
          </w:p>
        </w:tc>
        <w:tc>
          <w:tcPr>
            <w:tcW w:w="720" w:type="dxa"/>
            <w:tcBorders>
              <w:top w:val="single" w:sz="4" w:space="0" w:color="auto"/>
              <w:bottom w:val="single" w:sz="4" w:space="0" w:color="auto"/>
            </w:tcBorders>
            <w:shd w:val="clear" w:color="auto" w:fill="FFFFFF"/>
          </w:tcPr>
          <w:p w14:paraId="188E6B25" w14:textId="77777777" w:rsidR="00E921A2" w:rsidRPr="00121095" w:rsidRDefault="00E921A2">
            <w:pPr>
              <w:pStyle w:val="QryTableInput"/>
              <w:keepNext/>
              <w:keepLines/>
              <w:rPr>
                <w:b/>
              </w:rPr>
            </w:pPr>
          </w:p>
        </w:tc>
        <w:tc>
          <w:tcPr>
            <w:tcW w:w="864" w:type="dxa"/>
            <w:tcBorders>
              <w:top w:val="single" w:sz="4" w:space="0" w:color="auto"/>
              <w:bottom w:val="single" w:sz="4" w:space="0" w:color="auto"/>
            </w:tcBorders>
            <w:shd w:val="clear" w:color="auto" w:fill="FFFFFF"/>
          </w:tcPr>
          <w:p w14:paraId="2AB1360C" w14:textId="77777777" w:rsidR="00E921A2" w:rsidRPr="00121095" w:rsidRDefault="00E921A2">
            <w:pPr>
              <w:pStyle w:val="QryTableInput"/>
              <w:keepNext/>
              <w:keepLines/>
            </w:pPr>
          </w:p>
        </w:tc>
        <w:tc>
          <w:tcPr>
            <w:tcW w:w="720" w:type="dxa"/>
            <w:tcBorders>
              <w:top w:val="single" w:sz="4" w:space="0" w:color="auto"/>
              <w:bottom w:val="single" w:sz="4" w:space="0" w:color="auto"/>
            </w:tcBorders>
            <w:shd w:val="clear" w:color="auto" w:fill="FFFFFF"/>
          </w:tcPr>
          <w:p w14:paraId="6B732866" w14:textId="77777777" w:rsidR="00E921A2" w:rsidRPr="00121095" w:rsidRDefault="00E921A2">
            <w:pPr>
              <w:pStyle w:val="QryTableInput"/>
              <w:keepNext/>
              <w:keepLines/>
            </w:pPr>
          </w:p>
        </w:tc>
        <w:tc>
          <w:tcPr>
            <w:tcW w:w="1008" w:type="dxa"/>
            <w:tcBorders>
              <w:top w:val="single" w:sz="4" w:space="0" w:color="auto"/>
              <w:bottom w:val="single" w:sz="4" w:space="0" w:color="auto"/>
            </w:tcBorders>
            <w:shd w:val="clear" w:color="auto" w:fill="FFFFFF"/>
          </w:tcPr>
          <w:p w14:paraId="3BE1BA2E" w14:textId="77777777" w:rsidR="00E921A2" w:rsidRPr="00121095" w:rsidRDefault="00E921A2">
            <w:pPr>
              <w:pStyle w:val="QryTableInput"/>
              <w:keepNext/>
              <w:keepLines/>
            </w:pPr>
          </w:p>
        </w:tc>
      </w:tr>
      <w:tr w:rsidR="00E921A2" w:rsidRPr="00E921A2" w14:paraId="4EE67762" w14:textId="77777777">
        <w:trPr>
          <w:cantSplit/>
        </w:trPr>
        <w:tc>
          <w:tcPr>
            <w:tcW w:w="648" w:type="dxa"/>
            <w:tcBorders>
              <w:top w:val="single" w:sz="4" w:space="0" w:color="auto"/>
              <w:bottom w:val="double" w:sz="4" w:space="0" w:color="auto"/>
            </w:tcBorders>
            <w:shd w:val="clear" w:color="auto" w:fill="FFFFFF"/>
          </w:tcPr>
          <w:p w14:paraId="4F290D3D" w14:textId="77777777" w:rsidR="00E921A2" w:rsidRPr="00121095" w:rsidRDefault="00E921A2">
            <w:pPr>
              <w:pStyle w:val="QryTableInput"/>
              <w:keepNext/>
              <w:keepLines/>
            </w:pPr>
            <w:r w:rsidRPr="00121095">
              <w:t>3</w:t>
            </w:r>
          </w:p>
        </w:tc>
        <w:tc>
          <w:tcPr>
            <w:tcW w:w="1296" w:type="dxa"/>
            <w:tcBorders>
              <w:top w:val="single" w:sz="4" w:space="0" w:color="auto"/>
              <w:bottom w:val="double" w:sz="4" w:space="0" w:color="auto"/>
            </w:tcBorders>
            <w:shd w:val="clear" w:color="auto" w:fill="FFFFFF"/>
          </w:tcPr>
          <w:p w14:paraId="74EDCD53" w14:textId="77777777" w:rsidR="00E921A2" w:rsidRPr="00121095" w:rsidRDefault="00E921A2">
            <w:pPr>
              <w:pStyle w:val="QryTableInput"/>
              <w:keepNext/>
              <w:keepLines/>
              <w:rPr>
                <w:b/>
              </w:rPr>
            </w:pPr>
            <w:r w:rsidRPr="00121095">
              <w:t>SelectionCriteria</w:t>
            </w:r>
          </w:p>
        </w:tc>
        <w:tc>
          <w:tcPr>
            <w:tcW w:w="792" w:type="dxa"/>
            <w:tcBorders>
              <w:top w:val="single" w:sz="4" w:space="0" w:color="auto"/>
              <w:bottom w:val="double" w:sz="4" w:space="0" w:color="auto"/>
            </w:tcBorders>
            <w:shd w:val="clear" w:color="auto" w:fill="FFFFFF"/>
          </w:tcPr>
          <w:p w14:paraId="61EAE622" w14:textId="77777777" w:rsidR="00E921A2" w:rsidRPr="00121095" w:rsidRDefault="00E921A2">
            <w:pPr>
              <w:pStyle w:val="QryTableInput"/>
              <w:keepNext/>
              <w:keepLines/>
              <w:rPr>
                <w:b/>
              </w:rPr>
            </w:pPr>
          </w:p>
        </w:tc>
        <w:tc>
          <w:tcPr>
            <w:tcW w:w="288" w:type="dxa"/>
            <w:tcBorders>
              <w:top w:val="single" w:sz="4" w:space="0" w:color="auto"/>
              <w:bottom w:val="double" w:sz="4" w:space="0" w:color="auto"/>
            </w:tcBorders>
            <w:shd w:val="clear" w:color="auto" w:fill="FFFFFF"/>
          </w:tcPr>
          <w:p w14:paraId="0B8B7F4C" w14:textId="77777777" w:rsidR="00E921A2" w:rsidRPr="00121095" w:rsidRDefault="00E921A2">
            <w:pPr>
              <w:pStyle w:val="QryTableInput"/>
              <w:keepNext/>
              <w:keepLines/>
              <w:rPr>
                <w:b/>
              </w:rPr>
            </w:pPr>
          </w:p>
        </w:tc>
        <w:tc>
          <w:tcPr>
            <w:tcW w:w="576" w:type="dxa"/>
            <w:tcBorders>
              <w:top w:val="single" w:sz="4" w:space="0" w:color="auto"/>
              <w:bottom w:val="double" w:sz="4" w:space="0" w:color="auto"/>
            </w:tcBorders>
            <w:shd w:val="clear" w:color="auto" w:fill="FFFFFF"/>
          </w:tcPr>
          <w:p w14:paraId="019F2B07" w14:textId="77777777" w:rsidR="00E921A2" w:rsidRPr="00121095" w:rsidRDefault="00E921A2">
            <w:pPr>
              <w:pStyle w:val="QryTableInput"/>
              <w:keepNext/>
              <w:keepLines/>
              <w:rPr>
                <w:b/>
              </w:rPr>
            </w:pPr>
            <w:r w:rsidRPr="00121095">
              <w:rPr>
                <w:b/>
              </w:rPr>
              <w:t>255</w:t>
            </w:r>
          </w:p>
        </w:tc>
        <w:tc>
          <w:tcPr>
            <w:tcW w:w="720" w:type="dxa"/>
            <w:tcBorders>
              <w:top w:val="single" w:sz="4" w:space="0" w:color="auto"/>
              <w:bottom w:val="double" w:sz="4" w:space="0" w:color="auto"/>
            </w:tcBorders>
            <w:shd w:val="clear" w:color="auto" w:fill="FFFFFF"/>
          </w:tcPr>
          <w:p w14:paraId="524269A8" w14:textId="77777777" w:rsidR="00E921A2" w:rsidRPr="00121095" w:rsidRDefault="00E921A2">
            <w:pPr>
              <w:pStyle w:val="QryTableInput"/>
              <w:keepNext/>
              <w:keepLines/>
              <w:rPr>
                <w:b/>
              </w:rPr>
            </w:pPr>
            <w:r w:rsidRPr="00121095">
              <w:rPr>
                <w:b/>
              </w:rPr>
              <w:t>ST</w:t>
            </w:r>
          </w:p>
        </w:tc>
        <w:tc>
          <w:tcPr>
            <w:tcW w:w="288" w:type="dxa"/>
            <w:tcBorders>
              <w:top w:val="single" w:sz="4" w:space="0" w:color="auto"/>
              <w:bottom w:val="double" w:sz="4" w:space="0" w:color="auto"/>
            </w:tcBorders>
            <w:shd w:val="clear" w:color="auto" w:fill="FFFFFF"/>
          </w:tcPr>
          <w:p w14:paraId="58DC4220" w14:textId="77777777" w:rsidR="00E921A2" w:rsidRPr="00121095" w:rsidRDefault="00E921A2">
            <w:pPr>
              <w:pStyle w:val="QryTableInput"/>
              <w:keepNext/>
              <w:keepLines/>
              <w:rPr>
                <w:b/>
              </w:rPr>
            </w:pPr>
            <w:r w:rsidRPr="00121095">
              <w:rPr>
                <w:b/>
              </w:rPr>
              <w:t>R</w:t>
            </w:r>
          </w:p>
        </w:tc>
        <w:tc>
          <w:tcPr>
            <w:tcW w:w="288" w:type="dxa"/>
            <w:tcBorders>
              <w:top w:val="single" w:sz="4" w:space="0" w:color="auto"/>
              <w:bottom w:val="double" w:sz="4" w:space="0" w:color="auto"/>
            </w:tcBorders>
            <w:shd w:val="clear" w:color="auto" w:fill="FFFFFF"/>
          </w:tcPr>
          <w:p w14:paraId="14E1A0BE" w14:textId="77777777" w:rsidR="00E921A2" w:rsidRPr="00121095" w:rsidRDefault="00E921A2">
            <w:pPr>
              <w:pStyle w:val="QryTableInput"/>
              <w:keepNext/>
              <w:keepLines/>
              <w:rPr>
                <w:b/>
              </w:rPr>
            </w:pPr>
            <w:r w:rsidRPr="00121095">
              <w:rPr>
                <w:b/>
              </w:rPr>
              <w:t>Y</w:t>
            </w:r>
          </w:p>
        </w:tc>
        <w:tc>
          <w:tcPr>
            <w:tcW w:w="720" w:type="dxa"/>
            <w:tcBorders>
              <w:top w:val="single" w:sz="4" w:space="0" w:color="auto"/>
              <w:bottom w:val="double" w:sz="4" w:space="0" w:color="auto"/>
            </w:tcBorders>
            <w:shd w:val="clear" w:color="auto" w:fill="FFFFFF"/>
          </w:tcPr>
          <w:p w14:paraId="2EE047B5" w14:textId="77777777" w:rsidR="00E921A2" w:rsidRPr="00121095" w:rsidRDefault="00E921A2">
            <w:pPr>
              <w:pStyle w:val="QryTableInput"/>
              <w:keepNext/>
              <w:keepLines/>
              <w:rPr>
                <w:b/>
              </w:rPr>
            </w:pPr>
          </w:p>
        </w:tc>
        <w:tc>
          <w:tcPr>
            <w:tcW w:w="720" w:type="dxa"/>
            <w:tcBorders>
              <w:top w:val="single" w:sz="4" w:space="0" w:color="auto"/>
              <w:bottom w:val="double" w:sz="4" w:space="0" w:color="auto"/>
            </w:tcBorders>
            <w:shd w:val="clear" w:color="auto" w:fill="FFFFFF"/>
          </w:tcPr>
          <w:p w14:paraId="6D2BA472" w14:textId="77777777" w:rsidR="00E921A2" w:rsidRPr="00121095" w:rsidRDefault="00E921A2">
            <w:pPr>
              <w:pStyle w:val="QryTableInput"/>
              <w:keepNext/>
              <w:keepLines/>
              <w:rPr>
                <w:b/>
              </w:rPr>
            </w:pPr>
          </w:p>
        </w:tc>
        <w:tc>
          <w:tcPr>
            <w:tcW w:w="864" w:type="dxa"/>
            <w:tcBorders>
              <w:top w:val="single" w:sz="4" w:space="0" w:color="auto"/>
              <w:bottom w:val="double" w:sz="4" w:space="0" w:color="auto"/>
            </w:tcBorders>
            <w:shd w:val="clear" w:color="auto" w:fill="FFFFFF"/>
          </w:tcPr>
          <w:p w14:paraId="3E50A45F" w14:textId="77777777" w:rsidR="00E921A2" w:rsidRPr="00121095" w:rsidRDefault="00E921A2">
            <w:pPr>
              <w:pStyle w:val="QryTableInput"/>
              <w:keepNext/>
              <w:keepLines/>
            </w:pPr>
          </w:p>
        </w:tc>
        <w:tc>
          <w:tcPr>
            <w:tcW w:w="720" w:type="dxa"/>
            <w:tcBorders>
              <w:top w:val="single" w:sz="4" w:space="0" w:color="auto"/>
              <w:bottom w:val="double" w:sz="4" w:space="0" w:color="auto"/>
            </w:tcBorders>
            <w:shd w:val="clear" w:color="auto" w:fill="FFFFFF"/>
          </w:tcPr>
          <w:p w14:paraId="36BEAD33" w14:textId="77777777" w:rsidR="00E921A2" w:rsidRPr="00121095" w:rsidRDefault="00E921A2">
            <w:pPr>
              <w:pStyle w:val="QryTableInput"/>
              <w:keepNext/>
              <w:keepLines/>
            </w:pPr>
          </w:p>
        </w:tc>
        <w:tc>
          <w:tcPr>
            <w:tcW w:w="1008" w:type="dxa"/>
            <w:tcBorders>
              <w:top w:val="single" w:sz="4" w:space="0" w:color="auto"/>
              <w:bottom w:val="double" w:sz="4" w:space="0" w:color="auto"/>
            </w:tcBorders>
            <w:shd w:val="clear" w:color="auto" w:fill="FFFFFF"/>
          </w:tcPr>
          <w:p w14:paraId="4C074B74" w14:textId="77777777" w:rsidR="00E921A2" w:rsidRPr="00121095" w:rsidRDefault="00E921A2">
            <w:pPr>
              <w:pStyle w:val="QryTableInput"/>
              <w:keepNext/>
              <w:keepLines/>
            </w:pPr>
          </w:p>
        </w:tc>
      </w:tr>
    </w:tbl>
    <w:p w14:paraId="7A7EC70F" w14:textId="77777777" w:rsidR="00E921A2" w:rsidRPr="00121095" w:rsidRDefault="00E921A2">
      <w:pPr>
        <w:keepNext/>
        <w:spacing w:before="120"/>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6A598D61" w14:textId="77777777" w:rsidTr="00E50DB9">
        <w:trPr>
          <w:tblHeader/>
        </w:trPr>
        <w:tc>
          <w:tcPr>
            <w:tcW w:w="1728" w:type="dxa"/>
            <w:tcBorders>
              <w:top w:val="double" w:sz="4" w:space="0" w:color="auto"/>
              <w:bottom w:val="single" w:sz="4" w:space="0" w:color="auto"/>
            </w:tcBorders>
            <w:shd w:val="pct10" w:color="auto" w:fill="FFFFFF"/>
          </w:tcPr>
          <w:p w14:paraId="6CA79032" w14:textId="77777777" w:rsidR="00E921A2" w:rsidRPr="00121095" w:rsidRDefault="00E921A2">
            <w:pPr>
              <w:pStyle w:val="QryTableInputParamHeader"/>
              <w:rPr>
                <w:lang w:val="en-US"/>
              </w:rPr>
            </w:pPr>
            <w:r w:rsidRPr="00121095">
              <w:rPr>
                <w:lang w:val="en-US"/>
              </w:rPr>
              <w:t>Input Parameter (Query ID=Z95)</w:t>
            </w:r>
          </w:p>
        </w:tc>
        <w:tc>
          <w:tcPr>
            <w:tcW w:w="1007" w:type="dxa"/>
            <w:tcBorders>
              <w:top w:val="double" w:sz="4" w:space="0" w:color="auto"/>
              <w:bottom w:val="single" w:sz="4" w:space="0" w:color="auto"/>
            </w:tcBorders>
            <w:shd w:val="pct10" w:color="auto" w:fill="FFFFFF"/>
          </w:tcPr>
          <w:p w14:paraId="7353B0D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6CB430D9"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7C2E1B4" w14:textId="77777777" w:rsidR="00E921A2" w:rsidRPr="00121095" w:rsidRDefault="00E921A2">
            <w:pPr>
              <w:pStyle w:val="QryTableInputParamHeader"/>
              <w:rPr>
                <w:lang w:val="en-US"/>
              </w:rPr>
            </w:pPr>
            <w:r w:rsidRPr="00121095">
              <w:rPr>
                <w:lang w:val="en-US"/>
              </w:rPr>
              <w:t>Description</w:t>
            </w:r>
          </w:p>
        </w:tc>
      </w:tr>
      <w:tr w:rsidR="00E921A2" w:rsidRPr="00E921A2" w14:paraId="5C1DE12E" w14:textId="77777777" w:rsidTr="00E50DB9">
        <w:tc>
          <w:tcPr>
            <w:tcW w:w="1728" w:type="dxa"/>
            <w:tcBorders>
              <w:top w:val="single" w:sz="4" w:space="0" w:color="auto"/>
              <w:bottom w:val="single" w:sz="4" w:space="0" w:color="auto"/>
            </w:tcBorders>
            <w:shd w:val="clear" w:color="auto" w:fill="FFFFFF"/>
          </w:tcPr>
          <w:p w14:paraId="0891BE06" w14:textId="77777777" w:rsidR="00E921A2" w:rsidRPr="00121095" w:rsidRDefault="00E921A2">
            <w:pPr>
              <w:pStyle w:val="QryTableInputParam"/>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5A33A25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9E83D0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D7AD3D8" w14:textId="77777777" w:rsidR="00E921A2" w:rsidRPr="00121095" w:rsidRDefault="00E921A2">
            <w:pPr>
              <w:pStyle w:val="QryTableInputParam"/>
              <w:rPr>
                <w:lang w:val="en-US"/>
              </w:rPr>
            </w:pPr>
            <w:r w:rsidRPr="00121095">
              <w:rPr>
                <w:lang w:val="en-US"/>
              </w:rPr>
              <w:t xml:space="preserve">SHALL be valued </w:t>
            </w:r>
            <w:r w:rsidRPr="00121095">
              <w:rPr>
                <w:b/>
                <w:lang w:val="en-US"/>
              </w:rPr>
              <w:t>Z95^Tabular Dispense History^HL7nnnn</w:t>
            </w:r>
            <w:r w:rsidRPr="00121095">
              <w:rPr>
                <w:lang w:val="en-US"/>
              </w:rPr>
              <w:t>.</w:t>
            </w:r>
          </w:p>
        </w:tc>
      </w:tr>
      <w:tr w:rsidR="00E921A2" w:rsidRPr="00E921A2" w14:paraId="7F6979F3" w14:textId="77777777" w:rsidTr="00E50DB9">
        <w:tc>
          <w:tcPr>
            <w:tcW w:w="1728" w:type="dxa"/>
            <w:tcBorders>
              <w:top w:val="single" w:sz="4" w:space="0" w:color="auto"/>
              <w:bottom w:val="single" w:sz="4" w:space="0" w:color="auto"/>
            </w:tcBorders>
            <w:shd w:val="clear" w:color="auto" w:fill="FFFFFF"/>
          </w:tcPr>
          <w:p w14:paraId="01548824"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22F78C2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DC92538"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8A57AEB"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3DF65B5C" w14:textId="77777777" w:rsidTr="00E50DB9">
        <w:tc>
          <w:tcPr>
            <w:tcW w:w="1728" w:type="dxa"/>
            <w:tcBorders>
              <w:top w:val="single" w:sz="4" w:space="0" w:color="auto"/>
              <w:bottom w:val="double" w:sz="4" w:space="0" w:color="auto"/>
            </w:tcBorders>
            <w:shd w:val="clear" w:color="auto" w:fill="FFFFFF"/>
          </w:tcPr>
          <w:p w14:paraId="0C784928" w14:textId="77777777" w:rsidR="00E921A2" w:rsidRPr="00121095" w:rsidRDefault="00E921A2">
            <w:pPr>
              <w:pStyle w:val="QryTableInputParam"/>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D9B29F7"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44A5EFE7"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2CF13E78" w14:textId="77777777" w:rsidR="00E921A2" w:rsidRPr="00121095" w:rsidRDefault="00E921A2">
            <w:pPr>
              <w:pStyle w:val="QryTableInputParam"/>
              <w:rPr>
                <w:lang w:val="en-US"/>
              </w:rPr>
            </w:pPr>
            <w:r w:rsidRPr="00121095">
              <w:rPr>
                <w:lang w:val="en-US"/>
              </w:rPr>
              <w:t>A query expression whose operands are derived from the 'ColName' column in the 'Input/Output Specification: Virtual Table' given below.</w:t>
            </w:r>
          </w:p>
        </w:tc>
      </w:tr>
    </w:tbl>
    <w:p w14:paraId="2F1BA320" w14:textId="77777777" w:rsidR="00E921A2" w:rsidRPr="00121095" w:rsidRDefault="00E921A2">
      <w:pPr>
        <w:keepNext/>
        <w:spacing w:before="120"/>
        <w:rPr>
          <w:b/>
        </w:rPr>
      </w:pPr>
      <w:r w:rsidRPr="00121095">
        <w:rPr>
          <w:b/>
        </w:rPr>
        <w:t>Input/Output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25D5891" w14:textId="77777777" w:rsidTr="00E50DB9">
        <w:trPr>
          <w:cantSplit/>
          <w:tblHeader/>
        </w:trPr>
        <w:tc>
          <w:tcPr>
            <w:tcW w:w="1440" w:type="dxa"/>
            <w:tcBorders>
              <w:top w:val="double" w:sz="4" w:space="0" w:color="auto"/>
              <w:bottom w:val="single" w:sz="4" w:space="0" w:color="auto"/>
            </w:tcBorders>
            <w:shd w:val="pct10" w:color="auto" w:fill="FFFFFF"/>
          </w:tcPr>
          <w:p w14:paraId="524DE022" w14:textId="77777777" w:rsidR="00E921A2" w:rsidRPr="00121095" w:rsidRDefault="00E921A2">
            <w:pPr>
              <w:pStyle w:val="QryTableVirtualHeader"/>
              <w:keepNext/>
              <w:rPr>
                <w:lang w:val="en-US"/>
              </w:rPr>
            </w:pPr>
            <w:r w:rsidRPr="00121095">
              <w:rPr>
                <w:lang w:val="en-US"/>
              </w:rPr>
              <w:t>ColName (Query ID=Z95)</w:t>
            </w:r>
          </w:p>
        </w:tc>
        <w:tc>
          <w:tcPr>
            <w:tcW w:w="864" w:type="dxa"/>
            <w:tcBorders>
              <w:top w:val="double" w:sz="4" w:space="0" w:color="auto"/>
              <w:bottom w:val="single" w:sz="4" w:space="0" w:color="auto"/>
            </w:tcBorders>
            <w:shd w:val="pct10" w:color="auto" w:fill="FFFFFF"/>
          </w:tcPr>
          <w:p w14:paraId="109C6C92" w14:textId="77777777" w:rsidR="00E921A2" w:rsidRPr="00121095" w:rsidRDefault="00E921A2">
            <w:pPr>
              <w:pStyle w:val="QryTableVirtualHeader"/>
              <w:keepNext/>
              <w:rPr>
                <w:lang w:val="en-US"/>
              </w:rPr>
            </w:pPr>
            <w:r w:rsidRPr="00121095">
              <w:rPr>
                <w:lang w:val="en-US"/>
              </w:rPr>
              <w:t>Key/</w:t>
            </w:r>
          </w:p>
          <w:p w14:paraId="5BFDC5F3"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19FDBDC"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5CC265EE"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8CD4197"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655A076F"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49DC1566"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1B2DCF5C"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4778C614"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7F53B5F1"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4977E619"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17C31730" w14:textId="77777777" w:rsidR="00E921A2" w:rsidRPr="00121095" w:rsidRDefault="00E921A2">
            <w:pPr>
              <w:pStyle w:val="QryTableVirtualHeader"/>
              <w:keepNext/>
              <w:rPr>
                <w:lang w:val="en-US"/>
              </w:rPr>
            </w:pPr>
            <w:r w:rsidRPr="00121095">
              <w:rPr>
                <w:lang w:val="en-US"/>
              </w:rPr>
              <w:t>Element Name</w:t>
            </w:r>
          </w:p>
        </w:tc>
      </w:tr>
      <w:tr w:rsidR="00E921A2" w:rsidRPr="00E921A2" w14:paraId="4C04301E" w14:textId="77777777" w:rsidTr="00E50DB9">
        <w:trPr>
          <w:cantSplit/>
        </w:trPr>
        <w:tc>
          <w:tcPr>
            <w:tcW w:w="1440" w:type="dxa"/>
            <w:tcBorders>
              <w:top w:val="single" w:sz="4" w:space="0" w:color="auto"/>
              <w:bottom w:val="single" w:sz="4" w:space="0" w:color="auto"/>
            </w:tcBorders>
            <w:shd w:val="clear" w:color="auto" w:fill="FFFFFF"/>
          </w:tcPr>
          <w:p w14:paraId="421B7B22"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34F93A1"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0EDF5DE2"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2A216B23"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F17F4DB"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351958EA"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2874DD4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5ABA1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1A1425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27B02D6"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64288F8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3180854" w14:textId="77777777" w:rsidR="00E921A2" w:rsidRPr="00121095" w:rsidRDefault="00E921A2">
            <w:pPr>
              <w:pStyle w:val="QryTableVirtual"/>
              <w:rPr>
                <w:lang w:val="en-US"/>
              </w:rPr>
            </w:pPr>
            <w:r w:rsidRPr="00121095">
              <w:rPr>
                <w:lang w:val="en-US"/>
              </w:rPr>
              <w:t>PID-3 Patient  Identifier List</w:t>
            </w:r>
          </w:p>
        </w:tc>
      </w:tr>
      <w:tr w:rsidR="00E921A2" w:rsidRPr="00E921A2" w14:paraId="54A39930" w14:textId="77777777" w:rsidTr="00E50DB9">
        <w:trPr>
          <w:cantSplit/>
        </w:trPr>
        <w:tc>
          <w:tcPr>
            <w:tcW w:w="1440" w:type="dxa"/>
            <w:tcBorders>
              <w:top w:val="single" w:sz="4" w:space="0" w:color="auto"/>
              <w:bottom w:val="single" w:sz="4" w:space="0" w:color="auto"/>
            </w:tcBorders>
            <w:shd w:val="clear" w:color="auto" w:fill="FFFFFF"/>
          </w:tcPr>
          <w:p w14:paraId="57B6D22E"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1BAA130B"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66A948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5A454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2D206ABE"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FABCC7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CD002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2FA83A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98F53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2A03C8CC"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6E3B0C2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A4E3066" w14:textId="77777777" w:rsidR="00E921A2" w:rsidRPr="00121095" w:rsidRDefault="00E921A2">
            <w:pPr>
              <w:pStyle w:val="QryTableVirtual"/>
              <w:rPr>
                <w:lang w:val="en-US"/>
              </w:rPr>
            </w:pPr>
            <w:r w:rsidRPr="00121095">
              <w:rPr>
                <w:lang w:val="en-US"/>
              </w:rPr>
              <w:t>PID-5 Patient Name</w:t>
            </w:r>
          </w:p>
        </w:tc>
      </w:tr>
      <w:tr w:rsidR="00E921A2" w:rsidRPr="00E921A2" w14:paraId="25707890" w14:textId="77777777" w:rsidTr="00E50DB9">
        <w:trPr>
          <w:cantSplit/>
        </w:trPr>
        <w:tc>
          <w:tcPr>
            <w:tcW w:w="1440" w:type="dxa"/>
            <w:tcBorders>
              <w:top w:val="single" w:sz="4" w:space="0" w:color="auto"/>
              <w:bottom w:val="single" w:sz="4" w:space="0" w:color="auto"/>
            </w:tcBorders>
            <w:shd w:val="clear" w:color="auto" w:fill="FFFFFF"/>
          </w:tcPr>
          <w:p w14:paraId="2338A201"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4EABB27D"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BEB5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E009A6"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16DF1327"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06EE7DB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65A627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480993E"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483BED5"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D3CCD05"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1091F1EA"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9FA6138" w14:textId="77777777" w:rsidR="00E921A2" w:rsidRPr="00121095" w:rsidRDefault="00E921A2">
            <w:pPr>
              <w:pStyle w:val="QryTableVirtual"/>
              <w:rPr>
                <w:lang w:val="en-US"/>
              </w:rPr>
            </w:pPr>
            <w:r w:rsidRPr="00121095">
              <w:rPr>
                <w:lang w:val="en-US"/>
              </w:rPr>
              <w:t>ORC-1 Order Control</w:t>
            </w:r>
          </w:p>
        </w:tc>
      </w:tr>
      <w:tr w:rsidR="00E921A2" w:rsidRPr="00E921A2" w14:paraId="79AF961A" w14:textId="77777777" w:rsidTr="00E50DB9">
        <w:trPr>
          <w:cantSplit/>
        </w:trPr>
        <w:tc>
          <w:tcPr>
            <w:tcW w:w="1440" w:type="dxa"/>
            <w:tcBorders>
              <w:top w:val="single" w:sz="4" w:space="0" w:color="auto"/>
              <w:bottom w:val="single" w:sz="4" w:space="0" w:color="auto"/>
            </w:tcBorders>
            <w:shd w:val="clear" w:color="auto" w:fill="FFFFFF"/>
          </w:tcPr>
          <w:p w14:paraId="66CDF045"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05877D9B"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9EA646C"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701B5727"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3EB5DCA"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5779FA81"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D8C04D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A1E3F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0B2BE4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6439FA36"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F40DCB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65FF10F" w14:textId="77777777" w:rsidR="00E921A2" w:rsidRPr="00121095" w:rsidRDefault="00E921A2">
            <w:pPr>
              <w:pStyle w:val="QryTableVirtual"/>
              <w:rPr>
                <w:lang w:val="en-US"/>
              </w:rPr>
            </w:pPr>
            <w:r w:rsidRPr="00121095">
              <w:rPr>
                <w:lang w:val="en-US"/>
              </w:rPr>
              <w:t>RXD-2 Dispense/Give Code</w:t>
            </w:r>
          </w:p>
        </w:tc>
      </w:tr>
      <w:tr w:rsidR="00E921A2" w:rsidRPr="00E921A2" w14:paraId="581E1B54" w14:textId="77777777" w:rsidTr="00E50DB9">
        <w:trPr>
          <w:cantSplit/>
        </w:trPr>
        <w:tc>
          <w:tcPr>
            <w:tcW w:w="1440" w:type="dxa"/>
            <w:tcBorders>
              <w:top w:val="single" w:sz="4" w:space="0" w:color="auto"/>
              <w:bottom w:val="single" w:sz="4" w:space="0" w:color="auto"/>
            </w:tcBorders>
            <w:shd w:val="clear" w:color="auto" w:fill="FFFFFF"/>
          </w:tcPr>
          <w:p w14:paraId="601E527D"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064F66B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2F255EF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7B9F331"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43B36C20"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5547F2D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43C45E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75264F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EF749F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FDD6F75"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D09B67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8A9E0B3" w14:textId="77777777" w:rsidR="00E921A2" w:rsidRPr="00121095" w:rsidRDefault="00E921A2">
            <w:pPr>
              <w:pStyle w:val="QryTableVirtual"/>
              <w:rPr>
                <w:lang w:val="en-US"/>
              </w:rPr>
            </w:pPr>
            <w:r w:rsidRPr="00121095">
              <w:rPr>
                <w:lang w:val="en-US"/>
              </w:rPr>
              <w:t>RXD-2 Date/Time Dispensed</w:t>
            </w:r>
          </w:p>
        </w:tc>
      </w:tr>
      <w:tr w:rsidR="00E921A2" w:rsidRPr="00E921A2" w14:paraId="6F51BB7A" w14:textId="77777777" w:rsidTr="00E50DB9">
        <w:trPr>
          <w:cantSplit/>
        </w:trPr>
        <w:tc>
          <w:tcPr>
            <w:tcW w:w="1440" w:type="dxa"/>
            <w:tcBorders>
              <w:top w:val="single" w:sz="4" w:space="0" w:color="auto"/>
              <w:bottom w:val="single" w:sz="4" w:space="0" w:color="auto"/>
            </w:tcBorders>
            <w:shd w:val="clear" w:color="auto" w:fill="FFFFFF"/>
          </w:tcPr>
          <w:p w14:paraId="160B395D"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7A46214"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085363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0C8029"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349D5779"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133187BE"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6E3132C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75E35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59E9156"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F3A7445"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608B67C9"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F19795D" w14:textId="77777777" w:rsidR="00E921A2" w:rsidRPr="00121095" w:rsidRDefault="00E921A2">
            <w:pPr>
              <w:pStyle w:val="QryTableVirtual"/>
              <w:rPr>
                <w:lang w:val="en-US"/>
              </w:rPr>
            </w:pPr>
            <w:r w:rsidRPr="00121095">
              <w:rPr>
                <w:lang w:val="en-US"/>
              </w:rPr>
              <w:t>RXD-4 Actual Dispense Amount</w:t>
            </w:r>
          </w:p>
        </w:tc>
      </w:tr>
      <w:tr w:rsidR="00E921A2" w:rsidRPr="00E921A2" w14:paraId="11090EDE" w14:textId="77777777" w:rsidTr="00E50DB9">
        <w:trPr>
          <w:cantSplit/>
        </w:trPr>
        <w:tc>
          <w:tcPr>
            <w:tcW w:w="1440" w:type="dxa"/>
            <w:tcBorders>
              <w:top w:val="single" w:sz="4" w:space="0" w:color="auto"/>
              <w:bottom w:val="double" w:sz="4" w:space="0" w:color="auto"/>
            </w:tcBorders>
            <w:shd w:val="clear" w:color="auto" w:fill="FFFFFF"/>
          </w:tcPr>
          <w:p w14:paraId="2D92173B" w14:textId="77777777" w:rsidR="00E921A2" w:rsidRPr="00121095" w:rsidRDefault="00E921A2">
            <w:pPr>
              <w:pStyle w:val="QryTableVirtual"/>
              <w:rPr>
                <w:lang w:val="en-US"/>
              </w:rPr>
            </w:pPr>
            <w:r w:rsidRPr="00121095">
              <w:rPr>
                <w:lang w:val="en-US"/>
              </w:rPr>
              <w:t>OrderingProvider</w:t>
            </w:r>
          </w:p>
        </w:tc>
        <w:tc>
          <w:tcPr>
            <w:tcW w:w="864" w:type="dxa"/>
            <w:tcBorders>
              <w:top w:val="single" w:sz="4" w:space="0" w:color="auto"/>
              <w:bottom w:val="double" w:sz="4" w:space="0" w:color="auto"/>
            </w:tcBorders>
            <w:shd w:val="clear" w:color="auto" w:fill="FFFFFF"/>
          </w:tcPr>
          <w:p w14:paraId="5891F917"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730DCC35"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35FF9D2"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43FFF52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4D6BFF5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32F1B86"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13FADA3"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02F50469"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0CB6DA7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5DE877B5"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3A455635" w14:textId="77777777" w:rsidR="00E921A2" w:rsidRPr="00121095" w:rsidRDefault="00E921A2">
            <w:pPr>
              <w:pStyle w:val="QryTableVirtual"/>
              <w:rPr>
                <w:lang w:val="en-US"/>
              </w:rPr>
            </w:pPr>
            <w:r w:rsidRPr="00121095">
              <w:rPr>
                <w:lang w:val="en-US"/>
              </w:rPr>
              <w:t>ORC-12 Ordering Provider</w:t>
            </w:r>
          </w:p>
        </w:tc>
      </w:tr>
    </w:tbl>
    <w:p w14:paraId="238C056F" w14:textId="77777777" w:rsidR="00E921A2" w:rsidRPr="00121095" w:rsidRDefault="00E921A2">
      <w:pPr>
        <w:keepNext/>
        <w:spacing w:before="120"/>
        <w:rPr>
          <w:b/>
        </w:rPr>
      </w:pPr>
      <w:r w:rsidRPr="00121095">
        <w:rPr>
          <w:b/>
        </w:rPr>
        <w:lastRenderedPageBreak/>
        <w:t>Virtual Table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BCE377C" w14:textId="77777777" w:rsidTr="00E50DB9">
        <w:trPr>
          <w:tblHeader/>
        </w:trPr>
        <w:tc>
          <w:tcPr>
            <w:tcW w:w="1861" w:type="dxa"/>
            <w:tcBorders>
              <w:top w:val="double" w:sz="4" w:space="0" w:color="auto"/>
              <w:bottom w:val="single" w:sz="4" w:space="0" w:color="auto"/>
            </w:tcBorders>
            <w:shd w:val="pct10" w:color="auto" w:fill="FFFFFF"/>
          </w:tcPr>
          <w:p w14:paraId="4DB9424C" w14:textId="77777777" w:rsidR="00E921A2" w:rsidRPr="00121095" w:rsidRDefault="00E921A2">
            <w:pPr>
              <w:pStyle w:val="QryTableInputParamHeader"/>
              <w:keepNext/>
              <w:rPr>
                <w:lang w:val="en-US"/>
              </w:rPr>
            </w:pPr>
            <w:r w:rsidRPr="00121095">
              <w:rPr>
                <w:lang w:val="en-US"/>
              </w:rPr>
              <w:t>ColName (Query ID=Z95)</w:t>
            </w:r>
          </w:p>
        </w:tc>
        <w:tc>
          <w:tcPr>
            <w:tcW w:w="1008" w:type="dxa"/>
            <w:tcBorders>
              <w:top w:val="double" w:sz="4" w:space="0" w:color="auto"/>
              <w:bottom w:val="single" w:sz="4" w:space="0" w:color="auto"/>
            </w:tcBorders>
            <w:shd w:val="pct10" w:color="auto" w:fill="FFFFFF"/>
          </w:tcPr>
          <w:p w14:paraId="573148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8BE2AB5"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792005" w14:textId="77777777" w:rsidR="00E921A2" w:rsidRPr="00121095" w:rsidRDefault="00E921A2">
            <w:pPr>
              <w:pStyle w:val="QryTableInputParamHeader"/>
              <w:keepNext/>
              <w:rPr>
                <w:lang w:val="en-US"/>
              </w:rPr>
            </w:pPr>
            <w:r w:rsidRPr="00121095">
              <w:rPr>
                <w:lang w:val="en-US"/>
              </w:rPr>
              <w:t>Description</w:t>
            </w:r>
          </w:p>
        </w:tc>
      </w:tr>
      <w:tr w:rsidR="00E921A2" w:rsidRPr="00E921A2" w14:paraId="63F25D65" w14:textId="77777777" w:rsidTr="00E50DB9">
        <w:tc>
          <w:tcPr>
            <w:tcW w:w="1861" w:type="dxa"/>
            <w:tcBorders>
              <w:top w:val="single" w:sz="4" w:space="0" w:color="auto"/>
              <w:bottom w:val="single" w:sz="4" w:space="0" w:color="auto"/>
            </w:tcBorders>
            <w:shd w:val="clear" w:color="auto" w:fill="FFFFFF"/>
          </w:tcPr>
          <w:p w14:paraId="01335775" w14:textId="77777777" w:rsidR="00E921A2" w:rsidRPr="00121095" w:rsidRDefault="00E921A2">
            <w:pPr>
              <w:pStyle w:val="QryTableInputParam"/>
              <w:keepNext/>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29AEDAF4"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34128601" w14:textId="77777777" w:rsidR="00E921A2" w:rsidRPr="00121095" w:rsidRDefault="00E921A2">
            <w:pPr>
              <w:pStyle w:val="QryTableInputParam"/>
              <w:keepNext/>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45AB9EA8" w14:textId="77777777" w:rsidR="00E921A2" w:rsidRPr="00121095" w:rsidRDefault="00E921A2">
            <w:pPr>
              <w:pStyle w:val="QryTableInputParam"/>
              <w:keepNext/>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23F6F6" w14:textId="77777777" w:rsidTr="00E50DB9">
        <w:tc>
          <w:tcPr>
            <w:tcW w:w="1861" w:type="dxa"/>
            <w:tcBorders>
              <w:top w:val="single" w:sz="4" w:space="0" w:color="auto"/>
              <w:bottom w:val="single" w:sz="4" w:space="0" w:color="auto"/>
            </w:tcBorders>
            <w:shd w:val="clear" w:color="auto" w:fill="FFFFFF"/>
          </w:tcPr>
          <w:p w14:paraId="63F5E36D"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6B22B07A"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2CD91708"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1F55582A" w14:textId="77777777" w:rsidR="00E921A2" w:rsidRPr="00121095" w:rsidRDefault="00E921A2">
            <w:pPr>
              <w:pStyle w:val="QryTableInputParam"/>
              <w:keepNext/>
              <w:rPr>
                <w:lang w:val="en-US"/>
              </w:rPr>
            </w:pPr>
            <w:r w:rsidRPr="00121095">
              <w:rPr>
                <w:lang w:val="en-US"/>
              </w:rPr>
              <w:t>If this field is not valued, all values for this field are considered to be a match.</w:t>
            </w:r>
          </w:p>
        </w:tc>
      </w:tr>
      <w:tr w:rsidR="00E921A2" w:rsidRPr="00E921A2" w14:paraId="38D719B8" w14:textId="77777777" w:rsidTr="00E50DB9">
        <w:tc>
          <w:tcPr>
            <w:tcW w:w="1861" w:type="dxa"/>
            <w:tcBorders>
              <w:top w:val="single" w:sz="4" w:space="0" w:color="auto"/>
              <w:bottom w:val="single" w:sz="4" w:space="0" w:color="auto"/>
            </w:tcBorders>
            <w:shd w:val="clear" w:color="auto" w:fill="FFFFFF"/>
          </w:tcPr>
          <w:p w14:paraId="06C5FB96" w14:textId="77777777" w:rsidR="00E921A2" w:rsidRPr="00121095" w:rsidRDefault="00E921A2">
            <w:pPr>
              <w:pStyle w:val="QryTableInputParam"/>
              <w:keepNext/>
              <w:rPr>
                <w:b/>
                <w:lang w:val="en-US"/>
              </w:rPr>
            </w:pPr>
          </w:p>
        </w:tc>
        <w:tc>
          <w:tcPr>
            <w:tcW w:w="1008" w:type="dxa"/>
            <w:tcBorders>
              <w:top w:val="single" w:sz="4" w:space="0" w:color="auto"/>
              <w:bottom w:val="single" w:sz="4" w:space="0" w:color="auto"/>
            </w:tcBorders>
            <w:shd w:val="clear" w:color="auto" w:fill="FFFFFF"/>
          </w:tcPr>
          <w:p w14:paraId="74515027"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E7CDDE1" w14:textId="77777777" w:rsidR="00E921A2" w:rsidRPr="00121095" w:rsidRDefault="00E921A2">
            <w:pPr>
              <w:pStyle w:val="QryTableInputParam"/>
              <w:keepNext/>
              <w:rPr>
                <w:lang w:val="en-US"/>
              </w:rPr>
            </w:pPr>
          </w:p>
        </w:tc>
        <w:tc>
          <w:tcPr>
            <w:tcW w:w="5760" w:type="dxa"/>
            <w:tcBorders>
              <w:top w:val="single" w:sz="4" w:space="0" w:color="auto"/>
              <w:bottom w:val="single" w:sz="4" w:space="0" w:color="auto"/>
            </w:tcBorders>
            <w:shd w:val="clear" w:color="auto" w:fill="FFFFFF"/>
          </w:tcPr>
          <w:p w14:paraId="4758E85D" w14:textId="77777777" w:rsidR="00E921A2" w:rsidRPr="00121095" w:rsidRDefault="00E921A2">
            <w:pPr>
              <w:pStyle w:val="QryTableInputParam"/>
              <w:keepNext/>
              <w:rPr>
                <w:lang w:val="en-US"/>
              </w:rPr>
            </w:pPr>
            <w:r w:rsidRPr="00121095">
              <w:rPr>
                <w:lang w:val="en-US"/>
              </w:rPr>
              <w:t>If one PID.3 is specified, only 1 segment pattern will be returned.</w:t>
            </w:r>
          </w:p>
        </w:tc>
      </w:tr>
      <w:tr w:rsidR="00E921A2" w:rsidRPr="00E921A2" w14:paraId="134D0007" w14:textId="77777777" w:rsidTr="00E50DB9">
        <w:tc>
          <w:tcPr>
            <w:tcW w:w="1861" w:type="dxa"/>
            <w:tcBorders>
              <w:top w:val="single" w:sz="4" w:space="0" w:color="auto"/>
              <w:bottom w:val="single" w:sz="4" w:space="0" w:color="auto"/>
            </w:tcBorders>
            <w:shd w:val="clear" w:color="auto" w:fill="FFFFFF"/>
          </w:tcPr>
          <w:p w14:paraId="2F026AD5"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AC92FB2"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6337699F"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5FDBEE2C"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3340D212" w14:textId="77777777" w:rsidTr="00E50DB9">
        <w:tc>
          <w:tcPr>
            <w:tcW w:w="1861" w:type="dxa"/>
            <w:tcBorders>
              <w:top w:val="single" w:sz="4" w:space="0" w:color="auto"/>
              <w:bottom w:val="single" w:sz="4" w:space="0" w:color="auto"/>
            </w:tcBorders>
            <w:shd w:val="clear" w:color="auto" w:fill="FFFFFF"/>
          </w:tcPr>
          <w:p w14:paraId="0C06D18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CA1F339"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FCCC36"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5C333338"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7AC7F96C" w14:textId="77777777" w:rsidTr="00E50DB9">
        <w:tc>
          <w:tcPr>
            <w:tcW w:w="1861" w:type="dxa"/>
            <w:tcBorders>
              <w:top w:val="single" w:sz="4" w:space="0" w:color="auto"/>
              <w:bottom w:val="single" w:sz="4" w:space="0" w:color="auto"/>
            </w:tcBorders>
            <w:shd w:val="clear" w:color="auto" w:fill="FFFFFF"/>
          </w:tcPr>
          <w:p w14:paraId="58C7D78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05A336F9"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6180B064"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0FBE68A"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6413E572" w14:textId="77777777" w:rsidTr="00E50DB9">
        <w:tc>
          <w:tcPr>
            <w:tcW w:w="1861" w:type="dxa"/>
            <w:tcBorders>
              <w:top w:val="single" w:sz="4" w:space="0" w:color="auto"/>
              <w:bottom w:val="single" w:sz="4" w:space="0" w:color="auto"/>
            </w:tcBorders>
            <w:shd w:val="clear" w:color="auto" w:fill="FFFFFF"/>
          </w:tcPr>
          <w:p w14:paraId="64B89466" w14:textId="77777777" w:rsidR="00E921A2" w:rsidRPr="00121095" w:rsidRDefault="00E921A2">
            <w:pPr>
              <w:pStyle w:val="QryTableInputParam"/>
              <w:rPr>
                <w:b/>
                <w:lang w:val="en-US"/>
              </w:rPr>
            </w:pPr>
            <w:r w:rsidRPr="00121095">
              <w:rPr>
                <w:b/>
                <w:lang w:val="en-US"/>
              </w:rPr>
              <w:t>PatientName</w:t>
            </w:r>
          </w:p>
        </w:tc>
        <w:tc>
          <w:tcPr>
            <w:tcW w:w="1008" w:type="dxa"/>
            <w:tcBorders>
              <w:top w:val="single" w:sz="4" w:space="0" w:color="auto"/>
              <w:bottom w:val="single" w:sz="4" w:space="0" w:color="auto"/>
            </w:tcBorders>
            <w:shd w:val="clear" w:color="auto" w:fill="FFFFFF"/>
          </w:tcPr>
          <w:p w14:paraId="18220A1D"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EAB414" w14:textId="77777777" w:rsidR="00E921A2" w:rsidRPr="00121095" w:rsidRDefault="00E921A2">
            <w:pPr>
              <w:pStyle w:val="QryTableInputParam"/>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030B504A" w14:textId="77777777" w:rsidR="00E921A2" w:rsidRPr="00121095" w:rsidRDefault="00E921A2">
            <w:pPr>
              <w:pStyle w:val="QryTableInputParam"/>
              <w:rPr>
                <w:lang w:val="en-US"/>
              </w:rPr>
            </w:pPr>
            <w:r w:rsidRPr="00121095">
              <w:rPr>
                <w:lang w:val="en-US"/>
              </w:rPr>
              <w:t>If this field, PID.5, is not valued, all values for this field are considered to be a match.</w:t>
            </w:r>
          </w:p>
        </w:tc>
      </w:tr>
      <w:tr w:rsidR="00E921A2" w:rsidRPr="00E921A2" w14:paraId="2E438895" w14:textId="77777777" w:rsidTr="00E50DB9">
        <w:tc>
          <w:tcPr>
            <w:tcW w:w="1861" w:type="dxa"/>
            <w:tcBorders>
              <w:top w:val="single" w:sz="4" w:space="0" w:color="auto"/>
              <w:bottom w:val="single" w:sz="4" w:space="0" w:color="auto"/>
            </w:tcBorders>
            <w:shd w:val="clear" w:color="auto" w:fill="FFFFFF"/>
          </w:tcPr>
          <w:p w14:paraId="6A5639F4"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08FA39EF"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28D35B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7E5216D9"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5C33517A" w14:textId="77777777" w:rsidTr="00E50DB9">
        <w:tc>
          <w:tcPr>
            <w:tcW w:w="1861" w:type="dxa"/>
            <w:tcBorders>
              <w:top w:val="single" w:sz="4" w:space="0" w:color="auto"/>
              <w:bottom w:val="single" w:sz="4" w:space="0" w:color="auto"/>
            </w:tcBorders>
            <w:shd w:val="clear" w:color="auto" w:fill="FFFFFF"/>
          </w:tcPr>
          <w:p w14:paraId="6FDB8F5F"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55182825"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1AC8FE5E"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BD31758"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139ADEC8" w14:textId="77777777" w:rsidTr="00E50DB9">
        <w:tc>
          <w:tcPr>
            <w:tcW w:w="1861" w:type="dxa"/>
            <w:tcBorders>
              <w:top w:val="single" w:sz="4" w:space="0" w:color="auto"/>
              <w:bottom w:val="single" w:sz="4" w:space="0" w:color="auto"/>
            </w:tcBorders>
            <w:shd w:val="clear" w:color="auto" w:fill="FFFFFF"/>
          </w:tcPr>
          <w:p w14:paraId="37C98C3D"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4A15CE9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1A41754"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4F1FD77E"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48906D27" w14:textId="77777777" w:rsidTr="00E50DB9">
        <w:tc>
          <w:tcPr>
            <w:tcW w:w="1861" w:type="dxa"/>
            <w:tcBorders>
              <w:top w:val="single" w:sz="4" w:space="0" w:color="auto"/>
              <w:bottom w:val="single" w:sz="4" w:space="0" w:color="auto"/>
            </w:tcBorders>
            <w:shd w:val="clear" w:color="auto" w:fill="FFFFFF"/>
          </w:tcPr>
          <w:p w14:paraId="3761689C"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2EF70D3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6C33AC4"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1AB26319"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39F13DE7" w14:textId="77777777" w:rsidTr="00E50DB9">
        <w:tc>
          <w:tcPr>
            <w:tcW w:w="1861" w:type="dxa"/>
            <w:tcBorders>
              <w:top w:val="single" w:sz="4" w:space="0" w:color="auto"/>
              <w:bottom w:val="double" w:sz="4" w:space="0" w:color="auto"/>
            </w:tcBorders>
            <w:shd w:val="clear" w:color="auto" w:fill="FFFFFF"/>
          </w:tcPr>
          <w:p w14:paraId="67B85E69"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270ADBE8"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6A30D20"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183B6729"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76E08E9F" w14:textId="77777777" w:rsidR="00E921A2" w:rsidRPr="00121095" w:rsidRDefault="00E921A2">
      <w:pPr>
        <w:keepNext/>
        <w:spacing w:before="120"/>
      </w:pPr>
      <w:r w:rsidRPr="00121095">
        <w:rPr>
          <w:b/>
        </w:rPr>
        <w:t>RCP Response Control Parameter Field Description and Commentary</w:t>
      </w:r>
    </w:p>
    <w:tbl>
      <w:tblP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70C62426" w14:textId="77777777" w:rsidTr="00E50DB9">
        <w:trPr>
          <w:tblHeader/>
        </w:trPr>
        <w:tc>
          <w:tcPr>
            <w:tcW w:w="720" w:type="dxa"/>
            <w:tcBorders>
              <w:top w:val="double" w:sz="4" w:space="0" w:color="auto"/>
              <w:bottom w:val="single" w:sz="4" w:space="0" w:color="auto"/>
            </w:tcBorders>
            <w:shd w:val="clear" w:color="auto" w:fill="FFFFFF"/>
          </w:tcPr>
          <w:p w14:paraId="1FCC6373" w14:textId="77777777" w:rsidR="00E921A2" w:rsidRPr="00121095" w:rsidRDefault="00E921A2">
            <w:pPr>
              <w:pStyle w:val="QryTableRCPHeader"/>
              <w:rPr>
                <w:lang w:val="en-US"/>
              </w:rPr>
            </w:pPr>
            <w:r w:rsidRPr="00121095">
              <w:rPr>
                <w:lang w:val="en-US"/>
              </w:rPr>
              <w:t>Field Seq (Query ID=Z95)</w:t>
            </w:r>
          </w:p>
        </w:tc>
        <w:tc>
          <w:tcPr>
            <w:tcW w:w="2160" w:type="dxa"/>
            <w:tcBorders>
              <w:top w:val="double" w:sz="4" w:space="0" w:color="auto"/>
              <w:bottom w:val="single" w:sz="4" w:space="0" w:color="auto"/>
            </w:tcBorders>
            <w:shd w:val="clear" w:color="auto" w:fill="FFFFFF"/>
          </w:tcPr>
          <w:p w14:paraId="7F0FE5A6" w14:textId="77777777" w:rsidR="00E921A2" w:rsidRPr="00121095" w:rsidRDefault="00E921A2">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1FEA1E52"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739A03EE" w14:textId="77777777" w:rsidR="00E921A2" w:rsidRPr="00121095" w:rsidRDefault="00E921A2">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7695C0FC"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6A1989BE" w14:textId="77777777" w:rsidR="00E921A2" w:rsidRPr="00121095" w:rsidRDefault="00E921A2">
            <w:pPr>
              <w:pStyle w:val="QryTableRCPHeader"/>
              <w:rPr>
                <w:lang w:val="en-US"/>
              </w:rPr>
            </w:pPr>
            <w:r w:rsidRPr="00121095">
              <w:rPr>
                <w:lang w:val="en-US"/>
              </w:rPr>
              <w:t>Description</w:t>
            </w:r>
          </w:p>
        </w:tc>
      </w:tr>
      <w:tr w:rsidR="00E921A2" w:rsidRPr="00E921A2" w14:paraId="19124DE4" w14:textId="77777777" w:rsidTr="00E50DB9">
        <w:tc>
          <w:tcPr>
            <w:tcW w:w="720" w:type="dxa"/>
            <w:tcBorders>
              <w:top w:val="single" w:sz="4" w:space="0" w:color="auto"/>
              <w:bottom w:val="single" w:sz="4" w:space="0" w:color="auto"/>
            </w:tcBorders>
            <w:shd w:val="clear" w:color="auto" w:fill="FFFFFF"/>
          </w:tcPr>
          <w:p w14:paraId="7C65B5BF" w14:textId="77777777" w:rsidR="00E921A2" w:rsidRPr="00121095" w:rsidRDefault="00E921A2">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64FA489C" w14:textId="77777777" w:rsidR="00E921A2" w:rsidRPr="00121095" w:rsidRDefault="00E921A2">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70C07BFC"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2361614B" w14:textId="77777777" w:rsidR="00E921A2" w:rsidRPr="00121095" w:rsidRDefault="00E921A2">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69DE3FB4"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0E3EC4D8"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EB0DD42" w14:textId="77777777" w:rsidTr="00E50DB9">
        <w:tc>
          <w:tcPr>
            <w:tcW w:w="720" w:type="dxa"/>
            <w:tcBorders>
              <w:top w:val="single" w:sz="4" w:space="0" w:color="auto"/>
              <w:bottom w:val="single" w:sz="4" w:space="0" w:color="auto"/>
            </w:tcBorders>
            <w:shd w:val="clear" w:color="auto" w:fill="FFFFFF"/>
          </w:tcPr>
          <w:p w14:paraId="6E42D8E0" w14:textId="77777777" w:rsidR="00E921A2" w:rsidRPr="00121095" w:rsidRDefault="00E921A2">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1586FA4B" w14:textId="77777777" w:rsidR="00E921A2" w:rsidRPr="00121095" w:rsidRDefault="00E921A2">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763CDEE4"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183FD441" w14:textId="77777777" w:rsidR="00E921A2" w:rsidRPr="00121095" w:rsidRDefault="00E921A2">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63BE8C2A"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20141D32" w14:textId="77777777" w:rsidR="00E921A2" w:rsidRPr="00121095" w:rsidRDefault="00E921A2">
            <w:pPr>
              <w:pStyle w:val="QryTableRCP"/>
              <w:rPr>
                <w:lang w:val="en-US"/>
              </w:rPr>
            </w:pPr>
          </w:p>
        </w:tc>
      </w:tr>
      <w:tr w:rsidR="00E921A2" w:rsidRPr="00E921A2" w14:paraId="1AEACBBE" w14:textId="77777777" w:rsidTr="00E50DB9">
        <w:tc>
          <w:tcPr>
            <w:tcW w:w="720" w:type="dxa"/>
            <w:tcBorders>
              <w:top w:val="single" w:sz="4" w:space="0" w:color="auto"/>
              <w:bottom w:val="single" w:sz="4" w:space="0" w:color="auto"/>
            </w:tcBorders>
            <w:shd w:val="clear" w:color="auto" w:fill="FFFFFF"/>
          </w:tcPr>
          <w:p w14:paraId="2224FB81"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7FD1451F"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A55BE7C" w14:textId="77777777" w:rsidR="00E921A2" w:rsidRPr="00121095" w:rsidRDefault="00E921A2">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66795736"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813AD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5EE1D68"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6C4E662" w14:textId="77777777" w:rsidTr="00E50DB9">
        <w:tc>
          <w:tcPr>
            <w:tcW w:w="720" w:type="dxa"/>
            <w:tcBorders>
              <w:top w:val="single" w:sz="4" w:space="0" w:color="auto"/>
              <w:bottom w:val="single" w:sz="4" w:space="0" w:color="auto"/>
            </w:tcBorders>
            <w:shd w:val="clear" w:color="auto" w:fill="FFFFFF"/>
          </w:tcPr>
          <w:p w14:paraId="3C96EAE6"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04BE6036"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167DA540" w14:textId="77777777" w:rsidR="00E921A2" w:rsidRPr="00121095" w:rsidRDefault="00E921A2">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6D39537A"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4B44573F"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7D3E35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F7CC514" w14:textId="77777777" w:rsidTr="00E50DB9">
        <w:tc>
          <w:tcPr>
            <w:tcW w:w="720" w:type="dxa"/>
            <w:tcBorders>
              <w:top w:val="single" w:sz="4" w:space="0" w:color="auto"/>
              <w:bottom w:val="single" w:sz="4" w:space="0" w:color="auto"/>
            </w:tcBorders>
            <w:shd w:val="clear" w:color="auto" w:fill="FFFFFF"/>
          </w:tcPr>
          <w:p w14:paraId="3AC7016A" w14:textId="77777777" w:rsidR="00E921A2" w:rsidRPr="00121095" w:rsidRDefault="00E921A2">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7F8E01BE" w14:textId="77777777" w:rsidR="00E921A2" w:rsidRPr="00121095" w:rsidRDefault="00E921A2">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05E5C5BF"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ADFDD44" w14:textId="77777777" w:rsidR="00E921A2" w:rsidRPr="00121095" w:rsidRDefault="00E921A2">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59387256"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65873803"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7456CECF" w14:textId="77777777" w:rsidTr="00E50DB9">
        <w:tc>
          <w:tcPr>
            <w:tcW w:w="720" w:type="dxa"/>
            <w:tcBorders>
              <w:top w:val="single" w:sz="4" w:space="0" w:color="auto"/>
              <w:bottom w:val="single" w:sz="4" w:space="0" w:color="auto"/>
            </w:tcBorders>
            <w:shd w:val="clear" w:color="auto" w:fill="FFFFFF"/>
          </w:tcPr>
          <w:p w14:paraId="40A138A7" w14:textId="77777777" w:rsidR="00E921A2" w:rsidRPr="00121095" w:rsidRDefault="00E921A2">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40734D7" w14:textId="77777777" w:rsidR="00E921A2" w:rsidRPr="00121095" w:rsidRDefault="00E921A2">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2382CB3D"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6BBBA04D" w14:textId="77777777" w:rsidR="00E921A2" w:rsidRPr="00121095" w:rsidRDefault="00E921A2">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18018C35"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0E6C85D4" w14:textId="77777777" w:rsidR="00E921A2" w:rsidRPr="00121095" w:rsidRDefault="00E921A2">
            <w:pPr>
              <w:pStyle w:val="QryTableRCP"/>
              <w:rPr>
                <w:lang w:val="en-US"/>
              </w:rPr>
            </w:pPr>
          </w:p>
        </w:tc>
      </w:tr>
      <w:tr w:rsidR="00E921A2" w:rsidRPr="00E921A2" w14:paraId="33FBCF31" w14:textId="77777777" w:rsidTr="00E50DB9">
        <w:tc>
          <w:tcPr>
            <w:tcW w:w="720" w:type="dxa"/>
            <w:tcBorders>
              <w:top w:val="single" w:sz="4" w:space="0" w:color="auto"/>
              <w:bottom w:val="single" w:sz="4" w:space="0" w:color="auto"/>
            </w:tcBorders>
            <w:shd w:val="clear" w:color="auto" w:fill="FFFFFF"/>
          </w:tcPr>
          <w:p w14:paraId="4148CF43" w14:textId="77777777" w:rsidR="00E921A2" w:rsidRPr="00121095" w:rsidRDefault="00E921A2">
            <w:pPr>
              <w:pStyle w:val="QryTableRCP"/>
              <w:rPr>
                <w:lang w:val="en-US"/>
              </w:rPr>
            </w:pPr>
          </w:p>
        </w:tc>
        <w:tc>
          <w:tcPr>
            <w:tcW w:w="2160" w:type="dxa"/>
            <w:tcBorders>
              <w:top w:val="single" w:sz="4" w:space="0" w:color="auto"/>
              <w:bottom w:val="single" w:sz="4" w:space="0" w:color="auto"/>
            </w:tcBorders>
            <w:shd w:val="clear" w:color="auto" w:fill="FFFFFF"/>
          </w:tcPr>
          <w:p w14:paraId="2144251E" w14:textId="77777777" w:rsidR="00E921A2" w:rsidRPr="00121095" w:rsidRDefault="00E921A2">
            <w:pPr>
              <w:pStyle w:val="QryTableRCP"/>
              <w:rPr>
                <w:lang w:val="en-US"/>
              </w:rPr>
            </w:pPr>
          </w:p>
        </w:tc>
        <w:tc>
          <w:tcPr>
            <w:tcW w:w="864" w:type="dxa"/>
            <w:tcBorders>
              <w:top w:val="single" w:sz="4" w:space="0" w:color="auto"/>
              <w:bottom w:val="single" w:sz="4" w:space="0" w:color="auto"/>
            </w:tcBorders>
            <w:shd w:val="clear" w:color="auto" w:fill="FFFFFF"/>
          </w:tcPr>
          <w:p w14:paraId="4E50B954" w14:textId="77777777" w:rsidR="00E921A2" w:rsidRPr="00121095" w:rsidRDefault="00E921A2">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09E2A5A8" w14:textId="77777777" w:rsidR="00E921A2" w:rsidRPr="00121095" w:rsidRDefault="00E921A2">
            <w:pPr>
              <w:pStyle w:val="QryTableRCP"/>
              <w:rPr>
                <w:lang w:val="en-US"/>
              </w:rPr>
            </w:pPr>
          </w:p>
        </w:tc>
        <w:tc>
          <w:tcPr>
            <w:tcW w:w="432" w:type="dxa"/>
            <w:tcBorders>
              <w:top w:val="single" w:sz="4" w:space="0" w:color="auto"/>
              <w:bottom w:val="single" w:sz="4" w:space="0" w:color="auto"/>
            </w:tcBorders>
            <w:shd w:val="clear" w:color="auto" w:fill="FFFFFF"/>
          </w:tcPr>
          <w:p w14:paraId="56F9E5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4BDB37E3"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563E22F" w14:textId="77777777" w:rsidTr="00E50DB9">
        <w:tc>
          <w:tcPr>
            <w:tcW w:w="720" w:type="dxa"/>
            <w:tcBorders>
              <w:top w:val="single" w:sz="4" w:space="0" w:color="auto"/>
              <w:bottom w:val="double" w:sz="4" w:space="0" w:color="auto"/>
            </w:tcBorders>
            <w:shd w:val="clear" w:color="auto" w:fill="FFFFFF"/>
          </w:tcPr>
          <w:p w14:paraId="5E484877" w14:textId="77777777" w:rsidR="00E921A2" w:rsidRPr="00121095" w:rsidRDefault="00E921A2">
            <w:pPr>
              <w:pStyle w:val="QryTableRCP"/>
              <w:rPr>
                <w:lang w:val="en-US"/>
              </w:rPr>
            </w:pPr>
          </w:p>
        </w:tc>
        <w:tc>
          <w:tcPr>
            <w:tcW w:w="2160" w:type="dxa"/>
            <w:tcBorders>
              <w:top w:val="single" w:sz="4" w:space="0" w:color="auto"/>
              <w:bottom w:val="double" w:sz="4" w:space="0" w:color="auto"/>
            </w:tcBorders>
            <w:shd w:val="clear" w:color="auto" w:fill="FFFFFF"/>
          </w:tcPr>
          <w:p w14:paraId="1610E9E1" w14:textId="77777777" w:rsidR="00E921A2" w:rsidRPr="00121095" w:rsidRDefault="00E921A2">
            <w:pPr>
              <w:pStyle w:val="QryTableRCP"/>
              <w:rPr>
                <w:lang w:val="en-US"/>
              </w:rPr>
            </w:pPr>
          </w:p>
        </w:tc>
        <w:tc>
          <w:tcPr>
            <w:tcW w:w="864" w:type="dxa"/>
            <w:tcBorders>
              <w:top w:val="single" w:sz="4" w:space="0" w:color="auto"/>
              <w:bottom w:val="double" w:sz="4" w:space="0" w:color="auto"/>
            </w:tcBorders>
            <w:shd w:val="clear" w:color="auto" w:fill="FFFFFF"/>
          </w:tcPr>
          <w:p w14:paraId="21E91EC1" w14:textId="77777777" w:rsidR="00E921A2" w:rsidRPr="00121095" w:rsidRDefault="00E921A2">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074D8691" w14:textId="77777777" w:rsidR="00E921A2" w:rsidRPr="00121095" w:rsidRDefault="00E921A2">
            <w:pPr>
              <w:pStyle w:val="QryTableRCP"/>
              <w:rPr>
                <w:lang w:val="en-US"/>
              </w:rPr>
            </w:pPr>
          </w:p>
        </w:tc>
        <w:tc>
          <w:tcPr>
            <w:tcW w:w="432" w:type="dxa"/>
            <w:tcBorders>
              <w:top w:val="single" w:sz="4" w:space="0" w:color="auto"/>
              <w:bottom w:val="double" w:sz="4" w:space="0" w:color="auto"/>
            </w:tcBorders>
            <w:shd w:val="clear" w:color="auto" w:fill="FFFFFF"/>
          </w:tcPr>
          <w:p w14:paraId="443021D9"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58F4C04"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43E90FC6" w14:textId="77777777" w:rsidR="00E921A2" w:rsidRPr="00121095" w:rsidRDefault="00E921A2">
      <w:pPr>
        <w:pStyle w:val="Heading3"/>
      </w:pPr>
      <w:bookmarkStart w:id="760" w:name="_Toc461697684"/>
      <w:bookmarkStart w:id="761" w:name="_Toc461849310"/>
      <w:bookmarkStart w:id="762" w:name="_Toc462052865"/>
      <w:bookmarkStart w:id="763" w:name="_Toc462567164"/>
      <w:bookmarkStart w:id="764" w:name="_Toc495483641"/>
      <w:bookmarkStart w:id="765" w:name="_Toc24273862"/>
      <w:bookmarkStart w:id="766" w:name="_Toc41281009"/>
      <w:bookmarkStart w:id="767" w:name="_Toc43004371"/>
      <w:bookmarkStart w:id="768" w:name="_Toc148083102"/>
      <w:r w:rsidRPr="00121095">
        <w:lastRenderedPageBreak/>
        <w:t>Query by parameter (QBP) / display response (RDY)</w:t>
      </w:r>
      <w:bookmarkEnd w:id="760"/>
      <w:bookmarkEnd w:id="761"/>
      <w:bookmarkEnd w:id="762"/>
      <w:bookmarkEnd w:id="763"/>
      <w:bookmarkEnd w:id="764"/>
      <w:bookmarkEnd w:id="765"/>
      <w:bookmarkEnd w:id="766"/>
      <w:bookmarkEnd w:id="767"/>
      <w:bookmarkEnd w:id="768"/>
      <w:r w:rsidR="00BF2FE6" w:rsidRPr="00121095">
        <w:fldChar w:fldCharType="begin"/>
      </w:r>
      <w:r w:rsidRPr="00121095">
        <w:instrText xml:space="preserve"> XE "Query by parameter (QBP) / display response (RDY)" </w:instrText>
      </w:r>
      <w:r w:rsidR="00BF2FE6" w:rsidRPr="00121095">
        <w:fldChar w:fldCharType="end"/>
      </w:r>
    </w:p>
    <w:p w14:paraId="5F0EEB94" w14:textId="77777777" w:rsidR="00E921A2" w:rsidRPr="00121095" w:rsidRDefault="00E921A2">
      <w:pPr>
        <w:pStyle w:val="NormalIndented"/>
      </w:pPr>
      <w:r w:rsidRPr="00121095">
        <w:t>The user wishes to know all the medications dispensed for the patient whose medical record number is "555444222111" for the period beginning 5/31/98 and ending 5/31/99.  The following QBP message is generated.</w:t>
      </w:r>
    </w:p>
    <w:p w14:paraId="5A708600" w14:textId="77777777" w:rsidR="00E921A2" w:rsidRPr="00121095" w:rsidRDefault="00E921A2">
      <w:pPr>
        <w:pStyle w:val="Example"/>
        <w:rPr>
          <w:noProof w:val="0"/>
        </w:rPr>
      </w:pPr>
      <w:r w:rsidRPr="00121095">
        <w:rPr>
          <w:noProof w:val="0"/>
        </w:rPr>
        <w:t>MSH|^~\&amp;|PCR|Gen Hosp|PIMS||199909171400-0800||QBP^Z97^QBP_Q15|8699|P|2.</w:t>
      </w:r>
      <w:r>
        <w:rPr>
          <w:noProof w:val="0"/>
        </w:rPr>
        <w:t>8</w:t>
      </w:r>
      <w:r w:rsidRPr="00121095">
        <w:rPr>
          <w:noProof w:val="0"/>
        </w:rPr>
        <w:t>||||||||</w:t>
      </w:r>
    </w:p>
    <w:p w14:paraId="29D183CB" w14:textId="77777777" w:rsidR="00E921A2" w:rsidRPr="00121095" w:rsidRDefault="00E921A2">
      <w:pPr>
        <w:pStyle w:val="Example"/>
        <w:rPr>
          <w:noProof w:val="0"/>
        </w:rPr>
      </w:pPr>
      <w:r w:rsidRPr="00121095">
        <w:rPr>
          <w:noProof w:val="0"/>
        </w:rPr>
        <w:t>QPD|Z97^DispenseHistoryDisplay^HL7nnnn|Q005|555444222111^^^MPI^MR||19980531|19990531|</w:t>
      </w:r>
    </w:p>
    <w:p w14:paraId="65B9DBC2" w14:textId="77777777" w:rsidR="00E921A2" w:rsidRPr="00121095" w:rsidRDefault="00E921A2">
      <w:pPr>
        <w:pStyle w:val="Example"/>
        <w:rPr>
          <w:noProof w:val="0"/>
        </w:rPr>
      </w:pPr>
      <w:r w:rsidRPr="00121095">
        <w:rPr>
          <w:noProof w:val="0"/>
        </w:rPr>
        <w:t>RCP|I|999^RD|</w:t>
      </w:r>
    </w:p>
    <w:p w14:paraId="26309997" w14:textId="77777777" w:rsidR="00E921A2" w:rsidRPr="00121095" w:rsidRDefault="00E921A2">
      <w:pPr>
        <w:pStyle w:val="NormalIndented"/>
      </w:pPr>
      <w:r w:rsidRPr="00121095">
        <w:t>The pharmacy system identifies medical record number "555444222111" as belonging to Adam Everyman and locates 4 prescription dispenses meeting the criteria and returns the following RDY message:</w:t>
      </w:r>
    </w:p>
    <w:p w14:paraId="3180EFDA" w14:textId="77777777" w:rsidR="00E921A2" w:rsidRPr="00121095" w:rsidRDefault="00E921A2">
      <w:pPr>
        <w:pStyle w:val="Example"/>
        <w:ind w:left="1080"/>
        <w:rPr>
          <w:noProof w:val="0"/>
        </w:rPr>
      </w:pPr>
      <w:r w:rsidRPr="00121095">
        <w:rPr>
          <w:noProof w:val="0"/>
        </w:rPr>
        <w:t>MSH|^~\&amp;|PIMS|Gen Hosp|PCR||199909171401-0800||RDY^Z98^RDY_K15|8858|P|2.</w:t>
      </w:r>
      <w:r>
        <w:rPr>
          <w:noProof w:val="0"/>
        </w:rPr>
        <w:t>8</w:t>
      </w:r>
      <w:r w:rsidRPr="00121095">
        <w:rPr>
          <w:noProof w:val="0"/>
        </w:rPr>
        <w:t>||||||||</w:t>
      </w:r>
    </w:p>
    <w:p w14:paraId="3A7E484D" w14:textId="77777777" w:rsidR="00E921A2" w:rsidRPr="00121095" w:rsidRDefault="00E921A2">
      <w:pPr>
        <w:pStyle w:val="Example"/>
        <w:ind w:left="1080"/>
        <w:rPr>
          <w:noProof w:val="0"/>
        </w:rPr>
      </w:pPr>
      <w:r w:rsidRPr="00121095">
        <w:rPr>
          <w:noProof w:val="0"/>
        </w:rPr>
        <w:t>MSA|AA|8699|</w:t>
      </w:r>
    </w:p>
    <w:p w14:paraId="19A87E1A" w14:textId="77777777" w:rsidR="00E921A2" w:rsidRPr="00121095" w:rsidRDefault="00E921A2">
      <w:pPr>
        <w:pStyle w:val="Example"/>
        <w:ind w:left="1080"/>
        <w:rPr>
          <w:noProof w:val="0"/>
        </w:rPr>
      </w:pPr>
      <w:r w:rsidRPr="00121095">
        <w:rPr>
          <w:noProof w:val="0"/>
        </w:rPr>
        <w:t>QAK|Q005|OK|Z97^DispenseHistoryDisplay|4</w:t>
      </w:r>
    </w:p>
    <w:p w14:paraId="6FFA73E6" w14:textId="77777777" w:rsidR="00E921A2" w:rsidRPr="00121095" w:rsidRDefault="00E921A2">
      <w:pPr>
        <w:pStyle w:val="Example"/>
        <w:ind w:left="1080"/>
        <w:rPr>
          <w:noProof w:val="0"/>
        </w:rPr>
      </w:pPr>
      <w:r w:rsidRPr="00121095">
        <w:rPr>
          <w:noProof w:val="0"/>
        </w:rPr>
        <w:t>QPD|Z97^DispenseHistoryDisplay^HL7nnnn|Q005|555444222111^^^MPI^MR||19980531|19990531|</w:t>
      </w:r>
    </w:p>
    <w:p w14:paraId="763D3131" w14:textId="77777777" w:rsidR="00E921A2" w:rsidRPr="00121095" w:rsidRDefault="00E921A2">
      <w:pPr>
        <w:pStyle w:val="Example"/>
        <w:ind w:left="1080"/>
        <w:rPr>
          <w:noProof w:val="0"/>
        </w:rPr>
      </w:pPr>
      <w:r w:rsidRPr="00121095">
        <w:rPr>
          <w:noProof w:val="0"/>
        </w:rPr>
        <w:t>DSP|||        GENERAL HOSPITAL – PHARMACY DEPARTMENT          DATE:09-17-99</w:t>
      </w:r>
    </w:p>
    <w:p w14:paraId="249521B5" w14:textId="77777777" w:rsidR="00E921A2" w:rsidRPr="00121095" w:rsidRDefault="00E921A2">
      <w:pPr>
        <w:pStyle w:val="Example"/>
        <w:ind w:left="1080"/>
        <w:rPr>
          <w:noProof w:val="0"/>
        </w:rPr>
      </w:pPr>
      <w:r w:rsidRPr="00121095">
        <w:rPr>
          <w:noProof w:val="0"/>
        </w:rPr>
        <w:t>DSP|||        DISPENSE HISTORY REPORT                               PAGE  1</w:t>
      </w:r>
    </w:p>
    <w:p w14:paraId="083AEECE" w14:textId="77777777" w:rsidR="00E921A2" w:rsidRPr="00121095" w:rsidRDefault="00E921A2">
      <w:pPr>
        <w:pStyle w:val="Example"/>
        <w:ind w:left="1080"/>
        <w:rPr>
          <w:noProof w:val="0"/>
        </w:rPr>
      </w:pPr>
      <w:r w:rsidRPr="00121095">
        <w:rPr>
          <w:noProof w:val="0"/>
        </w:rPr>
        <w:t>DSP|||MRN          Patient Name       MEDICATION DISPENSED        DISP-DATE</w:t>
      </w:r>
    </w:p>
    <w:p w14:paraId="57E80457" w14:textId="77777777" w:rsidR="00E921A2" w:rsidRPr="00121095" w:rsidRDefault="00E921A2">
      <w:pPr>
        <w:pStyle w:val="Example"/>
        <w:ind w:left="1080"/>
        <w:rPr>
          <w:noProof w:val="0"/>
        </w:rPr>
      </w:pPr>
      <w:r w:rsidRPr="00121095">
        <w:rPr>
          <w:noProof w:val="0"/>
        </w:rPr>
        <w:t>DSP|||555444222111 Everyman,Adam      VERAPAMIL HCL 120 mg TAB   05/29/1998</w:t>
      </w:r>
    </w:p>
    <w:p w14:paraId="7AFB5D96" w14:textId="77777777" w:rsidR="00E921A2" w:rsidRPr="00121095" w:rsidRDefault="00E921A2">
      <w:pPr>
        <w:pStyle w:val="Example"/>
        <w:ind w:left="1080"/>
        <w:rPr>
          <w:noProof w:val="0"/>
        </w:rPr>
      </w:pPr>
      <w:r w:rsidRPr="00121095">
        <w:rPr>
          <w:noProof w:val="0"/>
        </w:rPr>
        <w:t>DSP|||555444222111 Everyman,Adam      VERAPAMIL HCL ER TAB 180MG 08/21/1998</w:t>
      </w:r>
    </w:p>
    <w:p w14:paraId="1842377C" w14:textId="77777777" w:rsidR="00E921A2" w:rsidRPr="00121095" w:rsidRDefault="00E921A2">
      <w:pPr>
        <w:pStyle w:val="Example"/>
        <w:ind w:left="1080"/>
        <w:rPr>
          <w:noProof w:val="0"/>
        </w:rPr>
      </w:pPr>
      <w:r w:rsidRPr="00121095">
        <w:rPr>
          <w:noProof w:val="0"/>
        </w:rPr>
        <w:t>DSP|||555444222111 Everyman,Adam      BACLOFEN 10MG TABS         09/22/1998</w:t>
      </w:r>
    </w:p>
    <w:p w14:paraId="3F574A6B" w14:textId="77777777" w:rsidR="00E921A2" w:rsidRPr="00121095" w:rsidRDefault="00E921A2">
      <w:pPr>
        <w:pStyle w:val="Example"/>
        <w:ind w:left="1080"/>
        <w:rPr>
          <w:noProof w:val="0"/>
        </w:rPr>
      </w:pPr>
      <w:r w:rsidRPr="00121095">
        <w:rPr>
          <w:noProof w:val="0"/>
        </w:rPr>
        <w:t>DSP|||555444222111 Everyman,Adam      THEOPHYLLINE 80MG/15ML SOL 10/12/1998</w:t>
      </w:r>
    </w:p>
    <w:p w14:paraId="12CEB175" w14:textId="77777777" w:rsidR="00E921A2" w:rsidRPr="00121095" w:rsidRDefault="00E921A2">
      <w:pPr>
        <w:pStyle w:val="Example"/>
        <w:ind w:left="1080"/>
        <w:rPr>
          <w:noProof w:val="0"/>
        </w:rPr>
      </w:pPr>
      <w:r w:rsidRPr="00121095">
        <w:rPr>
          <w:noProof w:val="0"/>
        </w:rPr>
        <w:t>DSP|||       &lt;&lt; END OF REPORT &gt;&gt;</w:t>
      </w:r>
    </w:p>
    <w:p w14:paraId="1E7A8D07" w14:textId="77777777" w:rsidR="00E921A2" w:rsidRPr="00121095" w:rsidRDefault="00E921A2">
      <w:pPr>
        <w:pStyle w:val="Example"/>
        <w:rPr>
          <w:noProof w:val="0"/>
        </w:rPr>
      </w:pPr>
    </w:p>
    <w:p w14:paraId="5E810FDF" w14:textId="77777777" w:rsidR="00E921A2" w:rsidRPr="00121095" w:rsidRDefault="00E921A2">
      <w:pPr>
        <w:pStyle w:val="Heading4"/>
        <w:rPr>
          <w:vanish/>
        </w:rPr>
      </w:pPr>
      <w:r w:rsidRPr="00121095">
        <w:rPr>
          <w:vanish/>
        </w:rPr>
        <w:t>hiddentext</w:t>
      </w:r>
      <w:bookmarkStart w:id="769" w:name="_Toc1829128"/>
      <w:bookmarkStart w:id="770" w:name="_Toc24273863"/>
      <w:bookmarkEnd w:id="769"/>
      <w:bookmarkEnd w:id="770"/>
    </w:p>
    <w:p w14:paraId="184ABF0C" w14:textId="77777777" w:rsidR="00E921A2" w:rsidRPr="00121095" w:rsidRDefault="00E921A2">
      <w:pPr>
        <w:pStyle w:val="Heading4"/>
      </w:pPr>
      <w:bookmarkStart w:id="771" w:name="_Toc495483642"/>
      <w:bookmarkStart w:id="772" w:name="_Toc24273864"/>
      <w:r w:rsidRPr="00121095">
        <w:t xml:space="preserve">Dispense history display </w:t>
      </w:r>
      <w:bookmarkEnd w:id="771"/>
      <w:bookmarkEnd w:id="772"/>
      <w:r w:rsidRPr="00121095">
        <w:t>Query Profile</w:t>
      </w:r>
    </w:p>
    <w:p w14:paraId="068FEB75" w14:textId="77777777" w:rsidR="00E921A2" w:rsidRPr="00121095" w:rsidRDefault="00E921A2">
      <w:pPr>
        <w:pStyle w:val="NormalIndented"/>
      </w:pPr>
      <w:r w:rsidRPr="00121095">
        <w:t xml:space="preserve">Note that this Query Profile includes no separate Output Description and Commentary.  In Query Profiles that specify an RDY response message, the display format follows the response grammar. </w:t>
      </w:r>
    </w:p>
    <w:p w14:paraId="5A488E8A"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301158D8" w14:textId="77777777" w:rsidTr="00E50DB9">
        <w:trPr>
          <w:tblHeader/>
        </w:trPr>
        <w:tc>
          <w:tcPr>
            <w:tcW w:w="2880" w:type="dxa"/>
            <w:tcBorders>
              <w:top w:val="double" w:sz="4" w:space="0" w:color="auto"/>
              <w:bottom w:val="single" w:sz="4" w:space="0" w:color="auto"/>
            </w:tcBorders>
            <w:shd w:val="clear" w:color="auto" w:fill="FFFFFF"/>
          </w:tcPr>
          <w:p w14:paraId="2C913653" w14:textId="77777777" w:rsidR="00E921A2" w:rsidRPr="00121095" w:rsidRDefault="00E921A2">
            <w:pPr>
              <w:pStyle w:val="QryTableHeader"/>
              <w:rPr>
                <w:b w:val="0"/>
                <w:lang w:val="en-US"/>
              </w:rPr>
            </w:pPr>
            <w:r w:rsidRPr="00121095">
              <w:rPr>
                <w:lang w:val="en-US"/>
              </w:rPr>
              <w:t>Query Statement ID (Query ID=Z97):</w:t>
            </w:r>
          </w:p>
        </w:tc>
        <w:tc>
          <w:tcPr>
            <w:tcW w:w="4608" w:type="dxa"/>
            <w:tcBorders>
              <w:top w:val="double" w:sz="4" w:space="0" w:color="auto"/>
              <w:bottom w:val="single" w:sz="4" w:space="0" w:color="auto"/>
            </w:tcBorders>
            <w:shd w:val="clear" w:color="auto" w:fill="FFFFFF"/>
          </w:tcPr>
          <w:p w14:paraId="59DDE119" w14:textId="77777777" w:rsidR="00E921A2" w:rsidRPr="00121095" w:rsidRDefault="00E921A2">
            <w:pPr>
              <w:pStyle w:val="QryTableID"/>
              <w:rPr>
                <w:lang w:val="en-US"/>
              </w:rPr>
            </w:pPr>
            <w:r w:rsidRPr="00121095">
              <w:rPr>
                <w:lang w:val="en-US"/>
              </w:rPr>
              <w:t>Z97</w:t>
            </w:r>
          </w:p>
        </w:tc>
      </w:tr>
      <w:tr w:rsidR="00E921A2" w:rsidRPr="00E921A2" w14:paraId="33C8811E" w14:textId="77777777" w:rsidTr="00E50DB9">
        <w:tc>
          <w:tcPr>
            <w:tcW w:w="2880" w:type="dxa"/>
            <w:tcBorders>
              <w:top w:val="single" w:sz="4" w:space="0" w:color="auto"/>
              <w:bottom w:val="single" w:sz="4" w:space="0" w:color="auto"/>
            </w:tcBorders>
            <w:shd w:val="clear" w:color="auto" w:fill="FFFFFF"/>
          </w:tcPr>
          <w:p w14:paraId="248A2B5D"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63AE60E8" w14:textId="77777777" w:rsidR="00E921A2" w:rsidRPr="00121095" w:rsidRDefault="00E921A2">
            <w:pPr>
              <w:pStyle w:val="QryTableType"/>
              <w:rPr>
                <w:lang w:val="en-US"/>
              </w:rPr>
            </w:pPr>
            <w:r w:rsidRPr="00121095">
              <w:rPr>
                <w:lang w:val="en-US"/>
              </w:rPr>
              <w:t>Query</w:t>
            </w:r>
          </w:p>
        </w:tc>
      </w:tr>
      <w:tr w:rsidR="00E921A2" w:rsidRPr="00E921A2" w14:paraId="67197250" w14:textId="77777777" w:rsidTr="00E50DB9">
        <w:tc>
          <w:tcPr>
            <w:tcW w:w="2880" w:type="dxa"/>
            <w:tcBorders>
              <w:top w:val="single" w:sz="4" w:space="0" w:color="auto"/>
              <w:bottom w:val="single" w:sz="4" w:space="0" w:color="auto"/>
            </w:tcBorders>
            <w:shd w:val="clear" w:color="auto" w:fill="FFFFFF"/>
          </w:tcPr>
          <w:p w14:paraId="2E0E37C3"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27E01D6" w14:textId="77777777" w:rsidR="00E921A2" w:rsidRPr="00121095" w:rsidRDefault="00E921A2">
            <w:pPr>
              <w:pStyle w:val="QryTableName"/>
              <w:rPr>
                <w:lang w:val="en-US"/>
              </w:rPr>
            </w:pPr>
            <w:r w:rsidRPr="00121095">
              <w:rPr>
                <w:lang w:val="en-US"/>
              </w:rPr>
              <w:t>Dispense History</w:t>
            </w:r>
          </w:p>
        </w:tc>
      </w:tr>
      <w:tr w:rsidR="00E921A2" w:rsidRPr="00E921A2" w14:paraId="16398F74" w14:textId="77777777" w:rsidTr="00E50DB9">
        <w:tc>
          <w:tcPr>
            <w:tcW w:w="2880" w:type="dxa"/>
            <w:tcBorders>
              <w:top w:val="single" w:sz="4" w:space="0" w:color="auto"/>
              <w:bottom w:val="single" w:sz="4" w:space="0" w:color="auto"/>
            </w:tcBorders>
            <w:shd w:val="clear" w:color="auto" w:fill="FFFFFF"/>
          </w:tcPr>
          <w:p w14:paraId="564365C4"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72A3EFF5" w14:textId="77777777" w:rsidR="00E921A2" w:rsidRPr="00121095" w:rsidRDefault="00E921A2">
            <w:pPr>
              <w:pStyle w:val="QryTableTriggerQuery"/>
              <w:rPr>
                <w:lang w:val="en-US"/>
              </w:rPr>
            </w:pPr>
            <w:r w:rsidRPr="00121095">
              <w:rPr>
                <w:lang w:val="en-US"/>
              </w:rPr>
              <w:t>QBP^Z97^QBP_Q15</w:t>
            </w:r>
          </w:p>
        </w:tc>
      </w:tr>
      <w:tr w:rsidR="00E921A2" w:rsidRPr="00E921A2" w14:paraId="7419AEB7" w14:textId="77777777" w:rsidTr="00E50DB9">
        <w:tc>
          <w:tcPr>
            <w:tcW w:w="2880" w:type="dxa"/>
            <w:tcBorders>
              <w:top w:val="single" w:sz="4" w:space="0" w:color="auto"/>
              <w:bottom w:val="single" w:sz="4" w:space="0" w:color="auto"/>
            </w:tcBorders>
            <w:shd w:val="clear" w:color="auto" w:fill="FFFFFF"/>
          </w:tcPr>
          <w:p w14:paraId="39411BF3"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1DA05B5" w14:textId="77777777" w:rsidR="00E921A2" w:rsidRPr="00121095" w:rsidRDefault="00E921A2">
            <w:pPr>
              <w:pStyle w:val="QryTableMode"/>
              <w:rPr>
                <w:lang w:val="en-US"/>
              </w:rPr>
            </w:pPr>
            <w:r w:rsidRPr="00121095">
              <w:rPr>
                <w:lang w:val="en-US"/>
              </w:rPr>
              <w:t>Both</w:t>
            </w:r>
          </w:p>
        </w:tc>
      </w:tr>
      <w:tr w:rsidR="00E921A2" w:rsidRPr="00E921A2" w14:paraId="115E24E2" w14:textId="77777777" w:rsidTr="00E50DB9">
        <w:tc>
          <w:tcPr>
            <w:tcW w:w="2880" w:type="dxa"/>
            <w:tcBorders>
              <w:top w:val="single" w:sz="4" w:space="0" w:color="auto"/>
              <w:bottom w:val="single" w:sz="4" w:space="0" w:color="auto"/>
            </w:tcBorders>
            <w:shd w:val="clear" w:color="auto" w:fill="FFFFFF"/>
          </w:tcPr>
          <w:p w14:paraId="1850AB01"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9BCF70A" w14:textId="77777777" w:rsidR="00E921A2" w:rsidRPr="00121095" w:rsidRDefault="00E921A2">
            <w:pPr>
              <w:pStyle w:val="QryTableResponseTrigger"/>
              <w:rPr>
                <w:lang w:val="en-US"/>
              </w:rPr>
            </w:pPr>
            <w:r w:rsidRPr="00121095">
              <w:rPr>
                <w:lang w:val="en-US"/>
              </w:rPr>
              <w:t>RDY^Z98^RDY_K15</w:t>
            </w:r>
          </w:p>
        </w:tc>
      </w:tr>
      <w:tr w:rsidR="00E921A2" w:rsidRPr="00E921A2" w14:paraId="0B05C65F" w14:textId="77777777" w:rsidTr="00E50DB9">
        <w:tc>
          <w:tcPr>
            <w:tcW w:w="2880" w:type="dxa"/>
            <w:tcBorders>
              <w:top w:val="single" w:sz="4" w:space="0" w:color="auto"/>
              <w:bottom w:val="single" w:sz="4" w:space="0" w:color="auto"/>
            </w:tcBorders>
            <w:shd w:val="clear" w:color="auto" w:fill="FFFFFF"/>
          </w:tcPr>
          <w:p w14:paraId="63B9BB4E"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7538AEE" w14:textId="77777777" w:rsidR="00E921A2" w:rsidRPr="00121095" w:rsidRDefault="00E921A2">
            <w:pPr>
              <w:pStyle w:val="QryTableCharacteristicsQuery"/>
              <w:rPr>
                <w:lang w:val="en-US"/>
              </w:rPr>
            </w:pPr>
            <w:r w:rsidRPr="00121095">
              <w:rPr>
                <w:lang w:val="en-US"/>
              </w:rPr>
              <w:t>May specify patient, medication, a date range, and how the response is to be sorted.</w:t>
            </w:r>
          </w:p>
        </w:tc>
      </w:tr>
      <w:tr w:rsidR="00E921A2" w:rsidRPr="00E921A2" w14:paraId="2842B9F7" w14:textId="77777777" w:rsidTr="00E50DB9">
        <w:tc>
          <w:tcPr>
            <w:tcW w:w="2880" w:type="dxa"/>
            <w:tcBorders>
              <w:top w:val="single" w:sz="4" w:space="0" w:color="auto"/>
              <w:bottom w:val="single" w:sz="4" w:space="0" w:color="auto"/>
            </w:tcBorders>
            <w:shd w:val="clear" w:color="auto" w:fill="FFFFFF"/>
          </w:tcPr>
          <w:p w14:paraId="7797F24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1B37018A"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27D6813" w14:textId="77777777" w:rsidTr="00E50DB9">
        <w:trPr>
          <w:cantSplit/>
        </w:trPr>
        <w:tc>
          <w:tcPr>
            <w:tcW w:w="2880" w:type="dxa"/>
            <w:tcBorders>
              <w:top w:val="single" w:sz="4" w:space="0" w:color="auto"/>
              <w:bottom w:val="single" w:sz="4" w:space="0" w:color="auto"/>
            </w:tcBorders>
            <w:shd w:val="clear" w:color="auto" w:fill="FFFFFF"/>
          </w:tcPr>
          <w:p w14:paraId="22E5005D"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464BBC2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5D3BDBE7" w14:textId="77777777" w:rsidTr="00E50DB9">
        <w:trPr>
          <w:cantSplit/>
        </w:trPr>
        <w:tc>
          <w:tcPr>
            <w:tcW w:w="2880" w:type="dxa"/>
            <w:tcBorders>
              <w:top w:val="single" w:sz="4" w:space="0" w:color="auto"/>
              <w:bottom w:val="double" w:sz="4" w:space="0" w:color="auto"/>
            </w:tcBorders>
            <w:shd w:val="clear" w:color="auto" w:fill="FFFFFF"/>
          </w:tcPr>
          <w:p w14:paraId="000E872F"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4864C73A" w14:textId="77777777" w:rsidR="00E921A2" w:rsidRPr="00121095" w:rsidRDefault="00E921A2">
            <w:pPr>
              <w:pStyle w:val="QryTableSegmentPattern"/>
              <w:rPr>
                <w:lang w:val="en-US"/>
              </w:rPr>
            </w:pPr>
          </w:p>
        </w:tc>
      </w:tr>
    </w:tbl>
    <w:p w14:paraId="5C70209B" w14:textId="77777777" w:rsidR="00E921A2" w:rsidRDefault="00E921A2">
      <w:pPr>
        <w:pStyle w:val="NormalIndented"/>
      </w:pPr>
    </w:p>
    <w:p w14:paraId="549FC588" w14:textId="09C67740" w:rsidR="00E921A2" w:rsidRDefault="00E921A2" w:rsidP="00BF5311">
      <w:r>
        <w:t xml:space="preserve">The message structure for QBP^Z97^QPB_Q15 can be found in </w:t>
      </w:r>
      <w:r w:rsidR="00BF2FE6">
        <w:fldChar w:fldCharType="begin"/>
      </w:r>
      <w:r>
        <w:instrText xml:space="preserve"> REF _Ref478807850 \r \h </w:instrText>
      </w:r>
      <w:r w:rsidR="00BF2FE6">
        <w:fldChar w:fldCharType="separate"/>
      </w:r>
      <w:r w:rsidR="00C244BF">
        <w:t>5.4.3</w:t>
      </w:r>
      <w:r w:rsidR="00BF2FE6">
        <w:fldChar w:fldCharType="end"/>
      </w:r>
      <w:r>
        <w:t>. Use the QBP^Q15^QPB_Q15 Message structure.</w:t>
      </w:r>
    </w:p>
    <w:p w14:paraId="1069C97A" w14:textId="77777777" w:rsidR="00E921A2" w:rsidRPr="00121095" w:rsidRDefault="00E921A2">
      <w:pPr>
        <w:pStyle w:val="MsgTableCaption"/>
      </w:pPr>
      <w:r w:rsidRPr="00121095">
        <w:lastRenderedPageBreak/>
        <w:t>RDY^Z98^RDY_K15: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1C56BAC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45630358"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841F6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1B4D95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3202467B" w14:textId="77777777" w:rsidR="00E921A2" w:rsidRPr="00121095" w:rsidRDefault="00E921A2">
            <w:pPr>
              <w:pStyle w:val="MsgTableHeader"/>
              <w:jc w:val="center"/>
              <w:rPr>
                <w:lang w:val="en-US"/>
              </w:rPr>
            </w:pPr>
            <w:r w:rsidRPr="00121095">
              <w:rPr>
                <w:lang w:val="en-US"/>
              </w:rPr>
              <w:t>Sec Ref</w:t>
            </w:r>
          </w:p>
        </w:tc>
      </w:tr>
      <w:tr w:rsidR="00E921A2" w:rsidRPr="00E921A2" w14:paraId="7B891C98"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4648DCFB"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74525DDA"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6E757C7"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41F3034" w14:textId="77777777" w:rsidR="00E921A2" w:rsidRPr="00121095" w:rsidRDefault="00E921A2">
            <w:pPr>
              <w:pStyle w:val="MsgTableBody"/>
              <w:jc w:val="center"/>
            </w:pPr>
            <w:r w:rsidRPr="00121095">
              <w:t>2.15.9</w:t>
            </w:r>
          </w:p>
        </w:tc>
      </w:tr>
      <w:tr w:rsidR="00E921A2" w:rsidRPr="00E921A2" w14:paraId="2DD53B8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61AEE06"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22A514A"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C7D806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43800" w14:textId="77777777" w:rsidR="00E921A2" w:rsidRPr="00121095" w:rsidRDefault="00E921A2">
            <w:pPr>
              <w:pStyle w:val="MsgTableBody"/>
              <w:jc w:val="center"/>
            </w:pPr>
            <w:r w:rsidRPr="00121095">
              <w:t>2.15.12</w:t>
            </w:r>
          </w:p>
        </w:tc>
      </w:tr>
      <w:tr w:rsidR="00E921A2" w:rsidRPr="00E921A2" w14:paraId="4EFEB3FA"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858A618"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BE8C594"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1BF096F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DC06D3" w14:textId="77777777" w:rsidR="00E921A2" w:rsidRPr="00121095" w:rsidRDefault="00E921A2">
            <w:pPr>
              <w:pStyle w:val="MsgTableBody"/>
              <w:jc w:val="center"/>
            </w:pPr>
            <w:r w:rsidRPr="00121095">
              <w:t>2.14.13</w:t>
            </w:r>
          </w:p>
        </w:tc>
      </w:tr>
      <w:tr w:rsidR="00E921A2" w:rsidRPr="00E921A2" w14:paraId="178C822F"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C4B6A3E"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14379FFF"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3501BA7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5AAC30" w14:textId="77777777" w:rsidR="00E921A2" w:rsidRPr="00121095" w:rsidRDefault="00E921A2">
            <w:pPr>
              <w:pStyle w:val="MsgTableBody"/>
              <w:jc w:val="center"/>
            </w:pPr>
            <w:r w:rsidRPr="00121095">
              <w:t>2.15.8</w:t>
            </w:r>
          </w:p>
        </w:tc>
      </w:tr>
      <w:tr w:rsidR="00E921A2" w:rsidRPr="00E921A2" w14:paraId="1BE5901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46B0943"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194F0E0F"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08DB0A3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31B92" w14:textId="77777777" w:rsidR="00E921A2" w:rsidRPr="00121095" w:rsidRDefault="00E921A2">
            <w:pPr>
              <w:pStyle w:val="MsgTableBody"/>
              <w:jc w:val="center"/>
            </w:pPr>
            <w:r w:rsidRPr="00121095">
              <w:t>2.15.5</w:t>
            </w:r>
          </w:p>
        </w:tc>
      </w:tr>
      <w:tr w:rsidR="00E921A2" w:rsidRPr="00E921A2" w14:paraId="133387B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0D5E3AD"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388C4076"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7791B5D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F93A04" w14:textId="3F7B64C2"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2AB3CC7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AE95BC8"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572D044"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40AC748E"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039BD" w14:textId="3C2B9677"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4C3E47F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EB70183"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5DC1DF19"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71989A1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5D8184" w14:textId="5770F0DE"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0CE71B6D"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0C5AE217"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15A0314C"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3D8FF924"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755AD53" w14:textId="77777777" w:rsidR="00E921A2" w:rsidRPr="00121095" w:rsidRDefault="00E921A2">
            <w:pPr>
              <w:pStyle w:val="MsgTableBody"/>
              <w:jc w:val="center"/>
            </w:pPr>
            <w:r w:rsidRPr="00121095">
              <w:t>2.15.4</w:t>
            </w:r>
          </w:p>
        </w:tc>
      </w:tr>
    </w:tbl>
    <w:p w14:paraId="1913E903" w14:textId="77777777" w:rsidR="00E921A2" w:rsidRPr="00121095" w:rsidRDefault="00E921A2"/>
    <w:tbl>
      <w:tblPr>
        <w:tblW w:w="0" w:type="auto"/>
        <w:tblInd w:w="1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1C45B616" w14:textId="77777777">
        <w:trPr>
          <w:cantSplit/>
          <w:tblHeader/>
        </w:trPr>
        <w:tc>
          <w:tcPr>
            <w:tcW w:w="8640" w:type="dxa"/>
            <w:tcBorders>
              <w:top w:val="double" w:sz="4" w:space="0" w:color="auto"/>
              <w:bottom w:val="single" w:sz="4" w:space="0" w:color="auto"/>
            </w:tcBorders>
            <w:shd w:val="pct10" w:color="auto" w:fill="FFFFFF"/>
          </w:tcPr>
          <w:p w14:paraId="2BDEC559" w14:textId="77777777" w:rsidR="00E921A2" w:rsidRPr="00121095" w:rsidRDefault="00E921A2">
            <w:pPr>
              <w:pStyle w:val="QryTableDisplayLineHeader"/>
              <w:rPr>
                <w:lang w:val="en-US"/>
              </w:rPr>
            </w:pPr>
            <w:r w:rsidRPr="00121095">
              <w:rPr>
                <w:lang w:val="en-US"/>
              </w:rPr>
              <w:t>The data will display as follows: (Query ID=Z97)</w:t>
            </w:r>
          </w:p>
        </w:tc>
      </w:tr>
      <w:tr w:rsidR="00E921A2" w:rsidRPr="00E921A2" w14:paraId="43557C9A" w14:textId="77777777">
        <w:trPr>
          <w:cantSplit/>
        </w:trPr>
        <w:tc>
          <w:tcPr>
            <w:tcW w:w="8640" w:type="dxa"/>
            <w:tcBorders>
              <w:top w:val="single" w:sz="4" w:space="0" w:color="auto"/>
              <w:bottom w:val="single" w:sz="4" w:space="0" w:color="auto"/>
            </w:tcBorders>
            <w:shd w:val="clear" w:color="auto" w:fill="FFFFFF"/>
          </w:tcPr>
          <w:p w14:paraId="396719CC" w14:textId="77777777" w:rsidR="00E921A2" w:rsidRPr="00121095" w:rsidRDefault="00E921A2">
            <w:pPr>
              <w:pStyle w:val="QryTableDisplayLine"/>
              <w:rPr>
                <w:lang w:val="en-US"/>
              </w:rPr>
            </w:pPr>
            <w:r w:rsidRPr="00121095">
              <w:rPr>
                <w:lang w:val="en-US"/>
              </w:rPr>
              <w:t>DSP|||        GENERAL HOSPITAL – PHARMACY DEPARTMENT          DATE:mm-dd-yy</w:t>
            </w:r>
          </w:p>
        </w:tc>
      </w:tr>
      <w:tr w:rsidR="00E921A2" w:rsidRPr="00E921A2" w14:paraId="4C833502" w14:textId="77777777">
        <w:trPr>
          <w:cantSplit/>
        </w:trPr>
        <w:tc>
          <w:tcPr>
            <w:tcW w:w="8640" w:type="dxa"/>
            <w:tcBorders>
              <w:top w:val="single" w:sz="4" w:space="0" w:color="auto"/>
              <w:bottom w:val="single" w:sz="4" w:space="0" w:color="auto"/>
            </w:tcBorders>
            <w:shd w:val="clear" w:color="auto" w:fill="FFFFFF"/>
          </w:tcPr>
          <w:p w14:paraId="419A0373"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5F738EAE" w14:textId="77777777">
        <w:trPr>
          <w:cantSplit/>
        </w:trPr>
        <w:tc>
          <w:tcPr>
            <w:tcW w:w="8640" w:type="dxa"/>
            <w:tcBorders>
              <w:top w:val="single" w:sz="4" w:space="0" w:color="auto"/>
              <w:bottom w:val="single" w:sz="4" w:space="0" w:color="auto"/>
            </w:tcBorders>
            <w:shd w:val="clear" w:color="auto" w:fill="FFFFFF"/>
          </w:tcPr>
          <w:p w14:paraId="60956C96"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777D8704" w14:textId="77777777">
        <w:trPr>
          <w:cantSplit/>
        </w:trPr>
        <w:tc>
          <w:tcPr>
            <w:tcW w:w="8640" w:type="dxa"/>
            <w:tcBorders>
              <w:top w:val="single" w:sz="4" w:space="0" w:color="auto"/>
              <w:bottom w:val="single" w:sz="4" w:space="0" w:color="auto"/>
            </w:tcBorders>
            <w:shd w:val="clear" w:color="auto" w:fill="FFFFFF"/>
          </w:tcPr>
          <w:p w14:paraId="6F35A165"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280FB4EC" w14:textId="77777777">
        <w:trPr>
          <w:cantSplit/>
        </w:trPr>
        <w:tc>
          <w:tcPr>
            <w:tcW w:w="8640" w:type="dxa"/>
            <w:tcBorders>
              <w:top w:val="single" w:sz="4" w:space="0" w:color="auto"/>
              <w:bottom w:val="single" w:sz="4" w:space="0" w:color="auto"/>
            </w:tcBorders>
            <w:shd w:val="clear" w:color="auto" w:fill="FFFFFF"/>
          </w:tcPr>
          <w:p w14:paraId="25B190E0" w14:textId="77777777" w:rsidR="00E921A2" w:rsidRPr="00121095" w:rsidRDefault="00E921A2">
            <w:pPr>
              <w:pStyle w:val="QryTableDisplayLine"/>
              <w:rPr>
                <w:lang w:val="en-US"/>
              </w:rPr>
            </w:pPr>
            <w:r w:rsidRPr="00121095">
              <w:rPr>
                <w:lang w:val="en-US"/>
              </w:rPr>
              <w:t>...</w:t>
            </w:r>
          </w:p>
        </w:tc>
      </w:tr>
      <w:tr w:rsidR="00E921A2" w:rsidRPr="00E921A2" w14:paraId="7954673D" w14:textId="77777777">
        <w:trPr>
          <w:cantSplit/>
        </w:trPr>
        <w:tc>
          <w:tcPr>
            <w:tcW w:w="8640" w:type="dxa"/>
            <w:tcBorders>
              <w:top w:val="single" w:sz="4" w:space="0" w:color="auto"/>
              <w:bottom w:val="double" w:sz="4" w:space="0" w:color="auto"/>
            </w:tcBorders>
            <w:shd w:val="clear" w:color="auto" w:fill="FFFFFF"/>
          </w:tcPr>
          <w:p w14:paraId="7D9C8983" w14:textId="77777777" w:rsidR="00E921A2" w:rsidRPr="00121095" w:rsidRDefault="00E921A2">
            <w:pPr>
              <w:pStyle w:val="QryTableDisplayLine"/>
              <w:rPr>
                <w:lang w:val="en-US"/>
              </w:rPr>
            </w:pPr>
            <w:r w:rsidRPr="00121095">
              <w:rPr>
                <w:lang w:val="en-US"/>
              </w:rPr>
              <w:t>DSP|||       &lt;&lt; END OF REPORT &gt;&gt;</w:t>
            </w:r>
          </w:p>
        </w:tc>
      </w:tr>
    </w:tbl>
    <w:p w14:paraId="36098AB8"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025CD093" w14:textId="77777777" w:rsidTr="00E50DB9">
        <w:trPr>
          <w:cantSplit/>
          <w:tblHeader/>
        </w:trPr>
        <w:tc>
          <w:tcPr>
            <w:tcW w:w="648" w:type="dxa"/>
            <w:tcBorders>
              <w:top w:val="double" w:sz="4" w:space="0" w:color="auto"/>
              <w:bottom w:val="single" w:sz="4" w:space="0" w:color="auto"/>
            </w:tcBorders>
            <w:shd w:val="clear" w:color="auto" w:fill="FFFFFF"/>
          </w:tcPr>
          <w:p w14:paraId="271B7C8D" w14:textId="77777777" w:rsidR="00E921A2" w:rsidRPr="00121095" w:rsidRDefault="00E921A2">
            <w:pPr>
              <w:pStyle w:val="QryTableInputHeader"/>
              <w:rPr>
                <w:lang w:val="en-US"/>
              </w:rPr>
            </w:pPr>
            <w:r w:rsidRPr="00121095">
              <w:rPr>
                <w:lang w:val="en-US"/>
              </w:rPr>
              <w:t>Field Seq (Query ID=Z97)</w:t>
            </w:r>
          </w:p>
        </w:tc>
        <w:tc>
          <w:tcPr>
            <w:tcW w:w="1296" w:type="dxa"/>
            <w:tcBorders>
              <w:top w:val="double" w:sz="4" w:space="0" w:color="auto"/>
              <w:bottom w:val="single" w:sz="4" w:space="0" w:color="auto"/>
            </w:tcBorders>
            <w:shd w:val="clear" w:color="auto" w:fill="FFFFFF"/>
          </w:tcPr>
          <w:p w14:paraId="6486008A"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03CFADBD" w14:textId="77777777" w:rsidR="00E921A2" w:rsidRPr="00121095" w:rsidRDefault="00E921A2">
            <w:pPr>
              <w:pStyle w:val="QryTableInputHeader"/>
              <w:rPr>
                <w:lang w:val="en-US"/>
              </w:rPr>
            </w:pPr>
            <w:r w:rsidRPr="00121095">
              <w:rPr>
                <w:lang w:val="en-US"/>
              </w:rPr>
              <w:t>Key/</w:t>
            </w:r>
          </w:p>
          <w:p w14:paraId="5148EBF3"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75909D45"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7EE51A8"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CBF81F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79E96B5E"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0AC8ED69"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59489D26"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1C1A9FF"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0DA38AC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560EF64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170A549D" w14:textId="77777777" w:rsidR="00E921A2" w:rsidRPr="00121095" w:rsidRDefault="00E921A2">
            <w:pPr>
              <w:pStyle w:val="QryTableInputHeader"/>
              <w:rPr>
                <w:lang w:val="en-US"/>
              </w:rPr>
            </w:pPr>
            <w:r w:rsidRPr="00121095">
              <w:rPr>
                <w:lang w:val="en-US"/>
              </w:rPr>
              <w:t>Element Name</w:t>
            </w:r>
          </w:p>
        </w:tc>
      </w:tr>
      <w:tr w:rsidR="00E921A2" w:rsidRPr="00E921A2" w14:paraId="0889BBCD" w14:textId="77777777" w:rsidTr="00E50DB9">
        <w:trPr>
          <w:cantSplit/>
        </w:trPr>
        <w:tc>
          <w:tcPr>
            <w:tcW w:w="648" w:type="dxa"/>
            <w:tcBorders>
              <w:top w:val="single" w:sz="4" w:space="0" w:color="auto"/>
              <w:bottom w:val="single" w:sz="4" w:space="0" w:color="auto"/>
            </w:tcBorders>
            <w:shd w:val="clear" w:color="auto" w:fill="FFFFFF"/>
          </w:tcPr>
          <w:p w14:paraId="3DBA3A1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2C538862"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BA3E408"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96FC4DE"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FE0812B"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72C826A9"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3800BA6"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24B824B"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5D270C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53D73F5"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966CE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2DC86C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12C38BF" w14:textId="77777777" w:rsidR="00E921A2" w:rsidRPr="00121095" w:rsidRDefault="00E921A2">
            <w:pPr>
              <w:pStyle w:val="QryTableInput"/>
            </w:pPr>
          </w:p>
        </w:tc>
      </w:tr>
      <w:tr w:rsidR="00E921A2" w:rsidRPr="00E921A2" w14:paraId="4B963767" w14:textId="77777777" w:rsidTr="00E50DB9">
        <w:trPr>
          <w:cantSplit/>
        </w:trPr>
        <w:tc>
          <w:tcPr>
            <w:tcW w:w="648" w:type="dxa"/>
            <w:tcBorders>
              <w:top w:val="single" w:sz="4" w:space="0" w:color="auto"/>
              <w:bottom w:val="single" w:sz="4" w:space="0" w:color="auto"/>
            </w:tcBorders>
            <w:shd w:val="clear" w:color="auto" w:fill="FFFFFF"/>
          </w:tcPr>
          <w:p w14:paraId="26F654BB"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31D58AF"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27E007BE"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895D984"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07C68076"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653AEABC"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204C0D29"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20A18FB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1137E0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3D6B9DF"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2FA5661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7499402"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CBFF7E7" w14:textId="77777777" w:rsidR="00E921A2" w:rsidRPr="00121095" w:rsidRDefault="00E921A2">
            <w:pPr>
              <w:pStyle w:val="QryTableInput"/>
            </w:pPr>
          </w:p>
        </w:tc>
      </w:tr>
      <w:tr w:rsidR="00E921A2" w:rsidRPr="00E921A2" w14:paraId="59D85853" w14:textId="77777777" w:rsidTr="00E50DB9">
        <w:trPr>
          <w:cantSplit/>
        </w:trPr>
        <w:tc>
          <w:tcPr>
            <w:tcW w:w="648" w:type="dxa"/>
            <w:tcBorders>
              <w:top w:val="single" w:sz="4" w:space="0" w:color="auto"/>
              <w:bottom w:val="single" w:sz="4" w:space="0" w:color="auto"/>
            </w:tcBorders>
            <w:shd w:val="clear" w:color="auto" w:fill="FFFFFF"/>
          </w:tcPr>
          <w:p w14:paraId="5CD8462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7007466A" w14:textId="77777777" w:rsidR="00E921A2" w:rsidRPr="00121095" w:rsidRDefault="00E921A2">
            <w:pPr>
              <w:pStyle w:val="QryTableInput"/>
            </w:pPr>
            <w:r w:rsidRPr="00121095">
              <w:t>PatientList</w:t>
            </w:r>
          </w:p>
        </w:tc>
        <w:tc>
          <w:tcPr>
            <w:tcW w:w="792" w:type="dxa"/>
            <w:tcBorders>
              <w:top w:val="single" w:sz="4" w:space="0" w:color="auto"/>
              <w:bottom w:val="single" w:sz="4" w:space="0" w:color="auto"/>
            </w:tcBorders>
            <w:shd w:val="clear" w:color="auto" w:fill="FFFFFF"/>
          </w:tcPr>
          <w:p w14:paraId="622535F5"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893F61C"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6F555E8B" w14:textId="77777777" w:rsidR="00E921A2" w:rsidRPr="00121095" w:rsidRDefault="00E921A2">
            <w:pPr>
              <w:pStyle w:val="QryTableInput"/>
            </w:pPr>
            <w:r w:rsidRPr="00121095">
              <w:t>20</w:t>
            </w:r>
          </w:p>
        </w:tc>
        <w:tc>
          <w:tcPr>
            <w:tcW w:w="720" w:type="dxa"/>
            <w:tcBorders>
              <w:top w:val="single" w:sz="4" w:space="0" w:color="auto"/>
              <w:bottom w:val="single" w:sz="4" w:space="0" w:color="auto"/>
            </w:tcBorders>
            <w:shd w:val="clear" w:color="auto" w:fill="FFFFFF"/>
          </w:tcPr>
          <w:p w14:paraId="3918FA8D" w14:textId="77777777" w:rsidR="00E921A2" w:rsidRPr="00121095" w:rsidRDefault="00E921A2">
            <w:pPr>
              <w:pStyle w:val="QryTableInput"/>
            </w:pPr>
            <w:r w:rsidRPr="00121095">
              <w:t>CX</w:t>
            </w:r>
          </w:p>
        </w:tc>
        <w:tc>
          <w:tcPr>
            <w:tcW w:w="288" w:type="dxa"/>
            <w:tcBorders>
              <w:top w:val="single" w:sz="4" w:space="0" w:color="auto"/>
              <w:bottom w:val="single" w:sz="4" w:space="0" w:color="auto"/>
            </w:tcBorders>
            <w:shd w:val="clear" w:color="auto" w:fill="FFFFFF"/>
          </w:tcPr>
          <w:p w14:paraId="0E50B709"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498A9682"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4BCC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881A14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6015D246" w14:textId="77777777" w:rsidR="00E921A2" w:rsidRPr="00121095" w:rsidRDefault="00E921A2">
            <w:pPr>
              <w:pStyle w:val="QryTableInput"/>
            </w:pPr>
            <w:r w:rsidRPr="00121095">
              <w:t>PID.3</w:t>
            </w:r>
          </w:p>
        </w:tc>
        <w:tc>
          <w:tcPr>
            <w:tcW w:w="720" w:type="dxa"/>
            <w:tcBorders>
              <w:top w:val="single" w:sz="4" w:space="0" w:color="auto"/>
              <w:bottom w:val="single" w:sz="4" w:space="0" w:color="auto"/>
            </w:tcBorders>
            <w:shd w:val="clear" w:color="auto" w:fill="FFFFFF"/>
          </w:tcPr>
          <w:p w14:paraId="4030B65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7CF6166" w14:textId="77777777" w:rsidR="00E921A2" w:rsidRPr="00121095" w:rsidRDefault="00E921A2">
            <w:pPr>
              <w:pStyle w:val="QryTableInput"/>
            </w:pPr>
            <w:r w:rsidRPr="00121095">
              <w:t>PID-3: Patient  Identifier List</w:t>
            </w:r>
          </w:p>
        </w:tc>
      </w:tr>
      <w:tr w:rsidR="00E921A2" w:rsidRPr="00E921A2" w14:paraId="429C72AB" w14:textId="77777777" w:rsidTr="00E50DB9">
        <w:trPr>
          <w:cantSplit/>
        </w:trPr>
        <w:tc>
          <w:tcPr>
            <w:tcW w:w="648" w:type="dxa"/>
            <w:tcBorders>
              <w:top w:val="single" w:sz="4" w:space="0" w:color="auto"/>
              <w:bottom w:val="single" w:sz="4" w:space="0" w:color="auto"/>
            </w:tcBorders>
            <w:shd w:val="clear" w:color="auto" w:fill="FFFFFF"/>
          </w:tcPr>
          <w:p w14:paraId="5BC152EC"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229721B8" w14:textId="77777777" w:rsidR="00E921A2" w:rsidRPr="00121095" w:rsidRDefault="00E921A2">
            <w:pPr>
              <w:pStyle w:val="QryTableInput"/>
            </w:pPr>
            <w:r w:rsidRPr="00121095">
              <w:t>MedicationDispensed</w:t>
            </w:r>
          </w:p>
        </w:tc>
        <w:tc>
          <w:tcPr>
            <w:tcW w:w="792" w:type="dxa"/>
            <w:tcBorders>
              <w:top w:val="single" w:sz="4" w:space="0" w:color="auto"/>
              <w:bottom w:val="single" w:sz="4" w:space="0" w:color="auto"/>
            </w:tcBorders>
            <w:shd w:val="clear" w:color="auto" w:fill="FFFFFF"/>
          </w:tcPr>
          <w:p w14:paraId="1AF55E99"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523AC363"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3668276" w14:textId="77777777" w:rsidR="00E921A2" w:rsidRPr="00121095" w:rsidRDefault="00E921A2">
            <w:pPr>
              <w:pStyle w:val="QryTableInput"/>
            </w:pPr>
            <w:r w:rsidRPr="00121095">
              <w:t>100</w:t>
            </w:r>
          </w:p>
        </w:tc>
        <w:tc>
          <w:tcPr>
            <w:tcW w:w="720" w:type="dxa"/>
            <w:tcBorders>
              <w:top w:val="single" w:sz="4" w:space="0" w:color="auto"/>
              <w:bottom w:val="single" w:sz="4" w:space="0" w:color="auto"/>
            </w:tcBorders>
            <w:shd w:val="clear" w:color="auto" w:fill="FFFFFF"/>
          </w:tcPr>
          <w:p w14:paraId="7EA7A601"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00987CF6"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74FEA1E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7975358" w14:textId="77777777" w:rsidR="00E921A2" w:rsidRPr="00121095" w:rsidRDefault="00E921A2">
            <w:pPr>
              <w:pStyle w:val="QryTableInput"/>
            </w:pPr>
            <w:r w:rsidRPr="00121095">
              <w:t>=</w:t>
            </w:r>
          </w:p>
        </w:tc>
        <w:tc>
          <w:tcPr>
            <w:tcW w:w="720" w:type="dxa"/>
            <w:tcBorders>
              <w:top w:val="single" w:sz="4" w:space="0" w:color="auto"/>
              <w:bottom w:val="single" w:sz="4" w:space="0" w:color="auto"/>
            </w:tcBorders>
            <w:shd w:val="clear" w:color="auto" w:fill="FFFFFF"/>
          </w:tcPr>
          <w:p w14:paraId="33655693"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1B705B1" w14:textId="77777777" w:rsidR="00E921A2" w:rsidRPr="00121095" w:rsidRDefault="00E921A2">
            <w:pPr>
              <w:pStyle w:val="QryTableInput"/>
            </w:pPr>
            <w:r w:rsidRPr="00121095">
              <w:t>RXD.2</w:t>
            </w:r>
          </w:p>
        </w:tc>
        <w:tc>
          <w:tcPr>
            <w:tcW w:w="720" w:type="dxa"/>
            <w:tcBorders>
              <w:top w:val="single" w:sz="4" w:space="0" w:color="auto"/>
              <w:bottom w:val="single" w:sz="4" w:space="0" w:color="auto"/>
            </w:tcBorders>
            <w:shd w:val="clear" w:color="auto" w:fill="FFFFFF"/>
          </w:tcPr>
          <w:p w14:paraId="75622B4B"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223CDD6" w14:textId="77777777" w:rsidR="00E921A2" w:rsidRPr="00121095" w:rsidRDefault="00E921A2">
            <w:pPr>
              <w:pStyle w:val="QryTableInput"/>
            </w:pPr>
            <w:r w:rsidRPr="00121095">
              <w:t>RXD-2: Dispense/Give Code</w:t>
            </w:r>
          </w:p>
        </w:tc>
      </w:tr>
      <w:tr w:rsidR="00E921A2" w:rsidRPr="00E921A2" w14:paraId="61D0D456" w14:textId="77777777" w:rsidTr="00E50DB9">
        <w:trPr>
          <w:cantSplit/>
        </w:trPr>
        <w:tc>
          <w:tcPr>
            <w:tcW w:w="648" w:type="dxa"/>
            <w:tcBorders>
              <w:top w:val="single" w:sz="4" w:space="0" w:color="auto"/>
              <w:bottom w:val="single" w:sz="4" w:space="0" w:color="auto"/>
            </w:tcBorders>
            <w:shd w:val="clear" w:color="auto" w:fill="FFFFFF"/>
          </w:tcPr>
          <w:p w14:paraId="06E7E17E"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8C24A4F" w14:textId="77777777" w:rsidR="00E921A2" w:rsidRPr="00121095" w:rsidRDefault="00E921A2">
            <w:pPr>
              <w:pStyle w:val="QryTableInput"/>
            </w:pPr>
            <w:r w:rsidRPr="00121095">
              <w:t>DispenseDate.LL</w:t>
            </w:r>
          </w:p>
        </w:tc>
        <w:tc>
          <w:tcPr>
            <w:tcW w:w="792" w:type="dxa"/>
            <w:tcBorders>
              <w:top w:val="single" w:sz="4" w:space="0" w:color="auto"/>
              <w:bottom w:val="single" w:sz="4" w:space="0" w:color="auto"/>
            </w:tcBorders>
            <w:shd w:val="clear" w:color="auto" w:fill="FFFFFF"/>
          </w:tcPr>
          <w:p w14:paraId="20A980A2"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1B888B7" w14:textId="77777777" w:rsidR="00E921A2" w:rsidRPr="00121095" w:rsidRDefault="00E921A2">
            <w:pPr>
              <w:pStyle w:val="QryTableInput"/>
            </w:pPr>
            <w:r w:rsidRPr="00121095">
              <w:t>Y</w:t>
            </w:r>
          </w:p>
        </w:tc>
        <w:tc>
          <w:tcPr>
            <w:tcW w:w="576" w:type="dxa"/>
            <w:tcBorders>
              <w:top w:val="single" w:sz="4" w:space="0" w:color="auto"/>
              <w:bottom w:val="single" w:sz="4" w:space="0" w:color="auto"/>
            </w:tcBorders>
            <w:shd w:val="clear" w:color="auto" w:fill="FFFFFF"/>
          </w:tcPr>
          <w:p w14:paraId="3F61A15B"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F7807D6"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5AD1662C" w14:textId="77777777" w:rsidR="00E921A2" w:rsidRPr="00121095" w:rsidRDefault="00E921A2">
            <w:pPr>
              <w:pStyle w:val="QryTableInput"/>
            </w:pPr>
            <w:r w:rsidRPr="00121095">
              <w:t>O</w:t>
            </w:r>
          </w:p>
        </w:tc>
        <w:tc>
          <w:tcPr>
            <w:tcW w:w="288" w:type="dxa"/>
            <w:tcBorders>
              <w:top w:val="single" w:sz="4" w:space="0" w:color="auto"/>
              <w:bottom w:val="single" w:sz="4" w:space="0" w:color="auto"/>
            </w:tcBorders>
            <w:shd w:val="clear" w:color="auto" w:fill="FFFFFF"/>
          </w:tcPr>
          <w:p w14:paraId="2E49802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4C512CE" w14:textId="77777777" w:rsidR="00E921A2" w:rsidRPr="00121095" w:rsidRDefault="00E921A2">
            <w:pPr>
              <w:pStyle w:val="QryTableInput"/>
            </w:pPr>
            <w:r w:rsidRPr="00121095">
              <w:t>&gt;</w:t>
            </w:r>
            <w:r w:rsidRPr="00121095">
              <w:br/>
              <w:t>=</w:t>
            </w:r>
          </w:p>
        </w:tc>
        <w:tc>
          <w:tcPr>
            <w:tcW w:w="720" w:type="dxa"/>
            <w:tcBorders>
              <w:top w:val="single" w:sz="4" w:space="0" w:color="auto"/>
              <w:bottom w:val="single" w:sz="4" w:space="0" w:color="auto"/>
            </w:tcBorders>
            <w:shd w:val="clear" w:color="auto" w:fill="FFFFFF"/>
          </w:tcPr>
          <w:p w14:paraId="276F581B"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7593D388" w14:textId="77777777" w:rsidR="00E921A2" w:rsidRPr="00121095" w:rsidRDefault="00E921A2">
            <w:pPr>
              <w:pStyle w:val="QryTableInput"/>
            </w:pPr>
            <w:r w:rsidRPr="00121095">
              <w:t>RXD.3</w:t>
            </w:r>
          </w:p>
        </w:tc>
        <w:tc>
          <w:tcPr>
            <w:tcW w:w="720" w:type="dxa"/>
            <w:tcBorders>
              <w:top w:val="single" w:sz="4" w:space="0" w:color="auto"/>
              <w:bottom w:val="single" w:sz="4" w:space="0" w:color="auto"/>
            </w:tcBorders>
            <w:shd w:val="clear" w:color="auto" w:fill="FFFFFF"/>
          </w:tcPr>
          <w:p w14:paraId="4326EC7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47494B0C" w14:textId="77777777" w:rsidR="00E921A2" w:rsidRPr="00121095" w:rsidRDefault="00E921A2">
            <w:pPr>
              <w:pStyle w:val="QryTableInput"/>
            </w:pPr>
            <w:r w:rsidRPr="00121095">
              <w:t>RXD-3: Date/Time Dispensed</w:t>
            </w:r>
          </w:p>
        </w:tc>
      </w:tr>
      <w:tr w:rsidR="00E921A2" w:rsidRPr="00E921A2" w14:paraId="30EAB4F1" w14:textId="77777777" w:rsidTr="00E50DB9">
        <w:trPr>
          <w:cantSplit/>
        </w:trPr>
        <w:tc>
          <w:tcPr>
            <w:tcW w:w="648" w:type="dxa"/>
            <w:tcBorders>
              <w:top w:val="single" w:sz="4" w:space="0" w:color="auto"/>
              <w:bottom w:val="double" w:sz="4" w:space="0" w:color="auto"/>
            </w:tcBorders>
            <w:shd w:val="clear" w:color="auto" w:fill="FFFFFF"/>
          </w:tcPr>
          <w:p w14:paraId="236EE44D" w14:textId="77777777" w:rsidR="00E921A2" w:rsidRPr="00121095" w:rsidRDefault="00E921A2">
            <w:pPr>
              <w:pStyle w:val="QryTableInput"/>
            </w:pPr>
            <w:r w:rsidRPr="00121095">
              <w:t>6</w:t>
            </w:r>
          </w:p>
        </w:tc>
        <w:tc>
          <w:tcPr>
            <w:tcW w:w="1296" w:type="dxa"/>
            <w:tcBorders>
              <w:top w:val="single" w:sz="4" w:space="0" w:color="auto"/>
              <w:bottom w:val="double" w:sz="4" w:space="0" w:color="auto"/>
            </w:tcBorders>
            <w:shd w:val="clear" w:color="auto" w:fill="FFFFFF"/>
          </w:tcPr>
          <w:p w14:paraId="70391784" w14:textId="77777777" w:rsidR="00E921A2" w:rsidRPr="00121095" w:rsidRDefault="00E921A2">
            <w:pPr>
              <w:pStyle w:val="QryTableInput"/>
            </w:pPr>
            <w:r w:rsidRPr="00121095">
              <w:t>DispenseDate.UL</w:t>
            </w:r>
          </w:p>
        </w:tc>
        <w:tc>
          <w:tcPr>
            <w:tcW w:w="792" w:type="dxa"/>
            <w:tcBorders>
              <w:top w:val="single" w:sz="4" w:space="0" w:color="auto"/>
              <w:bottom w:val="double" w:sz="4" w:space="0" w:color="auto"/>
            </w:tcBorders>
            <w:shd w:val="clear" w:color="auto" w:fill="FFFFFF"/>
          </w:tcPr>
          <w:p w14:paraId="59480FF9"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3C99A863" w14:textId="77777777" w:rsidR="00E921A2" w:rsidRPr="00121095" w:rsidRDefault="00E921A2">
            <w:pPr>
              <w:pStyle w:val="QryTableInput"/>
            </w:pPr>
            <w:r w:rsidRPr="00121095">
              <w:t>Y</w:t>
            </w:r>
          </w:p>
        </w:tc>
        <w:tc>
          <w:tcPr>
            <w:tcW w:w="576" w:type="dxa"/>
            <w:tcBorders>
              <w:top w:val="single" w:sz="4" w:space="0" w:color="auto"/>
              <w:bottom w:val="double" w:sz="4" w:space="0" w:color="auto"/>
            </w:tcBorders>
            <w:shd w:val="clear" w:color="auto" w:fill="FFFFFF"/>
          </w:tcPr>
          <w:p w14:paraId="6DDDAB23" w14:textId="77777777" w:rsidR="00E921A2" w:rsidRPr="00121095" w:rsidRDefault="00E921A2">
            <w:pPr>
              <w:pStyle w:val="QryTableInput"/>
            </w:pPr>
            <w:r w:rsidRPr="00121095">
              <w:t>24</w:t>
            </w:r>
          </w:p>
        </w:tc>
        <w:tc>
          <w:tcPr>
            <w:tcW w:w="720" w:type="dxa"/>
            <w:tcBorders>
              <w:top w:val="single" w:sz="4" w:space="0" w:color="auto"/>
              <w:bottom w:val="double" w:sz="4" w:space="0" w:color="auto"/>
            </w:tcBorders>
            <w:shd w:val="clear" w:color="auto" w:fill="FFFFFF"/>
          </w:tcPr>
          <w:p w14:paraId="6BFB615D" w14:textId="77777777" w:rsidR="00E921A2" w:rsidRPr="00121095" w:rsidRDefault="00E921A2">
            <w:pPr>
              <w:pStyle w:val="QryTableInput"/>
            </w:pPr>
            <w:r w:rsidRPr="00121095">
              <w:t>DTM</w:t>
            </w:r>
          </w:p>
        </w:tc>
        <w:tc>
          <w:tcPr>
            <w:tcW w:w="288" w:type="dxa"/>
            <w:tcBorders>
              <w:top w:val="single" w:sz="4" w:space="0" w:color="auto"/>
              <w:bottom w:val="double" w:sz="4" w:space="0" w:color="auto"/>
            </w:tcBorders>
            <w:shd w:val="clear" w:color="auto" w:fill="FFFFFF"/>
          </w:tcPr>
          <w:p w14:paraId="25D30C2C" w14:textId="77777777" w:rsidR="00E921A2" w:rsidRPr="00121095" w:rsidRDefault="00E921A2">
            <w:pPr>
              <w:pStyle w:val="QryTableInput"/>
            </w:pPr>
            <w:r w:rsidRPr="00121095">
              <w:t>O</w:t>
            </w:r>
          </w:p>
        </w:tc>
        <w:tc>
          <w:tcPr>
            <w:tcW w:w="288" w:type="dxa"/>
            <w:tcBorders>
              <w:top w:val="single" w:sz="4" w:space="0" w:color="auto"/>
              <w:bottom w:val="double" w:sz="4" w:space="0" w:color="auto"/>
            </w:tcBorders>
            <w:shd w:val="clear" w:color="auto" w:fill="FFFFFF"/>
          </w:tcPr>
          <w:p w14:paraId="2C86B04E"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46265C47" w14:textId="77777777" w:rsidR="00E921A2" w:rsidRPr="00121095" w:rsidRDefault="00E921A2">
            <w:pPr>
              <w:pStyle w:val="QryTableInput"/>
            </w:pPr>
            <w:r w:rsidRPr="00121095">
              <w:t>&lt;</w:t>
            </w:r>
            <w:r w:rsidRPr="00121095">
              <w:br/>
              <w:t>=</w:t>
            </w:r>
          </w:p>
        </w:tc>
        <w:tc>
          <w:tcPr>
            <w:tcW w:w="720" w:type="dxa"/>
            <w:tcBorders>
              <w:top w:val="single" w:sz="4" w:space="0" w:color="auto"/>
              <w:bottom w:val="double" w:sz="4" w:space="0" w:color="auto"/>
            </w:tcBorders>
            <w:shd w:val="clear" w:color="auto" w:fill="FFFFFF"/>
          </w:tcPr>
          <w:p w14:paraId="48AEF59F"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B11A8D4" w14:textId="77777777" w:rsidR="00E921A2" w:rsidRPr="00121095" w:rsidRDefault="00E921A2">
            <w:pPr>
              <w:pStyle w:val="QryTableInput"/>
            </w:pPr>
            <w:r w:rsidRPr="00121095">
              <w:t>RXD.3</w:t>
            </w:r>
          </w:p>
        </w:tc>
        <w:tc>
          <w:tcPr>
            <w:tcW w:w="720" w:type="dxa"/>
            <w:tcBorders>
              <w:top w:val="single" w:sz="4" w:space="0" w:color="auto"/>
              <w:bottom w:val="double" w:sz="4" w:space="0" w:color="auto"/>
            </w:tcBorders>
            <w:shd w:val="clear" w:color="auto" w:fill="FFFFFF"/>
          </w:tcPr>
          <w:p w14:paraId="6F86C593"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20567C49" w14:textId="77777777" w:rsidR="00E921A2" w:rsidRPr="00121095" w:rsidRDefault="00E921A2">
            <w:pPr>
              <w:pStyle w:val="QryTableInput"/>
            </w:pPr>
            <w:r w:rsidRPr="00121095">
              <w:t>RXD-3: Date/Time Dispensed</w:t>
            </w:r>
          </w:p>
        </w:tc>
      </w:tr>
    </w:tbl>
    <w:p w14:paraId="372C52C6" w14:textId="77777777" w:rsidR="00E921A2" w:rsidRPr="00121095" w:rsidRDefault="00E921A2">
      <w:pPr>
        <w:keepNext/>
        <w:rPr>
          <w:b/>
        </w:rPr>
      </w:pPr>
      <w:r w:rsidRPr="00121095">
        <w:rPr>
          <w:b/>
        </w:rPr>
        <w:t>QPD Input Parameter Field Description and Commentary</w:t>
      </w:r>
    </w:p>
    <w:tbl>
      <w:tblPr>
        <w:tblW w:w="921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8"/>
        <w:gridCol w:w="590"/>
        <w:gridCol w:w="5760"/>
      </w:tblGrid>
      <w:tr w:rsidR="00E921A2" w:rsidRPr="00E921A2" w14:paraId="0091FDD9" w14:textId="77777777" w:rsidTr="00E50DB9">
        <w:trPr>
          <w:tblHeader/>
        </w:trPr>
        <w:tc>
          <w:tcPr>
            <w:tcW w:w="1861" w:type="dxa"/>
            <w:tcBorders>
              <w:top w:val="double" w:sz="4" w:space="0" w:color="auto"/>
              <w:bottom w:val="single" w:sz="4" w:space="0" w:color="auto"/>
            </w:tcBorders>
            <w:shd w:val="pct10" w:color="auto" w:fill="FFFFFF"/>
          </w:tcPr>
          <w:p w14:paraId="3A704BE0" w14:textId="77777777" w:rsidR="00E921A2" w:rsidRPr="00121095" w:rsidRDefault="00E921A2">
            <w:pPr>
              <w:pStyle w:val="QryTableInputParamHeader"/>
              <w:rPr>
                <w:lang w:val="en-US"/>
              </w:rPr>
            </w:pPr>
            <w:r w:rsidRPr="00121095">
              <w:rPr>
                <w:lang w:val="en-US"/>
              </w:rPr>
              <w:t>Input Parameter (Query ID=Z97)</w:t>
            </w:r>
          </w:p>
        </w:tc>
        <w:tc>
          <w:tcPr>
            <w:tcW w:w="1008" w:type="dxa"/>
            <w:tcBorders>
              <w:top w:val="double" w:sz="4" w:space="0" w:color="auto"/>
              <w:bottom w:val="single" w:sz="4" w:space="0" w:color="auto"/>
            </w:tcBorders>
            <w:shd w:val="pct10" w:color="auto" w:fill="FFFFFF"/>
          </w:tcPr>
          <w:p w14:paraId="011B90F8" w14:textId="77777777" w:rsidR="00E921A2" w:rsidRPr="00121095" w:rsidRDefault="00E921A2">
            <w:pPr>
              <w:pStyle w:val="QryTableInputParamHeader"/>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9951D3D"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88F67E9" w14:textId="77777777" w:rsidR="00E921A2" w:rsidRPr="00121095" w:rsidRDefault="00E921A2">
            <w:pPr>
              <w:pStyle w:val="QryTableInputParamHeader"/>
              <w:rPr>
                <w:lang w:val="en-US"/>
              </w:rPr>
            </w:pPr>
            <w:r w:rsidRPr="00121095">
              <w:rPr>
                <w:lang w:val="en-US"/>
              </w:rPr>
              <w:t>Description</w:t>
            </w:r>
          </w:p>
        </w:tc>
      </w:tr>
      <w:tr w:rsidR="00E921A2" w:rsidRPr="00E921A2" w14:paraId="446D5380" w14:textId="77777777" w:rsidTr="00E50DB9">
        <w:tc>
          <w:tcPr>
            <w:tcW w:w="1861" w:type="dxa"/>
            <w:tcBorders>
              <w:top w:val="single" w:sz="4" w:space="0" w:color="auto"/>
              <w:bottom w:val="single" w:sz="4" w:space="0" w:color="auto"/>
            </w:tcBorders>
            <w:shd w:val="clear" w:color="auto" w:fill="FFFFFF"/>
          </w:tcPr>
          <w:p w14:paraId="7BC41F65" w14:textId="77777777" w:rsidR="00E921A2" w:rsidRPr="00121095" w:rsidRDefault="00E921A2">
            <w:pPr>
              <w:pStyle w:val="QryTableInputParam"/>
              <w:rPr>
                <w:b/>
                <w:lang w:val="en-US"/>
              </w:rPr>
            </w:pPr>
            <w:r w:rsidRPr="00121095">
              <w:rPr>
                <w:b/>
                <w:lang w:val="en-US"/>
              </w:rPr>
              <w:t>MessageQueryName</w:t>
            </w:r>
          </w:p>
        </w:tc>
        <w:tc>
          <w:tcPr>
            <w:tcW w:w="1008" w:type="dxa"/>
            <w:tcBorders>
              <w:top w:val="single" w:sz="4" w:space="0" w:color="auto"/>
              <w:bottom w:val="single" w:sz="4" w:space="0" w:color="auto"/>
            </w:tcBorders>
            <w:shd w:val="clear" w:color="auto" w:fill="FFFFFF"/>
          </w:tcPr>
          <w:p w14:paraId="2DF558A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57863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10C3D920" w14:textId="77777777" w:rsidR="00E921A2" w:rsidRPr="00121095" w:rsidRDefault="00E921A2">
            <w:pPr>
              <w:pStyle w:val="QryTableInputParam"/>
              <w:rPr>
                <w:lang w:val="en-US"/>
              </w:rPr>
            </w:pPr>
            <w:r w:rsidRPr="00121095">
              <w:rPr>
                <w:lang w:val="en-US"/>
              </w:rPr>
              <w:t xml:space="preserve">SHALL be valued </w:t>
            </w:r>
            <w:r w:rsidRPr="00121095">
              <w:rPr>
                <w:b/>
                <w:lang w:val="en-US"/>
              </w:rPr>
              <w:t>Z97^Dispense History^HL7nnnn</w:t>
            </w:r>
            <w:r w:rsidRPr="00121095">
              <w:rPr>
                <w:lang w:val="en-US"/>
              </w:rPr>
              <w:t>.</w:t>
            </w:r>
          </w:p>
        </w:tc>
      </w:tr>
      <w:tr w:rsidR="00E921A2" w:rsidRPr="00E921A2" w14:paraId="00CFD1D4" w14:textId="77777777" w:rsidTr="00E50DB9">
        <w:tc>
          <w:tcPr>
            <w:tcW w:w="1861" w:type="dxa"/>
            <w:tcBorders>
              <w:top w:val="single" w:sz="4" w:space="0" w:color="auto"/>
              <w:bottom w:val="single" w:sz="4" w:space="0" w:color="auto"/>
            </w:tcBorders>
            <w:shd w:val="clear" w:color="auto" w:fill="FFFFFF"/>
          </w:tcPr>
          <w:p w14:paraId="31293C27" w14:textId="77777777" w:rsidR="00E921A2" w:rsidRPr="00121095" w:rsidRDefault="00E921A2">
            <w:pPr>
              <w:pStyle w:val="QryTableInputParam"/>
              <w:rPr>
                <w:b/>
                <w:lang w:val="en-US"/>
              </w:rPr>
            </w:pPr>
            <w:r w:rsidRPr="00121095">
              <w:rPr>
                <w:b/>
                <w:lang w:val="en-US"/>
              </w:rPr>
              <w:t>QueryTag</w:t>
            </w:r>
          </w:p>
        </w:tc>
        <w:tc>
          <w:tcPr>
            <w:tcW w:w="1008" w:type="dxa"/>
            <w:tcBorders>
              <w:top w:val="single" w:sz="4" w:space="0" w:color="auto"/>
              <w:bottom w:val="single" w:sz="4" w:space="0" w:color="auto"/>
            </w:tcBorders>
            <w:shd w:val="clear" w:color="auto" w:fill="FFFFFF"/>
          </w:tcPr>
          <w:p w14:paraId="15F5782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050FAE7D"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5A5B2F9"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6839F8B9" w14:textId="77777777" w:rsidTr="00E50DB9">
        <w:tc>
          <w:tcPr>
            <w:tcW w:w="1861" w:type="dxa"/>
            <w:tcBorders>
              <w:top w:val="single" w:sz="4" w:space="0" w:color="auto"/>
              <w:bottom w:val="single" w:sz="4" w:space="0" w:color="auto"/>
            </w:tcBorders>
            <w:shd w:val="clear" w:color="auto" w:fill="FFFFFF"/>
          </w:tcPr>
          <w:p w14:paraId="3FB15D8D"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125EB228"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55E575DB"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5EE73DC8"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w:t>
            </w:r>
            <w:r w:rsidRPr="00121095">
              <w:rPr>
                <w:lang w:val="en-US"/>
              </w:rPr>
              <w:lastRenderedPageBreak/>
              <w:t xml:space="preserve">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28456231" w14:textId="77777777" w:rsidTr="00E50DB9">
        <w:tc>
          <w:tcPr>
            <w:tcW w:w="1861" w:type="dxa"/>
            <w:tcBorders>
              <w:top w:val="single" w:sz="4" w:space="0" w:color="auto"/>
              <w:bottom w:val="single" w:sz="4" w:space="0" w:color="auto"/>
            </w:tcBorders>
            <w:shd w:val="clear" w:color="auto" w:fill="FFFFFF"/>
          </w:tcPr>
          <w:p w14:paraId="1307AD99"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289B78A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F6FC593"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2DFB99BB"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8EDA784" w14:textId="77777777" w:rsidTr="00E50DB9">
        <w:tc>
          <w:tcPr>
            <w:tcW w:w="1861" w:type="dxa"/>
            <w:tcBorders>
              <w:top w:val="single" w:sz="4" w:space="0" w:color="auto"/>
              <w:bottom w:val="single" w:sz="4" w:space="0" w:color="auto"/>
            </w:tcBorders>
            <w:shd w:val="clear" w:color="auto" w:fill="FFFFFF"/>
          </w:tcPr>
          <w:p w14:paraId="08D4C1AE"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6516D573"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807812F"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12F3AAD7"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34CCC865" w14:textId="77777777" w:rsidTr="00E50DB9">
        <w:tc>
          <w:tcPr>
            <w:tcW w:w="1861" w:type="dxa"/>
            <w:tcBorders>
              <w:top w:val="single" w:sz="4" w:space="0" w:color="auto"/>
              <w:bottom w:val="single" w:sz="4" w:space="0" w:color="auto"/>
            </w:tcBorders>
            <w:shd w:val="clear" w:color="auto" w:fill="FFFFFF"/>
          </w:tcPr>
          <w:p w14:paraId="40402947"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7C56B7" w14:textId="77777777" w:rsidR="00E921A2" w:rsidRPr="00121095" w:rsidRDefault="00E921A2">
            <w:pPr>
              <w:pStyle w:val="QryTableInputParam"/>
              <w:rPr>
                <w:lang w:val="en-US"/>
              </w:rPr>
            </w:pPr>
            <w:r w:rsidRPr="00121095">
              <w:rPr>
                <w:b/>
                <w:lang w:val="en-US"/>
              </w:rPr>
              <w:t>ID</w:t>
            </w:r>
          </w:p>
        </w:tc>
        <w:tc>
          <w:tcPr>
            <w:tcW w:w="590" w:type="dxa"/>
            <w:tcBorders>
              <w:top w:val="single" w:sz="4" w:space="0" w:color="auto"/>
              <w:bottom w:val="single" w:sz="4" w:space="0" w:color="auto"/>
            </w:tcBorders>
            <w:shd w:val="clear" w:color="auto" w:fill="FFFFFF"/>
          </w:tcPr>
          <w:p w14:paraId="5517A716"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0771D388"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6934628D" w14:textId="77777777" w:rsidTr="00E50DB9">
        <w:tc>
          <w:tcPr>
            <w:tcW w:w="1861" w:type="dxa"/>
            <w:tcBorders>
              <w:top w:val="single" w:sz="4" w:space="0" w:color="auto"/>
              <w:bottom w:val="single" w:sz="4" w:space="0" w:color="auto"/>
            </w:tcBorders>
            <w:shd w:val="clear" w:color="auto" w:fill="FFFFFF"/>
          </w:tcPr>
          <w:p w14:paraId="2F30A92D"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8D6FF0F" w14:textId="77777777" w:rsidR="00E921A2" w:rsidRPr="00121095" w:rsidRDefault="00E921A2">
            <w:pPr>
              <w:pStyle w:val="QryTableInputParam"/>
              <w:rPr>
                <w:lang w:val="en-US"/>
              </w:rPr>
            </w:pPr>
            <w:r w:rsidRPr="00121095">
              <w:rPr>
                <w:b/>
                <w:lang w:val="en-US"/>
              </w:rPr>
              <w:t>Assigning Authority</w:t>
            </w:r>
          </w:p>
        </w:tc>
        <w:tc>
          <w:tcPr>
            <w:tcW w:w="590" w:type="dxa"/>
            <w:tcBorders>
              <w:top w:val="single" w:sz="4" w:space="0" w:color="auto"/>
              <w:bottom w:val="single" w:sz="4" w:space="0" w:color="auto"/>
            </w:tcBorders>
            <w:shd w:val="clear" w:color="auto" w:fill="FFFFFF"/>
          </w:tcPr>
          <w:p w14:paraId="6B03C8E0"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0B3E1EE8"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4D1DF3B1" w14:textId="77777777" w:rsidTr="00E50DB9">
        <w:tc>
          <w:tcPr>
            <w:tcW w:w="1861" w:type="dxa"/>
            <w:tcBorders>
              <w:top w:val="single" w:sz="4" w:space="0" w:color="auto"/>
              <w:bottom w:val="single" w:sz="4" w:space="0" w:color="auto"/>
            </w:tcBorders>
            <w:shd w:val="clear" w:color="auto" w:fill="FFFFFF"/>
          </w:tcPr>
          <w:p w14:paraId="19B5A4E0"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6882DD32" w14:textId="77777777" w:rsidR="00E921A2" w:rsidRPr="00121095" w:rsidRDefault="00E921A2">
            <w:pPr>
              <w:pStyle w:val="QryTableInputParam"/>
              <w:rPr>
                <w:lang w:val="en-US"/>
              </w:rPr>
            </w:pPr>
            <w:r w:rsidRPr="00121095">
              <w:rPr>
                <w:b/>
                <w:lang w:val="en-US"/>
              </w:rPr>
              <w:t>Identifier type code</w:t>
            </w:r>
          </w:p>
        </w:tc>
        <w:tc>
          <w:tcPr>
            <w:tcW w:w="590" w:type="dxa"/>
            <w:tcBorders>
              <w:top w:val="single" w:sz="4" w:space="0" w:color="auto"/>
              <w:bottom w:val="single" w:sz="4" w:space="0" w:color="auto"/>
            </w:tcBorders>
            <w:shd w:val="clear" w:color="auto" w:fill="FFFFFF"/>
          </w:tcPr>
          <w:p w14:paraId="7F6CAD5D"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743BFB3"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268968C8" w14:textId="77777777" w:rsidTr="00E50DB9">
        <w:tc>
          <w:tcPr>
            <w:tcW w:w="1861" w:type="dxa"/>
            <w:tcBorders>
              <w:top w:val="single" w:sz="4" w:space="0" w:color="auto"/>
              <w:bottom w:val="single" w:sz="4" w:space="0" w:color="auto"/>
            </w:tcBorders>
            <w:shd w:val="clear" w:color="auto" w:fill="FFFFFF"/>
          </w:tcPr>
          <w:p w14:paraId="111AB9F3"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495C614A"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780D2EB1"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54233"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5B8C4BBF" w14:textId="77777777" w:rsidTr="00E50DB9">
        <w:tc>
          <w:tcPr>
            <w:tcW w:w="1861" w:type="dxa"/>
            <w:tcBorders>
              <w:top w:val="single" w:sz="4" w:space="0" w:color="auto"/>
              <w:bottom w:val="single" w:sz="4" w:space="0" w:color="auto"/>
            </w:tcBorders>
            <w:shd w:val="clear" w:color="auto" w:fill="FFFFFF"/>
          </w:tcPr>
          <w:p w14:paraId="00859AB9" w14:textId="77777777" w:rsidR="00E921A2" w:rsidRPr="00121095" w:rsidRDefault="00E921A2">
            <w:pPr>
              <w:pStyle w:val="QryTableInputParam"/>
              <w:rPr>
                <w:lang w:val="en-US"/>
              </w:rPr>
            </w:pPr>
            <w:r w:rsidRPr="00121095">
              <w:rPr>
                <w:b/>
                <w:lang w:val="en-US"/>
              </w:rPr>
              <w:t>DispenseDate.LL</w:t>
            </w:r>
          </w:p>
        </w:tc>
        <w:tc>
          <w:tcPr>
            <w:tcW w:w="1008" w:type="dxa"/>
            <w:tcBorders>
              <w:top w:val="single" w:sz="4" w:space="0" w:color="auto"/>
              <w:bottom w:val="single" w:sz="4" w:space="0" w:color="auto"/>
            </w:tcBorders>
            <w:shd w:val="clear" w:color="auto" w:fill="FFFFFF"/>
          </w:tcPr>
          <w:p w14:paraId="208D6B6C"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6C5EDB42"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E0E7432" w14:textId="77777777" w:rsidR="00E921A2" w:rsidRPr="00121095" w:rsidRDefault="00E921A2">
            <w:pPr>
              <w:pStyle w:val="QryTableInputParam"/>
              <w:rPr>
                <w:lang w:val="en-US"/>
              </w:rPr>
            </w:pPr>
            <w:r w:rsidRPr="00121095">
              <w:rPr>
                <w:lang w:val="en-US"/>
              </w:rPr>
              <w:t>This is the earliest value to be returned for Date/Time Dispensed. If this field is not valued, all values for this field are considered to be a match.</w:t>
            </w:r>
          </w:p>
        </w:tc>
      </w:tr>
      <w:tr w:rsidR="00E921A2" w:rsidRPr="00E921A2" w14:paraId="31E92E2F" w14:textId="77777777" w:rsidTr="00E50DB9">
        <w:tc>
          <w:tcPr>
            <w:tcW w:w="1861" w:type="dxa"/>
            <w:tcBorders>
              <w:top w:val="single" w:sz="4" w:space="0" w:color="auto"/>
              <w:bottom w:val="double" w:sz="4" w:space="0" w:color="auto"/>
            </w:tcBorders>
            <w:shd w:val="clear" w:color="auto" w:fill="FFFFFF"/>
          </w:tcPr>
          <w:p w14:paraId="3042D752" w14:textId="77777777" w:rsidR="00E921A2" w:rsidRPr="00121095" w:rsidRDefault="00E921A2">
            <w:pPr>
              <w:pStyle w:val="QryTableInputParam"/>
              <w:rPr>
                <w:b/>
                <w:lang w:val="en-US"/>
              </w:rPr>
            </w:pPr>
            <w:r w:rsidRPr="00121095">
              <w:rPr>
                <w:b/>
                <w:lang w:val="en-US"/>
              </w:rPr>
              <w:t>DispenseDate.UL</w:t>
            </w:r>
          </w:p>
        </w:tc>
        <w:tc>
          <w:tcPr>
            <w:tcW w:w="1008" w:type="dxa"/>
            <w:tcBorders>
              <w:top w:val="single" w:sz="4" w:space="0" w:color="auto"/>
              <w:bottom w:val="double" w:sz="4" w:space="0" w:color="auto"/>
            </w:tcBorders>
            <w:shd w:val="clear" w:color="auto" w:fill="FFFFFF"/>
          </w:tcPr>
          <w:p w14:paraId="0F4B4513"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55A5AD09"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double" w:sz="4" w:space="0" w:color="auto"/>
            </w:tcBorders>
            <w:shd w:val="clear" w:color="auto" w:fill="FFFFFF"/>
          </w:tcPr>
          <w:p w14:paraId="4FEC28E1" w14:textId="77777777" w:rsidR="00E921A2" w:rsidRPr="00121095" w:rsidRDefault="00E921A2">
            <w:pPr>
              <w:pStyle w:val="QryTableInputParam"/>
              <w:rPr>
                <w:lang w:val="en-US"/>
              </w:rPr>
            </w:pPr>
            <w:r w:rsidRPr="00121095">
              <w:rPr>
                <w:lang w:val="en-US"/>
              </w:rPr>
              <w:t>This is the latest value to be returned for Date/Time Dispensed. If this field is not valued, all values for this field are considered to be a match.</w:t>
            </w:r>
          </w:p>
        </w:tc>
      </w:tr>
    </w:tbl>
    <w:p w14:paraId="599D90DF" w14:textId="77777777" w:rsidR="00E921A2" w:rsidRPr="00121095" w:rsidRDefault="00E921A2">
      <w:pPr>
        <w:keepNext/>
      </w:pPr>
      <w:r w:rsidRPr="00121095">
        <w:rPr>
          <w:b/>
        </w:rPr>
        <w:t>RCP Response Control Parameter Field Description and Commentary</w:t>
      </w:r>
    </w:p>
    <w:tbl>
      <w:tblPr>
        <w:tblW w:w="775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800"/>
        <w:gridCol w:w="2092"/>
        <w:gridCol w:w="861"/>
        <w:gridCol w:w="536"/>
        <w:gridCol w:w="590"/>
        <w:gridCol w:w="2880"/>
      </w:tblGrid>
      <w:tr w:rsidR="00E921A2" w:rsidRPr="00E921A2" w14:paraId="0215F50E" w14:textId="77777777" w:rsidTr="00E50DB9">
        <w:trPr>
          <w:tblHeader/>
        </w:trPr>
        <w:tc>
          <w:tcPr>
            <w:tcW w:w="800" w:type="dxa"/>
            <w:tcBorders>
              <w:top w:val="double" w:sz="4" w:space="0" w:color="auto"/>
              <w:bottom w:val="single" w:sz="4" w:space="0" w:color="auto"/>
            </w:tcBorders>
            <w:shd w:val="clear" w:color="auto" w:fill="FFFFFF"/>
          </w:tcPr>
          <w:p w14:paraId="0CCBA603" w14:textId="77777777" w:rsidR="00E921A2" w:rsidRPr="00121095" w:rsidRDefault="00E921A2">
            <w:pPr>
              <w:pStyle w:val="QryTableRCPHeader"/>
              <w:keepNext/>
              <w:rPr>
                <w:lang w:val="en-US"/>
              </w:rPr>
            </w:pPr>
            <w:r w:rsidRPr="00121095">
              <w:rPr>
                <w:lang w:val="en-US"/>
              </w:rPr>
              <w:t>Field Seq (Query ID=Z97)</w:t>
            </w:r>
          </w:p>
        </w:tc>
        <w:tc>
          <w:tcPr>
            <w:tcW w:w="2092" w:type="dxa"/>
            <w:tcBorders>
              <w:top w:val="double" w:sz="4" w:space="0" w:color="auto"/>
              <w:bottom w:val="single" w:sz="4" w:space="0" w:color="auto"/>
            </w:tcBorders>
            <w:shd w:val="clear" w:color="auto" w:fill="FFFFFF"/>
          </w:tcPr>
          <w:p w14:paraId="7BAC8340" w14:textId="77777777" w:rsidR="00E921A2" w:rsidRPr="00121095" w:rsidRDefault="00E921A2">
            <w:pPr>
              <w:pStyle w:val="QryTableRCPHeader"/>
              <w:keepNext/>
              <w:rPr>
                <w:lang w:val="en-US"/>
              </w:rPr>
            </w:pPr>
            <w:r w:rsidRPr="00121095">
              <w:rPr>
                <w:lang w:val="en-US"/>
              </w:rPr>
              <w:t>Name</w:t>
            </w:r>
          </w:p>
        </w:tc>
        <w:tc>
          <w:tcPr>
            <w:tcW w:w="861" w:type="dxa"/>
            <w:tcBorders>
              <w:top w:val="double" w:sz="4" w:space="0" w:color="auto"/>
              <w:bottom w:val="single" w:sz="4" w:space="0" w:color="auto"/>
            </w:tcBorders>
            <w:shd w:val="clear" w:color="auto" w:fill="FFFFFF"/>
          </w:tcPr>
          <w:p w14:paraId="24341700" w14:textId="77777777" w:rsidR="00E921A2" w:rsidRPr="00121095" w:rsidRDefault="00E921A2">
            <w:pPr>
              <w:pStyle w:val="QryTableRCPHeader"/>
              <w:keepNext/>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7D633270" w14:textId="77777777" w:rsidR="00E921A2" w:rsidRPr="00121095" w:rsidRDefault="00E921A2">
            <w:pPr>
              <w:pStyle w:val="QryTableRCPHeader"/>
              <w:keepNext/>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6192F1EA" w14:textId="77777777" w:rsidR="00E921A2" w:rsidRPr="00121095" w:rsidRDefault="00E921A2">
            <w:pPr>
              <w:pStyle w:val="QryTableRCPHeader"/>
              <w:keepNext/>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5D578854" w14:textId="77777777" w:rsidR="00E921A2" w:rsidRPr="00121095" w:rsidRDefault="00E921A2">
            <w:pPr>
              <w:pStyle w:val="QryTableRCPHeader"/>
              <w:keepNext/>
              <w:rPr>
                <w:lang w:val="en-US"/>
              </w:rPr>
            </w:pPr>
            <w:r w:rsidRPr="00121095">
              <w:rPr>
                <w:lang w:val="en-US"/>
              </w:rPr>
              <w:t>Description</w:t>
            </w:r>
          </w:p>
        </w:tc>
      </w:tr>
      <w:tr w:rsidR="00E921A2" w:rsidRPr="00E921A2" w14:paraId="319B6798" w14:textId="77777777" w:rsidTr="00E50DB9">
        <w:tc>
          <w:tcPr>
            <w:tcW w:w="800" w:type="dxa"/>
            <w:tcBorders>
              <w:top w:val="single" w:sz="4" w:space="0" w:color="auto"/>
              <w:bottom w:val="single" w:sz="4" w:space="0" w:color="auto"/>
            </w:tcBorders>
            <w:shd w:val="clear" w:color="auto" w:fill="FFFFFF"/>
          </w:tcPr>
          <w:p w14:paraId="1F66DB33" w14:textId="77777777" w:rsidR="00E921A2" w:rsidRPr="00121095" w:rsidRDefault="00E921A2">
            <w:pPr>
              <w:pStyle w:val="QryTableRCP"/>
              <w:rPr>
                <w:lang w:val="en-US"/>
              </w:rPr>
            </w:pPr>
            <w:r w:rsidRPr="00121095">
              <w:rPr>
                <w:lang w:val="en-US"/>
              </w:rPr>
              <w:t>1</w:t>
            </w:r>
          </w:p>
        </w:tc>
        <w:tc>
          <w:tcPr>
            <w:tcW w:w="2092" w:type="dxa"/>
            <w:tcBorders>
              <w:top w:val="single" w:sz="4" w:space="0" w:color="auto"/>
              <w:bottom w:val="single" w:sz="4" w:space="0" w:color="auto"/>
            </w:tcBorders>
            <w:shd w:val="clear" w:color="auto" w:fill="FFFFFF"/>
          </w:tcPr>
          <w:p w14:paraId="47F40773" w14:textId="77777777" w:rsidR="00E921A2" w:rsidRPr="00121095" w:rsidRDefault="00E921A2">
            <w:pPr>
              <w:pStyle w:val="QryTableRCP"/>
              <w:rPr>
                <w:lang w:val="en-US"/>
              </w:rPr>
            </w:pPr>
            <w:r w:rsidRPr="00121095">
              <w:rPr>
                <w:lang w:val="en-US"/>
              </w:rPr>
              <w:t>Query Priority</w:t>
            </w:r>
          </w:p>
        </w:tc>
        <w:tc>
          <w:tcPr>
            <w:tcW w:w="861" w:type="dxa"/>
            <w:tcBorders>
              <w:top w:val="single" w:sz="4" w:space="0" w:color="auto"/>
              <w:bottom w:val="single" w:sz="4" w:space="0" w:color="auto"/>
            </w:tcBorders>
            <w:shd w:val="clear" w:color="auto" w:fill="FFFFFF"/>
          </w:tcPr>
          <w:p w14:paraId="77CEA209"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D2B3C9D"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0EC12AEE"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398A269"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666379B0" w14:textId="77777777" w:rsidTr="00E50DB9">
        <w:tc>
          <w:tcPr>
            <w:tcW w:w="800" w:type="dxa"/>
            <w:tcBorders>
              <w:top w:val="single" w:sz="4" w:space="0" w:color="auto"/>
              <w:bottom w:val="single" w:sz="4" w:space="0" w:color="auto"/>
            </w:tcBorders>
            <w:shd w:val="clear" w:color="auto" w:fill="FFFFFF"/>
          </w:tcPr>
          <w:p w14:paraId="31E1F6B4" w14:textId="77777777" w:rsidR="00E921A2" w:rsidRPr="00121095" w:rsidRDefault="00E921A2">
            <w:pPr>
              <w:pStyle w:val="QryTableRCP"/>
              <w:rPr>
                <w:lang w:val="en-US"/>
              </w:rPr>
            </w:pPr>
            <w:r w:rsidRPr="00121095">
              <w:rPr>
                <w:lang w:val="en-US"/>
              </w:rPr>
              <w:t>2</w:t>
            </w:r>
          </w:p>
        </w:tc>
        <w:tc>
          <w:tcPr>
            <w:tcW w:w="2092" w:type="dxa"/>
            <w:tcBorders>
              <w:top w:val="single" w:sz="4" w:space="0" w:color="auto"/>
              <w:bottom w:val="single" w:sz="4" w:space="0" w:color="auto"/>
            </w:tcBorders>
            <w:shd w:val="clear" w:color="auto" w:fill="FFFFFF"/>
          </w:tcPr>
          <w:p w14:paraId="44C231FB" w14:textId="77777777" w:rsidR="00E921A2" w:rsidRPr="00121095" w:rsidRDefault="00E921A2">
            <w:pPr>
              <w:pStyle w:val="QryTableRCP"/>
              <w:rPr>
                <w:lang w:val="en-US"/>
              </w:rPr>
            </w:pPr>
            <w:r w:rsidRPr="00121095">
              <w:rPr>
                <w:lang w:val="en-US"/>
              </w:rPr>
              <w:t>Quantity Limited Request</w:t>
            </w:r>
          </w:p>
        </w:tc>
        <w:tc>
          <w:tcPr>
            <w:tcW w:w="861" w:type="dxa"/>
            <w:tcBorders>
              <w:top w:val="single" w:sz="4" w:space="0" w:color="auto"/>
              <w:bottom w:val="single" w:sz="4" w:space="0" w:color="auto"/>
            </w:tcBorders>
            <w:shd w:val="clear" w:color="auto" w:fill="FFFFFF"/>
          </w:tcPr>
          <w:p w14:paraId="690434CF"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16AE61A"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5D0A6BC7"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73D5A68E" w14:textId="77777777" w:rsidR="00E921A2" w:rsidRPr="00121095" w:rsidRDefault="00E921A2">
            <w:pPr>
              <w:pStyle w:val="QryTableRCP"/>
              <w:rPr>
                <w:lang w:val="en-US"/>
              </w:rPr>
            </w:pPr>
          </w:p>
        </w:tc>
      </w:tr>
      <w:tr w:rsidR="00E921A2" w:rsidRPr="00E921A2" w14:paraId="465E7ED0" w14:textId="77777777" w:rsidTr="00E50DB9">
        <w:tc>
          <w:tcPr>
            <w:tcW w:w="800" w:type="dxa"/>
            <w:tcBorders>
              <w:top w:val="single" w:sz="4" w:space="0" w:color="auto"/>
              <w:bottom w:val="single" w:sz="4" w:space="0" w:color="auto"/>
            </w:tcBorders>
            <w:shd w:val="clear" w:color="auto" w:fill="FFFFFF"/>
          </w:tcPr>
          <w:p w14:paraId="1140488E"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6A2C2D7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3BD97C82"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18A633E"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50DF71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13CD4F0E"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327152FD" w14:textId="77777777" w:rsidTr="00E50DB9">
        <w:tc>
          <w:tcPr>
            <w:tcW w:w="800" w:type="dxa"/>
            <w:tcBorders>
              <w:top w:val="single" w:sz="4" w:space="0" w:color="auto"/>
              <w:bottom w:val="single" w:sz="4" w:space="0" w:color="auto"/>
            </w:tcBorders>
            <w:shd w:val="clear" w:color="auto" w:fill="FFFFFF"/>
          </w:tcPr>
          <w:p w14:paraId="3233CA47" w14:textId="77777777" w:rsidR="00E921A2" w:rsidRPr="00121095" w:rsidRDefault="00E921A2">
            <w:pPr>
              <w:pStyle w:val="QryTableRCP"/>
              <w:rPr>
                <w:lang w:val="en-US"/>
              </w:rPr>
            </w:pPr>
          </w:p>
        </w:tc>
        <w:tc>
          <w:tcPr>
            <w:tcW w:w="2092" w:type="dxa"/>
            <w:tcBorders>
              <w:top w:val="single" w:sz="4" w:space="0" w:color="auto"/>
              <w:bottom w:val="single" w:sz="4" w:space="0" w:color="auto"/>
            </w:tcBorders>
            <w:shd w:val="clear" w:color="auto" w:fill="FFFFFF"/>
          </w:tcPr>
          <w:p w14:paraId="07E3E209" w14:textId="77777777" w:rsidR="00E921A2" w:rsidRPr="00121095" w:rsidRDefault="00E921A2">
            <w:pPr>
              <w:pStyle w:val="QryTableRCP"/>
              <w:rPr>
                <w:lang w:val="en-US"/>
              </w:rPr>
            </w:pPr>
          </w:p>
        </w:tc>
        <w:tc>
          <w:tcPr>
            <w:tcW w:w="861" w:type="dxa"/>
            <w:tcBorders>
              <w:top w:val="single" w:sz="4" w:space="0" w:color="auto"/>
              <w:bottom w:val="single" w:sz="4" w:space="0" w:color="auto"/>
            </w:tcBorders>
            <w:shd w:val="clear" w:color="auto" w:fill="FFFFFF"/>
          </w:tcPr>
          <w:p w14:paraId="4C631762"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84F99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58673040"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9B2FBC4"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63F09C1E" w14:textId="77777777" w:rsidTr="00E50DB9">
        <w:tc>
          <w:tcPr>
            <w:tcW w:w="800" w:type="dxa"/>
            <w:tcBorders>
              <w:top w:val="single" w:sz="4" w:space="0" w:color="auto"/>
              <w:bottom w:val="double" w:sz="4" w:space="0" w:color="auto"/>
            </w:tcBorders>
            <w:shd w:val="clear" w:color="auto" w:fill="FFFFFF"/>
          </w:tcPr>
          <w:p w14:paraId="40898402" w14:textId="77777777" w:rsidR="00E921A2" w:rsidRPr="00121095" w:rsidRDefault="00E921A2">
            <w:pPr>
              <w:pStyle w:val="QryTableRCP"/>
              <w:rPr>
                <w:lang w:val="en-US"/>
              </w:rPr>
            </w:pPr>
            <w:r w:rsidRPr="00121095">
              <w:rPr>
                <w:lang w:val="en-US"/>
              </w:rPr>
              <w:t>3</w:t>
            </w:r>
          </w:p>
        </w:tc>
        <w:tc>
          <w:tcPr>
            <w:tcW w:w="2092" w:type="dxa"/>
            <w:tcBorders>
              <w:top w:val="single" w:sz="4" w:space="0" w:color="auto"/>
              <w:bottom w:val="double" w:sz="4" w:space="0" w:color="auto"/>
            </w:tcBorders>
            <w:shd w:val="clear" w:color="auto" w:fill="FFFFFF"/>
          </w:tcPr>
          <w:p w14:paraId="769A213B" w14:textId="77777777" w:rsidR="00E921A2" w:rsidRPr="00121095" w:rsidRDefault="00E921A2">
            <w:pPr>
              <w:pStyle w:val="QryTableRCP"/>
              <w:rPr>
                <w:lang w:val="en-US"/>
              </w:rPr>
            </w:pPr>
            <w:r w:rsidRPr="00121095">
              <w:rPr>
                <w:lang w:val="en-US"/>
              </w:rPr>
              <w:t>Response Modality</w:t>
            </w:r>
          </w:p>
        </w:tc>
        <w:tc>
          <w:tcPr>
            <w:tcW w:w="861" w:type="dxa"/>
            <w:tcBorders>
              <w:top w:val="single" w:sz="4" w:space="0" w:color="auto"/>
              <w:bottom w:val="double" w:sz="4" w:space="0" w:color="auto"/>
            </w:tcBorders>
            <w:shd w:val="clear" w:color="auto" w:fill="FFFFFF"/>
          </w:tcPr>
          <w:p w14:paraId="11F9D2D7" w14:textId="77777777" w:rsidR="00E921A2" w:rsidRPr="00121095" w:rsidRDefault="00E921A2">
            <w:pPr>
              <w:pStyle w:val="QryTableRCP"/>
              <w:rPr>
                <w:lang w:val="en-US"/>
              </w:rPr>
            </w:pPr>
          </w:p>
        </w:tc>
        <w:tc>
          <w:tcPr>
            <w:tcW w:w="536" w:type="dxa"/>
            <w:tcBorders>
              <w:top w:val="single" w:sz="4" w:space="0" w:color="auto"/>
              <w:bottom w:val="double" w:sz="4" w:space="0" w:color="auto"/>
            </w:tcBorders>
            <w:shd w:val="clear" w:color="auto" w:fill="FFFFFF"/>
          </w:tcPr>
          <w:p w14:paraId="381A4611"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double" w:sz="4" w:space="0" w:color="auto"/>
            </w:tcBorders>
            <w:shd w:val="clear" w:color="auto" w:fill="FFFFFF"/>
          </w:tcPr>
          <w:p w14:paraId="62FECA59"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double" w:sz="4" w:space="0" w:color="auto"/>
            </w:tcBorders>
            <w:shd w:val="clear" w:color="auto" w:fill="FFFFFF"/>
          </w:tcPr>
          <w:p w14:paraId="63A59FCE"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bl>
    <w:p w14:paraId="20A21586" w14:textId="77777777" w:rsidR="00E921A2" w:rsidRPr="00121095" w:rsidRDefault="00E921A2">
      <w:pPr>
        <w:pStyle w:val="Heading3"/>
      </w:pPr>
      <w:bookmarkStart w:id="773" w:name="_Toc461697685"/>
      <w:bookmarkStart w:id="774" w:name="_Toc461849311"/>
      <w:bookmarkStart w:id="775" w:name="_Toc462052866"/>
      <w:bookmarkStart w:id="776" w:name="_Toc462567165"/>
      <w:bookmarkStart w:id="777" w:name="_Toc495483643"/>
      <w:bookmarkStart w:id="778" w:name="_Toc24273865"/>
      <w:bookmarkStart w:id="779" w:name="_Toc41281010"/>
      <w:bookmarkStart w:id="780" w:name="_Toc43004372"/>
      <w:bookmarkStart w:id="781" w:name="_Toc148083103"/>
      <w:r w:rsidRPr="00121095">
        <w:t>Query using QSC variant (QBP) / display response (RDY)</w:t>
      </w:r>
      <w:bookmarkEnd w:id="773"/>
      <w:bookmarkEnd w:id="774"/>
      <w:bookmarkEnd w:id="775"/>
      <w:bookmarkEnd w:id="776"/>
      <w:bookmarkEnd w:id="777"/>
      <w:bookmarkEnd w:id="778"/>
      <w:bookmarkEnd w:id="779"/>
      <w:bookmarkEnd w:id="780"/>
      <w:bookmarkEnd w:id="781"/>
      <w:r w:rsidR="00BF2FE6" w:rsidRPr="00121095">
        <w:fldChar w:fldCharType="begin"/>
      </w:r>
      <w:r w:rsidRPr="00121095">
        <w:instrText xml:space="preserve"> XE "Query using QSC variant (QBP) / display response (RDY)" </w:instrText>
      </w:r>
      <w:r w:rsidR="00BF2FE6" w:rsidRPr="00121095">
        <w:fldChar w:fldCharType="end"/>
      </w:r>
    </w:p>
    <w:p w14:paraId="05207B5E" w14:textId="77777777" w:rsidR="00E921A2" w:rsidRPr="00121095" w:rsidRDefault="00E921A2">
      <w:pPr>
        <w:pStyle w:val="NormalIndented"/>
      </w:pPr>
      <w:bookmarkStart w:id="782" w:name="_Toc460656729"/>
      <w:bookmarkStart w:id="783" w:name="_Toc461003152"/>
      <w:r w:rsidRPr="00121095">
        <w:t>The user wishes to know all the medications ever dispensed for the patient whose medical record number is "555444222111" prescribed by Dr Lister (provider number 99). The following message is generated. (Note the similarity between the QPD segment here and that used in the query in Section 5.8.4.)</w:t>
      </w:r>
    </w:p>
    <w:p w14:paraId="4A2975C7" w14:textId="77777777" w:rsidR="00E921A2" w:rsidRPr="00121095" w:rsidRDefault="00E921A2">
      <w:pPr>
        <w:pStyle w:val="Example"/>
        <w:rPr>
          <w:noProof w:val="0"/>
        </w:rPr>
      </w:pPr>
      <w:r w:rsidRPr="00121095">
        <w:rPr>
          <w:noProof w:val="0"/>
        </w:rPr>
        <w:t>MSH|^~\&amp;|PCR|Gen Hosp|PIMS||199811201300-0800||QBP^Z79^QBP_Q15|8698|P|2.</w:t>
      </w:r>
      <w:r>
        <w:rPr>
          <w:noProof w:val="0"/>
        </w:rPr>
        <w:t>8</w:t>
      </w:r>
      <w:r w:rsidRPr="00121095">
        <w:rPr>
          <w:noProof w:val="0"/>
        </w:rPr>
        <w:t>||||||||</w:t>
      </w:r>
    </w:p>
    <w:p w14:paraId="339828B6" w14:textId="77777777" w:rsidR="00E921A2" w:rsidRPr="00121095" w:rsidRDefault="00E921A2">
      <w:pPr>
        <w:pStyle w:val="Example"/>
        <w:rPr>
          <w:noProof w:val="0"/>
        </w:rPr>
      </w:pPr>
      <w:r w:rsidRPr="00121095">
        <w:rPr>
          <w:noProof w:val="0"/>
        </w:rPr>
        <w:t>QPD|Z79^Dispense Information^HL7nnnn|Q503 |PID.3^EQ^55544422211^AND|ORC.1^EQ^RE^AND|ORC.12.1^EQ^99</w:t>
      </w:r>
    </w:p>
    <w:p w14:paraId="6F5EAAA7" w14:textId="77777777" w:rsidR="00E921A2" w:rsidRPr="00121095" w:rsidRDefault="00E921A2">
      <w:pPr>
        <w:pStyle w:val="Example"/>
        <w:rPr>
          <w:noProof w:val="0"/>
        </w:rPr>
      </w:pPr>
      <w:r w:rsidRPr="00121095">
        <w:rPr>
          <w:noProof w:val="0"/>
        </w:rPr>
        <w:t xml:space="preserve">RCP|I|999^RD| </w:t>
      </w:r>
    </w:p>
    <w:p w14:paraId="1DC5AF06" w14:textId="77777777" w:rsidR="00E921A2" w:rsidRPr="00121095" w:rsidRDefault="00E921A2">
      <w:pPr>
        <w:pStyle w:val="NormalIndented"/>
      </w:pPr>
      <w:r w:rsidRPr="00121095">
        <w:t>The pharmacy system identifies medical record number "555444222111" as belonging to Adam Everyman and locates 2 prescription dispenses as prescribed by Dr. Lister. The response is clearly different than the response to the first query.</w:t>
      </w:r>
    </w:p>
    <w:p w14:paraId="43D83173" w14:textId="77777777" w:rsidR="00E921A2" w:rsidRPr="00121095" w:rsidRDefault="00E921A2">
      <w:pPr>
        <w:pStyle w:val="Example"/>
        <w:ind w:left="1080"/>
        <w:rPr>
          <w:noProof w:val="0"/>
        </w:rPr>
      </w:pPr>
      <w:r w:rsidRPr="00121095">
        <w:rPr>
          <w:noProof w:val="0"/>
        </w:rPr>
        <w:lastRenderedPageBreak/>
        <w:t>MSH|^~\&amp;|PIMS|Gen Hosp|PCR||199811201300-0800||RDY^Z80^RDY_K15|8857|P|2.</w:t>
      </w:r>
      <w:r>
        <w:rPr>
          <w:noProof w:val="0"/>
        </w:rPr>
        <w:t>8</w:t>
      </w:r>
      <w:r w:rsidRPr="00121095">
        <w:rPr>
          <w:noProof w:val="0"/>
        </w:rPr>
        <w:t>||||||||</w:t>
      </w:r>
    </w:p>
    <w:p w14:paraId="57EDF26D" w14:textId="77777777" w:rsidR="00E921A2" w:rsidRPr="00121095" w:rsidRDefault="00E921A2">
      <w:pPr>
        <w:pStyle w:val="Example"/>
        <w:ind w:left="1080"/>
        <w:rPr>
          <w:noProof w:val="0"/>
        </w:rPr>
      </w:pPr>
      <w:r w:rsidRPr="00121095">
        <w:rPr>
          <w:noProof w:val="0"/>
        </w:rPr>
        <w:t>MSA|AA|8698|</w:t>
      </w:r>
    </w:p>
    <w:p w14:paraId="5E7A1DC8" w14:textId="77777777" w:rsidR="00E921A2" w:rsidRPr="00121095" w:rsidRDefault="00E921A2">
      <w:pPr>
        <w:pStyle w:val="Example"/>
        <w:ind w:left="1080"/>
        <w:rPr>
          <w:noProof w:val="0"/>
        </w:rPr>
      </w:pPr>
      <w:r w:rsidRPr="00121095">
        <w:rPr>
          <w:noProof w:val="0"/>
        </w:rPr>
        <w:t>QAK|Q003|OK|Z79^Dispense Information^HL7nnnn|2</w:t>
      </w:r>
    </w:p>
    <w:p w14:paraId="0DD567DD" w14:textId="77777777" w:rsidR="00E921A2" w:rsidRPr="00121095" w:rsidRDefault="00E921A2">
      <w:pPr>
        <w:pStyle w:val="Example"/>
        <w:ind w:left="1080"/>
        <w:rPr>
          <w:noProof w:val="0"/>
        </w:rPr>
      </w:pPr>
      <w:r w:rsidRPr="00121095">
        <w:rPr>
          <w:noProof w:val="0"/>
        </w:rPr>
        <w:t>QPD|Z79^Dispense Information^HL7nnnn|Q503 |@PID.3^EQ^55544422211^AND~ORC.1^EQ^RE^AND~@RXD.3^GE^199711200000-0800^AND~@RXD.3^LE^199811200000-0800</w:t>
      </w:r>
    </w:p>
    <w:p w14:paraId="4EFE3378" w14:textId="77777777" w:rsidR="00E921A2" w:rsidRPr="00121095" w:rsidRDefault="00E921A2">
      <w:pPr>
        <w:pStyle w:val="Example"/>
        <w:ind w:left="1080"/>
        <w:rPr>
          <w:noProof w:val="0"/>
        </w:rPr>
      </w:pPr>
      <w:r w:rsidRPr="00121095">
        <w:rPr>
          <w:noProof w:val="0"/>
        </w:rPr>
        <w:t>DSP|||        GENERAL HOSPITAL – PHARMACY DEPARTMENT          DATE:09-17-99</w:t>
      </w:r>
    </w:p>
    <w:p w14:paraId="0909668D" w14:textId="77777777" w:rsidR="00E921A2" w:rsidRPr="00121095" w:rsidRDefault="00E921A2">
      <w:pPr>
        <w:pStyle w:val="Example"/>
        <w:ind w:left="1080"/>
        <w:rPr>
          <w:noProof w:val="0"/>
        </w:rPr>
      </w:pPr>
      <w:r w:rsidRPr="00121095">
        <w:rPr>
          <w:noProof w:val="0"/>
        </w:rPr>
        <w:t>DSP|||        DISPENSE HISTORY REPORT                               PAGE  1</w:t>
      </w:r>
    </w:p>
    <w:p w14:paraId="48AFEE89" w14:textId="77777777" w:rsidR="00E921A2" w:rsidRPr="00121095" w:rsidRDefault="00E921A2">
      <w:pPr>
        <w:pStyle w:val="Example"/>
        <w:ind w:left="1080"/>
        <w:rPr>
          <w:noProof w:val="0"/>
        </w:rPr>
      </w:pPr>
      <w:r w:rsidRPr="00121095">
        <w:rPr>
          <w:noProof w:val="0"/>
        </w:rPr>
        <w:t>DSP|||MRN          Patient Name       MEDICATION DISPENSED        DISP-DATE</w:t>
      </w:r>
    </w:p>
    <w:p w14:paraId="205EEA45" w14:textId="77777777" w:rsidR="00E921A2" w:rsidRPr="00121095" w:rsidRDefault="00E921A2">
      <w:pPr>
        <w:pStyle w:val="Example"/>
        <w:ind w:left="1080"/>
        <w:rPr>
          <w:noProof w:val="0"/>
        </w:rPr>
      </w:pPr>
      <w:r w:rsidRPr="00121095">
        <w:rPr>
          <w:noProof w:val="0"/>
        </w:rPr>
        <w:t>DSP|||555444222111 Everyman,Adam      VERAPAMIL HCL 120 mg TAB   05/29/1998</w:t>
      </w:r>
    </w:p>
    <w:p w14:paraId="744E0D24" w14:textId="77777777" w:rsidR="00E921A2" w:rsidRPr="00121095" w:rsidRDefault="00E921A2">
      <w:pPr>
        <w:pStyle w:val="Example"/>
        <w:ind w:left="1080"/>
        <w:rPr>
          <w:noProof w:val="0"/>
        </w:rPr>
      </w:pPr>
      <w:r w:rsidRPr="00121095">
        <w:rPr>
          <w:noProof w:val="0"/>
        </w:rPr>
        <w:t>DSP|||555444222111 Everyman,Adam      THEOPHYLLINE 80MG/15ML SOL 10/12/1998</w:t>
      </w:r>
    </w:p>
    <w:p w14:paraId="715B0121" w14:textId="77777777" w:rsidR="00E921A2" w:rsidRPr="00121095" w:rsidRDefault="00E921A2">
      <w:pPr>
        <w:pStyle w:val="Example"/>
        <w:rPr>
          <w:noProof w:val="0"/>
        </w:rPr>
      </w:pPr>
      <w:r w:rsidRPr="00121095">
        <w:rPr>
          <w:noProof w:val="0"/>
        </w:rPr>
        <w:t>DSP|||       &lt;&lt; END OF REPORT &gt;&gt;</w:t>
      </w:r>
    </w:p>
    <w:p w14:paraId="4B475449" w14:textId="77777777" w:rsidR="00E921A2" w:rsidRPr="00121095" w:rsidRDefault="00E921A2">
      <w:pPr>
        <w:pStyle w:val="Heading4"/>
        <w:rPr>
          <w:vanish/>
        </w:rPr>
      </w:pPr>
      <w:bookmarkStart w:id="784" w:name="_Toc1829131"/>
      <w:bookmarkStart w:id="785" w:name="_Toc24273866"/>
      <w:bookmarkEnd w:id="784"/>
      <w:bookmarkEnd w:id="785"/>
    </w:p>
    <w:p w14:paraId="0A7953C2" w14:textId="77777777" w:rsidR="00E921A2" w:rsidRPr="00121095" w:rsidRDefault="00E921A2">
      <w:pPr>
        <w:pStyle w:val="Heading4"/>
      </w:pPr>
      <w:bookmarkStart w:id="786" w:name="_Toc495483644"/>
      <w:bookmarkStart w:id="787" w:name="_Toc24273867"/>
      <w:r w:rsidRPr="00121095">
        <w:t>Dispense history display Query Profile using QSC variant</w:t>
      </w:r>
      <w:bookmarkEnd w:id="786"/>
      <w:bookmarkEnd w:id="787"/>
    </w:p>
    <w:p w14:paraId="6B8EE7C8" w14:textId="77777777" w:rsidR="00E921A2" w:rsidRPr="00121095" w:rsidRDefault="00E921A2">
      <w:pPr>
        <w:pStyle w:val="NormalIndented"/>
      </w:pPr>
      <w:r w:rsidRPr="00121095">
        <w:t>Note that this Query Profile includes no separate Output Description and Commentary.  In Query Profiles that specify an RDY response message, the display format follows the response grammar.</w:t>
      </w:r>
    </w:p>
    <w:p w14:paraId="645EC73C" w14:textId="77777777" w:rsidR="00E921A2" w:rsidRPr="00121095" w:rsidRDefault="00E921A2">
      <w:pPr>
        <w:pStyle w:val="QryTableCaption"/>
        <w:keepNext/>
        <w:rPr>
          <w:lang w:val="en-US"/>
        </w:rPr>
      </w:pPr>
      <w:r w:rsidRPr="00121095">
        <w:rPr>
          <w:lang w:val="en-US"/>
        </w:rPr>
        <w:t>Query Profile</w:t>
      </w:r>
    </w:p>
    <w:tbl>
      <w:tblPr>
        <w:tblW w:w="0" w:type="auto"/>
        <w:tblInd w:w="28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0EC64B56" w14:textId="77777777" w:rsidTr="00E50DB9">
        <w:trPr>
          <w:tblHeader/>
        </w:trPr>
        <w:tc>
          <w:tcPr>
            <w:tcW w:w="2880" w:type="dxa"/>
            <w:tcBorders>
              <w:top w:val="double" w:sz="4" w:space="0" w:color="auto"/>
              <w:bottom w:val="single" w:sz="4" w:space="0" w:color="auto"/>
            </w:tcBorders>
            <w:shd w:val="clear" w:color="auto" w:fill="FFFFFF"/>
          </w:tcPr>
          <w:p w14:paraId="230E3213" w14:textId="77777777" w:rsidR="00E921A2" w:rsidRPr="00121095" w:rsidRDefault="00E921A2">
            <w:pPr>
              <w:pStyle w:val="QryTableHeader"/>
              <w:rPr>
                <w:b w:val="0"/>
                <w:lang w:val="en-US"/>
              </w:rPr>
            </w:pPr>
            <w:r w:rsidRPr="00121095">
              <w:rPr>
                <w:lang w:val="en-US"/>
              </w:rPr>
              <w:t>Query Statement ID (Query ID=Z79):</w:t>
            </w:r>
          </w:p>
        </w:tc>
        <w:tc>
          <w:tcPr>
            <w:tcW w:w="4608" w:type="dxa"/>
            <w:tcBorders>
              <w:top w:val="double" w:sz="4" w:space="0" w:color="auto"/>
              <w:bottom w:val="single" w:sz="4" w:space="0" w:color="auto"/>
            </w:tcBorders>
            <w:shd w:val="clear" w:color="auto" w:fill="FFFFFF"/>
          </w:tcPr>
          <w:p w14:paraId="72A3BE3E" w14:textId="77777777" w:rsidR="00E921A2" w:rsidRPr="00121095" w:rsidRDefault="00E921A2">
            <w:pPr>
              <w:pStyle w:val="QryTableID"/>
              <w:rPr>
                <w:lang w:val="en-US"/>
              </w:rPr>
            </w:pPr>
            <w:r w:rsidRPr="00121095">
              <w:rPr>
                <w:lang w:val="en-US"/>
              </w:rPr>
              <w:t>Z79</w:t>
            </w:r>
          </w:p>
        </w:tc>
      </w:tr>
      <w:tr w:rsidR="00E921A2" w:rsidRPr="00E921A2" w14:paraId="513BFA86" w14:textId="77777777" w:rsidTr="00E50DB9">
        <w:tc>
          <w:tcPr>
            <w:tcW w:w="2880" w:type="dxa"/>
            <w:tcBorders>
              <w:top w:val="single" w:sz="4" w:space="0" w:color="auto"/>
              <w:bottom w:val="single" w:sz="4" w:space="0" w:color="auto"/>
            </w:tcBorders>
            <w:shd w:val="clear" w:color="auto" w:fill="FFFFFF"/>
          </w:tcPr>
          <w:p w14:paraId="6844CAA0"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321E58A8" w14:textId="77777777" w:rsidR="00E921A2" w:rsidRPr="00121095" w:rsidRDefault="00E921A2">
            <w:pPr>
              <w:pStyle w:val="QryTableType"/>
              <w:rPr>
                <w:lang w:val="en-US"/>
              </w:rPr>
            </w:pPr>
            <w:r w:rsidRPr="00121095">
              <w:rPr>
                <w:lang w:val="en-US"/>
              </w:rPr>
              <w:t>Query</w:t>
            </w:r>
          </w:p>
        </w:tc>
      </w:tr>
      <w:tr w:rsidR="00E921A2" w:rsidRPr="00E921A2" w14:paraId="11FA4233" w14:textId="77777777" w:rsidTr="00E50DB9">
        <w:tc>
          <w:tcPr>
            <w:tcW w:w="2880" w:type="dxa"/>
            <w:tcBorders>
              <w:top w:val="single" w:sz="4" w:space="0" w:color="auto"/>
              <w:bottom w:val="single" w:sz="4" w:space="0" w:color="auto"/>
            </w:tcBorders>
            <w:shd w:val="clear" w:color="auto" w:fill="FFFFFF"/>
          </w:tcPr>
          <w:p w14:paraId="0506CA30"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70874F4D" w14:textId="77777777" w:rsidR="00E921A2" w:rsidRPr="00121095" w:rsidRDefault="00E921A2">
            <w:pPr>
              <w:pStyle w:val="QryTableName"/>
              <w:rPr>
                <w:lang w:val="en-US"/>
              </w:rPr>
            </w:pPr>
            <w:r w:rsidRPr="00121095">
              <w:rPr>
                <w:lang w:val="en-US"/>
              </w:rPr>
              <w:t>Dispense Information</w:t>
            </w:r>
          </w:p>
        </w:tc>
      </w:tr>
      <w:tr w:rsidR="00E921A2" w:rsidRPr="00E921A2" w14:paraId="717866D8" w14:textId="77777777" w:rsidTr="00E50DB9">
        <w:tc>
          <w:tcPr>
            <w:tcW w:w="2880" w:type="dxa"/>
            <w:tcBorders>
              <w:top w:val="single" w:sz="4" w:space="0" w:color="auto"/>
              <w:bottom w:val="single" w:sz="4" w:space="0" w:color="auto"/>
            </w:tcBorders>
            <w:shd w:val="clear" w:color="auto" w:fill="FFFFFF"/>
          </w:tcPr>
          <w:p w14:paraId="48CA5081"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147F44A0" w14:textId="77777777" w:rsidR="00E921A2" w:rsidRPr="00121095" w:rsidRDefault="00E921A2">
            <w:pPr>
              <w:pStyle w:val="QryTableTriggerQuery"/>
              <w:rPr>
                <w:lang w:val="en-US"/>
              </w:rPr>
            </w:pPr>
            <w:r w:rsidRPr="00121095">
              <w:rPr>
                <w:lang w:val="en-US"/>
              </w:rPr>
              <w:t>QBP^Z79^QBP_Q15</w:t>
            </w:r>
          </w:p>
        </w:tc>
      </w:tr>
      <w:tr w:rsidR="00E921A2" w:rsidRPr="00E921A2" w14:paraId="2A9361CE" w14:textId="77777777" w:rsidTr="00E50DB9">
        <w:tc>
          <w:tcPr>
            <w:tcW w:w="2880" w:type="dxa"/>
            <w:tcBorders>
              <w:top w:val="single" w:sz="4" w:space="0" w:color="auto"/>
              <w:bottom w:val="single" w:sz="4" w:space="0" w:color="auto"/>
            </w:tcBorders>
            <w:shd w:val="clear" w:color="auto" w:fill="FFFFFF"/>
          </w:tcPr>
          <w:p w14:paraId="330E5991"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488ED522" w14:textId="77777777" w:rsidR="00E921A2" w:rsidRPr="00121095" w:rsidRDefault="00E921A2">
            <w:pPr>
              <w:pStyle w:val="QryTableMode"/>
              <w:rPr>
                <w:lang w:val="en-US"/>
              </w:rPr>
            </w:pPr>
            <w:r w:rsidRPr="00121095">
              <w:rPr>
                <w:lang w:val="en-US"/>
              </w:rPr>
              <w:t>Both</w:t>
            </w:r>
          </w:p>
        </w:tc>
      </w:tr>
      <w:tr w:rsidR="00E921A2" w:rsidRPr="00E921A2" w14:paraId="24903B19" w14:textId="77777777" w:rsidTr="00E50DB9">
        <w:tc>
          <w:tcPr>
            <w:tcW w:w="2880" w:type="dxa"/>
            <w:tcBorders>
              <w:top w:val="single" w:sz="4" w:space="0" w:color="auto"/>
              <w:bottom w:val="single" w:sz="4" w:space="0" w:color="auto"/>
            </w:tcBorders>
            <w:shd w:val="clear" w:color="auto" w:fill="FFFFFF"/>
          </w:tcPr>
          <w:p w14:paraId="731BD74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0E1DB407" w14:textId="77777777" w:rsidR="00E921A2" w:rsidRPr="00121095" w:rsidRDefault="00E921A2" w:rsidP="00B14400">
            <w:pPr>
              <w:pStyle w:val="QryTableResponseTrigger"/>
              <w:rPr>
                <w:lang w:val="en-US"/>
              </w:rPr>
            </w:pPr>
            <w:r w:rsidRPr="00121095">
              <w:rPr>
                <w:lang w:val="en-US"/>
              </w:rPr>
              <w:t>RDY^Z80^</w:t>
            </w:r>
            <w:r w:rsidR="00B14400">
              <w:rPr>
                <w:lang w:val="en-US"/>
              </w:rPr>
              <w:t>RDY_Z80</w:t>
            </w:r>
          </w:p>
        </w:tc>
      </w:tr>
      <w:tr w:rsidR="00E921A2" w:rsidRPr="00E921A2" w14:paraId="0D115627" w14:textId="77777777" w:rsidTr="00E50DB9">
        <w:tc>
          <w:tcPr>
            <w:tcW w:w="2880" w:type="dxa"/>
            <w:tcBorders>
              <w:top w:val="single" w:sz="4" w:space="0" w:color="auto"/>
              <w:bottom w:val="single" w:sz="4" w:space="0" w:color="auto"/>
            </w:tcBorders>
            <w:shd w:val="clear" w:color="auto" w:fill="FFFFFF"/>
          </w:tcPr>
          <w:p w14:paraId="4C37FDA8"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1B0AEC20" w14:textId="77777777" w:rsidR="00E921A2" w:rsidRPr="00121095" w:rsidRDefault="00E921A2">
            <w:pPr>
              <w:pStyle w:val="QryTableCharacteristicsQuery"/>
              <w:rPr>
                <w:lang w:val="en-US"/>
              </w:rPr>
            </w:pPr>
            <w:r w:rsidRPr="00121095">
              <w:rPr>
                <w:lang w:val="en-US"/>
              </w:rPr>
              <w:t>Selection criteria are chosen from a Virtual Table.  May specify patient, order control code, medication, a date range, quantity dispensed, and ordering provider.</w:t>
            </w:r>
          </w:p>
        </w:tc>
      </w:tr>
      <w:tr w:rsidR="00E921A2" w:rsidRPr="00E921A2" w14:paraId="22BACC75" w14:textId="77777777" w:rsidTr="00E50DB9">
        <w:tc>
          <w:tcPr>
            <w:tcW w:w="2880" w:type="dxa"/>
            <w:tcBorders>
              <w:top w:val="single" w:sz="4" w:space="0" w:color="auto"/>
              <w:bottom w:val="single" w:sz="4" w:space="0" w:color="auto"/>
            </w:tcBorders>
            <w:shd w:val="clear" w:color="auto" w:fill="FFFFFF"/>
          </w:tcPr>
          <w:p w14:paraId="6D22D76E"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6CAF78D1" w14:textId="77777777" w:rsidR="00E921A2" w:rsidRPr="00121095" w:rsidRDefault="00E921A2">
            <w:pPr>
              <w:pStyle w:val="QryTablePurpose"/>
              <w:rPr>
                <w:lang w:val="en-US"/>
              </w:rPr>
            </w:pPr>
            <w:r w:rsidRPr="00121095">
              <w:rPr>
                <w:lang w:val="en-US"/>
              </w:rPr>
              <w:t>To retrieve patient pharmacy dispense history information from the Server.</w:t>
            </w:r>
          </w:p>
        </w:tc>
      </w:tr>
      <w:tr w:rsidR="00E921A2" w:rsidRPr="00E921A2" w14:paraId="642AEFFD" w14:textId="77777777" w:rsidTr="00E50DB9">
        <w:trPr>
          <w:cantSplit/>
        </w:trPr>
        <w:tc>
          <w:tcPr>
            <w:tcW w:w="2880" w:type="dxa"/>
            <w:tcBorders>
              <w:top w:val="single" w:sz="4" w:space="0" w:color="auto"/>
              <w:bottom w:val="single" w:sz="4" w:space="0" w:color="auto"/>
            </w:tcBorders>
            <w:shd w:val="clear" w:color="auto" w:fill="FFFFFF"/>
          </w:tcPr>
          <w:p w14:paraId="734278F2"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826D0F3" w14:textId="77777777" w:rsidR="00E921A2" w:rsidRPr="00121095" w:rsidRDefault="00E921A2">
            <w:pPr>
              <w:pStyle w:val="QryTableCharacteristicsResponse"/>
              <w:rPr>
                <w:b/>
                <w:lang w:val="en-US"/>
              </w:rPr>
            </w:pPr>
            <w:r w:rsidRPr="00121095">
              <w:rPr>
                <w:lang w:val="en-US"/>
              </w:rPr>
              <w:t>Returns data formatted for screen display.  Data are sorted by Medication Dispensed unless otherwise specified in</w:t>
            </w:r>
            <w:r w:rsidRPr="00121095">
              <w:rPr>
                <w:b/>
                <w:lang w:val="en-US"/>
              </w:rPr>
              <w:t xml:space="preserve"> SortControl.</w:t>
            </w:r>
          </w:p>
        </w:tc>
      </w:tr>
      <w:tr w:rsidR="00E921A2" w:rsidRPr="00E921A2" w14:paraId="48595B9D" w14:textId="77777777" w:rsidTr="00E50DB9">
        <w:trPr>
          <w:cantSplit/>
        </w:trPr>
        <w:tc>
          <w:tcPr>
            <w:tcW w:w="2880" w:type="dxa"/>
            <w:tcBorders>
              <w:top w:val="single" w:sz="4" w:space="0" w:color="auto"/>
              <w:bottom w:val="double" w:sz="4" w:space="0" w:color="auto"/>
            </w:tcBorders>
            <w:shd w:val="clear" w:color="auto" w:fill="FFFFFF"/>
          </w:tcPr>
          <w:p w14:paraId="5E45A476"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30C31DC2" w14:textId="77777777" w:rsidR="00E921A2" w:rsidRPr="00121095" w:rsidRDefault="00E921A2">
            <w:pPr>
              <w:pStyle w:val="QryTableSegmentPattern"/>
              <w:rPr>
                <w:lang w:val="en-US"/>
              </w:rPr>
            </w:pPr>
          </w:p>
        </w:tc>
      </w:tr>
    </w:tbl>
    <w:p w14:paraId="271C8275" w14:textId="77777777" w:rsidR="00E921A2" w:rsidRPr="00121095" w:rsidRDefault="00E921A2"/>
    <w:p w14:paraId="0BC595FA" w14:textId="77777777" w:rsidR="00E921A2" w:rsidRDefault="00D62498" w:rsidP="00BF5311">
      <w:r w:rsidRPr="00D62498">
        <w:t xml:space="preserve">The QBP_Q15 and RDY_K15 message structures and related choreography can be found in </w:t>
      </w:r>
      <w:hyperlink w:anchor="_QBP/RDY_–_query" w:history="1">
        <w:r w:rsidRPr="00D62498">
          <w:rPr>
            <w:rStyle w:val="Hyperlink"/>
          </w:rPr>
          <w:t>5.4.3</w:t>
        </w:r>
      </w:hyperlink>
      <w:r w:rsidR="00E921A2">
        <w:t>.</w:t>
      </w:r>
    </w:p>
    <w:p w14:paraId="361758A2" w14:textId="77777777" w:rsidR="00E921A2" w:rsidRPr="00121095" w:rsidRDefault="00E921A2">
      <w:pPr>
        <w:pStyle w:val="MsgTableCaption"/>
      </w:pPr>
      <w:r w:rsidRPr="00121095">
        <w:t>RDY^Z80^</w:t>
      </w:r>
      <w:r w:rsidR="00B14400">
        <w:t>RDY_Z80</w:t>
      </w:r>
      <w:r w:rsidRPr="00121095">
        <w:t>: Response Grammar:  Dispense History</w:t>
      </w:r>
      <w:r w:rsidR="00BF2FE6" w:rsidRPr="00121095">
        <w:fldChar w:fldCharType="begin"/>
      </w:r>
      <w:r w:rsidRPr="00121095">
        <w:instrText xml:space="preserve"> XE "RDY"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CFAFFB6"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38B01D43"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575F6815"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0228D82E"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3FA1B6C" w14:textId="77777777" w:rsidR="00E921A2" w:rsidRPr="00121095" w:rsidRDefault="00E921A2">
            <w:pPr>
              <w:pStyle w:val="MsgTableHeader"/>
              <w:jc w:val="center"/>
              <w:rPr>
                <w:lang w:val="en-US"/>
              </w:rPr>
            </w:pPr>
            <w:r w:rsidRPr="00121095">
              <w:rPr>
                <w:lang w:val="en-US"/>
              </w:rPr>
              <w:t>Sec Ref</w:t>
            </w:r>
          </w:p>
        </w:tc>
      </w:tr>
      <w:tr w:rsidR="00E921A2" w:rsidRPr="00E921A2" w14:paraId="6D015D40"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2430D53E"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00716320"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18F46D90"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41BE3DC" w14:textId="77777777" w:rsidR="00E921A2" w:rsidRPr="00121095" w:rsidRDefault="00E921A2">
            <w:pPr>
              <w:pStyle w:val="MsgTableBody"/>
              <w:jc w:val="center"/>
            </w:pPr>
            <w:r w:rsidRPr="00121095">
              <w:t>2.15.9</w:t>
            </w:r>
          </w:p>
        </w:tc>
      </w:tr>
      <w:tr w:rsidR="00E921A2" w:rsidRPr="00E921A2" w14:paraId="170393B4"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635F40"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74A15F5"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00392D94"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962484" w14:textId="77777777" w:rsidR="00E921A2" w:rsidRPr="00121095" w:rsidRDefault="00E921A2">
            <w:pPr>
              <w:pStyle w:val="MsgTableBody"/>
              <w:jc w:val="center"/>
            </w:pPr>
            <w:r w:rsidRPr="00121095">
              <w:t>2.15.12</w:t>
            </w:r>
          </w:p>
        </w:tc>
      </w:tr>
      <w:tr w:rsidR="00E921A2" w:rsidRPr="00E921A2" w14:paraId="27B3C623"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7F4627A5"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416BDB2E"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61C43F7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C38435" w14:textId="77777777" w:rsidR="00E921A2" w:rsidRPr="00121095" w:rsidRDefault="00E921A2">
            <w:pPr>
              <w:pStyle w:val="MsgTableBody"/>
              <w:jc w:val="center"/>
            </w:pPr>
            <w:r w:rsidRPr="00121095">
              <w:t>2.14.13</w:t>
            </w:r>
          </w:p>
        </w:tc>
      </w:tr>
      <w:tr w:rsidR="00E921A2" w:rsidRPr="00E921A2" w14:paraId="2EF60F6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6C5013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3ECD3071"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60C82A21"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050DF9" w14:textId="77777777" w:rsidR="00E921A2" w:rsidRPr="00121095" w:rsidRDefault="00E921A2">
            <w:pPr>
              <w:pStyle w:val="MsgTableBody"/>
              <w:jc w:val="center"/>
            </w:pPr>
            <w:r w:rsidRPr="00121095">
              <w:t>2.15.8</w:t>
            </w:r>
          </w:p>
        </w:tc>
      </w:tr>
      <w:tr w:rsidR="00E921A2" w:rsidRPr="00E921A2" w14:paraId="46DB2242"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0BAC01C"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0768C126"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58C69383"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15F815" w14:textId="77777777" w:rsidR="00E921A2" w:rsidRPr="00121095" w:rsidRDefault="00E921A2">
            <w:pPr>
              <w:pStyle w:val="MsgTableBody"/>
              <w:jc w:val="center"/>
            </w:pPr>
            <w:r w:rsidRPr="00121095">
              <w:t>2.15.5</w:t>
            </w:r>
          </w:p>
        </w:tc>
      </w:tr>
      <w:tr w:rsidR="00E921A2" w:rsidRPr="00E921A2" w14:paraId="008271A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FBE15A4" w14:textId="77777777" w:rsidR="00E921A2" w:rsidRPr="00121095" w:rsidRDefault="00000000">
            <w:pPr>
              <w:pStyle w:val="MsgTableBody"/>
              <w:rPr>
                <w:rStyle w:val="Hyperlink"/>
              </w:rPr>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1A51225A"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59F8E2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1CE4CD" w14:textId="6E084DDF" w:rsidR="00E921A2" w:rsidRPr="00121095" w:rsidRDefault="002503D5">
            <w:pPr>
              <w:pStyle w:val="MsgTableBody"/>
              <w:jc w:val="center"/>
            </w:pPr>
            <w:r>
              <w:fldChar w:fldCharType="begin"/>
            </w:r>
            <w:r>
              <w:instrText xml:space="preserve"> REF _Ref484511544 \r \h  \* MERGEFORMAT </w:instrText>
            </w:r>
            <w:r>
              <w:fldChar w:fldCharType="separate"/>
            </w:r>
            <w:r w:rsidR="00C244BF">
              <w:t>5.5.2</w:t>
            </w:r>
            <w:r>
              <w:fldChar w:fldCharType="end"/>
            </w:r>
          </w:p>
        </w:tc>
      </w:tr>
      <w:tr w:rsidR="00E921A2" w:rsidRPr="00E921A2" w14:paraId="4725B1F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74DE935" w14:textId="77777777" w:rsidR="00E921A2" w:rsidRPr="00121095" w:rsidRDefault="00000000">
            <w:pPr>
              <w:pStyle w:val="MsgTableBody"/>
              <w:rPr>
                <w:rStyle w:val="Hyperlink"/>
              </w:rPr>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2F8672D"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E9B1548"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8C4AFD" w14:textId="5393CD5F"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628C018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C291358" w14:textId="77777777" w:rsidR="00E921A2" w:rsidRPr="00121095" w:rsidRDefault="00E921A2">
            <w:pPr>
              <w:pStyle w:val="MsgTableBody"/>
            </w:pPr>
            <w:r w:rsidRPr="00121095">
              <w:t xml:space="preserve">[{ </w:t>
            </w:r>
            <w:hyperlink w:anchor="DSP" w:history="1">
              <w:r w:rsidRPr="00121095">
                <w:rPr>
                  <w:rStyle w:val="Hyperlink"/>
                </w:rPr>
                <w:t>DSP</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ED7DCCE" w14:textId="77777777" w:rsidR="00E921A2" w:rsidRPr="00121095" w:rsidRDefault="00E921A2">
            <w:pPr>
              <w:pStyle w:val="MsgTableBody"/>
            </w:pPr>
            <w:r w:rsidRPr="00121095">
              <w:t>Display Data</w:t>
            </w:r>
          </w:p>
        </w:tc>
        <w:tc>
          <w:tcPr>
            <w:tcW w:w="864" w:type="dxa"/>
            <w:tcBorders>
              <w:top w:val="dotted" w:sz="4" w:space="0" w:color="auto"/>
              <w:left w:val="nil"/>
              <w:bottom w:val="dotted" w:sz="4" w:space="0" w:color="auto"/>
              <w:right w:val="nil"/>
            </w:tcBorders>
            <w:shd w:val="clear" w:color="auto" w:fill="FFFFFF"/>
          </w:tcPr>
          <w:p w14:paraId="5A3E896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2A0198" w14:textId="2838B147" w:rsidR="00E921A2" w:rsidRPr="00121095" w:rsidRDefault="002503D5">
            <w:pPr>
              <w:pStyle w:val="MsgTableBody"/>
              <w:jc w:val="center"/>
            </w:pPr>
            <w:r>
              <w:fldChar w:fldCharType="begin"/>
            </w:r>
            <w:r>
              <w:instrText xml:space="preserve"> REF _Ref484511448 \r \h  \* MERGEFORMAT </w:instrText>
            </w:r>
            <w:r>
              <w:fldChar w:fldCharType="separate"/>
            </w:r>
            <w:r w:rsidR="00C244BF">
              <w:t>5.5.1</w:t>
            </w:r>
            <w:r>
              <w:fldChar w:fldCharType="end"/>
            </w:r>
          </w:p>
        </w:tc>
      </w:tr>
      <w:tr w:rsidR="00E921A2" w:rsidRPr="00E921A2" w14:paraId="671B3296"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3022912C" w14:textId="77777777" w:rsidR="00E921A2" w:rsidRPr="00121095" w:rsidRDefault="00E921A2">
            <w:pPr>
              <w:pStyle w:val="MsgTableBody"/>
            </w:pPr>
            <w:r w:rsidRPr="00121095">
              <w:lastRenderedPageBreak/>
              <w:t>[ DSC ]</w:t>
            </w:r>
          </w:p>
        </w:tc>
        <w:tc>
          <w:tcPr>
            <w:tcW w:w="4320" w:type="dxa"/>
            <w:tcBorders>
              <w:top w:val="dotted" w:sz="4" w:space="0" w:color="auto"/>
              <w:left w:val="nil"/>
              <w:bottom w:val="single" w:sz="2" w:space="0" w:color="auto"/>
              <w:right w:val="nil"/>
            </w:tcBorders>
            <w:shd w:val="clear" w:color="auto" w:fill="FFFFFF"/>
          </w:tcPr>
          <w:p w14:paraId="3928209F"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53785338"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A1D74EB" w14:textId="77777777" w:rsidR="00E921A2" w:rsidRPr="00121095" w:rsidRDefault="00E921A2">
            <w:pPr>
              <w:pStyle w:val="MsgTableBody"/>
              <w:jc w:val="center"/>
            </w:pPr>
            <w:r w:rsidRPr="00121095">
              <w:t>2.15.4</w:t>
            </w:r>
          </w:p>
        </w:tc>
      </w:tr>
    </w:tbl>
    <w:p w14:paraId="19708ED1" w14:textId="77777777" w:rsidR="00E921A2" w:rsidRPr="00121095" w:rsidRDefault="00E921A2">
      <w:pPr>
        <w:pStyle w:val="NormalIndented"/>
      </w:pP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8640"/>
      </w:tblGrid>
      <w:tr w:rsidR="00E921A2" w:rsidRPr="00E921A2" w14:paraId="0B5A7E90" w14:textId="77777777">
        <w:trPr>
          <w:cantSplit/>
          <w:tblHeader/>
        </w:trPr>
        <w:tc>
          <w:tcPr>
            <w:tcW w:w="8640" w:type="dxa"/>
            <w:tcBorders>
              <w:top w:val="double" w:sz="4" w:space="0" w:color="auto"/>
              <w:bottom w:val="single" w:sz="4" w:space="0" w:color="auto"/>
            </w:tcBorders>
            <w:shd w:val="pct10" w:color="auto" w:fill="FFFFFF"/>
          </w:tcPr>
          <w:p w14:paraId="0E23B81A" w14:textId="77777777" w:rsidR="00E921A2" w:rsidRPr="00121095" w:rsidRDefault="00E921A2">
            <w:pPr>
              <w:pStyle w:val="QryTableDisplayLineHeader"/>
              <w:keepNext/>
              <w:rPr>
                <w:lang w:val="en-US"/>
              </w:rPr>
            </w:pPr>
            <w:r w:rsidRPr="00121095">
              <w:rPr>
                <w:lang w:val="en-US"/>
              </w:rPr>
              <w:t>The data will display as follows: (Query ID=Z79)</w:t>
            </w:r>
          </w:p>
        </w:tc>
      </w:tr>
      <w:tr w:rsidR="00E921A2" w:rsidRPr="00E921A2" w14:paraId="4758BA45" w14:textId="77777777">
        <w:trPr>
          <w:cantSplit/>
        </w:trPr>
        <w:tc>
          <w:tcPr>
            <w:tcW w:w="8640" w:type="dxa"/>
            <w:tcBorders>
              <w:top w:val="single" w:sz="4" w:space="0" w:color="auto"/>
              <w:bottom w:val="single" w:sz="4" w:space="0" w:color="auto"/>
            </w:tcBorders>
            <w:shd w:val="clear" w:color="auto" w:fill="FFFFFF"/>
          </w:tcPr>
          <w:p w14:paraId="29B607DF" w14:textId="77777777" w:rsidR="00E921A2" w:rsidRPr="00121095" w:rsidRDefault="00E921A2">
            <w:pPr>
              <w:pStyle w:val="QryTableDisplayLine"/>
              <w:keepNext/>
              <w:rPr>
                <w:lang w:val="en-US"/>
              </w:rPr>
            </w:pPr>
            <w:r w:rsidRPr="00121095">
              <w:rPr>
                <w:lang w:val="en-US"/>
              </w:rPr>
              <w:t>DSP|||        GENERAL HOSPITAL – PHARMACY DEPARTMENT          DATE:mm-dd-yy</w:t>
            </w:r>
          </w:p>
        </w:tc>
      </w:tr>
      <w:tr w:rsidR="00E921A2" w:rsidRPr="00E921A2" w14:paraId="32729087" w14:textId="77777777">
        <w:trPr>
          <w:cantSplit/>
        </w:trPr>
        <w:tc>
          <w:tcPr>
            <w:tcW w:w="8640" w:type="dxa"/>
            <w:tcBorders>
              <w:top w:val="single" w:sz="4" w:space="0" w:color="auto"/>
              <w:bottom w:val="single" w:sz="4" w:space="0" w:color="auto"/>
            </w:tcBorders>
            <w:shd w:val="clear" w:color="auto" w:fill="FFFFFF"/>
          </w:tcPr>
          <w:p w14:paraId="31EED51D" w14:textId="77777777" w:rsidR="00E921A2" w:rsidRPr="00121095" w:rsidRDefault="00E921A2">
            <w:pPr>
              <w:pStyle w:val="QryTableDisplayLine"/>
              <w:rPr>
                <w:lang w:val="en-US"/>
              </w:rPr>
            </w:pPr>
            <w:r w:rsidRPr="00121095">
              <w:rPr>
                <w:lang w:val="en-US"/>
              </w:rPr>
              <w:t>DSP|||        DISPENSE HISTORY REPORT                               PAGE  n</w:t>
            </w:r>
          </w:p>
        </w:tc>
      </w:tr>
      <w:tr w:rsidR="00E921A2" w:rsidRPr="00E921A2" w14:paraId="7EC46B66" w14:textId="77777777">
        <w:trPr>
          <w:cantSplit/>
        </w:trPr>
        <w:tc>
          <w:tcPr>
            <w:tcW w:w="8640" w:type="dxa"/>
            <w:tcBorders>
              <w:top w:val="single" w:sz="4" w:space="0" w:color="auto"/>
              <w:bottom w:val="single" w:sz="4" w:space="0" w:color="auto"/>
            </w:tcBorders>
            <w:shd w:val="clear" w:color="auto" w:fill="FFFFFF"/>
          </w:tcPr>
          <w:p w14:paraId="701F6075" w14:textId="77777777" w:rsidR="00E921A2" w:rsidRPr="00121095" w:rsidRDefault="00E921A2">
            <w:pPr>
              <w:pStyle w:val="QryTableDisplayLine"/>
              <w:rPr>
                <w:lang w:val="en-US"/>
              </w:rPr>
            </w:pPr>
            <w:r w:rsidRPr="00121095">
              <w:rPr>
                <w:lang w:val="en-US"/>
              </w:rPr>
              <w:t>DSP|||MRN          Patient Name       MEDICATION DISPENSED        DISP-DATE</w:t>
            </w:r>
          </w:p>
        </w:tc>
      </w:tr>
      <w:tr w:rsidR="00E921A2" w:rsidRPr="00E921A2" w14:paraId="094D2800" w14:textId="77777777">
        <w:trPr>
          <w:cantSplit/>
        </w:trPr>
        <w:tc>
          <w:tcPr>
            <w:tcW w:w="8640" w:type="dxa"/>
            <w:tcBorders>
              <w:top w:val="single" w:sz="4" w:space="0" w:color="auto"/>
              <w:bottom w:val="single" w:sz="4" w:space="0" w:color="auto"/>
            </w:tcBorders>
            <w:shd w:val="clear" w:color="auto" w:fill="FFFFFF"/>
          </w:tcPr>
          <w:p w14:paraId="505934D8" w14:textId="77777777" w:rsidR="00E921A2" w:rsidRPr="00121095" w:rsidRDefault="00E921A2">
            <w:pPr>
              <w:pStyle w:val="QryTableDisplayLine"/>
              <w:rPr>
                <w:lang w:val="en-US"/>
              </w:rPr>
            </w:pPr>
            <w:r w:rsidRPr="00121095">
              <w:rPr>
                <w:lang w:val="en-US"/>
              </w:rPr>
              <w:t>DSP|||XXXXX       XXXXXx, XXXXX       XXXXXXXXXXXXXXXX              mm/dd/ccyy</w:t>
            </w:r>
          </w:p>
        </w:tc>
      </w:tr>
      <w:tr w:rsidR="00E921A2" w:rsidRPr="00E921A2" w14:paraId="6E1FA0D8" w14:textId="77777777">
        <w:trPr>
          <w:cantSplit/>
        </w:trPr>
        <w:tc>
          <w:tcPr>
            <w:tcW w:w="8640" w:type="dxa"/>
            <w:tcBorders>
              <w:top w:val="single" w:sz="4" w:space="0" w:color="auto"/>
              <w:bottom w:val="single" w:sz="4" w:space="0" w:color="auto"/>
            </w:tcBorders>
            <w:shd w:val="clear" w:color="auto" w:fill="FFFFFF"/>
          </w:tcPr>
          <w:p w14:paraId="70044032" w14:textId="77777777" w:rsidR="00E921A2" w:rsidRPr="00121095" w:rsidRDefault="00E921A2">
            <w:pPr>
              <w:pStyle w:val="QryTableDisplayLine"/>
              <w:rPr>
                <w:lang w:val="en-US"/>
              </w:rPr>
            </w:pPr>
            <w:r w:rsidRPr="00121095">
              <w:rPr>
                <w:lang w:val="en-US"/>
              </w:rPr>
              <w:t>...</w:t>
            </w:r>
          </w:p>
        </w:tc>
      </w:tr>
      <w:tr w:rsidR="00E921A2" w:rsidRPr="00E921A2" w14:paraId="621251B3" w14:textId="77777777">
        <w:trPr>
          <w:cantSplit/>
        </w:trPr>
        <w:tc>
          <w:tcPr>
            <w:tcW w:w="8640" w:type="dxa"/>
            <w:tcBorders>
              <w:top w:val="single" w:sz="4" w:space="0" w:color="auto"/>
              <w:bottom w:val="double" w:sz="4" w:space="0" w:color="auto"/>
            </w:tcBorders>
            <w:shd w:val="clear" w:color="auto" w:fill="FFFFFF"/>
          </w:tcPr>
          <w:p w14:paraId="4E6A60D9" w14:textId="77777777" w:rsidR="00E921A2" w:rsidRPr="00121095" w:rsidRDefault="00E921A2">
            <w:pPr>
              <w:pStyle w:val="QryTableDisplayLine"/>
              <w:rPr>
                <w:lang w:val="en-US"/>
              </w:rPr>
            </w:pPr>
            <w:r w:rsidRPr="00121095">
              <w:rPr>
                <w:lang w:val="en-US"/>
              </w:rPr>
              <w:t>DSP|||       &lt;&lt; END OF REPORT &gt;&gt;</w:t>
            </w:r>
          </w:p>
        </w:tc>
      </w:tr>
    </w:tbl>
    <w:p w14:paraId="73D53D4E" w14:textId="77777777" w:rsidR="00E921A2" w:rsidRPr="00121095" w:rsidRDefault="00E921A2">
      <w:pPr>
        <w:keepNext/>
      </w:pPr>
      <w:r w:rsidRPr="00121095">
        <w:rPr>
          <w:b/>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047F093" w14:textId="77777777" w:rsidTr="00E50DB9">
        <w:trPr>
          <w:cantSplit/>
          <w:tblHeader/>
        </w:trPr>
        <w:tc>
          <w:tcPr>
            <w:tcW w:w="648" w:type="dxa"/>
            <w:tcBorders>
              <w:top w:val="double" w:sz="4" w:space="0" w:color="auto"/>
              <w:bottom w:val="single" w:sz="4" w:space="0" w:color="auto"/>
            </w:tcBorders>
            <w:shd w:val="clear" w:color="auto" w:fill="FFFFFF"/>
          </w:tcPr>
          <w:p w14:paraId="569DCE26" w14:textId="77777777" w:rsidR="00E921A2" w:rsidRPr="00121095" w:rsidRDefault="00E921A2">
            <w:pPr>
              <w:pStyle w:val="QryTableInputHeader"/>
              <w:rPr>
                <w:lang w:val="en-US"/>
              </w:rPr>
            </w:pPr>
            <w:r w:rsidRPr="00121095">
              <w:rPr>
                <w:lang w:val="en-US"/>
              </w:rPr>
              <w:t>Field Seq (Query ID=Z79)</w:t>
            </w:r>
          </w:p>
        </w:tc>
        <w:tc>
          <w:tcPr>
            <w:tcW w:w="1296" w:type="dxa"/>
            <w:tcBorders>
              <w:top w:val="double" w:sz="4" w:space="0" w:color="auto"/>
              <w:bottom w:val="single" w:sz="4" w:space="0" w:color="auto"/>
            </w:tcBorders>
            <w:shd w:val="clear" w:color="auto" w:fill="FFFFFF"/>
          </w:tcPr>
          <w:p w14:paraId="7EFA6889"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67893CB7" w14:textId="77777777" w:rsidR="00E921A2" w:rsidRPr="00121095" w:rsidRDefault="00E921A2">
            <w:pPr>
              <w:pStyle w:val="QryTableInputHeader"/>
              <w:rPr>
                <w:lang w:val="en-US"/>
              </w:rPr>
            </w:pPr>
            <w:r w:rsidRPr="00121095">
              <w:rPr>
                <w:lang w:val="en-US"/>
              </w:rPr>
              <w:t>Key/</w:t>
            </w:r>
          </w:p>
          <w:p w14:paraId="16EB168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53CB9E38"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4581A32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195C328F"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010C5E5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528AC5AE"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30CE7AE8"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7C4DDB49"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51E28AE3"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AF6FA9B"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6FF90BD5" w14:textId="77777777" w:rsidR="00E921A2" w:rsidRPr="00121095" w:rsidRDefault="00E921A2">
            <w:pPr>
              <w:pStyle w:val="QryTableInputHeader"/>
              <w:rPr>
                <w:lang w:val="en-US"/>
              </w:rPr>
            </w:pPr>
            <w:r w:rsidRPr="00121095">
              <w:rPr>
                <w:lang w:val="en-US"/>
              </w:rPr>
              <w:t>ElementName</w:t>
            </w:r>
          </w:p>
        </w:tc>
      </w:tr>
      <w:tr w:rsidR="00E921A2" w:rsidRPr="00E921A2" w14:paraId="138A98F1" w14:textId="77777777" w:rsidTr="00E50DB9">
        <w:trPr>
          <w:cantSplit/>
        </w:trPr>
        <w:tc>
          <w:tcPr>
            <w:tcW w:w="648" w:type="dxa"/>
            <w:tcBorders>
              <w:top w:val="single" w:sz="4" w:space="0" w:color="auto"/>
              <w:bottom w:val="single" w:sz="4" w:space="0" w:color="auto"/>
            </w:tcBorders>
            <w:shd w:val="clear" w:color="auto" w:fill="FFFFFF"/>
          </w:tcPr>
          <w:p w14:paraId="22E51D88"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4AAAB3FC"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1C7B2A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51C6311"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D114CD5" w14:textId="77777777" w:rsidR="00E921A2" w:rsidRPr="00121095" w:rsidRDefault="00E921A2">
            <w:pPr>
              <w:pStyle w:val="QryTableInput"/>
            </w:pPr>
            <w:r w:rsidRPr="00121095">
              <w:t>60</w:t>
            </w:r>
          </w:p>
        </w:tc>
        <w:tc>
          <w:tcPr>
            <w:tcW w:w="720" w:type="dxa"/>
            <w:tcBorders>
              <w:top w:val="single" w:sz="4" w:space="0" w:color="auto"/>
              <w:bottom w:val="single" w:sz="4" w:space="0" w:color="auto"/>
            </w:tcBorders>
            <w:shd w:val="clear" w:color="auto" w:fill="FFFFFF"/>
          </w:tcPr>
          <w:p w14:paraId="3BBD500F" w14:textId="77777777" w:rsidR="00E921A2" w:rsidRPr="00121095" w:rsidRDefault="00E921A2">
            <w:pPr>
              <w:pStyle w:val="QryTableInput"/>
            </w:pPr>
            <w:r w:rsidRPr="00121095">
              <w:t>CWE</w:t>
            </w:r>
          </w:p>
        </w:tc>
        <w:tc>
          <w:tcPr>
            <w:tcW w:w="288" w:type="dxa"/>
            <w:tcBorders>
              <w:top w:val="single" w:sz="4" w:space="0" w:color="auto"/>
              <w:bottom w:val="single" w:sz="4" w:space="0" w:color="auto"/>
            </w:tcBorders>
            <w:shd w:val="clear" w:color="auto" w:fill="FFFFFF"/>
          </w:tcPr>
          <w:p w14:paraId="68B530A1"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0A1780E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2B8234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D2D8DE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7AA3C46"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8D72357"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073BF9C" w14:textId="77777777" w:rsidR="00E921A2" w:rsidRPr="00121095" w:rsidRDefault="00E921A2">
            <w:pPr>
              <w:pStyle w:val="QryTableInput"/>
            </w:pPr>
          </w:p>
        </w:tc>
      </w:tr>
      <w:tr w:rsidR="00E921A2" w:rsidRPr="00E921A2" w14:paraId="45DF1A7B" w14:textId="77777777" w:rsidTr="00E50DB9">
        <w:trPr>
          <w:cantSplit/>
        </w:trPr>
        <w:tc>
          <w:tcPr>
            <w:tcW w:w="648" w:type="dxa"/>
            <w:tcBorders>
              <w:top w:val="single" w:sz="4" w:space="0" w:color="auto"/>
              <w:bottom w:val="single" w:sz="4" w:space="0" w:color="auto"/>
            </w:tcBorders>
            <w:shd w:val="clear" w:color="auto" w:fill="FFFFFF"/>
          </w:tcPr>
          <w:p w14:paraId="471A2427"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50E9B466"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30BA8ACB"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7F6B4A22"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520809FD" w14:textId="77777777" w:rsidR="00E921A2" w:rsidRPr="00121095" w:rsidRDefault="00E921A2">
            <w:pPr>
              <w:pStyle w:val="QryTableInput"/>
            </w:pPr>
            <w:r w:rsidRPr="00121095">
              <w:t>32</w:t>
            </w:r>
          </w:p>
        </w:tc>
        <w:tc>
          <w:tcPr>
            <w:tcW w:w="720" w:type="dxa"/>
            <w:tcBorders>
              <w:top w:val="single" w:sz="4" w:space="0" w:color="auto"/>
              <w:bottom w:val="single" w:sz="4" w:space="0" w:color="auto"/>
            </w:tcBorders>
            <w:shd w:val="clear" w:color="auto" w:fill="FFFFFF"/>
          </w:tcPr>
          <w:p w14:paraId="197410B2" w14:textId="77777777" w:rsidR="00E921A2" w:rsidRPr="00121095" w:rsidRDefault="00E921A2">
            <w:pPr>
              <w:pStyle w:val="QryTableInput"/>
            </w:pPr>
            <w:r w:rsidRPr="00121095">
              <w:t>ST</w:t>
            </w:r>
          </w:p>
        </w:tc>
        <w:tc>
          <w:tcPr>
            <w:tcW w:w="288" w:type="dxa"/>
            <w:tcBorders>
              <w:top w:val="single" w:sz="4" w:space="0" w:color="auto"/>
              <w:bottom w:val="single" w:sz="4" w:space="0" w:color="auto"/>
            </w:tcBorders>
            <w:shd w:val="clear" w:color="auto" w:fill="FFFFFF"/>
          </w:tcPr>
          <w:p w14:paraId="14B131B7" w14:textId="77777777" w:rsidR="00E921A2" w:rsidRPr="00121095" w:rsidRDefault="00E921A2">
            <w:pPr>
              <w:pStyle w:val="QryTableInput"/>
            </w:pPr>
            <w:r w:rsidRPr="00121095">
              <w:t>R</w:t>
            </w:r>
          </w:p>
        </w:tc>
        <w:tc>
          <w:tcPr>
            <w:tcW w:w="288" w:type="dxa"/>
            <w:tcBorders>
              <w:top w:val="single" w:sz="4" w:space="0" w:color="auto"/>
              <w:bottom w:val="single" w:sz="4" w:space="0" w:color="auto"/>
            </w:tcBorders>
            <w:shd w:val="clear" w:color="auto" w:fill="FFFFFF"/>
          </w:tcPr>
          <w:p w14:paraId="6CCD040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209CD9"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E2DE0B6"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112829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E284726"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A3E5F68" w14:textId="77777777" w:rsidR="00E921A2" w:rsidRPr="00121095" w:rsidRDefault="00E921A2">
            <w:pPr>
              <w:pStyle w:val="QryTableInput"/>
            </w:pPr>
          </w:p>
        </w:tc>
      </w:tr>
      <w:tr w:rsidR="00E921A2" w:rsidRPr="00E921A2" w14:paraId="1418D33D" w14:textId="77777777" w:rsidTr="00E50DB9">
        <w:trPr>
          <w:cantSplit/>
        </w:trPr>
        <w:tc>
          <w:tcPr>
            <w:tcW w:w="648" w:type="dxa"/>
            <w:tcBorders>
              <w:top w:val="single" w:sz="4" w:space="0" w:color="auto"/>
              <w:bottom w:val="double" w:sz="4" w:space="0" w:color="auto"/>
            </w:tcBorders>
            <w:shd w:val="clear" w:color="auto" w:fill="FFFFFF"/>
          </w:tcPr>
          <w:p w14:paraId="1B07CAB6" w14:textId="77777777" w:rsidR="00E921A2" w:rsidRPr="00121095" w:rsidRDefault="00E921A2">
            <w:pPr>
              <w:pStyle w:val="QryTableInput"/>
            </w:pPr>
            <w:r w:rsidRPr="00121095">
              <w:t>3</w:t>
            </w:r>
          </w:p>
        </w:tc>
        <w:tc>
          <w:tcPr>
            <w:tcW w:w="1296" w:type="dxa"/>
            <w:tcBorders>
              <w:top w:val="single" w:sz="4" w:space="0" w:color="auto"/>
              <w:bottom w:val="double" w:sz="4" w:space="0" w:color="auto"/>
            </w:tcBorders>
            <w:shd w:val="clear" w:color="auto" w:fill="FFFFFF"/>
          </w:tcPr>
          <w:p w14:paraId="14F85C6C" w14:textId="77777777" w:rsidR="00E921A2" w:rsidRPr="00121095" w:rsidRDefault="00E921A2">
            <w:pPr>
              <w:pStyle w:val="QryTableInput"/>
              <w:rPr>
                <w:b/>
              </w:rPr>
            </w:pPr>
            <w:r w:rsidRPr="00121095">
              <w:t>SelectionCriteria</w:t>
            </w:r>
          </w:p>
        </w:tc>
        <w:tc>
          <w:tcPr>
            <w:tcW w:w="792" w:type="dxa"/>
            <w:tcBorders>
              <w:top w:val="single" w:sz="4" w:space="0" w:color="auto"/>
              <w:bottom w:val="double" w:sz="4" w:space="0" w:color="auto"/>
            </w:tcBorders>
            <w:shd w:val="clear" w:color="auto" w:fill="FFFFFF"/>
          </w:tcPr>
          <w:p w14:paraId="16FE4679" w14:textId="77777777" w:rsidR="00E921A2" w:rsidRPr="00121095" w:rsidRDefault="00E921A2">
            <w:pPr>
              <w:pStyle w:val="QryTableInput"/>
              <w:rPr>
                <w:b/>
              </w:rPr>
            </w:pPr>
          </w:p>
        </w:tc>
        <w:tc>
          <w:tcPr>
            <w:tcW w:w="288" w:type="dxa"/>
            <w:tcBorders>
              <w:top w:val="single" w:sz="4" w:space="0" w:color="auto"/>
              <w:bottom w:val="double" w:sz="4" w:space="0" w:color="auto"/>
            </w:tcBorders>
            <w:shd w:val="clear" w:color="auto" w:fill="FFFFFF"/>
          </w:tcPr>
          <w:p w14:paraId="33E23C04" w14:textId="77777777" w:rsidR="00E921A2" w:rsidRPr="00121095" w:rsidRDefault="00E921A2">
            <w:pPr>
              <w:pStyle w:val="QryTableInput"/>
              <w:rPr>
                <w:b/>
              </w:rPr>
            </w:pPr>
          </w:p>
        </w:tc>
        <w:tc>
          <w:tcPr>
            <w:tcW w:w="576" w:type="dxa"/>
            <w:tcBorders>
              <w:top w:val="single" w:sz="4" w:space="0" w:color="auto"/>
              <w:bottom w:val="double" w:sz="4" w:space="0" w:color="auto"/>
            </w:tcBorders>
            <w:shd w:val="clear" w:color="auto" w:fill="FFFFFF"/>
          </w:tcPr>
          <w:p w14:paraId="092537CE" w14:textId="77777777" w:rsidR="00E921A2" w:rsidRPr="00121095" w:rsidRDefault="00E921A2">
            <w:pPr>
              <w:pStyle w:val="QryTableInput"/>
              <w:rPr>
                <w:b/>
              </w:rPr>
            </w:pPr>
            <w:r w:rsidRPr="00121095">
              <w:rPr>
                <w:b/>
              </w:rPr>
              <w:t>255</w:t>
            </w:r>
          </w:p>
        </w:tc>
        <w:tc>
          <w:tcPr>
            <w:tcW w:w="720" w:type="dxa"/>
            <w:tcBorders>
              <w:top w:val="single" w:sz="4" w:space="0" w:color="auto"/>
              <w:bottom w:val="double" w:sz="4" w:space="0" w:color="auto"/>
            </w:tcBorders>
            <w:shd w:val="clear" w:color="auto" w:fill="FFFFFF"/>
          </w:tcPr>
          <w:p w14:paraId="73DA7ED9" w14:textId="77777777" w:rsidR="00E921A2" w:rsidRPr="00121095" w:rsidRDefault="00E921A2">
            <w:pPr>
              <w:pStyle w:val="QryTableInput"/>
              <w:rPr>
                <w:b/>
              </w:rPr>
            </w:pPr>
            <w:r w:rsidRPr="00121095">
              <w:rPr>
                <w:b/>
              </w:rPr>
              <w:t>ST</w:t>
            </w:r>
          </w:p>
        </w:tc>
        <w:tc>
          <w:tcPr>
            <w:tcW w:w="288" w:type="dxa"/>
            <w:tcBorders>
              <w:top w:val="single" w:sz="4" w:space="0" w:color="auto"/>
              <w:bottom w:val="double" w:sz="4" w:space="0" w:color="auto"/>
            </w:tcBorders>
            <w:shd w:val="clear" w:color="auto" w:fill="FFFFFF"/>
          </w:tcPr>
          <w:p w14:paraId="204140B2" w14:textId="77777777" w:rsidR="00E921A2" w:rsidRPr="00121095" w:rsidRDefault="00E921A2">
            <w:pPr>
              <w:pStyle w:val="QryTableInput"/>
              <w:rPr>
                <w:b/>
              </w:rPr>
            </w:pPr>
            <w:r w:rsidRPr="00121095">
              <w:rPr>
                <w:b/>
              </w:rPr>
              <w:t>R</w:t>
            </w:r>
          </w:p>
        </w:tc>
        <w:tc>
          <w:tcPr>
            <w:tcW w:w="288" w:type="dxa"/>
            <w:tcBorders>
              <w:top w:val="single" w:sz="4" w:space="0" w:color="auto"/>
              <w:bottom w:val="double" w:sz="4" w:space="0" w:color="auto"/>
            </w:tcBorders>
            <w:shd w:val="clear" w:color="auto" w:fill="FFFFFF"/>
          </w:tcPr>
          <w:p w14:paraId="025BBBDE" w14:textId="77777777" w:rsidR="00E921A2" w:rsidRPr="00121095" w:rsidRDefault="00E921A2">
            <w:pPr>
              <w:pStyle w:val="QryTableInput"/>
              <w:rPr>
                <w:b/>
              </w:rPr>
            </w:pPr>
            <w:r w:rsidRPr="00121095">
              <w:rPr>
                <w:b/>
              </w:rPr>
              <w:t>Y</w:t>
            </w:r>
          </w:p>
        </w:tc>
        <w:tc>
          <w:tcPr>
            <w:tcW w:w="720" w:type="dxa"/>
            <w:tcBorders>
              <w:top w:val="single" w:sz="4" w:space="0" w:color="auto"/>
              <w:bottom w:val="double" w:sz="4" w:space="0" w:color="auto"/>
            </w:tcBorders>
            <w:shd w:val="clear" w:color="auto" w:fill="FFFFFF"/>
          </w:tcPr>
          <w:p w14:paraId="1442E6E7" w14:textId="77777777" w:rsidR="00E921A2" w:rsidRPr="00121095" w:rsidRDefault="00E921A2">
            <w:pPr>
              <w:pStyle w:val="QryTableInput"/>
              <w:rPr>
                <w:b/>
              </w:rPr>
            </w:pPr>
          </w:p>
        </w:tc>
        <w:tc>
          <w:tcPr>
            <w:tcW w:w="720" w:type="dxa"/>
            <w:tcBorders>
              <w:top w:val="single" w:sz="4" w:space="0" w:color="auto"/>
              <w:bottom w:val="double" w:sz="4" w:space="0" w:color="auto"/>
            </w:tcBorders>
            <w:shd w:val="clear" w:color="auto" w:fill="FFFFFF"/>
          </w:tcPr>
          <w:p w14:paraId="65A0E8AF" w14:textId="77777777" w:rsidR="00E921A2" w:rsidRPr="00121095" w:rsidRDefault="00E921A2">
            <w:pPr>
              <w:pStyle w:val="QryTableInput"/>
              <w:rPr>
                <w:b/>
              </w:rPr>
            </w:pPr>
          </w:p>
        </w:tc>
        <w:tc>
          <w:tcPr>
            <w:tcW w:w="864" w:type="dxa"/>
            <w:tcBorders>
              <w:top w:val="single" w:sz="4" w:space="0" w:color="auto"/>
              <w:bottom w:val="double" w:sz="4" w:space="0" w:color="auto"/>
            </w:tcBorders>
            <w:shd w:val="clear" w:color="auto" w:fill="FFFFFF"/>
          </w:tcPr>
          <w:p w14:paraId="690B7E54"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8FA46E9"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47F5627" w14:textId="77777777" w:rsidR="00E921A2" w:rsidRPr="00121095" w:rsidRDefault="00E921A2">
            <w:pPr>
              <w:pStyle w:val="QryTableInput"/>
            </w:pPr>
          </w:p>
        </w:tc>
      </w:tr>
    </w:tbl>
    <w:p w14:paraId="176C8010"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0F2DDD22" w14:textId="77777777" w:rsidTr="00E50DB9">
        <w:trPr>
          <w:tblHeader/>
        </w:trPr>
        <w:tc>
          <w:tcPr>
            <w:tcW w:w="1728" w:type="dxa"/>
            <w:tcBorders>
              <w:top w:val="double" w:sz="4" w:space="0" w:color="auto"/>
              <w:bottom w:val="single" w:sz="4" w:space="0" w:color="auto"/>
            </w:tcBorders>
            <w:shd w:val="pct10" w:color="auto" w:fill="FFFFFF"/>
          </w:tcPr>
          <w:p w14:paraId="3879A26E" w14:textId="77777777" w:rsidR="00E921A2" w:rsidRPr="00121095" w:rsidRDefault="00E921A2">
            <w:pPr>
              <w:pStyle w:val="QryTableInputParamHeader"/>
              <w:keepNext/>
              <w:keepLines/>
              <w:rPr>
                <w:lang w:val="en-US"/>
              </w:rPr>
            </w:pPr>
            <w:r w:rsidRPr="00121095">
              <w:rPr>
                <w:lang w:val="en-US"/>
              </w:rPr>
              <w:t>Input Parameter (Query ID=Z79)</w:t>
            </w:r>
          </w:p>
        </w:tc>
        <w:tc>
          <w:tcPr>
            <w:tcW w:w="1007" w:type="dxa"/>
            <w:tcBorders>
              <w:top w:val="double" w:sz="4" w:space="0" w:color="auto"/>
              <w:bottom w:val="single" w:sz="4" w:space="0" w:color="auto"/>
            </w:tcBorders>
            <w:shd w:val="pct10" w:color="auto" w:fill="FFFFFF"/>
          </w:tcPr>
          <w:p w14:paraId="2D592DC7"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513E00A3"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2AB42C8"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0135F9B4" w14:textId="77777777" w:rsidTr="00E50DB9">
        <w:tc>
          <w:tcPr>
            <w:tcW w:w="1728" w:type="dxa"/>
            <w:tcBorders>
              <w:top w:val="single" w:sz="4" w:space="0" w:color="auto"/>
              <w:bottom w:val="single" w:sz="4" w:space="0" w:color="auto"/>
            </w:tcBorders>
            <w:shd w:val="clear" w:color="auto" w:fill="FFFFFF"/>
          </w:tcPr>
          <w:p w14:paraId="6D891919"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3F94B351"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46AFFF2B"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8DCFF2B"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Z79^Dispense Information^HL7nnnn</w:t>
            </w:r>
            <w:r w:rsidRPr="00121095">
              <w:rPr>
                <w:lang w:val="en-US"/>
              </w:rPr>
              <w:t>.</w:t>
            </w:r>
          </w:p>
        </w:tc>
      </w:tr>
      <w:tr w:rsidR="00E921A2" w:rsidRPr="00E921A2" w14:paraId="2CC1825E" w14:textId="77777777" w:rsidTr="00E50DB9">
        <w:tc>
          <w:tcPr>
            <w:tcW w:w="1728" w:type="dxa"/>
            <w:tcBorders>
              <w:top w:val="single" w:sz="4" w:space="0" w:color="auto"/>
              <w:bottom w:val="single" w:sz="4" w:space="0" w:color="auto"/>
            </w:tcBorders>
            <w:shd w:val="clear" w:color="auto" w:fill="FFFFFF"/>
          </w:tcPr>
          <w:p w14:paraId="0EB92325"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F85F11F"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0801DD3"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4E04E492"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6AD94933" w14:textId="77777777" w:rsidTr="00E50DB9">
        <w:tc>
          <w:tcPr>
            <w:tcW w:w="1728" w:type="dxa"/>
            <w:tcBorders>
              <w:top w:val="single" w:sz="4" w:space="0" w:color="auto"/>
              <w:bottom w:val="double" w:sz="4" w:space="0" w:color="auto"/>
            </w:tcBorders>
            <w:shd w:val="clear" w:color="auto" w:fill="FFFFFF"/>
          </w:tcPr>
          <w:p w14:paraId="16B32079" w14:textId="77777777" w:rsidR="00E921A2" w:rsidRPr="00121095" w:rsidRDefault="00E921A2">
            <w:pPr>
              <w:pStyle w:val="QryTableInputParam"/>
              <w:keepNext/>
              <w:keepLines/>
              <w:rPr>
                <w:lang w:val="en-US"/>
              </w:rPr>
            </w:pPr>
            <w:r w:rsidRPr="00121095">
              <w:rPr>
                <w:lang w:val="en-US"/>
              </w:rPr>
              <w:t>SelectionCriteria</w:t>
            </w:r>
          </w:p>
        </w:tc>
        <w:tc>
          <w:tcPr>
            <w:tcW w:w="1007" w:type="dxa"/>
            <w:tcBorders>
              <w:top w:val="single" w:sz="4" w:space="0" w:color="auto"/>
              <w:bottom w:val="double" w:sz="4" w:space="0" w:color="auto"/>
            </w:tcBorders>
            <w:shd w:val="clear" w:color="auto" w:fill="FFFFFF"/>
          </w:tcPr>
          <w:p w14:paraId="70F1910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7E54C567"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double" w:sz="4" w:space="0" w:color="auto"/>
            </w:tcBorders>
            <w:shd w:val="clear" w:color="auto" w:fill="FFFFFF"/>
          </w:tcPr>
          <w:p w14:paraId="1525EBF1" w14:textId="77777777" w:rsidR="00E921A2" w:rsidRPr="00121095" w:rsidRDefault="00E921A2">
            <w:pPr>
              <w:pStyle w:val="QryTableInputParam"/>
              <w:keepNext/>
              <w:keepLines/>
              <w:rPr>
                <w:lang w:val="en-US"/>
              </w:rPr>
            </w:pPr>
            <w:r w:rsidRPr="00121095">
              <w:rPr>
                <w:lang w:val="en-US"/>
              </w:rPr>
              <w:t>A query expression whose operands are derived from the 'ColName' column in the 'Input/Output Specification:  Virtual Table' given below.</w:t>
            </w:r>
          </w:p>
        </w:tc>
      </w:tr>
    </w:tbl>
    <w:p w14:paraId="2CDA22C3" w14:textId="77777777" w:rsidR="00E921A2" w:rsidRPr="00121095" w:rsidRDefault="00E921A2">
      <w:pPr>
        <w:keepNext/>
        <w:rPr>
          <w:b/>
        </w:rPr>
      </w:pPr>
      <w:r w:rsidRPr="00121095">
        <w:rPr>
          <w:b/>
        </w:rPr>
        <w:t>Input Specification: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38801264" w14:textId="77777777" w:rsidTr="00E50DB9">
        <w:trPr>
          <w:cantSplit/>
          <w:tblHeader/>
        </w:trPr>
        <w:tc>
          <w:tcPr>
            <w:tcW w:w="1440" w:type="dxa"/>
            <w:tcBorders>
              <w:top w:val="double" w:sz="4" w:space="0" w:color="auto"/>
              <w:bottom w:val="single" w:sz="4" w:space="0" w:color="auto"/>
            </w:tcBorders>
            <w:shd w:val="pct10" w:color="auto" w:fill="FFFFFF"/>
          </w:tcPr>
          <w:p w14:paraId="477468C8" w14:textId="77777777" w:rsidR="00E921A2" w:rsidRPr="00121095" w:rsidRDefault="00E921A2">
            <w:pPr>
              <w:pStyle w:val="QryTableVirtualHeader"/>
              <w:rPr>
                <w:lang w:val="en-US"/>
              </w:rPr>
            </w:pPr>
            <w:r w:rsidRPr="00121095">
              <w:rPr>
                <w:lang w:val="en-US"/>
              </w:rPr>
              <w:t>ColName (Query ID=Z79)</w:t>
            </w:r>
          </w:p>
        </w:tc>
        <w:tc>
          <w:tcPr>
            <w:tcW w:w="864" w:type="dxa"/>
            <w:tcBorders>
              <w:top w:val="double" w:sz="4" w:space="0" w:color="auto"/>
              <w:bottom w:val="single" w:sz="4" w:space="0" w:color="auto"/>
            </w:tcBorders>
            <w:shd w:val="pct10" w:color="auto" w:fill="FFFFFF"/>
          </w:tcPr>
          <w:p w14:paraId="57E4A79B" w14:textId="77777777" w:rsidR="00E921A2" w:rsidRPr="00121095" w:rsidRDefault="00E921A2">
            <w:pPr>
              <w:pStyle w:val="QryTableVirtualHeader"/>
              <w:rPr>
                <w:lang w:val="en-US"/>
              </w:rPr>
            </w:pPr>
            <w:r w:rsidRPr="00121095">
              <w:rPr>
                <w:lang w:val="en-US"/>
              </w:rPr>
              <w:t>Key/</w:t>
            </w:r>
          </w:p>
          <w:p w14:paraId="79FED52C"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0450074"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2F4B91"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5B72C2F4"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CADFD34"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19D7A9AE"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0195405F"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5D32CEA"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216EF3E3"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388F1977"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64D0C770" w14:textId="77777777" w:rsidR="00E921A2" w:rsidRPr="00121095" w:rsidRDefault="00E921A2">
            <w:pPr>
              <w:pStyle w:val="QryTableVirtualHeader"/>
              <w:rPr>
                <w:lang w:val="en-US"/>
              </w:rPr>
            </w:pPr>
            <w:r w:rsidRPr="00121095">
              <w:rPr>
                <w:lang w:val="en-US"/>
              </w:rPr>
              <w:t>ElementName</w:t>
            </w:r>
          </w:p>
        </w:tc>
      </w:tr>
      <w:tr w:rsidR="00E921A2" w:rsidRPr="00E921A2" w14:paraId="30BA2048" w14:textId="77777777" w:rsidTr="00E50DB9">
        <w:trPr>
          <w:cantSplit/>
        </w:trPr>
        <w:tc>
          <w:tcPr>
            <w:tcW w:w="1440" w:type="dxa"/>
            <w:tcBorders>
              <w:top w:val="single" w:sz="4" w:space="0" w:color="auto"/>
              <w:bottom w:val="single" w:sz="4" w:space="0" w:color="auto"/>
            </w:tcBorders>
            <w:shd w:val="clear" w:color="auto" w:fill="FFFFFF"/>
          </w:tcPr>
          <w:p w14:paraId="244E6617" w14:textId="77777777" w:rsidR="00E921A2" w:rsidRPr="00121095" w:rsidRDefault="00E921A2">
            <w:pPr>
              <w:pStyle w:val="QryTableVirtual"/>
              <w:rPr>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6EAF3913"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32D7AFF"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12D47476"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7B8494F3" w14:textId="77777777" w:rsidR="00E921A2" w:rsidRPr="00121095" w:rsidRDefault="00E921A2">
            <w:pPr>
              <w:pStyle w:val="QryTableVirtual"/>
              <w:rPr>
                <w:lang w:val="en-US"/>
              </w:rPr>
            </w:pPr>
            <w:r w:rsidRPr="00121095">
              <w:rPr>
                <w:lang w:val="en-US"/>
              </w:rPr>
              <w:t>CX</w:t>
            </w:r>
          </w:p>
        </w:tc>
        <w:tc>
          <w:tcPr>
            <w:tcW w:w="288" w:type="dxa"/>
            <w:tcBorders>
              <w:top w:val="single" w:sz="4" w:space="0" w:color="auto"/>
              <w:bottom w:val="single" w:sz="4" w:space="0" w:color="auto"/>
            </w:tcBorders>
            <w:shd w:val="clear" w:color="auto" w:fill="FFFFFF"/>
          </w:tcPr>
          <w:p w14:paraId="2853366C" w14:textId="77777777" w:rsidR="00E921A2" w:rsidRPr="00121095" w:rsidRDefault="00E921A2">
            <w:pPr>
              <w:pStyle w:val="QryTableVirtual"/>
              <w:rPr>
                <w:lang w:val="en-US"/>
              </w:rPr>
            </w:pPr>
            <w:r w:rsidRPr="00121095">
              <w:rPr>
                <w:lang w:val="en-US"/>
              </w:rPr>
              <w:t>O</w:t>
            </w:r>
          </w:p>
        </w:tc>
        <w:tc>
          <w:tcPr>
            <w:tcW w:w="576" w:type="dxa"/>
            <w:tcBorders>
              <w:top w:val="single" w:sz="4" w:space="0" w:color="auto"/>
              <w:bottom w:val="single" w:sz="4" w:space="0" w:color="auto"/>
            </w:tcBorders>
            <w:shd w:val="clear" w:color="auto" w:fill="FFFFFF"/>
          </w:tcPr>
          <w:p w14:paraId="1B5BA8B9"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66492B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B5DDB62"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AB63B6E"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C12DC7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AA11548"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3EE370DF" w14:textId="77777777" w:rsidTr="00E50DB9">
        <w:trPr>
          <w:cantSplit/>
        </w:trPr>
        <w:tc>
          <w:tcPr>
            <w:tcW w:w="1440" w:type="dxa"/>
            <w:tcBorders>
              <w:top w:val="single" w:sz="4" w:space="0" w:color="auto"/>
              <w:bottom w:val="single" w:sz="4" w:space="0" w:color="auto"/>
            </w:tcBorders>
            <w:shd w:val="clear" w:color="auto" w:fill="FFFFFF"/>
          </w:tcPr>
          <w:p w14:paraId="6F753BAD" w14:textId="77777777" w:rsidR="00E921A2" w:rsidRPr="00121095" w:rsidRDefault="00E921A2">
            <w:pPr>
              <w:pStyle w:val="QryTableVirtual"/>
              <w:rPr>
                <w:lang w:val="en-US"/>
              </w:rPr>
            </w:pPr>
            <w:r w:rsidRPr="00121095">
              <w:rPr>
                <w:lang w:val="en-US"/>
              </w:rPr>
              <w:t>OrderControlCode</w:t>
            </w:r>
          </w:p>
        </w:tc>
        <w:tc>
          <w:tcPr>
            <w:tcW w:w="864" w:type="dxa"/>
            <w:tcBorders>
              <w:top w:val="single" w:sz="4" w:space="0" w:color="auto"/>
              <w:bottom w:val="single" w:sz="4" w:space="0" w:color="auto"/>
            </w:tcBorders>
            <w:shd w:val="clear" w:color="auto" w:fill="FFFFFF"/>
          </w:tcPr>
          <w:p w14:paraId="7F7F4DA9"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51D3494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1AFE105" w14:textId="77777777" w:rsidR="00E921A2" w:rsidRPr="00121095" w:rsidRDefault="00E921A2">
            <w:pPr>
              <w:pStyle w:val="QryTableVirtual"/>
              <w:rPr>
                <w:lang w:val="en-US"/>
              </w:rPr>
            </w:pPr>
            <w:r w:rsidRPr="00121095">
              <w:rPr>
                <w:lang w:val="en-US"/>
              </w:rPr>
              <w:t>2</w:t>
            </w:r>
          </w:p>
        </w:tc>
        <w:tc>
          <w:tcPr>
            <w:tcW w:w="720" w:type="dxa"/>
            <w:tcBorders>
              <w:top w:val="single" w:sz="4" w:space="0" w:color="auto"/>
              <w:bottom w:val="single" w:sz="4" w:space="0" w:color="auto"/>
            </w:tcBorders>
            <w:shd w:val="clear" w:color="auto" w:fill="FFFFFF"/>
          </w:tcPr>
          <w:p w14:paraId="435852AF" w14:textId="77777777" w:rsidR="00E921A2" w:rsidRPr="00121095" w:rsidRDefault="00E921A2">
            <w:pPr>
              <w:pStyle w:val="QryTableVirtual"/>
              <w:rPr>
                <w:lang w:val="en-US"/>
              </w:rPr>
            </w:pPr>
            <w:r w:rsidRPr="00121095">
              <w:rPr>
                <w:lang w:val="en-US"/>
              </w:rPr>
              <w:t>ID</w:t>
            </w:r>
          </w:p>
        </w:tc>
        <w:tc>
          <w:tcPr>
            <w:tcW w:w="288" w:type="dxa"/>
            <w:tcBorders>
              <w:top w:val="single" w:sz="4" w:space="0" w:color="auto"/>
              <w:bottom w:val="single" w:sz="4" w:space="0" w:color="auto"/>
            </w:tcBorders>
            <w:shd w:val="clear" w:color="auto" w:fill="FFFFFF"/>
          </w:tcPr>
          <w:p w14:paraId="2E68E38F"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8EEB294"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845922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0040F4C" w14:textId="77777777" w:rsidR="00E921A2" w:rsidRPr="00121095" w:rsidRDefault="00E921A2">
            <w:pPr>
              <w:pStyle w:val="QryTableVirtual"/>
              <w:rPr>
                <w:lang w:val="en-US"/>
              </w:rPr>
            </w:pPr>
            <w:r w:rsidRPr="00121095">
              <w:rPr>
                <w:lang w:val="en-US"/>
              </w:rPr>
              <w:t>0119</w:t>
            </w:r>
          </w:p>
        </w:tc>
        <w:tc>
          <w:tcPr>
            <w:tcW w:w="936" w:type="dxa"/>
            <w:tcBorders>
              <w:top w:val="single" w:sz="4" w:space="0" w:color="auto"/>
              <w:bottom w:val="single" w:sz="4" w:space="0" w:color="auto"/>
            </w:tcBorders>
            <w:shd w:val="clear" w:color="auto" w:fill="FFFFFF"/>
          </w:tcPr>
          <w:p w14:paraId="26CBB47F" w14:textId="77777777" w:rsidR="00E921A2" w:rsidRPr="00121095" w:rsidRDefault="00E921A2">
            <w:pPr>
              <w:pStyle w:val="QryTableVirtual"/>
              <w:rPr>
                <w:lang w:val="en-US"/>
              </w:rPr>
            </w:pPr>
            <w:r w:rsidRPr="00121095">
              <w:rPr>
                <w:lang w:val="en-US"/>
              </w:rPr>
              <w:t>ORC.1</w:t>
            </w:r>
          </w:p>
        </w:tc>
        <w:tc>
          <w:tcPr>
            <w:tcW w:w="1008" w:type="dxa"/>
            <w:tcBorders>
              <w:top w:val="single" w:sz="4" w:space="0" w:color="auto"/>
              <w:bottom w:val="single" w:sz="4" w:space="0" w:color="auto"/>
            </w:tcBorders>
            <w:shd w:val="clear" w:color="auto" w:fill="FFFFFF"/>
          </w:tcPr>
          <w:p w14:paraId="6FD83677"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4AE5443" w14:textId="77777777" w:rsidR="00E921A2" w:rsidRPr="00121095" w:rsidRDefault="00E921A2">
            <w:pPr>
              <w:pStyle w:val="QryTableVirtual"/>
              <w:rPr>
                <w:lang w:val="en-US"/>
              </w:rPr>
            </w:pPr>
            <w:r w:rsidRPr="00121095">
              <w:rPr>
                <w:lang w:val="en-US"/>
              </w:rPr>
              <w:t>ORC-1 Order Control</w:t>
            </w:r>
          </w:p>
        </w:tc>
      </w:tr>
      <w:tr w:rsidR="00E921A2" w:rsidRPr="00E921A2" w14:paraId="63674039" w14:textId="77777777" w:rsidTr="00E50DB9">
        <w:trPr>
          <w:cantSplit/>
        </w:trPr>
        <w:tc>
          <w:tcPr>
            <w:tcW w:w="1440" w:type="dxa"/>
            <w:tcBorders>
              <w:top w:val="single" w:sz="4" w:space="0" w:color="auto"/>
              <w:bottom w:val="single" w:sz="4" w:space="0" w:color="auto"/>
            </w:tcBorders>
            <w:shd w:val="clear" w:color="auto" w:fill="FFFFFF"/>
          </w:tcPr>
          <w:p w14:paraId="366DEF62" w14:textId="77777777" w:rsidR="00E921A2" w:rsidRPr="00121095" w:rsidRDefault="00E921A2">
            <w:pPr>
              <w:pStyle w:val="QryTableVirtual"/>
              <w:rPr>
                <w:lang w:val="en-US"/>
              </w:rPr>
            </w:pPr>
            <w:r w:rsidRPr="00121095">
              <w:rPr>
                <w:lang w:val="en-US"/>
              </w:rPr>
              <w:t>MedicationDispensed</w:t>
            </w:r>
          </w:p>
        </w:tc>
        <w:tc>
          <w:tcPr>
            <w:tcW w:w="864" w:type="dxa"/>
            <w:tcBorders>
              <w:top w:val="single" w:sz="4" w:space="0" w:color="auto"/>
              <w:bottom w:val="single" w:sz="4" w:space="0" w:color="auto"/>
            </w:tcBorders>
            <w:shd w:val="clear" w:color="auto" w:fill="FFFFFF"/>
          </w:tcPr>
          <w:p w14:paraId="32854A4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3E808C05" w14:textId="77777777" w:rsidR="00E921A2" w:rsidRPr="00121095" w:rsidRDefault="00E921A2">
            <w:pPr>
              <w:pStyle w:val="QryTableVirtual"/>
              <w:rPr>
                <w:lang w:val="en-US"/>
              </w:rPr>
            </w:pPr>
            <w:r w:rsidRPr="00121095">
              <w:rPr>
                <w:lang w:val="en-US"/>
              </w:rPr>
              <w:t>Y</w:t>
            </w:r>
          </w:p>
        </w:tc>
        <w:tc>
          <w:tcPr>
            <w:tcW w:w="576" w:type="dxa"/>
            <w:tcBorders>
              <w:top w:val="single" w:sz="4" w:space="0" w:color="auto"/>
              <w:bottom w:val="single" w:sz="4" w:space="0" w:color="auto"/>
            </w:tcBorders>
            <w:shd w:val="clear" w:color="auto" w:fill="FFFFFF"/>
          </w:tcPr>
          <w:p w14:paraId="6488750E" w14:textId="77777777" w:rsidR="00E921A2" w:rsidRPr="00121095" w:rsidRDefault="00E921A2">
            <w:pPr>
              <w:pStyle w:val="QryTableVirtual"/>
              <w:rPr>
                <w:lang w:val="en-US"/>
              </w:rPr>
            </w:pPr>
            <w:r w:rsidRPr="00121095">
              <w:rPr>
                <w:lang w:val="en-US"/>
              </w:rPr>
              <w:t>100</w:t>
            </w:r>
          </w:p>
        </w:tc>
        <w:tc>
          <w:tcPr>
            <w:tcW w:w="720" w:type="dxa"/>
            <w:tcBorders>
              <w:top w:val="single" w:sz="4" w:space="0" w:color="auto"/>
              <w:bottom w:val="single" w:sz="4" w:space="0" w:color="auto"/>
            </w:tcBorders>
            <w:shd w:val="clear" w:color="auto" w:fill="FFFFFF"/>
          </w:tcPr>
          <w:p w14:paraId="61FF80BC"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21FAA6A8"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7D8464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F0C39E7"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3162A4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461046C" w14:textId="77777777" w:rsidR="00E921A2" w:rsidRPr="00121095" w:rsidRDefault="00E921A2">
            <w:pPr>
              <w:pStyle w:val="QryTableVirtual"/>
              <w:rPr>
                <w:lang w:val="en-US"/>
              </w:rPr>
            </w:pPr>
            <w:r w:rsidRPr="00121095">
              <w:rPr>
                <w:lang w:val="en-US"/>
              </w:rPr>
              <w:t>RXD.2</w:t>
            </w:r>
          </w:p>
        </w:tc>
        <w:tc>
          <w:tcPr>
            <w:tcW w:w="1008" w:type="dxa"/>
            <w:tcBorders>
              <w:top w:val="single" w:sz="4" w:space="0" w:color="auto"/>
              <w:bottom w:val="single" w:sz="4" w:space="0" w:color="auto"/>
            </w:tcBorders>
            <w:shd w:val="clear" w:color="auto" w:fill="FFFFFF"/>
          </w:tcPr>
          <w:p w14:paraId="18F344CF"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47A36BB1" w14:textId="77777777" w:rsidR="00E921A2" w:rsidRPr="00121095" w:rsidRDefault="00E921A2">
            <w:pPr>
              <w:pStyle w:val="QryTableVirtual"/>
              <w:rPr>
                <w:lang w:val="en-US"/>
              </w:rPr>
            </w:pPr>
            <w:r w:rsidRPr="00121095">
              <w:rPr>
                <w:lang w:val="en-US"/>
              </w:rPr>
              <w:t>RXD-2 Dispense/Give Code</w:t>
            </w:r>
          </w:p>
        </w:tc>
      </w:tr>
      <w:tr w:rsidR="00E921A2" w:rsidRPr="00E921A2" w14:paraId="23FC1276" w14:textId="77777777" w:rsidTr="00E50DB9">
        <w:trPr>
          <w:cantSplit/>
        </w:trPr>
        <w:tc>
          <w:tcPr>
            <w:tcW w:w="1440" w:type="dxa"/>
            <w:tcBorders>
              <w:top w:val="single" w:sz="4" w:space="0" w:color="auto"/>
              <w:bottom w:val="single" w:sz="4" w:space="0" w:color="auto"/>
            </w:tcBorders>
            <w:shd w:val="clear" w:color="auto" w:fill="FFFFFF"/>
          </w:tcPr>
          <w:p w14:paraId="0B17C7D7" w14:textId="77777777" w:rsidR="00E921A2" w:rsidRPr="00121095" w:rsidRDefault="00E921A2">
            <w:pPr>
              <w:pStyle w:val="QryTableVirtual"/>
              <w:rPr>
                <w:lang w:val="en-US"/>
              </w:rPr>
            </w:pPr>
            <w:r w:rsidRPr="00121095">
              <w:rPr>
                <w:lang w:val="en-US"/>
              </w:rPr>
              <w:t>DispenseDate</w:t>
            </w:r>
          </w:p>
        </w:tc>
        <w:tc>
          <w:tcPr>
            <w:tcW w:w="864" w:type="dxa"/>
            <w:tcBorders>
              <w:top w:val="single" w:sz="4" w:space="0" w:color="auto"/>
              <w:bottom w:val="single" w:sz="4" w:space="0" w:color="auto"/>
            </w:tcBorders>
            <w:shd w:val="clear" w:color="auto" w:fill="FFFFFF"/>
          </w:tcPr>
          <w:p w14:paraId="2A5A439F"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single" w:sz="4" w:space="0" w:color="auto"/>
            </w:tcBorders>
            <w:shd w:val="clear" w:color="auto" w:fill="FFFFFF"/>
          </w:tcPr>
          <w:p w14:paraId="63E0ED4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6FC61D6"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B4237CA"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663338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BD62A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A7F07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6562B53"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42C8E0D3" w14:textId="77777777" w:rsidR="00E921A2" w:rsidRPr="00121095" w:rsidRDefault="00E921A2">
            <w:pPr>
              <w:pStyle w:val="QryTableVirtual"/>
              <w:rPr>
                <w:lang w:val="en-US"/>
              </w:rPr>
            </w:pPr>
            <w:r w:rsidRPr="00121095">
              <w:rPr>
                <w:lang w:val="en-US"/>
              </w:rPr>
              <w:t>RXD.3</w:t>
            </w:r>
          </w:p>
        </w:tc>
        <w:tc>
          <w:tcPr>
            <w:tcW w:w="1008" w:type="dxa"/>
            <w:tcBorders>
              <w:top w:val="single" w:sz="4" w:space="0" w:color="auto"/>
              <w:bottom w:val="single" w:sz="4" w:space="0" w:color="auto"/>
            </w:tcBorders>
            <w:shd w:val="clear" w:color="auto" w:fill="FFFFFF"/>
          </w:tcPr>
          <w:p w14:paraId="2F65D80B"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11DEC38" w14:textId="77777777" w:rsidR="00E921A2" w:rsidRPr="00121095" w:rsidRDefault="00E921A2">
            <w:pPr>
              <w:pStyle w:val="QryTableVirtual"/>
              <w:rPr>
                <w:lang w:val="en-US"/>
              </w:rPr>
            </w:pPr>
            <w:r w:rsidRPr="00121095">
              <w:rPr>
                <w:lang w:val="en-US"/>
              </w:rPr>
              <w:t>RXD-2 Date/Time Dispensed</w:t>
            </w:r>
          </w:p>
        </w:tc>
      </w:tr>
      <w:tr w:rsidR="00E921A2" w:rsidRPr="00E921A2" w14:paraId="77E92CAF" w14:textId="77777777" w:rsidTr="00E50DB9">
        <w:trPr>
          <w:cantSplit/>
        </w:trPr>
        <w:tc>
          <w:tcPr>
            <w:tcW w:w="1440" w:type="dxa"/>
            <w:tcBorders>
              <w:top w:val="single" w:sz="4" w:space="0" w:color="auto"/>
              <w:bottom w:val="single" w:sz="4" w:space="0" w:color="auto"/>
            </w:tcBorders>
            <w:shd w:val="clear" w:color="auto" w:fill="FFFFFF"/>
          </w:tcPr>
          <w:p w14:paraId="185D04EC" w14:textId="77777777" w:rsidR="00E921A2" w:rsidRPr="00121095" w:rsidRDefault="00E921A2">
            <w:pPr>
              <w:pStyle w:val="QryTableVirtual"/>
              <w:rPr>
                <w:lang w:val="en-US"/>
              </w:rPr>
            </w:pPr>
            <w:r w:rsidRPr="00121095">
              <w:rPr>
                <w:lang w:val="en-US"/>
              </w:rPr>
              <w:t>QuantityDispensed</w:t>
            </w:r>
          </w:p>
        </w:tc>
        <w:tc>
          <w:tcPr>
            <w:tcW w:w="864" w:type="dxa"/>
            <w:tcBorders>
              <w:top w:val="single" w:sz="4" w:space="0" w:color="auto"/>
              <w:bottom w:val="single" w:sz="4" w:space="0" w:color="auto"/>
            </w:tcBorders>
            <w:shd w:val="clear" w:color="auto" w:fill="FFFFFF"/>
          </w:tcPr>
          <w:p w14:paraId="43929339" w14:textId="77777777" w:rsidR="00E921A2" w:rsidRPr="00121095" w:rsidRDefault="00E921A2">
            <w:pPr>
              <w:pStyle w:val="QryTableVirtual"/>
              <w:rPr>
                <w:lang w:val="en-US"/>
              </w:rPr>
            </w:pPr>
            <w:r w:rsidRPr="00121095">
              <w:rPr>
                <w:lang w:val="en-US"/>
              </w:rPr>
              <w:t>L</w:t>
            </w:r>
          </w:p>
        </w:tc>
        <w:tc>
          <w:tcPr>
            <w:tcW w:w="288" w:type="dxa"/>
            <w:tcBorders>
              <w:top w:val="single" w:sz="4" w:space="0" w:color="auto"/>
              <w:bottom w:val="single" w:sz="4" w:space="0" w:color="auto"/>
            </w:tcBorders>
            <w:shd w:val="clear" w:color="auto" w:fill="FFFFFF"/>
          </w:tcPr>
          <w:p w14:paraId="6926C21A"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EF15BD4" w14:textId="77777777" w:rsidR="00E921A2" w:rsidRPr="00121095" w:rsidRDefault="00E921A2">
            <w:pPr>
              <w:pStyle w:val="QryTableVirtual"/>
              <w:rPr>
                <w:lang w:val="en-US"/>
              </w:rPr>
            </w:pPr>
            <w:r w:rsidRPr="00121095">
              <w:rPr>
                <w:lang w:val="en-US"/>
              </w:rPr>
              <w:t>20</w:t>
            </w:r>
          </w:p>
        </w:tc>
        <w:tc>
          <w:tcPr>
            <w:tcW w:w="720" w:type="dxa"/>
            <w:tcBorders>
              <w:top w:val="single" w:sz="4" w:space="0" w:color="auto"/>
              <w:bottom w:val="single" w:sz="4" w:space="0" w:color="auto"/>
            </w:tcBorders>
            <w:shd w:val="clear" w:color="auto" w:fill="FFFFFF"/>
          </w:tcPr>
          <w:p w14:paraId="5C5C9B92" w14:textId="77777777" w:rsidR="00E921A2" w:rsidRPr="00121095" w:rsidRDefault="00E921A2">
            <w:pPr>
              <w:pStyle w:val="QryTableVirtual"/>
              <w:rPr>
                <w:lang w:val="en-US"/>
              </w:rPr>
            </w:pPr>
            <w:r w:rsidRPr="00121095">
              <w:rPr>
                <w:lang w:val="en-US"/>
              </w:rPr>
              <w:t>NM</w:t>
            </w:r>
          </w:p>
        </w:tc>
        <w:tc>
          <w:tcPr>
            <w:tcW w:w="288" w:type="dxa"/>
            <w:tcBorders>
              <w:top w:val="single" w:sz="4" w:space="0" w:color="auto"/>
              <w:bottom w:val="single" w:sz="4" w:space="0" w:color="auto"/>
            </w:tcBorders>
            <w:shd w:val="clear" w:color="auto" w:fill="FFFFFF"/>
          </w:tcPr>
          <w:p w14:paraId="67C91BC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93BCF81"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69447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841575"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337F7A8" w14:textId="77777777" w:rsidR="00E921A2" w:rsidRPr="00121095" w:rsidRDefault="00E921A2">
            <w:pPr>
              <w:pStyle w:val="QryTableVirtual"/>
              <w:rPr>
                <w:lang w:val="en-US"/>
              </w:rPr>
            </w:pPr>
            <w:r w:rsidRPr="00121095">
              <w:rPr>
                <w:lang w:val="en-US"/>
              </w:rPr>
              <w:t>RXD.4</w:t>
            </w:r>
          </w:p>
        </w:tc>
        <w:tc>
          <w:tcPr>
            <w:tcW w:w="1008" w:type="dxa"/>
            <w:tcBorders>
              <w:top w:val="single" w:sz="4" w:space="0" w:color="auto"/>
              <w:bottom w:val="single" w:sz="4" w:space="0" w:color="auto"/>
            </w:tcBorders>
            <w:shd w:val="clear" w:color="auto" w:fill="FFFFFF"/>
          </w:tcPr>
          <w:p w14:paraId="0524ACD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6B069E06" w14:textId="77777777" w:rsidR="00E921A2" w:rsidRPr="00121095" w:rsidRDefault="00E921A2">
            <w:pPr>
              <w:pStyle w:val="QryTableVirtual"/>
              <w:rPr>
                <w:lang w:val="en-US"/>
              </w:rPr>
            </w:pPr>
            <w:r w:rsidRPr="00121095">
              <w:rPr>
                <w:lang w:val="en-US"/>
              </w:rPr>
              <w:t>RXD-4 Actual Dispense Amount</w:t>
            </w:r>
          </w:p>
        </w:tc>
      </w:tr>
      <w:tr w:rsidR="00E921A2" w:rsidRPr="00E921A2" w14:paraId="701DDB93" w14:textId="77777777" w:rsidTr="00E50DB9">
        <w:trPr>
          <w:cantSplit/>
        </w:trPr>
        <w:tc>
          <w:tcPr>
            <w:tcW w:w="1440" w:type="dxa"/>
            <w:tcBorders>
              <w:top w:val="single" w:sz="4" w:space="0" w:color="auto"/>
              <w:bottom w:val="double" w:sz="4" w:space="0" w:color="auto"/>
            </w:tcBorders>
            <w:shd w:val="clear" w:color="auto" w:fill="FFFFFF"/>
          </w:tcPr>
          <w:p w14:paraId="476433FA" w14:textId="77777777" w:rsidR="00E921A2" w:rsidRPr="00121095" w:rsidRDefault="00E921A2">
            <w:pPr>
              <w:pStyle w:val="QryTableVirtual"/>
              <w:rPr>
                <w:lang w:val="en-US"/>
              </w:rPr>
            </w:pPr>
            <w:r w:rsidRPr="00121095">
              <w:rPr>
                <w:lang w:val="en-US"/>
              </w:rPr>
              <w:lastRenderedPageBreak/>
              <w:t>OrderingProvider</w:t>
            </w:r>
          </w:p>
        </w:tc>
        <w:tc>
          <w:tcPr>
            <w:tcW w:w="864" w:type="dxa"/>
            <w:tcBorders>
              <w:top w:val="single" w:sz="4" w:space="0" w:color="auto"/>
              <w:bottom w:val="double" w:sz="4" w:space="0" w:color="auto"/>
            </w:tcBorders>
            <w:shd w:val="clear" w:color="auto" w:fill="FFFFFF"/>
          </w:tcPr>
          <w:p w14:paraId="6A2AE824" w14:textId="77777777" w:rsidR="00E921A2" w:rsidRPr="00121095" w:rsidRDefault="00E921A2">
            <w:pPr>
              <w:pStyle w:val="QryTableVirtual"/>
              <w:rPr>
                <w:lang w:val="en-US"/>
              </w:rPr>
            </w:pPr>
            <w:r w:rsidRPr="00121095">
              <w:rPr>
                <w:lang w:val="en-US"/>
              </w:rPr>
              <w:t>S</w:t>
            </w:r>
          </w:p>
        </w:tc>
        <w:tc>
          <w:tcPr>
            <w:tcW w:w="288" w:type="dxa"/>
            <w:tcBorders>
              <w:top w:val="single" w:sz="4" w:space="0" w:color="auto"/>
              <w:bottom w:val="double" w:sz="4" w:space="0" w:color="auto"/>
            </w:tcBorders>
            <w:shd w:val="clear" w:color="auto" w:fill="FFFFFF"/>
          </w:tcPr>
          <w:p w14:paraId="0B18A39E"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B49A583" w14:textId="77777777" w:rsidR="00E921A2" w:rsidRPr="00121095" w:rsidRDefault="00E921A2">
            <w:pPr>
              <w:pStyle w:val="QryTableVirtual"/>
              <w:rPr>
                <w:lang w:val="en-US"/>
              </w:rPr>
            </w:pPr>
            <w:r w:rsidRPr="00121095">
              <w:rPr>
                <w:lang w:val="en-US"/>
              </w:rPr>
              <w:t>120</w:t>
            </w:r>
          </w:p>
        </w:tc>
        <w:tc>
          <w:tcPr>
            <w:tcW w:w="720" w:type="dxa"/>
            <w:tcBorders>
              <w:top w:val="single" w:sz="4" w:space="0" w:color="auto"/>
              <w:bottom w:val="double" w:sz="4" w:space="0" w:color="auto"/>
            </w:tcBorders>
            <w:shd w:val="clear" w:color="auto" w:fill="FFFFFF"/>
          </w:tcPr>
          <w:p w14:paraId="635F6682" w14:textId="77777777" w:rsidR="00E921A2" w:rsidRPr="00121095" w:rsidRDefault="00E921A2">
            <w:pPr>
              <w:pStyle w:val="QryTableVirtual"/>
              <w:rPr>
                <w:lang w:val="en-US"/>
              </w:rPr>
            </w:pPr>
            <w:r w:rsidRPr="00121095">
              <w:rPr>
                <w:lang w:val="en-US"/>
              </w:rPr>
              <w:t>XCN</w:t>
            </w:r>
          </w:p>
        </w:tc>
        <w:tc>
          <w:tcPr>
            <w:tcW w:w="288" w:type="dxa"/>
            <w:tcBorders>
              <w:top w:val="single" w:sz="4" w:space="0" w:color="auto"/>
              <w:bottom w:val="double" w:sz="4" w:space="0" w:color="auto"/>
            </w:tcBorders>
            <w:shd w:val="clear" w:color="auto" w:fill="FFFFFF"/>
          </w:tcPr>
          <w:p w14:paraId="5DEC73D9"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532537E1"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55DD89BB"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EF9A05A"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3989793C" w14:textId="77777777" w:rsidR="00E921A2" w:rsidRPr="00121095" w:rsidRDefault="00E921A2">
            <w:pPr>
              <w:pStyle w:val="QryTableVirtual"/>
              <w:rPr>
                <w:lang w:val="en-US"/>
              </w:rPr>
            </w:pPr>
            <w:r w:rsidRPr="00121095">
              <w:rPr>
                <w:lang w:val="en-US"/>
              </w:rPr>
              <w:t>ORC.12</w:t>
            </w:r>
          </w:p>
        </w:tc>
        <w:tc>
          <w:tcPr>
            <w:tcW w:w="1008" w:type="dxa"/>
            <w:tcBorders>
              <w:top w:val="single" w:sz="4" w:space="0" w:color="auto"/>
              <w:bottom w:val="double" w:sz="4" w:space="0" w:color="auto"/>
            </w:tcBorders>
            <w:shd w:val="clear" w:color="auto" w:fill="FFFFFF"/>
          </w:tcPr>
          <w:p w14:paraId="69FCB2C9"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1E63A782" w14:textId="77777777" w:rsidR="00E921A2" w:rsidRPr="00121095" w:rsidRDefault="00E921A2">
            <w:pPr>
              <w:pStyle w:val="QryTableVirtual"/>
              <w:rPr>
                <w:lang w:val="en-US"/>
              </w:rPr>
            </w:pPr>
            <w:r w:rsidRPr="00121095">
              <w:rPr>
                <w:lang w:val="en-US"/>
              </w:rPr>
              <w:t>ORC-12 Ordering Provider</w:t>
            </w:r>
          </w:p>
        </w:tc>
      </w:tr>
    </w:tbl>
    <w:p w14:paraId="447D7CD4" w14:textId="77777777" w:rsidR="00E921A2" w:rsidRPr="00121095" w:rsidRDefault="00E921A2">
      <w:pPr>
        <w:keepNext/>
        <w:rPr>
          <w:b/>
        </w:rPr>
      </w:pPr>
      <w:r w:rsidRPr="00121095">
        <w:rPr>
          <w:b/>
        </w:rPr>
        <w:t>Virtual Table Field Description and Commentary</w:t>
      </w:r>
    </w:p>
    <w:tbl>
      <w:tblPr>
        <w:tblW w:w="892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861"/>
        <w:gridCol w:w="1006"/>
        <w:gridCol w:w="590"/>
        <w:gridCol w:w="5471"/>
      </w:tblGrid>
      <w:tr w:rsidR="00E921A2" w:rsidRPr="00E921A2" w14:paraId="75CB260D" w14:textId="77777777" w:rsidTr="00E50DB9">
        <w:trPr>
          <w:tblHeader/>
        </w:trPr>
        <w:tc>
          <w:tcPr>
            <w:tcW w:w="1584" w:type="dxa"/>
            <w:tcBorders>
              <w:top w:val="double" w:sz="4" w:space="0" w:color="auto"/>
              <w:bottom w:val="single" w:sz="4" w:space="0" w:color="auto"/>
            </w:tcBorders>
            <w:shd w:val="pct10" w:color="auto" w:fill="FFFFFF"/>
          </w:tcPr>
          <w:p w14:paraId="1D2AB68C" w14:textId="77777777" w:rsidR="00E921A2" w:rsidRPr="00121095" w:rsidRDefault="00E921A2">
            <w:pPr>
              <w:pStyle w:val="QryTableInputParamHeader"/>
              <w:rPr>
                <w:lang w:val="en-US"/>
              </w:rPr>
            </w:pPr>
            <w:r w:rsidRPr="00121095">
              <w:rPr>
                <w:lang w:val="en-US"/>
              </w:rPr>
              <w:t>ColName (Query ID=Z79)</w:t>
            </w:r>
          </w:p>
        </w:tc>
        <w:tc>
          <w:tcPr>
            <w:tcW w:w="1008" w:type="dxa"/>
            <w:tcBorders>
              <w:top w:val="double" w:sz="4" w:space="0" w:color="auto"/>
              <w:bottom w:val="single" w:sz="4" w:space="0" w:color="auto"/>
            </w:tcBorders>
            <w:shd w:val="pct10" w:color="auto" w:fill="FFFFFF"/>
          </w:tcPr>
          <w:p w14:paraId="0AA9D10F" w14:textId="77777777" w:rsidR="00E921A2" w:rsidRPr="00121095" w:rsidRDefault="00E921A2">
            <w:pPr>
              <w:pStyle w:val="QryTableInputParamHeader"/>
              <w:rPr>
                <w:lang w:val="en-US"/>
              </w:rPr>
            </w:pPr>
            <w:r w:rsidRPr="00121095">
              <w:rPr>
                <w:lang w:val="en-US"/>
              </w:rPr>
              <w:t>Comp. Name</w:t>
            </w:r>
          </w:p>
        </w:tc>
        <w:tc>
          <w:tcPr>
            <w:tcW w:w="576" w:type="dxa"/>
            <w:tcBorders>
              <w:top w:val="double" w:sz="4" w:space="0" w:color="auto"/>
              <w:bottom w:val="single" w:sz="4" w:space="0" w:color="auto"/>
            </w:tcBorders>
            <w:shd w:val="pct10" w:color="auto" w:fill="FFFFFF"/>
          </w:tcPr>
          <w:p w14:paraId="2FC5E8C5" w14:textId="77777777" w:rsidR="00E921A2" w:rsidRPr="00121095" w:rsidRDefault="00E921A2">
            <w:pPr>
              <w:pStyle w:val="QryTableInputParamHeader"/>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567F8982" w14:textId="77777777" w:rsidR="00E921A2" w:rsidRPr="00121095" w:rsidRDefault="00E921A2">
            <w:pPr>
              <w:pStyle w:val="QryTableInputParamHeader"/>
              <w:rPr>
                <w:lang w:val="en-US"/>
              </w:rPr>
            </w:pPr>
            <w:r w:rsidRPr="00121095">
              <w:rPr>
                <w:lang w:val="en-US"/>
              </w:rPr>
              <w:t>Description</w:t>
            </w:r>
          </w:p>
        </w:tc>
      </w:tr>
      <w:tr w:rsidR="00E921A2" w:rsidRPr="00E921A2" w14:paraId="609DC3EB" w14:textId="77777777" w:rsidTr="00E50DB9">
        <w:tc>
          <w:tcPr>
            <w:tcW w:w="1584" w:type="dxa"/>
            <w:tcBorders>
              <w:top w:val="single" w:sz="4" w:space="0" w:color="auto"/>
              <w:bottom w:val="single" w:sz="4" w:space="0" w:color="auto"/>
            </w:tcBorders>
            <w:shd w:val="clear" w:color="auto" w:fill="FFFFFF"/>
          </w:tcPr>
          <w:p w14:paraId="0D7FBB29" w14:textId="77777777" w:rsidR="00E921A2" w:rsidRPr="00121095" w:rsidRDefault="00E921A2">
            <w:pPr>
              <w:pStyle w:val="QryTableInputParam"/>
              <w:rPr>
                <w:lang w:val="en-US"/>
              </w:rPr>
            </w:pPr>
            <w:r w:rsidRPr="00121095">
              <w:rPr>
                <w:b/>
                <w:lang w:val="en-US"/>
              </w:rPr>
              <w:t>PatientList</w:t>
            </w:r>
          </w:p>
        </w:tc>
        <w:tc>
          <w:tcPr>
            <w:tcW w:w="1008" w:type="dxa"/>
            <w:tcBorders>
              <w:top w:val="single" w:sz="4" w:space="0" w:color="auto"/>
              <w:bottom w:val="single" w:sz="4" w:space="0" w:color="auto"/>
            </w:tcBorders>
            <w:shd w:val="clear" w:color="auto" w:fill="FFFFFF"/>
          </w:tcPr>
          <w:p w14:paraId="783BBFE0"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73CE61E" w14:textId="77777777" w:rsidR="00E921A2" w:rsidRPr="00121095" w:rsidRDefault="00E921A2">
            <w:pPr>
              <w:pStyle w:val="QryTableInputParam"/>
              <w:rPr>
                <w:lang w:val="en-US"/>
              </w:rPr>
            </w:pPr>
            <w:r w:rsidRPr="00121095">
              <w:rPr>
                <w:lang w:val="en-US"/>
              </w:rPr>
              <w:t>CX</w:t>
            </w:r>
          </w:p>
        </w:tc>
        <w:tc>
          <w:tcPr>
            <w:tcW w:w="5760" w:type="dxa"/>
            <w:tcBorders>
              <w:top w:val="single" w:sz="4" w:space="0" w:color="auto"/>
              <w:bottom w:val="single" w:sz="4" w:space="0" w:color="auto"/>
            </w:tcBorders>
            <w:shd w:val="clear" w:color="auto" w:fill="FFFFFF"/>
          </w:tcPr>
          <w:p w14:paraId="6654DC8C" w14:textId="77777777" w:rsidR="00E921A2" w:rsidRPr="00121095" w:rsidRDefault="00E921A2">
            <w:pPr>
              <w:pStyle w:val="QryTableInputParam"/>
              <w:rPr>
                <w:lang w:val="en-US"/>
              </w:rPr>
            </w:pPr>
            <w:r w:rsidRPr="00121095">
              <w:rPr>
                <w:lang w:val="en-US"/>
              </w:rPr>
              <w:t xml:space="preserve">The combination of values for </w:t>
            </w:r>
            <w:r w:rsidRPr="00121095">
              <w:rPr>
                <w:i/>
                <w:lang w:val="en-US"/>
              </w:rPr>
              <w:t>PatientList.ID, and PatientList.AssigningAuthority,</w:t>
            </w:r>
            <w:r w:rsidRPr="00121095">
              <w:rPr>
                <w:lang w:val="en-US"/>
              </w:rPr>
              <w:t xml:space="preserve"> are intended to identify a unique entry on the PATIENT_MASTER table. The </w:t>
            </w:r>
            <w:r w:rsidRPr="00121095">
              <w:rPr>
                <w:i/>
                <w:lang w:val="en-US"/>
              </w:rPr>
              <w:t>PatientList.IdentifierTypeCode</w:t>
            </w:r>
            <w:r w:rsidRPr="00121095">
              <w:rPr>
                <w:lang w:val="en-US"/>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p>
        </w:tc>
      </w:tr>
      <w:tr w:rsidR="00E921A2" w:rsidRPr="00E921A2" w14:paraId="3EC4EB91" w14:textId="77777777" w:rsidTr="00E50DB9">
        <w:tc>
          <w:tcPr>
            <w:tcW w:w="1584" w:type="dxa"/>
            <w:tcBorders>
              <w:top w:val="single" w:sz="4" w:space="0" w:color="auto"/>
              <w:bottom w:val="single" w:sz="4" w:space="0" w:color="auto"/>
            </w:tcBorders>
            <w:shd w:val="clear" w:color="auto" w:fill="FFFFFF"/>
          </w:tcPr>
          <w:p w14:paraId="1F71FF24"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7355C9B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3D284FD1"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4E8AD2C7" w14:textId="77777777" w:rsidR="00E921A2" w:rsidRPr="00121095" w:rsidRDefault="00E921A2">
            <w:pPr>
              <w:pStyle w:val="QryTableInputParam"/>
              <w:rPr>
                <w:lang w:val="en-US"/>
              </w:rPr>
            </w:pPr>
            <w:r w:rsidRPr="00121095">
              <w:rPr>
                <w:lang w:val="en-US"/>
              </w:rPr>
              <w:t>If this field is not valued, all values for this field are considered to be a match.</w:t>
            </w:r>
          </w:p>
        </w:tc>
      </w:tr>
      <w:tr w:rsidR="00E921A2" w:rsidRPr="00E921A2" w14:paraId="2B3DF0AD" w14:textId="77777777" w:rsidTr="00E50DB9">
        <w:tc>
          <w:tcPr>
            <w:tcW w:w="1584" w:type="dxa"/>
            <w:tcBorders>
              <w:top w:val="single" w:sz="4" w:space="0" w:color="auto"/>
              <w:bottom w:val="single" w:sz="4" w:space="0" w:color="auto"/>
            </w:tcBorders>
            <w:shd w:val="clear" w:color="auto" w:fill="FFFFFF"/>
          </w:tcPr>
          <w:p w14:paraId="238DFA43" w14:textId="77777777" w:rsidR="00E921A2" w:rsidRPr="00121095" w:rsidRDefault="00E921A2">
            <w:pPr>
              <w:pStyle w:val="QryTableInputParam"/>
              <w:rPr>
                <w:b/>
                <w:lang w:val="en-US"/>
              </w:rPr>
            </w:pPr>
          </w:p>
        </w:tc>
        <w:tc>
          <w:tcPr>
            <w:tcW w:w="1008" w:type="dxa"/>
            <w:tcBorders>
              <w:top w:val="single" w:sz="4" w:space="0" w:color="auto"/>
              <w:bottom w:val="single" w:sz="4" w:space="0" w:color="auto"/>
            </w:tcBorders>
            <w:shd w:val="clear" w:color="auto" w:fill="FFFFFF"/>
          </w:tcPr>
          <w:p w14:paraId="18C694FD"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54E6DAD" w14:textId="77777777" w:rsidR="00E921A2" w:rsidRPr="00121095" w:rsidRDefault="00E921A2">
            <w:pPr>
              <w:pStyle w:val="QryTableInputParam"/>
              <w:rPr>
                <w:lang w:val="en-US"/>
              </w:rPr>
            </w:pPr>
          </w:p>
        </w:tc>
        <w:tc>
          <w:tcPr>
            <w:tcW w:w="5760" w:type="dxa"/>
            <w:tcBorders>
              <w:top w:val="single" w:sz="4" w:space="0" w:color="auto"/>
              <w:bottom w:val="single" w:sz="4" w:space="0" w:color="auto"/>
            </w:tcBorders>
            <w:shd w:val="clear" w:color="auto" w:fill="FFFFFF"/>
          </w:tcPr>
          <w:p w14:paraId="7CD24F6D" w14:textId="77777777" w:rsidR="00E921A2" w:rsidRPr="00121095" w:rsidRDefault="00E921A2">
            <w:pPr>
              <w:pStyle w:val="QryTableInputParam"/>
              <w:rPr>
                <w:lang w:val="en-US"/>
              </w:rPr>
            </w:pPr>
            <w:r w:rsidRPr="00121095">
              <w:rPr>
                <w:lang w:val="en-US"/>
              </w:rPr>
              <w:t>If one PID.3 is specified, only 1 segment pattern will be returned.</w:t>
            </w:r>
          </w:p>
        </w:tc>
      </w:tr>
      <w:tr w:rsidR="00E921A2" w:rsidRPr="00E921A2" w14:paraId="7609CE94" w14:textId="77777777" w:rsidTr="00E50DB9">
        <w:tc>
          <w:tcPr>
            <w:tcW w:w="1584" w:type="dxa"/>
            <w:tcBorders>
              <w:top w:val="single" w:sz="4" w:space="0" w:color="auto"/>
              <w:bottom w:val="single" w:sz="4" w:space="0" w:color="auto"/>
            </w:tcBorders>
            <w:shd w:val="clear" w:color="auto" w:fill="FFFFFF"/>
          </w:tcPr>
          <w:p w14:paraId="0246DB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736D7DE8" w14:textId="77777777" w:rsidR="00E921A2" w:rsidRPr="00121095" w:rsidRDefault="00E921A2">
            <w:pPr>
              <w:pStyle w:val="QryTableInputParam"/>
              <w:rPr>
                <w:lang w:val="en-US"/>
              </w:rPr>
            </w:pPr>
            <w:r w:rsidRPr="00121095">
              <w:rPr>
                <w:b/>
                <w:lang w:val="en-US"/>
              </w:rPr>
              <w:t>ID</w:t>
            </w:r>
          </w:p>
        </w:tc>
        <w:tc>
          <w:tcPr>
            <w:tcW w:w="576" w:type="dxa"/>
            <w:tcBorders>
              <w:top w:val="single" w:sz="4" w:space="0" w:color="auto"/>
              <w:bottom w:val="single" w:sz="4" w:space="0" w:color="auto"/>
            </w:tcBorders>
            <w:shd w:val="clear" w:color="auto" w:fill="FFFFFF"/>
          </w:tcPr>
          <w:p w14:paraId="4A841835"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48A17B73" w14:textId="77777777" w:rsidR="00E921A2" w:rsidRPr="00121095" w:rsidRDefault="00E921A2">
            <w:pPr>
              <w:pStyle w:val="QryTableInputParam"/>
              <w:rPr>
                <w:lang w:val="en-US"/>
              </w:rPr>
            </w:pPr>
            <w:r w:rsidRPr="00121095">
              <w:rPr>
                <w:lang w:val="en-US"/>
              </w:rPr>
              <w:t>If this field, PID.3.1, is not valued, all values for this field are considered to be a match.</w:t>
            </w:r>
          </w:p>
        </w:tc>
      </w:tr>
      <w:tr w:rsidR="00E921A2" w:rsidRPr="00E921A2" w14:paraId="20E28015" w14:textId="77777777" w:rsidTr="00E50DB9">
        <w:tc>
          <w:tcPr>
            <w:tcW w:w="1584" w:type="dxa"/>
            <w:tcBorders>
              <w:top w:val="single" w:sz="4" w:space="0" w:color="auto"/>
              <w:bottom w:val="single" w:sz="4" w:space="0" w:color="auto"/>
            </w:tcBorders>
            <w:shd w:val="clear" w:color="auto" w:fill="FFFFFF"/>
          </w:tcPr>
          <w:p w14:paraId="714701DE"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4C1F9676" w14:textId="77777777" w:rsidR="00E921A2" w:rsidRPr="00121095" w:rsidRDefault="00E921A2">
            <w:pPr>
              <w:pStyle w:val="QryTableInputParam"/>
              <w:rPr>
                <w:lang w:val="en-US"/>
              </w:rPr>
            </w:pPr>
            <w:r w:rsidRPr="00121095">
              <w:rPr>
                <w:b/>
                <w:lang w:val="en-US"/>
              </w:rPr>
              <w:t>Assigning Authority</w:t>
            </w:r>
          </w:p>
        </w:tc>
        <w:tc>
          <w:tcPr>
            <w:tcW w:w="576" w:type="dxa"/>
            <w:tcBorders>
              <w:top w:val="single" w:sz="4" w:space="0" w:color="auto"/>
              <w:bottom w:val="single" w:sz="4" w:space="0" w:color="auto"/>
            </w:tcBorders>
            <w:shd w:val="clear" w:color="auto" w:fill="FFFFFF"/>
          </w:tcPr>
          <w:p w14:paraId="72DC0D99" w14:textId="77777777" w:rsidR="00E921A2" w:rsidRPr="00121095" w:rsidRDefault="00E921A2">
            <w:pPr>
              <w:pStyle w:val="QryTableInputParam"/>
              <w:rPr>
                <w:lang w:val="en-US"/>
              </w:rPr>
            </w:pPr>
            <w:r w:rsidRPr="00121095">
              <w:rPr>
                <w:lang w:val="en-US"/>
              </w:rPr>
              <w:t>HD</w:t>
            </w:r>
          </w:p>
        </w:tc>
        <w:tc>
          <w:tcPr>
            <w:tcW w:w="5760" w:type="dxa"/>
            <w:tcBorders>
              <w:top w:val="single" w:sz="4" w:space="0" w:color="auto"/>
              <w:bottom w:val="single" w:sz="4" w:space="0" w:color="auto"/>
            </w:tcBorders>
            <w:shd w:val="clear" w:color="auto" w:fill="FFFFFF"/>
          </w:tcPr>
          <w:p w14:paraId="7F029386" w14:textId="77777777" w:rsidR="00E921A2" w:rsidRPr="00121095" w:rsidRDefault="00E921A2">
            <w:pPr>
              <w:pStyle w:val="QryTableInputParam"/>
              <w:rPr>
                <w:lang w:val="en-US"/>
              </w:rPr>
            </w:pPr>
            <w:r w:rsidRPr="00121095">
              <w:rPr>
                <w:lang w:val="en-US"/>
              </w:rPr>
              <w:t>If this field, PID.3.4, is not valued, all values for this field are considered to be a match.</w:t>
            </w:r>
          </w:p>
        </w:tc>
      </w:tr>
      <w:tr w:rsidR="00E921A2" w:rsidRPr="00E921A2" w14:paraId="149E175D" w14:textId="77777777" w:rsidTr="00E50DB9">
        <w:tc>
          <w:tcPr>
            <w:tcW w:w="1584" w:type="dxa"/>
            <w:tcBorders>
              <w:top w:val="single" w:sz="4" w:space="0" w:color="auto"/>
              <w:bottom w:val="single" w:sz="4" w:space="0" w:color="auto"/>
            </w:tcBorders>
            <w:shd w:val="clear" w:color="auto" w:fill="FFFFFF"/>
          </w:tcPr>
          <w:p w14:paraId="2C58579C" w14:textId="77777777" w:rsidR="00E921A2" w:rsidRPr="00121095" w:rsidRDefault="00E921A2">
            <w:pPr>
              <w:pStyle w:val="QryTableInputParam"/>
              <w:rPr>
                <w:lang w:val="en-US"/>
              </w:rPr>
            </w:pPr>
          </w:p>
        </w:tc>
        <w:tc>
          <w:tcPr>
            <w:tcW w:w="1008" w:type="dxa"/>
            <w:tcBorders>
              <w:top w:val="single" w:sz="4" w:space="0" w:color="auto"/>
              <w:bottom w:val="single" w:sz="4" w:space="0" w:color="auto"/>
            </w:tcBorders>
            <w:shd w:val="clear" w:color="auto" w:fill="FFFFFF"/>
          </w:tcPr>
          <w:p w14:paraId="5425B511" w14:textId="77777777" w:rsidR="00E921A2" w:rsidRPr="00121095" w:rsidRDefault="00E921A2">
            <w:pPr>
              <w:pStyle w:val="QryTableInputParam"/>
              <w:rPr>
                <w:lang w:val="en-US"/>
              </w:rPr>
            </w:pPr>
            <w:r w:rsidRPr="00121095">
              <w:rPr>
                <w:b/>
                <w:lang w:val="en-US"/>
              </w:rPr>
              <w:t>Identifier type code</w:t>
            </w:r>
          </w:p>
        </w:tc>
        <w:tc>
          <w:tcPr>
            <w:tcW w:w="576" w:type="dxa"/>
            <w:tcBorders>
              <w:top w:val="single" w:sz="4" w:space="0" w:color="auto"/>
              <w:bottom w:val="single" w:sz="4" w:space="0" w:color="auto"/>
            </w:tcBorders>
            <w:shd w:val="clear" w:color="auto" w:fill="FFFFFF"/>
          </w:tcPr>
          <w:p w14:paraId="45A02C42"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2CCECD13" w14:textId="77777777" w:rsidR="00E921A2" w:rsidRPr="00121095" w:rsidRDefault="00E921A2">
            <w:pPr>
              <w:pStyle w:val="QryTableInputParam"/>
              <w:rPr>
                <w:lang w:val="en-US"/>
              </w:rPr>
            </w:pPr>
            <w:r w:rsidRPr="00121095">
              <w:rPr>
                <w:lang w:val="en-US"/>
              </w:rPr>
              <w:t>If this field, PID.3.5, is not valued, all values for this field are considered to be a match.</w:t>
            </w:r>
          </w:p>
        </w:tc>
      </w:tr>
      <w:tr w:rsidR="00E921A2" w:rsidRPr="00E921A2" w14:paraId="2866E55A" w14:textId="77777777" w:rsidTr="00E50DB9">
        <w:tc>
          <w:tcPr>
            <w:tcW w:w="1584" w:type="dxa"/>
            <w:tcBorders>
              <w:top w:val="single" w:sz="4" w:space="0" w:color="auto"/>
              <w:bottom w:val="single" w:sz="4" w:space="0" w:color="auto"/>
            </w:tcBorders>
            <w:shd w:val="clear" w:color="auto" w:fill="FFFFFF"/>
          </w:tcPr>
          <w:p w14:paraId="0FF30CE0" w14:textId="77777777" w:rsidR="00E921A2" w:rsidRPr="00121095" w:rsidRDefault="00E921A2">
            <w:pPr>
              <w:pStyle w:val="QryTableInputParam"/>
              <w:rPr>
                <w:b/>
                <w:lang w:val="en-US"/>
              </w:rPr>
            </w:pPr>
            <w:r w:rsidRPr="00121095">
              <w:rPr>
                <w:b/>
                <w:lang w:val="en-US"/>
              </w:rPr>
              <w:t>OrderControlCode</w:t>
            </w:r>
          </w:p>
        </w:tc>
        <w:tc>
          <w:tcPr>
            <w:tcW w:w="1008" w:type="dxa"/>
            <w:tcBorders>
              <w:top w:val="single" w:sz="4" w:space="0" w:color="auto"/>
              <w:bottom w:val="single" w:sz="4" w:space="0" w:color="auto"/>
            </w:tcBorders>
            <w:shd w:val="clear" w:color="auto" w:fill="FFFFFF"/>
          </w:tcPr>
          <w:p w14:paraId="7A41A8C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3F54F29" w14:textId="77777777" w:rsidR="00E921A2" w:rsidRPr="00121095" w:rsidRDefault="00E921A2">
            <w:pPr>
              <w:pStyle w:val="QryTableInputParam"/>
              <w:rPr>
                <w:lang w:val="en-US"/>
              </w:rPr>
            </w:pPr>
            <w:r w:rsidRPr="00121095">
              <w:rPr>
                <w:lang w:val="en-US"/>
              </w:rPr>
              <w:t>ID</w:t>
            </w:r>
          </w:p>
        </w:tc>
        <w:tc>
          <w:tcPr>
            <w:tcW w:w="5760" w:type="dxa"/>
            <w:tcBorders>
              <w:top w:val="single" w:sz="4" w:space="0" w:color="auto"/>
              <w:bottom w:val="single" w:sz="4" w:space="0" w:color="auto"/>
            </w:tcBorders>
            <w:shd w:val="clear" w:color="auto" w:fill="FFFFFF"/>
          </w:tcPr>
          <w:p w14:paraId="34EAA273" w14:textId="77777777" w:rsidR="00E921A2" w:rsidRPr="00121095" w:rsidRDefault="00E921A2">
            <w:pPr>
              <w:pStyle w:val="QryTableInputParam"/>
              <w:rPr>
                <w:lang w:val="en-US"/>
              </w:rPr>
            </w:pPr>
            <w:r w:rsidRPr="00121095">
              <w:rPr>
                <w:lang w:val="en-US"/>
              </w:rPr>
              <w:t>If this field, ORC.1, is not valued, all values for this field are considered to be a match.</w:t>
            </w:r>
          </w:p>
        </w:tc>
      </w:tr>
      <w:tr w:rsidR="00E921A2" w:rsidRPr="00E921A2" w14:paraId="194A0419" w14:textId="77777777" w:rsidTr="00E50DB9">
        <w:tc>
          <w:tcPr>
            <w:tcW w:w="1584" w:type="dxa"/>
            <w:tcBorders>
              <w:top w:val="single" w:sz="4" w:space="0" w:color="auto"/>
              <w:bottom w:val="single" w:sz="4" w:space="0" w:color="auto"/>
            </w:tcBorders>
            <w:shd w:val="clear" w:color="auto" w:fill="FFFFFF"/>
          </w:tcPr>
          <w:p w14:paraId="0E7983CB" w14:textId="77777777" w:rsidR="00E921A2" w:rsidRPr="00121095" w:rsidRDefault="00E921A2">
            <w:pPr>
              <w:pStyle w:val="QryTableInputParam"/>
              <w:rPr>
                <w:lang w:val="en-US"/>
              </w:rPr>
            </w:pPr>
            <w:r w:rsidRPr="00121095">
              <w:rPr>
                <w:b/>
                <w:lang w:val="en-US"/>
              </w:rPr>
              <w:t>MedicationDispensed</w:t>
            </w:r>
          </w:p>
        </w:tc>
        <w:tc>
          <w:tcPr>
            <w:tcW w:w="1008" w:type="dxa"/>
            <w:tcBorders>
              <w:top w:val="single" w:sz="4" w:space="0" w:color="auto"/>
              <w:bottom w:val="single" w:sz="4" w:space="0" w:color="auto"/>
            </w:tcBorders>
            <w:shd w:val="clear" w:color="auto" w:fill="FFFFFF"/>
          </w:tcPr>
          <w:p w14:paraId="66C1AAE8"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2EC66DE9" w14:textId="77777777" w:rsidR="00E921A2" w:rsidRPr="00121095" w:rsidRDefault="00E921A2">
            <w:pPr>
              <w:pStyle w:val="QryTableInputParam"/>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0D733F24" w14:textId="77777777" w:rsidR="00E921A2" w:rsidRPr="00121095" w:rsidRDefault="00E921A2">
            <w:pPr>
              <w:pStyle w:val="QryTableInputParam"/>
              <w:rPr>
                <w:lang w:val="en-US"/>
              </w:rPr>
            </w:pPr>
            <w:r w:rsidRPr="00121095">
              <w:rPr>
                <w:lang w:val="en-US"/>
              </w:rPr>
              <w:t>If this field, RXD.2, is not valued, all values for this field are considered to be a match.</w:t>
            </w:r>
          </w:p>
        </w:tc>
      </w:tr>
      <w:tr w:rsidR="00E921A2" w:rsidRPr="00E921A2" w14:paraId="61A3EACC" w14:textId="77777777" w:rsidTr="00E50DB9">
        <w:tc>
          <w:tcPr>
            <w:tcW w:w="1584" w:type="dxa"/>
            <w:tcBorders>
              <w:top w:val="single" w:sz="4" w:space="0" w:color="auto"/>
              <w:bottom w:val="single" w:sz="4" w:space="0" w:color="auto"/>
            </w:tcBorders>
            <w:shd w:val="clear" w:color="auto" w:fill="FFFFFF"/>
          </w:tcPr>
          <w:p w14:paraId="478BF984" w14:textId="77777777" w:rsidR="00E921A2" w:rsidRPr="00121095" w:rsidRDefault="00E921A2">
            <w:pPr>
              <w:pStyle w:val="QryTableInputParam"/>
              <w:rPr>
                <w:lang w:val="en-US"/>
              </w:rPr>
            </w:pPr>
            <w:r w:rsidRPr="00121095">
              <w:rPr>
                <w:b/>
                <w:lang w:val="en-US"/>
              </w:rPr>
              <w:t>DispenseDate</w:t>
            </w:r>
          </w:p>
        </w:tc>
        <w:tc>
          <w:tcPr>
            <w:tcW w:w="1008" w:type="dxa"/>
            <w:tcBorders>
              <w:top w:val="single" w:sz="4" w:space="0" w:color="auto"/>
              <w:bottom w:val="single" w:sz="4" w:space="0" w:color="auto"/>
            </w:tcBorders>
            <w:shd w:val="clear" w:color="auto" w:fill="FFFFFF"/>
          </w:tcPr>
          <w:p w14:paraId="5FF00CE6"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172BCC7E" w14:textId="77777777" w:rsidR="00E921A2" w:rsidRPr="00121095" w:rsidRDefault="00E921A2">
            <w:pPr>
              <w:pStyle w:val="QryTableInputParam"/>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0650B7B2" w14:textId="77777777" w:rsidR="00E921A2" w:rsidRPr="00121095" w:rsidRDefault="00E921A2">
            <w:pPr>
              <w:pStyle w:val="QryTableInputParam"/>
              <w:rPr>
                <w:lang w:val="en-US"/>
              </w:rPr>
            </w:pPr>
            <w:r w:rsidRPr="00121095">
              <w:rPr>
                <w:lang w:val="en-US"/>
              </w:rPr>
              <w:t>If this field, RXD.3, is not valued, all values for this field are considered to be a match.</w:t>
            </w:r>
          </w:p>
        </w:tc>
      </w:tr>
      <w:tr w:rsidR="00E921A2" w:rsidRPr="00E921A2" w14:paraId="48F0E4C7" w14:textId="77777777" w:rsidTr="00E50DB9">
        <w:tc>
          <w:tcPr>
            <w:tcW w:w="1584" w:type="dxa"/>
            <w:tcBorders>
              <w:top w:val="single" w:sz="4" w:space="0" w:color="auto"/>
              <w:bottom w:val="single" w:sz="4" w:space="0" w:color="auto"/>
            </w:tcBorders>
            <w:shd w:val="clear" w:color="auto" w:fill="FFFFFF"/>
          </w:tcPr>
          <w:p w14:paraId="68738AB8" w14:textId="77777777" w:rsidR="00E921A2" w:rsidRPr="00121095" w:rsidRDefault="00E921A2">
            <w:pPr>
              <w:pStyle w:val="QryTableInputParam"/>
              <w:rPr>
                <w:b/>
                <w:lang w:val="en-US"/>
              </w:rPr>
            </w:pPr>
            <w:r w:rsidRPr="00121095">
              <w:rPr>
                <w:b/>
                <w:lang w:val="en-US"/>
              </w:rPr>
              <w:t>QuantityDispensed</w:t>
            </w:r>
          </w:p>
        </w:tc>
        <w:tc>
          <w:tcPr>
            <w:tcW w:w="1008" w:type="dxa"/>
            <w:tcBorders>
              <w:top w:val="single" w:sz="4" w:space="0" w:color="auto"/>
              <w:bottom w:val="single" w:sz="4" w:space="0" w:color="auto"/>
            </w:tcBorders>
            <w:shd w:val="clear" w:color="auto" w:fill="FFFFFF"/>
          </w:tcPr>
          <w:p w14:paraId="339DA34A" w14:textId="77777777" w:rsidR="00E921A2" w:rsidRPr="00121095" w:rsidRDefault="00E921A2">
            <w:pPr>
              <w:pStyle w:val="QryTableInputParam"/>
              <w:rPr>
                <w:lang w:val="en-US"/>
              </w:rPr>
            </w:pPr>
          </w:p>
        </w:tc>
        <w:tc>
          <w:tcPr>
            <w:tcW w:w="576" w:type="dxa"/>
            <w:tcBorders>
              <w:top w:val="single" w:sz="4" w:space="0" w:color="auto"/>
              <w:bottom w:val="single" w:sz="4" w:space="0" w:color="auto"/>
            </w:tcBorders>
            <w:shd w:val="clear" w:color="auto" w:fill="FFFFFF"/>
          </w:tcPr>
          <w:p w14:paraId="418E1DAF"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04158736" w14:textId="77777777" w:rsidR="00E921A2" w:rsidRPr="00121095" w:rsidRDefault="00E921A2">
            <w:pPr>
              <w:pStyle w:val="QryTableInputParam"/>
              <w:rPr>
                <w:lang w:val="en-US"/>
              </w:rPr>
            </w:pPr>
            <w:r w:rsidRPr="00121095">
              <w:rPr>
                <w:lang w:val="en-US"/>
              </w:rPr>
              <w:t>If this field, RXD.4, is not valued, all values for this field are considered to be a match.</w:t>
            </w:r>
          </w:p>
        </w:tc>
      </w:tr>
      <w:tr w:rsidR="00E921A2" w:rsidRPr="00E921A2" w14:paraId="4C2702E3" w14:textId="77777777" w:rsidTr="00E50DB9">
        <w:tc>
          <w:tcPr>
            <w:tcW w:w="1584" w:type="dxa"/>
            <w:tcBorders>
              <w:top w:val="single" w:sz="4" w:space="0" w:color="auto"/>
              <w:bottom w:val="double" w:sz="4" w:space="0" w:color="auto"/>
            </w:tcBorders>
            <w:shd w:val="clear" w:color="auto" w:fill="FFFFFF"/>
          </w:tcPr>
          <w:p w14:paraId="5C858F0B" w14:textId="77777777" w:rsidR="00E921A2" w:rsidRPr="00121095" w:rsidRDefault="00E921A2">
            <w:pPr>
              <w:pStyle w:val="QryTableInputParam"/>
              <w:rPr>
                <w:b/>
                <w:lang w:val="en-US"/>
              </w:rPr>
            </w:pPr>
            <w:r w:rsidRPr="00121095">
              <w:rPr>
                <w:b/>
                <w:lang w:val="en-US"/>
              </w:rPr>
              <w:t>OrderingProvider</w:t>
            </w:r>
          </w:p>
        </w:tc>
        <w:tc>
          <w:tcPr>
            <w:tcW w:w="1008" w:type="dxa"/>
            <w:tcBorders>
              <w:top w:val="single" w:sz="4" w:space="0" w:color="auto"/>
              <w:bottom w:val="double" w:sz="4" w:space="0" w:color="auto"/>
            </w:tcBorders>
            <w:shd w:val="clear" w:color="auto" w:fill="FFFFFF"/>
          </w:tcPr>
          <w:p w14:paraId="0ACD704B" w14:textId="77777777" w:rsidR="00E921A2" w:rsidRPr="00121095" w:rsidRDefault="00E921A2">
            <w:pPr>
              <w:pStyle w:val="QryTableInputParam"/>
              <w:rPr>
                <w:lang w:val="en-US"/>
              </w:rPr>
            </w:pPr>
          </w:p>
        </w:tc>
        <w:tc>
          <w:tcPr>
            <w:tcW w:w="576" w:type="dxa"/>
            <w:tcBorders>
              <w:top w:val="single" w:sz="4" w:space="0" w:color="auto"/>
              <w:bottom w:val="double" w:sz="4" w:space="0" w:color="auto"/>
            </w:tcBorders>
            <w:shd w:val="clear" w:color="auto" w:fill="FFFFFF"/>
          </w:tcPr>
          <w:p w14:paraId="065991D1" w14:textId="77777777" w:rsidR="00E921A2" w:rsidRPr="00121095" w:rsidRDefault="00E921A2">
            <w:pPr>
              <w:pStyle w:val="QryTableInputParam"/>
              <w:rPr>
                <w:lang w:val="en-US"/>
              </w:rPr>
            </w:pPr>
            <w:r w:rsidRPr="00121095">
              <w:rPr>
                <w:lang w:val="en-US"/>
              </w:rPr>
              <w:t>XCN</w:t>
            </w:r>
          </w:p>
        </w:tc>
        <w:tc>
          <w:tcPr>
            <w:tcW w:w="5760" w:type="dxa"/>
            <w:tcBorders>
              <w:top w:val="single" w:sz="4" w:space="0" w:color="auto"/>
              <w:bottom w:val="double" w:sz="4" w:space="0" w:color="auto"/>
            </w:tcBorders>
            <w:shd w:val="clear" w:color="auto" w:fill="FFFFFF"/>
          </w:tcPr>
          <w:p w14:paraId="353BA49E" w14:textId="77777777" w:rsidR="00E921A2" w:rsidRPr="00121095" w:rsidRDefault="00E921A2">
            <w:pPr>
              <w:pStyle w:val="QryTableInputParam"/>
              <w:rPr>
                <w:lang w:val="en-US"/>
              </w:rPr>
            </w:pPr>
            <w:r w:rsidRPr="00121095">
              <w:rPr>
                <w:lang w:val="en-US"/>
              </w:rPr>
              <w:t>If this field, ORC.12, is not valued, all values for this field are considered to be a match.</w:t>
            </w:r>
          </w:p>
        </w:tc>
      </w:tr>
    </w:tbl>
    <w:p w14:paraId="0FA68EDE" w14:textId="77777777" w:rsidR="00E921A2" w:rsidRPr="00121095" w:rsidRDefault="00E921A2">
      <w:pPr>
        <w:keepNext/>
      </w:pPr>
      <w:r w:rsidRPr="00121095">
        <w:rPr>
          <w:b/>
        </w:rPr>
        <w:t>RCP Response Control Parameter Field Description and Commentary</w:t>
      </w:r>
    </w:p>
    <w:tbl>
      <w:tblPr>
        <w:tblpPr w:leftFromText="141" w:rightFromText="141" w:vertAnchor="text" w:tblpY="1"/>
        <w:tblOverlap w:val="never"/>
        <w:tblW w:w="748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1939"/>
        <w:gridCol w:w="1062"/>
        <w:gridCol w:w="536"/>
        <w:gridCol w:w="590"/>
        <w:gridCol w:w="2562"/>
      </w:tblGrid>
      <w:tr w:rsidR="00E921A2" w:rsidRPr="00E921A2" w14:paraId="457C41E6" w14:textId="77777777" w:rsidTr="00E50DB9">
        <w:trPr>
          <w:tblHeader/>
        </w:trPr>
        <w:tc>
          <w:tcPr>
            <w:tcW w:w="720" w:type="dxa"/>
            <w:tcBorders>
              <w:top w:val="double" w:sz="4" w:space="0" w:color="auto"/>
              <w:bottom w:val="single" w:sz="4" w:space="0" w:color="auto"/>
            </w:tcBorders>
            <w:shd w:val="clear" w:color="auto" w:fill="FFFFFF"/>
          </w:tcPr>
          <w:p w14:paraId="03C38A4F" w14:textId="77777777" w:rsidR="00E921A2" w:rsidRPr="00121095" w:rsidRDefault="00E921A2" w:rsidP="00E50DB9">
            <w:pPr>
              <w:pStyle w:val="QryTableRCPHeader"/>
              <w:rPr>
                <w:lang w:val="en-US"/>
              </w:rPr>
            </w:pPr>
            <w:r w:rsidRPr="00121095">
              <w:rPr>
                <w:lang w:val="en-US"/>
              </w:rPr>
              <w:t>Field Seq (Query ID=Z79)</w:t>
            </w:r>
          </w:p>
        </w:tc>
        <w:tc>
          <w:tcPr>
            <w:tcW w:w="2160" w:type="dxa"/>
            <w:tcBorders>
              <w:top w:val="double" w:sz="4" w:space="0" w:color="auto"/>
              <w:bottom w:val="single" w:sz="4" w:space="0" w:color="auto"/>
            </w:tcBorders>
            <w:shd w:val="clear" w:color="auto" w:fill="FFFFFF"/>
          </w:tcPr>
          <w:p w14:paraId="7F9D99E4" w14:textId="77777777" w:rsidR="00E921A2" w:rsidRPr="00121095" w:rsidRDefault="00E921A2" w:rsidP="00E50DB9">
            <w:pPr>
              <w:pStyle w:val="QryTableRCPHeader"/>
              <w:rPr>
                <w:lang w:val="en-US"/>
              </w:rPr>
            </w:pPr>
            <w:r w:rsidRPr="00121095">
              <w:rPr>
                <w:lang w:val="en-US"/>
              </w:rPr>
              <w:t>Name</w:t>
            </w:r>
          </w:p>
        </w:tc>
        <w:tc>
          <w:tcPr>
            <w:tcW w:w="864" w:type="dxa"/>
            <w:tcBorders>
              <w:top w:val="double" w:sz="4" w:space="0" w:color="auto"/>
              <w:bottom w:val="single" w:sz="4" w:space="0" w:color="auto"/>
            </w:tcBorders>
            <w:shd w:val="clear" w:color="auto" w:fill="FFFFFF"/>
          </w:tcPr>
          <w:p w14:paraId="5C25AB93" w14:textId="77777777" w:rsidR="00E921A2" w:rsidRPr="00121095" w:rsidRDefault="00E921A2" w:rsidP="00E50DB9">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432" w:type="dxa"/>
            <w:tcBorders>
              <w:top w:val="double" w:sz="4" w:space="0" w:color="auto"/>
              <w:bottom w:val="single" w:sz="4" w:space="0" w:color="auto"/>
            </w:tcBorders>
            <w:shd w:val="clear" w:color="auto" w:fill="FFFFFF"/>
          </w:tcPr>
          <w:p w14:paraId="2C340809" w14:textId="77777777" w:rsidR="00E921A2" w:rsidRPr="00121095" w:rsidRDefault="00E921A2" w:rsidP="00E50DB9">
            <w:pPr>
              <w:pStyle w:val="QryTableRCPHeader"/>
              <w:rPr>
                <w:lang w:val="en-US"/>
              </w:rPr>
            </w:pPr>
            <w:r w:rsidRPr="00121095">
              <w:rPr>
                <w:lang w:val="en-US"/>
              </w:rPr>
              <w:t>LEN</w:t>
            </w:r>
          </w:p>
        </w:tc>
        <w:tc>
          <w:tcPr>
            <w:tcW w:w="432" w:type="dxa"/>
            <w:tcBorders>
              <w:top w:val="double" w:sz="4" w:space="0" w:color="auto"/>
              <w:bottom w:val="single" w:sz="4" w:space="0" w:color="auto"/>
            </w:tcBorders>
            <w:shd w:val="clear" w:color="auto" w:fill="FFFFFF"/>
          </w:tcPr>
          <w:p w14:paraId="63250EBE" w14:textId="77777777" w:rsidR="00E921A2" w:rsidRPr="00121095" w:rsidRDefault="00E921A2" w:rsidP="00E50DB9">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FB3882F" w14:textId="77777777" w:rsidR="00E921A2" w:rsidRPr="00121095" w:rsidRDefault="00E921A2" w:rsidP="00E50DB9">
            <w:pPr>
              <w:pStyle w:val="QryTableRCPHeader"/>
              <w:rPr>
                <w:lang w:val="en-US"/>
              </w:rPr>
            </w:pPr>
            <w:r w:rsidRPr="00121095">
              <w:rPr>
                <w:lang w:val="en-US"/>
              </w:rPr>
              <w:t>Description</w:t>
            </w:r>
          </w:p>
        </w:tc>
      </w:tr>
      <w:tr w:rsidR="00E921A2" w:rsidRPr="00E921A2" w14:paraId="3DDE66E8" w14:textId="77777777" w:rsidTr="00E50DB9">
        <w:tc>
          <w:tcPr>
            <w:tcW w:w="720" w:type="dxa"/>
            <w:tcBorders>
              <w:top w:val="single" w:sz="4" w:space="0" w:color="auto"/>
              <w:bottom w:val="single" w:sz="4" w:space="0" w:color="auto"/>
            </w:tcBorders>
            <w:shd w:val="clear" w:color="auto" w:fill="FFFFFF"/>
          </w:tcPr>
          <w:p w14:paraId="4AF8F1B1" w14:textId="77777777" w:rsidR="00E921A2" w:rsidRPr="00121095" w:rsidRDefault="00E921A2" w:rsidP="00E50DB9">
            <w:pPr>
              <w:pStyle w:val="QryTableRCP"/>
              <w:rPr>
                <w:lang w:val="en-US"/>
              </w:rPr>
            </w:pPr>
            <w:r w:rsidRPr="00121095">
              <w:rPr>
                <w:lang w:val="en-US"/>
              </w:rPr>
              <w:t>1</w:t>
            </w:r>
          </w:p>
        </w:tc>
        <w:tc>
          <w:tcPr>
            <w:tcW w:w="2160" w:type="dxa"/>
            <w:tcBorders>
              <w:top w:val="single" w:sz="4" w:space="0" w:color="auto"/>
              <w:bottom w:val="single" w:sz="4" w:space="0" w:color="auto"/>
            </w:tcBorders>
            <w:shd w:val="clear" w:color="auto" w:fill="FFFFFF"/>
          </w:tcPr>
          <w:p w14:paraId="4B5CE4AC" w14:textId="77777777" w:rsidR="00E921A2" w:rsidRPr="00121095" w:rsidRDefault="00E921A2" w:rsidP="00E50DB9">
            <w:pPr>
              <w:pStyle w:val="QryTableRCP"/>
              <w:rPr>
                <w:lang w:val="en-US"/>
              </w:rPr>
            </w:pPr>
            <w:r w:rsidRPr="00121095">
              <w:rPr>
                <w:lang w:val="en-US"/>
              </w:rPr>
              <w:t>Query Priority</w:t>
            </w:r>
          </w:p>
        </w:tc>
        <w:tc>
          <w:tcPr>
            <w:tcW w:w="864" w:type="dxa"/>
            <w:tcBorders>
              <w:top w:val="single" w:sz="4" w:space="0" w:color="auto"/>
              <w:bottom w:val="single" w:sz="4" w:space="0" w:color="auto"/>
            </w:tcBorders>
            <w:shd w:val="clear" w:color="auto" w:fill="FFFFFF"/>
          </w:tcPr>
          <w:p w14:paraId="45BD7E5D"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11A5947F" w14:textId="77777777" w:rsidR="00E921A2" w:rsidRPr="00121095" w:rsidRDefault="00E921A2" w:rsidP="00E50DB9">
            <w:pPr>
              <w:pStyle w:val="QryTableRCP"/>
              <w:rPr>
                <w:lang w:val="en-US"/>
              </w:rPr>
            </w:pPr>
            <w:r w:rsidRPr="00121095">
              <w:rPr>
                <w:lang w:val="en-US"/>
              </w:rPr>
              <w:t>1</w:t>
            </w:r>
          </w:p>
        </w:tc>
        <w:tc>
          <w:tcPr>
            <w:tcW w:w="432" w:type="dxa"/>
            <w:tcBorders>
              <w:top w:val="single" w:sz="4" w:space="0" w:color="auto"/>
              <w:bottom w:val="single" w:sz="4" w:space="0" w:color="auto"/>
            </w:tcBorders>
            <w:shd w:val="clear" w:color="auto" w:fill="FFFFFF"/>
          </w:tcPr>
          <w:p w14:paraId="183E9665"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341C5465" w14:textId="77777777" w:rsidR="00E921A2" w:rsidRPr="00121095" w:rsidRDefault="00E921A2" w:rsidP="00E50DB9">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5BE9ACDC" w14:textId="77777777" w:rsidTr="00E50DB9">
        <w:tc>
          <w:tcPr>
            <w:tcW w:w="720" w:type="dxa"/>
            <w:tcBorders>
              <w:top w:val="single" w:sz="4" w:space="0" w:color="auto"/>
              <w:bottom w:val="single" w:sz="4" w:space="0" w:color="auto"/>
            </w:tcBorders>
            <w:shd w:val="clear" w:color="auto" w:fill="FFFFFF"/>
          </w:tcPr>
          <w:p w14:paraId="181E9F4F" w14:textId="77777777" w:rsidR="00E921A2" w:rsidRPr="00121095" w:rsidRDefault="00E921A2" w:rsidP="00E50DB9">
            <w:pPr>
              <w:pStyle w:val="QryTableRCP"/>
              <w:rPr>
                <w:lang w:val="en-US"/>
              </w:rPr>
            </w:pPr>
            <w:r w:rsidRPr="00121095">
              <w:rPr>
                <w:lang w:val="en-US"/>
              </w:rPr>
              <w:t>2</w:t>
            </w:r>
          </w:p>
        </w:tc>
        <w:tc>
          <w:tcPr>
            <w:tcW w:w="2160" w:type="dxa"/>
            <w:tcBorders>
              <w:top w:val="single" w:sz="4" w:space="0" w:color="auto"/>
              <w:bottom w:val="single" w:sz="4" w:space="0" w:color="auto"/>
            </w:tcBorders>
            <w:shd w:val="clear" w:color="auto" w:fill="FFFFFF"/>
          </w:tcPr>
          <w:p w14:paraId="69D2690C" w14:textId="77777777" w:rsidR="00E921A2" w:rsidRPr="00121095" w:rsidRDefault="00E921A2" w:rsidP="00E50DB9">
            <w:pPr>
              <w:pStyle w:val="QryTableRCP"/>
              <w:rPr>
                <w:lang w:val="en-US"/>
              </w:rPr>
            </w:pPr>
            <w:r w:rsidRPr="00121095">
              <w:rPr>
                <w:lang w:val="en-US"/>
              </w:rPr>
              <w:t>Quantity Limited Request</w:t>
            </w:r>
          </w:p>
        </w:tc>
        <w:tc>
          <w:tcPr>
            <w:tcW w:w="864" w:type="dxa"/>
            <w:tcBorders>
              <w:top w:val="single" w:sz="4" w:space="0" w:color="auto"/>
              <w:bottom w:val="single" w:sz="4" w:space="0" w:color="auto"/>
            </w:tcBorders>
            <w:shd w:val="clear" w:color="auto" w:fill="FFFFFF"/>
          </w:tcPr>
          <w:p w14:paraId="4814D8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62D23D88" w14:textId="77777777" w:rsidR="00E921A2" w:rsidRPr="00121095" w:rsidRDefault="00E921A2" w:rsidP="00E50DB9">
            <w:pPr>
              <w:pStyle w:val="QryTableRCP"/>
              <w:rPr>
                <w:lang w:val="en-US"/>
              </w:rPr>
            </w:pPr>
            <w:r w:rsidRPr="00121095">
              <w:rPr>
                <w:lang w:val="en-US"/>
              </w:rPr>
              <w:t>10</w:t>
            </w:r>
          </w:p>
        </w:tc>
        <w:tc>
          <w:tcPr>
            <w:tcW w:w="432" w:type="dxa"/>
            <w:tcBorders>
              <w:top w:val="single" w:sz="4" w:space="0" w:color="auto"/>
              <w:bottom w:val="single" w:sz="4" w:space="0" w:color="auto"/>
            </w:tcBorders>
            <w:shd w:val="clear" w:color="auto" w:fill="FFFFFF"/>
          </w:tcPr>
          <w:p w14:paraId="368F70E9" w14:textId="77777777" w:rsidR="00E921A2" w:rsidRPr="00121095" w:rsidRDefault="00E921A2" w:rsidP="00E50DB9">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37EB60B4" w14:textId="77777777" w:rsidR="00E921A2" w:rsidRPr="00121095" w:rsidRDefault="00E921A2" w:rsidP="00E50DB9">
            <w:pPr>
              <w:pStyle w:val="QryTableRCP"/>
              <w:rPr>
                <w:lang w:val="en-US"/>
              </w:rPr>
            </w:pPr>
          </w:p>
        </w:tc>
      </w:tr>
      <w:tr w:rsidR="00E921A2" w:rsidRPr="00E921A2" w14:paraId="26B6ABC9" w14:textId="77777777" w:rsidTr="00E50DB9">
        <w:tc>
          <w:tcPr>
            <w:tcW w:w="720" w:type="dxa"/>
            <w:tcBorders>
              <w:top w:val="single" w:sz="4" w:space="0" w:color="auto"/>
              <w:bottom w:val="single" w:sz="4" w:space="0" w:color="auto"/>
            </w:tcBorders>
            <w:shd w:val="clear" w:color="auto" w:fill="FFFFFF"/>
          </w:tcPr>
          <w:p w14:paraId="2E995B19"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4C48AC7E"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1B0E3285" w14:textId="77777777" w:rsidR="00E921A2" w:rsidRPr="00121095" w:rsidRDefault="00E921A2" w:rsidP="00E50DB9">
            <w:pPr>
              <w:pStyle w:val="QryTableRCP"/>
              <w:rPr>
                <w:lang w:val="en-US"/>
              </w:rPr>
            </w:pPr>
            <w:r w:rsidRPr="00121095">
              <w:rPr>
                <w:lang w:val="en-US"/>
              </w:rPr>
              <w:t>Quantity</w:t>
            </w:r>
          </w:p>
        </w:tc>
        <w:tc>
          <w:tcPr>
            <w:tcW w:w="432" w:type="dxa"/>
            <w:tcBorders>
              <w:top w:val="single" w:sz="4" w:space="0" w:color="auto"/>
              <w:bottom w:val="single" w:sz="4" w:space="0" w:color="auto"/>
            </w:tcBorders>
            <w:shd w:val="clear" w:color="auto" w:fill="FFFFFF"/>
          </w:tcPr>
          <w:p w14:paraId="0AB4DC81"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77BFF94" w14:textId="77777777" w:rsidR="00E921A2" w:rsidRPr="00121095" w:rsidRDefault="00E921A2" w:rsidP="00E50DB9">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4B08ABE1" w14:textId="77777777" w:rsidR="00E921A2" w:rsidRPr="00121095" w:rsidRDefault="00E921A2" w:rsidP="00E50DB9">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0FC5845D" w14:textId="77777777" w:rsidTr="00E50DB9">
        <w:tc>
          <w:tcPr>
            <w:tcW w:w="720" w:type="dxa"/>
            <w:tcBorders>
              <w:top w:val="single" w:sz="4" w:space="0" w:color="auto"/>
              <w:bottom w:val="single" w:sz="4" w:space="0" w:color="auto"/>
            </w:tcBorders>
            <w:shd w:val="clear" w:color="auto" w:fill="FFFFFF"/>
          </w:tcPr>
          <w:p w14:paraId="48E8F7B7"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2C73FC13"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789A4183" w14:textId="77777777" w:rsidR="00E921A2" w:rsidRPr="00121095" w:rsidRDefault="00E921A2" w:rsidP="00E50DB9">
            <w:pPr>
              <w:pStyle w:val="QryTableRCP"/>
              <w:rPr>
                <w:lang w:val="en-US"/>
              </w:rPr>
            </w:pPr>
            <w:r w:rsidRPr="00121095">
              <w:rPr>
                <w:lang w:val="en-US"/>
              </w:rPr>
              <w:t>Units</w:t>
            </w:r>
          </w:p>
        </w:tc>
        <w:tc>
          <w:tcPr>
            <w:tcW w:w="432" w:type="dxa"/>
            <w:tcBorders>
              <w:top w:val="single" w:sz="4" w:space="0" w:color="auto"/>
              <w:bottom w:val="single" w:sz="4" w:space="0" w:color="auto"/>
            </w:tcBorders>
            <w:shd w:val="clear" w:color="auto" w:fill="FFFFFF"/>
          </w:tcPr>
          <w:p w14:paraId="50D02B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D316415"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AD95CAF" w14:textId="77777777" w:rsidR="00E921A2" w:rsidRPr="00121095" w:rsidRDefault="00E921A2" w:rsidP="00E50DB9">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207FEC07" w14:textId="77777777" w:rsidTr="00E50DB9">
        <w:tc>
          <w:tcPr>
            <w:tcW w:w="720" w:type="dxa"/>
            <w:tcBorders>
              <w:top w:val="single" w:sz="4" w:space="0" w:color="auto"/>
              <w:bottom w:val="single" w:sz="4" w:space="0" w:color="auto"/>
            </w:tcBorders>
            <w:shd w:val="clear" w:color="auto" w:fill="FFFFFF"/>
          </w:tcPr>
          <w:p w14:paraId="27738EA5" w14:textId="77777777" w:rsidR="00E921A2" w:rsidRPr="00121095" w:rsidRDefault="00E921A2" w:rsidP="00E50DB9">
            <w:pPr>
              <w:pStyle w:val="QryTableRCP"/>
              <w:rPr>
                <w:lang w:val="en-US"/>
              </w:rPr>
            </w:pPr>
            <w:r w:rsidRPr="00121095">
              <w:rPr>
                <w:lang w:val="en-US"/>
              </w:rPr>
              <w:t>3</w:t>
            </w:r>
          </w:p>
        </w:tc>
        <w:tc>
          <w:tcPr>
            <w:tcW w:w="2160" w:type="dxa"/>
            <w:tcBorders>
              <w:top w:val="single" w:sz="4" w:space="0" w:color="auto"/>
              <w:bottom w:val="single" w:sz="4" w:space="0" w:color="auto"/>
            </w:tcBorders>
            <w:shd w:val="clear" w:color="auto" w:fill="FFFFFF"/>
          </w:tcPr>
          <w:p w14:paraId="173425E3" w14:textId="77777777" w:rsidR="00E921A2" w:rsidRPr="00121095" w:rsidRDefault="00E921A2" w:rsidP="00E50DB9">
            <w:pPr>
              <w:pStyle w:val="QryTableRCP"/>
              <w:rPr>
                <w:lang w:val="en-US"/>
              </w:rPr>
            </w:pPr>
            <w:r w:rsidRPr="00121095">
              <w:rPr>
                <w:lang w:val="en-US"/>
              </w:rPr>
              <w:t>Response Modality</w:t>
            </w:r>
          </w:p>
        </w:tc>
        <w:tc>
          <w:tcPr>
            <w:tcW w:w="864" w:type="dxa"/>
            <w:tcBorders>
              <w:top w:val="single" w:sz="4" w:space="0" w:color="auto"/>
              <w:bottom w:val="single" w:sz="4" w:space="0" w:color="auto"/>
            </w:tcBorders>
            <w:shd w:val="clear" w:color="auto" w:fill="FFFFFF"/>
          </w:tcPr>
          <w:p w14:paraId="469E360E"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3E8C8097" w14:textId="77777777" w:rsidR="00E921A2" w:rsidRPr="00121095" w:rsidRDefault="00E921A2" w:rsidP="00E50DB9">
            <w:pPr>
              <w:pStyle w:val="QryTableRCP"/>
              <w:rPr>
                <w:lang w:val="en-US"/>
              </w:rPr>
            </w:pPr>
            <w:r w:rsidRPr="00121095">
              <w:rPr>
                <w:lang w:val="en-US"/>
              </w:rPr>
              <w:t>60</w:t>
            </w:r>
          </w:p>
        </w:tc>
        <w:tc>
          <w:tcPr>
            <w:tcW w:w="432" w:type="dxa"/>
            <w:tcBorders>
              <w:top w:val="single" w:sz="4" w:space="0" w:color="auto"/>
              <w:bottom w:val="single" w:sz="4" w:space="0" w:color="auto"/>
            </w:tcBorders>
            <w:shd w:val="clear" w:color="auto" w:fill="FFFFFF"/>
          </w:tcPr>
          <w:p w14:paraId="2F2E01F7" w14:textId="77777777" w:rsidR="00E921A2" w:rsidRPr="00121095" w:rsidRDefault="00E921A2" w:rsidP="00E50DB9">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130E23CB" w14:textId="77777777" w:rsidR="00E921A2" w:rsidRPr="00121095" w:rsidRDefault="00E921A2" w:rsidP="00E50DB9">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7D9E7B5" w14:textId="77777777" w:rsidTr="00E50DB9">
        <w:tc>
          <w:tcPr>
            <w:tcW w:w="720" w:type="dxa"/>
            <w:tcBorders>
              <w:top w:val="single" w:sz="4" w:space="0" w:color="auto"/>
              <w:bottom w:val="single" w:sz="4" w:space="0" w:color="auto"/>
            </w:tcBorders>
            <w:shd w:val="clear" w:color="auto" w:fill="FFFFFF"/>
          </w:tcPr>
          <w:p w14:paraId="668E94BE" w14:textId="77777777" w:rsidR="00E921A2" w:rsidRPr="00121095" w:rsidRDefault="00E921A2" w:rsidP="00E50DB9">
            <w:pPr>
              <w:pStyle w:val="QryTableRCP"/>
              <w:rPr>
                <w:lang w:val="en-US"/>
              </w:rPr>
            </w:pPr>
            <w:r w:rsidRPr="00121095">
              <w:rPr>
                <w:lang w:val="en-US"/>
              </w:rPr>
              <w:t>6</w:t>
            </w:r>
          </w:p>
        </w:tc>
        <w:tc>
          <w:tcPr>
            <w:tcW w:w="2160" w:type="dxa"/>
            <w:tcBorders>
              <w:top w:val="single" w:sz="4" w:space="0" w:color="auto"/>
              <w:bottom w:val="single" w:sz="4" w:space="0" w:color="auto"/>
            </w:tcBorders>
            <w:shd w:val="clear" w:color="auto" w:fill="FFFFFF"/>
          </w:tcPr>
          <w:p w14:paraId="06ED32D1" w14:textId="77777777" w:rsidR="00E921A2" w:rsidRPr="00121095" w:rsidRDefault="00E921A2" w:rsidP="00E50DB9">
            <w:pPr>
              <w:pStyle w:val="QryTableRCP"/>
              <w:rPr>
                <w:lang w:val="en-US"/>
              </w:rPr>
            </w:pPr>
            <w:r w:rsidRPr="00121095">
              <w:rPr>
                <w:lang w:val="en-US"/>
              </w:rPr>
              <w:t>Sort-by Field</w:t>
            </w:r>
          </w:p>
        </w:tc>
        <w:tc>
          <w:tcPr>
            <w:tcW w:w="864" w:type="dxa"/>
            <w:tcBorders>
              <w:top w:val="single" w:sz="4" w:space="0" w:color="auto"/>
              <w:bottom w:val="single" w:sz="4" w:space="0" w:color="auto"/>
            </w:tcBorders>
            <w:shd w:val="clear" w:color="auto" w:fill="FFFFFF"/>
          </w:tcPr>
          <w:p w14:paraId="54C31DB8"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5C57F29C" w14:textId="77777777" w:rsidR="00E921A2" w:rsidRPr="00121095" w:rsidRDefault="00E921A2" w:rsidP="00E50DB9">
            <w:pPr>
              <w:pStyle w:val="QryTableRCP"/>
              <w:rPr>
                <w:lang w:val="en-US"/>
              </w:rPr>
            </w:pPr>
            <w:r w:rsidRPr="00121095">
              <w:rPr>
                <w:lang w:val="en-US"/>
              </w:rPr>
              <w:t>256</w:t>
            </w:r>
          </w:p>
        </w:tc>
        <w:tc>
          <w:tcPr>
            <w:tcW w:w="432" w:type="dxa"/>
            <w:tcBorders>
              <w:top w:val="single" w:sz="4" w:space="0" w:color="auto"/>
              <w:bottom w:val="single" w:sz="4" w:space="0" w:color="auto"/>
            </w:tcBorders>
            <w:shd w:val="clear" w:color="auto" w:fill="FFFFFF"/>
          </w:tcPr>
          <w:p w14:paraId="3503318D" w14:textId="77777777" w:rsidR="00E921A2" w:rsidRPr="00121095" w:rsidRDefault="00E921A2" w:rsidP="00E50DB9">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5690B0C2" w14:textId="77777777" w:rsidR="00E921A2" w:rsidRPr="00121095" w:rsidRDefault="00E921A2" w:rsidP="00E50DB9">
            <w:pPr>
              <w:pStyle w:val="QryTableRCP"/>
              <w:rPr>
                <w:lang w:val="en-US"/>
              </w:rPr>
            </w:pPr>
          </w:p>
        </w:tc>
      </w:tr>
      <w:tr w:rsidR="00E921A2" w:rsidRPr="00E921A2" w14:paraId="6CA0AB2D" w14:textId="77777777" w:rsidTr="00E50DB9">
        <w:tc>
          <w:tcPr>
            <w:tcW w:w="720" w:type="dxa"/>
            <w:tcBorders>
              <w:top w:val="single" w:sz="4" w:space="0" w:color="auto"/>
              <w:bottom w:val="single" w:sz="4" w:space="0" w:color="auto"/>
            </w:tcBorders>
            <w:shd w:val="clear" w:color="auto" w:fill="FFFFFF"/>
          </w:tcPr>
          <w:p w14:paraId="4D9ACD71" w14:textId="77777777" w:rsidR="00E921A2" w:rsidRPr="00121095" w:rsidRDefault="00E921A2" w:rsidP="00E50DB9">
            <w:pPr>
              <w:pStyle w:val="QryTableRCP"/>
              <w:rPr>
                <w:lang w:val="en-US"/>
              </w:rPr>
            </w:pPr>
          </w:p>
        </w:tc>
        <w:tc>
          <w:tcPr>
            <w:tcW w:w="2160" w:type="dxa"/>
            <w:tcBorders>
              <w:top w:val="single" w:sz="4" w:space="0" w:color="auto"/>
              <w:bottom w:val="single" w:sz="4" w:space="0" w:color="auto"/>
            </w:tcBorders>
            <w:shd w:val="clear" w:color="auto" w:fill="FFFFFF"/>
          </w:tcPr>
          <w:p w14:paraId="46C834DA" w14:textId="77777777" w:rsidR="00E921A2" w:rsidRPr="00121095" w:rsidRDefault="00E921A2" w:rsidP="00E50DB9">
            <w:pPr>
              <w:pStyle w:val="QryTableRCP"/>
              <w:rPr>
                <w:lang w:val="en-US"/>
              </w:rPr>
            </w:pPr>
          </w:p>
        </w:tc>
        <w:tc>
          <w:tcPr>
            <w:tcW w:w="864" w:type="dxa"/>
            <w:tcBorders>
              <w:top w:val="single" w:sz="4" w:space="0" w:color="auto"/>
              <w:bottom w:val="single" w:sz="4" w:space="0" w:color="auto"/>
            </w:tcBorders>
            <w:shd w:val="clear" w:color="auto" w:fill="FFFFFF"/>
          </w:tcPr>
          <w:p w14:paraId="09A07002" w14:textId="77777777" w:rsidR="00E921A2" w:rsidRPr="00121095" w:rsidRDefault="00E921A2" w:rsidP="00E50DB9">
            <w:pPr>
              <w:pStyle w:val="QryTableRCP"/>
              <w:rPr>
                <w:lang w:val="en-US"/>
              </w:rPr>
            </w:pPr>
            <w:r w:rsidRPr="00121095">
              <w:rPr>
                <w:lang w:val="en-US"/>
              </w:rPr>
              <w:t>Sort-by Field</w:t>
            </w:r>
          </w:p>
        </w:tc>
        <w:tc>
          <w:tcPr>
            <w:tcW w:w="432" w:type="dxa"/>
            <w:tcBorders>
              <w:top w:val="single" w:sz="4" w:space="0" w:color="auto"/>
              <w:bottom w:val="single" w:sz="4" w:space="0" w:color="auto"/>
            </w:tcBorders>
            <w:shd w:val="clear" w:color="auto" w:fill="FFFFFF"/>
          </w:tcPr>
          <w:p w14:paraId="6AF5A3E9" w14:textId="77777777" w:rsidR="00E921A2" w:rsidRPr="00121095" w:rsidRDefault="00E921A2" w:rsidP="00E50DB9">
            <w:pPr>
              <w:pStyle w:val="QryTableRCP"/>
              <w:rPr>
                <w:lang w:val="en-US"/>
              </w:rPr>
            </w:pPr>
          </w:p>
        </w:tc>
        <w:tc>
          <w:tcPr>
            <w:tcW w:w="432" w:type="dxa"/>
            <w:tcBorders>
              <w:top w:val="single" w:sz="4" w:space="0" w:color="auto"/>
              <w:bottom w:val="single" w:sz="4" w:space="0" w:color="auto"/>
            </w:tcBorders>
            <w:shd w:val="clear" w:color="auto" w:fill="FFFFFF"/>
          </w:tcPr>
          <w:p w14:paraId="6C9E21C5" w14:textId="77777777" w:rsidR="00E921A2" w:rsidRPr="00121095" w:rsidRDefault="00E921A2" w:rsidP="00E50DB9">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098273C9" w14:textId="77777777" w:rsidR="00E921A2" w:rsidRPr="00121095" w:rsidRDefault="00E921A2" w:rsidP="00E50DB9">
            <w:pPr>
              <w:pStyle w:val="QryTableRCP"/>
              <w:rPr>
                <w:lang w:val="en-US"/>
              </w:rPr>
            </w:pPr>
            <w:r w:rsidRPr="00121095">
              <w:rPr>
                <w:lang w:val="en-US"/>
              </w:rPr>
              <w:t xml:space="preserve">Segment field name of an output column by which the response may be sorted.  SHALL contain </w:t>
            </w:r>
            <w:r w:rsidRPr="00121095">
              <w:rPr>
                <w:lang w:val="en-US"/>
              </w:rPr>
              <w:lastRenderedPageBreak/>
              <w:t xml:space="preserve">a </w:t>
            </w:r>
            <w:r w:rsidRPr="00121095">
              <w:rPr>
                <w:b/>
                <w:lang w:val="en-US"/>
              </w:rPr>
              <w:t>Y</w:t>
            </w:r>
            <w:r w:rsidRPr="00121095">
              <w:rPr>
                <w:lang w:val="en-US"/>
              </w:rPr>
              <w:t xml:space="preserve"> in the Sort column of the output specification table.</w:t>
            </w:r>
          </w:p>
        </w:tc>
      </w:tr>
      <w:tr w:rsidR="00E921A2" w:rsidRPr="00E921A2" w14:paraId="0F6890A5" w14:textId="77777777" w:rsidTr="00E50DB9">
        <w:tc>
          <w:tcPr>
            <w:tcW w:w="720" w:type="dxa"/>
            <w:tcBorders>
              <w:top w:val="single" w:sz="4" w:space="0" w:color="auto"/>
              <w:bottom w:val="double" w:sz="4" w:space="0" w:color="auto"/>
            </w:tcBorders>
            <w:shd w:val="clear" w:color="auto" w:fill="FFFFFF"/>
          </w:tcPr>
          <w:p w14:paraId="6AD3D049" w14:textId="77777777" w:rsidR="00E921A2" w:rsidRPr="00121095" w:rsidRDefault="00E921A2" w:rsidP="00E50DB9">
            <w:pPr>
              <w:pStyle w:val="QryTableRCP"/>
              <w:rPr>
                <w:lang w:val="en-US"/>
              </w:rPr>
            </w:pPr>
          </w:p>
        </w:tc>
        <w:tc>
          <w:tcPr>
            <w:tcW w:w="2160" w:type="dxa"/>
            <w:tcBorders>
              <w:top w:val="single" w:sz="4" w:space="0" w:color="auto"/>
              <w:bottom w:val="double" w:sz="4" w:space="0" w:color="auto"/>
            </w:tcBorders>
            <w:shd w:val="clear" w:color="auto" w:fill="FFFFFF"/>
          </w:tcPr>
          <w:p w14:paraId="5AEA72EF" w14:textId="77777777" w:rsidR="00E921A2" w:rsidRPr="00121095" w:rsidRDefault="00E921A2" w:rsidP="00E50DB9">
            <w:pPr>
              <w:pStyle w:val="QryTableRCP"/>
              <w:rPr>
                <w:lang w:val="en-US"/>
              </w:rPr>
            </w:pPr>
          </w:p>
        </w:tc>
        <w:tc>
          <w:tcPr>
            <w:tcW w:w="864" w:type="dxa"/>
            <w:tcBorders>
              <w:top w:val="single" w:sz="4" w:space="0" w:color="auto"/>
              <w:bottom w:val="double" w:sz="4" w:space="0" w:color="auto"/>
            </w:tcBorders>
            <w:shd w:val="clear" w:color="auto" w:fill="FFFFFF"/>
          </w:tcPr>
          <w:p w14:paraId="6F4822BF" w14:textId="77777777" w:rsidR="00E921A2" w:rsidRPr="00121095" w:rsidRDefault="00E921A2" w:rsidP="00E50DB9">
            <w:pPr>
              <w:pStyle w:val="QryTableRCP"/>
              <w:rPr>
                <w:lang w:val="en-US"/>
              </w:rPr>
            </w:pPr>
            <w:r w:rsidRPr="00121095">
              <w:rPr>
                <w:lang w:val="en-US"/>
              </w:rPr>
              <w:t>Sequencing</w:t>
            </w:r>
          </w:p>
        </w:tc>
        <w:tc>
          <w:tcPr>
            <w:tcW w:w="432" w:type="dxa"/>
            <w:tcBorders>
              <w:top w:val="single" w:sz="4" w:space="0" w:color="auto"/>
              <w:bottom w:val="double" w:sz="4" w:space="0" w:color="auto"/>
            </w:tcBorders>
            <w:shd w:val="clear" w:color="auto" w:fill="FFFFFF"/>
          </w:tcPr>
          <w:p w14:paraId="3D69F71E" w14:textId="77777777" w:rsidR="00E921A2" w:rsidRPr="00121095" w:rsidRDefault="00E921A2" w:rsidP="00E50DB9">
            <w:pPr>
              <w:pStyle w:val="QryTableRCP"/>
              <w:rPr>
                <w:lang w:val="en-US"/>
              </w:rPr>
            </w:pPr>
          </w:p>
        </w:tc>
        <w:tc>
          <w:tcPr>
            <w:tcW w:w="432" w:type="dxa"/>
            <w:tcBorders>
              <w:top w:val="single" w:sz="4" w:space="0" w:color="auto"/>
              <w:bottom w:val="double" w:sz="4" w:space="0" w:color="auto"/>
            </w:tcBorders>
            <w:shd w:val="clear" w:color="auto" w:fill="FFFFFF"/>
          </w:tcPr>
          <w:p w14:paraId="253A0BF2" w14:textId="77777777" w:rsidR="00E921A2" w:rsidRPr="00121095" w:rsidRDefault="00E921A2" w:rsidP="00E50DB9">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3EE918C8" w14:textId="77777777" w:rsidR="00E921A2" w:rsidRPr="00121095" w:rsidRDefault="00E921A2" w:rsidP="00E50DB9">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3981B134" w14:textId="77777777" w:rsidR="00E921A2" w:rsidRPr="00121095" w:rsidRDefault="00381A24">
      <w:pPr>
        <w:pStyle w:val="Heading3"/>
      </w:pPr>
      <w:bookmarkStart w:id="788" w:name="_Ref485535238"/>
      <w:bookmarkStart w:id="789" w:name="_Toc495483645"/>
      <w:bookmarkStart w:id="790" w:name="_Toc24273868"/>
      <w:bookmarkStart w:id="791" w:name="_Toc41281011"/>
      <w:bookmarkStart w:id="792" w:name="_Toc43004373"/>
      <w:bookmarkEnd w:id="782"/>
      <w:bookmarkEnd w:id="783"/>
      <w:r>
        <w:br w:type="textWrapping" w:clear="all"/>
      </w:r>
      <w:bookmarkStart w:id="793" w:name="_Toc148083104"/>
      <w:r w:rsidR="00E921A2" w:rsidRPr="00121095">
        <w:t>Query by example (QBP) / tabular response (RTB)</w:t>
      </w:r>
      <w:bookmarkEnd w:id="788"/>
      <w:bookmarkEnd w:id="789"/>
      <w:bookmarkEnd w:id="790"/>
      <w:bookmarkEnd w:id="791"/>
      <w:bookmarkEnd w:id="792"/>
      <w:bookmarkEnd w:id="793"/>
      <w:r w:rsidR="00BF2FE6" w:rsidRPr="00121095">
        <w:fldChar w:fldCharType="begin"/>
      </w:r>
      <w:r w:rsidR="00E921A2" w:rsidRPr="00121095">
        <w:instrText xml:space="preserve"> XE "Query by example (QBP) / tabular response (RTB)" </w:instrText>
      </w:r>
      <w:r w:rsidR="00BF2FE6" w:rsidRPr="00121095">
        <w:fldChar w:fldCharType="end"/>
      </w:r>
    </w:p>
    <w:p w14:paraId="3F77F8A0" w14:textId="77777777" w:rsidR="00E921A2" w:rsidRPr="00121095" w:rsidRDefault="00E921A2">
      <w:pPr>
        <w:pStyle w:val="NormalIndented"/>
      </w:pPr>
      <w:r w:rsidRPr="00121095">
        <w:t xml:space="preserve">This section demonstrates how to use a different syntax for passing query parameters to the query server.   This syntactic variant is called "query by example" because, instead of passing query parameter as fields of the QBP segment, they are passed as fields of existing HL7 segments.  Nevertheless, the Query Profile will clearly specify which fields of the HL7 segment can carry useful values.  Note that both the QBP syntax and the "query by example" syntax have the same expressive power.  Also note that when segments are used in the "query by example" variant, the required/optional characteristics of each field should be defined in the Query Profile, and that field optionality in queries may be different from the usual optionality of the segment when used in other HL7 messages. </w:t>
      </w:r>
    </w:p>
    <w:p w14:paraId="7889D8B4" w14:textId="77777777" w:rsidR="00E921A2" w:rsidRPr="00121095" w:rsidRDefault="00E921A2">
      <w:pPr>
        <w:pStyle w:val="NormalIndented"/>
      </w:pPr>
      <w:r w:rsidRPr="00121095">
        <w:t>This sample shows how the "query by example" might be used to find a list of candidates matching a set of demographics.  Because demographic data is naturally carried by the existing PID segment, the message designer may, for stylistic or practical reasons, decide to pass the demographic parameters such as patient name or patient age in a PID segment.</w:t>
      </w:r>
    </w:p>
    <w:p w14:paraId="5B4B75A3" w14:textId="77777777" w:rsidR="00E921A2" w:rsidRPr="00121095" w:rsidRDefault="00E921A2">
      <w:pPr>
        <w:pStyle w:val="NormalIndented"/>
      </w:pPr>
      <w:r w:rsidRPr="00121095">
        <w:t>The Client wishes to see a list of patients whose demographics are as follows:</w:t>
      </w:r>
    </w:p>
    <w:p w14:paraId="78ECDEFB" w14:textId="77777777" w:rsidR="00E921A2" w:rsidRPr="00121095" w:rsidRDefault="00E921A2">
      <w:pPr>
        <w:pStyle w:val="NormalList"/>
        <w:numPr>
          <w:ilvl w:val="0"/>
          <w:numId w:val="0"/>
        </w:numPr>
        <w:ind w:left="1024"/>
      </w:pPr>
      <w:r w:rsidRPr="00121095">
        <w:t>Last Name:</w:t>
      </w:r>
      <w:r w:rsidRPr="00121095">
        <w:tab/>
        <w:t>Nuclear</w:t>
      </w:r>
      <w:r w:rsidRPr="00121095">
        <w:br/>
        <w:t>First Name:</w:t>
      </w:r>
      <w:r w:rsidRPr="00121095">
        <w:tab/>
        <w:t>Ned</w:t>
      </w:r>
      <w:r w:rsidRPr="00121095">
        <w:br/>
        <w:t>Sex:</w:t>
      </w:r>
      <w:r w:rsidRPr="00121095">
        <w:tab/>
      </w:r>
      <w:r w:rsidRPr="00121095">
        <w:tab/>
        <w:t>Male</w:t>
      </w:r>
      <w:r w:rsidRPr="00121095">
        <w:br/>
        <w:t>DOB:</w:t>
      </w:r>
      <w:r w:rsidRPr="00121095">
        <w:tab/>
        <w:t>12/11/48</w:t>
      </w:r>
    </w:p>
    <w:p w14:paraId="32332B2F" w14:textId="77777777" w:rsidR="00E921A2" w:rsidRPr="00121095" w:rsidRDefault="00E921A2">
      <w:pPr>
        <w:pStyle w:val="NormalIndented"/>
      </w:pPr>
      <w:r w:rsidRPr="00121095">
        <w:t>The Client wishes to do this using the peekaboo algorithm with an 80% confidence level.</w:t>
      </w:r>
    </w:p>
    <w:p w14:paraId="700C8868" w14:textId="77777777" w:rsidR="00E921A2" w:rsidRPr="00121095" w:rsidRDefault="00E921A2">
      <w:pPr>
        <w:pStyle w:val="Example"/>
        <w:rPr>
          <w:noProof w:val="0"/>
        </w:rPr>
      </w:pPr>
      <w:r w:rsidRPr="00121095">
        <w:rPr>
          <w:noProof w:val="0"/>
        </w:rPr>
        <w:t>MSH|^~\&amp;|PCR|GenHosp|MPI||199811201400-0800||QBP^Z77^QBP_Q13|8699|P|2.</w:t>
      </w:r>
      <w:r>
        <w:rPr>
          <w:noProof w:val="0"/>
        </w:rPr>
        <w:t>8</w:t>
      </w:r>
      <w:r w:rsidRPr="00121095">
        <w:rPr>
          <w:noProof w:val="0"/>
        </w:rPr>
        <w:t>||||||||</w:t>
      </w:r>
    </w:p>
    <w:p w14:paraId="2BD9F1EC" w14:textId="77777777" w:rsidR="00E921A2" w:rsidRPr="00121095" w:rsidRDefault="00E921A2">
      <w:pPr>
        <w:pStyle w:val="Example"/>
        <w:rPr>
          <w:noProof w:val="0"/>
        </w:rPr>
      </w:pPr>
      <w:r w:rsidRPr="00121095">
        <w:rPr>
          <w:noProof w:val="0"/>
        </w:rPr>
        <w:t>QPD|Z77^find_candidates^HL7nnnn|Q0001|peekaboo|80|</w:t>
      </w:r>
    </w:p>
    <w:p w14:paraId="6322B330" w14:textId="77777777" w:rsidR="00E921A2" w:rsidRPr="00121095" w:rsidRDefault="00E921A2">
      <w:pPr>
        <w:pStyle w:val="Example"/>
        <w:rPr>
          <w:noProof w:val="0"/>
        </w:rPr>
      </w:pPr>
      <w:r w:rsidRPr="00121095">
        <w:rPr>
          <w:noProof w:val="0"/>
        </w:rPr>
        <w:t>PID|||||Nuclear&amp;Ned||19481211|M</w:t>
      </w:r>
    </w:p>
    <w:p w14:paraId="45412B14" w14:textId="77777777" w:rsidR="00E921A2" w:rsidRPr="00121095" w:rsidRDefault="00E921A2">
      <w:pPr>
        <w:pStyle w:val="Example"/>
        <w:rPr>
          <w:noProof w:val="0"/>
        </w:rPr>
      </w:pPr>
      <w:r w:rsidRPr="00121095">
        <w:rPr>
          <w:noProof w:val="0"/>
        </w:rPr>
        <w:t>RCP|I|25^RD|</w:t>
      </w:r>
    </w:p>
    <w:p w14:paraId="701E74A8" w14:textId="77777777" w:rsidR="00E921A2" w:rsidRPr="00121095" w:rsidRDefault="00E921A2">
      <w:pPr>
        <w:pStyle w:val="Example"/>
        <w:rPr>
          <w:noProof w:val="0"/>
        </w:rPr>
      </w:pPr>
      <w:r w:rsidRPr="00121095">
        <w:rPr>
          <w:noProof w:val="0"/>
        </w:rPr>
        <w:t>RDF|PatientList^CX^20~PatientName^XPN^48~Mother'sMaidenName^XPN^48~DOB^DTM^24~Sex^IS^1~Race^CWE^80|</w:t>
      </w:r>
    </w:p>
    <w:p w14:paraId="5B6E3B6E" w14:textId="77777777" w:rsidR="00E921A2" w:rsidRPr="00121095" w:rsidRDefault="00E921A2">
      <w:pPr>
        <w:pStyle w:val="NormalIndented"/>
      </w:pPr>
      <w:r w:rsidRPr="00121095">
        <w:t>The MPI system returns the following RTB message</w:t>
      </w:r>
    </w:p>
    <w:p w14:paraId="2EEAC21B" w14:textId="77777777" w:rsidR="00E921A2" w:rsidRPr="00121095" w:rsidRDefault="00E921A2">
      <w:pPr>
        <w:pStyle w:val="Example"/>
        <w:rPr>
          <w:rFonts w:ascii="Courier (PCL6)" w:hAnsi="Courier (PCL6)"/>
          <w:noProof w:val="0"/>
        </w:rPr>
      </w:pPr>
      <w:r w:rsidRPr="00121095">
        <w:rPr>
          <w:rFonts w:ascii="Courier (PCL6)" w:hAnsi="Courier (PCL6)"/>
          <w:b/>
          <w:noProof w:val="0"/>
        </w:rPr>
        <w:t>MSH</w:t>
      </w:r>
      <w:r w:rsidRPr="00121095">
        <w:rPr>
          <w:rFonts w:ascii="Courier (PCL6)" w:hAnsi="Courier (PCL6)"/>
          <w:noProof w:val="0"/>
        </w:rPr>
        <w:t>|^~\&amp;|MPI|GenHosp|PCR||199811201400-0800||RTB^Z78^RTB_R13|8699|P|2.</w:t>
      </w:r>
      <w:r>
        <w:rPr>
          <w:rFonts w:ascii="Courier (PCL6)" w:hAnsi="Courier (PCL6)"/>
          <w:noProof w:val="0"/>
        </w:rPr>
        <w:t>8</w:t>
      </w:r>
      <w:r w:rsidRPr="00121095">
        <w:rPr>
          <w:rFonts w:ascii="Courier (PCL6)" w:hAnsi="Courier (PCL6)"/>
          <w:noProof w:val="0"/>
        </w:rPr>
        <w:t>||||||||</w:t>
      </w:r>
    </w:p>
    <w:p w14:paraId="7F2542CC" w14:textId="77777777" w:rsidR="00E921A2" w:rsidRPr="00121095" w:rsidRDefault="00E921A2">
      <w:pPr>
        <w:pStyle w:val="Example"/>
        <w:rPr>
          <w:rFonts w:ascii="Courier (PCL6)" w:hAnsi="Courier (PCL6)"/>
          <w:noProof w:val="0"/>
        </w:rPr>
      </w:pPr>
      <w:r w:rsidRPr="00121095">
        <w:rPr>
          <w:rFonts w:ascii="Courier (PCL6)" w:hAnsi="Courier (PCL6)"/>
          <w:b/>
          <w:noProof w:val="0"/>
        </w:rPr>
        <w:t>MSA</w:t>
      </w:r>
      <w:r w:rsidRPr="00121095">
        <w:rPr>
          <w:rFonts w:ascii="Courier (PCL6)" w:hAnsi="Courier (PCL6)"/>
          <w:noProof w:val="0"/>
        </w:rPr>
        <w:t>|AA|8699|</w:t>
      </w:r>
    </w:p>
    <w:p w14:paraId="538086C4" w14:textId="77777777" w:rsidR="00E921A2" w:rsidRPr="00121095" w:rsidRDefault="00E921A2">
      <w:pPr>
        <w:pStyle w:val="Example"/>
        <w:rPr>
          <w:rFonts w:ascii="Courier (PCL6)" w:hAnsi="Courier (PCL6)"/>
          <w:noProof w:val="0"/>
        </w:rPr>
      </w:pPr>
      <w:r w:rsidRPr="00121095">
        <w:rPr>
          <w:rFonts w:ascii="Courier (PCL6)" w:hAnsi="Courier (PCL6)"/>
          <w:b/>
          <w:noProof w:val="0"/>
        </w:rPr>
        <w:t>QAK</w:t>
      </w:r>
      <w:r w:rsidRPr="00121095">
        <w:rPr>
          <w:rFonts w:ascii="Courier (PCL6)" w:hAnsi="Courier (PCL6)"/>
          <w:noProof w:val="0"/>
        </w:rPr>
        <w:t>|</w:t>
      </w:r>
    </w:p>
    <w:p w14:paraId="04BEF462" w14:textId="77777777" w:rsidR="00E921A2" w:rsidRPr="00121095" w:rsidRDefault="00E921A2">
      <w:pPr>
        <w:pStyle w:val="Example"/>
        <w:rPr>
          <w:rFonts w:ascii="Courier (PCL6)" w:hAnsi="Courier (PCL6)"/>
          <w:noProof w:val="0"/>
        </w:rPr>
      </w:pPr>
      <w:r w:rsidRPr="00121095">
        <w:rPr>
          <w:rFonts w:ascii="Courier (PCL6)" w:hAnsi="Courier (PCL6)"/>
          <w:b/>
          <w:noProof w:val="0"/>
        </w:rPr>
        <w:t>QPD</w:t>
      </w:r>
      <w:r w:rsidRPr="00121095">
        <w:rPr>
          <w:rFonts w:ascii="Courier (PCL6)" w:hAnsi="Courier (PCL6)"/>
          <w:noProof w:val="0"/>
        </w:rPr>
        <w:t>|Z77^find_candidates^HL7nnnn|Q0001|peekaboo|80|</w:t>
      </w:r>
    </w:p>
    <w:p w14:paraId="2CB20BA6" w14:textId="77777777" w:rsidR="00E921A2" w:rsidRPr="00121095" w:rsidRDefault="00E921A2">
      <w:pPr>
        <w:pStyle w:val="Example"/>
        <w:rPr>
          <w:rFonts w:ascii="Courier (PCL6)" w:hAnsi="Courier (PCL6)"/>
          <w:noProof w:val="0"/>
        </w:rPr>
      </w:pPr>
      <w:r w:rsidRPr="00121095">
        <w:rPr>
          <w:rFonts w:ascii="Courier (PCL6)" w:hAnsi="Courier (PCL6)"/>
          <w:b/>
          <w:noProof w:val="0"/>
        </w:rPr>
        <w:t>RDF</w:t>
      </w:r>
      <w:r w:rsidRPr="00121095">
        <w:rPr>
          <w:rFonts w:ascii="Courier (PCL6)" w:hAnsi="Courier (PCL6)"/>
          <w:noProof w:val="0"/>
        </w:rPr>
        <w:t>|PatientList^CX^20~PatientName^XPN^48~Mother'sMaidenName^XPN^48~DOB^DTM^24~Sex^IS^1~Race^CWE^80|</w:t>
      </w:r>
    </w:p>
    <w:p w14:paraId="4575B40C" w14:textId="77777777" w:rsidR="00E921A2" w:rsidRPr="00121095" w:rsidRDefault="00E921A2">
      <w:pPr>
        <w:pStyle w:val="Example"/>
        <w:rPr>
          <w:rFonts w:ascii="Courier (PCL6)" w:hAnsi="Courier (PCL6)"/>
          <w:noProof w:val="0"/>
        </w:rPr>
      </w:pPr>
      <w:r w:rsidRPr="00121095">
        <w:rPr>
          <w:rFonts w:ascii="Courier (PCL6)" w:hAnsi="Courier (PCL6)"/>
          <w:b/>
          <w:noProof w:val="0"/>
        </w:rPr>
        <w:t>RDT</w:t>
      </w:r>
      <w:r w:rsidRPr="00121095">
        <w:rPr>
          <w:rFonts w:ascii="Courier (PCL6)" w:hAnsi="Courier (PCL6)"/>
          <w:noProof w:val="0"/>
        </w:rPr>
        <w:t>|555444222111^^^MPI&amp;KP.NCA&amp;L^MR|Nuclear^Ned||</w:t>
      </w:r>
      <w:r w:rsidRPr="00121095">
        <w:rPr>
          <w:noProof w:val="0"/>
        </w:rPr>
        <w:t>19481211</w:t>
      </w:r>
      <w:r w:rsidRPr="00121095">
        <w:rPr>
          <w:rFonts w:ascii="Courier (PCL6)" w:hAnsi="Courier (PCL6)"/>
          <w:noProof w:val="0"/>
        </w:rPr>
        <w:t>|M||</w:t>
      </w:r>
    </w:p>
    <w:p w14:paraId="4F891AE8" w14:textId="77777777" w:rsidR="00E921A2" w:rsidRPr="00121095" w:rsidRDefault="00E921A2">
      <w:pPr>
        <w:pStyle w:val="Heading4"/>
        <w:rPr>
          <w:vanish/>
        </w:rPr>
      </w:pPr>
      <w:r w:rsidRPr="00121095">
        <w:rPr>
          <w:vanish/>
        </w:rPr>
        <w:t>hiddentext</w:t>
      </w:r>
      <w:bookmarkStart w:id="794" w:name="_Toc1829134"/>
      <w:bookmarkStart w:id="795" w:name="_Toc24273869"/>
      <w:bookmarkEnd w:id="794"/>
      <w:bookmarkEnd w:id="795"/>
    </w:p>
    <w:p w14:paraId="59DA1B5C" w14:textId="77777777" w:rsidR="00E921A2" w:rsidRPr="00121095" w:rsidRDefault="00E921A2">
      <w:pPr>
        <w:pStyle w:val="Heading4"/>
      </w:pPr>
      <w:bookmarkStart w:id="796" w:name="_Toc495483646"/>
      <w:bookmarkStart w:id="797" w:name="_Toc24273870"/>
      <w:bookmarkStart w:id="798" w:name="_Ref235434828"/>
      <w:bookmarkStart w:id="799" w:name="_Ref235434842"/>
      <w:bookmarkStart w:id="800" w:name="_Ref235434870"/>
      <w:bookmarkStart w:id="801" w:name="_Ref235434884"/>
      <w:r w:rsidRPr="00121095">
        <w:t>MPI Query Profile using QBE variant</w:t>
      </w:r>
      <w:bookmarkEnd w:id="796"/>
      <w:bookmarkEnd w:id="797"/>
      <w:bookmarkEnd w:id="798"/>
      <w:bookmarkEnd w:id="799"/>
      <w:bookmarkEnd w:id="800"/>
      <w:bookmarkEnd w:id="801"/>
    </w:p>
    <w:p w14:paraId="1F587389" w14:textId="77777777" w:rsidR="00E921A2" w:rsidRPr="00121095" w:rsidRDefault="00E921A2">
      <w:pPr>
        <w:pStyle w:val="QryTableCaption"/>
        <w:rPr>
          <w:lang w:val="en-US"/>
        </w:rPr>
      </w:pPr>
      <w:r w:rsidRPr="00121095">
        <w:rPr>
          <w:lang w:val="en-US"/>
        </w:rPr>
        <w:t>Query Profile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1576225C" w14:textId="77777777" w:rsidTr="00E50DB9">
        <w:trPr>
          <w:tblHeader/>
        </w:trPr>
        <w:tc>
          <w:tcPr>
            <w:tcW w:w="2880" w:type="dxa"/>
            <w:tcBorders>
              <w:top w:val="double" w:sz="4" w:space="0" w:color="auto"/>
              <w:bottom w:val="single" w:sz="4" w:space="0" w:color="auto"/>
            </w:tcBorders>
            <w:shd w:val="clear" w:color="auto" w:fill="FFFFFF"/>
          </w:tcPr>
          <w:p w14:paraId="1F5523D1" w14:textId="77777777" w:rsidR="00E921A2" w:rsidRPr="00121095" w:rsidRDefault="00E921A2">
            <w:pPr>
              <w:pStyle w:val="QryTableHeader"/>
              <w:rPr>
                <w:b w:val="0"/>
                <w:lang w:val="en-US"/>
              </w:rPr>
            </w:pPr>
            <w:r w:rsidRPr="00121095">
              <w:rPr>
                <w:lang w:val="en-US"/>
              </w:rPr>
              <w:t>Query Statement ID (Query ID=Z77):</w:t>
            </w:r>
          </w:p>
        </w:tc>
        <w:tc>
          <w:tcPr>
            <w:tcW w:w="4608" w:type="dxa"/>
            <w:tcBorders>
              <w:top w:val="double" w:sz="4" w:space="0" w:color="auto"/>
              <w:bottom w:val="single" w:sz="4" w:space="0" w:color="auto"/>
            </w:tcBorders>
            <w:shd w:val="clear" w:color="auto" w:fill="FFFFFF"/>
          </w:tcPr>
          <w:p w14:paraId="204BC29F" w14:textId="77777777" w:rsidR="00E921A2" w:rsidRPr="00121095" w:rsidRDefault="00E921A2">
            <w:pPr>
              <w:pStyle w:val="QryTableID"/>
              <w:rPr>
                <w:lang w:val="en-US"/>
              </w:rPr>
            </w:pPr>
            <w:r w:rsidRPr="00121095">
              <w:rPr>
                <w:lang w:val="en-US"/>
              </w:rPr>
              <w:t>Z77</w:t>
            </w:r>
          </w:p>
        </w:tc>
      </w:tr>
      <w:tr w:rsidR="00E921A2" w:rsidRPr="00E921A2" w14:paraId="057C637E" w14:textId="77777777" w:rsidTr="00E50DB9">
        <w:tc>
          <w:tcPr>
            <w:tcW w:w="2880" w:type="dxa"/>
            <w:tcBorders>
              <w:top w:val="single" w:sz="4" w:space="0" w:color="auto"/>
              <w:bottom w:val="single" w:sz="4" w:space="0" w:color="auto"/>
            </w:tcBorders>
            <w:shd w:val="clear" w:color="auto" w:fill="FFFFFF"/>
          </w:tcPr>
          <w:p w14:paraId="7010D9AB"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517B6271" w14:textId="77777777" w:rsidR="00E921A2" w:rsidRPr="00121095" w:rsidRDefault="00E921A2">
            <w:pPr>
              <w:pStyle w:val="QryTableType"/>
              <w:rPr>
                <w:lang w:val="en-US"/>
              </w:rPr>
            </w:pPr>
            <w:r w:rsidRPr="00121095">
              <w:rPr>
                <w:lang w:val="en-US"/>
              </w:rPr>
              <w:t>Query</w:t>
            </w:r>
          </w:p>
        </w:tc>
      </w:tr>
      <w:tr w:rsidR="00E921A2" w:rsidRPr="00E921A2" w14:paraId="6B2BCBAC" w14:textId="77777777" w:rsidTr="00E50DB9">
        <w:tc>
          <w:tcPr>
            <w:tcW w:w="2880" w:type="dxa"/>
            <w:tcBorders>
              <w:top w:val="single" w:sz="4" w:space="0" w:color="auto"/>
              <w:bottom w:val="single" w:sz="4" w:space="0" w:color="auto"/>
            </w:tcBorders>
            <w:shd w:val="clear" w:color="auto" w:fill="FFFFFF"/>
          </w:tcPr>
          <w:p w14:paraId="10019578"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27CFD504" w14:textId="77777777" w:rsidR="00E921A2" w:rsidRPr="00121095" w:rsidRDefault="00E921A2">
            <w:pPr>
              <w:pStyle w:val="QryTableName"/>
              <w:rPr>
                <w:lang w:val="en-US"/>
              </w:rPr>
            </w:pPr>
            <w:r w:rsidRPr="00121095">
              <w:rPr>
                <w:lang w:val="en-US"/>
              </w:rPr>
              <w:t>Tabular Patient List</w:t>
            </w:r>
          </w:p>
        </w:tc>
      </w:tr>
      <w:tr w:rsidR="00E921A2" w:rsidRPr="00E921A2" w14:paraId="2E6ED19E" w14:textId="77777777" w:rsidTr="00E50DB9">
        <w:tc>
          <w:tcPr>
            <w:tcW w:w="2880" w:type="dxa"/>
            <w:tcBorders>
              <w:top w:val="single" w:sz="4" w:space="0" w:color="auto"/>
              <w:bottom w:val="single" w:sz="4" w:space="0" w:color="auto"/>
            </w:tcBorders>
            <w:shd w:val="clear" w:color="auto" w:fill="FFFFFF"/>
          </w:tcPr>
          <w:p w14:paraId="0A3181CB" w14:textId="77777777" w:rsidR="00E921A2" w:rsidRPr="00121095" w:rsidRDefault="00E921A2">
            <w:pPr>
              <w:pStyle w:val="QryTableHeader"/>
              <w:rPr>
                <w:lang w:val="en-US"/>
              </w:rPr>
            </w:pPr>
            <w:r w:rsidRPr="00121095">
              <w:rPr>
                <w:lang w:val="en-US"/>
              </w:rPr>
              <w:lastRenderedPageBreak/>
              <w:t>Query Trigger (= MSH-9):</w:t>
            </w:r>
          </w:p>
        </w:tc>
        <w:tc>
          <w:tcPr>
            <w:tcW w:w="4608" w:type="dxa"/>
            <w:tcBorders>
              <w:top w:val="single" w:sz="4" w:space="0" w:color="auto"/>
              <w:bottom w:val="single" w:sz="4" w:space="0" w:color="auto"/>
            </w:tcBorders>
            <w:shd w:val="clear" w:color="auto" w:fill="FFFFFF"/>
          </w:tcPr>
          <w:p w14:paraId="284D0969" w14:textId="77777777" w:rsidR="00E921A2" w:rsidRPr="00121095" w:rsidRDefault="00E921A2">
            <w:pPr>
              <w:pStyle w:val="QryTableTriggerQuery"/>
              <w:rPr>
                <w:lang w:val="en-US"/>
              </w:rPr>
            </w:pPr>
            <w:r w:rsidRPr="00121095">
              <w:rPr>
                <w:lang w:val="en-US"/>
              </w:rPr>
              <w:t>QBP^Z77^QBP_Q13</w:t>
            </w:r>
          </w:p>
        </w:tc>
      </w:tr>
      <w:tr w:rsidR="00E921A2" w:rsidRPr="00E921A2" w14:paraId="0ADD392E" w14:textId="77777777" w:rsidTr="00E50DB9">
        <w:tc>
          <w:tcPr>
            <w:tcW w:w="2880" w:type="dxa"/>
            <w:tcBorders>
              <w:top w:val="single" w:sz="4" w:space="0" w:color="auto"/>
              <w:bottom w:val="single" w:sz="4" w:space="0" w:color="auto"/>
            </w:tcBorders>
            <w:shd w:val="clear" w:color="auto" w:fill="FFFFFF"/>
          </w:tcPr>
          <w:p w14:paraId="6C6C7762"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182CD467" w14:textId="77777777" w:rsidR="00E921A2" w:rsidRPr="00121095" w:rsidRDefault="00E921A2">
            <w:pPr>
              <w:pStyle w:val="QryTableMode"/>
              <w:rPr>
                <w:lang w:val="en-US"/>
              </w:rPr>
            </w:pPr>
            <w:r w:rsidRPr="00121095">
              <w:rPr>
                <w:lang w:val="en-US"/>
              </w:rPr>
              <w:t>Both</w:t>
            </w:r>
          </w:p>
        </w:tc>
      </w:tr>
      <w:tr w:rsidR="00E921A2" w:rsidRPr="00E921A2" w14:paraId="425D578C" w14:textId="77777777" w:rsidTr="00E50DB9">
        <w:tc>
          <w:tcPr>
            <w:tcW w:w="2880" w:type="dxa"/>
            <w:tcBorders>
              <w:top w:val="single" w:sz="4" w:space="0" w:color="auto"/>
              <w:bottom w:val="single" w:sz="4" w:space="0" w:color="auto"/>
            </w:tcBorders>
            <w:shd w:val="clear" w:color="auto" w:fill="FFFFFF"/>
          </w:tcPr>
          <w:p w14:paraId="63E7514E"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3C2714FF" w14:textId="77777777" w:rsidR="00E921A2" w:rsidRPr="00121095" w:rsidRDefault="00E921A2">
            <w:pPr>
              <w:pStyle w:val="QryTableResponseTrigger"/>
              <w:rPr>
                <w:lang w:val="en-US"/>
              </w:rPr>
            </w:pPr>
            <w:r w:rsidRPr="00121095">
              <w:rPr>
                <w:lang w:val="en-US"/>
              </w:rPr>
              <w:t>RTB^Z78^RTB_K13</w:t>
            </w:r>
          </w:p>
        </w:tc>
      </w:tr>
      <w:tr w:rsidR="00E921A2" w:rsidRPr="00E921A2" w14:paraId="3B917841" w14:textId="77777777" w:rsidTr="00E50DB9">
        <w:tc>
          <w:tcPr>
            <w:tcW w:w="2880" w:type="dxa"/>
            <w:tcBorders>
              <w:top w:val="single" w:sz="4" w:space="0" w:color="auto"/>
              <w:bottom w:val="single" w:sz="4" w:space="0" w:color="auto"/>
            </w:tcBorders>
            <w:shd w:val="clear" w:color="auto" w:fill="FFFFFF"/>
          </w:tcPr>
          <w:p w14:paraId="11F478B1"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6AC6E82E" w14:textId="77777777" w:rsidR="00E921A2" w:rsidRPr="00121095" w:rsidRDefault="00E921A2">
            <w:pPr>
              <w:pStyle w:val="QryTableCharacteristicsQuery"/>
              <w:rPr>
                <w:lang w:val="en-US"/>
              </w:rPr>
            </w:pPr>
            <w:r w:rsidRPr="00121095">
              <w:rPr>
                <w:lang w:val="en-US"/>
              </w:rPr>
              <w:t>Query By Example:  passes algorithm data via QBP segment and patient match information via PID segment.</w:t>
            </w:r>
          </w:p>
          <w:p w14:paraId="6BC60A4B" w14:textId="77777777" w:rsidR="00E921A2" w:rsidRDefault="00E921A2">
            <w:pPr>
              <w:pStyle w:val="QryTableCharacteristicsQuery"/>
              <w:rPr>
                <w:lang w:val="en-US"/>
              </w:rPr>
            </w:pPr>
            <w:r w:rsidRPr="00121095">
              <w:rPr>
                <w:lang w:val="en-US"/>
              </w:rPr>
              <w:t>Only PID fields listed in the QBE Input Parameter Specification may be populated to be matched against.  Fields not populated will be considered as matching all returned records.</w:t>
            </w:r>
          </w:p>
          <w:p w14:paraId="2785DA81" w14:textId="77777777" w:rsidR="00E921A2" w:rsidRPr="00121095" w:rsidRDefault="00E921A2">
            <w:pPr>
              <w:pStyle w:val="QryTableCharacteristicsQuery"/>
              <w:rPr>
                <w:lang w:val="en-US"/>
              </w:rPr>
            </w:pPr>
            <w:r>
              <w:rPr>
                <w:lang w:val="en-US"/>
              </w:rPr>
              <w:t>The PID segment is required for this query/response pattern.</w:t>
            </w:r>
          </w:p>
          <w:p w14:paraId="551C590F" w14:textId="77777777" w:rsidR="00E921A2" w:rsidRPr="00121095" w:rsidRDefault="00E921A2">
            <w:pPr>
              <w:pStyle w:val="QryTableCharacteristicsQuery"/>
              <w:rPr>
                <w:lang w:val="en-US"/>
              </w:rPr>
            </w:pPr>
            <w:r w:rsidRPr="00121095">
              <w:rPr>
                <w:lang w:val="en-US"/>
              </w:rPr>
              <w:t>Output columns are chosen from a Virtual Table.</w:t>
            </w:r>
          </w:p>
        </w:tc>
      </w:tr>
      <w:tr w:rsidR="00E921A2" w:rsidRPr="00E921A2" w14:paraId="33D1DE04" w14:textId="77777777" w:rsidTr="00E50DB9">
        <w:tc>
          <w:tcPr>
            <w:tcW w:w="2880" w:type="dxa"/>
            <w:tcBorders>
              <w:top w:val="single" w:sz="4" w:space="0" w:color="auto"/>
              <w:bottom w:val="single" w:sz="4" w:space="0" w:color="auto"/>
            </w:tcBorders>
            <w:shd w:val="clear" w:color="auto" w:fill="FFFFFF"/>
          </w:tcPr>
          <w:p w14:paraId="56BF2D5A"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7F3BCA6E"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4B232BE8" w14:textId="77777777" w:rsidTr="00E50DB9">
        <w:trPr>
          <w:cantSplit/>
        </w:trPr>
        <w:tc>
          <w:tcPr>
            <w:tcW w:w="2880" w:type="dxa"/>
            <w:tcBorders>
              <w:top w:val="single" w:sz="4" w:space="0" w:color="auto"/>
              <w:bottom w:val="single" w:sz="4" w:space="0" w:color="auto"/>
            </w:tcBorders>
            <w:shd w:val="clear" w:color="auto" w:fill="FFFFFF"/>
          </w:tcPr>
          <w:p w14:paraId="153F0344"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2D6D09F1" w14:textId="77777777" w:rsidR="00E921A2" w:rsidRPr="00121095" w:rsidRDefault="00E921A2">
            <w:pPr>
              <w:pStyle w:val="QryTableCharacteristicsResponse"/>
              <w:rPr>
                <w:b/>
                <w:lang w:val="en-US"/>
              </w:rPr>
            </w:pPr>
            <w:r w:rsidRPr="00121095">
              <w:rPr>
                <w:lang w:val="en-US"/>
              </w:rPr>
              <w:t>Response returns requested columns from the Virtual Table.  If no columns were requested, all columns are returned.</w:t>
            </w:r>
          </w:p>
        </w:tc>
      </w:tr>
      <w:tr w:rsidR="00E921A2" w:rsidRPr="00E921A2" w14:paraId="75E29CF1" w14:textId="77777777" w:rsidTr="00E50DB9">
        <w:trPr>
          <w:cantSplit/>
        </w:trPr>
        <w:tc>
          <w:tcPr>
            <w:tcW w:w="2880" w:type="dxa"/>
            <w:tcBorders>
              <w:top w:val="single" w:sz="4" w:space="0" w:color="auto"/>
              <w:bottom w:val="double" w:sz="4" w:space="0" w:color="auto"/>
            </w:tcBorders>
            <w:shd w:val="clear" w:color="auto" w:fill="FFFFFF"/>
          </w:tcPr>
          <w:p w14:paraId="1F583674"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62DCB72" w14:textId="77777777" w:rsidR="00E921A2" w:rsidRPr="00121095" w:rsidRDefault="00E921A2">
            <w:pPr>
              <w:pStyle w:val="QryTableSegmentPattern"/>
              <w:rPr>
                <w:lang w:val="en-US"/>
              </w:rPr>
            </w:pPr>
          </w:p>
        </w:tc>
      </w:tr>
    </w:tbl>
    <w:p w14:paraId="11ABC32A" w14:textId="77777777" w:rsidR="00E921A2" w:rsidRPr="00121095" w:rsidRDefault="00E921A2">
      <w:pPr>
        <w:pStyle w:val="NormalIndented"/>
      </w:pPr>
    </w:p>
    <w:p w14:paraId="056ACE3F" w14:textId="68D3CF6A" w:rsidR="00E921A2" w:rsidRDefault="00E921A2" w:rsidP="00BF5311">
      <w:r>
        <w:t xml:space="preserve">The message structure for QBP^Z77^QPB_Q13 can be found in </w:t>
      </w:r>
      <w:r w:rsidR="00BF2FE6">
        <w:fldChar w:fldCharType="begin"/>
      </w:r>
      <w:r>
        <w:instrText xml:space="preserve"> REF _Ref370221366 \r \h </w:instrText>
      </w:r>
      <w:r w:rsidR="00BF2FE6">
        <w:fldChar w:fldCharType="separate"/>
      </w:r>
      <w:r w:rsidR="00C244BF">
        <w:t>5.3.1.2</w:t>
      </w:r>
      <w:r w:rsidR="00BF2FE6">
        <w:fldChar w:fldCharType="end"/>
      </w:r>
      <w:r>
        <w:t>. Use the QBP^Q13^QPB_Q13 Message structure.</w:t>
      </w:r>
    </w:p>
    <w:p w14:paraId="6D76EBE6" w14:textId="77777777" w:rsidR="00E921A2" w:rsidRPr="00121095" w:rsidRDefault="00E921A2">
      <w:pPr>
        <w:pStyle w:val="MsgTableCaption"/>
      </w:pPr>
      <w:r w:rsidRPr="00121095">
        <w:t>RTB^Z78^RTB_K13: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4AC7E85D"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0644CC6C"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1862F413" w14:textId="77777777" w:rsidR="00E921A2" w:rsidRPr="00121095" w:rsidRDefault="00E921A2">
            <w:pPr>
              <w:pStyle w:val="MsgTableHeader"/>
              <w:rPr>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273A3028"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7E562B4B" w14:textId="77777777" w:rsidR="00E921A2" w:rsidRPr="00121095" w:rsidRDefault="00E921A2">
            <w:pPr>
              <w:pStyle w:val="MsgTableHeader"/>
              <w:jc w:val="center"/>
              <w:rPr>
                <w:lang w:val="en-US"/>
              </w:rPr>
            </w:pPr>
            <w:r w:rsidRPr="00121095">
              <w:rPr>
                <w:lang w:val="en-US"/>
              </w:rPr>
              <w:t>Sec Ref</w:t>
            </w:r>
          </w:p>
        </w:tc>
      </w:tr>
      <w:tr w:rsidR="00E921A2" w:rsidRPr="00E921A2" w14:paraId="48C39043"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722A0509"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51100E86"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700A0604"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B95B167" w14:textId="77777777" w:rsidR="00E921A2" w:rsidRPr="00121095" w:rsidRDefault="00E921A2">
            <w:pPr>
              <w:pStyle w:val="MsgTableBody"/>
              <w:jc w:val="center"/>
            </w:pPr>
            <w:r w:rsidRPr="00121095">
              <w:t>2.15.9</w:t>
            </w:r>
          </w:p>
        </w:tc>
      </w:tr>
      <w:tr w:rsidR="00E921A2" w:rsidRPr="00E921A2" w14:paraId="1FAD9FA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1823DFF"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4C912971"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77EFAAA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33B10" w14:textId="77777777" w:rsidR="00E921A2" w:rsidRPr="00121095" w:rsidRDefault="00E921A2">
            <w:pPr>
              <w:pStyle w:val="MsgTableBody"/>
              <w:jc w:val="center"/>
            </w:pPr>
            <w:r w:rsidRPr="00121095">
              <w:t>2.15.12</w:t>
            </w:r>
          </w:p>
        </w:tc>
      </w:tr>
      <w:tr w:rsidR="00E921A2" w:rsidRPr="00E921A2" w14:paraId="4A070452"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62D32834"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59BA3EDC"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590A744F"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11CD43E" w14:textId="77777777" w:rsidR="00E921A2" w:rsidRPr="00121095" w:rsidRDefault="00E921A2">
            <w:pPr>
              <w:pStyle w:val="MsgTableBody"/>
              <w:jc w:val="center"/>
            </w:pPr>
            <w:r w:rsidRPr="00121095">
              <w:t>2.14.13</w:t>
            </w:r>
          </w:p>
        </w:tc>
      </w:tr>
      <w:tr w:rsidR="00E921A2" w:rsidRPr="00E921A2" w14:paraId="244ED82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0A3DA7AB"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7A55FCF2"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D5C81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6A4E68" w14:textId="77777777" w:rsidR="00E921A2" w:rsidRPr="00121095" w:rsidRDefault="00E921A2">
            <w:pPr>
              <w:pStyle w:val="MsgTableBody"/>
              <w:jc w:val="center"/>
            </w:pPr>
            <w:r w:rsidRPr="00121095">
              <w:t>2.15.8</w:t>
            </w:r>
          </w:p>
        </w:tc>
      </w:tr>
      <w:tr w:rsidR="00E921A2" w:rsidRPr="00E921A2" w14:paraId="5F291AF7"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FC6367D"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722544B4"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1AC9B1C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B66AB9" w14:textId="77777777" w:rsidR="00E921A2" w:rsidRPr="00121095" w:rsidRDefault="00E921A2">
            <w:pPr>
              <w:pStyle w:val="MsgTableBody"/>
              <w:jc w:val="center"/>
            </w:pPr>
            <w:r w:rsidRPr="00121095">
              <w:t>2.15.5</w:t>
            </w:r>
          </w:p>
        </w:tc>
      </w:tr>
      <w:tr w:rsidR="00E921A2" w:rsidRPr="00E921A2" w14:paraId="538FE6B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6FC54D0"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94E9CA8"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37DCC4DB"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78C7A6" w14:textId="5CE29DD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0F7587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5293229E"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71A3F850"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3A7A0B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04D53D" w14:textId="7F72A03E"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308B8C91"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AEEAE15"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219925CF"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0B4C494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A4ACF3" w14:textId="77777777" w:rsidR="00E921A2" w:rsidRPr="00121095" w:rsidRDefault="00E921A2">
            <w:pPr>
              <w:pStyle w:val="MsgTableBody"/>
              <w:jc w:val="center"/>
            </w:pPr>
          </w:p>
        </w:tc>
      </w:tr>
      <w:tr w:rsidR="00E921A2" w:rsidRPr="00E921A2" w14:paraId="7DA97309"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749C698B"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2F89F5A7"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5AA1E0C2"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384B32" w14:textId="53996517"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68CAAA3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F111C"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1F304E4B"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1B385509"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23002D" w14:textId="1B54614D"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7195F5D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1F1FBF1"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7B5B2A35"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736F356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609DE4" w14:textId="77777777" w:rsidR="00E921A2" w:rsidRPr="00121095" w:rsidRDefault="00E921A2">
            <w:pPr>
              <w:pStyle w:val="MsgTableBody"/>
              <w:jc w:val="center"/>
            </w:pPr>
          </w:p>
        </w:tc>
      </w:tr>
      <w:tr w:rsidR="00E921A2" w:rsidRPr="00E921A2" w14:paraId="7D831423"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210513EC"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5AD9FDE7"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77EE7775"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269BCF7" w14:textId="77777777" w:rsidR="00E921A2" w:rsidRPr="00121095" w:rsidRDefault="00E921A2">
            <w:pPr>
              <w:pStyle w:val="MsgTableBody"/>
              <w:jc w:val="center"/>
            </w:pPr>
            <w:r w:rsidRPr="00121095">
              <w:t>2.15.4</w:t>
            </w:r>
          </w:p>
        </w:tc>
      </w:tr>
    </w:tbl>
    <w:p w14:paraId="28A87CB3" w14:textId="77777777" w:rsidR="00E921A2" w:rsidRPr="00121095" w:rsidRDefault="00E921A2">
      <w:pPr>
        <w:keepNext/>
      </w:pPr>
      <w:r w:rsidRPr="00121095">
        <w:rPr>
          <w:b/>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670B3751" w14:textId="77777777" w:rsidTr="00E50DB9">
        <w:trPr>
          <w:cantSplit/>
          <w:tblHeader/>
        </w:trPr>
        <w:tc>
          <w:tcPr>
            <w:tcW w:w="648" w:type="dxa"/>
            <w:tcBorders>
              <w:top w:val="double" w:sz="4" w:space="0" w:color="auto"/>
              <w:bottom w:val="single" w:sz="4" w:space="0" w:color="auto"/>
            </w:tcBorders>
            <w:shd w:val="clear" w:color="auto" w:fill="FFFFFF"/>
          </w:tcPr>
          <w:p w14:paraId="62C4ADC6" w14:textId="77777777" w:rsidR="00E921A2" w:rsidRPr="00121095" w:rsidRDefault="00E921A2">
            <w:pPr>
              <w:pStyle w:val="QryTableInputHeader"/>
              <w:rPr>
                <w:lang w:val="en-US"/>
              </w:rPr>
            </w:pPr>
            <w:r w:rsidRPr="00121095">
              <w:rPr>
                <w:lang w:val="en-US"/>
              </w:rPr>
              <w:t>Field Seq (Query ID=Z77)</w:t>
            </w:r>
          </w:p>
        </w:tc>
        <w:tc>
          <w:tcPr>
            <w:tcW w:w="1296" w:type="dxa"/>
            <w:tcBorders>
              <w:top w:val="double" w:sz="4" w:space="0" w:color="auto"/>
              <w:bottom w:val="single" w:sz="4" w:space="0" w:color="auto"/>
            </w:tcBorders>
            <w:shd w:val="clear" w:color="auto" w:fill="FFFFFF"/>
          </w:tcPr>
          <w:p w14:paraId="2E4B8176" w14:textId="77777777" w:rsidR="00E921A2" w:rsidRPr="00121095" w:rsidRDefault="00E921A2">
            <w:pPr>
              <w:pStyle w:val="QryTableInputHeader"/>
              <w:rPr>
                <w:lang w:val="en-US"/>
              </w:rPr>
            </w:pPr>
            <w:r w:rsidRPr="00121095">
              <w:rPr>
                <w:lang w:val="en-US"/>
              </w:rPr>
              <w:t xml:space="preserve">Name </w:t>
            </w:r>
          </w:p>
        </w:tc>
        <w:tc>
          <w:tcPr>
            <w:tcW w:w="792" w:type="dxa"/>
            <w:tcBorders>
              <w:top w:val="double" w:sz="4" w:space="0" w:color="auto"/>
              <w:bottom w:val="single" w:sz="4" w:space="0" w:color="auto"/>
            </w:tcBorders>
            <w:shd w:val="clear" w:color="auto" w:fill="FFFFFF"/>
          </w:tcPr>
          <w:p w14:paraId="21B2615D" w14:textId="77777777" w:rsidR="00E921A2" w:rsidRPr="00121095" w:rsidRDefault="00E921A2">
            <w:pPr>
              <w:pStyle w:val="QryTableInputHeader"/>
              <w:rPr>
                <w:lang w:val="en-US"/>
              </w:rPr>
            </w:pPr>
            <w:r w:rsidRPr="00121095">
              <w:rPr>
                <w:lang w:val="en-US"/>
              </w:rPr>
              <w:t>Key/</w:t>
            </w:r>
          </w:p>
          <w:p w14:paraId="534DE9ED"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6F140B53"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6F03745F"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72945F36"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4115A0D0"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75C731B0"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75CA1CE1"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65C2CBF6"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D178FAE"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0BEFF4F5"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0F952077" w14:textId="77777777" w:rsidR="00E921A2" w:rsidRPr="00121095" w:rsidRDefault="00E921A2">
            <w:pPr>
              <w:pStyle w:val="QryTableInputHeader"/>
              <w:rPr>
                <w:lang w:val="en-US"/>
              </w:rPr>
            </w:pPr>
            <w:r w:rsidRPr="00121095">
              <w:rPr>
                <w:lang w:val="en-US"/>
              </w:rPr>
              <w:t>Element Name</w:t>
            </w:r>
          </w:p>
        </w:tc>
      </w:tr>
      <w:tr w:rsidR="00E921A2" w:rsidRPr="00E921A2" w14:paraId="0EAD5557" w14:textId="77777777" w:rsidTr="00E50DB9">
        <w:trPr>
          <w:cantSplit/>
        </w:trPr>
        <w:tc>
          <w:tcPr>
            <w:tcW w:w="648" w:type="dxa"/>
            <w:tcBorders>
              <w:top w:val="single" w:sz="4" w:space="0" w:color="auto"/>
              <w:bottom w:val="single" w:sz="4" w:space="0" w:color="auto"/>
            </w:tcBorders>
            <w:shd w:val="clear" w:color="auto" w:fill="FFFFFF"/>
          </w:tcPr>
          <w:p w14:paraId="34560035"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252CCAA"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1D8286A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33756A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A808754"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6FD4700A"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43DB1742"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71820E8"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03B34DA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0B6022B"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17DD595"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377842E"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5B16A463" w14:textId="77777777" w:rsidR="00E921A2" w:rsidRPr="00121095" w:rsidRDefault="00E921A2">
            <w:pPr>
              <w:pStyle w:val="QryTableInput"/>
            </w:pPr>
            <w:r w:rsidRPr="00121095">
              <w:t>Message Query Name</w:t>
            </w:r>
          </w:p>
        </w:tc>
      </w:tr>
      <w:tr w:rsidR="00E921A2" w:rsidRPr="00E921A2" w14:paraId="6BC7D619" w14:textId="77777777" w:rsidTr="00E50DB9">
        <w:trPr>
          <w:cantSplit/>
        </w:trPr>
        <w:tc>
          <w:tcPr>
            <w:tcW w:w="648" w:type="dxa"/>
            <w:tcBorders>
              <w:top w:val="single" w:sz="4" w:space="0" w:color="auto"/>
              <w:bottom w:val="single" w:sz="4" w:space="0" w:color="auto"/>
            </w:tcBorders>
            <w:shd w:val="clear" w:color="auto" w:fill="FFFFFF"/>
          </w:tcPr>
          <w:p w14:paraId="2AAFA93F"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FFCAA08"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0B13CE13"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11D5683A"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430C2AD3"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4D3AB81"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07675F50"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23C045AC"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3DA783"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324FFFC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213DE5D"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F467F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E9C4320" w14:textId="77777777" w:rsidR="00E921A2" w:rsidRPr="00121095" w:rsidRDefault="00E921A2">
            <w:pPr>
              <w:pStyle w:val="QryTableInput"/>
            </w:pPr>
            <w:r w:rsidRPr="00121095">
              <w:t>Query Tag</w:t>
            </w:r>
          </w:p>
        </w:tc>
      </w:tr>
      <w:tr w:rsidR="00E921A2" w:rsidRPr="00E921A2" w14:paraId="0D4542E9" w14:textId="77777777" w:rsidTr="00E50DB9">
        <w:trPr>
          <w:cantSplit/>
        </w:trPr>
        <w:tc>
          <w:tcPr>
            <w:tcW w:w="648" w:type="dxa"/>
            <w:tcBorders>
              <w:top w:val="single" w:sz="4" w:space="0" w:color="auto"/>
              <w:bottom w:val="single" w:sz="4" w:space="0" w:color="auto"/>
            </w:tcBorders>
            <w:shd w:val="clear" w:color="auto" w:fill="FFFFFF"/>
          </w:tcPr>
          <w:p w14:paraId="6C6D751D" w14:textId="77777777" w:rsidR="00E921A2" w:rsidRPr="00121095" w:rsidRDefault="00E921A2">
            <w:pPr>
              <w:pStyle w:val="QryTableInput"/>
            </w:pPr>
            <w:r w:rsidRPr="00121095">
              <w:lastRenderedPageBreak/>
              <w:t>3</w:t>
            </w:r>
          </w:p>
        </w:tc>
        <w:tc>
          <w:tcPr>
            <w:tcW w:w="1296" w:type="dxa"/>
            <w:tcBorders>
              <w:top w:val="single" w:sz="4" w:space="0" w:color="auto"/>
              <w:bottom w:val="single" w:sz="4" w:space="0" w:color="auto"/>
            </w:tcBorders>
            <w:shd w:val="clear" w:color="auto" w:fill="FFFFFF"/>
          </w:tcPr>
          <w:p w14:paraId="3E32D970"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3FCC79ED"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26E4394"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7B234D5E"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145C0FBA"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2AD420B9"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26F81DFE"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7A3696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30E4204"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050791DC"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E7368E3"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7C8B7645" w14:textId="77777777" w:rsidR="00E921A2" w:rsidRPr="00121095" w:rsidRDefault="00E921A2">
            <w:pPr>
              <w:pStyle w:val="QryTableInput"/>
            </w:pPr>
            <w:r w:rsidRPr="00121095">
              <w:t>Algorithm</w:t>
            </w:r>
          </w:p>
        </w:tc>
      </w:tr>
      <w:tr w:rsidR="00E921A2" w:rsidRPr="00E921A2" w14:paraId="5C226B1D" w14:textId="77777777" w:rsidTr="00E50DB9">
        <w:trPr>
          <w:cantSplit/>
        </w:trPr>
        <w:tc>
          <w:tcPr>
            <w:tcW w:w="648" w:type="dxa"/>
            <w:tcBorders>
              <w:top w:val="single" w:sz="4" w:space="0" w:color="auto"/>
              <w:bottom w:val="double" w:sz="4" w:space="0" w:color="auto"/>
            </w:tcBorders>
            <w:shd w:val="clear" w:color="auto" w:fill="FFFFFF"/>
          </w:tcPr>
          <w:p w14:paraId="35249247" w14:textId="77777777" w:rsidR="00E921A2" w:rsidRPr="00121095" w:rsidRDefault="00E921A2">
            <w:pPr>
              <w:pStyle w:val="QryTableInput"/>
            </w:pPr>
            <w:r w:rsidRPr="00121095">
              <w:t>4</w:t>
            </w:r>
          </w:p>
        </w:tc>
        <w:tc>
          <w:tcPr>
            <w:tcW w:w="1296" w:type="dxa"/>
            <w:tcBorders>
              <w:top w:val="single" w:sz="4" w:space="0" w:color="auto"/>
              <w:bottom w:val="double" w:sz="4" w:space="0" w:color="auto"/>
            </w:tcBorders>
            <w:shd w:val="clear" w:color="auto" w:fill="FFFFFF"/>
          </w:tcPr>
          <w:p w14:paraId="570C7905" w14:textId="77777777" w:rsidR="00E921A2" w:rsidRPr="00121095" w:rsidRDefault="00E921A2">
            <w:pPr>
              <w:pStyle w:val="QryTableInput"/>
            </w:pPr>
            <w:r w:rsidRPr="00121095">
              <w:t>ConfidenceLevel</w:t>
            </w:r>
          </w:p>
        </w:tc>
        <w:tc>
          <w:tcPr>
            <w:tcW w:w="792" w:type="dxa"/>
            <w:tcBorders>
              <w:top w:val="single" w:sz="4" w:space="0" w:color="auto"/>
              <w:bottom w:val="double" w:sz="4" w:space="0" w:color="auto"/>
            </w:tcBorders>
            <w:shd w:val="clear" w:color="auto" w:fill="FFFFFF"/>
          </w:tcPr>
          <w:p w14:paraId="148B9CBF"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4B08FC64"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32C75A3A" w14:textId="77777777" w:rsidR="00E921A2" w:rsidRPr="00121095" w:rsidRDefault="00E921A2">
            <w:pPr>
              <w:pStyle w:val="QryTableInput"/>
            </w:pPr>
            <w:r w:rsidRPr="00121095">
              <w:t>8</w:t>
            </w:r>
          </w:p>
        </w:tc>
        <w:tc>
          <w:tcPr>
            <w:tcW w:w="720" w:type="dxa"/>
            <w:tcBorders>
              <w:top w:val="single" w:sz="4" w:space="0" w:color="auto"/>
              <w:bottom w:val="double" w:sz="4" w:space="0" w:color="auto"/>
            </w:tcBorders>
            <w:shd w:val="clear" w:color="auto" w:fill="FFFFFF"/>
          </w:tcPr>
          <w:p w14:paraId="24DD2B01" w14:textId="77777777" w:rsidR="00E921A2" w:rsidRPr="00121095" w:rsidRDefault="00E921A2">
            <w:pPr>
              <w:pStyle w:val="QryTableInput"/>
            </w:pPr>
            <w:r w:rsidRPr="00121095">
              <w:t>NM</w:t>
            </w:r>
          </w:p>
        </w:tc>
        <w:tc>
          <w:tcPr>
            <w:tcW w:w="288" w:type="dxa"/>
            <w:tcBorders>
              <w:top w:val="single" w:sz="4" w:space="0" w:color="auto"/>
              <w:bottom w:val="double" w:sz="4" w:space="0" w:color="auto"/>
            </w:tcBorders>
            <w:shd w:val="clear" w:color="auto" w:fill="FFFFFF"/>
          </w:tcPr>
          <w:p w14:paraId="53C78739"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289B88F3"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1E193B0"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75EBB6BA"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6ECDFE12"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98E628"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57C282D8" w14:textId="77777777" w:rsidR="00E921A2" w:rsidRPr="00121095" w:rsidRDefault="00E921A2">
            <w:pPr>
              <w:pStyle w:val="QryTableInput"/>
            </w:pPr>
            <w:r w:rsidRPr="00121095">
              <w:t>Confidence Level</w:t>
            </w:r>
          </w:p>
        </w:tc>
      </w:tr>
    </w:tbl>
    <w:p w14:paraId="2F741ECA" w14:textId="77777777" w:rsidR="00E921A2" w:rsidRPr="00121095" w:rsidRDefault="00E921A2">
      <w:pPr>
        <w:keepNext/>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57535322" w14:textId="77777777" w:rsidTr="00E50DB9">
        <w:trPr>
          <w:tblHeader/>
        </w:trPr>
        <w:tc>
          <w:tcPr>
            <w:tcW w:w="1728" w:type="dxa"/>
            <w:tcBorders>
              <w:top w:val="double" w:sz="4" w:space="0" w:color="auto"/>
              <w:bottom w:val="single" w:sz="4" w:space="0" w:color="auto"/>
            </w:tcBorders>
            <w:shd w:val="pct10" w:color="auto" w:fill="FFFFFF"/>
          </w:tcPr>
          <w:p w14:paraId="14CDEA67" w14:textId="77777777" w:rsidR="00E921A2" w:rsidRPr="00121095" w:rsidRDefault="00E921A2">
            <w:pPr>
              <w:pStyle w:val="QryTableInputParamHeader"/>
              <w:keepNext/>
              <w:rPr>
                <w:lang w:val="en-US"/>
              </w:rPr>
            </w:pPr>
            <w:r w:rsidRPr="00121095">
              <w:rPr>
                <w:lang w:val="en-US"/>
              </w:rPr>
              <w:t>Input Parameter (Query ID=Z77)</w:t>
            </w:r>
          </w:p>
        </w:tc>
        <w:tc>
          <w:tcPr>
            <w:tcW w:w="1007" w:type="dxa"/>
            <w:tcBorders>
              <w:top w:val="double" w:sz="4" w:space="0" w:color="auto"/>
              <w:bottom w:val="single" w:sz="4" w:space="0" w:color="auto"/>
            </w:tcBorders>
            <w:shd w:val="pct10" w:color="auto" w:fill="FFFFFF"/>
          </w:tcPr>
          <w:p w14:paraId="3AA61BAE" w14:textId="77777777" w:rsidR="00E921A2" w:rsidRPr="00121095" w:rsidRDefault="00E921A2">
            <w:pPr>
              <w:pStyle w:val="QryTableInputParamHeader"/>
              <w:keepNext/>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1180A6C6" w14:textId="77777777" w:rsidR="00E921A2" w:rsidRPr="00121095" w:rsidRDefault="00E921A2">
            <w:pPr>
              <w:pStyle w:val="QryTableInputParamHeader"/>
              <w:keepNext/>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0F8AB520" w14:textId="77777777" w:rsidR="00E921A2" w:rsidRPr="00121095" w:rsidRDefault="00E921A2">
            <w:pPr>
              <w:pStyle w:val="QryTableInputParamHeader"/>
              <w:keepNext/>
              <w:rPr>
                <w:lang w:val="en-US"/>
              </w:rPr>
            </w:pPr>
            <w:r w:rsidRPr="00121095">
              <w:rPr>
                <w:lang w:val="en-US"/>
              </w:rPr>
              <w:t>Description</w:t>
            </w:r>
          </w:p>
        </w:tc>
      </w:tr>
      <w:tr w:rsidR="00E921A2" w:rsidRPr="00E921A2" w14:paraId="59A3C74F" w14:textId="77777777" w:rsidTr="00E50DB9">
        <w:tc>
          <w:tcPr>
            <w:tcW w:w="1728" w:type="dxa"/>
            <w:tcBorders>
              <w:top w:val="single" w:sz="4" w:space="0" w:color="auto"/>
              <w:bottom w:val="single" w:sz="4" w:space="0" w:color="auto"/>
            </w:tcBorders>
            <w:shd w:val="clear" w:color="auto" w:fill="FFFFFF"/>
          </w:tcPr>
          <w:p w14:paraId="32A91645" w14:textId="77777777" w:rsidR="00E921A2" w:rsidRPr="00121095" w:rsidRDefault="00E921A2">
            <w:pPr>
              <w:pStyle w:val="QryTableInputParam"/>
              <w:keepNext/>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1BC82385" w14:textId="77777777" w:rsidR="00E921A2" w:rsidRPr="00121095" w:rsidRDefault="00E921A2">
            <w:pPr>
              <w:pStyle w:val="QryTableInputParam"/>
              <w:keepNext/>
              <w:rPr>
                <w:lang w:val="en-US"/>
              </w:rPr>
            </w:pPr>
          </w:p>
        </w:tc>
        <w:tc>
          <w:tcPr>
            <w:tcW w:w="590" w:type="dxa"/>
            <w:tcBorders>
              <w:top w:val="single" w:sz="4" w:space="0" w:color="auto"/>
              <w:bottom w:val="single" w:sz="4" w:space="0" w:color="auto"/>
            </w:tcBorders>
            <w:shd w:val="clear" w:color="auto" w:fill="FFFFFF"/>
          </w:tcPr>
          <w:p w14:paraId="68075F9C" w14:textId="77777777" w:rsidR="00E921A2" w:rsidRPr="00121095" w:rsidRDefault="00E921A2">
            <w:pPr>
              <w:pStyle w:val="QryTableInputParam"/>
              <w:keepNext/>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7DEBC9A5" w14:textId="77777777" w:rsidR="00E921A2" w:rsidRPr="00121095" w:rsidRDefault="00E921A2">
            <w:pPr>
              <w:pStyle w:val="QryTableInputParam"/>
              <w:keepNext/>
              <w:rPr>
                <w:lang w:val="en-US"/>
              </w:rPr>
            </w:pPr>
            <w:r w:rsidRPr="00121095">
              <w:rPr>
                <w:lang w:val="en-US"/>
              </w:rPr>
              <w:t xml:space="preserve">SHALL be valued </w:t>
            </w:r>
            <w:r w:rsidRPr="00121095">
              <w:rPr>
                <w:b/>
                <w:lang w:val="en-US"/>
              </w:rPr>
              <w:t>Z77^Tabular Patient List^HL7nnnn</w:t>
            </w:r>
            <w:r w:rsidRPr="00121095">
              <w:rPr>
                <w:lang w:val="en-US"/>
              </w:rPr>
              <w:t>.</w:t>
            </w:r>
          </w:p>
        </w:tc>
      </w:tr>
      <w:tr w:rsidR="00E921A2" w:rsidRPr="00E921A2" w14:paraId="1A9066D8" w14:textId="77777777" w:rsidTr="00E50DB9">
        <w:tc>
          <w:tcPr>
            <w:tcW w:w="1728" w:type="dxa"/>
            <w:tcBorders>
              <w:top w:val="single" w:sz="4" w:space="0" w:color="auto"/>
              <w:bottom w:val="single" w:sz="4" w:space="0" w:color="auto"/>
            </w:tcBorders>
            <w:shd w:val="clear" w:color="auto" w:fill="FFFFFF"/>
          </w:tcPr>
          <w:p w14:paraId="7B221203" w14:textId="77777777" w:rsidR="00E921A2" w:rsidRPr="00121095" w:rsidRDefault="00E921A2">
            <w:pPr>
              <w:pStyle w:val="QryTableInputParam"/>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651A0801"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32B20593"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728CB1DD" w14:textId="77777777" w:rsidR="00E921A2" w:rsidRPr="00121095" w:rsidRDefault="00E921A2">
            <w:pPr>
              <w:pStyle w:val="QryTableInputParam"/>
              <w:rPr>
                <w:lang w:val="en-US"/>
              </w:rPr>
            </w:pPr>
            <w:r w:rsidRPr="00121095">
              <w:rPr>
                <w:lang w:val="en-US"/>
              </w:rPr>
              <w:t>Unique to each query message instance.</w:t>
            </w:r>
          </w:p>
        </w:tc>
      </w:tr>
      <w:tr w:rsidR="00E921A2" w:rsidRPr="00E921A2" w14:paraId="4DD1E6E5" w14:textId="77777777" w:rsidTr="00E50DB9">
        <w:tc>
          <w:tcPr>
            <w:tcW w:w="1728" w:type="dxa"/>
            <w:tcBorders>
              <w:top w:val="single" w:sz="4" w:space="0" w:color="auto"/>
              <w:bottom w:val="single" w:sz="4" w:space="0" w:color="auto"/>
            </w:tcBorders>
            <w:shd w:val="clear" w:color="auto" w:fill="FFFFFF"/>
          </w:tcPr>
          <w:p w14:paraId="30C6342D" w14:textId="77777777" w:rsidR="00E921A2" w:rsidRPr="00121095" w:rsidRDefault="00E921A2">
            <w:pPr>
              <w:pStyle w:val="QryTableInputParam"/>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3ECC75AB" w14:textId="77777777" w:rsidR="00E921A2" w:rsidRPr="00121095" w:rsidRDefault="00E921A2">
            <w:pPr>
              <w:pStyle w:val="QryTableInputParam"/>
              <w:rPr>
                <w:lang w:val="en-US"/>
              </w:rPr>
            </w:pPr>
          </w:p>
        </w:tc>
        <w:tc>
          <w:tcPr>
            <w:tcW w:w="590" w:type="dxa"/>
            <w:tcBorders>
              <w:top w:val="single" w:sz="4" w:space="0" w:color="auto"/>
              <w:bottom w:val="single" w:sz="4" w:space="0" w:color="auto"/>
            </w:tcBorders>
            <w:shd w:val="clear" w:color="auto" w:fill="FFFFFF"/>
          </w:tcPr>
          <w:p w14:paraId="44CAFA5C" w14:textId="77777777" w:rsidR="00E921A2" w:rsidRPr="00121095" w:rsidRDefault="00E921A2">
            <w:pPr>
              <w:pStyle w:val="QryTableInputParam"/>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9F38213" w14:textId="77777777" w:rsidR="00E921A2" w:rsidRPr="00121095" w:rsidRDefault="00E921A2">
            <w:pPr>
              <w:pStyle w:val="QryTableInputParam"/>
              <w:rPr>
                <w:lang w:val="en-US"/>
              </w:rPr>
            </w:pPr>
            <w:r w:rsidRPr="00121095">
              <w:rPr>
                <w:lang w:val="en-US"/>
              </w:rPr>
              <w:t>The name of the search algorithm that is used to look up the parameter values specified in the PID segment.</w:t>
            </w:r>
          </w:p>
        </w:tc>
      </w:tr>
      <w:tr w:rsidR="00E921A2" w:rsidRPr="00E921A2" w14:paraId="2A8B4634" w14:textId="77777777" w:rsidTr="00E50DB9">
        <w:tc>
          <w:tcPr>
            <w:tcW w:w="1728" w:type="dxa"/>
            <w:tcBorders>
              <w:top w:val="single" w:sz="4" w:space="0" w:color="auto"/>
              <w:bottom w:val="double" w:sz="4" w:space="0" w:color="auto"/>
            </w:tcBorders>
            <w:shd w:val="clear" w:color="auto" w:fill="FFFFFF"/>
          </w:tcPr>
          <w:p w14:paraId="0893D0C9" w14:textId="77777777" w:rsidR="00E921A2" w:rsidRPr="00121095" w:rsidRDefault="00E921A2">
            <w:pPr>
              <w:pStyle w:val="QryTableInputParam"/>
              <w:rPr>
                <w:lang w:val="en-US"/>
              </w:rPr>
            </w:pPr>
            <w:r w:rsidRPr="00121095">
              <w:rPr>
                <w:lang w:val="en-US"/>
              </w:rPr>
              <w:t>ConfidenceLevel</w:t>
            </w:r>
          </w:p>
        </w:tc>
        <w:tc>
          <w:tcPr>
            <w:tcW w:w="1007" w:type="dxa"/>
            <w:tcBorders>
              <w:top w:val="single" w:sz="4" w:space="0" w:color="auto"/>
              <w:bottom w:val="double" w:sz="4" w:space="0" w:color="auto"/>
            </w:tcBorders>
            <w:shd w:val="clear" w:color="auto" w:fill="FFFFFF"/>
          </w:tcPr>
          <w:p w14:paraId="29BD7095" w14:textId="77777777" w:rsidR="00E921A2" w:rsidRPr="00121095" w:rsidRDefault="00E921A2">
            <w:pPr>
              <w:pStyle w:val="QryTableInputParam"/>
              <w:rPr>
                <w:lang w:val="en-US"/>
              </w:rPr>
            </w:pPr>
          </w:p>
        </w:tc>
        <w:tc>
          <w:tcPr>
            <w:tcW w:w="590" w:type="dxa"/>
            <w:tcBorders>
              <w:top w:val="single" w:sz="4" w:space="0" w:color="auto"/>
              <w:bottom w:val="double" w:sz="4" w:space="0" w:color="auto"/>
            </w:tcBorders>
            <w:shd w:val="clear" w:color="auto" w:fill="FFFFFF"/>
          </w:tcPr>
          <w:p w14:paraId="6394DB7E" w14:textId="77777777" w:rsidR="00E921A2" w:rsidRPr="00121095" w:rsidRDefault="00E921A2">
            <w:pPr>
              <w:pStyle w:val="QryTableInputParam"/>
              <w:rPr>
                <w:lang w:val="en-US"/>
              </w:rPr>
            </w:pPr>
            <w:r w:rsidRPr="00121095">
              <w:rPr>
                <w:lang w:val="en-US"/>
              </w:rPr>
              <w:t>NM</w:t>
            </w:r>
          </w:p>
        </w:tc>
        <w:tc>
          <w:tcPr>
            <w:tcW w:w="5760" w:type="dxa"/>
            <w:tcBorders>
              <w:top w:val="single" w:sz="4" w:space="0" w:color="auto"/>
              <w:bottom w:val="double" w:sz="4" w:space="0" w:color="auto"/>
            </w:tcBorders>
            <w:shd w:val="clear" w:color="auto" w:fill="FFFFFF"/>
          </w:tcPr>
          <w:p w14:paraId="60B56908" w14:textId="77777777" w:rsidR="00E921A2" w:rsidRPr="00121095" w:rsidRDefault="00E921A2">
            <w:pPr>
              <w:pStyle w:val="QryTableInputParam"/>
              <w:rPr>
                <w:lang w:val="en-US"/>
              </w:rPr>
            </w:pPr>
            <w:r w:rsidRPr="00121095">
              <w:rPr>
                <w:lang w:val="en-US"/>
              </w:rPr>
              <w:t>The degree of accuracy that the search algorithm must achieve in order to score a "hit."</w:t>
            </w:r>
          </w:p>
        </w:tc>
      </w:tr>
    </w:tbl>
    <w:p w14:paraId="3C10FAC1" w14:textId="77777777" w:rsidR="00E921A2" w:rsidRPr="00121095" w:rsidRDefault="00E921A2">
      <w:pPr>
        <w:keepNext/>
        <w:keepLines/>
      </w:pPr>
      <w:r w:rsidRPr="00121095">
        <w:rPr>
          <w:b/>
        </w:rPr>
        <w:t>QBE Input Parameter Specification</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18"/>
        <w:gridCol w:w="1260"/>
        <w:gridCol w:w="810"/>
        <w:gridCol w:w="630"/>
        <w:gridCol w:w="540"/>
        <w:gridCol w:w="720"/>
        <w:gridCol w:w="540"/>
        <w:gridCol w:w="540"/>
        <w:gridCol w:w="720"/>
        <w:gridCol w:w="540"/>
        <w:gridCol w:w="900"/>
        <w:gridCol w:w="1346"/>
      </w:tblGrid>
      <w:tr w:rsidR="00E921A2" w:rsidRPr="00E921A2" w14:paraId="5DA1EBBF" w14:textId="77777777" w:rsidTr="007D495C">
        <w:trPr>
          <w:cantSplit/>
          <w:trHeight w:val="117"/>
        </w:trPr>
        <w:tc>
          <w:tcPr>
            <w:tcW w:w="918" w:type="dxa"/>
            <w:shd w:val="pct15" w:color="auto" w:fill="FFFFFF"/>
          </w:tcPr>
          <w:p w14:paraId="72708AFD" w14:textId="77777777" w:rsidR="00E921A2" w:rsidRPr="00121095" w:rsidRDefault="00E921A2">
            <w:pPr>
              <w:pStyle w:val="QryTableInputHeaderQBE"/>
              <w:keepLines/>
              <w:rPr>
                <w:lang w:val="en-US"/>
              </w:rPr>
            </w:pPr>
            <w:r w:rsidRPr="00121095">
              <w:rPr>
                <w:lang w:val="en-US"/>
              </w:rPr>
              <w:t>Segment Field Name (Query ID=Z77)</w:t>
            </w:r>
          </w:p>
        </w:tc>
        <w:tc>
          <w:tcPr>
            <w:tcW w:w="1260" w:type="dxa"/>
            <w:shd w:val="pct15" w:color="auto" w:fill="FFFFFF"/>
          </w:tcPr>
          <w:p w14:paraId="6290F3AF" w14:textId="77777777" w:rsidR="00E921A2" w:rsidRPr="00121095" w:rsidRDefault="00E921A2">
            <w:pPr>
              <w:pStyle w:val="QryTableInputHeaderQBE"/>
              <w:keepLines/>
              <w:rPr>
                <w:lang w:val="en-US"/>
              </w:rPr>
            </w:pPr>
            <w:r w:rsidRPr="00121095">
              <w:rPr>
                <w:lang w:val="en-US"/>
              </w:rPr>
              <w:t>Name</w:t>
            </w:r>
          </w:p>
        </w:tc>
        <w:tc>
          <w:tcPr>
            <w:tcW w:w="810" w:type="dxa"/>
            <w:shd w:val="pct15" w:color="auto" w:fill="FFFFFF"/>
          </w:tcPr>
          <w:p w14:paraId="6DE17071" w14:textId="77777777" w:rsidR="00E921A2" w:rsidRPr="00121095" w:rsidRDefault="00E921A2">
            <w:pPr>
              <w:pStyle w:val="QryTableInputHeaderQBE"/>
              <w:keepLines/>
              <w:rPr>
                <w:lang w:val="en-US"/>
              </w:rPr>
            </w:pPr>
            <w:r w:rsidRPr="00121095">
              <w:rPr>
                <w:lang w:val="en-US"/>
              </w:rPr>
              <w:t>Key/</w:t>
            </w:r>
          </w:p>
          <w:p w14:paraId="7CA38028" w14:textId="77777777" w:rsidR="00E921A2" w:rsidRPr="00121095" w:rsidRDefault="00E921A2">
            <w:pPr>
              <w:pStyle w:val="QryTableInputHeaderQBE"/>
              <w:keepLines/>
              <w:rPr>
                <w:lang w:val="en-US"/>
              </w:rPr>
            </w:pPr>
            <w:r w:rsidRPr="00121095">
              <w:rPr>
                <w:lang w:val="en-US"/>
              </w:rPr>
              <w:t>Search</w:t>
            </w:r>
          </w:p>
        </w:tc>
        <w:tc>
          <w:tcPr>
            <w:tcW w:w="630" w:type="dxa"/>
            <w:shd w:val="pct15" w:color="auto" w:fill="FFFFFF"/>
          </w:tcPr>
          <w:p w14:paraId="277867F5" w14:textId="77777777" w:rsidR="00E921A2" w:rsidRPr="00121095" w:rsidRDefault="00E921A2">
            <w:pPr>
              <w:pStyle w:val="QryTableInputHeaderQBE"/>
              <w:keepLines/>
              <w:rPr>
                <w:lang w:val="en-US"/>
              </w:rPr>
            </w:pPr>
            <w:r w:rsidRPr="00121095">
              <w:rPr>
                <w:lang w:val="en-US"/>
              </w:rPr>
              <w:t>Sort</w:t>
            </w:r>
          </w:p>
        </w:tc>
        <w:tc>
          <w:tcPr>
            <w:tcW w:w="540" w:type="dxa"/>
            <w:shd w:val="pct15" w:color="auto" w:fill="FFFFFF"/>
          </w:tcPr>
          <w:p w14:paraId="5138EB5C" w14:textId="77777777" w:rsidR="00E921A2" w:rsidRPr="00121095" w:rsidRDefault="00E921A2">
            <w:pPr>
              <w:pStyle w:val="QryTableInputHeaderQBE"/>
              <w:keepLines/>
              <w:rPr>
                <w:lang w:val="en-US"/>
              </w:rPr>
            </w:pPr>
            <w:r w:rsidRPr="00121095">
              <w:rPr>
                <w:lang w:val="en-US"/>
              </w:rPr>
              <w:t>LEN</w:t>
            </w:r>
          </w:p>
        </w:tc>
        <w:tc>
          <w:tcPr>
            <w:tcW w:w="720" w:type="dxa"/>
            <w:shd w:val="pct15" w:color="auto" w:fill="FFFFFF"/>
          </w:tcPr>
          <w:p w14:paraId="0FA9FB98" w14:textId="77777777" w:rsidR="00E921A2" w:rsidRPr="00121095" w:rsidRDefault="00E921A2">
            <w:pPr>
              <w:pStyle w:val="QryTableInputHeaderQBE"/>
              <w:keepLines/>
              <w:rPr>
                <w:lang w:val="en-US"/>
              </w:rPr>
            </w:pPr>
            <w:r w:rsidRPr="00121095">
              <w:rPr>
                <w:lang w:val="en-US"/>
              </w:rPr>
              <w:t>TYPE</w:t>
            </w:r>
          </w:p>
        </w:tc>
        <w:tc>
          <w:tcPr>
            <w:tcW w:w="540" w:type="dxa"/>
            <w:shd w:val="pct15" w:color="auto" w:fill="FFFFFF"/>
          </w:tcPr>
          <w:p w14:paraId="0725C187" w14:textId="77777777" w:rsidR="00E921A2" w:rsidRPr="00121095" w:rsidRDefault="00E921A2">
            <w:pPr>
              <w:pStyle w:val="QryTableInputHeaderQBE"/>
              <w:keepLines/>
              <w:rPr>
                <w:lang w:val="en-US"/>
              </w:rPr>
            </w:pPr>
            <w:r w:rsidRPr="00121095">
              <w:rPr>
                <w:lang w:val="en-US"/>
              </w:rPr>
              <w:t>Opt</w:t>
            </w:r>
          </w:p>
        </w:tc>
        <w:tc>
          <w:tcPr>
            <w:tcW w:w="540" w:type="dxa"/>
            <w:shd w:val="pct15" w:color="auto" w:fill="FFFFFF"/>
          </w:tcPr>
          <w:p w14:paraId="4E7DFA36" w14:textId="77777777" w:rsidR="00E921A2" w:rsidRPr="00121095" w:rsidRDefault="00E921A2">
            <w:pPr>
              <w:pStyle w:val="QryTableInputHeaderQBE"/>
              <w:keepLines/>
              <w:rPr>
                <w:lang w:val="en-US"/>
              </w:rPr>
            </w:pPr>
            <w:r w:rsidRPr="00121095">
              <w:rPr>
                <w:lang w:val="en-US"/>
              </w:rPr>
              <w:t>Rep</w:t>
            </w:r>
          </w:p>
        </w:tc>
        <w:tc>
          <w:tcPr>
            <w:tcW w:w="720" w:type="dxa"/>
            <w:shd w:val="pct15" w:color="auto" w:fill="FFFFFF"/>
          </w:tcPr>
          <w:p w14:paraId="51F4BCDD" w14:textId="77777777" w:rsidR="00E921A2" w:rsidRPr="00121095" w:rsidRDefault="00E921A2">
            <w:pPr>
              <w:pStyle w:val="QryTableInputHeaderQBE"/>
              <w:keepLines/>
              <w:rPr>
                <w:lang w:val="en-US"/>
              </w:rPr>
            </w:pPr>
            <w:r w:rsidRPr="00121095">
              <w:rPr>
                <w:lang w:val="en-US"/>
              </w:rPr>
              <w:t>Match Op</w:t>
            </w:r>
          </w:p>
        </w:tc>
        <w:tc>
          <w:tcPr>
            <w:tcW w:w="540" w:type="dxa"/>
            <w:shd w:val="pct15" w:color="auto" w:fill="FFFFFF"/>
          </w:tcPr>
          <w:p w14:paraId="34FE3C8F" w14:textId="77777777" w:rsidR="00E921A2" w:rsidRPr="00121095" w:rsidRDefault="00E921A2">
            <w:pPr>
              <w:pStyle w:val="QryTableInputHeaderQBE"/>
              <w:keepLines/>
              <w:rPr>
                <w:lang w:val="en-US"/>
              </w:rPr>
            </w:pPr>
            <w:r w:rsidRPr="00121095">
              <w:rPr>
                <w:lang w:val="en-US"/>
              </w:rPr>
              <w:t>TBL</w:t>
            </w:r>
          </w:p>
        </w:tc>
        <w:tc>
          <w:tcPr>
            <w:tcW w:w="900" w:type="dxa"/>
            <w:shd w:val="pct15" w:color="auto" w:fill="FFFFFF"/>
          </w:tcPr>
          <w:p w14:paraId="1865FE5D" w14:textId="77777777" w:rsidR="00E921A2" w:rsidRPr="00121095" w:rsidRDefault="00E921A2">
            <w:pPr>
              <w:pStyle w:val="QryTableInputHeaderQBE"/>
              <w:keepLines/>
              <w:rPr>
                <w:lang w:val="en-US"/>
              </w:rPr>
            </w:pPr>
            <w:r w:rsidRPr="00121095">
              <w:rPr>
                <w:lang w:val="en-US"/>
              </w:rPr>
              <w:t>Service Identifier Code</w:t>
            </w:r>
          </w:p>
        </w:tc>
        <w:tc>
          <w:tcPr>
            <w:tcW w:w="1346" w:type="dxa"/>
            <w:shd w:val="pct15" w:color="auto" w:fill="FFFFFF"/>
          </w:tcPr>
          <w:p w14:paraId="1BDBE30B" w14:textId="77777777" w:rsidR="00E921A2" w:rsidRPr="00121095" w:rsidRDefault="00E921A2">
            <w:pPr>
              <w:pStyle w:val="QryTableInputHeaderQBE"/>
              <w:keepLines/>
              <w:rPr>
                <w:lang w:val="en-US"/>
              </w:rPr>
            </w:pPr>
            <w:r w:rsidRPr="00121095">
              <w:rPr>
                <w:lang w:val="en-US"/>
              </w:rPr>
              <w:t>Element Name</w:t>
            </w:r>
          </w:p>
        </w:tc>
      </w:tr>
      <w:tr w:rsidR="00E921A2" w:rsidRPr="00E921A2" w14:paraId="147796B5" w14:textId="77777777" w:rsidTr="007D495C">
        <w:trPr>
          <w:cantSplit/>
          <w:trHeight w:val="116"/>
        </w:trPr>
        <w:tc>
          <w:tcPr>
            <w:tcW w:w="918" w:type="dxa"/>
          </w:tcPr>
          <w:p w14:paraId="27DDD48E" w14:textId="77777777" w:rsidR="00E921A2" w:rsidRPr="00121095" w:rsidRDefault="00E921A2">
            <w:pPr>
              <w:pStyle w:val="QryTableInputQBE"/>
              <w:keepNext/>
              <w:keepLines/>
            </w:pPr>
            <w:r w:rsidRPr="00121095">
              <w:t>PID.5</w:t>
            </w:r>
          </w:p>
        </w:tc>
        <w:tc>
          <w:tcPr>
            <w:tcW w:w="1260" w:type="dxa"/>
          </w:tcPr>
          <w:p w14:paraId="04302115" w14:textId="77777777" w:rsidR="00E921A2" w:rsidRPr="00121095" w:rsidRDefault="00E921A2">
            <w:pPr>
              <w:pStyle w:val="QryTableInputQBE"/>
              <w:keepNext/>
              <w:keepLines/>
            </w:pPr>
            <w:r w:rsidRPr="00121095">
              <w:t>PatientName</w:t>
            </w:r>
          </w:p>
        </w:tc>
        <w:tc>
          <w:tcPr>
            <w:tcW w:w="810" w:type="dxa"/>
          </w:tcPr>
          <w:p w14:paraId="4571DFC5" w14:textId="77777777" w:rsidR="00E921A2" w:rsidRPr="00121095" w:rsidRDefault="00E921A2">
            <w:pPr>
              <w:pStyle w:val="QryTableInputQBE"/>
              <w:keepNext/>
              <w:keepLines/>
              <w:rPr>
                <w:b/>
              </w:rPr>
            </w:pPr>
            <w:r w:rsidRPr="00121095">
              <w:rPr>
                <w:b/>
              </w:rPr>
              <w:t>S</w:t>
            </w:r>
          </w:p>
        </w:tc>
        <w:tc>
          <w:tcPr>
            <w:tcW w:w="630" w:type="dxa"/>
          </w:tcPr>
          <w:p w14:paraId="3CA26ACC" w14:textId="77777777" w:rsidR="00E921A2" w:rsidRPr="00121095" w:rsidRDefault="00E921A2">
            <w:pPr>
              <w:pStyle w:val="QryTableInputQBE"/>
              <w:keepNext/>
              <w:keepLines/>
              <w:rPr>
                <w:b/>
              </w:rPr>
            </w:pPr>
          </w:p>
        </w:tc>
        <w:tc>
          <w:tcPr>
            <w:tcW w:w="540" w:type="dxa"/>
          </w:tcPr>
          <w:p w14:paraId="3DE7F2F8" w14:textId="77777777" w:rsidR="00E921A2" w:rsidRPr="00121095" w:rsidRDefault="00E921A2">
            <w:pPr>
              <w:pStyle w:val="QryTableInputQBE"/>
              <w:keepNext/>
              <w:keepLines/>
              <w:rPr>
                <w:b/>
              </w:rPr>
            </w:pPr>
            <w:r w:rsidRPr="00121095">
              <w:t>48</w:t>
            </w:r>
          </w:p>
        </w:tc>
        <w:tc>
          <w:tcPr>
            <w:tcW w:w="720" w:type="dxa"/>
          </w:tcPr>
          <w:p w14:paraId="0660EC4A" w14:textId="77777777" w:rsidR="00E921A2" w:rsidRPr="00121095" w:rsidRDefault="00E921A2">
            <w:pPr>
              <w:pStyle w:val="QryTableInputQBE"/>
              <w:keepNext/>
              <w:keepLines/>
              <w:rPr>
                <w:b/>
              </w:rPr>
            </w:pPr>
            <w:r w:rsidRPr="00121095">
              <w:t>XPN</w:t>
            </w:r>
          </w:p>
        </w:tc>
        <w:tc>
          <w:tcPr>
            <w:tcW w:w="540" w:type="dxa"/>
          </w:tcPr>
          <w:p w14:paraId="4F557E57" w14:textId="77777777" w:rsidR="00E921A2" w:rsidRPr="00121095" w:rsidRDefault="00E921A2">
            <w:pPr>
              <w:pStyle w:val="QryTableInputQBE"/>
              <w:keepNext/>
              <w:keepLines/>
              <w:rPr>
                <w:b/>
              </w:rPr>
            </w:pPr>
          </w:p>
        </w:tc>
        <w:tc>
          <w:tcPr>
            <w:tcW w:w="540" w:type="dxa"/>
          </w:tcPr>
          <w:p w14:paraId="1DDCB6EF" w14:textId="77777777" w:rsidR="00E921A2" w:rsidRPr="00121095" w:rsidRDefault="00E921A2">
            <w:pPr>
              <w:pStyle w:val="QryTableInputQBE"/>
              <w:keepNext/>
              <w:keepLines/>
              <w:rPr>
                <w:b/>
              </w:rPr>
            </w:pPr>
          </w:p>
        </w:tc>
        <w:tc>
          <w:tcPr>
            <w:tcW w:w="720" w:type="dxa"/>
          </w:tcPr>
          <w:p w14:paraId="3762B4CF" w14:textId="77777777" w:rsidR="00E921A2" w:rsidRPr="00121095" w:rsidRDefault="00E921A2">
            <w:pPr>
              <w:pStyle w:val="QryTableInputQBE"/>
              <w:keepNext/>
              <w:keepLines/>
              <w:rPr>
                <w:b/>
              </w:rPr>
            </w:pPr>
          </w:p>
        </w:tc>
        <w:tc>
          <w:tcPr>
            <w:tcW w:w="540" w:type="dxa"/>
          </w:tcPr>
          <w:p w14:paraId="60BF35B3" w14:textId="77777777" w:rsidR="00E921A2" w:rsidRPr="00121095" w:rsidRDefault="00E921A2">
            <w:pPr>
              <w:pStyle w:val="QryTableInputQBE"/>
              <w:keepNext/>
              <w:keepLines/>
              <w:rPr>
                <w:b/>
              </w:rPr>
            </w:pPr>
          </w:p>
        </w:tc>
        <w:tc>
          <w:tcPr>
            <w:tcW w:w="900" w:type="dxa"/>
          </w:tcPr>
          <w:p w14:paraId="227BFF54" w14:textId="77777777" w:rsidR="00E921A2" w:rsidRPr="00121095" w:rsidRDefault="00E921A2">
            <w:pPr>
              <w:pStyle w:val="QryTableInputQBE"/>
              <w:keepNext/>
              <w:keepLines/>
            </w:pPr>
          </w:p>
        </w:tc>
        <w:tc>
          <w:tcPr>
            <w:tcW w:w="1346" w:type="dxa"/>
          </w:tcPr>
          <w:p w14:paraId="09FEF131" w14:textId="77777777" w:rsidR="00E921A2" w:rsidRPr="00121095" w:rsidRDefault="00E921A2">
            <w:pPr>
              <w:pStyle w:val="QryTableInputQBE"/>
              <w:keepNext/>
              <w:keepLines/>
            </w:pPr>
            <w:r w:rsidRPr="00121095">
              <w:t>PID-5-Patient Name</w:t>
            </w:r>
          </w:p>
        </w:tc>
      </w:tr>
      <w:tr w:rsidR="00E921A2" w:rsidRPr="00E921A2" w14:paraId="29818C5F" w14:textId="77777777" w:rsidTr="007D495C">
        <w:trPr>
          <w:cantSplit/>
          <w:trHeight w:val="116"/>
        </w:trPr>
        <w:tc>
          <w:tcPr>
            <w:tcW w:w="918" w:type="dxa"/>
          </w:tcPr>
          <w:p w14:paraId="4ADD502E" w14:textId="77777777" w:rsidR="00E921A2" w:rsidRPr="00121095" w:rsidRDefault="00E921A2">
            <w:pPr>
              <w:pStyle w:val="QryTableInputQBE"/>
              <w:keepNext/>
              <w:keepLines/>
            </w:pPr>
            <w:r w:rsidRPr="00121095">
              <w:t>PID.7</w:t>
            </w:r>
          </w:p>
        </w:tc>
        <w:tc>
          <w:tcPr>
            <w:tcW w:w="1260" w:type="dxa"/>
          </w:tcPr>
          <w:p w14:paraId="2759D7EB" w14:textId="77777777" w:rsidR="00E921A2" w:rsidRPr="00121095" w:rsidRDefault="00E921A2">
            <w:pPr>
              <w:pStyle w:val="QryTableInputQBE"/>
              <w:keepNext/>
              <w:keepLines/>
              <w:rPr>
                <w:b/>
              </w:rPr>
            </w:pPr>
            <w:r w:rsidRPr="00121095">
              <w:t>DOB</w:t>
            </w:r>
          </w:p>
        </w:tc>
        <w:tc>
          <w:tcPr>
            <w:tcW w:w="810" w:type="dxa"/>
          </w:tcPr>
          <w:p w14:paraId="3CBD18BB" w14:textId="77777777" w:rsidR="00E921A2" w:rsidRPr="00121095" w:rsidRDefault="00E921A2">
            <w:pPr>
              <w:pStyle w:val="QryTableInputQBE"/>
              <w:keepNext/>
              <w:keepLines/>
              <w:rPr>
                <w:b/>
              </w:rPr>
            </w:pPr>
            <w:r w:rsidRPr="00121095">
              <w:rPr>
                <w:b/>
              </w:rPr>
              <w:t>S</w:t>
            </w:r>
          </w:p>
        </w:tc>
        <w:tc>
          <w:tcPr>
            <w:tcW w:w="630" w:type="dxa"/>
          </w:tcPr>
          <w:p w14:paraId="3D6A86EA" w14:textId="77777777" w:rsidR="00E921A2" w:rsidRPr="00121095" w:rsidRDefault="00E921A2">
            <w:pPr>
              <w:pStyle w:val="QryTableInputQBE"/>
              <w:keepNext/>
              <w:keepLines/>
              <w:rPr>
                <w:b/>
              </w:rPr>
            </w:pPr>
          </w:p>
        </w:tc>
        <w:tc>
          <w:tcPr>
            <w:tcW w:w="540" w:type="dxa"/>
          </w:tcPr>
          <w:p w14:paraId="3AC695B3" w14:textId="77777777" w:rsidR="00E921A2" w:rsidRPr="00121095" w:rsidRDefault="00E921A2">
            <w:pPr>
              <w:pStyle w:val="QryTableInputQBE"/>
              <w:keepNext/>
              <w:keepLines/>
            </w:pPr>
            <w:r w:rsidRPr="00121095">
              <w:t>24</w:t>
            </w:r>
          </w:p>
        </w:tc>
        <w:tc>
          <w:tcPr>
            <w:tcW w:w="720" w:type="dxa"/>
          </w:tcPr>
          <w:p w14:paraId="6F69D3EF" w14:textId="77777777" w:rsidR="00E921A2" w:rsidRPr="00121095" w:rsidRDefault="00E921A2">
            <w:pPr>
              <w:pStyle w:val="QryTableInputQBE"/>
              <w:keepNext/>
              <w:keepLines/>
            </w:pPr>
            <w:r w:rsidRPr="00121095">
              <w:t>DTM</w:t>
            </w:r>
          </w:p>
        </w:tc>
        <w:tc>
          <w:tcPr>
            <w:tcW w:w="540" w:type="dxa"/>
          </w:tcPr>
          <w:p w14:paraId="49F464D8" w14:textId="77777777" w:rsidR="00E921A2" w:rsidRPr="00121095" w:rsidRDefault="00E921A2">
            <w:pPr>
              <w:pStyle w:val="QryTableInputQBE"/>
              <w:keepNext/>
              <w:keepLines/>
              <w:rPr>
                <w:b/>
              </w:rPr>
            </w:pPr>
          </w:p>
        </w:tc>
        <w:tc>
          <w:tcPr>
            <w:tcW w:w="540" w:type="dxa"/>
          </w:tcPr>
          <w:p w14:paraId="3FCD9766" w14:textId="77777777" w:rsidR="00E921A2" w:rsidRPr="00121095" w:rsidRDefault="00E921A2">
            <w:pPr>
              <w:pStyle w:val="QryTableInputQBE"/>
              <w:keepNext/>
              <w:keepLines/>
              <w:rPr>
                <w:b/>
              </w:rPr>
            </w:pPr>
          </w:p>
        </w:tc>
        <w:tc>
          <w:tcPr>
            <w:tcW w:w="720" w:type="dxa"/>
          </w:tcPr>
          <w:p w14:paraId="4D35F13B" w14:textId="77777777" w:rsidR="00E921A2" w:rsidRPr="00121095" w:rsidRDefault="00E921A2">
            <w:pPr>
              <w:pStyle w:val="QryTableInputQBE"/>
              <w:keepNext/>
              <w:keepLines/>
              <w:rPr>
                <w:b/>
              </w:rPr>
            </w:pPr>
          </w:p>
        </w:tc>
        <w:tc>
          <w:tcPr>
            <w:tcW w:w="540" w:type="dxa"/>
          </w:tcPr>
          <w:p w14:paraId="297441B9" w14:textId="77777777" w:rsidR="00E921A2" w:rsidRPr="00121095" w:rsidRDefault="00E921A2">
            <w:pPr>
              <w:pStyle w:val="QryTableInputQBE"/>
              <w:keepNext/>
              <w:keepLines/>
              <w:rPr>
                <w:b/>
              </w:rPr>
            </w:pPr>
          </w:p>
        </w:tc>
        <w:tc>
          <w:tcPr>
            <w:tcW w:w="900" w:type="dxa"/>
          </w:tcPr>
          <w:p w14:paraId="6C0A0F26" w14:textId="77777777" w:rsidR="00E921A2" w:rsidRPr="00121095" w:rsidRDefault="00E921A2">
            <w:pPr>
              <w:pStyle w:val="QryTableInputQBE"/>
              <w:keepNext/>
              <w:keepLines/>
            </w:pPr>
          </w:p>
        </w:tc>
        <w:tc>
          <w:tcPr>
            <w:tcW w:w="1346" w:type="dxa"/>
          </w:tcPr>
          <w:p w14:paraId="58F426CE" w14:textId="77777777" w:rsidR="00E921A2" w:rsidRPr="00121095" w:rsidRDefault="00E921A2">
            <w:pPr>
              <w:pStyle w:val="QryTableInputQBE"/>
              <w:keepNext/>
              <w:keepLines/>
            </w:pPr>
            <w:r w:rsidRPr="00121095">
              <w:t>PID-7-Date/time of Birth</w:t>
            </w:r>
          </w:p>
        </w:tc>
      </w:tr>
      <w:tr w:rsidR="00E921A2" w:rsidRPr="00E921A2" w14:paraId="52B63A17" w14:textId="77777777" w:rsidTr="007D495C">
        <w:trPr>
          <w:cantSplit/>
          <w:trHeight w:val="116"/>
        </w:trPr>
        <w:tc>
          <w:tcPr>
            <w:tcW w:w="918" w:type="dxa"/>
          </w:tcPr>
          <w:p w14:paraId="69F2E2B0" w14:textId="77777777" w:rsidR="00E921A2" w:rsidRPr="00121095" w:rsidRDefault="00E921A2">
            <w:pPr>
              <w:pStyle w:val="QryTableInputQBE"/>
              <w:keepNext/>
              <w:keepLines/>
            </w:pPr>
            <w:r w:rsidRPr="00121095">
              <w:t>PID.8</w:t>
            </w:r>
          </w:p>
        </w:tc>
        <w:tc>
          <w:tcPr>
            <w:tcW w:w="1260" w:type="dxa"/>
          </w:tcPr>
          <w:p w14:paraId="25EF7366" w14:textId="77777777" w:rsidR="00E921A2" w:rsidRPr="00121095" w:rsidRDefault="00E921A2">
            <w:pPr>
              <w:pStyle w:val="QryTableInputQBE"/>
              <w:keepNext/>
              <w:keepLines/>
            </w:pPr>
            <w:r w:rsidRPr="00121095">
              <w:t>Sex</w:t>
            </w:r>
          </w:p>
        </w:tc>
        <w:tc>
          <w:tcPr>
            <w:tcW w:w="810" w:type="dxa"/>
          </w:tcPr>
          <w:p w14:paraId="6E2AD463" w14:textId="77777777" w:rsidR="00E921A2" w:rsidRPr="00121095" w:rsidRDefault="00E921A2">
            <w:pPr>
              <w:pStyle w:val="QryTableInputQBE"/>
              <w:keepNext/>
              <w:keepLines/>
            </w:pPr>
            <w:r w:rsidRPr="00121095">
              <w:t>S</w:t>
            </w:r>
          </w:p>
        </w:tc>
        <w:tc>
          <w:tcPr>
            <w:tcW w:w="630" w:type="dxa"/>
          </w:tcPr>
          <w:p w14:paraId="7C22CCFA" w14:textId="77777777" w:rsidR="00E921A2" w:rsidRPr="00121095" w:rsidRDefault="00E921A2">
            <w:pPr>
              <w:pStyle w:val="QryTableInputQBE"/>
              <w:keepNext/>
              <w:keepLines/>
            </w:pPr>
          </w:p>
        </w:tc>
        <w:tc>
          <w:tcPr>
            <w:tcW w:w="540" w:type="dxa"/>
          </w:tcPr>
          <w:p w14:paraId="5E1E8C21" w14:textId="77777777" w:rsidR="00E921A2" w:rsidRPr="00121095" w:rsidRDefault="00E921A2">
            <w:pPr>
              <w:pStyle w:val="QryTableInputQBE"/>
              <w:keepNext/>
              <w:keepLines/>
            </w:pPr>
            <w:r w:rsidRPr="00121095">
              <w:t>1</w:t>
            </w:r>
          </w:p>
        </w:tc>
        <w:tc>
          <w:tcPr>
            <w:tcW w:w="720" w:type="dxa"/>
          </w:tcPr>
          <w:p w14:paraId="54F2AAD3" w14:textId="77777777" w:rsidR="00E921A2" w:rsidRPr="00121095" w:rsidRDefault="00E921A2">
            <w:pPr>
              <w:pStyle w:val="QryTableInputQBE"/>
              <w:keepNext/>
              <w:keepLines/>
            </w:pPr>
            <w:r w:rsidRPr="00121095">
              <w:t>CWE</w:t>
            </w:r>
          </w:p>
        </w:tc>
        <w:tc>
          <w:tcPr>
            <w:tcW w:w="540" w:type="dxa"/>
          </w:tcPr>
          <w:p w14:paraId="7C903C83" w14:textId="77777777" w:rsidR="00E921A2" w:rsidRPr="00121095" w:rsidRDefault="00E921A2">
            <w:pPr>
              <w:pStyle w:val="QryTableInputQBE"/>
              <w:keepNext/>
              <w:keepLines/>
            </w:pPr>
          </w:p>
        </w:tc>
        <w:tc>
          <w:tcPr>
            <w:tcW w:w="540" w:type="dxa"/>
          </w:tcPr>
          <w:p w14:paraId="446E61F4" w14:textId="77777777" w:rsidR="00E921A2" w:rsidRPr="00121095" w:rsidRDefault="00E921A2">
            <w:pPr>
              <w:pStyle w:val="QryTableInputQBE"/>
              <w:keepNext/>
              <w:keepLines/>
            </w:pPr>
          </w:p>
        </w:tc>
        <w:tc>
          <w:tcPr>
            <w:tcW w:w="720" w:type="dxa"/>
          </w:tcPr>
          <w:p w14:paraId="59B0AAED" w14:textId="77777777" w:rsidR="00E921A2" w:rsidRPr="00121095" w:rsidRDefault="00E921A2">
            <w:pPr>
              <w:pStyle w:val="QryTableInputQBE"/>
              <w:keepNext/>
              <w:keepLines/>
            </w:pPr>
          </w:p>
        </w:tc>
        <w:tc>
          <w:tcPr>
            <w:tcW w:w="540" w:type="dxa"/>
          </w:tcPr>
          <w:p w14:paraId="699A2567" w14:textId="77777777" w:rsidR="00E921A2" w:rsidRPr="00121095" w:rsidRDefault="00E921A2">
            <w:pPr>
              <w:pStyle w:val="QryTableInputQBE"/>
              <w:keepNext/>
              <w:keepLines/>
            </w:pPr>
          </w:p>
        </w:tc>
        <w:tc>
          <w:tcPr>
            <w:tcW w:w="900" w:type="dxa"/>
          </w:tcPr>
          <w:p w14:paraId="5999E26B" w14:textId="77777777" w:rsidR="00E921A2" w:rsidRPr="00121095" w:rsidRDefault="00E921A2">
            <w:pPr>
              <w:pStyle w:val="QryTableInputQBE"/>
              <w:keepNext/>
              <w:keepLines/>
            </w:pPr>
          </w:p>
        </w:tc>
        <w:tc>
          <w:tcPr>
            <w:tcW w:w="1346" w:type="dxa"/>
          </w:tcPr>
          <w:p w14:paraId="7F900254" w14:textId="77777777" w:rsidR="00E921A2" w:rsidRPr="00121095" w:rsidRDefault="00E921A2">
            <w:pPr>
              <w:pStyle w:val="QryTableInputQBE"/>
              <w:keepNext/>
              <w:keepLines/>
            </w:pPr>
            <w:r w:rsidRPr="00121095">
              <w:t>PID-8-Sex</w:t>
            </w:r>
          </w:p>
        </w:tc>
      </w:tr>
    </w:tbl>
    <w:p w14:paraId="33DF5BA6" w14:textId="77777777" w:rsidR="00E921A2" w:rsidRPr="00121095" w:rsidRDefault="00E921A2">
      <w:pPr>
        <w:keepNext/>
        <w:rPr>
          <w:b/>
        </w:rPr>
      </w:pPr>
      <w:r w:rsidRPr="00121095">
        <w:rPr>
          <w:b/>
        </w:rPr>
        <w:t>QBE 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458"/>
        <w:gridCol w:w="990"/>
        <w:gridCol w:w="720"/>
        <w:gridCol w:w="6296"/>
      </w:tblGrid>
      <w:tr w:rsidR="00E921A2" w:rsidRPr="00E921A2" w14:paraId="06B9FE7B" w14:textId="77777777" w:rsidTr="007D495C">
        <w:tc>
          <w:tcPr>
            <w:tcW w:w="1458" w:type="dxa"/>
            <w:shd w:val="pct15" w:color="auto" w:fill="FFFFFF"/>
          </w:tcPr>
          <w:p w14:paraId="1ACBBA3C" w14:textId="77777777" w:rsidR="00E921A2" w:rsidRPr="00121095" w:rsidRDefault="00E921A2">
            <w:pPr>
              <w:pStyle w:val="QryTableInputParamHeaderQBE"/>
              <w:rPr>
                <w:lang w:val="en-US"/>
              </w:rPr>
            </w:pPr>
            <w:r w:rsidRPr="00121095">
              <w:rPr>
                <w:lang w:val="en-US"/>
              </w:rPr>
              <w:t>Input Parameter (Query ID=Z77)</w:t>
            </w:r>
          </w:p>
        </w:tc>
        <w:tc>
          <w:tcPr>
            <w:tcW w:w="990" w:type="dxa"/>
            <w:shd w:val="pct15" w:color="auto" w:fill="FFFFFF"/>
          </w:tcPr>
          <w:p w14:paraId="14B45BDA" w14:textId="77777777" w:rsidR="00E921A2" w:rsidRPr="00121095" w:rsidRDefault="00E921A2">
            <w:pPr>
              <w:pStyle w:val="QryTableInputParamHeaderQBE"/>
              <w:rPr>
                <w:lang w:val="en-US"/>
              </w:rPr>
            </w:pPr>
            <w:r w:rsidRPr="00121095">
              <w:rPr>
                <w:lang w:val="en-US"/>
              </w:rPr>
              <w:t>Comp. Name</w:t>
            </w:r>
          </w:p>
        </w:tc>
        <w:tc>
          <w:tcPr>
            <w:tcW w:w="720" w:type="dxa"/>
            <w:shd w:val="pct15" w:color="auto" w:fill="FFFFFF"/>
          </w:tcPr>
          <w:p w14:paraId="66347BAE" w14:textId="77777777" w:rsidR="00E921A2" w:rsidRPr="00121095" w:rsidRDefault="00E921A2">
            <w:pPr>
              <w:pStyle w:val="QryTableInputParamHeaderQBE"/>
              <w:rPr>
                <w:lang w:val="en-US"/>
              </w:rPr>
            </w:pPr>
            <w:r w:rsidRPr="00121095">
              <w:rPr>
                <w:lang w:val="en-US"/>
              </w:rPr>
              <w:t>DT</w:t>
            </w:r>
          </w:p>
        </w:tc>
        <w:tc>
          <w:tcPr>
            <w:tcW w:w="6296" w:type="dxa"/>
            <w:shd w:val="pct15" w:color="auto" w:fill="FFFFFF"/>
          </w:tcPr>
          <w:p w14:paraId="0679B8FA" w14:textId="77777777" w:rsidR="00E921A2" w:rsidRPr="00121095" w:rsidRDefault="00E921A2">
            <w:pPr>
              <w:pStyle w:val="QryTableInputParamHeaderQBE"/>
              <w:rPr>
                <w:lang w:val="en-US"/>
              </w:rPr>
            </w:pPr>
            <w:r w:rsidRPr="00121095">
              <w:rPr>
                <w:lang w:val="en-US"/>
              </w:rPr>
              <w:t>Description</w:t>
            </w:r>
          </w:p>
        </w:tc>
      </w:tr>
      <w:tr w:rsidR="00E921A2" w:rsidRPr="00E921A2" w14:paraId="20889123" w14:textId="77777777" w:rsidTr="007D495C">
        <w:tc>
          <w:tcPr>
            <w:tcW w:w="1458" w:type="dxa"/>
          </w:tcPr>
          <w:p w14:paraId="286455E1" w14:textId="77777777" w:rsidR="00E921A2" w:rsidRPr="00121095" w:rsidRDefault="00E921A2">
            <w:pPr>
              <w:pStyle w:val="QryTableInputParamQBE"/>
              <w:rPr>
                <w:lang w:val="en-US"/>
              </w:rPr>
            </w:pPr>
            <w:r w:rsidRPr="00121095">
              <w:rPr>
                <w:b w:val="0"/>
                <w:lang w:val="en-US"/>
              </w:rPr>
              <w:t>PatientName</w:t>
            </w:r>
          </w:p>
        </w:tc>
        <w:tc>
          <w:tcPr>
            <w:tcW w:w="990" w:type="dxa"/>
          </w:tcPr>
          <w:p w14:paraId="2C3F5E20" w14:textId="77777777" w:rsidR="00E921A2" w:rsidRPr="00121095" w:rsidRDefault="00E921A2">
            <w:pPr>
              <w:pStyle w:val="QryTableInputParamQBE"/>
              <w:rPr>
                <w:b w:val="0"/>
                <w:lang w:val="en-US"/>
              </w:rPr>
            </w:pPr>
          </w:p>
        </w:tc>
        <w:tc>
          <w:tcPr>
            <w:tcW w:w="720" w:type="dxa"/>
          </w:tcPr>
          <w:p w14:paraId="160AACBF" w14:textId="77777777" w:rsidR="00E921A2" w:rsidRPr="00121095" w:rsidRDefault="00E921A2">
            <w:pPr>
              <w:pStyle w:val="QryTableInputParamQBE"/>
              <w:rPr>
                <w:b w:val="0"/>
                <w:lang w:val="en-US"/>
              </w:rPr>
            </w:pPr>
            <w:r w:rsidRPr="00121095">
              <w:rPr>
                <w:b w:val="0"/>
                <w:lang w:val="en-US"/>
              </w:rPr>
              <w:t>XPN</w:t>
            </w:r>
          </w:p>
        </w:tc>
        <w:tc>
          <w:tcPr>
            <w:tcW w:w="6296" w:type="dxa"/>
          </w:tcPr>
          <w:p w14:paraId="3291DAED" w14:textId="77777777" w:rsidR="00E921A2" w:rsidRPr="00121095" w:rsidRDefault="00E921A2">
            <w:pPr>
              <w:pStyle w:val="QryTableInputParamQBE"/>
              <w:rPr>
                <w:b w:val="0"/>
                <w:lang w:val="en-US"/>
              </w:rPr>
            </w:pPr>
            <w:r w:rsidRPr="00121095">
              <w:rPr>
                <w:b w:val="0"/>
                <w:lang w:val="en-US"/>
              </w:rPr>
              <w:t>Name of the patient.  May be specified in full or in part.</w:t>
            </w:r>
          </w:p>
        </w:tc>
      </w:tr>
      <w:tr w:rsidR="00E921A2" w:rsidRPr="00E921A2" w14:paraId="1101A4B3" w14:textId="77777777" w:rsidTr="007D495C">
        <w:tc>
          <w:tcPr>
            <w:tcW w:w="1458" w:type="dxa"/>
          </w:tcPr>
          <w:p w14:paraId="3234B9CB" w14:textId="77777777" w:rsidR="00E921A2" w:rsidRPr="00121095" w:rsidRDefault="00E921A2">
            <w:pPr>
              <w:pStyle w:val="QryTableInputParamQBE"/>
              <w:rPr>
                <w:b w:val="0"/>
                <w:lang w:val="en-US"/>
              </w:rPr>
            </w:pPr>
            <w:r w:rsidRPr="00121095">
              <w:rPr>
                <w:b w:val="0"/>
                <w:lang w:val="en-US"/>
              </w:rPr>
              <w:t>DOB</w:t>
            </w:r>
          </w:p>
        </w:tc>
        <w:tc>
          <w:tcPr>
            <w:tcW w:w="990" w:type="dxa"/>
          </w:tcPr>
          <w:p w14:paraId="2BC85E90" w14:textId="77777777" w:rsidR="00E921A2" w:rsidRPr="00121095" w:rsidRDefault="00E921A2">
            <w:pPr>
              <w:pStyle w:val="QryTableInputParamQBE"/>
              <w:rPr>
                <w:b w:val="0"/>
                <w:lang w:val="en-US"/>
              </w:rPr>
            </w:pPr>
          </w:p>
        </w:tc>
        <w:tc>
          <w:tcPr>
            <w:tcW w:w="720" w:type="dxa"/>
          </w:tcPr>
          <w:p w14:paraId="40E08E88" w14:textId="77777777" w:rsidR="00E921A2" w:rsidRPr="00121095" w:rsidRDefault="00E921A2">
            <w:pPr>
              <w:pStyle w:val="QryTableInputParamQBE"/>
              <w:rPr>
                <w:b w:val="0"/>
                <w:lang w:val="en-US"/>
              </w:rPr>
            </w:pPr>
            <w:r w:rsidRPr="00121095">
              <w:rPr>
                <w:b w:val="0"/>
                <w:lang w:val="en-US"/>
              </w:rPr>
              <w:t>DTM</w:t>
            </w:r>
          </w:p>
        </w:tc>
        <w:tc>
          <w:tcPr>
            <w:tcW w:w="6296" w:type="dxa"/>
          </w:tcPr>
          <w:p w14:paraId="01C8D78B" w14:textId="77777777" w:rsidR="00E921A2" w:rsidRPr="00121095" w:rsidRDefault="00E921A2">
            <w:pPr>
              <w:pStyle w:val="QryTableInputParamQBE"/>
              <w:rPr>
                <w:b w:val="0"/>
                <w:lang w:val="en-US"/>
              </w:rPr>
            </w:pPr>
            <w:r w:rsidRPr="00121095">
              <w:rPr>
                <w:b w:val="0"/>
                <w:lang w:val="en-US"/>
              </w:rPr>
              <w:t>Date and time of the patient's birth.  Year, month, and day SHALL be specified; time is optional.</w:t>
            </w:r>
          </w:p>
        </w:tc>
      </w:tr>
      <w:tr w:rsidR="00E921A2" w:rsidRPr="00E921A2" w14:paraId="4380E29F" w14:textId="77777777" w:rsidTr="007D495C">
        <w:tc>
          <w:tcPr>
            <w:tcW w:w="1458" w:type="dxa"/>
          </w:tcPr>
          <w:p w14:paraId="07181929" w14:textId="77777777" w:rsidR="00E921A2" w:rsidRPr="00121095" w:rsidRDefault="00E921A2">
            <w:pPr>
              <w:pStyle w:val="QryTableInputParamQBE"/>
              <w:rPr>
                <w:b w:val="0"/>
                <w:lang w:val="en-US"/>
              </w:rPr>
            </w:pPr>
            <w:r w:rsidRPr="00121095">
              <w:rPr>
                <w:b w:val="0"/>
                <w:lang w:val="en-US"/>
              </w:rPr>
              <w:t>Sex</w:t>
            </w:r>
          </w:p>
        </w:tc>
        <w:tc>
          <w:tcPr>
            <w:tcW w:w="990" w:type="dxa"/>
          </w:tcPr>
          <w:p w14:paraId="4289F1DE" w14:textId="77777777" w:rsidR="00E921A2" w:rsidRPr="00121095" w:rsidRDefault="00E921A2">
            <w:pPr>
              <w:pStyle w:val="QryTableInputParamQBE"/>
              <w:rPr>
                <w:b w:val="0"/>
                <w:lang w:val="en-US"/>
              </w:rPr>
            </w:pPr>
          </w:p>
        </w:tc>
        <w:tc>
          <w:tcPr>
            <w:tcW w:w="720" w:type="dxa"/>
          </w:tcPr>
          <w:p w14:paraId="41109F6D" w14:textId="77777777" w:rsidR="00E921A2" w:rsidRPr="00121095" w:rsidRDefault="00E921A2">
            <w:pPr>
              <w:pStyle w:val="QryTableInputParamQBE"/>
              <w:rPr>
                <w:b w:val="0"/>
                <w:lang w:val="en-US"/>
              </w:rPr>
            </w:pPr>
            <w:r w:rsidRPr="00121095">
              <w:rPr>
                <w:b w:val="0"/>
                <w:lang w:val="en-US"/>
              </w:rPr>
              <w:t>CWE</w:t>
            </w:r>
          </w:p>
        </w:tc>
        <w:tc>
          <w:tcPr>
            <w:tcW w:w="6296" w:type="dxa"/>
          </w:tcPr>
          <w:p w14:paraId="35C0E0E8" w14:textId="77777777" w:rsidR="00E921A2" w:rsidRPr="00121095" w:rsidRDefault="00E921A2">
            <w:pPr>
              <w:pStyle w:val="QryTableInputParamQBE"/>
              <w:rPr>
                <w:b w:val="0"/>
                <w:lang w:val="en-US"/>
              </w:rPr>
            </w:pPr>
            <w:r w:rsidRPr="00121095">
              <w:rPr>
                <w:b w:val="0"/>
                <w:lang w:val="en-US"/>
              </w:rPr>
              <w:t>Administrative gender of the patient.</w:t>
            </w:r>
          </w:p>
        </w:tc>
      </w:tr>
    </w:tbl>
    <w:p w14:paraId="4282CC65"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652E4E1E" w14:textId="77777777" w:rsidTr="00E50DB9">
        <w:trPr>
          <w:tblHeader/>
        </w:trPr>
        <w:tc>
          <w:tcPr>
            <w:tcW w:w="799" w:type="dxa"/>
            <w:tcBorders>
              <w:top w:val="double" w:sz="4" w:space="0" w:color="auto"/>
              <w:bottom w:val="single" w:sz="4" w:space="0" w:color="auto"/>
            </w:tcBorders>
            <w:shd w:val="clear" w:color="auto" w:fill="FFFFFF"/>
          </w:tcPr>
          <w:p w14:paraId="2EE82857" w14:textId="77777777" w:rsidR="00E921A2" w:rsidRPr="00121095" w:rsidRDefault="00E921A2">
            <w:pPr>
              <w:pStyle w:val="QryTableRCPHeader"/>
              <w:rPr>
                <w:lang w:val="en-US"/>
              </w:rPr>
            </w:pPr>
            <w:r w:rsidRPr="00121095">
              <w:rPr>
                <w:lang w:val="en-US"/>
              </w:rPr>
              <w:t>Field Seq (Query ID=Z77)</w:t>
            </w:r>
          </w:p>
        </w:tc>
        <w:tc>
          <w:tcPr>
            <w:tcW w:w="2037" w:type="dxa"/>
            <w:tcBorders>
              <w:top w:val="double" w:sz="4" w:space="0" w:color="auto"/>
              <w:bottom w:val="single" w:sz="4" w:space="0" w:color="auto"/>
            </w:tcBorders>
            <w:shd w:val="clear" w:color="auto" w:fill="FFFFFF"/>
          </w:tcPr>
          <w:p w14:paraId="1B606FCB"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5DAD7E95"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63DE110A"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59409096"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CF7B02C" w14:textId="77777777" w:rsidR="00E921A2" w:rsidRPr="00121095" w:rsidRDefault="00E921A2">
            <w:pPr>
              <w:pStyle w:val="QryTableRCPHeader"/>
              <w:rPr>
                <w:lang w:val="en-US"/>
              </w:rPr>
            </w:pPr>
            <w:r w:rsidRPr="00121095">
              <w:rPr>
                <w:lang w:val="en-US"/>
              </w:rPr>
              <w:t>Description</w:t>
            </w:r>
          </w:p>
        </w:tc>
      </w:tr>
      <w:tr w:rsidR="00E921A2" w:rsidRPr="00E921A2" w14:paraId="0E53B568" w14:textId="77777777" w:rsidTr="00E50DB9">
        <w:tc>
          <w:tcPr>
            <w:tcW w:w="799" w:type="dxa"/>
            <w:tcBorders>
              <w:top w:val="single" w:sz="4" w:space="0" w:color="auto"/>
              <w:bottom w:val="single" w:sz="4" w:space="0" w:color="auto"/>
            </w:tcBorders>
            <w:shd w:val="clear" w:color="auto" w:fill="FFFFFF"/>
          </w:tcPr>
          <w:p w14:paraId="3C77AF56"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568E594C"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E049765"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0130CEEB"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487EBCF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41239D3B"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2906F35C" w14:textId="77777777" w:rsidTr="00E50DB9">
        <w:tc>
          <w:tcPr>
            <w:tcW w:w="799" w:type="dxa"/>
            <w:tcBorders>
              <w:top w:val="single" w:sz="4" w:space="0" w:color="auto"/>
              <w:bottom w:val="single" w:sz="4" w:space="0" w:color="auto"/>
            </w:tcBorders>
            <w:shd w:val="clear" w:color="auto" w:fill="FFFFFF"/>
          </w:tcPr>
          <w:p w14:paraId="3C630982"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3E7098F1"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00A831CB"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F8ADCDC"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1D47D2E5"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67725A81" w14:textId="77777777" w:rsidR="00E921A2" w:rsidRPr="00121095" w:rsidRDefault="00E921A2">
            <w:pPr>
              <w:pStyle w:val="QryTableRCP"/>
              <w:rPr>
                <w:lang w:val="en-US"/>
              </w:rPr>
            </w:pPr>
          </w:p>
        </w:tc>
      </w:tr>
      <w:tr w:rsidR="00E921A2" w:rsidRPr="00E921A2" w14:paraId="07175A07" w14:textId="77777777" w:rsidTr="00E50DB9">
        <w:tc>
          <w:tcPr>
            <w:tcW w:w="799" w:type="dxa"/>
            <w:tcBorders>
              <w:top w:val="single" w:sz="4" w:space="0" w:color="auto"/>
              <w:bottom w:val="single" w:sz="4" w:space="0" w:color="auto"/>
            </w:tcBorders>
            <w:shd w:val="clear" w:color="auto" w:fill="FFFFFF"/>
          </w:tcPr>
          <w:p w14:paraId="0AB2EADD"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0CE8DCFB"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C72419A"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264BA88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3F8D3F59"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28C4204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C341404" w14:textId="77777777" w:rsidTr="00E50DB9">
        <w:tc>
          <w:tcPr>
            <w:tcW w:w="799" w:type="dxa"/>
            <w:tcBorders>
              <w:top w:val="single" w:sz="4" w:space="0" w:color="auto"/>
              <w:bottom w:val="single" w:sz="4" w:space="0" w:color="auto"/>
            </w:tcBorders>
            <w:shd w:val="clear" w:color="auto" w:fill="FFFFFF"/>
          </w:tcPr>
          <w:p w14:paraId="25E5794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F6ACEF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6F91E331"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4AC5C184"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F9DC264"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02373D37"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548AE919" w14:textId="77777777" w:rsidTr="00E50DB9">
        <w:tc>
          <w:tcPr>
            <w:tcW w:w="799" w:type="dxa"/>
            <w:tcBorders>
              <w:top w:val="single" w:sz="4" w:space="0" w:color="auto"/>
              <w:bottom w:val="single" w:sz="4" w:space="0" w:color="auto"/>
            </w:tcBorders>
            <w:shd w:val="clear" w:color="auto" w:fill="FFFFFF"/>
          </w:tcPr>
          <w:p w14:paraId="14F0974E"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6CE93824"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4A1BAEB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30B9DFF"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0FB8F37E"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561D08F"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1C104037" w14:textId="77777777" w:rsidTr="00E50DB9">
        <w:tc>
          <w:tcPr>
            <w:tcW w:w="799" w:type="dxa"/>
            <w:tcBorders>
              <w:top w:val="single" w:sz="4" w:space="0" w:color="auto"/>
              <w:bottom w:val="single" w:sz="4" w:space="0" w:color="auto"/>
            </w:tcBorders>
            <w:shd w:val="clear" w:color="auto" w:fill="FFFFFF"/>
          </w:tcPr>
          <w:p w14:paraId="701D342E"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2B67A938"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42D3A16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4BE316D9"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61F07266"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60619EA6" w14:textId="77777777" w:rsidR="00E921A2" w:rsidRPr="00121095" w:rsidRDefault="00E921A2">
            <w:pPr>
              <w:pStyle w:val="QryTableRCP"/>
              <w:rPr>
                <w:lang w:val="en-US"/>
              </w:rPr>
            </w:pPr>
          </w:p>
        </w:tc>
      </w:tr>
      <w:tr w:rsidR="00E921A2" w:rsidRPr="00E921A2" w14:paraId="1EE3569B" w14:textId="77777777" w:rsidTr="00E50DB9">
        <w:tc>
          <w:tcPr>
            <w:tcW w:w="799" w:type="dxa"/>
            <w:tcBorders>
              <w:top w:val="single" w:sz="4" w:space="0" w:color="auto"/>
              <w:bottom w:val="single" w:sz="4" w:space="0" w:color="auto"/>
            </w:tcBorders>
            <w:shd w:val="clear" w:color="auto" w:fill="FFFFFF"/>
          </w:tcPr>
          <w:p w14:paraId="367C45C3"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588D2421"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39AFDB1C" w14:textId="77777777" w:rsidR="00E921A2" w:rsidRPr="00121095" w:rsidRDefault="00E921A2">
            <w:pPr>
              <w:pStyle w:val="QryTableRCP"/>
              <w:rPr>
                <w:lang w:val="en-US"/>
              </w:rPr>
            </w:pPr>
            <w:r w:rsidRPr="00121095">
              <w:rPr>
                <w:lang w:val="en-US"/>
              </w:rPr>
              <w:t xml:space="preserve">Sort-by </w:t>
            </w:r>
            <w:r w:rsidRPr="00121095">
              <w:rPr>
                <w:lang w:val="en-US"/>
              </w:rPr>
              <w:lastRenderedPageBreak/>
              <w:t>Field</w:t>
            </w:r>
          </w:p>
        </w:tc>
        <w:tc>
          <w:tcPr>
            <w:tcW w:w="536" w:type="dxa"/>
            <w:tcBorders>
              <w:top w:val="single" w:sz="4" w:space="0" w:color="auto"/>
              <w:bottom w:val="single" w:sz="4" w:space="0" w:color="auto"/>
            </w:tcBorders>
            <w:shd w:val="clear" w:color="auto" w:fill="FFFFFF"/>
          </w:tcPr>
          <w:p w14:paraId="2A7581D6"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7902BF36"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96E7DF7" w14:textId="77777777" w:rsidR="00E921A2" w:rsidRPr="00121095" w:rsidRDefault="00E921A2">
            <w:pPr>
              <w:pStyle w:val="QryTableRCP"/>
              <w:rPr>
                <w:lang w:val="en-US"/>
              </w:rPr>
            </w:pPr>
            <w:r w:rsidRPr="00121095">
              <w:rPr>
                <w:lang w:val="en-US"/>
              </w:rPr>
              <w:t xml:space="preserve">Segment field name of an output </w:t>
            </w:r>
            <w:r w:rsidRPr="00121095">
              <w:rPr>
                <w:lang w:val="en-US"/>
              </w:rPr>
              <w:lastRenderedPageBreak/>
              <w:t xml:space="preserve">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6A8B5314" w14:textId="77777777" w:rsidTr="00E50DB9">
        <w:tc>
          <w:tcPr>
            <w:tcW w:w="799" w:type="dxa"/>
            <w:tcBorders>
              <w:top w:val="single" w:sz="4" w:space="0" w:color="auto"/>
              <w:bottom w:val="double" w:sz="4" w:space="0" w:color="auto"/>
            </w:tcBorders>
            <w:shd w:val="clear" w:color="auto" w:fill="FFFFFF"/>
          </w:tcPr>
          <w:p w14:paraId="127E451D"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112E23FB"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322721BC"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22460310"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72F04783"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06F47078" w14:textId="77777777" w:rsidR="00E921A2" w:rsidRPr="00121095" w:rsidRDefault="00E921A2">
            <w:pPr>
              <w:pStyle w:val="QryTableRCP"/>
              <w:rPr>
                <w:lang w:val="en-US"/>
              </w:rPr>
            </w:pPr>
            <w:r w:rsidRPr="00121095">
              <w:rPr>
                <w:lang w:val="en-US"/>
              </w:rPr>
              <w:t xml:space="preserve">As specified in HL7 Table 0397- Sequencing.  Default is </w:t>
            </w:r>
            <w:r w:rsidRPr="00121095">
              <w:rPr>
                <w:b/>
                <w:lang w:val="en-US"/>
              </w:rPr>
              <w:t>A</w:t>
            </w:r>
            <w:r w:rsidRPr="00121095">
              <w:rPr>
                <w:lang w:val="en-US"/>
              </w:rPr>
              <w:t>scending.</w:t>
            </w:r>
          </w:p>
        </w:tc>
      </w:tr>
    </w:tbl>
    <w:p w14:paraId="7DFF1BE6" w14:textId="77777777" w:rsidR="00E921A2" w:rsidRPr="00121095" w:rsidRDefault="00E921A2">
      <w:pPr>
        <w:keepNext/>
        <w:rPr>
          <w:b/>
        </w:rPr>
      </w:pPr>
      <w:r w:rsidRPr="00121095">
        <w:rPr>
          <w:b/>
        </w:rPr>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AA5E7AC" w14:textId="77777777" w:rsidTr="00E50DB9">
        <w:trPr>
          <w:cantSplit/>
          <w:tblHeader/>
        </w:trPr>
        <w:tc>
          <w:tcPr>
            <w:tcW w:w="1440" w:type="dxa"/>
            <w:tcBorders>
              <w:top w:val="double" w:sz="4" w:space="0" w:color="auto"/>
              <w:bottom w:val="single" w:sz="4" w:space="0" w:color="auto"/>
            </w:tcBorders>
            <w:shd w:val="pct10" w:color="auto" w:fill="FFFFFF"/>
          </w:tcPr>
          <w:p w14:paraId="3EDE4D80" w14:textId="77777777" w:rsidR="00E921A2" w:rsidRPr="00121095" w:rsidRDefault="00E921A2">
            <w:pPr>
              <w:pStyle w:val="QryTableVirtualHeader"/>
              <w:rPr>
                <w:lang w:val="en-US"/>
              </w:rPr>
            </w:pPr>
            <w:r w:rsidRPr="00121095">
              <w:rPr>
                <w:lang w:val="en-US"/>
              </w:rPr>
              <w:t>ColName (Query ID=Z77)</w:t>
            </w:r>
          </w:p>
        </w:tc>
        <w:tc>
          <w:tcPr>
            <w:tcW w:w="864" w:type="dxa"/>
            <w:tcBorders>
              <w:top w:val="double" w:sz="4" w:space="0" w:color="auto"/>
              <w:bottom w:val="single" w:sz="4" w:space="0" w:color="auto"/>
            </w:tcBorders>
            <w:shd w:val="pct10" w:color="auto" w:fill="FFFFFF"/>
          </w:tcPr>
          <w:p w14:paraId="71500695" w14:textId="77777777" w:rsidR="00E921A2" w:rsidRPr="00121095" w:rsidRDefault="00E921A2">
            <w:pPr>
              <w:pStyle w:val="QryTableVirtualHeader"/>
              <w:rPr>
                <w:lang w:val="en-US"/>
              </w:rPr>
            </w:pPr>
            <w:r w:rsidRPr="00121095">
              <w:rPr>
                <w:lang w:val="en-US"/>
              </w:rPr>
              <w:t>Key/</w:t>
            </w:r>
          </w:p>
          <w:p w14:paraId="26196F3A" w14:textId="77777777" w:rsidR="00E921A2" w:rsidRPr="00121095" w:rsidRDefault="00E921A2">
            <w:pPr>
              <w:pStyle w:val="QryTableVirtualHeader"/>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38CCC988" w14:textId="77777777" w:rsidR="00E921A2" w:rsidRPr="00121095" w:rsidRDefault="00E921A2">
            <w:pPr>
              <w:pStyle w:val="QryTableVirtualHeader"/>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235C287F" w14:textId="77777777" w:rsidR="00E921A2" w:rsidRPr="00121095" w:rsidRDefault="00E921A2">
            <w:pPr>
              <w:pStyle w:val="QryTableVirtualHeader"/>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218A4B8F" w14:textId="77777777" w:rsidR="00E921A2" w:rsidRPr="00121095" w:rsidRDefault="00E921A2">
            <w:pPr>
              <w:pStyle w:val="QryTableVirtualHeader"/>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518161FF" w14:textId="77777777" w:rsidR="00E921A2" w:rsidRPr="00121095" w:rsidRDefault="00E921A2">
            <w:pPr>
              <w:pStyle w:val="QryTableVirtualHeader"/>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6B99648D" w14:textId="77777777" w:rsidR="00E921A2" w:rsidRPr="00121095" w:rsidRDefault="00E921A2">
            <w:pPr>
              <w:pStyle w:val="QryTableVirtualHeader"/>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76B36B28" w14:textId="77777777" w:rsidR="00E921A2" w:rsidRPr="00121095" w:rsidRDefault="00E921A2">
            <w:pPr>
              <w:pStyle w:val="QryTableVirtualHeader"/>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5C22DA23" w14:textId="77777777" w:rsidR="00E921A2" w:rsidRPr="00121095" w:rsidRDefault="00E921A2">
            <w:pPr>
              <w:pStyle w:val="QryTableVirtualHeader"/>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40174D40" w14:textId="77777777" w:rsidR="00E921A2" w:rsidRPr="00121095" w:rsidRDefault="00E921A2">
            <w:pPr>
              <w:pStyle w:val="QryTableVirtualHeader"/>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58FB769A" w14:textId="77777777" w:rsidR="00E921A2" w:rsidRPr="00121095" w:rsidRDefault="00E921A2">
            <w:pPr>
              <w:pStyle w:val="QryTableVirtualHeader"/>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4201D06E" w14:textId="77777777" w:rsidR="00E921A2" w:rsidRPr="00121095" w:rsidRDefault="00E921A2">
            <w:pPr>
              <w:pStyle w:val="QryTableVirtualHeader"/>
              <w:rPr>
                <w:lang w:val="en-US"/>
              </w:rPr>
            </w:pPr>
            <w:r w:rsidRPr="00121095">
              <w:rPr>
                <w:lang w:val="en-US"/>
              </w:rPr>
              <w:t>Element Name</w:t>
            </w:r>
          </w:p>
        </w:tc>
      </w:tr>
      <w:tr w:rsidR="00E921A2" w:rsidRPr="00E921A2" w14:paraId="525ECD31" w14:textId="77777777" w:rsidTr="00E50DB9">
        <w:trPr>
          <w:cantSplit/>
        </w:trPr>
        <w:tc>
          <w:tcPr>
            <w:tcW w:w="1440" w:type="dxa"/>
            <w:tcBorders>
              <w:top w:val="single" w:sz="4" w:space="0" w:color="auto"/>
              <w:bottom w:val="single" w:sz="4" w:space="0" w:color="auto"/>
            </w:tcBorders>
            <w:shd w:val="clear" w:color="auto" w:fill="FFFFFF"/>
          </w:tcPr>
          <w:p w14:paraId="29B597EA"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3691AB19"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0D5DB5AD"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5F0F6E49"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6E06C873"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1544CD21"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0B7E2D74"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02A2730B"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2D240D71"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B24747B"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209567A8"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1EB64AC3"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21E72BCD" w14:textId="77777777" w:rsidTr="00E50DB9">
        <w:trPr>
          <w:cantSplit/>
        </w:trPr>
        <w:tc>
          <w:tcPr>
            <w:tcW w:w="1440" w:type="dxa"/>
            <w:tcBorders>
              <w:top w:val="single" w:sz="4" w:space="0" w:color="auto"/>
              <w:bottom w:val="single" w:sz="4" w:space="0" w:color="auto"/>
            </w:tcBorders>
            <w:shd w:val="clear" w:color="auto" w:fill="FFFFFF"/>
          </w:tcPr>
          <w:p w14:paraId="19F2AD0A"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0DE5231D"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A80D824"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F0B74B"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CB48665"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494BBD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F6F735"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5766666"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A432F1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E7295F8"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4CF0144C"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1479335" w14:textId="77777777" w:rsidR="00E921A2" w:rsidRPr="00121095" w:rsidRDefault="00E921A2">
            <w:pPr>
              <w:pStyle w:val="QryTableVirtual"/>
              <w:rPr>
                <w:lang w:val="en-US"/>
              </w:rPr>
            </w:pPr>
            <w:r w:rsidRPr="00121095">
              <w:rPr>
                <w:lang w:val="en-US"/>
              </w:rPr>
              <w:t>PID-5 Patient Name</w:t>
            </w:r>
          </w:p>
        </w:tc>
      </w:tr>
      <w:tr w:rsidR="00E921A2" w:rsidRPr="00E921A2" w14:paraId="69989020" w14:textId="77777777" w:rsidTr="00E50DB9">
        <w:trPr>
          <w:cantSplit/>
        </w:trPr>
        <w:tc>
          <w:tcPr>
            <w:tcW w:w="1440" w:type="dxa"/>
            <w:tcBorders>
              <w:top w:val="single" w:sz="4" w:space="0" w:color="auto"/>
              <w:bottom w:val="single" w:sz="4" w:space="0" w:color="auto"/>
            </w:tcBorders>
            <w:shd w:val="clear" w:color="auto" w:fill="FFFFFF"/>
          </w:tcPr>
          <w:p w14:paraId="3C881F41"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4D23DAE7"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7391A50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3575314C"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6BF1012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17C63F7D"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B7E5DE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29E42E7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1D69D9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1694D7B"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0FCE1911"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0A4492F" w14:textId="77777777" w:rsidR="00E921A2" w:rsidRPr="00121095" w:rsidRDefault="00E921A2">
            <w:pPr>
              <w:pStyle w:val="QryTableVirtual"/>
              <w:rPr>
                <w:lang w:val="en-US"/>
              </w:rPr>
            </w:pPr>
            <w:r w:rsidRPr="00121095">
              <w:rPr>
                <w:lang w:val="en-US"/>
              </w:rPr>
              <w:t>PID-6 Mother's Maiden Name</w:t>
            </w:r>
          </w:p>
        </w:tc>
      </w:tr>
      <w:tr w:rsidR="00E921A2" w:rsidRPr="00E921A2" w14:paraId="5175E60A" w14:textId="77777777" w:rsidTr="00E50DB9">
        <w:trPr>
          <w:cantSplit/>
        </w:trPr>
        <w:tc>
          <w:tcPr>
            <w:tcW w:w="1440" w:type="dxa"/>
            <w:tcBorders>
              <w:top w:val="single" w:sz="4" w:space="0" w:color="auto"/>
              <w:bottom w:val="single" w:sz="4" w:space="0" w:color="auto"/>
            </w:tcBorders>
            <w:shd w:val="clear" w:color="auto" w:fill="FFFFFF"/>
          </w:tcPr>
          <w:p w14:paraId="1CDE05CD"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0C914BB6"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D124E79"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2594B22"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36A3FC4B"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4C1291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F6F698A"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030C2B3"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19AA38B4"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324E059E"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763A4906"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5106816" w14:textId="77777777" w:rsidR="00E921A2" w:rsidRPr="00121095" w:rsidRDefault="00E921A2">
            <w:pPr>
              <w:pStyle w:val="QryTableVirtual"/>
              <w:rPr>
                <w:lang w:val="en-US"/>
              </w:rPr>
            </w:pPr>
            <w:r w:rsidRPr="00121095">
              <w:rPr>
                <w:lang w:val="en-US"/>
              </w:rPr>
              <w:t>PID-7 Date/Time of Birth</w:t>
            </w:r>
          </w:p>
        </w:tc>
      </w:tr>
      <w:tr w:rsidR="00E921A2" w:rsidRPr="00E921A2" w14:paraId="0FBD3F6D" w14:textId="77777777" w:rsidTr="00E50DB9">
        <w:trPr>
          <w:cantSplit/>
        </w:trPr>
        <w:tc>
          <w:tcPr>
            <w:tcW w:w="1440" w:type="dxa"/>
            <w:tcBorders>
              <w:top w:val="single" w:sz="4" w:space="0" w:color="auto"/>
              <w:bottom w:val="single" w:sz="4" w:space="0" w:color="auto"/>
            </w:tcBorders>
            <w:shd w:val="clear" w:color="auto" w:fill="FFFFFF"/>
          </w:tcPr>
          <w:p w14:paraId="3306E380"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2A52857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3AD7B3A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014AE39"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46C60ED"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3CCF41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7623388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403BDCDF"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3952469"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BA2C25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4E06303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E737E32" w14:textId="77777777" w:rsidR="00E921A2" w:rsidRPr="00121095" w:rsidRDefault="00E921A2">
            <w:pPr>
              <w:pStyle w:val="QryTableVirtual"/>
              <w:rPr>
                <w:lang w:val="en-US"/>
              </w:rPr>
            </w:pPr>
            <w:r w:rsidRPr="00121095">
              <w:rPr>
                <w:lang w:val="en-US"/>
              </w:rPr>
              <w:t>PID-8 Sex</w:t>
            </w:r>
          </w:p>
        </w:tc>
      </w:tr>
      <w:tr w:rsidR="00E921A2" w:rsidRPr="00E921A2" w14:paraId="2573C2CE" w14:textId="77777777" w:rsidTr="00E50DB9">
        <w:trPr>
          <w:cantSplit/>
        </w:trPr>
        <w:tc>
          <w:tcPr>
            <w:tcW w:w="1440" w:type="dxa"/>
            <w:tcBorders>
              <w:top w:val="single" w:sz="4" w:space="0" w:color="auto"/>
              <w:bottom w:val="double" w:sz="4" w:space="0" w:color="auto"/>
            </w:tcBorders>
            <w:shd w:val="clear" w:color="auto" w:fill="FFFFFF"/>
          </w:tcPr>
          <w:p w14:paraId="6A36E45B"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56E353E5"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6A16540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75A36B15"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19500835"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2E578B3C"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6F853630"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647CD4E2"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3FFCF46"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27BF7CDC"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7825C1E2"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5B8C039F" w14:textId="77777777" w:rsidR="00E921A2" w:rsidRPr="00121095" w:rsidRDefault="00E921A2">
            <w:pPr>
              <w:pStyle w:val="QryTableVirtual"/>
              <w:rPr>
                <w:lang w:val="en-US"/>
              </w:rPr>
            </w:pPr>
            <w:r w:rsidRPr="00121095">
              <w:rPr>
                <w:lang w:val="en-US"/>
              </w:rPr>
              <w:t>PID-10 Race</w:t>
            </w:r>
          </w:p>
        </w:tc>
      </w:tr>
    </w:tbl>
    <w:p w14:paraId="65051CB8" w14:textId="77777777" w:rsidR="00E921A2" w:rsidRPr="00121095" w:rsidRDefault="00E921A2">
      <w:pPr>
        <w:pStyle w:val="NormalIndented"/>
        <w:rPr>
          <w:snapToGrid w:val="0"/>
        </w:rPr>
      </w:pPr>
      <w:r w:rsidRPr="00121095">
        <w:rPr>
          <w:snapToGrid w:val="0"/>
        </w:rPr>
        <w:t>The same query as described above could be sent as a pure Query by Parameter query, without the "query by example" variant, as follows.</w:t>
      </w:r>
    </w:p>
    <w:p w14:paraId="102BAE6A" w14:textId="77777777" w:rsidR="00E921A2" w:rsidRPr="00121095" w:rsidRDefault="00E921A2">
      <w:pPr>
        <w:pStyle w:val="NormalIndented"/>
        <w:rPr>
          <w:snapToGrid w:val="0"/>
        </w:rPr>
      </w:pPr>
      <w:r w:rsidRPr="00121095">
        <w:rPr>
          <w:snapToGrid w:val="0"/>
        </w:rPr>
        <w:t>Notice that the query uses only a single QPD segment to carry all the parameters.  The response to the query is the same as for the "query by example" variant above.</w:t>
      </w:r>
    </w:p>
    <w:p w14:paraId="76CEDDBD" w14:textId="77777777" w:rsidR="00E921A2" w:rsidRPr="00121095" w:rsidRDefault="00E921A2">
      <w:pPr>
        <w:pStyle w:val="NormalIndented"/>
      </w:pPr>
      <w:r w:rsidRPr="00121095">
        <w:t>Example: the Client wishes to do this using the peekaboo algorithm with an 80% confidence level.</w:t>
      </w:r>
    </w:p>
    <w:p w14:paraId="791D9591" w14:textId="77777777" w:rsidR="00E921A2" w:rsidRPr="00121095" w:rsidRDefault="00E921A2">
      <w:pPr>
        <w:pStyle w:val="Example"/>
        <w:rPr>
          <w:noProof w:val="0"/>
        </w:rPr>
      </w:pPr>
      <w:r w:rsidRPr="00121095">
        <w:rPr>
          <w:noProof w:val="0"/>
        </w:rPr>
        <w:t>MSH|^~\&amp;|PCR|GenHosp|MPI||199811201400-0800||QBP^Z75^QBP_Q13|8699|P|2.</w:t>
      </w:r>
      <w:r>
        <w:rPr>
          <w:noProof w:val="0"/>
        </w:rPr>
        <w:t>8</w:t>
      </w:r>
      <w:r w:rsidRPr="00121095">
        <w:rPr>
          <w:noProof w:val="0"/>
        </w:rPr>
        <w:t>||||||||</w:t>
      </w:r>
    </w:p>
    <w:p w14:paraId="7EFFC9E4" w14:textId="77777777" w:rsidR="00E921A2" w:rsidRPr="00121095" w:rsidRDefault="00E921A2">
      <w:pPr>
        <w:pStyle w:val="Example"/>
        <w:rPr>
          <w:noProof w:val="0"/>
        </w:rPr>
      </w:pPr>
      <w:r w:rsidRPr="00121095">
        <w:rPr>
          <w:noProof w:val="0"/>
        </w:rPr>
        <w:t>QPD|Z75^find_candidates^HL7nnnn|Q0001|peekaboo|80|Nuclear^Ned|19481211|M</w:t>
      </w:r>
    </w:p>
    <w:p w14:paraId="35F13786" w14:textId="77777777" w:rsidR="00E921A2" w:rsidRPr="00121095" w:rsidRDefault="00E921A2">
      <w:pPr>
        <w:pStyle w:val="Example"/>
        <w:rPr>
          <w:noProof w:val="0"/>
        </w:rPr>
      </w:pPr>
    </w:p>
    <w:p w14:paraId="01EBE7B9" w14:textId="77777777" w:rsidR="00E921A2" w:rsidRPr="00121095" w:rsidRDefault="00E921A2">
      <w:pPr>
        <w:pStyle w:val="Example"/>
        <w:rPr>
          <w:noProof w:val="0"/>
        </w:rPr>
      </w:pPr>
      <w:r w:rsidRPr="00121095">
        <w:rPr>
          <w:noProof w:val="0"/>
        </w:rPr>
        <w:t>RDF|PatientList^CX^20~PatientName^XPN^48~Mother'sMaidenName^XPN^48~DOB^DTM^24~Sex^IS^1~Race^CWE^80|</w:t>
      </w:r>
    </w:p>
    <w:p w14:paraId="52256817" w14:textId="77777777" w:rsidR="00E921A2" w:rsidRPr="00121095" w:rsidRDefault="00E921A2">
      <w:pPr>
        <w:pStyle w:val="Example"/>
        <w:rPr>
          <w:noProof w:val="0"/>
        </w:rPr>
      </w:pPr>
      <w:r w:rsidRPr="00121095">
        <w:rPr>
          <w:noProof w:val="0"/>
        </w:rPr>
        <w:t>RCP|I|999^RD|</w:t>
      </w:r>
    </w:p>
    <w:p w14:paraId="001729EE" w14:textId="77777777" w:rsidR="00E921A2" w:rsidRPr="00121095" w:rsidRDefault="00E921A2">
      <w:pPr>
        <w:pStyle w:val="NormalIndented"/>
      </w:pPr>
      <w:r w:rsidRPr="00121095">
        <w:t>The MPI system returns the following RTB message:</w:t>
      </w:r>
    </w:p>
    <w:p w14:paraId="13B04556" w14:textId="77777777" w:rsidR="00E921A2" w:rsidRPr="00121095" w:rsidRDefault="00E921A2">
      <w:pPr>
        <w:pStyle w:val="Example"/>
        <w:rPr>
          <w:noProof w:val="0"/>
        </w:rPr>
      </w:pPr>
      <w:r w:rsidRPr="00121095">
        <w:rPr>
          <w:b/>
          <w:noProof w:val="0"/>
        </w:rPr>
        <w:lastRenderedPageBreak/>
        <w:t>MSH</w:t>
      </w:r>
      <w:r w:rsidRPr="00121095">
        <w:rPr>
          <w:noProof w:val="0"/>
        </w:rPr>
        <w:t>|^~\&amp;|MPI|GenHosp|PCR||199811201400-0800||RTB^Z76^RTB_R13|8699|P|2.</w:t>
      </w:r>
      <w:r>
        <w:rPr>
          <w:noProof w:val="0"/>
        </w:rPr>
        <w:t>8</w:t>
      </w:r>
      <w:r w:rsidRPr="00121095">
        <w:rPr>
          <w:noProof w:val="0"/>
        </w:rPr>
        <w:t>||||||||</w:t>
      </w:r>
    </w:p>
    <w:p w14:paraId="6C60BEB8" w14:textId="77777777" w:rsidR="00E921A2" w:rsidRPr="00121095" w:rsidRDefault="00E921A2">
      <w:pPr>
        <w:pStyle w:val="Example"/>
        <w:rPr>
          <w:noProof w:val="0"/>
        </w:rPr>
      </w:pPr>
      <w:r w:rsidRPr="00121095">
        <w:rPr>
          <w:b/>
          <w:noProof w:val="0"/>
        </w:rPr>
        <w:t>MSA</w:t>
      </w:r>
      <w:r w:rsidRPr="00121095">
        <w:rPr>
          <w:noProof w:val="0"/>
        </w:rPr>
        <w:t>|AA|8699|</w:t>
      </w:r>
    </w:p>
    <w:p w14:paraId="56819578" w14:textId="77777777" w:rsidR="00E921A2" w:rsidRPr="00121095" w:rsidRDefault="00E921A2">
      <w:pPr>
        <w:pStyle w:val="Example"/>
        <w:rPr>
          <w:noProof w:val="0"/>
        </w:rPr>
      </w:pPr>
      <w:r w:rsidRPr="00121095">
        <w:rPr>
          <w:b/>
          <w:noProof w:val="0"/>
        </w:rPr>
        <w:t>QAK</w:t>
      </w:r>
      <w:r w:rsidRPr="00121095">
        <w:rPr>
          <w:noProof w:val="0"/>
        </w:rPr>
        <w:t>|</w:t>
      </w:r>
    </w:p>
    <w:p w14:paraId="444FF156" w14:textId="77777777" w:rsidR="00E921A2" w:rsidRPr="00121095" w:rsidRDefault="00E921A2">
      <w:pPr>
        <w:pStyle w:val="Example"/>
        <w:rPr>
          <w:noProof w:val="0"/>
        </w:rPr>
      </w:pPr>
      <w:r w:rsidRPr="00121095">
        <w:rPr>
          <w:noProof w:val="0"/>
        </w:rPr>
        <w:t>QPD|Z75^find_candidates^HL7nnnn|Q0001|peekaboo|80|Nuclear^Ned|19481211|M</w:t>
      </w:r>
    </w:p>
    <w:p w14:paraId="49EA5ACA" w14:textId="77777777" w:rsidR="00E921A2" w:rsidRPr="00121095" w:rsidRDefault="00E921A2">
      <w:pPr>
        <w:pStyle w:val="Example"/>
        <w:rPr>
          <w:noProof w:val="0"/>
        </w:rPr>
      </w:pPr>
      <w:r w:rsidRPr="00121095">
        <w:rPr>
          <w:b/>
          <w:noProof w:val="0"/>
        </w:rPr>
        <w:t>RDF</w:t>
      </w:r>
      <w:r w:rsidRPr="00121095">
        <w:rPr>
          <w:noProof w:val="0"/>
        </w:rPr>
        <w:t>|PatientList^CX^20~PatientName^XPN^48~Mother'sMaidenName^XPN^48~DOB^DTM^24~Sex^IS^1~Race^CWE^80|</w:t>
      </w:r>
    </w:p>
    <w:p w14:paraId="3EA9DC76" w14:textId="77777777" w:rsidR="00E921A2" w:rsidRPr="00121095" w:rsidRDefault="00E921A2">
      <w:pPr>
        <w:pStyle w:val="Example"/>
        <w:rPr>
          <w:noProof w:val="0"/>
        </w:rPr>
      </w:pPr>
      <w:r w:rsidRPr="00121095">
        <w:rPr>
          <w:b/>
          <w:noProof w:val="0"/>
        </w:rPr>
        <w:t>RDT</w:t>
      </w:r>
      <w:r w:rsidRPr="00121095">
        <w:rPr>
          <w:noProof w:val="0"/>
        </w:rPr>
        <w:t>|555444222111^^^MPI&amp;KP.NCA&amp;L^MR|</w:t>
      </w:r>
      <w:r w:rsidRPr="00121095">
        <w:rPr>
          <w:rFonts w:ascii="Courier" w:hAnsi="Courier"/>
          <w:noProof w:val="0"/>
        </w:rPr>
        <w:t>Nuclear^Ned</w:t>
      </w:r>
      <w:r w:rsidRPr="00121095">
        <w:rPr>
          <w:noProof w:val="0"/>
        </w:rPr>
        <w:t>|</w:t>
      </w:r>
      <w:r w:rsidRPr="00121095">
        <w:rPr>
          <w:rFonts w:ascii="Courier" w:hAnsi="Courier"/>
          <w:noProof w:val="0"/>
        </w:rPr>
        <w:t>19481211</w:t>
      </w:r>
      <w:r w:rsidRPr="00121095">
        <w:rPr>
          <w:noProof w:val="0"/>
        </w:rPr>
        <w:t>|M||</w:t>
      </w:r>
    </w:p>
    <w:p w14:paraId="157B75FC" w14:textId="77777777" w:rsidR="00E921A2" w:rsidRPr="00121095" w:rsidRDefault="00E921A2">
      <w:pPr>
        <w:pStyle w:val="Heading4"/>
      </w:pPr>
      <w:bookmarkStart w:id="802" w:name="_Toc495483647"/>
      <w:bookmarkStart w:id="803" w:name="_Toc24273871"/>
      <w:r w:rsidRPr="00121095">
        <w:t>MPI Query Profile – Non query by example version</w:t>
      </w:r>
      <w:bookmarkEnd w:id="802"/>
      <w:bookmarkEnd w:id="803"/>
    </w:p>
    <w:p w14:paraId="3C69F33A" w14:textId="77777777" w:rsidR="00E921A2" w:rsidRPr="00121095" w:rsidRDefault="00E921A2">
      <w:pPr>
        <w:pStyle w:val="QryTableCaption"/>
        <w:keepNext/>
        <w:rPr>
          <w:lang w:val="en-US"/>
        </w:rPr>
      </w:pPr>
      <w:r w:rsidRPr="00121095">
        <w:rPr>
          <w:lang w:val="en-US"/>
        </w:rPr>
        <w:t>Query Profile</w:t>
      </w:r>
    </w:p>
    <w:tbl>
      <w:tblPr>
        <w:tblW w:w="0" w:type="auto"/>
        <w:tblInd w:w="19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2880"/>
        <w:gridCol w:w="4608"/>
      </w:tblGrid>
      <w:tr w:rsidR="00E921A2" w:rsidRPr="00E921A2" w14:paraId="2FE1B6BE" w14:textId="77777777" w:rsidTr="00E50DB9">
        <w:trPr>
          <w:tblHeader/>
        </w:trPr>
        <w:tc>
          <w:tcPr>
            <w:tcW w:w="2880" w:type="dxa"/>
            <w:tcBorders>
              <w:top w:val="double" w:sz="4" w:space="0" w:color="auto"/>
              <w:bottom w:val="single" w:sz="4" w:space="0" w:color="auto"/>
            </w:tcBorders>
            <w:shd w:val="clear" w:color="auto" w:fill="FFFFFF"/>
          </w:tcPr>
          <w:p w14:paraId="47A4D821" w14:textId="77777777" w:rsidR="00E921A2" w:rsidRPr="00121095" w:rsidRDefault="00E921A2">
            <w:pPr>
              <w:pStyle w:val="QryTableHeader"/>
              <w:keepNext/>
              <w:rPr>
                <w:b w:val="0"/>
                <w:lang w:val="en-US"/>
              </w:rPr>
            </w:pPr>
            <w:r w:rsidRPr="00121095">
              <w:rPr>
                <w:lang w:val="en-US"/>
              </w:rPr>
              <w:t>Query Statement ID (Query ID=Z75):</w:t>
            </w:r>
          </w:p>
        </w:tc>
        <w:tc>
          <w:tcPr>
            <w:tcW w:w="4608" w:type="dxa"/>
            <w:tcBorders>
              <w:top w:val="double" w:sz="4" w:space="0" w:color="auto"/>
              <w:bottom w:val="single" w:sz="4" w:space="0" w:color="auto"/>
            </w:tcBorders>
            <w:shd w:val="clear" w:color="auto" w:fill="FFFFFF"/>
          </w:tcPr>
          <w:p w14:paraId="1A043E96" w14:textId="77777777" w:rsidR="00E921A2" w:rsidRPr="00121095" w:rsidRDefault="00E921A2">
            <w:pPr>
              <w:pStyle w:val="QryTableID"/>
              <w:keepNext/>
              <w:rPr>
                <w:lang w:val="en-US"/>
              </w:rPr>
            </w:pPr>
            <w:r w:rsidRPr="00121095">
              <w:rPr>
                <w:lang w:val="en-US"/>
              </w:rPr>
              <w:t>Z75</w:t>
            </w:r>
          </w:p>
        </w:tc>
      </w:tr>
      <w:tr w:rsidR="00E921A2" w:rsidRPr="00E921A2" w14:paraId="099F16F3" w14:textId="77777777" w:rsidTr="00E50DB9">
        <w:tc>
          <w:tcPr>
            <w:tcW w:w="2880" w:type="dxa"/>
            <w:tcBorders>
              <w:top w:val="single" w:sz="4" w:space="0" w:color="auto"/>
              <w:bottom w:val="single" w:sz="4" w:space="0" w:color="auto"/>
            </w:tcBorders>
            <w:shd w:val="clear" w:color="auto" w:fill="FFFFFF"/>
          </w:tcPr>
          <w:p w14:paraId="012C5DFC" w14:textId="77777777" w:rsidR="00E921A2" w:rsidRPr="00121095" w:rsidRDefault="00E921A2">
            <w:pPr>
              <w:pStyle w:val="QryTableHeader"/>
              <w:rPr>
                <w:lang w:val="en-US"/>
              </w:rPr>
            </w:pPr>
            <w:r w:rsidRPr="00121095">
              <w:rPr>
                <w:lang w:val="en-US"/>
              </w:rPr>
              <w:t>Type:</w:t>
            </w:r>
          </w:p>
        </w:tc>
        <w:tc>
          <w:tcPr>
            <w:tcW w:w="4608" w:type="dxa"/>
            <w:tcBorders>
              <w:top w:val="single" w:sz="4" w:space="0" w:color="auto"/>
              <w:bottom w:val="single" w:sz="4" w:space="0" w:color="auto"/>
            </w:tcBorders>
            <w:shd w:val="clear" w:color="auto" w:fill="FFFFFF"/>
          </w:tcPr>
          <w:p w14:paraId="1E1E408D" w14:textId="77777777" w:rsidR="00E921A2" w:rsidRPr="00121095" w:rsidRDefault="00E921A2">
            <w:pPr>
              <w:pStyle w:val="QryTableType"/>
              <w:rPr>
                <w:lang w:val="en-US"/>
              </w:rPr>
            </w:pPr>
            <w:r w:rsidRPr="00121095">
              <w:rPr>
                <w:lang w:val="en-US"/>
              </w:rPr>
              <w:t>Query</w:t>
            </w:r>
          </w:p>
        </w:tc>
      </w:tr>
      <w:tr w:rsidR="00E921A2" w:rsidRPr="00E921A2" w14:paraId="44275F6F" w14:textId="77777777" w:rsidTr="00E50DB9">
        <w:tc>
          <w:tcPr>
            <w:tcW w:w="2880" w:type="dxa"/>
            <w:tcBorders>
              <w:top w:val="single" w:sz="4" w:space="0" w:color="auto"/>
              <w:bottom w:val="single" w:sz="4" w:space="0" w:color="auto"/>
            </w:tcBorders>
            <w:shd w:val="clear" w:color="auto" w:fill="FFFFFF"/>
          </w:tcPr>
          <w:p w14:paraId="37403052" w14:textId="77777777" w:rsidR="00E921A2" w:rsidRPr="00121095" w:rsidRDefault="00E921A2">
            <w:pPr>
              <w:pStyle w:val="QryTableHeader"/>
              <w:rPr>
                <w:lang w:val="en-US"/>
              </w:rPr>
            </w:pPr>
            <w:r w:rsidRPr="00121095">
              <w:rPr>
                <w:lang w:val="en-US"/>
              </w:rPr>
              <w:t>Query Name:</w:t>
            </w:r>
          </w:p>
        </w:tc>
        <w:tc>
          <w:tcPr>
            <w:tcW w:w="4608" w:type="dxa"/>
            <w:tcBorders>
              <w:top w:val="single" w:sz="4" w:space="0" w:color="auto"/>
              <w:bottom w:val="single" w:sz="4" w:space="0" w:color="auto"/>
            </w:tcBorders>
            <w:shd w:val="clear" w:color="auto" w:fill="FFFFFF"/>
          </w:tcPr>
          <w:p w14:paraId="348A9949" w14:textId="77777777" w:rsidR="00E921A2" w:rsidRPr="00121095" w:rsidRDefault="00E921A2">
            <w:pPr>
              <w:pStyle w:val="QryTableName"/>
              <w:rPr>
                <w:lang w:val="en-US"/>
              </w:rPr>
            </w:pPr>
            <w:r w:rsidRPr="00121095">
              <w:rPr>
                <w:lang w:val="en-US"/>
              </w:rPr>
              <w:t>Tabular Patient List</w:t>
            </w:r>
          </w:p>
        </w:tc>
      </w:tr>
      <w:tr w:rsidR="00E921A2" w:rsidRPr="00E921A2" w14:paraId="59924899" w14:textId="77777777" w:rsidTr="00E50DB9">
        <w:tc>
          <w:tcPr>
            <w:tcW w:w="2880" w:type="dxa"/>
            <w:tcBorders>
              <w:top w:val="single" w:sz="4" w:space="0" w:color="auto"/>
              <w:bottom w:val="single" w:sz="4" w:space="0" w:color="auto"/>
            </w:tcBorders>
            <w:shd w:val="clear" w:color="auto" w:fill="FFFFFF"/>
          </w:tcPr>
          <w:p w14:paraId="3584FDF7" w14:textId="77777777" w:rsidR="00E921A2" w:rsidRPr="00121095" w:rsidRDefault="00E921A2">
            <w:pPr>
              <w:pStyle w:val="QryTableHeader"/>
              <w:rPr>
                <w:lang w:val="en-US"/>
              </w:rPr>
            </w:pPr>
            <w:r w:rsidRPr="00121095">
              <w:rPr>
                <w:lang w:val="en-US"/>
              </w:rPr>
              <w:t>Query Trigger (= MSH-9):</w:t>
            </w:r>
          </w:p>
        </w:tc>
        <w:tc>
          <w:tcPr>
            <w:tcW w:w="4608" w:type="dxa"/>
            <w:tcBorders>
              <w:top w:val="single" w:sz="4" w:space="0" w:color="auto"/>
              <w:bottom w:val="single" w:sz="4" w:space="0" w:color="auto"/>
            </w:tcBorders>
            <w:shd w:val="clear" w:color="auto" w:fill="FFFFFF"/>
          </w:tcPr>
          <w:p w14:paraId="4A0FC200" w14:textId="77777777" w:rsidR="00E921A2" w:rsidRPr="00121095" w:rsidRDefault="00E921A2">
            <w:pPr>
              <w:pStyle w:val="QryTableTriggerQuery"/>
              <w:rPr>
                <w:lang w:val="en-US"/>
              </w:rPr>
            </w:pPr>
            <w:r w:rsidRPr="00121095">
              <w:rPr>
                <w:lang w:val="en-US"/>
              </w:rPr>
              <w:t>QBP^Z75^QBP_Q13</w:t>
            </w:r>
          </w:p>
        </w:tc>
      </w:tr>
      <w:tr w:rsidR="00E921A2" w:rsidRPr="00E921A2" w14:paraId="2706D863" w14:textId="77777777" w:rsidTr="00E50DB9">
        <w:tc>
          <w:tcPr>
            <w:tcW w:w="2880" w:type="dxa"/>
            <w:tcBorders>
              <w:top w:val="single" w:sz="4" w:space="0" w:color="auto"/>
              <w:bottom w:val="single" w:sz="4" w:space="0" w:color="auto"/>
            </w:tcBorders>
            <w:shd w:val="clear" w:color="auto" w:fill="FFFFFF"/>
          </w:tcPr>
          <w:p w14:paraId="5BF8042D" w14:textId="77777777" w:rsidR="00E921A2" w:rsidRPr="00121095" w:rsidRDefault="00E921A2">
            <w:pPr>
              <w:pStyle w:val="QryTableHeader"/>
              <w:rPr>
                <w:lang w:val="en-US"/>
              </w:rPr>
            </w:pPr>
            <w:r w:rsidRPr="00121095">
              <w:rPr>
                <w:lang w:val="en-US"/>
              </w:rPr>
              <w:t>Query Mode:</w:t>
            </w:r>
          </w:p>
        </w:tc>
        <w:tc>
          <w:tcPr>
            <w:tcW w:w="4608" w:type="dxa"/>
            <w:tcBorders>
              <w:top w:val="single" w:sz="4" w:space="0" w:color="auto"/>
              <w:bottom w:val="single" w:sz="4" w:space="0" w:color="auto"/>
            </w:tcBorders>
            <w:shd w:val="clear" w:color="auto" w:fill="FFFFFF"/>
          </w:tcPr>
          <w:p w14:paraId="54C51015" w14:textId="77777777" w:rsidR="00E921A2" w:rsidRPr="00121095" w:rsidRDefault="00E921A2">
            <w:pPr>
              <w:pStyle w:val="QryTableMode"/>
              <w:rPr>
                <w:lang w:val="en-US"/>
              </w:rPr>
            </w:pPr>
            <w:r w:rsidRPr="00121095">
              <w:rPr>
                <w:lang w:val="en-US"/>
              </w:rPr>
              <w:t>Both</w:t>
            </w:r>
          </w:p>
        </w:tc>
      </w:tr>
      <w:tr w:rsidR="00E921A2" w:rsidRPr="00E921A2" w14:paraId="13C65113" w14:textId="77777777" w:rsidTr="00E50DB9">
        <w:tc>
          <w:tcPr>
            <w:tcW w:w="2880" w:type="dxa"/>
            <w:tcBorders>
              <w:top w:val="single" w:sz="4" w:space="0" w:color="auto"/>
              <w:bottom w:val="single" w:sz="4" w:space="0" w:color="auto"/>
            </w:tcBorders>
            <w:shd w:val="clear" w:color="auto" w:fill="FFFFFF"/>
          </w:tcPr>
          <w:p w14:paraId="4CA810E0" w14:textId="77777777" w:rsidR="00E921A2" w:rsidRPr="00121095" w:rsidRDefault="00E921A2">
            <w:pPr>
              <w:pStyle w:val="QryTableHeader"/>
              <w:rPr>
                <w:lang w:val="en-US"/>
              </w:rPr>
            </w:pPr>
            <w:r w:rsidRPr="00121095">
              <w:rPr>
                <w:lang w:val="en-US"/>
              </w:rPr>
              <w:t>Response Trigger (= MSH-9):</w:t>
            </w:r>
          </w:p>
        </w:tc>
        <w:tc>
          <w:tcPr>
            <w:tcW w:w="4608" w:type="dxa"/>
            <w:tcBorders>
              <w:top w:val="single" w:sz="4" w:space="0" w:color="auto"/>
              <w:bottom w:val="single" w:sz="4" w:space="0" w:color="auto"/>
            </w:tcBorders>
            <w:shd w:val="clear" w:color="auto" w:fill="FFFFFF"/>
          </w:tcPr>
          <w:p w14:paraId="669C4314" w14:textId="77777777" w:rsidR="00E921A2" w:rsidRPr="00121095" w:rsidRDefault="00E921A2">
            <w:pPr>
              <w:pStyle w:val="QryTableResponseTrigger"/>
              <w:rPr>
                <w:lang w:val="en-US"/>
              </w:rPr>
            </w:pPr>
            <w:r w:rsidRPr="00121095">
              <w:rPr>
                <w:lang w:val="en-US"/>
              </w:rPr>
              <w:t>RTB^Z76^RTB_K13</w:t>
            </w:r>
          </w:p>
        </w:tc>
      </w:tr>
      <w:tr w:rsidR="00E921A2" w:rsidRPr="00E921A2" w14:paraId="240C1D59" w14:textId="77777777" w:rsidTr="00E50DB9">
        <w:tc>
          <w:tcPr>
            <w:tcW w:w="2880" w:type="dxa"/>
            <w:tcBorders>
              <w:top w:val="single" w:sz="4" w:space="0" w:color="auto"/>
              <w:bottom w:val="single" w:sz="4" w:space="0" w:color="auto"/>
            </w:tcBorders>
            <w:shd w:val="clear" w:color="auto" w:fill="FFFFFF"/>
          </w:tcPr>
          <w:p w14:paraId="3A211494" w14:textId="77777777" w:rsidR="00E921A2" w:rsidRPr="00121095" w:rsidRDefault="00E921A2">
            <w:pPr>
              <w:pStyle w:val="QryTableHeader"/>
              <w:rPr>
                <w:lang w:val="en-US"/>
              </w:rPr>
            </w:pPr>
            <w:r w:rsidRPr="00121095">
              <w:rPr>
                <w:lang w:val="en-US"/>
              </w:rPr>
              <w:t>Query Characteristics:</w:t>
            </w:r>
          </w:p>
        </w:tc>
        <w:tc>
          <w:tcPr>
            <w:tcW w:w="4608" w:type="dxa"/>
            <w:tcBorders>
              <w:top w:val="single" w:sz="4" w:space="0" w:color="auto"/>
              <w:bottom w:val="single" w:sz="4" w:space="0" w:color="auto"/>
            </w:tcBorders>
            <w:shd w:val="clear" w:color="auto" w:fill="FFFFFF"/>
          </w:tcPr>
          <w:p w14:paraId="221F40F8" w14:textId="77777777" w:rsidR="00E921A2" w:rsidRPr="00121095" w:rsidRDefault="00E921A2">
            <w:pPr>
              <w:pStyle w:val="QryTableCharacteristicsQuery"/>
              <w:rPr>
                <w:lang w:val="en-US"/>
              </w:rPr>
            </w:pPr>
            <w:r w:rsidRPr="00121095">
              <w:rPr>
                <w:lang w:val="en-US"/>
              </w:rPr>
              <w:t>Patient identifier and matching algorithm requirements are passed via the input parameters.  Output columns are chosen from a Virtual Table.</w:t>
            </w:r>
          </w:p>
        </w:tc>
      </w:tr>
      <w:tr w:rsidR="00E921A2" w:rsidRPr="00E921A2" w14:paraId="2EF4EEFF" w14:textId="77777777" w:rsidTr="00E50DB9">
        <w:tc>
          <w:tcPr>
            <w:tcW w:w="2880" w:type="dxa"/>
            <w:tcBorders>
              <w:top w:val="single" w:sz="4" w:space="0" w:color="auto"/>
              <w:bottom w:val="single" w:sz="4" w:space="0" w:color="auto"/>
            </w:tcBorders>
            <w:shd w:val="clear" w:color="auto" w:fill="FFFFFF"/>
          </w:tcPr>
          <w:p w14:paraId="7FCE9C18" w14:textId="77777777" w:rsidR="00E921A2" w:rsidRPr="00121095" w:rsidRDefault="00E921A2">
            <w:pPr>
              <w:pStyle w:val="QryTableHeader"/>
              <w:rPr>
                <w:lang w:val="en-US"/>
              </w:rPr>
            </w:pPr>
            <w:r w:rsidRPr="00121095">
              <w:rPr>
                <w:lang w:val="en-US"/>
              </w:rPr>
              <w:t>Purpose:</w:t>
            </w:r>
          </w:p>
        </w:tc>
        <w:tc>
          <w:tcPr>
            <w:tcW w:w="4608" w:type="dxa"/>
            <w:tcBorders>
              <w:top w:val="single" w:sz="4" w:space="0" w:color="auto"/>
              <w:bottom w:val="single" w:sz="4" w:space="0" w:color="auto"/>
            </w:tcBorders>
            <w:shd w:val="clear" w:color="auto" w:fill="FFFFFF"/>
          </w:tcPr>
          <w:p w14:paraId="344750D6" w14:textId="77777777" w:rsidR="00E921A2" w:rsidRPr="00121095" w:rsidRDefault="00E921A2">
            <w:pPr>
              <w:pStyle w:val="QryTablePurpose"/>
              <w:rPr>
                <w:lang w:val="en-US"/>
              </w:rPr>
            </w:pPr>
            <w:r w:rsidRPr="00121095">
              <w:rPr>
                <w:lang w:val="en-US"/>
              </w:rPr>
              <w:t>To find patient records that closely (as specified by the Client) match a set of input criteria using a specified algorithm.</w:t>
            </w:r>
          </w:p>
        </w:tc>
      </w:tr>
      <w:tr w:rsidR="00E921A2" w:rsidRPr="00E921A2" w14:paraId="533CEB72" w14:textId="77777777" w:rsidTr="00E50DB9">
        <w:trPr>
          <w:cantSplit/>
        </w:trPr>
        <w:tc>
          <w:tcPr>
            <w:tcW w:w="2880" w:type="dxa"/>
            <w:tcBorders>
              <w:top w:val="single" w:sz="4" w:space="0" w:color="auto"/>
              <w:bottom w:val="single" w:sz="4" w:space="0" w:color="auto"/>
            </w:tcBorders>
            <w:shd w:val="clear" w:color="auto" w:fill="FFFFFF"/>
          </w:tcPr>
          <w:p w14:paraId="05816A88" w14:textId="77777777" w:rsidR="00E921A2" w:rsidRPr="00121095" w:rsidRDefault="00E921A2">
            <w:pPr>
              <w:pStyle w:val="QryTableHeader"/>
              <w:rPr>
                <w:lang w:val="en-US"/>
              </w:rPr>
            </w:pPr>
            <w:r w:rsidRPr="00121095">
              <w:rPr>
                <w:lang w:val="en-US"/>
              </w:rPr>
              <w:t>Response Characteristics:</w:t>
            </w:r>
          </w:p>
        </w:tc>
        <w:tc>
          <w:tcPr>
            <w:tcW w:w="4608" w:type="dxa"/>
            <w:tcBorders>
              <w:top w:val="single" w:sz="4" w:space="0" w:color="auto"/>
              <w:bottom w:val="single" w:sz="4" w:space="0" w:color="auto"/>
            </w:tcBorders>
            <w:shd w:val="clear" w:color="auto" w:fill="FFFFFF"/>
          </w:tcPr>
          <w:p w14:paraId="50E0983B" w14:textId="77777777" w:rsidR="00E921A2" w:rsidRPr="00121095" w:rsidRDefault="00E921A2">
            <w:pPr>
              <w:pStyle w:val="QryTableCharacteristicsResponse"/>
              <w:rPr>
                <w:lang w:val="en-US"/>
              </w:rPr>
            </w:pPr>
            <w:r w:rsidRPr="00121095">
              <w:rPr>
                <w:lang w:val="en-US"/>
              </w:rPr>
              <w:t>Response returns requested columns from the Virtual Table.  If no columns were requested, all columns are returned.</w:t>
            </w:r>
          </w:p>
        </w:tc>
      </w:tr>
      <w:tr w:rsidR="00E921A2" w:rsidRPr="00E921A2" w14:paraId="78F38FD8" w14:textId="77777777" w:rsidTr="00E50DB9">
        <w:trPr>
          <w:cantSplit/>
        </w:trPr>
        <w:tc>
          <w:tcPr>
            <w:tcW w:w="2880" w:type="dxa"/>
            <w:tcBorders>
              <w:top w:val="single" w:sz="4" w:space="0" w:color="auto"/>
              <w:bottom w:val="double" w:sz="4" w:space="0" w:color="auto"/>
            </w:tcBorders>
            <w:shd w:val="clear" w:color="auto" w:fill="FFFFFF"/>
          </w:tcPr>
          <w:p w14:paraId="63215059" w14:textId="77777777" w:rsidR="00E921A2" w:rsidRPr="00121095" w:rsidRDefault="00E921A2">
            <w:pPr>
              <w:pStyle w:val="QryTableHeader"/>
              <w:rPr>
                <w:lang w:val="en-US"/>
              </w:rPr>
            </w:pPr>
            <w:r w:rsidRPr="00121095">
              <w:rPr>
                <w:lang w:val="en-US"/>
              </w:rPr>
              <w:t>Based on Segment Pattern:</w:t>
            </w:r>
          </w:p>
        </w:tc>
        <w:tc>
          <w:tcPr>
            <w:tcW w:w="4608" w:type="dxa"/>
            <w:tcBorders>
              <w:top w:val="single" w:sz="4" w:space="0" w:color="auto"/>
              <w:bottom w:val="double" w:sz="4" w:space="0" w:color="auto"/>
            </w:tcBorders>
            <w:shd w:val="clear" w:color="auto" w:fill="FFFFFF"/>
          </w:tcPr>
          <w:p w14:paraId="101461AB" w14:textId="77777777" w:rsidR="00E921A2" w:rsidRPr="00121095" w:rsidRDefault="00E921A2">
            <w:pPr>
              <w:pStyle w:val="QryTableSegmentPattern"/>
              <w:rPr>
                <w:lang w:val="en-US"/>
              </w:rPr>
            </w:pPr>
          </w:p>
        </w:tc>
      </w:tr>
    </w:tbl>
    <w:p w14:paraId="32E2508C" w14:textId="2E5B427B" w:rsidR="00E921A2" w:rsidRDefault="00E921A2" w:rsidP="00BF5311">
      <w:r>
        <w:t xml:space="preserve">The message structure for QBP^Z75^QPB_Q13 can be found in </w:t>
      </w:r>
      <w:r w:rsidR="00BF2FE6">
        <w:fldChar w:fldCharType="begin"/>
      </w:r>
      <w:r>
        <w:instrText xml:space="preserve"> REF _Ref370221404 \r \h </w:instrText>
      </w:r>
      <w:r w:rsidR="00BF2FE6">
        <w:fldChar w:fldCharType="separate"/>
      </w:r>
      <w:r w:rsidR="00C244BF">
        <w:t>5.3.1.2</w:t>
      </w:r>
      <w:r w:rsidR="00BF2FE6">
        <w:fldChar w:fldCharType="end"/>
      </w:r>
      <w:r>
        <w:t>. Use the QBP^Q13^QPB_Q13 Message structure.</w:t>
      </w:r>
    </w:p>
    <w:p w14:paraId="2F38E719" w14:textId="77777777" w:rsidR="00E921A2" w:rsidRPr="00121095" w:rsidRDefault="00E921A2" w:rsidP="00BF5311">
      <w:pPr>
        <w:pStyle w:val="NormalIndented"/>
        <w:ind w:left="0"/>
      </w:pPr>
    </w:p>
    <w:p w14:paraId="35067490" w14:textId="77777777" w:rsidR="00E921A2" w:rsidRPr="00121095" w:rsidRDefault="00E921A2">
      <w:pPr>
        <w:pStyle w:val="MsgTableCaption"/>
      </w:pPr>
      <w:r w:rsidRPr="00121095">
        <w:t>RTB^Z76^RTB_K13: Response Grammar: Who Am I</w:t>
      </w:r>
      <w:r w:rsidR="00BF2FE6" w:rsidRPr="00121095">
        <w:fldChar w:fldCharType="begin"/>
      </w:r>
      <w:r w:rsidRPr="00121095">
        <w:instrText xml:space="preserve"> XE "RTB" </w:instrText>
      </w:r>
      <w:r w:rsidR="00BF2FE6" w:rsidRPr="0012109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E921A2" w:rsidRPr="00E921A2" w14:paraId="59C9E9AC" w14:textId="77777777" w:rsidTr="00E50DB9">
        <w:trPr>
          <w:tblHeader/>
          <w:jc w:val="center"/>
        </w:trPr>
        <w:tc>
          <w:tcPr>
            <w:tcW w:w="2880" w:type="dxa"/>
            <w:tcBorders>
              <w:top w:val="double" w:sz="2" w:space="0" w:color="auto"/>
              <w:left w:val="nil"/>
              <w:bottom w:val="single" w:sz="4" w:space="0" w:color="auto"/>
              <w:right w:val="nil"/>
            </w:tcBorders>
            <w:shd w:val="clear" w:color="auto" w:fill="FFFFFF"/>
          </w:tcPr>
          <w:p w14:paraId="53B280EB" w14:textId="77777777" w:rsidR="00E921A2" w:rsidRPr="00121095" w:rsidRDefault="00E921A2">
            <w:pPr>
              <w:pStyle w:val="MsgTableHeader"/>
              <w:rPr>
                <w:lang w:val="en-US"/>
              </w:rPr>
            </w:pPr>
            <w:r w:rsidRPr="00121095">
              <w:rPr>
                <w:lang w:val="en-US"/>
              </w:rPr>
              <w:t>Segments</w:t>
            </w:r>
          </w:p>
        </w:tc>
        <w:tc>
          <w:tcPr>
            <w:tcW w:w="4320" w:type="dxa"/>
            <w:tcBorders>
              <w:top w:val="double" w:sz="2" w:space="0" w:color="auto"/>
              <w:left w:val="nil"/>
              <w:bottom w:val="single" w:sz="4" w:space="0" w:color="auto"/>
              <w:right w:val="nil"/>
            </w:tcBorders>
            <w:shd w:val="clear" w:color="auto" w:fill="FFFFFF"/>
          </w:tcPr>
          <w:p w14:paraId="02089197" w14:textId="77777777" w:rsidR="00E921A2" w:rsidRPr="00121095" w:rsidRDefault="00E921A2">
            <w:pPr>
              <w:pStyle w:val="MsgTableHeader"/>
              <w:rPr>
                <w:b w:val="0"/>
                <w:lang w:val="en-US"/>
              </w:rPr>
            </w:pPr>
            <w:r w:rsidRPr="00121095">
              <w:rPr>
                <w:lang w:val="en-US"/>
              </w:rPr>
              <w:t>Description</w:t>
            </w:r>
          </w:p>
        </w:tc>
        <w:tc>
          <w:tcPr>
            <w:tcW w:w="864" w:type="dxa"/>
            <w:tcBorders>
              <w:top w:val="double" w:sz="2" w:space="0" w:color="auto"/>
              <w:left w:val="nil"/>
              <w:bottom w:val="single" w:sz="4" w:space="0" w:color="auto"/>
              <w:right w:val="nil"/>
            </w:tcBorders>
            <w:shd w:val="clear" w:color="auto" w:fill="FFFFFF"/>
          </w:tcPr>
          <w:p w14:paraId="1DC5F5A5" w14:textId="77777777" w:rsidR="00E921A2" w:rsidRPr="00121095" w:rsidRDefault="00E921A2">
            <w:pPr>
              <w:pStyle w:val="MsgTableHeader"/>
              <w:jc w:val="center"/>
              <w:rPr>
                <w:lang w:val="en-US"/>
              </w:rPr>
            </w:pPr>
            <w:r w:rsidRPr="00121095">
              <w:rPr>
                <w:lang w:val="en-US"/>
              </w:rPr>
              <w:t>Status</w:t>
            </w:r>
          </w:p>
        </w:tc>
        <w:tc>
          <w:tcPr>
            <w:tcW w:w="1008" w:type="dxa"/>
            <w:tcBorders>
              <w:top w:val="double" w:sz="2" w:space="0" w:color="auto"/>
              <w:left w:val="nil"/>
              <w:bottom w:val="single" w:sz="4" w:space="0" w:color="auto"/>
              <w:right w:val="nil"/>
            </w:tcBorders>
            <w:shd w:val="clear" w:color="auto" w:fill="FFFFFF"/>
          </w:tcPr>
          <w:p w14:paraId="4E6D7FBA" w14:textId="77777777" w:rsidR="00E921A2" w:rsidRPr="00121095" w:rsidRDefault="00E921A2">
            <w:pPr>
              <w:pStyle w:val="MsgTableHeader"/>
              <w:jc w:val="center"/>
              <w:rPr>
                <w:lang w:val="en-US"/>
              </w:rPr>
            </w:pPr>
            <w:r w:rsidRPr="00121095">
              <w:rPr>
                <w:lang w:val="en-US"/>
              </w:rPr>
              <w:t>Sec Ref</w:t>
            </w:r>
          </w:p>
        </w:tc>
      </w:tr>
      <w:tr w:rsidR="00E921A2" w:rsidRPr="00E921A2" w14:paraId="422C60A7" w14:textId="77777777" w:rsidTr="00E50DB9">
        <w:trPr>
          <w:jc w:val="center"/>
        </w:trPr>
        <w:tc>
          <w:tcPr>
            <w:tcW w:w="2880" w:type="dxa"/>
            <w:tcBorders>
              <w:top w:val="single" w:sz="4" w:space="0" w:color="auto"/>
              <w:left w:val="nil"/>
              <w:bottom w:val="dotted" w:sz="4" w:space="0" w:color="auto"/>
              <w:right w:val="nil"/>
            </w:tcBorders>
            <w:shd w:val="clear" w:color="auto" w:fill="FFFFFF"/>
          </w:tcPr>
          <w:p w14:paraId="321642ED" w14:textId="77777777" w:rsidR="00E921A2" w:rsidRPr="00121095" w:rsidRDefault="00E921A2">
            <w:pPr>
              <w:pStyle w:val="MsgTableBody"/>
            </w:pPr>
            <w:r w:rsidRPr="00121095">
              <w:t>MSH</w:t>
            </w:r>
          </w:p>
        </w:tc>
        <w:tc>
          <w:tcPr>
            <w:tcW w:w="4320" w:type="dxa"/>
            <w:tcBorders>
              <w:top w:val="single" w:sz="4" w:space="0" w:color="auto"/>
              <w:left w:val="nil"/>
              <w:bottom w:val="dotted" w:sz="4" w:space="0" w:color="auto"/>
              <w:right w:val="nil"/>
            </w:tcBorders>
            <w:shd w:val="clear" w:color="auto" w:fill="FFFFFF"/>
          </w:tcPr>
          <w:p w14:paraId="1B1256F7" w14:textId="77777777" w:rsidR="00E921A2" w:rsidRPr="00121095" w:rsidRDefault="00E921A2">
            <w:pPr>
              <w:pStyle w:val="MsgTableBody"/>
            </w:pPr>
            <w:r w:rsidRPr="00121095">
              <w:t>Message Header</w:t>
            </w:r>
          </w:p>
        </w:tc>
        <w:tc>
          <w:tcPr>
            <w:tcW w:w="864" w:type="dxa"/>
            <w:tcBorders>
              <w:top w:val="single" w:sz="4" w:space="0" w:color="auto"/>
              <w:left w:val="nil"/>
              <w:bottom w:val="dotted" w:sz="4" w:space="0" w:color="auto"/>
              <w:right w:val="nil"/>
            </w:tcBorders>
            <w:shd w:val="clear" w:color="auto" w:fill="FFFFFF"/>
          </w:tcPr>
          <w:p w14:paraId="299F058B" w14:textId="77777777" w:rsidR="00E921A2" w:rsidRPr="00121095" w:rsidRDefault="00E921A2">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4A467BB" w14:textId="77777777" w:rsidR="00E921A2" w:rsidRPr="00121095" w:rsidRDefault="00E921A2">
            <w:pPr>
              <w:pStyle w:val="MsgTableBody"/>
              <w:jc w:val="center"/>
            </w:pPr>
            <w:r w:rsidRPr="00121095">
              <w:t>2.15.9</w:t>
            </w:r>
          </w:p>
        </w:tc>
      </w:tr>
      <w:tr w:rsidR="00E921A2" w:rsidRPr="00E921A2" w14:paraId="547EE6F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B84B9D7" w14:textId="77777777" w:rsidR="00E921A2" w:rsidRPr="00121095" w:rsidRDefault="00E921A2">
            <w:pPr>
              <w:pStyle w:val="MsgTableBody"/>
            </w:pPr>
            <w:r w:rsidRPr="00121095">
              <w:t>[{SFT}]</w:t>
            </w:r>
          </w:p>
        </w:tc>
        <w:tc>
          <w:tcPr>
            <w:tcW w:w="4320" w:type="dxa"/>
            <w:tcBorders>
              <w:top w:val="dotted" w:sz="4" w:space="0" w:color="auto"/>
              <w:left w:val="nil"/>
              <w:bottom w:val="dotted" w:sz="4" w:space="0" w:color="auto"/>
              <w:right w:val="nil"/>
            </w:tcBorders>
            <w:shd w:val="clear" w:color="auto" w:fill="FFFFFF"/>
          </w:tcPr>
          <w:p w14:paraId="6DDA3868" w14:textId="77777777" w:rsidR="00E921A2" w:rsidRPr="00121095" w:rsidRDefault="00E921A2">
            <w:pPr>
              <w:pStyle w:val="MsgTableBody"/>
            </w:pPr>
            <w:r w:rsidRPr="00121095">
              <w:t>Software Segment</w:t>
            </w:r>
          </w:p>
        </w:tc>
        <w:tc>
          <w:tcPr>
            <w:tcW w:w="864" w:type="dxa"/>
            <w:tcBorders>
              <w:top w:val="dotted" w:sz="4" w:space="0" w:color="auto"/>
              <w:left w:val="nil"/>
              <w:bottom w:val="dotted" w:sz="4" w:space="0" w:color="auto"/>
              <w:right w:val="nil"/>
            </w:tcBorders>
            <w:shd w:val="clear" w:color="auto" w:fill="FFFFFF"/>
          </w:tcPr>
          <w:p w14:paraId="67B2DCA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C8AC18" w14:textId="77777777" w:rsidR="00E921A2" w:rsidRPr="00121095" w:rsidRDefault="00E921A2">
            <w:pPr>
              <w:pStyle w:val="MsgTableBody"/>
              <w:jc w:val="center"/>
            </w:pPr>
            <w:r w:rsidRPr="00121095">
              <w:t>2.15.12</w:t>
            </w:r>
          </w:p>
        </w:tc>
      </w:tr>
      <w:tr w:rsidR="00E921A2" w:rsidRPr="00E921A2" w14:paraId="31E96DD8" w14:textId="77777777" w:rsidTr="00E50DB9">
        <w:trPr>
          <w:cantSplit/>
          <w:jc w:val="center"/>
        </w:trPr>
        <w:tc>
          <w:tcPr>
            <w:tcW w:w="2880" w:type="dxa"/>
            <w:tcBorders>
              <w:top w:val="dotted" w:sz="4" w:space="0" w:color="auto"/>
              <w:left w:val="nil"/>
              <w:bottom w:val="dotted" w:sz="4" w:space="0" w:color="auto"/>
              <w:right w:val="nil"/>
            </w:tcBorders>
            <w:shd w:val="clear" w:color="auto" w:fill="FFFFFF"/>
          </w:tcPr>
          <w:p w14:paraId="237062AF" w14:textId="77777777" w:rsidR="00E921A2" w:rsidRPr="00121095" w:rsidRDefault="00E921A2">
            <w:pPr>
              <w:pStyle w:val="MsgTableBody"/>
            </w:pPr>
            <w:r w:rsidRPr="00121095">
              <w:t>[ UAC ]</w:t>
            </w:r>
          </w:p>
        </w:tc>
        <w:tc>
          <w:tcPr>
            <w:tcW w:w="4320" w:type="dxa"/>
            <w:tcBorders>
              <w:top w:val="dotted" w:sz="4" w:space="0" w:color="auto"/>
              <w:left w:val="nil"/>
              <w:bottom w:val="dotted" w:sz="4" w:space="0" w:color="auto"/>
              <w:right w:val="nil"/>
            </w:tcBorders>
            <w:shd w:val="clear" w:color="auto" w:fill="FFFFFF"/>
          </w:tcPr>
          <w:p w14:paraId="2986A732" w14:textId="77777777" w:rsidR="00E921A2" w:rsidRPr="00121095" w:rsidRDefault="00E921A2">
            <w:pPr>
              <w:pStyle w:val="MsgTableBody"/>
            </w:pPr>
            <w:r w:rsidRPr="00121095">
              <w:t>User Authentication Credential</w:t>
            </w:r>
          </w:p>
        </w:tc>
        <w:tc>
          <w:tcPr>
            <w:tcW w:w="864" w:type="dxa"/>
            <w:tcBorders>
              <w:top w:val="dotted" w:sz="4" w:space="0" w:color="auto"/>
              <w:left w:val="nil"/>
              <w:bottom w:val="dotted" w:sz="4" w:space="0" w:color="auto"/>
              <w:right w:val="nil"/>
            </w:tcBorders>
            <w:shd w:val="clear" w:color="auto" w:fill="FFFFFF"/>
          </w:tcPr>
          <w:p w14:paraId="2DC8F7E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DBA22E" w14:textId="77777777" w:rsidR="00E921A2" w:rsidRPr="00121095" w:rsidRDefault="00E921A2">
            <w:pPr>
              <w:pStyle w:val="MsgTableBody"/>
              <w:jc w:val="center"/>
            </w:pPr>
            <w:r w:rsidRPr="00121095">
              <w:t>2.14.13</w:t>
            </w:r>
          </w:p>
        </w:tc>
      </w:tr>
      <w:tr w:rsidR="00E921A2" w:rsidRPr="00E921A2" w14:paraId="67CAC2DE"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327B49C" w14:textId="77777777" w:rsidR="00E921A2" w:rsidRPr="00121095" w:rsidRDefault="00E921A2">
            <w:pPr>
              <w:pStyle w:val="MsgTableBody"/>
            </w:pPr>
            <w:r w:rsidRPr="00121095">
              <w:t>MSA</w:t>
            </w:r>
          </w:p>
        </w:tc>
        <w:tc>
          <w:tcPr>
            <w:tcW w:w="4320" w:type="dxa"/>
            <w:tcBorders>
              <w:top w:val="dotted" w:sz="4" w:space="0" w:color="auto"/>
              <w:left w:val="nil"/>
              <w:bottom w:val="dotted" w:sz="4" w:space="0" w:color="auto"/>
              <w:right w:val="nil"/>
            </w:tcBorders>
            <w:shd w:val="clear" w:color="auto" w:fill="FFFFFF"/>
          </w:tcPr>
          <w:p w14:paraId="0548A6E8" w14:textId="77777777" w:rsidR="00E921A2" w:rsidRPr="00121095" w:rsidRDefault="00E921A2">
            <w:pPr>
              <w:pStyle w:val="MsgTableBody"/>
            </w:pPr>
            <w:r w:rsidRPr="00121095">
              <w:t>Message Acknowledgement</w:t>
            </w:r>
          </w:p>
        </w:tc>
        <w:tc>
          <w:tcPr>
            <w:tcW w:w="864" w:type="dxa"/>
            <w:tcBorders>
              <w:top w:val="dotted" w:sz="4" w:space="0" w:color="auto"/>
              <w:left w:val="nil"/>
              <w:bottom w:val="dotted" w:sz="4" w:space="0" w:color="auto"/>
              <w:right w:val="nil"/>
            </w:tcBorders>
            <w:shd w:val="clear" w:color="auto" w:fill="FFFFFF"/>
          </w:tcPr>
          <w:p w14:paraId="4F37CAC7"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B0C7C" w14:textId="77777777" w:rsidR="00E921A2" w:rsidRPr="00121095" w:rsidRDefault="00E921A2">
            <w:pPr>
              <w:pStyle w:val="MsgTableBody"/>
              <w:jc w:val="center"/>
            </w:pPr>
            <w:r w:rsidRPr="00121095">
              <w:t>2.15.8</w:t>
            </w:r>
          </w:p>
        </w:tc>
      </w:tr>
      <w:tr w:rsidR="00E921A2" w:rsidRPr="00E921A2" w14:paraId="27A4862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8A2A5F9" w14:textId="77777777" w:rsidR="00E921A2" w:rsidRPr="00121095" w:rsidRDefault="00E921A2">
            <w:pPr>
              <w:pStyle w:val="MsgTableBody"/>
            </w:pPr>
            <w:r w:rsidRPr="00121095">
              <w:t>[ERR]</w:t>
            </w:r>
          </w:p>
        </w:tc>
        <w:tc>
          <w:tcPr>
            <w:tcW w:w="4320" w:type="dxa"/>
            <w:tcBorders>
              <w:top w:val="dotted" w:sz="4" w:space="0" w:color="auto"/>
              <w:left w:val="nil"/>
              <w:bottom w:val="dotted" w:sz="4" w:space="0" w:color="auto"/>
              <w:right w:val="nil"/>
            </w:tcBorders>
            <w:shd w:val="clear" w:color="auto" w:fill="FFFFFF"/>
          </w:tcPr>
          <w:p w14:paraId="42C62DCE" w14:textId="77777777" w:rsidR="00E921A2" w:rsidRPr="00121095" w:rsidRDefault="00E921A2">
            <w:pPr>
              <w:pStyle w:val="MsgTableBody"/>
            </w:pPr>
            <w:r w:rsidRPr="00121095">
              <w:t>Error</w:t>
            </w:r>
          </w:p>
        </w:tc>
        <w:tc>
          <w:tcPr>
            <w:tcW w:w="864" w:type="dxa"/>
            <w:tcBorders>
              <w:top w:val="dotted" w:sz="4" w:space="0" w:color="auto"/>
              <w:left w:val="nil"/>
              <w:bottom w:val="dotted" w:sz="4" w:space="0" w:color="auto"/>
              <w:right w:val="nil"/>
            </w:tcBorders>
            <w:shd w:val="clear" w:color="auto" w:fill="FFFFFF"/>
          </w:tcPr>
          <w:p w14:paraId="47D8045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2B428A" w14:textId="77777777" w:rsidR="00E921A2" w:rsidRPr="00121095" w:rsidRDefault="00E921A2">
            <w:pPr>
              <w:pStyle w:val="MsgTableBody"/>
              <w:jc w:val="center"/>
            </w:pPr>
            <w:r w:rsidRPr="00121095">
              <w:t>2.15.5</w:t>
            </w:r>
          </w:p>
        </w:tc>
      </w:tr>
      <w:tr w:rsidR="00E921A2" w:rsidRPr="00E921A2" w14:paraId="34FE312D"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BBF7E2" w14:textId="77777777" w:rsidR="00E921A2" w:rsidRPr="00121095" w:rsidRDefault="00000000">
            <w:pPr>
              <w:pStyle w:val="MsgTableBody"/>
            </w:pPr>
            <w:hyperlink w:anchor="QAK" w:history="1">
              <w:r w:rsidR="00E921A2" w:rsidRPr="00121095">
                <w:rPr>
                  <w:rStyle w:val="Hyperlink"/>
                </w:rPr>
                <w:t>QAK</w:t>
              </w:r>
            </w:hyperlink>
          </w:p>
        </w:tc>
        <w:tc>
          <w:tcPr>
            <w:tcW w:w="4320" w:type="dxa"/>
            <w:tcBorders>
              <w:top w:val="dotted" w:sz="4" w:space="0" w:color="auto"/>
              <w:left w:val="nil"/>
              <w:bottom w:val="dotted" w:sz="4" w:space="0" w:color="auto"/>
              <w:right w:val="nil"/>
            </w:tcBorders>
            <w:shd w:val="clear" w:color="auto" w:fill="FFFFFF"/>
          </w:tcPr>
          <w:p w14:paraId="5F219841" w14:textId="77777777" w:rsidR="00E921A2" w:rsidRPr="00121095" w:rsidRDefault="00E921A2">
            <w:pPr>
              <w:pStyle w:val="MsgTableBody"/>
            </w:pPr>
            <w:r w:rsidRPr="00121095">
              <w:t>Query Acknowledgement</w:t>
            </w:r>
          </w:p>
        </w:tc>
        <w:tc>
          <w:tcPr>
            <w:tcW w:w="864" w:type="dxa"/>
            <w:tcBorders>
              <w:top w:val="dotted" w:sz="4" w:space="0" w:color="auto"/>
              <w:left w:val="nil"/>
              <w:bottom w:val="dotted" w:sz="4" w:space="0" w:color="auto"/>
              <w:right w:val="nil"/>
            </w:tcBorders>
            <w:shd w:val="clear" w:color="auto" w:fill="FFFFFF"/>
          </w:tcPr>
          <w:p w14:paraId="26DAD8E5"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BF9685" w14:textId="1D21A545" w:rsidR="00E921A2" w:rsidRPr="00121095" w:rsidRDefault="002503D5">
            <w:pPr>
              <w:pStyle w:val="MsgTableBody"/>
              <w:jc w:val="center"/>
            </w:pPr>
            <w:r>
              <w:fldChar w:fldCharType="begin"/>
            </w:r>
            <w:r>
              <w:instrText xml:space="preserve"> REF _Ref465674438 \r \h  \* MERGEFORMAT </w:instrText>
            </w:r>
            <w:r>
              <w:fldChar w:fldCharType="separate"/>
            </w:r>
            <w:r w:rsidR="00C244BF">
              <w:t>5.5.2</w:t>
            </w:r>
            <w:r>
              <w:fldChar w:fldCharType="end"/>
            </w:r>
          </w:p>
        </w:tc>
      </w:tr>
      <w:tr w:rsidR="00E921A2" w:rsidRPr="00E921A2" w14:paraId="4F9F1A3B"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16B1626B" w14:textId="77777777" w:rsidR="00E921A2" w:rsidRPr="00121095" w:rsidRDefault="00000000">
            <w:pPr>
              <w:pStyle w:val="MsgTableBody"/>
            </w:pPr>
            <w:hyperlink w:anchor="QPD" w:history="1">
              <w:r w:rsidR="00E921A2" w:rsidRPr="00121095">
                <w:rPr>
                  <w:rStyle w:val="Hyperlink"/>
                </w:rPr>
                <w:t>QPD</w:t>
              </w:r>
            </w:hyperlink>
          </w:p>
        </w:tc>
        <w:tc>
          <w:tcPr>
            <w:tcW w:w="4320" w:type="dxa"/>
            <w:tcBorders>
              <w:top w:val="dotted" w:sz="4" w:space="0" w:color="auto"/>
              <w:left w:val="nil"/>
              <w:bottom w:val="dotted" w:sz="4" w:space="0" w:color="auto"/>
              <w:right w:val="nil"/>
            </w:tcBorders>
            <w:shd w:val="clear" w:color="auto" w:fill="FFFFFF"/>
          </w:tcPr>
          <w:p w14:paraId="2E1958E5" w14:textId="77777777" w:rsidR="00E921A2" w:rsidRPr="00121095" w:rsidRDefault="00E921A2">
            <w:pPr>
              <w:pStyle w:val="MsgTableBody"/>
            </w:pPr>
            <w:r w:rsidRPr="00121095">
              <w:t>Query Parameter Definition</w:t>
            </w:r>
          </w:p>
        </w:tc>
        <w:tc>
          <w:tcPr>
            <w:tcW w:w="864" w:type="dxa"/>
            <w:tcBorders>
              <w:top w:val="dotted" w:sz="4" w:space="0" w:color="auto"/>
              <w:left w:val="nil"/>
              <w:bottom w:val="dotted" w:sz="4" w:space="0" w:color="auto"/>
              <w:right w:val="nil"/>
            </w:tcBorders>
            <w:shd w:val="clear" w:color="auto" w:fill="FFFFFF"/>
          </w:tcPr>
          <w:p w14:paraId="1D74219C"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3A1E0A" w14:textId="2F9F5083" w:rsidR="00E921A2" w:rsidRPr="00121095" w:rsidRDefault="002503D5">
            <w:pPr>
              <w:pStyle w:val="MsgTableBody"/>
              <w:jc w:val="center"/>
            </w:pPr>
            <w:r>
              <w:fldChar w:fldCharType="begin"/>
            </w:r>
            <w:r>
              <w:instrText xml:space="preserve"> REF _Ref477748842 \r \h  \* MERGEFORMAT </w:instrText>
            </w:r>
            <w:r>
              <w:fldChar w:fldCharType="separate"/>
            </w:r>
            <w:r w:rsidR="00C244BF">
              <w:t>5.5.4</w:t>
            </w:r>
            <w:r>
              <w:fldChar w:fldCharType="end"/>
            </w:r>
          </w:p>
        </w:tc>
      </w:tr>
      <w:tr w:rsidR="00E921A2" w:rsidRPr="00E921A2" w14:paraId="551CAF86"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25BE36E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D4D2439" w14:textId="77777777" w:rsidR="00E921A2" w:rsidRPr="00121095" w:rsidRDefault="00E921A2">
            <w:pPr>
              <w:pStyle w:val="MsgTableBody"/>
            </w:pPr>
            <w:r w:rsidRPr="00121095">
              <w:t>--- ROW_DEFINITION begin</w:t>
            </w:r>
          </w:p>
        </w:tc>
        <w:tc>
          <w:tcPr>
            <w:tcW w:w="864" w:type="dxa"/>
            <w:tcBorders>
              <w:top w:val="dotted" w:sz="4" w:space="0" w:color="auto"/>
              <w:left w:val="nil"/>
              <w:bottom w:val="dotted" w:sz="4" w:space="0" w:color="auto"/>
              <w:right w:val="nil"/>
            </w:tcBorders>
            <w:shd w:val="clear" w:color="auto" w:fill="FFFFFF"/>
          </w:tcPr>
          <w:p w14:paraId="63734C3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3EB117" w14:textId="77777777" w:rsidR="00E921A2" w:rsidRPr="00121095" w:rsidRDefault="00E921A2">
            <w:pPr>
              <w:pStyle w:val="MsgTableBody"/>
              <w:jc w:val="center"/>
            </w:pPr>
          </w:p>
        </w:tc>
      </w:tr>
      <w:tr w:rsidR="00E921A2" w:rsidRPr="00E921A2" w14:paraId="425C626A"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48867E4C" w14:textId="77777777" w:rsidR="00E921A2" w:rsidRPr="00121095" w:rsidRDefault="00E921A2">
            <w:pPr>
              <w:pStyle w:val="MsgTableBody"/>
            </w:pPr>
            <w:r w:rsidRPr="00121095">
              <w:t xml:space="preserve">  </w:t>
            </w:r>
            <w:hyperlink w:anchor="RDF" w:history="1">
              <w:r w:rsidRPr="00121095">
                <w:rPr>
                  <w:rStyle w:val="Hyperlink"/>
                </w:rPr>
                <w:t>RDF</w:t>
              </w:r>
            </w:hyperlink>
          </w:p>
        </w:tc>
        <w:tc>
          <w:tcPr>
            <w:tcW w:w="4320" w:type="dxa"/>
            <w:tcBorders>
              <w:top w:val="dotted" w:sz="4" w:space="0" w:color="auto"/>
              <w:left w:val="nil"/>
              <w:bottom w:val="dotted" w:sz="4" w:space="0" w:color="auto"/>
              <w:right w:val="nil"/>
            </w:tcBorders>
            <w:shd w:val="clear" w:color="auto" w:fill="FFFFFF"/>
          </w:tcPr>
          <w:p w14:paraId="6AA8028C" w14:textId="77777777" w:rsidR="00E921A2" w:rsidRPr="00121095" w:rsidRDefault="00E921A2">
            <w:pPr>
              <w:pStyle w:val="MsgTableBody"/>
            </w:pPr>
            <w:r w:rsidRPr="00121095">
              <w:t>Table Row Definition Segment</w:t>
            </w:r>
          </w:p>
        </w:tc>
        <w:tc>
          <w:tcPr>
            <w:tcW w:w="864" w:type="dxa"/>
            <w:tcBorders>
              <w:top w:val="dotted" w:sz="4" w:space="0" w:color="auto"/>
              <w:left w:val="nil"/>
              <w:bottom w:val="dotted" w:sz="4" w:space="0" w:color="auto"/>
              <w:right w:val="nil"/>
            </w:tcBorders>
            <w:shd w:val="clear" w:color="auto" w:fill="FFFFFF"/>
          </w:tcPr>
          <w:p w14:paraId="4A76A600"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B327B" w14:textId="7B04049C" w:rsidR="00E921A2" w:rsidRPr="00121095" w:rsidRDefault="002503D5">
            <w:pPr>
              <w:pStyle w:val="MsgTableBody"/>
              <w:jc w:val="center"/>
            </w:pPr>
            <w:r>
              <w:fldChar w:fldCharType="begin"/>
            </w:r>
            <w:r>
              <w:instrText xml:space="preserve"> REF _Ref485107782 \r \h  \* MERGEFORMAT </w:instrText>
            </w:r>
            <w:r>
              <w:fldChar w:fldCharType="separate"/>
            </w:r>
            <w:r w:rsidR="00C244BF">
              <w:t>5.5.7</w:t>
            </w:r>
            <w:r>
              <w:fldChar w:fldCharType="end"/>
            </w:r>
          </w:p>
        </w:tc>
      </w:tr>
      <w:tr w:rsidR="00E921A2" w:rsidRPr="00E921A2" w14:paraId="1CCB05F5"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6D384C27" w14:textId="77777777" w:rsidR="00E921A2" w:rsidRPr="00121095" w:rsidRDefault="00E921A2">
            <w:pPr>
              <w:pStyle w:val="MsgTableBody"/>
            </w:pPr>
            <w:r w:rsidRPr="00121095">
              <w:t xml:space="preserve">  [{ </w:t>
            </w:r>
            <w:hyperlink w:anchor="RDT" w:history="1">
              <w:r w:rsidRPr="00121095">
                <w:rPr>
                  <w:rStyle w:val="Hyperlink"/>
                </w:rPr>
                <w:t>RDT</w:t>
              </w:r>
            </w:hyperlink>
            <w:r w:rsidRPr="00121095">
              <w:t xml:space="preserve"> }]</w:t>
            </w:r>
          </w:p>
        </w:tc>
        <w:tc>
          <w:tcPr>
            <w:tcW w:w="4320" w:type="dxa"/>
            <w:tcBorders>
              <w:top w:val="dotted" w:sz="4" w:space="0" w:color="auto"/>
              <w:left w:val="nil"/>
              <w:bottom w:val="dotted" w:sz="4" w:space="0" w:color="auto"/>
              <w:right w:val="nil"/>
            </w:tcBorders>
            <w:shd w:val="clear" w:color="auto" w:fill="FFFFFF"/>
          </w:tcPr>
          <w:p w14:paraId="23CE7798" w14:textId="77777777" w:rsidR="00E921A2" w:rsidRPr="00121095" w:rsidRDefault="00E921A2">
            <w:pPr>
              <w:pStyle w:val="MsgTableBody"/>
            </w:pPr>
            <w:r w:rsidRPr="00121095">
              <w:t>Table Row Data Segment</w:t>
            </w:r>
          </w:p>
        </w:tc>
        <w:tc>
          <w:tcPr>
            <w:tcW w:w="864" w:type="dxa"/>
            <w:tcBorders>
              <w:top w:val="dotted" w:sz="4" w:space="0" w:color="auto"/>
              <w:left w:val="nil"/>
              <w:bottom w:val="dotted" w:sz="4" w:space="0" w:color="auto"/>
              <w:right w:val="nil"/>
            </w:tcBorders>
            <w:shd w:val="clear" w:color="auto" w:fill="FFFFFF"/>
          </w:tcPr>
          <w:p w14:paraId="42CECCC6"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929782" w14:textId="68A35165" w:rsidR="00E921A2" w:rsidRPr="00121095" w:rsidRDefault="002503D5">
            <w:pPr>
              <w:pStyle w:val="MsgTableBody"/>
              <w:jc w:val="center"/>
            </w:pPr>
            <w:r>
              <w:fldChar w:fldCharType="begin"/>
            </w:r>
            <w:r>
              <w:instrText xml:space="preserve"> REF _Ref485107898 \r \h  \* MERGEFORMAT </w:instrText>
            </w:r>
            <w:r>
              <w:fldChar w:fldCharType="separate"/>
            </w:r>
            <w:r w:rsidR="00C244BF">
              <w:t>5.5.8</w:t>
            </w:r>
            <w:r>
              <w:fldChar w:fldCharType="end"/>
            </w:r>
          </w:p>
        </w:tc>
      </w:tr>
      <w:tr w:rsidR="00E921A2" w:rsidRPr="00E921A2" w14:paraId="48D30F53" w14:textId="77777777" w:rsidTr="00E50DB9">
        <w:trPr>
          <w:jc w:val="center"/>
        </w:trPr>
        <w:tc>
          <w:tcPr>
            <w:tcW w:w="2880" w:type="dxa"/>
            <w:tcBorders>
              <w:top w:val="dotted" w:sz="4" w:space="0" w:color="auto"/>
              <w:left w:val="nil"/>
              <w:bottom w:val="dotted" w:sz="4" w:space="0" w:color="auto"/>
              <w:right w:val="nil"/>
            </w:tcBorders>
            <w:shd w:val="clear" w:color="auto" w:fill="FFFFFF"/>
          </w:tcPr>
          <w:p w14:paraId="33B05688" w14:textId="77777777" w:rsidR="00E921A2" w:rsidRPr="00121095" w:rsidRDefault="00E921A2">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0EF460AC" w14:textId="77777777" w:rsidR="00E921A2" w:rsidRPr="00121095" w:rsidRDefault="00E921A2">
            <w:pPr>
              <w:pStyle w:val="MsgTableBody"/>
            </w:pPr>
            <w:r w:rsidRPr="00121095">
              <w:t>--- ROW_DEFINITION end</w:t>
            </w:r>
          </w:p>
        </w:tc>
        <w:tc>
          <w:tcPr>
            <w:tcW w:w="864" w:type="dxa"/>
            <w:tcBorders>
              <w:top w:val="dotted" w:sz="4" w:space="0" w:color="auto"/>
              <w:left w:val="nil"/>
              <w:bottom w:val="dotted" w:sz="4" w:space="0" w:color="auto"/>
              <w:right w:val="nil"/>
            </w:tcBorders>
            <w:shd w:val="clear" w:color="auto" w:fill="FFFFFF"/>
          </w:tcPr>
          <w:p w14:paraId="502D61FA" w14:textId="77777777" w:rsidR="00E921A2" w:rsidRPr="00121095" w:rsidRDefault="00E921A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149633" w14:textId="77777777" w:rsidR="00E921A2" w:rsidRPr="00121095" w:rsidRDefault="00E921A2">
            <w:pPr>
              <w:pStyle w:val="MsgTableBody"/>
              <w:jc w:val="center"/>
            </w:pPr>
          </w:p>
        </w:tc>
      </w:tr>
      <w:tr w:rsidR="00E921A2" w:rsidRPr="00E921A2" w14:paraId="2CF8BF5C" w14:textId="77777777" w:rsidTr="00E50DB9">
        <w:trPr>
          <w:jc w:val="center"/>
        </w:trPr>
        <w:tc>
          <w:tcPr>
            <w:tcW w:w="2880" w:type="dxa"/>
            <w:tcBorders>
              <w:top w:val="dotted" w:sz="4" w:space="0" w:color="auto"/>
              <w:left w:val="nil"/>
              <w:bottom w:val="single" w:sz="2" w:space="0" w:color="auto"/>
              <w:right w:val="nil"/>
            </w:tcBorders>
            <w:shd w:val="clear" w:color="auto" w:fill="FFFFFF"/>
          </w:tcPr>
          <w:p w14:paraId="63FFB319" w14:textId="77777777" w:rsidR="00E921A2" w:rsidRPr="00121095" w:rsidRDefault="00E921A2">
            <w:pPr>
              <w:pStyle w:val="MsgTableBody"/>
            </w:pPr>
            <w:r w:rsidRPr="00121095">
              <w:t>[ DSC ]</w:t>
            </w:r>
          </w:p>
        </w:tc>
        <w:tc>
          <w:tcPr>
            <w:tcW w:w="4320" w:type="dxa"/>
            <w:tcBorders>
              <w:top w:val="dotted" w:sz="4" w:space="0" w:color="auto"/>
              <w:left w:val="nil"/>
              <w:bottom w:val="single" w:sz="2" w:space="0" w:color="auto"/>
              <w:right w:val="nil"/>
            </w:tcBorders>
            <w:shd w:val="clear" w:color="auto" w:fill="FFFFFF"/>
          </w:tcPr>
          <w:p w14:paraId="6386BF04" w14:textId="77777777" w:rsidR="00E921A2" w:rsidRPr="00121095" w:rsidRDefault="00E921A2">
            <w:pPr>
              <w:pStyle w:val="MsgTableBody"/>
            </w:pPr>
            <w:r w:rsidRPr="00121095">
              <w:t>Continuation Pointer</w:t>
            </w:r>
          </w:p>
        </w:tc>
        <w:tc>
          <w:tcPr>
            <w:tcW w:w="864" w:type="dxa"/>
            <w:tcBorders>
              <w:top w:val="dotted" w:sz="4" w:space="0" w:color="auto"/>
              <w:left w:val="nil"/>
              <w:bottom w:val="single" w:sz="2" w:space="0" w:color="auto"/>
              <w:right w:val="nil"/>
            </w:tcBorders>
            <w:shd w:val="clear" w:color="auto" w:fill="FFFFFF"/>
          </w:tcPr>
          <w:p w14:paraId="435ADCBC" w14:textId="77777777" w:rsidR="00E921A2" w:rsidRPr="00121095" w:rsidRDefault="00E921A2">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FD301CD" w14:textId="77777777" w:rsidR="00E921A2" w:rsidRPr="00121095" w:rsidRDefault="00E921A2">
            <w:pPr>
              <w:pStyle w:val="MsgTableBody"/>
              <w:jc w:val="center"/>
            </w:pPr>
            <w:r w:rsidRPr="00121095">
              <w:t>2.15.4</w:t>
            </w:r>
          </w:p>
        </w:tc>
      </w:tr>
    </w:tbl>
    <w:p w14:paraId="5DD1F480" w14:textId="77777777" w:rsidR="00E921A2" w:rsidRPr="00121095" w:rsidRDefault="00E921A2">
      <w:pPr>
        <w:keepNext/>
        <w:widowControl w:val="0"/>
      </w:pPr>
      <w:r w:rsidRPr="00121095">
        <w:rPr>
          <w:b/>
        </w:rPr>
        <w:lastRenderedPageBreak/>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shd w:val="clear" w:color="auto" w:fill="FFFFFF"/>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E921A2" w:rsidRPr="00E921A2" w14:paraId="4B643B0E" w14:textId="77777777" w:rsidTr="00E50DB9">
        <w:trPr>
          <w:cantSplit/>
          <w:tblHeader/>
        </w:trPr>
        <w:tc>
          <w:tcPr>
            <w:tcW w:w="648" w:type="dxa"/>
            <w:tcBorders>
              <w:top w:val="double" w:sz="4" w:space="0" w:color="auto"/>
              <w:bottom w:val="single" w:sz="4" w:space="0" w:color="auto"/>
            </w:tcBorders>
            <w:shd w:val="clear" w:color="auto" w:fill="FFFFFF"/>
          </w:tcPr>
          <w:p w14:paraId="5A9DC8A9" w14:textId="77777777" w:rsidR="00E921A2" w:rsidRPr="00121095" w:rsidRDefault="00E921A2">
            <w:pPr>
              <w:pStyle w:val="QryTableInputHeader"/>
              <w:rPr>
                <w:lang w:val="en-US"/>
              </w:rPr>
            </w:pPr>
            <w:r w:rsidRPr="00121095">
              <w:rPr>
                <w:lang w:val="en-US"/>
              </w:rPr>
              <w:t>Field Seq (Query ID=Z75)</w:t>
            </w:r>
          </w:p>
        </w:tc>
        <w:tc>
          <w:tcPr>
            <w:tcW w:w="1296" w:type="dxa"/>
            <w:tcBorders>
              <w:top w:val="double" w:sz="4" w:space="0" w:color="auto"/>
              <w:bottom w:val="single" w:sz="4" w:space="0" w:color="auto"/>
            </w:tcBorders>
            <w:shd w:val="clear" w:color="auto" w:fill="FFFFFF"/>
          </w:tcPr>
          <w:p w14:paraId="7227E664" w14:textId="77777777" w:rsidR="00E921A2" w:rsidRPr="00121095" w:rsidRDefault="00E921A2">
            <w:pPr>
              <w:pStyle w:val="QryTableInputHeader"/>
              <w:rPr>
                <w:lang w:val="en-US"/>
              </w:rPr>
            </w:pPr>
            <w:r w:rsidRPr="00121095">
              <w:rPr>
                <w:lang w:val="en-US"/>
              </w:rPr>
              <w:t>Name</w:t>
            </w:r>
          </w:p>
        </w:tc>
        <w:tc>
          <w:tcPr>
            <w:tcW w:w="792" w:type="dxa"/>
            <w:tcBorders>
              <w:top w:val="double" w:sz="4" w:space="0" w:color="auto"/>
              <w:bottom w:val="single" w:sz="4" w:space="0" w:color="auto"/>
            </w:tcBorders>
            <w:shd w:val="clear" w:color="auto" w:fill="FFFFFF"/>
          </w:tcPr>
          <w:p w14:paraId="7FBE72D9" w14:textId="77777777" w:rsidR="00E921A2" w:rsidRPr="00121095" w:rsidRDefault="00E921A2">
            <w:pPr>
              <w:pStyle w:val="QryTableInputHeader"/>
              <w:rPr>
                <w:lang w:val="en-US"/>
              </w:rPr>
            </w:pPr>
            <w:r w:rsidRPr="00121095">
              <w:rPr>
                <w:lang w:val="en-US"/>
              </w:rPr>
              <w:t>Key/</w:t>
            </w:r>
          </w:p>
          <w:p w14:paraId="4848FE05" w14:textId="77777777" w:rsidR="00E921A2" w:rsidRPr="00121095" w:rsidRDefault="00E921A2">
            <w:pPr>
              <w:pStyle w:val="QryTableInputHeader"/>
              <w:rPr>
                <w:lang w:val="en-US"/>
              </w:rPr>
            </w:pPr>
            <w:r w:rsidRPr="00121095">
              <w:rPr>
                <w:lang w:val="en-US"/>
              </w:rPr>
              <w:t>Search</w:t>
            </w:r>
          </w:p>
        </w:tc>
        <w:tc>
          <w:tcPr>
            <w:tcW w:w="288" w:type="dxa"/>
            <w:tcBorders>
              <w:top w:val="double" w:sz="4" w:space="0" w:color="auto"/>
              <w:bottom w:val="single" w:sz="4" w:space="0" w:color="auto"/>
            </w:tcBorders>
            <w:shd w:val="clear" w:color="auto" w:fill="FFFFFF"/>
          </w:tcPr>
          <w:p w14:paraId="3345E427" w14:textId="77777777" w:rsidR="00E921A2" w:rsidRPr="00121095" w:rsidRDefault="00E921A2">
            <w:pPr>
              <w:pStyle w:val="QryTableInputHeader"/>
              <w:rPr>
                <w:lang w:val="en-US"/>
              </w:rPr>
            </w:pPr>
            <w:r w:rsidRPr="00121095">
              <w:rPr>
                <w:lang w:val="en-US"/>
              </w:rPr>
              <w:t>Sort</w:t>
            </w:r>
          </w:p>
        </w:tc>
        <w:tc>
          <w:tcPr>
            <w:tcW w:w="576" w:type="dxa"/>
            <w:tcBorders>
              <w:top w:val="double" w:sz="4" w:space="0" w:color="auto"/>
              <w:bottom w:val="single" w:sz="4" w:space="0" w:color="auto"/>
            </w:tcBorders>
            <w:shd w:val="clear" w:color="auto" w:fill="FFFFFF"/>
          </w:tcPr>
          <w:p w14:paraId="1B4E79F2" w14:textId="77777777" w:rsidR="00E921A2" w:rsidRPr="00121095" w:rsidRDefault="00E921A2">
            <w:pPr>
              <w:pStyle w:val="QryTableInputHeader"/>
              <w:rPr>
                <w:lang w:val="en-US"/>
              </w:rPr>
            </w:pPr>
            <w:r w:rsidRPr="00121095">
              <w:rPr>
                <w:lang w:val="en-US"/>
              </w:rPr>
              <w:t>LEN</w:t>
            </w:r>
          </w:p>
        </w:tc>
        <w:tc>
          <w:tcPr>
            <w:tcW w:w="720" w:type="dxa"/>
            <w:tcBorders>
              <w:top w:val="double" w:sz="4" w:space="0" w:color="auto"/>
              <w:bottom w:val="single" w:sz="4" w:space="0" w:color="auto"/>
            </w:tcBorders>
            <w:shd w:val="clear" w:color="auto" w:fill="FFFFFF"/>
          </w:tcPr>
          <w:p w14:paraId="2CA90139" w14:textId="77777777" w:rsidR="00E921A2" w:rsidRPr="00121095" w:rsidRDefault="00E921A2">
            <w:pPr>
              <w:pStyle w:val="QryTableInputHeader"/>
              <w:rPr>
                <w:lang w:val="en-US"/>
              </w:rPr>
            </w:pPr>
            <w:r w:rsidRPr="00121095">
              <w:rPr>
                <w:lang w:val="en-US"/>
              </w:rPr>
              <w:t>TYPE</w:t>
            </w:r>
          </w:p>
        </w:tc>
        <w:tc>
          <w:tcPr>
            <w:tcW w:w="288" w:type="dxa"/>
            <w:tcBorders>
              <w:top w:val="double" w:sz="4" w:space="0" w:color="auto"/>
              <w:bottom w:val="single" w:sz="4" w:space="0" w:color="auto"/>
            </w:tcBorders>
            <w:shd w:val="clear" w:color="auto" w:fill="FFFFFF"/>
          </w:tcPr>
          <w:p w14:paraId="6AA0A60C" w14:textId="77777777" w:rsidR="00E921A2" w:rsidRPr="00121095" w:rsidRDefault="00E921A2">
            <w:pPr>
              <w:pStyle w:val="QryTableInputHeader"/>
              <w:rPr>
                <w:lang w:val="en-US"/>
              </w:rPr>
            </w:pPr>
            <w:r w:rsidRPr="00121095">
              <w:rPr>
                <w:lang w:val="en-US"/>
              </w:rPr>
              <w:t>Opt</w:t>
            </w:r>
          </w:p>
        </w:tc>
        <w:tc>
          <w:tcPr>
            <w:tcW w:w="288" w:type="dxa"/>
            <w:tcBorders>
              <w:top w:val="double" w:sz="4" w:space="0" w:color="auto"/>
              <w:bottom w:val="single" w:sz="4" w:space="0" w:color="auto"/>
            </w:tcBorders>
            <w:shd w:val="clear" w:color="auto" w:fill="FFFFFF"/>
          </w:tcPr>
          <w:p w14:paraId="300EF8FF" w14:textId="77777777" w:rsidR="00E921A2" w:rsidRPr="00121095" w:rsidRDefault="00E921A2">
            <w:pPr>
              <w:pStyle w:val="QryTableInputHeader"/>
              <w:rPr>
                <w:lang w:val="en-US"/>
              </w:rPr>
            </w:pPr>
            <w:r w:rsidRPr="00121095">
              <w:rPr>
                <w:lang w:val="en-US"/>
              </w:rPr>
              <w:t>Rep</w:t>
            </w:r>
          </w:p>
        </w:tc>
        <w:tc>
          <w:tcPr>
            <w:tcW w:w="720" w:type="dxa"/>
            <w:tcBorders>
              <w:top w:val="double" w:sz="4" w:space="0" w:color="auto"/>
              <w:bottom w:val="single" w:sz="4" w:space="0" w:color="auto"/>
            </w:tcBorders>
            <w:shd w:val="clear" w:color="auto" w:fill="FFFFFF"/>
          </w:tcPr>
          <w:p w14:paraId="497311EC" w14:textId="77777777" w:rsidR="00E921A2" w:rsidRPr="00121095" w:rsidRDefault="00E921A2">
            <w:pPr>
              <w:pStyle w:val="QryTableInputHeader"/>
              <w:rPr>
                <w:lang w:val="en-US"/>
              </w:rPr>
            </w:pPr>
            <w:r w:rsidRPr="00121095">
              <w:rPr>
                <w:lang w:val="en-US"/>
              </w:rPr>
              <w:t>Match Op</w:t>
            </w:r>
          </w:p>
        </w:tc>
        <w:tc>
          <w:tcPr>
            <w:tcW w:w="720" w:type="dxa"/>
            <w:tcBorders>
              <w:top w:val="double" w:sz="4" w:space="0" w:color="auto"/>
              <w:bottom w:val="single" w:sz="4" w:space="0" w:color="auto"/>
            </w:tcBorders>
            <w:shd w:val="clear" w:color="auto" w:fill="FFFFFF"/>
          </w:tcPr>
          <w:p w14:paraId="5E8368EB" w14:textId="77777777" w:rsidR="00E921A2" w:rsidRPr="00121095" w:rsidRDefault="00E921A2">
            <w:pPr>
              <w:pStyle w:val="QryTableInputHeader"/>
              <w:rPr>
                <w:lang w:val="en-US"/>
              </w:rPr>
            </w:pPr>
            <w:r w:rsidRPr="00121095">
              <w:rPr>
                <w:lang w:val="en-US"/>
              </w:rPr>
              <w:t>TBL</w:t>
            </w:r>
          </w:p>
        </w:tc>
        <w:tc>
          <w:tcPr>
            <w:tcW w:w="864" w:type="dxa"/>
            <w:tcBorders>
              <w:top w:val="double" w:sz="4" w:space="0" w:color="auto"/>
              <w:bottom w:val="single" w:sz="4" w:space="0" w:color="auto"/>
            </w:tcBorders>
            <w:shd w:val="clear" w:color="auto" w:fill="FFFFFF"/>
          </w:tcPr>
          <w:p w14:paraId="725CE592" w14:textId="77777777" w:rsidR="00E921A2" w:rsidRPr="00121095" w:rsidRDefault="00E921A2">
            <w:pPr>
              <w:pStyle w:val="QryTableInputHeader"/>
              <w:rPr>
                <w:lang w:val="en-US"/>
              </w:rPr>
            </w:pPr>
            <w:r w:rsidRPr="00121095">
              <w:rPr>
                <w:lang w:val="en-US"/>
              </w:rPr>
              <w:t>Segment Field Name</w:t>
            </w:r>
          </w:p>
        </w:tc>
        <w:tc>
          <w:tcPr>
            <w:tcW w:w="720" w:type="dxa"/>
            <w:tcBorders>
              <w:top w:val="double" w:sz="4" w:space="0" w:color="auto"/>
              <w:bottom w:val="single" w:sz="4" w:space="0" w:color="auto"/>
            </w:tcBorders>
            <w:shd w:val="clear" w:color="auto" w:fill="FFFFFF"/>
          </w:tcPr>
          <w:p w14:paraId="70E008F3" w14:textId="77777777" w:rsidR="00E921A2" w:rsidRPr="00121095" w:rsidRDefault="00E921A2">
            <w:pPr>
              <w:pStyle w:val="QryTableInputHeader"/>
              <w:rPr>
                <w:lang w:val="en-US"/>
              </w:rPr>
            </w:pPr>
            <w:r w:rsidRPr="00121095">
              <w:rPr>
                <w:lang w:val="en-US"/>
              </w:rPr>
              <w:t>Service Identifier Code</w:t>
            </w:r>
          </w:p>
        </w:tc>
        <w:tc>
          <w:tcPr>
            <w:tcW w:w="1008" w:type="dxa"/>
            <w:tcBorders>
              <w:top w:val="double" w:sz="4" w:space="0" w:color="auto"/>
              <w:bottom w:val="single" w:sz="4" w:space="0" w:color="auto"/>
            </w:tcBorders>
            <w:shd w:val="clear" w:color="auto" w:fill="FFFFFF"/>
          </w:tcPr>
          <w:p w14:paraId="5DC4364E" w14:textId="77777777" w:rsidR="00E921A2" w:rsidRPr="00121095" w:rsidRDefault="00E921A2">
            <w:pPr>
              <w:pStyle w:val="QryTableInputHeader"/>
              <w:rPr>
                <w:lang w:val="en-US"/>
              </w:rPr>
            </w:pPr>
            <w:r w:rsidRPr="00121095">
              <w:rPr>
                <w:lang w:val="en-US"/>
              </w:rPr>
              <w:t xml:space="preserve">Element </w:t>
            </w:r>
          </w:p>
        </w:tc>
      </w:tr>
      <w:tr w:rsidR="00E921A2" w:rsidRPr="00E921A2" w14:paraId="145103D7" w14:textId="77777777" w:rsidTr="00E50DB9">
        <w:trPr>
          <w:cantSplit/>
        </w:trPr>
        <w:tc>
          <w:tcPr>
            <w:tcW w:w="648" w:type="dxa"/>
            <w:tcBorders>
              <w:top w:val="single" w:sz="4" w:space="0" w:color="auto"/>
              <w:bottom w:val="single" w:sz="4" w:space="0" w:color="auto"/>
            </w:tcBorders>
            <w:shd w:val="clear" w:color="auto" w:fill="FFFFFF"/>
          </w:tcPr>
          <w:p w14:paraId="5F3A776E" w14:textId="77777777" w:rsidR="00E921A2" w:rsidRPr="00121095" w:rsidRDefault="00E921A2">
            <w:pPr>
              <w:pStyle w:val="QryTableInput"/>
            </w:pPr>
            <w:r w:rsidRPr="00121095">
              <w:t>1</w:t>
            </w:r>
          </w:p>
        </w:tc>
        <w:tc>
          <w:tcPr>
            <w:tcW w:w="1296" w:type="dxa"/>
            <w:tcBorders>
              <w:top w:val="single" w:sz="4" w:space="0" w:color="auto"/>
              <w:bottom w:val="single" w:sz="4" w:space="0" w:color="auto"/>
            </w:tcBorders>
            <w:shd w:val="clear" w:color="auto" w:fill="FFFFFF"/>
          </w:tcPr>
          <w:p w14:paraId="61048DA7" w14:textId="77777777" w:rsidR="00E921A2" w:rsidRPr="00121095" w:rsidRDefault="00E921A2">
            <w:pPr>
              <w:pStyle w:val="QryTableInput"/>
            </w:pPr>
            <w:r w:rsidRPr="00121095">
              <w:t>MessageQueryName</w:t>
            </w:r>
          </w:p>
        </w:tc>
        <w:tc>
          <w:tcPr>
            <w:tcW w:w="792" w:type="dxa"/>
            <w:tcBorders>
              <w:top w:val="single" w:sz="4" w:space="0" w:color="auto"/>
              <w:bottom w:val="single" w:sz="4" w:space="0" w:color="auto"/>
            </w:tcBorders>
            <w:shd w:val="clear" w:color="auto" w:fill="FFFFFF"/>
          </w:tcPr>
          <w:p w14:paraId="06BB1F94"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53B7376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36D60F17" w14:textId="77777777" w:rsidR="00E921A2" w:rsidRPr="00121095" w:rsidRDefault="00E921A2">
            <w:pPr>
              <w:pStyle w:val="QryTableInput"/>
              <w:rPr>
                <w:b/>
              </w:rPr>
            </w:pPr>
            <w:r w:rsidRPr="00121095">
              <w:t>60</w:t>
            </w:r>
          </w:p>
        </w:tc>
        <w:tc>
          <w:tcPr>
            <w:tcW w:w="720" w:type="dxa"/>
            <w:tcBorders>
              <w:top w:val="single" w:sz="4" w:space="0" w:color="auto"/>
              <w:bottom w:val="single" w:sz="4" w:space="0" w:color="auto"/>
            </w:tcBorders>
            <w:shd w:val="clear" w:color="auto" w:fill="FFFFFF"/>
          </w:tcPr>
          <w:p w14:paraId="4D0DAB90" w14:textId="77777777" w:rsidR="00E921A2" w:rsidRPr="00121095" w:rsidRDefault="00E921A2">
            <w:pPr>
              <w:pStyle w:val="QryTableInput"/>
              <w:rPr>
                <w:b/>
              </w:rPr>
            </w:pPr>
            <w:r w:rsidRPr="00121095">
              <w:t>CWE</w:t>
            </w:r>
          </w:p>
        </w:tc>
        <w:tc>
          <w:tcPr>
            <w:tcW w:w="288" w:type="dxa"/>
            <w:tcBorders>
              <w:top w:val="single" w:sz="4" w:space="0" w:color="auto"/>
              <w:bottom w:val="single" w:sz="4" w:space="0" w:color="auto"/>
            </w:tcBorders>
            <w:shd w:val="clear" w:color="auto" w:fill="FFFFFF"/>
          </w:tcPr>
          <w:p w14:paraId="207B94B9"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00535C7"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2ECF274"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771E19D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58D234C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340ABA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330650A8" w14:textId="77777777" w:rsidR="00E921A2" w:rsidRPr="00121095" w:rsidRDefault="00E921A2">
            <w:pPr>
              <w:pStyle w:val="QryTableInput"/>
            </w:pPr>
            <w:r w:rsidRPr="00121095">
              <w:t>Message Query Name</w:t>
            </w:r>
          </w:p>
        </w:tc>
      </w:tr>
      <w:tr w:rsidR="00E921A2" w:rsidRPr="00E921A2" w14:paraId="4B0A984F" w14:textId="77777777" w:rsidTr="00E50DB9">
        <w:trPr>
          <w:cantSplit/>
        </w:trPr>
        <w:tc>
          <w:tcPr>
            <w:tcW w:w="648" w:type="dxa"/>
            <w:tcBorders>
              <w:top w:val="single" w:sz="4" w:space="0" w:color="auto"/>
              <w:bottom w:val="single" w:sz="4" w:space="0" w:color="auto"/>
            </w:tcBorders>
            <w:shd w:val="clear" w:color="auto" w:fill="FFFFFF"/>
          </w:tcPr>
          <w:p w14:paraId="030D1B89" w14:textId="77777777" w:rsidR="00E921A2" w:rsidRPr="00121095" w:rsidRDefault="00E921A2">
            <w:pPr>
              <w:pStyle w:val="QryTableInput"/>
            </w:pPr>
            <w:r w:rsidRPr="00121095">
              <w:t>2</w:t>
            </w:r>
          </w:p>
        </w:tc>
        <w:tc>
          <w:tcPr>
            <w:tcW w:w="1296" w:type="dxa"/>
            <w:tcBorders>
              <w:top w:val="single" w:sz="4" w:space="0" w:color="auto"/>
              <w:bottom w:val="single" w:sz="4" w:space="0" w:color="auto"/>
            </w:tcBorders>
            <w:shd w:val="clear" w:color="auto" w:fill="FFFFFF"/>
          </w:tcPr>
          <w:p w14:paraId="28E614BD" w14:textId="77777777" w:rsidR="00E921A2" w:rsidRPr="00121095" w:rsidRDefault="00E921A2">
            <w:pPr>
              <w:pStyle w:val="QryTableInput"/>
            </w:pPr>
            <w:r w:rsidRPr="00121095">
              <w:t>QueryTag</w:t>
            </w:r>
          </w:p>
        </w:tc>
        <w:tc>
          <w:tcPr>
            <w:tcW w:w="792" w:type="dxa"/>
            <w:tcBorders>
              <w:top w:val="single" w:sz="4" w:space="0" w:color="auto"/>
              <w:bottom w:val="single" w:sz="4" w:space="0" w:color="auto"/>
            </w:tcBorders>
            <w:shd w:val="clear" w:color="auto" w:fill="FFFFFF"/>
          </w:tcPr>
          <w:p w14:paraId="1DB65275"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6861B08"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1C7FB85" w14:textId="77777777" w:rsidR="00E921A2" w:rsidRPr="00121095" w:rsidRDefault="00E921A2">
            <w:pPr>
              <w:pStyle w:val="QryTableInput"/>
              <w:rPr>
                <w:b/>
              </w:rPr>
            </w:pPr>
            <w:r w:rsidRPr="00121095">
              <w:t>32</w:t>
            </w:r>
          </w:p>
        </w:tc>
        <w:tc>
          <w:tcPr>
            <w:tcW w:w="720" w:type="dxa"/>
            <w:tcBorders>
              <w:top w:val="single" w:sz="4" w:space="0" w:color="auto"/>
              <w:bottom w:val="single" w:sz="4" w:space="0" w:color="auto"/>
            </w:tcBorders>
            <w:shd w:val="clear" w:color="auto" w:fill="FFFFFF"/>
          </w:tcPr>
          <w:p w14:paraId="4008C94D" w14:textId="77777777" w:rsidR="00E921A2" w:rsidRPr="00121095" w:rsidRDefault="00E921A2">
            <w:pPr>
              <w:pStyle w:val="QryTableInput"/>
              <w:rPr>
                <w:b/>
              </w:rPr>
            </w:pPr>
            <w:r w:rsidRPr="00121095">
              <w:t>ST</w:t>
            </w:r>
          </w:p>
        </w:tc>
        <w:tc>
          <w:tcPr>
            <w:tcW w:w="288" w:type="dxa"/>
            <w:tcBorders>
              <w:top w:val="single" w:sz="4" w:space="0" w:color="auto"/>
              <w:bottom w:val="single" w:sz="4" w:space="0" w:color="auto"/>
            </w:tcBorders>
            <w:shd w:val="clear" w:color="auto" w:fill="FFFFFF"/>
          </w:tcPr>
          <w:p w14:paraId="2C1F5A5A" w14:textId="77777777" w:rsidR="00E921A2" w:rsidRPr="00121095" w:rsidRDefault="00E921A2">
            <w:pPr>
              <w:pStyle w:val="QryTableInput"/>
              <w:rPr>
                <w:b/>
              </w:rPr>
            </w:pPr>
            <w:r w:rsidRPr="00121095">
              <w:t>R</w:t>
            </w:r>
          </w:p>
        </w:tc>
        <w:tc>
          <w:tcPr>
            <w:tcW w:w="288" w:type="dxa"/>
            <w:tcBorders>
              <w:top w:val="single" w:sz="4" w:space="0" w:color="auto"/>
              <w:bottom w:val="single" w:sz="4" w:space="0" w:color="auto"/>
            </w:tcBorders>
            <w:shd w:val="clear" w:color="auto" w:fill="FFFFFF"/>
          </w:tcPr>
          <w:p w14:paraId="49D9FE32"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4AF9934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63945087"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4BE2324B"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FB04CA0"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697866BF" w14:textId="77777777" w:rsidR="00E921A2" w:rsidRPr="00121095" w:rsidRDefault="00E921A2">
            <w:pPr>
              <w:pStyle w:val="QryTableInput"/>
            </w:pPr>
            <w:r w:rsidRPr="00121095">
              <w:t>Query Tag</w:t>
            </w:r>
          </w:p>
        </w:tc>
      </w:tr>
      <w:tr w:rsidR="00E921A2" w:rsidRPr="00E921A2" w14:paraId="314010E7" w14:textId="77777777" w:rsidTr="00E50DB9">
        <w:trPr>
          <w:cantSplit/>
        </w:trPr>
        <w:tc>
          <w:tcPr>
            <w:tcW w:w="648" w:type="dxa"/>
            <w:tcBorders>
              <w:top w:val="single" w:sz="4" w:space="0" w:color="auto"/>
              <w:bottom w:val="single" w:sz="4" w:space="0" w:color="auto"/>
            </w:tcBorders>
            <w:shd w:val="clear" w:color="auto" w:fill="FFFFFF"/>
          </w:tcPr>
          <w:p w14:paraId="7081F041" w14:textId="77777777" w:rsidR="00E921A2" w:rsidRPr="00121095" w:rsidRDefault="00E921A2">
            <w:pPr>
              <w:pStyle w:val="QryTableInput"/>
            </w:pPr>
            <w:r w:rsidRPr="00121095">
              <w:t>3</w:t>
            </w:r>
          </w:p>
        </w:tc>
        <w:tc>
          <w:tcPr>
            <w:tcW w:w="1296" w:type="dxa"/>
            <w:tcBorders>
              <w:top w:val="single" w:sz="4" w:space="0" w:color="auto"/>
              <w:bottom w:val="single" w:sz="4" w:space="0" w:color="auto"/>
            </w:tcBorders>
            <w:shd w:val="clear" w:color="auto" w:fill="FFFFFF"/>
          </w:tcPr>
          <w:p w14:paraId="43EADA7C" w14:textId="77777777" w:rsidR="00E921A2" w:rsidRPr="00121095" w:rsidRDefault="00E921A2">
            <w:pPr>
              <w:pStyle w:val="QryTableInput"/>
              <w:rPr>
                <w:b/>
              </w:rPr>
            </w:pPr>
            <w:r w:rsidRPr="00121095">
              <w:t>Algorithm</w:t>
            </w:r>
          </w:p>
        </w:tc>
        <w:tc>
          <w:tcPr>
            <w:tcW w:w="792" w:type="dxa"/>
            <w:tcBorders>
              <w:top w:val="single" w:sz="4" w:space="0" w:color="auto"/>
              <w:bottom w:val="single" w:sz="4" w:space="0" w:color="auto"/>
            </w:tcBorders>
            <w:shd w:val="clear" w:color="auto" w:fill="FFFFFF"/>
          </w:tcPr>
          <w:p w14:paraId="23CC9E0A"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BD7BB0C" w14:textId="77777777" w:rsidR="00E921A2" w:rsidRPr="00121095" w:rsidRDefault="00E921A2">
            <w:pPr>
              <w:pStyle w:val="QryTableInput"/>
              <w:rPr>
                <w:b/>
              </w:rPr>
            </w:pPr>
          </w:p>
        </w:tc>
        <w:tc>
          <w:tcPr>
            <w:tcW w:w="576" w:type="dxa"/>
            <w:tcBorders>
              <w:top w:val="single" w:sz="4" w:space="0" w:color="auto"/>
              <w:bottom w:val="single" w:sz="4" w:space="0" w:color="auto"/>
            </w:tcBorders>
            <w:shd w:val="clear" w:color="auto" w:fill="FFFFFF"/>
          </w:tcPr>
          <w:p w14:paraId="1E2FBE43" w14:textId="77777777" w:rsidR="00E921A2" w:rsidRPr="00121095" w:rsidRDefault="00E921A2">
            <w:pPr>
              <w:pStyle w:val="QryTableInput"/>
              <w:rPr>
                <w:b/>
              </w:rPr>
            </w:pPr>
            <w:r w:rsidRPr="00121095">
              <w:rPr>
                <w:b/>
              </w:rPr>
              <w:t>48</w:t>
            </w:r>
          </w:p>
        </w:tc>
        <w:tc>
          <w:tcPr>
            <w:tcW w:w="720" w:type="dxa"/>
            <w:tcBorders>
              <w:top w:val="single" w:sz="4" w:space="0" w:color="auto"/>
              <w:bottom w:val="single" w:sz="4" w:space="0" w:color="auto"/>
            </w:tcBorders>
            <w:shd w:val="clear" w:color="auto" w:fill="FFFFFF"/>
          </w:tcPr>
          <w:p w14:paraId="28A2D068" w14:textId="77777777" w:rsidR="00E921A2" w:rsidRPr="00121095" w:rsidRDefault="00E921A2">
            <w:pPr>
              <w:pStyle w:val="QryTableInput"/>
              <w:rPr>
                <w:b/>
              </w:rPr>
            </w:pPr>
            <w:r w:rsidRPr="00121095">
              <w:rPr>
                <w:b/>
              </w:rPr>
              <w:t>ST</w:t>
            </w:r>
          </w:p>
        </w:tc>
        <w:tc>
          <w:tcPr>
            <w:tcW w:w="288" w:type="dxa"/>
            <w:tcBorders>
              <w:top w:val="single" w:sz="4" w:space="0" w:color="auto"/>
              <w:bottom w:val="single" w:sz="4" w:space="0" w:color="auto"/>
            </w:tcBorders>
            <w:shd w:val="clear" w:color="auto" w:fill="FFFFFF"/>
          </w:tcPr>
          <w:p w14:paraId="0921E4E0" w14:textId="77777777" w:rsidR="00E921A2" w:rsidRPr="00121095" w:rsidRDefault="00E921A2">
            <w:pPr>
              <w:pStyle w:val="QryTableInput"/>
              <w:rPr>
                <w:b/>
              </w:rPr>
            </w:pPr>
          </w:p>
        </w:tc>
        <w:tc>
          <w:tcPr>
            <w:tcW w:w="288" w:type="dxa"/>
            <w:tcBorders>
              <w:top w:val="single" w:sz="4" w:space="0" w:color="auto"/>
              <w:bottom w:val="single" w:sz="4" w:space="0" w:color="auto"/>
            </w:tcBorders>
            <w:shd w:val="clear" w:color="auto" w:fill="FFFFFF"/>
          </w:tcPr>
          <w:p w14:paraId="7456169A"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25ADF8C0" w14:textId="77777777" w:rsidR="00E921A2" w:rsidRPr="00121095" w:rsidRDefault="00E921A2">
            <w:pPr>
              <w:pStyle w:val="QryTableInput"/>
              <w:rPr>
                <w:b/>
              </w:rPr>
            </w:pPr>
          </w:p>
        </w:tc>
        <w:tc>
          <w:tcPr>
            <w:tcW w:w="720" w:type="dxa"/>
            <w:tcBorders>
              <w:top w:val="single" w:sz="4" w:space="0" w:color="auto"/>
              <w:bottom w:val="single" w:sz="4" w:space="0" w:color="auto"/>
            </w:tcBorders>
            <w:shd w:val="clear" w:color="auto" w:fill="FFFFFF"/>
          </w:tcPr>
          <w:p w14:paraId="1E2C9952" w14:textId="77777777" w:rsidR="00E921A2" w:rsidRPr="00121095" w:rsidRDefault="00E921A2">
            <w:pPr>
              <w:pStyle w:val="QryTableInput"/>
              <w:rPr>
                <w:b/>
              </w:rPr>
            </w:pPr>
          </w:p>
        </w:tc>
        <w:tc>
          <w:tcPr>
            <w:tcW w:w="864" w:type="dxa"/>
            <w:tcBorders>
              <w:top w:val="single" w:sz="4" w:space="0" w:color="auto"/>
              <w:bottom w:val="single" w:sz="4" w:space="0" w:color="auto"/>
            </w:tcBorders>
            <w:shd w:val="clear" w:color="auto" w:fill="FFFFFF"/>
          </w:tcPr>
          <w:p w14:paraId="3002A1C7"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7005119A"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D8137A3" w14:textId="77777777" w:rsidR="00E921A2" w:rsidRPr="00121095" w:rsidRDefault="00E921A2">
            <w:pPr>
              <w:pStyle w:val="QryTableInput"/>
            </w:pPr>
            <w:r w:rsidRPr="00121095">
              <w:t>Algorithm</w:t>
            </w:r>
          </w:p>
        </w:tc>
      </w:tr>
      <w:tr w:rsidR="00E921A2" w:rsidRPr="00E921A2" w14:paraId="6886C63D" w14:textId="77777777" w:rsidTr="00E50DB9">
        <w:trPr>
          <w:cantSplit/>
        </w:trPr>
        <w:tc>
          <w:tcPr>
            <w:tcW w:w="648" w:type="dxa"/>
            <w:tcBorders>
              <w:top w:val="single" w:sz="4" w:space="0" w:color="auto"/>
              <w:bottom w:val="single" w:sz="4" w:space="0" w:color="auto"/>
            </w:tcBorders>
            <w:shd w:val="clear" w:color="auto" w:fill="FFFFFF"/>
          </w:tcPr>
          <w:p w14:paraId="01D5399A" w14:textId="77777777" w:rsidR="00E921A2" w:rsidRPr="00121095" w:rsidRDefault="00E921A2">
            <w:pPr>
              <w:pStyle w:val="QryTableInput"/>
            </w:pPr>
            <w:r w:rsidRPr="00121095">
              <w:t>4</w:t>
            </w:r>
          </w:p>
        </w:tc>
        <w:tc>
          <w:tcPr>
            <w:tcW w:w="1296" w:type="dxa"/>
            <w:tcBorders>
              <w:top w:val="single" w:sz="4" w:space="0" w:color="auto"/>
              <w:bottom w:val="single" w:sz="4" w:space="0" w:color="auto"/>
            </w:tcBorders>
            <w:shd w:val="clear" w:color="auto" w:fill="FFFFFF"/>
          </w:tcPr>
          <w:p w14:paraId="6C0F6797" w14:textId="77777777" w:rsidR="00E921A2" w:rsidRPr="00121095" w:rsidRDefault="00E921A2">
            <w:pPr>
              <w:pStyle w:val="QryTableInput"/>
            </w:pPr>
            <w:r w:rsidRPr="00121095">
              <w:t>ConfidenceLevel</w:t>
            </w:r>
          </w:p>
        </w:tc>
        <w:tc>
          <w:tcPr>
            <w:tcW w:w="792" w:type="dxa"/>
            <w:tcBorders>
              <w:top w:val="single" w:sz="4" w:space="0" w:color="auto"/>
              <w:bottom w:val="single" w:sz="4" w:space="0" w:color="auto"/>
            </w:tcBorders>
            <w:shd w:val="clear" w:color="auto" w:fill="FFFFFF"/>
          </w:tcPr>
          <w:p w14:paraId="2605F0DD"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4CF61325"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7494983" w14:textId="77777777" w:rsidR="00E921A2" w:rsidRPr="00121095" w:rsidRDefault="00E921A2">
            <w:pPr>
              <w:pStyle w:val="QryTableInput"/>
            </w:pPr>
            <w:r w:rsidRPr="00121095">
              <w:t>8</w:t>
            </w:r>
          </w:p>
        </w:tc>
        <w:tc>
          <w:tcPr>
            <w:tcW w:w="720" w:type="dxa"/>
            <w:tcBorders>
              <w:top w:val="single" w:sz="4" w:space="0" w:color="auto"/>
              <w:bottom w:val="single" w:sz="4" w:space="0" w:color="auto"/>
            </w:tcBorders>
            <w:shd w:val="clear" w:color="auto" w:fill="FFFFFF"/>
          </w:tcPr>
          <w:p w14:paraId="7195DC9C" w14:textId="77777777" w:rsidR="00E921A2" w:rsidRPr="00121095" w:rsidRDefault="00E921A2">
            <w:pPr>
              <w:pStyle w:val="QryTableInput"/>
            </w:pPr>
            <w:r w:rsidRPr="00121095">
              <w:t>NM</w:t>
            </w:r>
          </w:p>
        </w:tc>
        <w:tc>
          <w:tcPr>
            <w:tcW w:w="288" w:type="dxa"/>
            <w:tcBorders>
              <w:top w:val="single" w:sz="4" w:space="0" w:color="auto"/>
              <w:bottom w:val="single" w:sz="4" w:space="0" w:color="auto"/>
            </w:tcBorders>
            <w:shd w:val="clear" w:color="auto" w:fill="FFFFFF"/>
          </w:tcPr>
          <w:p w14:paraId="1D3D4B74"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53846181"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189D6CD4"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6A64C81F"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375E3590"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3439A929"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231B4730" w14:textId="77777777" w:rsidR="00E921A2" w:rsidRPr="00121095" w:rsidRDefault="00E921A2">
            <w:pPr>
              <w:pStyle w:val="QryTableInput"/>
            </w:pPr>
            <w:r w:rsidRPr="00121095">
              <w:t>Confidence Level</w:t>
            </w:r>
          </w:p>
        </w:tc>
      </w:tr>
      <w:tr w:rsidR="00E921A2" w:rsidRPr="00E921A2" w14:paraId="1002892C" w14:textId="77777777" w:rsidTr="00E50DB9">
        <w:trPr>
          <w:cantSplit/>
        </w:trPr>
        <w:tc>
          <w:tcPr>
            <w:tcW w:w="648" w:type="dxa"/>
            <w:tcBorders>
              <w:top w:val="single" w:sz="4" w:space="0" w:color="auto"/>
              <w:bottom w:val="single" w:sz="4" w:space="0" w:color="auto"/>
            </w:tcBorders>
            <w:shd w:val="clear" w:color="auto" w:fill="FFFFFF"/>
          </w:tcPr>
          <w:p w14:paraId="15700F25" w14:textId="77777777" w:rsidR="00E921A2" w:rsidRPr="00121095" w:rsidRDefault="00E921A2">
            <w:pPr>
              <w:pStyle w:val="QryTableInput"/>
            </w:pPr>
            <w:r w:rsidRPr="00121095">
              <w:t>5</w:t>
            </w:r>
          </w:p>
        </w:tc>
        <w:tc>
          <w:tcPr>
            <w:tcW w:w="1296" w:type="dxa"/>
            <w:tcBorders>
              <w:top w:val="single" w:sz="4" w:space="0" w:color="auto"/>
              <w:bottom w:val="single" w:sz="4" w:space="0" w:color="auto"/>
            </w:tcBorders>
            <w:shd w:val="clear" w:color="auto" w:fill="FFFFFF"/>
          </w:tcPr>
          <w:p w14:paraId="0701B106" w14:textId="77777777" w:rsidR="00E921A2" w:rsidRPr="00121095" w:rsidRDefault="00E921A2">
            <w:pPr>
              <w:pStyle w:val="QryTableInput"/>
            </w:pPr>
            <w:r w:rsidRPr="00121095">
              <w:t>PatientName</w:t>
            </w:r>
          </w:p>
        </w:tc>
        <w:tc>
          <w:tcPr>
            <w:tcW w:w="792" w:type="dxa"/>
            <w:tcBorders>
              <w:top w:val="single" w:sz="4" w:space="0" w:color="auto"/>
              <w:bottom w:val="single" w:sz="4" w:space="0" w:color="auto"/>
            </w:tcBorders>
            <w:shd w:val="clear" w:color="auto" w:fill="FFFFFF"/>
          </w:tcPr>
          <w:p w14:paraId="66F0D798"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408BC6B3"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4D528AC2" w14:textId="77777777" w:rsidR="00E921A2" w:rsidRPr="00121095" w:rsidRDefault="00E921A2">
            <w:pPr>
              <w:pStyle w:val="QryTableInput"/>
            </w:pPr>
            <w:r w:rsidRPr="00121095">
              <w:t>48</w:t>
            </w:r>
          </w:p>
        </w:tc>
        <w:tc>
          <w:tcPr>
            <w:tcW w:w="720" w:type="dxa"/>
            <w:tcBorders>
              <w:top w:val="single" w:sz="4" w:space="0" w:color="auto"/>
              <w:bottom w:val="single" w:sz="4" w:space="0" w:color="auto"/>
            </w:tcBorders>
            <w:shd w:val="clear" w:color="auto" w:fill="FFFFFF"/>
          </w:tcPr>
          <w:p w14:paraId="72A2041F" w14:textId="77777777" w:rsidR="00E921A2" w:rsidRPr="00121095" w:rsidRDefault="00E921A2">
            <w:pPr>
              <w:pStyle w:val="QryTableInput"/>
            </w:pPr>
            <w:r w:rsidRPr="00121095">
              <w:t>XPN</w:t>
            </w:r>
          </w:p>
        </w:tc>
        <w:tc>
          <w:tcPr>
            <w:tcW w:w="288" w:type="dxa"/>
            <w:tcBorders>
              <w:top w:val="single" w:sz="4" w:space="0" w:color="auto"/>
              <w:bottom w:val="single" w:sz="4" w:space="0" w:color="auto"/>
            </w:tcBorders>
            <w:shd w:val="clear" w:color="auto" w:fill="FFFFFF"/>
          </w:tcPr>
          <w:p w14:paraId="4C851CAF"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29AA567E"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06C4EF5A"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4C1EFF6D"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5C39C71F" w14:textId="77777777" w:rsidR="00E921A2" w:rsidRPr="00121095" w:rsidRDefault="00E921A2">
            <w:pPr>
              <w:pStyle w:val="QryTableInput"/>
            </w:pPr>
            <w:r w:rsidRPr="00121095">
              <w:t>PID.5</w:t>
            </w:r>
          </w:p>
        </w:tc>
        <w:tc>
          <w:tcPr>
            <w:tcW w:w="720" w:type="dxa"/>
            <w:tcBorders>
              <w:top w:val="single" w:sz="4" w:space="0" w:color="auto"/>
              <w:bottom w:val="single" w:sz="4" w:space="0" w:color="auto"/>
            </w:tcBorders>
            <w:shd w:val="clear" w:color="auto" w:fill="FFFFFF"/>
          </w:tcPr>
          <w:p w14:paraId="2F98D7E4"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159F0153" w14:textId="77777777" w:rsidR="00E921A2" w:rsidRPr="00121095" w:rsidRDefault="00E921A2">
            <w:pPr>
              <w:pStyle w:val="QryTableInput"/>
            </w:pPr>
            <w:r w:rsidRPr="00121095">
              <w:t>PID-5-Patient Name</w:t>
            </w:r>
          </w:p>
        </w:tc>
      </w:tr>
      <w:tr w:rsidR="00E921A2" w:rsidRPr="00E921A2" w14:paraId="6DDD1956" w14:textId="77777777" w:rsidTr="00E50DB9">
        <w:trPr>
          <w:cantSplit/>
        </w:trPr>
        <w:tc>
          <w:tcPr>
            <w:tcW w:w="648" w:type="dxa"/>
            <w:tcBorders>
              <w:top w:val="single" w:sz="4" w:space="0" w:color="auto"/>
              <w:bottom w:val="single" w:sz="4" w:space="0" w:color="auto"/>
            </w:tcBorders>
            <w:shd w:val="clear" w:color="auto" w:fill="FFFFFF"/>
          </w:tcPr>
          <w:p w14:paraId="4C55236B" w14:textId="77777777" w:rsidR="00E921A2" w:rsidRPr="00121095" w:rsidRDefault="00E921A2">
            <w:pPr>
              <w:pStyle w:val="QryTableInput"/>
            </w:pPr>
            <w:r w:rsidRPr="00121095">
              <w:t>6</w:t>
            </w:r>
          </w:p>
        </w:tc>
        <w:tc>
          <w:tcPr>
            <w:tcW w:w="1296" w:type="dxa"/>
            <w:tcBorders>
              <w:top w:val="single" w:sz="4" w:space="0" w:color="auto"/>
              <w:bottom w:val="single" w:sz="4" w:space="0" w:color="auto"/>
            </w:tcBorders>
            <w:shd w:val="clear" w:color="auto" w:fill="FFFFFF"/>
          </w:tcPr>
          <w:p w14:paraId="793C8FD1" w14:textId="77777777" w:rsidR="00E921A2" w:rsidRPr="00121095" w:rsidRDefault="00E921A2">
            <w:pPr>
              <w:pStyle w:val="QryTableInput"/>
            </w:pPr>
            <w:r w:rsidRPr="00121095">
              <w:t>DOB</w:t>
            </w:r>
          </w:p>
        </w:tc>
        <w:tc>
          <w:tcPr>
            <w:tcW w:w="792" w:type="dxa"/>
            <w:tcBorders>
              <w:top w:val="single" w:sz="4" w:space="0" w:color="auto"/>
              <w:bottom w:val="single" w:sz="4" w:space="0" w:color="auto"/>
            </w:tcBorders>
            <w:shd w:val="clear" w:color="auto" w:fill="FFFFFF"/>
          </w:tcPr>
          <w:p w14:paraId="23663DDD" w14:textId="77777777" w:rsidR="00E921A2" w:rsidRPr="00121095" w:rsidRDefault="00E921A2">
            <w:pPr>
              <w:pStyle w:val="QryTableInput"/>
            </w:pPr>
            <w:r w:rsidRPr="00121095">
              <w:t>S</w:t>
            </w:r>
          </w:p>
        </w:tc>
        <w:tc>
          <w:tcPr>
            <w:tcW w:w="288" w:type="dxa"/>
            <w:tcBorders>
              <w:top w:val="single" w:sz="4" w:space="0" w:color="auto"/>
              <w:bottom w:val="single" w:sz="4" w:space="0" w:color="auto"/>
            </w:tcBorders>
            <w:shd w:val="clear" w:color="auto" w:fill="FFFFFF"/>
          </w:tcPr>
          <w:p w14:paraId="2460015B" w14:textId="77777777" w:rsidR="00E921A2" w:rsidRPr="00121095" w:rsidRDefault="00E921A2">
            <w:pPr>
              <w:pStyle w:val="QryTableInput"/>
            </w:pPr>
          </w:p>
        </w:tc>
        <w:tc>
          <w:tcPr>
            <w:tcW w:w="576" w:type="dxa"/>
            <w:tcBorders>
              <w:top w:val="single" w:sz="4" w:space="0" w:color="auto"/>
              <w:bottom w:val="single" w:sz="4" w:space="0" w:color="auto"/>
            </w:tcBorders>
            <w:shd w:val="clear" w:color="auto" w:fill="FFFFFF"/>
          </w:tcPr>
          <w:p w14:paraId="1220D122" w14:textId="77777777" w:rsidR="00E921A2" w:rsidRPr="00121095" w:rsidRDefault="00E921A2">
            <w:pPr>
              <w:pStyle w:val="QryTableInput"/>
            </w:pPr>
            <w:r w:rsidRPr="00121095">
              <w:t>24</w:t>
            </w:r>
          </w:p>
        </w:tc>
        <w:tc>
          <w:tcPr>
            <w:tcW w:w="720" w:type="dxa"/>
            <w:tcBorders>
              <w:top w:val="single" w:sz="4" w:space="0" w:color="auto"/>
              <w:bottom w:val="single" w:sz="4" w:space="0" w:color="auto"/>
            </w:tcBorders>
            <w:shd w:val="clear" w:color="auto" w:fill="FFFFFF"/>
          </w:tcPr>
          <w:p w14:paraId="1003CD5C" w14:textId="77777777" w:rsidR="00E921A2" w:rsidRPr="00121095" w:rsidRDefault="00E921A2">
            <w:pPr>
              <w:pStyle w:val="QryTableInput"/>
            </w:pPr>
            <w:r w:rsidRPr="00121095">
              <w:t>DTM</w:t>
            </w:r>
          </w:p>
        </w:tc>
        <w:tc>
          <w:tcPr>
            <w:tcW w:w="288" w:type="dxa"/>
            <w:tcBorders>
              <w:top w:val="single" w:sz="4" w:space="0" w:color="auto"/>
              <w:bottom w:val="single" w:sz="4" w:space="0" w:color="auto"/>
            </w:tcBorders>
            <w:shd w:val="clear" w:color="auto" w:fill="FFFFFF"/>
          </w:tcPr>
          <w:p w14:paraId="7CEA0B40" w14:textId="77777777" w:rsidR="00E921A2" w:rsidRPr="00121095" w:rsidRDefault="00E921A2">
            <w:pPr>
              <w:pStyle w:val="QryTableInput"/>
            </w:pPr>
          </w:p>
        </w:tc>
        <w:tc>
          <w:tcPr>
            <w:tcW w:w="288" w:type="dxa"/>
            <w:tcBorders>
              <w:top w:val="single" w:sz="4" w:space="0" w:color="auto"/>
              <w:bottom w:val="single" w:sz="4" w:space="0" w:color="auto"/>
            </w:tcBorders>
            <w:shd w:val="clear" w:color="auto" w:fill="FFFFFF"/>
          </w:tcPr>
          <w:p w14:paraId="39BE85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5D0F4F5F" w14:textId="77777777" w:rsidR="00E921A2" w:rsidRPr="00121095" w:rsidRDefault="00E921A2">
            <w:pPr>
              <w:pStyle w:val="QryTableInput"/>
            </w:pPr>
          </w:p>
        </w:tc>
        <w:tc>
          <w:tcPr>
            <w:tcW w:w="720" w:type="dxa"/>
            <w:tcBorders>
              <w:top w:val="single" w:sz="4" w:space="0" w:color="auto"/>
              <w:bottom w:val="single" w:sz="4" w:space="0" w:color="auto"/>
            </w:tcBorders>
            <w:shd w:val="clear" w:color="auto" w:fill="FFFFFF"/>
          </w:tcPr>
          <w:p w14:paraId="2F64E2C1" w14:textId="77777777" w:rsidR="00E921A2" w:rsidRPr="00121095" w:rsidRDefault="00E921A2">
            <w:pPr>
              <w:pStyle w:val="QryTableInput"/>
            </w:pPr>
          </w:p>
        </w:tc>
        <w:tc>
          <w:tcPr>
            <w:tcW w:w="864" w:type="dxa"/>
            <w:tcBorders>
              <w:top w:val="single" w:sz="4" w:space="0" w:color="auto"/>
              <w:bottom w:val="single" w:sz="4" w:space="0" w:color="auto"/>
            </w:tcBorders>
            <w:shd w:val="clear" w:color="auto" w:fill="FFFFFF"/>
          </w:tcPr>
          <w:p w14:paraId="4C5BC786" w14:textId="77777777" w:rsidR="00E921A2" w:rsidRPr="00121095" w:rsidRDefault="00E921A2">
            <w:pPr>
              <w:pStyle w:val="QryTableInput"/>
            </w:pPr>
            <w:r w:rsidRPr="00121095">
              <w:t>PID.7</w:t>
            </w:r>
          </w:p>
        </w:tc>
        <w:tc>
          <w:tcPr>
            <w:tcW w:w="720" w:type="dxa"/>
            <w:tcBorders>
              <w:top w:val="single" w:sz="4" w:space="0" w:color="auto"/>
              <w:bottom w:val="single" w:sz="4" w:space="0" w:color="auto"/>
            </w:tcBorders>
            <w:shd w:val="clear" w:color="auto" w:fill="FFFFFF"/>
          </w:tcPr>
          <w:p w14:paraId="78024F78" w14:textId="77777777" w:rsidR="00E921A2" w:rsidRPr="00121095" w:rsidRDefault="00E921A2">
            <w:pPr>
              <w:pStyle w:val="QryTableInput"/>
            </w:pPr>
          </w:p>
        </w:tc>
        <w:tc>
          <w:tcPr>
            <w:tcW w:w="1008" w:type="dxa"/>
            <w:tcBorders>
              <w:top w:val="single" w:sz="4" w:space="0" w:color="auto"/>
              <w:bottom w:val="single" w:sz="4" w:space="0" w:color="auto"/>
            </w:tcBorders>
            <w:shd w:val="clear" w:color="auto" w:fill="FFFFFF"/>
          </w:tcPr>
          <w:p w14:paraId="0BAFAF19" w14:textId="77777777" w:rsidR="00E921A2" w:rsidRPr="00121095" w:rsidRDefault="00E921A2">
            <w:pPr>
              <w:pStyle w:val="QryTableInput"/>
            </w:pPr>
            <w:r w:rsidRPr="00121095">
              <w:t>PID-7-Date/Time of Birth</w:t>
            </w:r>
          </w:p>
        </w:tc>
      </w:tr>
      <w:tr w:rsidR="00E921A2" w:rsidRPr="00E921A2" w14:paraId="46319462" w14:textId="77777777" w:rsidTr="00E50DB9">
        <w:trPr>
          <w:cantSplit/>
        </w:trPr>
        <w:tc>
          <w:tcPr>
            <w:tcW w:w="648" w:type="dxa"/>
            <w:tcBorders>
              <w:top w:val="single" w:sz="4" w:space="0" w:color="auto"/>
              <w:bottom w:val="double" w:sz="4" w:space="0" w:color="auto"/>
            </w:tcBorders>
            <w:shd w:val="clear" w:color="auto" w:fill="FFFFFF"/>
          </w:tcPr>
          <w:p w14:paraId="5621EE7A" w14:textId="77777777" w:rsidR="00E921A2" w:rsidRPr="00121095" w:rsidRDefault="00E921A2">
            <w:pPr>
              <w:pStyle w:val="QryTableInput"/>
            </w:pPr>
            <w:r w:rsidRPr="00121095">
              <w:t>7</w:t>
            </w:r>
          </w:p>
        </w:tc>
        <w:tc>
          <w:tcPr>
            <w:tcW w:w="1296" w:type="dxa"/>
            <w:tcBorders>
              <w:top w:val="single" w:sz="4" w:space="0" w:color="auto"/>
              <w:bottom w:val="double" w:sz="4" w:space="0" w:color="auto"/>
            </w:tcBorders>
            <w:shd w:val="clear" w:color="auto" w:fill="FFFFFF"/>
          </w:tcPr>
          <w:p w14:paraId="6EC6B06F" w14:textId="77777777" w:rsidR="00E921A2" w:rsidRPr="00121095" w:rsidRDefault="00E921A2">
            <w:pPr>
              <w:pStyle w:val="QryTableInput"/>
            </w:pPr>
            <w:r w:rsidRPr="00121095">
              <w:t>Sex</w:t>
            </w:r>
          </w:p>
        </w:tc>
        <w:tc>
          <w:tcPr>
            <w:tcW w:w="792" w:type="dxa"/>
            <w:tcBorders>
              <w:top w:val="single" w:sz="4" w:space="0" w:color="auto"/>
              <w:bottom w:val="double" w:sz="4" w:space="0" w:color="auto"/>
            </w:tcBorders>
            <w:shd w:val="clear" w:color="auto" w:fill="FFFFFF"/>
          </w:tcPr>
          <w:p w14:paraId="576B84AA" w14:textId="77777777" w:rsidR="00E921A2" w:rsidRPr="00121095" w:rsidRDefault="00E921A2">
            <w:pPr>
              <w:pStyle w:val="QryTableInput"/>
            </w:pPr>
            <w:r w:rsidRPr="00121095">
              <w:t>S</w:t>
            </w:r>
          </w:p>
        </w:tc>
        <w:tc>
          <w:tcPr>
            <w:tcW w:w="288" w:type="dxa"/>
            <w:tcBorders>
              <w:top w:val="single" w:sz="4" w:space="0" w:color="auto"/>
              <w:bottom w:val="double" w:sz="4" w:space="0" w:color="auto"/>
            </w:tcBorders>
            <w:shd w:val="clear" w:color="auto" w:fill="FFFFFF"/>
          </w:tcPr>
          <w:p w14:paraId="52CD4ECA" w14:textId="77777777" w:rsidR="00E921A2" w:rsidRPr="00121095" w:rsidRDefault="00E921A2">
            <w:pPr>
              <w:pStyle w:val="QryTableInput"/>
            </w:pPr>
          </w:p>
        </w:tc>
        <w:tc>
          <w:tcPr>
            <w:tcW w:w="576" w:type="dxa"/>
            <w:tcBorders>
              <w:top w:val="single" w:sz="4" w:space="0" w:color="auto"/>
              <w:bottom w:val="double" w:sz="4" w:space="0" w:color="auto"/>
            </w:tcBorders>
            <w:shd w:val="clear" w:color="auto" w:fill="FFFFFF"/>
          </w:tcPr>
          <w:p w14:paraId="29547DD7" w14:textId="77777777" w:rsidR="00E921A2" w:rsidRPr="00121095" w:rsidRDefault="00E921A2">
            <w:pPr>
              <w:pStyle w:val="QryTableInput"/>
            </w:pPr>
            <w:r w:rsidRPr="00121095">
              <w:t>1</w:t>
            </w:r>
          </w:p>
        </w:tc>
        <w:tc>
          <w:tcPr>
            <w:tcW w:w="720" w:type="dxa"/>
            <w:tcBorders>
              <w:top w:val="single" w:sz="4" w:space="0" w:color="auto"/>
              <w:bottom w:val="double" w:sz="4" w:space="0" w:color="auto"/>
            </w:tcBorders>
            <w:shd w:val="clear" w:color="auto" w:fill="FFFFFF"/>
          </w:tcPr>
          <w:p w14:paraId="296C6E82" w14:textId="77777777" w:rsidR="00E921A2" w:rsidRPr="00121095" w:rsidRDefault="00E921A2">
            <w:pPr>
              <w:pStyle w:val="QryTableInput"/>
            </w:pPr>
            <w:r w:rsidRPr="00121095">
              <w:t>CWE</w:t>
            </w:r>
          </w:p>
        </w:tc>
        <w:tc>
          <w:tcPr>
            <w:tcW w:w="288" w:type="dxa"/>
            <w:tcBorders>
              <w:top w:val="single" w:sz="4" w:space="0" w:color="auto"/>
              <w:bottom w:val="double" w:sz="4" w:space="0" w:color="auto"/>
            </w:tcBorders>
            <w:shd w:val="clear" w:color="auto" w:fill="FFFFFF"/>
          </w:tcPr>
          <w:p w14:paraId="3FD83D0E" w14:textId="77777777" w:rsidR="00E921A2" w:rsidRPr="00121095" w:rsidRDefault="00E921A2">
            <w:pPr>
              <w:pStyle w:val="QryTableInput"/>
            </w:pPr>
          </w:p>
        </w:tc>
        <w:tc>
          <w:tcPr>
            <w:tcW w:w="288" w:type="dxa"/>
            <w:tcBorders>
              <w:top w:val="single" w:sz="4" w:space="0" w:color="auto"/>
              <w:bottom w:val="double" w:sz="4" w:space="0" w:color="auto"/>
            </w:tcBorders>
            <w:shd w:val="clear" w:color="auto" w:fill="FFFFFF"/>
          </w:tcPr>
          <w:p w14:paraId="65AB1508"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6F52B0AA" w14:textId="77777777" w:rsidR="00E921A2" w:rsidRPr="00121095" w:rsidRDefault="00E921A2">
            <w:pPr>
              <w:pStyle w:val="QryTableInput"/>
            </w:pPr>
          </w:p>
        </w:tc>
        <w:tc>
          <w:tcPr>
            <w:tcW w:w="720" w:type="dxa"/>
            <w:tcBorders>
              <w:top w:val="single" w:sz="4" w:space="0" w:color="auto"/>
              <w:bottom w:val="double" w:sz="4" w:space="0" w:color="auto"/>
            </w:tcBorders>
            <w:shd w:val="clear" w:color="auto" w:fill="FFFFFF"/>
          </w:tcPr>
          <w:p w14:paraId="52506504" w14:textId="77777777" w:rsidR="00E921A2" w:rsidRPr="00121095" w:rsidRDefault="00E921A2">
            <w:pPr>
              <w:pStyle w:val="QryTableInput"/>
            </w:pPr>
          </w:p>
        </w:tc>
        <w:tc>
          <w:tcPr>
            <w:tcW w:w="864" w:type="dxa"/>
            <w:tcBorders>
              <w:top w:val="single" w:sz="4" w:space="0" w:color="auto"/>
              <w:bottom w:val="double" w:sz="4" w:space="0" w:color="auto"/>
            </w:tcBorders>
            <w:shd w:val="clear" w:color="auto" w:fill="FFFFFF"/>
          </w:tcPr>
          <w:p w14:paraId="71401CA6" w14:textId="77777777" w:rsidR="00E921A2" w:rsidRPr="00121095" w:rsidRDefault="00E921A2">
            <w:pPr>
              <w:pStyle w:val="QryTableInput"/>
            </w:pPr>
            <w:r w:rsidRPr="00121095">
              <w:t>PID.8</w:t>
            </w:r>
          </w:p>
        </w:tc>
        <w:tc>
          <w:tcPr>
            <w:tcW w:w="720" w:type="dxa"/>
            <w:tcBorders>
              <w:top w:val="single" w:sz="4" w:space="0" w:color="auto"/>
              <w:bottom w:val="double" w:sz="4" w:space="0" w:color="auto"/>
            </w:tcBorders>
            <w:shd w:val="clear" w:color="auto" w:fill="FFFFFF"/>
          </w:tcPr>
          <w:p w14:paraId="4397F01C" w14:textId="77777777" w:rsidR="00E921A2" w:rsidRPr="00121095" w:rsidRDefault="00E921A2">
            <w:pPr>
              <w:pStyle w:val="QryTableInput"/>
            </w:pPr>
          </w:p>
        </w:tc>
        <w:tc>
          <w:tcPr>
            <w:tcW w:w="1008" w:type="dxa"/>
            <w:tcBorders>
              <w:top w:val="single" w:sz="4" w:space="0" w:color="auto"/>
              <w:bottom w:val="double" w:sz="4" w:space="0" w:color="auto"/>
            </w:tcBorders>
            <w:shd w:val="clear" w:color="auto" w:fill="FFFFFF"/>
          </w:tcPr>
          <w:p w14:paraId="36E339EA" w14:textId="77777777" w:rsidR="00E921A2" w:rsidRPr="00121095" w:rsidRDefault="00E921A2">
            <w:pPr>
              <w:pStyle w:val="QryTableInput"/>
            </w:pPr>
            <w:r w:rsidRPr="00121095">
              <w:t>PID-8-Sex</w:t>
            </w:r>
          </w:p>
        </w:tc>
      </w:tr>
    </w:tbl>
    <w:p w14:paraId="77164D4A" w14:textId="77777777" w:rsidR="00E921A2" w:rsidRPr="00121095" w:rsidRDefault="00E921A2">
      <w:pPr>
        <w:keepNext/>
        <w:keepLines/>
        <w:rPr>
          <w:b/>
        </w:rPr>
      </w:pPr>
      <w:r w:rsidRPr="00121095">
        <w:rPr>
          <w:b/>
        </w:rPr>
        <w:t>QPD Input Parameter Field Description and Commentary</w:t>
      </w:r>
    </w:p>
    <w:tbl>
      <w:tblPr>
        <w:tblW w:w="908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728"/>
        <w:gridCol w:w="1007"/>
        <w:gridCol w:w="590"/>
        <w:gridCol w:w="5760"/>
      </w:tblGrid>
      <w:tr w:rsidR="00E921A2" w:rsidRPr="00E921A2" w14:paraId="40E7DC8C" w14:textId="77777777" w:rsidTr="00E50DB9">
        <w:trPr>
          <w:tblHeader/>
        </w:trPr>
        <w:tc>
          <w:tcPr>
            <w:tcW w:w="1728" w:type="dxa"/>
            <w:tcBorders>
              <w:top w:val="double" w:sz="4" w:space="0" w:color="auto"/>
              <w:bottom w:val="single" w:sz="4" w:space="0" w:color="auto"/>
            </w:tcBorders>
            <w:shd w:val="pct10" w:color="auto" w:fill="FFFFFF"/>
          </w:tcPr>
          <w:p w14:paraId="2D9FF9FC" w14:textId="77777777" w:rsidR="00E921A2" w:rsidRPr="00121095" w:rsidRDefault="00E921A2">
            <w:pPr>
              <w:pStyle w:val="QryTableInputParamHeader"/>
              <w:keepNext/>
              <w:keepLines/>
              <w:rPr>
                <w:lang w:val="en-US"/>
              </w:rPr>
            </w:pPr>
            <w:r w:rsidRPr="00121095">
              <w:rPr>
                <w:lang w:val="en-US"/>
              </w:rPr>
              <w:t>Input Parameter (Query ID=Z75)</w:t>
            </w:r>
          </w:p>
        </w:tc>
        <w:tc>
          <w:tcPr>
            <w:tcW w:w="1007" w:type="dxa"/>
            <w:tcBorders>
              <w:top w:val="double" w:sz="4" w:space="0" w:color="auto"/>
              <w:bottom w:val="single" w:sz="4" w:space="0" w:color="auto"/>
            </w:tcBorders>
            <w:shd w:val="pct10" w:color="auto" w:fill="FFFFFF"/>
          </w:tcPr>
          <w:p w14:paraId="6D45F3D0" w14:textId="77777777" w:rsidR="00E921A2" w:rsidRPr="00121095" w:rsidRDefault="00E921A2">
            <w:pPr>
              <w:pStyle w:val="QryTableInputParamHeader"/>
              <w:keepNext/>
              <w:keepLines/>
              <w:rPr>
                <w:lang w:val="en-US"/>
              </w:rPr>
            </w:pPr>
            <w:r w:rsidRPr="00121095">
              <w:rPr>
                <w:lang w:val="en-US"/>
              </w:rPr>
              <w:t>Comp. Name</w:t>
            </w:r>
          </w:p>
        </w:tc>
        <w:tc>
          <w:tcPr>
            <w:tcW w:w="590" w:type="dxa"/>
            <w:tcBorders>
              <w:top w:val="double" w:sz="4" w:space="0" w:color="auto"/>
              <w:bottom w:val="single" w:sz="4" w:space="0" w:color="auto"/>
            </w:tcBorders>
            <w:shd w:val="pct10" w:color="auto" w:fill="FFFFFF"/>
          </w:tcPr>
          <w:p w14:paraId="2FA76667" w14:textId="77777777" w:rsidR="00E921A2" w:rsidRPr="00121095" w:rsidRDefault="00E921A2">
            <w:pPr>
              <w:pStyle w:val="QryTableInputParamHeader"/>
              <w:keepNext/>
              <w:keepLines/>
              <w:rPr>
                <w:lang w:val="en-US"/>
              </w:rPr>
            </w:pPr>
            <w:r w:rsidRPr="00121095">
              <w:rPr>
                <w:lang w:val="en-US"/>
              </w:rPr>
              <w:t>DT</w:t>
            </w:r>
          </w:p>
        </w:tc>
        <w:tc>
          <w:tcPr>
            <w:tcW w:w="5760" w:type="dxa"/>
            <w:tcBorders>
              <w:top w:val="double" w:sz="4" w:space="0" w:color="auto"/>
              <w:bottom w:val="single" w:sz="4" w:space="0" w:color="auto"/>
            </w:tcBorders>
            <w:shd w:val="pct10" w:color="auto" w:fill="FFFFFF"/>
          </w:tcPr>
          <w:p w14:paraId="4410505D" w14:textId="77777777" w:rsidR="00E921A2" w:rsidRPr="00121095" w:rsidRDefault="00E921A2">
            <w:pPr>
              <w:pStyle w:val="QryTableInputParamHeader"/>
              <w:keepNext/>
              <w:keepLines/>
              <w:rPr>
                <w:lang w:val="en-US"/>
              </w:rPr>
            </w:pPr>
            <w:r w:rsidRPr="00121095">
              <w:rPr>
                <w:lang w:val="en-US"/>
              </w:rPr>
              <w:t>Description</w:t>
            </w:r>
          </w:p>
        </w:tc>
      </w:tr>
      <w:tr w:rsidR="00E921A2" w:rsidRPr="00E921A2" w14:paraId="4A261F7B" w14:textId="77777777" w:rsidTr="00E50DB9">
        <w:tc>
          <w:tcPr>
            <w:tcW w:w="1728" w:type="dxa"/>
            <w:tcBorders>
              <w:top w:val="single" w:sz="4" w:space="0" w:color="auto"/>
              <w:bottom w:val="single" w:sz="4" w:space="0" w:color="auto"/>
            </w:tcBorders>
            <w:shd w:val="clear" w:color="auto" w:fill="FFFFFF"/>
          </w:tcPr>
          <w:p w14:paraId="1A04BBC1" w14:textId="77777777" w:rsidR="00E921A2" w:rsidRPr="00121095" w:rsidRDefault="00E921A2">
            <w:pPr>
              <w:pStyle w:val="QryTableInputParam"/>
              <w:keepNext/>
              <w:keepLines/>
              <w:rPr>
                <w:lang w:val="en-US"/>
              </w:rPr>
            </w:pPr>
            <w:r w:rsidRPr="00121095">
              <w:rPr>
                <w:lang w:val="en-US"/>
              </w:rPr>
              <w:t>MessageQueryName</w:t>
            </w:r>
          </w:p>
        </w:tc>
        <w:tc>
          <w:tcPr>
            <w:tcW w:w="1007" w:type="dxa"/>
            <w:tcBorders>
              <w:top w:val="single" w:sz="4" w:space="0" w:color="auto"/>
              <w:bottom w:val="single" w:sz="4" w:space="0" w:color="auto"/>
            </w:tcBorders>
            <w:shd w:val="clear" w:color="auto" w:fill="FFFFFF"/>
          </w:tcPr>
          <w:p w14:paraId="42A3AD3C"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1C39B3A3"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single" w:sz="4" w:space="0" w:color="auto"/>
            </w:tcBorders>
            <w:shd w:val="clear" w:color="auto" w:fill="FFFFFF"/>
          </w:tcPr>
          <w:p w14:paraId="6CAD29B6" w14:textId="77777777" w:rsidR="00E921A2" w:rsidRPr="00121095" w:rsidRDefault="00E921A2">
            <w:pPr>
              <w:pStyle w:val="QryTableInputParam"/>
              <w:keepNext/>
              <w:keepLines/>
              <w:rPr>
                <w:lang w:val="en-US"/>
              </w:rPr>
            </w:pPr>
            <w:r w:rsidRPr="00121095">
              <w:rPr>
                <w:lang w:val="en-US"/>
              </w:rPr>
              <w:t xml:space="preserve">SHALL be valued </w:t>
            </w:r>
            <w:r w:rsidRPr="00121095">
              <w:rPr>
                <w:b/>
                <w:lang w:val="en-US"/>
              </w:rPr>
              <w:t>Z75^Tabular Patient List^HL7nnnn</w:t>
            </w:r>
            <w:r w:rsidRPr="00121095">
              <w:rPr>
                <w:lang w:val="en-US"/>
              </w:rPr>
              <w:t>.</w:t>
            </w:r>
          </w:p>
        </w:tc>
      </w:tr>
      <w:tr w:rsidR="00E921A2" w:rsidRPr="00E921A2" w14:paraId="25C1D412" w14:textId="77777777" w:rsidTr="00E50DB9">
        <w:tc>
          <w:tcPr>
            <w:tcW w:w="1728" w:type="dxa"/>
            <w:tcBorders>
              <w:top w:val="single" w:sz="4" w:space="0" w:color="auto"/>
              <w:bottom w:val="single" w:sz="4" w:space="0" w:color="auto"/>
            </w:tcBorders>
            <w:shd w:val="clear" w:color="auto" w:fill="FFFFFF"/>
          </w:tcPr>
          <w:p w14:paraId="33928EF8" w14:textId="77777777" w:rsidR="00E921A2" w:rsidRPr="00121095" w:rsidRDefault="00E921A2">
            <w:pPr>
              <w:pStyle w:val="QryTableInputParam"/>
              <w:keepNext/>
              <w:keepLines/>
              <w:rPr>
                <w:lang w:val="en-US"/>
              </w:rPr>
            </w:pPr>
            <w:r w:rsidRPr="00121095">
              <w:rPr>
                <w:lang w:val="en-US"/>
              </w:rPr>
              <w:t>QueryTag</w:t>
            </w:r>
          </w:p>
        </w:tc>
        <w:tc>
          <w:tcPr>
            <w:tcW w:w="1007" w:type="dxa"/>
            <w:tcBorders>
              <w:top w:val="single" w:sz="4" w:space="0" w:color="auto"/>
              <w:bottom w:val="single" w:sz="4" w:space="0" w:color="auto"/>
            </w:tcBorders>
            <w:shd w:val="clear" w:color="auto" w:fill="FFFFFF"/>
          </w:tcPr>
          <w:p w14:paraId="18839F68"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C870E0F"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34330E8C" w14:textId="77777777" w:rsidR="00E921A2" w:rsidRPr="00121095" w:rsidRDefault="00E921A2">
            <w:pPr>
              <w:pStyle w:val="QryTableInputParam"/>
              <w:keepNext/>
              <w:keepLines/>
              <w:rPr>
                <w:lang w:val="en-US"/>
              </w:rPr>
            </w:pPr>
            <w:r w:rsidRPr="00121095">
              <w:rPr>
                <w:lang w:val="en-US"/>
              </w:rPr>
              <w:t>Unique to each query message instance.</w:t>
            </w:r>
          </w:p>
        </w:tc>
      </w:tr>
      <w:tr w:rsidR="00E921A2" w:rsidRPr="00E921A2" w14:paraId="4A44C2F9" w14:textId="77777777" w:rsidTr="00E50DB9">
        <w:tc>
          <w:tcPr>
            <w:tcW w:w="1728" w:type="dxa"/>
            <w:tcBorders>
              <w:top w:val="single" w:sz="4" w:space="0" w:color="auto"/>
              <w:bottom w:val="single" w:sz="4" w:space="0" w:color="auto"/>
            </w:tcBorders>
            <w:shd w:val="clear" w:color="auto" w:fill="FFFFFF"/>
          </w:tcPr>
          <w:p w14:paraId="17F18DC2" w14:textId="77777777" w:rsidR="00E921A2" w:rsidRPr="00121095" w:rsidRDefault="00E921A2">
            <w:pPr>
              <w:pStyle w:val="QryTableInputParam"/>
              <w:keepNext/>
              <w:keepLines/>
              <w:rPr>
                <w:lang w:val="en-US"/>
              </w:rPr>
            </w:pPr>
            <w:r w:rsidRPr="00121095">
              <w:rPr>
                <w:lang w:val="en-US"/>
              </w:rPr>
              <w:t>Algorithm</w:t>
            </w:r>
          </w:p>
        </w:tc>
        <w:tc>
          <w:tcPr>
            <w:tcW w:w="1007" w:type="dxa"/>
            <w:tcBorders>
              <w:top w:val="single" w:sz="4" w:space="0" w:color="auto"/>
              <w:bottom w:val="single" w:sz="4" w:space="0" w:color="auto"/>
            </w:tcBorders>
            <w:shd w:val="clear" w:color="auto" w:fill="FFFFFF"/>
          </w:tcPr>
          <w:p w14:paraId="28D80F7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03D50BDD" w14:textId="77777777" w:rsidR="00E921A2" w:rsidRPr="00121095" w:rsidRDefault="00E921A2">
            <w:pPr>
              <w:pStyle w:val="QryTableInputParam"/>
              <w:keepNext/>
              <w:keepLines/>
              <w:rPr>
                <w:lang w:val="en-US"/>
              </w:rPr>
            </w:pPr>
            <w:r w:rsidRPr="00121095">
              <w:rPr>
                <w:lang w:val="en-US"/>
              </w:rPr>
              <w:t>ST</w:t>
            </w:r>
          </w:p>
        </w:tc>
        <w:tc>
          <w:tcPr>
            <w:tcW w:w="5760" w:type="dxa"/>
            <w:tcBorders>
              <w:top w:val="single" w:sz="4" w:space="0" w:color="auto"/>
              <w:bottom w:val="single" w:sz="4" w:space="0" w:color="auto"/>
            </w:tcBorders>
            <w:shd w:val="clear" w:color="auto" w:fill="FFFFFF"/>
          </w:tcPr>
          <w:p w14:paraId="1F34DE66" w14:textId="77777777" w:rsidR="00E921A2" w:rsidRPr="00121095" w:rsidRDefault="00E921A2">
            <w:pPr>
              <w:pStyle w:val="QryTableInputParam"/>
              <w:keepNext/>
              <w:keepLines/>
              <w:rPr>
                <w:lang w:val="en-US"/>
              </w:rPr>
            </w:pPr>
            <w:r w:rsidRPr="00121095">
              <w:rPr>
                <w:lang w:val="en-US"/>
              </w:rPr>
              <w:t>The name of the search algorithm that is used to look up the parameter values specified in the PID segment.</w:t>
            </w:r>
          </w:p>
        </w:tc>
      </w:tr>
      <w:tr w:rsidR="00E921A2" w:rsidRPr="00E921A2" w14:paraId="7BA97765" w14:textId="77777777" w:rsidTr="00E50DB9">
        <w:tc>
          <w:tcPr>
            <w:tcW w:w="1728" w:type="dxa"/>
            <w:tcBorders>
              <w:top w:val="single" w:sz="4" w:space="0" w:color="auto"/>
              <w:bottom w:val="single" w:sz="4" w:space="0" w:color="auto"/>
            </w:tcBorders>
            <w:shd w:val="clear" w:color="auto" w:fill="FFFFFF"/>
          </w:tcPr>
          <w:p w14:paraId="4AF8B514" w14:textId="77777777" w:rsidR="00E921A2" w:rsidRPr="00121095" w:rsidRDefault="00E921A2">
            <w:pPr>
              <w:pStyle w:val="QryTableInputParam"/>
              <w:keepNext/>
              <w:keepLines/>
              <w:rPr>
                <w:lang w:val="en-US"/>
              </w:rPr>
            </w:pPr>
            <w:r w:rsidRPr="00121095">
              <w:rPr>
                <w:lang w:val="en-US"/>
              </w:rPr>
              <w:t>ConfidenceLevel</w:t>
            </w:r>
          </w:p>
        </w:tc>
        <w:tc>
          <w:tcPr>
            <w:tcW w:w="1007" w:type="dxa"/>
            <w:tcBorders>
              <w:top w:val="single" w:sz="4" w:space="0" w:color="auto"/>
              <w:bottom w:val="single" w:sz="4" w:space="0" w:color="auto"/>
            </w:tcBorders>
            <w:shd w:val="clear" w:color="auto" w:fill="FFFFFF"/>
          </w:tcPr>
          <w:p w14:paraId="4247AC50"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52AA500E" w14:textId="77777777" w:rsidR="00E921A2" w:rsidRPr="00121095" w:rsidRDefault="00E921A2">
            <w:pPr>
              <w:pStyle w:val="QryTableInputParam"/>
              <w:keepNext/>
              <w:keepLines/>
              <w:rPr>
                <w:lang w:val="en-US"/>
              </w:rPr>
            </w:pPr>
            <w:r w:rsidRPr="00121095">
              <w:rPr>
                <w:lang w:val="en-US"/>
              </w:rPr>
              <w:t>NM</w:t>
            </w:r>
          </w:p>
        </w:tc>
        <w:tc>
          <w:tcPr>
            <w:tcW w:w="5760" w:type="dxa"/>
            <w:tcBorders>
              <w:top w:val="single" w:sz="4" w:space="0" w:color="auto"/>
              <w:bottom w:val="single" w:sz="4" w:space="0" w:color="auto"/>
            </w:tcBorders>
            <w:shd w:val="clear" w:color="auto" w:fill="FFFFFF"/>
          </w:tcPr>
          <w:p w14:paraId="6ACDFE80" w14:textId="77777777" w:rsidR="00E921A2" w:rsidRPr="00121095" w:rsidRDefault="00E921A2">
            <w:pPr>
              <w:pStyle w:val="QryTableInputParam"/>
              <w:keepNext/>
              <w:keepLines/>
              <w:rPr>
                <w:lang w:val="en-US"/>
              </w:rPr>
            </w:pPr>
            <w:r w:rsidRPr="00121095">
              <w:rPr>
                <w:lang w:val="en-US"/>
              </w:rPr>
              <w:t>The degree of accuracy that the search algorithm must achieve in order to score a 'hit'.</w:t>
            </w:r>
          </w:p>
        </w:tc>
      </w:tr>
      <w:tr w:rsidR="00E921A2" w:rsidRPr="00E921A2" w14:paraId="0997BFDA" w14:textId="77777777" w:rsidTr="00E50DB9">
        <w:tc>
          <w:tcPr>
            <w:tcW w:w="1728" w:type="dxa"/>
            <w:tcBorders>
              <w:top w:val="single" w:sz="4" w:space="0" w:color="auto"/>
              <w:bottom w:val="single" w:sz="4" w:space="0" w:color="auto"/>
            </w:tcBorders>
            <w:shd w:val="clear" w:color="auto" w:fill="FFFFFF"/>
          </w:tcPr>
          <w:p w14:paraId="2F566A7C" w14:textId="77777777" w:rsidR="00E921A2" w:rsidRPr="00121095" w:rsidRDefault="00E921A2">
            <w:pPr>
              <w:pStyle w:val="QryTableInputParam"/>
              <w:keepNext/>
              <w:keepLines/>
              <w:rPr>
                <w:lang w:val="en-US"/>
              </w:rPr>
            </w:pPr>
            <w:r w:rsidRPr="00121095">
              <w:rPr>
                <w:lang w:val="en-US"/>
              </w:rPr>
              <w:t>PatientName</w:t>
            </w:r>
          </w:p>
        </w:tc>
        <w:tc>
          <w:tcPr>
            <w:tcW w:w="1007" w:type="dxa"/>
            <w:tcBorders>
              <w:top w:val="single" w:sz="4" w:space="0" w:color="auto"/>
              <w:bottom w:val="single" w:sz="4" w:space="0" w:color="auto"/>
            </w:tcBorders>
            <w:shd w:val="clear" w:color="auto" w:fill="FFFFFF"/>
          </w:tcPr>
          <w:p w14:paraId="213FD63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2909B42E" w14:textId="77777777" w:rsidR="00E921A2" w:rsidRPr="00121095" w:rsidRDefault="00E921A2">
            <w:pPr>
              <w:pStyle w:val="QryTableInputParam"/>
              <w:keepNext/>
              <w:keepLines/>
              <w:rPr>
                <w:lang w:val="en-US"/>
              </w:rPr>
            </w:pPr>
            <w:r w:rsidRPr="00121095">
              <w:rPr>
                <w:lang w:val="en-US"/>
              </w:rPr>
              <w:t>XPN</w:t>
            </w:r>
          </w:p>
        </w:tc>
        <w:tc>
          <w:tcPr>
            <w:tcW w:w="5760" w:type="dxa"/>
            <w:tcBorders>
              <w:top w:val="single" w:sz="4" w:space="0" w:color="auto"/>
              <w:bottom w:val="single" w:sz="4" w:space="0" w:color="auto"/>
            </w:tcBorders>
            <w:shd w:val="clear" w:color="auto" w:fill="FFFFFF"/>
          </w:tcPr>
          <w:p w14:paraId="74520506" w14:textId="77777777" w:rsidR="00E921A2" w:rsidRPr="00121095" w:rsidRDefault="00E921A2">
            <w:pPr>
              <w:pStyle w:val="QryTableInputParam"/>
              <w:keepNext/>
              <w:keepLines/>
              <w:rPr>
                <w:lang w:val="en-US"/>
              </w:rPr>
            </w:pPr>
            <w:r w:rsidRPr="00121095">
              <w:rPr>
                <w:lang w:val="en-US"/>
              </w:rPr>
              <w:t>Name of the patient.  May be specified in full or in part.</w:t>
            </w:r>
          </w:p>
        </w:tc>
      </w:tr>
      <w:tr w:rsidR="00E921A2" w:rsidRPr="00E921A2" w14:paraId="253C3B29" w14:textId="77777777" w:rsidTr="00E50DB9">
        <w:tc>
          <w:tcPr>
            <w:tcW w:w="1728" w:type="dxa"/>
            <w:tcBorders>
              <w:top w:val="single" w:sz="4" w:space="0" w:color="auto"/>
              <w:bottom w:val="single" w:sz="4" w:space="0" w:color="auto"/>
            </w:tcBorders>
            <w:shd w:val="clear" w:color="auto" w:fill="FFFFFF"/>
          </w:tcPr>
          <w:p w14:paraId="1DA7CDA9" w14:textId="77777777" w:rsidR="00E921A2" w:rsidRPr="00121095" w:rsidRDefault="00E921A2">
            <w:pPr>
              <w:pStyle w:val="QryTableInputParam"/>
              <w:keepNext/>
              <w:keepLines/>
              <w:rPr>
                <w:lang w:val="en-US"/>
              </w:rPr>
            </w:pPr>
            <w:r w:rsidRPr="00121095">
              <w:rPr>
                <w:lang w:val="en-US"/>
              </w:rPr>
              <w:t>DOB</w:t>
            </w:r>
          </w:p>
        </w:tc>
        <w:tc>
          <w:tcPr>
            <w:tcW w:w="1007" w:type="dxa"/>
            <w:tcBorders>
              <w:top w:val="single" w:sz="4" w:space="0" w:color="auto"/>
              <w:bottom w:val="single" w:sz="4" w:space="0" w:color="auto"/>
            </w:tcBorders>
            <w:shd w:val="clear" w:color="auto" w:fill="FFFFFF"/>
          </w:tcPr>
          <w:p w14:paraId="4989A077" w14:textId="77777777" w:rsidR="00E921A2" w:rsidRPr="00121095" w:rsidRDefault="00E921A2">
            <w:pPr>
              <w:pStyle w:val="QryTableInputParam"/>
              <w:keepNext/>
              <w:keepLines/>
              <w:rPr>
                <w:lang w:val="en-US"/>
              </w:rPr>
            </w:pPr>
          </w:p>
        </w:tc>
        <w:tc>
          <w:tcPr>
            <w:tcW w:w="590" w:type="dxa"/>
            <w:tcBorders>
              <w:top w:val="single" w:sz="4" w:space="0" w:color="auto"/>
              <w:bottom w:val="single" w:sz="4" w:space="0" w:color="auto"/>
            </w:tcBorders>
            <w:shd w:val="clear" w:color="auto" w:fill="FFFFFF"/>
          </w:tcPr>
          <w:p w14:paraId="3FDDC76D" w14:textId="77777777" w:rsidR="00E921A2" w:rsidRPr="00121095" w:rsidRDefault="00E921A2">
            <w:pPr>
              <w:pStyle w:val="QryTableInputParam"/>
              <w:keepNext/>
              <w:keepLines/>
              <w:rPr>
                <w:lang w:val="en-US"/>
              </w:rPr>
            </w:pPr>
            <w:r w:rsidRPr="00121095">
              <w:rPr>
                <w:lang w:val="en-US"/>
              </w:rPr>
              <w:t>DTM</w:t>
            </w:r>
          </w:p>
        </w:tc>
        <w:tc>
          <w:tcPr>
            <w:tcW w:w="5760" w:type="dxa"/>
            <w:tcBorders>
              <w:top w:val="single" w:sz="4" w:space="0" w:color="auto"/>
              <w:bottom w:val="single" w:sz="4" w:space="0" w:color="auto"/>
            </w:tcBorders>
            <w:shd w:val="clear" w:color="auto" w:fill="FFFFFF"/>
          </w:tcPr>
          <w:p w14:paraId="3A388467" w14:textId="77777777" w:rsidR="00E921A2" w:rsidRPr="00121095" w:rsidRDefault="00E921A2">
            <w:pPr>
              <w:pStyle w:val="QryTableInputParam"/>
              <w:keepNext/>
              <w:keepLines/>
              <w:rPr>
                <w:lang w:val="en-US"/>
              </w:rPr>
            </w:pPr>
            <w:r w:rsidRPr="00121095">
              <w:rPr>
                <w:lang w:val="en-US"/>
              </w:rPr>
              <w:t>Date and time of the patient's birth.  Year, month, and day SHALL be specified; time is optional.</w:t>
            </w:r>
          </w:p>
        </w:tc>
      </w:tr>
      <w:tr w:rsidR="00E921A2" w:rsidRPr="00E921A2" w14:paraId="0CC9D1BB" w14:textId="77777777" w:rsidTr="00E50DB9">
        <w:tc>
          <w:tcPr>
            <w:tcW w:w="1728" w:type="dxa"/>
            <w:tcBorders>
              <w:top w:val="single" w:sz="4" w:space="0" w:color="auto"/>
              <w:bottom w:val="double" w:sz="4" w:space="0" w:color="auto"/>
            </w:tcBorders>
            <w:shd w:val="clear" w:color="auto" w:fill="FFFFFF"/>
          </w:tcPr>
          <w:p w14:paraId="12B66246" w14:textId="77777777" w:rsidR="00E921A2" w:rsidRPr="00121095" w:rsidRDefault="00E921A2">
            <w:pPr>
              <w:pStyle w:val="QryTableInputParam"/>
              <w:keepNext/>
              <w:keepLines/>
              <w:rPr>
                <w:lang w:val="en-US"/>
              </w:rPr>
            </w:pPr>
            <w:r w:rsidRPr="00121095">
              <w:rPr>
                <w:lang w:val="en-US"/>
              </w:rPr>
              <w:t>Sex</w:t>
            </w:r>
          </w:p>
        </w:tc>
        <w:tc>
          <w:tcPr>
            <w:tcW w:w="1007" w:type="dxa"/>
            <w:tcBorders>
              <w:top w:val="single" w:sz="4" w:space="0" w:color="auto"/>
              <w:bottom w:val="double" w:sz="4" w:space="0" w:color="auto"/>
            </w:tcBorders>
            <w:shd w:val="clear" w:color="auto" w:fill="FFFFFF"/>
          </w:tcPr>
          <w:p w14:paraId="79E4CAC1" w14:textId="77777777" w:rsidR="00E921A2" w:rsidRPr="00121095" w:rsidRDefault="00E921A2">
            <w:pPr>
              <w:pStyle w:val="QryTableInputParam"/>
              <w:keepNext/>
              <w:keepLines/>
              <w:rPr>
                <w:lang w:val="en-US"/>
              </w:rPr>
            </w:pPr>
          </w:p>
        </w:tc>
        <w:tc>
          <w:tcPr>
            <w:tcW w:w="590" w:type="dxa"/>
            <w:tcBorders>
              <w:top w:val="single" w:sz="4" w:space="0" w:color="auto"/>
              <w:bottom w:val="double" w:sz="4" w:space="0" w:color="auto"/>
            </w:tcBorders>
            <w:shd w:val="clear" w:color="auto" w:fill="FFFFFF"/>
          </w:tcPr>
          <w:p w14:paraId="59433836" w14:textId="77777777" w:rsidR="00E921A2" w:rsidRPr="00121095" w:rsidRDefault="00E921A2">
            <w:pPr>
              <w:pStyle w:val="QryTableInputParam"/>
              <w:keepNext/>
              <w:keepLines/>
              <w:rPr>
                <w:lang w:val="en-US"/>
              </w:rPr>
            </w:pPr>
            <w:r w:rsidRPr="00121095">
              <w:rPr>
                <w:lang w:val="en-US"/>
              </w:rPr>
              <w:t>CWE</w:t>
            </w:r>
          </w:p>
        </w:tc>
        <w:tc>
          <w:tcPr>
            <w:tcW w:w="5760" w:type="dxa"/>
            <w:tcBorders>
              <w:top w:val="single" w:sz="4" w:space="0" w:color="auto"/>
              <w:bottom w:val="double" w:sz="4" w:space="0" w:color="auto"/>
            </w:tcBorders>
            <w:shd w:val="clear" w:color="auto" w:fill="FFFFFF"/>
          </w:tcPr>
          <w:p w14:paraId="02D05141" w14:textId="77777777" w:rsidR="00E921A2" w:rsidRPr="00121095" w:rsidRDefault="00E921A2">
            <w:pPr>
              <w:pStyle w:val="QryTableInputParam"/>
              <w:keepNext/>
              <w:keepLines/>
              <w:rPr>
                <w:lang w:val="en-US"/>
              </w:rPr>
            </w:pPr>
            <w:r w:rsidRPr="00121095">
              <w:rPr>
                <w:lang w:val="en-US"/>
              </w:rPr>
              <w:t>Administrative gender of the patient.</w:t>
            </w:r>
          </w:p>
        </w:tc>
      </w:tr>
    </w:tbl>
    <w:p w14:paraId="357F9F5F" w14:textId="77777777" w:rsidR="00E921A2" w:rsidRPr="00121095" w:rsidRDefault="00E921A2">
      <w:pPr>
        <w:keepNext/>
      </w:pPr>
      <w:r w:rsidRPr="00121095">
        <w:rPr>
          <w:b/>
        </w:rPr>
        <w:t>RCP Response Control Parameter Field Description and Commentary</w:t>
      </w:r>
    </w:p>
    <w:tbl>
      <w:tblPr>
        <w:tblW w:w="7904"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FF"/>
        <w:tblLook w:val="0000" w:firstRow="0" w:lastRow="0" w:firstColumn="0" w:lastColumn="0" w:noHBand="0" w:noVBand="0"/>
      </w:tblPr>
      <w:tblGrid>
        <w:gridCol w:w="799"/>
        <w:gridCol w:w="2037"/>
        <w:gridCol w:w="1062"/>
        <w:gridCol w:w="536"/>
        <w:gridCol w:w="590"/>
        <w:gridCol w:w="2880"/>
      </w:tblGrid>
      <w:tr w:rsidR="00E921A2" w:rsidRPr="00E921A2" w14:paraId="741CE94B" w14:textId="77777777" w:rsidTr="00E50DB9">
        <w:trPr>
          <w:tblHeader/>
        </w:trPr>
        <w:tc>
          <w:tcPr>
            <w:tcW w:w="799" w:type="dxa"/>
            <w:tcBorders>
              <w:top w:val="double" w:sz="4" w:space="0" w:color="auto"/>
              <w:bottom w:val="single" w:sz="4" w:space="0" w:color="auto"/>
            </w:tcBorders>
            <w:shd w:val="clear" w:color="auto" w:fill="FFFFFF"/>
          </w:tcPr>
          <w:p w14:paraId="7C11BEF7" w14:textId="77777777" w:rsidR="00E921A2" w:rsidRPr="00121095" w:rsidRDefault="00E921A2">
            <w:pPr>
              <w:pStyle w:val="QryTableRCPHeader"/>
              <w:rPr>
                <w:lang w:val="en-US"/>
              </w:rPr>
            </w:pPr>
            <w:r w:rsidRPr="00121095">
              <w:rPr>
                <w:lang w:val="en-US"/>
              </w:rPr>
              <w:t>Field Seq (Query ID=Z75)</w:t>
            </w:r>
          </w:p>
        </w:tc>
        <w:tc>
          <w:tcPr>
            <w:tcW w:w="2037" w:type="dxa"/>
            <w:tcBorders>
              <w:top w:val="double" w:sz="4" w:space="0" w:color="auto"/>
              <w:bottom w:val="single" w:sz="4" w:space="0" w:color="auto"/>
            </w:tcBorders>
            <w:shd w:val="clear" w:color="auto" w:fill="FFFFFF"/>
          </w:tcPr>
          <w:p w14:paraId="4FD7F4E1" w14:textId="77777777" w:rsidR="00E921A2" w:rsidRPr="00121095" w:rsidRDefault="00E921A2">
            <w:pPr>
              <w:pStyle w:val="QryTableRCPHeader"/>
              <w:rPr>
                <w:lang w:val="en-US"/>
              </w:rPr>
            </w:pPr>
            <w:r w:rsidRPr="00121095">
              <w:rPr>
                <w:lang w:val="en-US"/>
              </w:rPr>
              <w:t>Name</w:t>
            </w:r>
          </w:p>
        </w:tc>
        <w:tc>
          <w:tcPr>
            <w:tcW w:w="1062" w:type="dxa"/>
            <w:tcBorders>
              <w:top w:val="double" w:sz="4" w:space="0" w:color="auto"/>
              <w:bottom w:val="single" w:sz="4" w:space="0" w:color="auto"/>
            </w:tcBorders>
            <w:shd w:val="clear" w:color="auto" w:fill="FFFFFF"/>
          </w:tcPr>
          <w:p w14:paraId="2ADA2BFD" w14:textId="77777777" w:rsidR="00E921A2" w:rsidRPr="00121095" w:rsidRDefault="00E921A2">
            <w:pPr>
              <w:pStyle w:val="QryTableRCPHeader"/>
              <w:rPr>
                <w:lang w:val="en-US"/>
              </w:rPr>
            </w:pPr>
            <w:r w:rsidRPr="00121095">
              <w:rPr>
                <w:lang w:val="en-US"/>
              </w:rPr>
              <w:t>Com</w:t>
            </w:r>
            <w:r w:rsidRPr="00121095">
              <w:rPr>
                <w:lang w:val="en-US"/>
              </w:rPr>
              <w:softHyphen/>
              <w:t>po</w:t>
            </w:r>
            <w:r w:rsidRPr="00121095">
              <w:rPr>
                <w:lang w:val="en-US"/>
              </w:rPr>
              <w:softHyphen/>
              <w:t>nent Name</w:t>
            </w:r>
          </w:p>
        </w:tc>
        <w:tc>
          <w:tcPr>
            <w:tcW w:w="536" w:type="dxa"/>
            <w:tcBorders>
              <w:top w:val="double" w:sz="4" w:space="0" w:color="auto"/>
              <w:bottom w:val="single" w:sz="4" w:space="0" w:color="auto"/>
            </w:tcBorders>
            <w:shd w:val="clear" w:color="auto" w:fill="FFFFFF"/>
          </w:tcPr>
          <w:p w14:paraId="0ED650FF" w14:textId="77777777" w:rsidR="00E921A2" w:rsidRPr="00121095" w:rsidRDefault="00E921A2">
            <w:pPr>
              <w:pStyle w:val="QryTableRCPHeader"/>
              <w:rPr>
                <w:lang w:val="en-US"/>
              </w:rPr>
            </w:pPr>
            <w:r w:rsidRPr="00121095">
              <w:rPr>
                <w:lang w:val="en-US"/>
              </w:rPr>
              <w:t>LEN</w:t>
            </w:r>
          </w:p>
        </w:tc>
        <w:tc>
          <w:tcPr>
            <w:tcW w:w="590" w:type="dxa"/>
            <w:tcBorders>
              <w:top w:val="double" w:sz="4" w:space="0" w:color="auto"/>
              <w:bottom w:val="single" w:sz="4" w:space="0" w:color="auto"/>
            </w:tcBorders>
            <w:shd w:val="clear" w:color="auto" w:fill="FFFFFF"/>
          </w:tcPr>
          <w:p w14:paraId="4EEDF012" w14:textId="77777777" w:rsidR="00E921A2" w:rsidRPr="00121095" w:rsidRDefault="00E921A2">
            <w:pPr>
              <w:pStyle w:val="QryTableRCPHeader"/>
              <w:rPr>
                <w:lang w:val="en-US"/>
              </w:rPr>
            </w:pPr>
            <w:r w:rsidRPr="00121095">
              <w:rPr>
                <w:lang w:val="en-US"/>
              </w:rPr>
              <w:t>DT</w:t>
            </w:r>
          </w:p>
        </w:tc>
        <w:tc>
          <w:tcPr>
            <w:tcW w:w="2880" w:type="dxa"/>
            <w:tcBorders>
              <w:top w:val="double" w:sz="4" w:space="0" w:color="auto"/>
              <w:bottom w:val="single" w:sz="4" w:space="0" w:color="auto"/>
            </w:tcBorders>
            <w:shd w:val="clear" w:color="auto" w:fill="FFFFFF"/>
          </w:tcPr>
          <w:p w14:paraId="191FCD8A" w14:textId="77777777" w:rsidR="00E921A2" w:rsidRPr="00121095" w:rsidRDefault="00E921A2">
            <w:pPr>
              <w:pStyle w:val="QryTableRCPHeader"/>
              <w:rPr>
                <w:lang w:val="en-US"/>
              </w:rPr>
            </w:pPr>
            <w:r w:rsidRPr="00121095">
              <w:rPr>
                <w:lang w:val="en-US"/>
              </w:rPr>
              <w:t>Description</w:t>
            </w:r>
          </w:p>
        </w:tc>
      </w:tr>
      <w:tr w:rsidR="00E921A2" w:rsidRPr="00E921A2" w14:paraId="1A912AF2" w14:textId="77777777" w:rsidTr="00E50DB9">
        <w:tc>
          <w:tcPr>
            <w:tcW w:w="799" w:type="dxa"/>
            <w:tcBorders>
              <w:top w:val="single" w:sz="4" w:space="0" w:color="auto"/>
              <w:bottom w:val="single" w:sz="4" w:space="0" w:color="auto"/>
            </w:tcBorders>
            <w:shd w:val="clear" w:color="auto" w:fill="FFFFFF"/>
          </w:tcPr>
          <w:p w14:paraId="142ECB00" w14:textId="77777777" w:rsidR="00E921A2" w:rsidRPr="00121095" w:rsidRDefault="00E921A2">
            <w:pPr>
              <w:pStyle w:val="QryTableRCP"/>
              <w:rPr>
                <w:lang w:val="en-US"/>
              </w:rPr>
            </w:pPr>
            <w:r w:rsidRPr="00121095">
              <w:rPr>
                <w:lang w:val="en-US"/>
              </w:rPr>
              <w:t>1</w:t>
            </w:r>
          </w:p>
        </w:tc>
        <w:tc>
          <w:tcPr>
            <w:tcW w:w="2037" w:type="dxa"/>
            <w:tcBorders>
              <w:top w:val="single" w:sz="4" w:space="0" w:color="auto"/>
              <w:bottom w:val="single" w:sz="4" w:space="0" w:color="auto"/>
            </w:tcBorders>
            <w:shd w:val="clear" w:color="auto" w:fill="FFFFFF"/>
          </w:tcPr>
          <w:p w14:paraId="622E7014" w14:textId="77777777" w:rsidR="00E921A2" w:rsidRPr="00121095" w:rsidRDefault="00E921A2">
            <w:pPr>
              <w:pStyle w:val="QryTableRCP"/>
              <w:rPr>
                <w:lang w:val="en-US"/>
              </w:rPr>
            </w:pPr>
            <w:r w:rsidRPr="00121095">
              <w:rPr>
                <w:lang w:val="en-US"/>
              </w:rPr>
              <w:t>Query Priority</w:t>
            </w:r>
          </w:p>
        </w:tc>
        <w:tc>
          <w:tcPr>
            <w:tcW w:w="1062" w:type="dxa"/>
            <w:tcBorders>
              <w:top w:val="single" w:sz="4" w:space="0" w:color="auto"/>
              <w:bottom w:val="single" w:sz="4" w:space="0" w:color="auto"/>
            </w:tcBorders>
            <w:shd w:val="clear" w:color="auto" w:fill="FFFFFF"/>
          </w:tcPr>
          <w:p w14:paraId="2A8E8822"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3909442A" w14:textId="77777777" w:rsidR="00E921A2" w:rsidRPr="00121095" w:rsidRDefault="00E921A2">
            <w:pPr>
              <w:pStyle w:val="QryTableRCP"/>
              <w:rPr>
                <w:lang w:val="en-US"/>
              </w:rPr>
            </w:pPr>
            <w:r w:rsidRPr="00121095">
              <w:rPr>
                <w:lang w:val="en-US"/>
              </w:rPr>
              <w:t>1</w:t>
            </w:r>
          </w:p>
        </w:tc>
        <w:tc>
          <w:tcPr>
            <w:tcW w:w="590" w:type="dxa"/>
            <w:tcBorders>
              <w:top w:val="single" w:sz="4" w:space="0" w:color="auto"/>
              <w:bottom w:val="single" w:sz="4" w:space="0" w:color="auto"/>
            </w:tcBorders>
            <w:shd w:val="clear" w:color="auto" w:fill="FFFFFF"/>
          </w:tcPr>
          <w:p w14:paraId="3388C17F"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single" w:sz="4" w:space="0" w:color="auto"/>
            </w:tcBorders>
            <w:shd w:val="clear" w:color="auto" w:fill="FFFFFF"/>
          </w:tcPr>
          <w:p w14:paraId="2073EE7E" w14:textId="77777777" w:rsidR="00E921A2" w:rsidRPr="00121095" w:rsidRDefault="00E921A2">
            <w:pPr>
              <w:pStyle w:val="QryTableRCP"/>
              <w:rPr>
                <w:lang w:val="en-US"/>
              </w:rPr>
            </w:pPr>
            <w:r w:rsidRPr="00121095">
              <w:rPr>
                <w:lang w:val="en-US"/>
              </w:rPr>
              <w:t>(</w:t>
            </w:r>
            <w:r w:rsidRPr="00121095">
              <w:rPr>
                <w:b/>
                <w:lang w:val="en-US"/>
              </w:rPr>
              <w:t>D</w:t>
            </w:r>
            <w:r w:rsidRPr="00121095">
              <w:rPr>
                <w:lang w:val="en-US"/>
              </w:rPr>
              <w:t>)eferred or (</w:t>
            </w:r>
            <w:r w:rsidRPr="00121095">
              <w:rPr>
                <w:b/>
                <w:lang w:val="en-US"/>
              </w:rPr>
              <w:t>I</w:t>
            </w:r>
            <w:r w:rsidRPr="00121095">
              <w:rPr>
                <w:lang w:val="en-US"/>
              </w:rPr>
              <w:t xml:space="preserve">)mmediate.  Default is </w:t>
            </w:r>
            <w:r w:rsidRPr="00121095">
              <w:rPr>
                <w:b/>
                <w:lang w:val="en-US"/>
              </w:rPr>
              <w:t>I</w:t>
            </w:r>
            <w:r w:rsidRPr="00121095">
              <w:rPr>
                <w:lang w:val="en-US"/>
              </w:rPr>
              <w:t>.</w:t>
            </w:r>
          </w:p>
        </w:tc>
      </w:tr>
      <w:tr w:rsidR="00E921A2" w:rsidRPr="00E921A2" w14:paraId="31359422" w14:textId="77777777" w:rsidTr="00E50DB9">
        <w:tc>
          <w:tcPr>
            <w:tcW w:w="799" w:type="dxa"/>
            <w:tcBorders>
              <w:top w:val="single" w:sz="4" w:space="0" w:color="auto"/>
              <w:bottom w:val="single" w:sz="4" w:space="0" w:color="auto"/>
            </w:tcBorders>
            <w:shd w:val="clear" w:color="auto" w:fill="FFFFFF"/>
          </w:tcPr>
          <w:p w14:paraId="4E295137" w14:textId="77777777" w:rsidR="00E921A2" w:rsidRPr="00121095" w:rsidRDefault="00E921A2">
            <w:pPr>
              <w:pStyle w:val="QryTableRCP"/>
              <w:rPr>
                <w:lang w:val="en-US"/>
              </w:rPr>
            </w:pPr>
            <w:r w:rsidRPr="00121095">
              <w:rPr>
                <w:lang w:val="en-US"/>
              </w:rPr>
              <w:t>2</w:t>
            </w:r>
          </w:p>
        </w:tc>
        <w:tc>
          <w:tcPr>
            <w:tcW w:w="2037" w:type="dxa"/>
            <w:tcBorders>
              <w:top w:val="single" w:sz="4" w:space="0" w:color="auto"/>
              <w:bottom w:val="single" w:sz="4" w:space="0" w:color="auto"/>
            </w:tcBorders>
            <w:shd w:val="clear" w:color="auto" w:fill="FFFFFF"/>
          </w:tcPr>
          <w:p w14:paraId="221D99E0" w14:textId="77777777" w:rsidR="00E921A2" w:rsidRPr="00121095" w:rsidRDefault="00E921A2">
            <w:pPr>
              <w:pStyle w:val="QryTableRCP"/>
              <w:rPr>
                <w:lang w:val="en-US"/>
              </w:rPr>
            </w:pPr>
            <w:r w:rsidRPr="00121095">
              <w:rPr>
                <w:lang w:val="en-US"/>
              </w:rPr>
              <w:t>Quantity Limited Request</w:t>
            </w:r>
          </w:p>
        </w:tc>
        <w:tc>
          <w:tcPr>
            <w:tcW w:w="1062" w:type="dxa"/>
            <w:tcBorders>
              <w:top w:val="single" w:sz="4" w:space="0" w:color="auto"/>
              <w:bottom w:val="single" w:sz="4" w:space="0" w:color="auto"/>
            </w:tcBorders>
            <w:shd w:val="clear" w:color="auto" w:fill="FFFFFF"/>
          </w:tcPr>
          <w:p w14:paraId="64A4F99E"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8091B09" w14:textId="77777777" w:rsidR="00E921A2" w:rsidRPr="00121095" w:rsidRDefault="00E921A2">
            <w:pPr>
              <w:pStyle w:val="QryTableRCP"/>
              <w:rPr>
                <w:lang w:val="en-US"/>
              </w:rPr>
            </w:pPr>
            <w:r w:rsidRPr="00121095">
              <w:rPr>
                <w:lang w:val="en-US"/>
              </w:rPr>
              <w:t>10</w:t>
            </w:r>
          </w:p>
        </w:tc>
        <w:tc>
          <w:tcPr>
            <w:tcW w:w="590" w:type="dxa"/>
            <w:tcBorders>
              <w:top w:val="single" w:sz="4" w:space="0" w:color="auto"/>
              <w:bottom w:val="single" w:sz="4" w:space="0" w:color="auto"/>
            </w:tcBorders>
            <w:shd w:val="clear" w:color="auto" w:fill="FFFFFF"/>
          </w:tcPr>
          <w:p w14:paraId="005EECAF" w14:textId="77777777" w:rsidR="00E921A2" w:rsidRPr="00121095" w:rsidRDefault="00E921A2">
            <w:pPr>
              <w:pStyle w:val="QryTableRCP"/>
              <w:rPr>
                <w:lang w:val="en-US"/>
              </w:rPr>
            </w:pPr>
            <w:r w:rsidRPr="00121095">
              <w:rPr>
                <w:lang w:val="en-US"/>
              </w:rPr>
              <w:t>CQ</w:t>
            </w:r>
          </w:p>
        </w:tc>
        <w:tc>
          <w:tcPr>
            <w:tcW w:w="2880" w:type="dxa"/>
            <w:tcBorders>
              <w:top w:val="single" w:sz="4" w:space="0" w:color="auto"/>
              <w:bottom w:val="single" w:sz="4" w:space="0" w:color="auto"/>
            </w:tcBorders>
            <w:shd w:val="clear" w:color="auto" w:fill="FFFFFF"/>
          </w:tcPr>
          <w:p w14:paraId="54AAA2D4" w14:textId="77777777" w:rsidR="00E921A2" w:rsidRPr="00121095" w:rsidRDefault="00E921A2">
            <w:pPr>
              <w:pStyle w:val="QryTableRCP"/>
              <w:rPr>
                <w:lang w:val="en-US"/>
              </w:rPr>
            </w:pPr>
          </w:p>
        </w:tc>
      </w:tr>
      <w:tr w:rsidR="00E921A2" w:rsidRPr="00E921A2" w14:paraId="74998167" w14:textId="77777777" w:rsidTr="00E50DB9">
        <w:tc>
          <w:tcPr>
            <w:tcW w:w="799" w:type="dxa"/>
            <w:tcBorders>
              <w:top w:val="single" w:sz="4" w:space="0" w:color="auto"/>
              <w:bottom w:val="single" w:sz="4" w:space="0" w:color="auto"/>
            </w:tcBorders>
            <w:shd w:val="clear" w:color="auto" w:fill="FFFFFF"/>
          </w:tcPr>
          <w:p w14:paraId="6F809A8A"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33B59732"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587624C4" w14:textId="77777777" w:rsidR="00E921A2" w:rsidRPr="00121095" w:rsidRDefault="00E921A2">
            <w:pPr>
              <w:pStyle w:val="QryTableRCP"/>
              <w:rPr>
                <w:lang w:val="en-US"/>
              </w:rPr>
            </w:pPr>
            <w:r w:rsidRPr="00121095">
              <w:rPr>
                <w:lang w:val="en-US"/>
              </w:rPr>
              <w:t>Quantity</w:t>
            </w:r>
          </w:p>
        </w:tc>
        <w:tc>
          <w:tcPr>
            <w:tcW w:w="536" w:type="dxa"/>
            <w:tcBorders>
              <w:top w:val="single" w:sz="4" w:space="0" w:color="auto"/>
              <w:bottom w:val="single" w:sz="4" w:space="0" w:color="auto"/>
            </w:tcBorders>
            <w:shd w:val="clear" w:color="auto" w:fill="FFFFFF"/>
          </w:tcPr>
          <w:p w14:paraId="476D579B"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48C6BE6F" w14:textId="77777777" w:rsidR="00E921A2" w:rsidRPr="00121095" w:rsidRDefault="00E921A2">
            <w:pPr>
              <w:pStyle w:val="QryTableRCP"/>
              <w:rPr>
                <w:lang w:val="en-US"/>
              </w:rPr>
            </w:pPr>
            <w:r w:rsidRPr="00121095">
              <w:rPr>
                <w:lang w:val="en-US"/>
              </w:rPr>
              <w:t>NM</w:t>
            </w:r>
          </w:p>
        </w:tc>
        <w:tc>
          <w:tcPr>
            <w:tcW w:w="2880" w:type="dxa"/>
            <w:tcBorders>
              <w:top w:val="single" w:sz="4" w:space="0" w:color="auto"/>
              <w:bottom w:val="single" w:sz="4" w:space="0" w:color="auto"/>
            </w:tcBorders>
            <w:shd w:val="clear" w:color="auto" w:fill="FFFFFF"/>
          </w:tcPr>
          <w:p w14:paraId="0B847C19" w14:textId="77777777" w:rsidR="00E921A2" w:rsidRPr="00121095" w:rsidRDefault="00E921A2">
            <w:pPr>
              <w:pStyle w:val="QryTableRCP"/>
              <w:rPr>
                <w:lang w:val="en-US"/>
              </w:rPr>
            </w:pPr>
            <w:r w:rsidRPr="00121095">
              <w:rPr>
                <w:lang w:val="en-US"/>
              </w:rPr>
              <w:t>Number of units (specified by the following component) that will be returned in each increment of the response.  If no value is given, the entire response will be returned in a single increment.</w:t>
            </w:r>
          </w:p>
        </w:tc>
      </w:tr>
      <w:tr w:rsidR="00E921A2" w:rsidRPr="00E921A2" w14:paraId="1B695B37" w14:textId="77777777" w:rsidTr="00E50DB9">
        <w:tc>
          <w:tcPr>
            <w:tcW w:w="799" w:type="dxa"/>
            <w:tcBorders>
              <w:top w:val="single" w:sz="4" w:space="0" w:color="auto"/>
              <w:bottom w:val="single" w:sz="4" w:space="0" w:color="auto"/>
            </w:tcBorders>
            <w:shd w:val="clear" w:color="auto" w:fill="FFFFFF"/>
          </w:tcPr>
          <w:p w14:paraId="400640B5"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4AED35FF"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093D541A" w14:textId="77777777" w:rsidR="00E921A2" w:rsidRPr="00121095" w:rsidRDefault="00E921A2">
            <w:pPr>
              <w:pStyle w:val="QryTableRCP"/>
              <w:rPr>
                <w:lang w:val="en-US"/>
              </w:rPr>
            </w:pPr>
            <w:r w:rsidRPr="00121095">
              <w:rPr>
                <w:lang w:val="en-US"/>
              </w:rPr>
              <w:t>Units</w:t>
            </w:r>
          </w:p>
        </w:tc>
        <w:tc>
          <w:tcPr>
            <w:tcW w:w="536" w:type="dxa"/>
            <w:tcBorders>
              <w:top w:val="single" w:sz="4" w:space="0" w:color="auto"/>
              <w:bottom w:val="single" w:sz="4" w:space="0" w:color="auto"/>
            </w:tcBorders>
            <w:shd w:val="clear" w:color="auto" w:fill="FFFFFF"/>
          </w:tcPr>
          <w:p w14:paraId="10D02278"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1BC711D7"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3F041A15" w14:textId="77777777" w:rsidR="00E921A2" w:rsidRPr="00121095" w:rsidRDefault="00E921A2">
            <w:pPr>
              <w:pStyle w:val="QryTableRCP"/>
              <w:rPr>
                <w:lang w:val="en-US"/>
              </w:rPr>
            </w:pPr>
            <w:r w:rsidRPr="00121095">
              <w:rPr>
                <w:b/>
                <w:lang w:val="en-US"/>
              </w:rPr>
              <w:t>CH</w:t>
            </w:r>
            <w:r w:rsidRPr="00121095">
              <w:rPr>
                <w:lang w:val="en-US"/>
              </w:rPr>
              <w:t xml:space="preserve">aracters, </w:t>
            </w:r>
            <w:r w:rsidRPr="00121095">
              <w:rPr>
                <w:b/>
                <w:lang w:val="en-US"/>
              </w:rPr>
              <w:t>LI</w:t>
            </w:r>
            <w:r w:rsidRPr="00121095">
              <w:rPr>
                <w:lang w:val="en-US"/>
              </w:rPr>
              <w:t xml:space="preserve">nes, </w:t>
            </w:r>
            <w:r w:rsidRPr="00121095">
              <w:rPr>
                <w:b/>
                <w:lang w:val="en-US"/>
              </w:rPr>
              <w:t>P</w:t>
            </w:r>
            <w:r w:rsidRPr="00121095">
              <w:rPr>
                <w:lang w:val="en-US"/>
              </w:rPr>
              <w:t>a</w:t>
            </w:r>
            <w:r w:rsidRPr="00121095">
              <w:rPr>
                <w:b/>
                <w:lang w:val="en-US"/>
              </w:rPr>
              <w:t>G</w:t>
            </w:r>
            <w:r w:rsidRPr="00121095">
              <w:rPr>
                <w:lang w:val="en-US"/>
              </w:rPr>
              <w:t xml:space="preserve">es, or </w:t>
            </w:r>
            <w:r w:rsidRPr="00121095">
              <w:rPr>
                <w:b/>
                <w:lang w:val="en-US"/>
              </w:rPr>
              <w:t>R</w:t>
            </w:r>
            <w:r w:rsidRPr="00121095">
              <w:rPr>
                <w:lang w:val="en-US"/>
              </w:rPr>
              <w:t>ecor</w:t>
            </w:r>
            <w:r w:rsidRPr="00121095">
              <w:rPr>
                <w:b/>
                <w:lang w:val="en-US"/>
              </w:rPr>
              <w:t>D</w:t>
            </w:r>
            <w:r w:rsidRPr="00121095">
              <w:rPr>
                <w:lang w:val="en-US"/>
              </w:rPr>
              <w:t xml:space="preserve">s.  Default is </w:t>
            </w:r>
            <w:r w:rsidRPr="00121095">
              <w:rPr>
                <w:b/>
                <w:lang w:val="en-US"/>
              </w:rPr>
              <w:t>LI</w:t>
            </w:r>
            <w:r w:rsidRPr="00121095">
              <w:rPr>
                <w:lang w:val="en-US"/>
              </w:rPr>
              <w:t>.</w:t>
            </w:r>
          </w:p>
        </w:tc>
      </w:tr>
      <w:tr w:rsidR="00E921A2" w:rsidRPr="00E921A2" w14:paraId="026AE618" w14:textId="77777777" w:rsidTr="00E50DB9">
        <w:tc>
          <w:tcPr>
            <w:tcW w:w="799" w:type="dxa"/>
            <w:tcBorders>
              <w:top w:val="single" w:sz="4" w:space="0" w:color="auto"/>
              <w:bottom w:val="single" w:sz="4" w:space="0" w:color="auto"/>
            </w:tcBorders>
            <w:shd w:val="clear" w:color="auto" w:fill="FFFFFF"/>
          </w:tcPr>
          <w:p w14:paraId="33DD20AD" w14:textId="77777777" w:rsidR="00E921A2" w:rsidRPr="00121095" w:rsidRDefault="00E921A2">
            <w:pPr>
              <w:pStyle w:val="QryTableRCP"/>
              <w:rPr>
                <w:lang w:val="en-US"/>
              </w:rPr>
            </w:pPr>
            <w:r w:rsidRPr="00121095">
              <w:rPr>
                <w:lang w:val="en-US"/>
              </w:rPr>
              <w:t>3</w:t>
            </w:r>
          </w:p>
        </w:tc>
        <w:tc>
          <w:tcPr>
            <w:tcW w:w="2037" w:type="dxa"/>
            <w:tcBorders>
              <w:top w:val="single" w:sz="4" w:space="0" w:color="auto"/>
              <w:bottom w:val="single" w:sz="4" w:space="0" w:color="auto"/>
            </w:tcBorders>
            <w:shd w:val="clear" w:color="auto" w:fill="FFFFFF"/>
          </w:tcPr>
          <w:p w14:paraId="453B6291" w14:textId="77777777" w:rsidR="00E921A2" w:rsidRPr="00121095" w:rsidRDefault="00E921A2">
            <w:pPr>
              <w:pStyle w:val="QryTableRCP"/>
              <w:rPr>
                <w:lang w:val="en-US"/>
              </w:rPr>
            </w:pPr>
            <w:r w:rsidRPr="00121095">
              <w:rPr>
                <w:lang w:val="en-US"/>
              </w:rPr>
              <w:t>Response Modality</w:t>
            </w:r>
          </w:p>
        </w:tc>
        <w:tc>
          <w:tcPr>
            <w:tcW w:w="1062" w:type="dxa"/>
            <w:tcBorders>
              <w:top w:val="single" w:sz="4" w:space="0" w:color="auto"/>
              <w:bottom w:val="single" w:sz="4" w:space="0" w:color="auto"/>
            </w:tcBorders>
            <w:shd w:val="clear" w:color="auto" w:fill="FFFFFF"/>
          </w:tcPr>
          <w:p w14:paraId="124126BA"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68775D13" w14:textId="77777777" w:rsidR="00E921A2" w:rsidRPr="00121095" w:rsidRDefault="00E921A2">
            <w:pPr>
              <w:pStyle w:val="QryTableRCP"/>
              <w:rPr>
                <w:lang w:val="en-US"/>
              </w:rPr>
            </w:pPr>
            <w:r w:rsidRPr="00121095">
              <w:rPr>
                <w:lang w:val="en-US"/>
              </w:rPr>
              <w:t>60</w:t>
            </w:r>
          </w:p>
        </w:tc>
        <w:tc>
          <w:tcPr>
            <w:tcW w:w="590" w:type="dxa"/>
            <w:tcBorders>
              <w:top w:val="single" w:sz="4" w:space="0" w:color="auto"/>
              <w:bottom w:val="single" w:sz="4" w:space="0" w:color="auto"/>
            </w:tcBorders>
            <w:shd w:val="clear" w:color="auto" w:fill="FFFFFF"/>
          </w:tcPr>
          <w:p w14:paraId="463A81E3" w14:textId="77777777" w:rsidR="00E921A2" w:rsidRPr="00121095" w:rsidRDefault="00E921A2">
            <w:pPr>
              <w:pStyle w:val="QryTableRCP"/>
              <w:rPr>
                <w:lang w:val="en-US"/>
              </w:rPr>
            </w:pPr>
            <w:r w:rsidRPr="00121095">
              <w:rPr>
                <w:lang w:val="en-US"/>
              </w:rPr>
              <w:t>CWE</w:t>
            </w:r>
          </w:p>
        </w:tc>
        <w:tc>
          <w:tcPr>
            <w:tcW w:w="2880" w:type="dxa"/>
            <w:tcBorders>
              <w:top w:val="single" w:sz="4" w:space="0" w:color="auto"/>
              <w:bottom w:val="single" w:sz="4" w:space="0" w:color="auto"/>
            </w:tcBorders>
            <w:shd w:val="clear" w:color="auto" w:fill="FFFFFF"/>
          </w:tcPr>
          <w:p w14:paraId="4D95AF17" w14:textId="77777777" w:rsidR="00E921A2" w:rsidRPr="00121095" w:rsidRDefault="00E921A2">
            <w:pPr>
              <w:pStyle w:val="QryTableRCP"/>
              <w:rPr>
                <w:lang w:val="en-US"/>
              </w:rPr>
            </w:pPr>
            <w:r w:rsidRPr="00121095">
              <w:rPr>
                <w:b/>
                <w:lang w:val="en-US"/>
              </w:rPr>
              <w:t>R</w:t>
            </w:r>
            <w:r w:rsidRPr="00121095">
              <w:rPr>
                <w:lang w:val="en-US"/>
              </w:rPr>
              <w:t xml:space="preserve">eal time or </w:t>
            </w:r>
            <w:r w:rsidRPr="00121095">
              <w:rPr>
                <w:b/>
                <w:lang w:val="en-US"/>
              </w:rPr>
              <w:t>B</w:t>
            </w:r>
            <w:r w:rsidRPr="00121095">
              <w:rPr>
                <w:lang w:val="en-US"/>
              </w:rPr>
              <w:t xml:space="preserve">atch.  Default is </w:t>
            </w:r>
            <w:r w:rsidRPr="00121095">
              <w:rPr>
                <w:b/>
                <w:lang w:val="en-US"/>
              </w:rPr>
              <w:t>R</w:t>
            </w:r>
            <w:r w:rsidRPr="00121095">
              <w:rPr>
                <w:lang w:val="en-US"/>
              </w:rPr>
              <w:t>.</w:t>
            </w:r>
          </w:p>
        </w:tc>
      </w:tr>
      <w:tr w:rsidR="00E921A2" w:rsidRPr="00E921A2" w14:paraId="0F1955B8" w14:textId="77777777" w:rsidTr="00E50DB9">
        <w:tc>
          <w:tcPr>
            <w:tcW w:w="799" w:type="dxa"/>
            <w:tcBorders>
              <w:top w:val="single" w:sz="4" w:space="0" w:color="auto"/>
              <w:bottom w:val="single" w:sz="4" w:space="0" w:color="auto"/>
            </w:tcBorders>
            <w:shd w:val="clear" w:color="auto" w:fill="FFFFFF"/>
          </w:tcPr>
          <w:p w14:paraId="5A09C6F0" w14:textId="77777777" w:rsidR="00E921A2" w:rsidRPr="00121095" w:rsidRDefault="00E921A2">
            <w:pPr>
              <w:pStyle w:val="QryTableRCP"/>
              <w:rPr>
                <w:lang w:val="en-US"/>
              </w:rPr>
            </w:pPr>
            <w:r w:rsidRPr="00121095">
              <w:rPr>
                <w:lang w:val="en-US"/>
              </w:rPr>
              <w:t>6</w:t>
            </w:r>
          </w:p>
        </w:tc>
        <w:tc>
          <w:tcPr>
            <w:tcW w:w="2037" w:type="dxa"/>
            <w:tcBorders>
              <w:top w:val="single" w:sz="4" w:space="0" w:color="auto"/>
              <w:bottom w:val="single" w:sz="4" w:space="0" w:color="auto"/>
            </w:tcBorders>
            <w:shd w:val="clear" w:color="auto" w:fill="FFFFFF"/>
          </w:tcPr>
          <w:p w14:paraId="4421C313" w14:textId="77777777" w:rsidR="00E921A2" w:rsidRPr="00121095" w:rsidRDefault="00E921A2">
            <w:pPr>
              <w:pStyle w:val="QryTableRCP"/>
              <w:rPr>
                <w:lang w:val="en-US"/>
              </w:rPr>
            </w:pPr>
            <w:r w:rsidRPr="00121095">
              <w:rPr>
                <w:lang w:val="en-US"/>
              </w:rPr>
              <w:t>Sort-by Field</w:t>
            </w:r>
          </w:p>
        </w:tc>
        <w:tc>
          <w:tcPr>
            <w:tcW w:w="1062" w:type="dxa"/>
            <w:tcBorders>
              <w:top w:val="single" w:sz="4" w:space="0" w:color="auto"/>
              <w:bottom w:val="single" w:sz="4" w:space="0" w:color="auto"/>
            </w:tcBorders>
            <w:shd w:val="clear" w:color="auto" w:fill="FFFFFF"/>
          </w:tcPr>
          <w:p w14:paraId="5E45913C" w14:textId="77777777" w:rsidR="00E921A2" w:rsidRPr="00121095" w:rsidRDefault="00E921A2">
            <w:pPr>
              <w:pStyle w:val="QryTableRCP"/>
              <w:rPr>
                <w:lang w:val="en-US"/>
              </w:rPr>
            </w:pPr>
          </w:p>
        </w:tc>
        <w:tc>
          <w:tcPr>
            <w:tcW w:w="536" w:type="dxa"/>
            <w:tcBorders>
              <w:top w:val="single" w:sz="4" w:space="0" w:color="auto"/>
              <w:bottom w:val="single" w:sz="4" w:space="0" w:color="auto"/>
            </w:tcBorders>
            <w:shd w:val="clear" w:color="auto" w:fill="FFFFFF"/>
          </w:tcPr>
          <w:p w14:paraId="2DE182C4" w14:textId="77777777" w:rsidR="00E921A2" w:rsidRPr="00121095" w:rsidRDefault="00E921A2">
            <w:pPr>
              <w:pStyle w:val="QryTableRCP"/>
              <w:rPr>
                <w:lang w:val="en-US"/>
              </w:rPr>
            </w:pPr>
            <w:r w:rsidRPr="00121095">
              <w:rPr>
                <w:lang w:val="en-US"/>
              </w:rPr>
              <w:t>256</w:t>
            </w:r>
          </w:p>
        </w:tc>
        <w:tc>
          <w:tcPr>
            <w:tcW w:w="590" w:type="dxa"/>
            <w:tcBorders>
              <w:top w:val="single" w:sz="4" w:space="0" w:color="auto"/>
              <w:bottom w:val="single" w:sz="4" w:space="0" w:color="auto"/>
            </w:tcBorders>
            <w:shd w:val="clear" w:color="auto" w:fill="FFFFFF"/>
          </w:tcPr>
          <w:p w14:paraId="3F62561F" w14:textId="77777777" w:rsidR="00E921A2" w:rsidRPr="00121095" w:rsidRDefault="00E921A2">
            <w:pPr>
              <w:pStyle w:val="QryTableRCP"/>
              <w:rPr>
                <w:lang w:val="en-US"/>
              </w:rPr>
            </w:pPr>
            <w:r w:rsidRPr="00121095">
              <w:rPr>
                <w:lang w:val="en-US"/>
              </w:rPr>
              <w:t>SRT</w:t>
            </w:r>
          </w:p>
        </w:tc>
        <w:tc>
          <w:tcPr>
            <w:tcW w:w="2880" w:type="dxa"/>
            <w:tcBorders>
              <w:top w:val="single" w:sz="4" w:space="0" w:color="auto"/>
              <w:bottom w:val="single" w:sz="4" w:space="0" w:color="auto"/>
            </w:tcBorders>
            <w:shd w:val="clear" w:color="auto" w:fill="FFFFFF"/>
          </w:tcPr>
          <w:p w14:paraId="3A8EB097" w14:textId="77777777" w:rsidR="00E921A2" w:rsidRPr="00121095" w:rsidRDefault="00E921A2">
            <w:pPr>
              <w:pStyle w:val="QryTableRCP"/>
              <w:rPr>
                <w:lang w:val="en-US"/>
              </w:rPr>
            </w:pPr>
          </w:p>
        </w:tc>
      </w:tr>
      <w:tr w:rsidR="00E921A2" w:rsidRPr="00E921A2" w14:paraId="30CDB98A" w14:textId="77777777" w:rsidTr="00E50DB9">
        <w:tc>
          <w:tcPr>
            <w:tcW w:w="799" w:type="dxa"/>
            <w:tcBorders>
              <w:top w:val="single" w:sz="4" w:space="0" w:color="auto"/>
              <w:bottom w:val="single" w:sz="4" w:space="0" w:color="auto"/>
            </w:tcBorders>
            <w:shd w:val="clear" w:color="auto" w:fill="FFFFFF"/>
          </w:tcPr>
          <w:p w14:paraId="59FA248C" w14:textId="77777777" w:rsidR="00E921A2" w:rsidRPr="00121095" w:rsidRDefault="00E921A2">
            <w:pPr>
              <w:pStyle w:val="QryTableRCP"/>
              <w:rPr>
                <w:lang w:val="en-US"/>
              </w:rPr>
            </w:pPr>
          </w:p>
        </w:tc>
        <w:tc>
          <w:tcPr>
            <w:tcW w:w="2037" w:type="dxa"/>
            <w:tcBorders>
              <w:top w:val="single" w:sz="4" w:space="0" w:color="auto"/>
              <w:bottom w:val="single" w:sz="4" w:space="0" w:color="auto"/>
            </w:tcBorders>
            <w:shd w:val="clear" w:color="auto" w:fill="FFFFFF"/>
          </w:tcPr>
          <w:p w14:paraId="6C58EB3E" w14:textId="77777777" w:rsidR="00E921A2" w:rsidRPr="00121095" w:rsidRDefault="00E921A2">
            <w:pPr>
              <w:pStyle w:val="QryTableRCP"/>
              <w:rPr>
                <w:lang w:val="en-US"/>
              </w:rPr>
            </w:pPr>
          </w:p>
        </w:tc>
        <w:tc>
          <w:tcPr>
            <w:tcW w:w="1062" w:type="dxa"/>
            <w:tcBorders>
              <w:top w:val="single" w:sz="4" w:space="0" w:color="auto"/>
              <w:bottom w:val="single" w:sz="4" w:space="0" w:color="auto"/>
            </w:tcBorders>
            <w:shd w:val="clear" w:color="auto" w:fill="FFFFFF"/>
          </w:tcPr>
          <w:p w14:paraId="2A45A84E" w14:textId="77777777" w:rsidR="00E921A2" w:rsidRPr="00121095" w:rsidRDefault="00E921A2">
            <w:pPr>
              <w:pStyle w:val="QryTableRCP"/>
              <w:rPr>
                <w:lang w:val="en-US"/>
              </w:rPr>
            </w:pPr>
            <w:r w:rsidRPr="00121095">
              <w:rPr>
                <w:lang w:val="en-US"/>
              </w:rPr>
              <w:t>Sort-by Field</w:t>
            </w:r>
          </w:p>
        </w:tc>
        <w:tc>
          <w:tcPr>
            <w:tcW w:w="536" w:type="dxa"/>
            <w:tcBorders>
              <w:top w:val="single" w:sz="4" w:space="0" w:color="auto"/>
              <w:bottom w:val="single" w:sz="4" w:space="0" w:color="auto"/>
            </w:tcBorders>
            <w:shd w:val="clear" w:color="auto" w:fill="FFFFFF"/>
          </w:tcPr>
          <w:p w14:paraId="4D5678B3" w14:textId="77777777" w:rsidR="00E921A2" w:rsidRPr="00121095" w:rsidRDefault="00E921A2">
            <w:pPr>
              <w:pStyle w:val="QryTableRCP"/>
              <w:rPr>
                <w:lang w:val="en-US"/>
              </w:rPr>
            </w:pPr>
          </w:p>
        </w:tc>
        <w:tc>
          <w:tcPr>
            <w:tcW w:w="590" w:type="dxa"/>
            <w:tcBorders>
              <w:top w:val="single" w:sz="4" w:space="0" w:color="auto"/>
              <w:bottom w:val="single" w:sz="4" w:space="0" w:color="auto"/>
            </w:tcBorders>
            <w:shd w:val="clear" w:color="auto" w:fill="FFFFFF"/>
          </w:tcPr>
          <w:p w14:paraId="096145FE" w14:textId="77777777" w:rsidR="00E921A2" w:rsidRPr="00121095" w:rsidRDefault="00E921A2">
            <w:pPr>
              <w:pStyle w:val="QryTableRCP"/>
              <w:rPr>
                <w:lang w:val="en-US"/>
              </w:rPr>
            </w:pPr>
            <w:r w:rsidRPr="00121095">
              <w:rPr>
                <w:lang w:val="en-US"/>
              </w:rPr>
              <w:t>ST</w:t>
            </w:r>
          </w:p>
        </w:tc>
        <w:tc>
          <w:tcPr>
            <w:tcW w:w="2880" w:type="dxa"/>
            <w:tcBorders>
              <w:top w:val="single" w:sz="4" w:space="0" w:color="auto"/>
              <w:bottom w:val="single" w:sz="4" w:space="0" w:color="auto"/>
            </w:tcBorders>
            <w:shd w:val="clear" w:color="auto" w:fill="FFFFFF"/>
          </w:tcPr>
          <w:p w14:paraId="73C6E861" w14:textId="77777777" w:rsidR="00E921A2" w:rsidRPr="00121095" w:rsidRDefault="00E921A2">
            <w:pPr>
              <w:pStyle w:val="QryTableRCP"/>
              <w:rPr>
                <w:lang w:val="en-US"/>
              </w:rPr>
            </w:pPr>
            <w:r w:rsidRPr="00121095">
              <w:rPr>
                <w:lang w:val="en-US"/>
              </w:rPr>
              <w:t xml:space="preserve">Segment field name of an output column by which the response may be sorted.  SHALL contain a </w:t>
            </w:r>
            <w:r w:rsidRPr="00121095">
              <w:rPr>
                <w:b/>
                <w:lang w:val="en-US"/>
              </w:rPr>
              <w:t>Y</w:t>
            </w:r>
            <w:r w:rsidRPr="00121095">
              <w:rPr>
                <w:lang w:val="en-US"/>
              </w:rPr>
              <w:t xml:space="preserve"> in the Sort column of the output specification table.</w:t>
            </w:r>
          </w:p>
        </w:tc>
      </w:tr>
      <w:tr w:rsidR="00E921A2" w:rsidRPr="00E921A2" w14:paraId="276BC035" w14:textId="77777777" w:rsidTr="00E50DB9">
        <w:tc>
          <w:tcPr>
            <w:tcW w:w="799" w:type="dxa"/>
            <w:tcBorders>
              <w:top w:val="single" w:sz="4" w:space="0" w:color="auto"/>
              <w:bottom w:val="double" w:sz="4" w:space="0" w:color="auto"/>
            </w:tcBorders>
            <w:shd w:val="clear" w:color="auto" w:fill="FFFFFF"/>
          </w:tcPr>
          <w:p w14:paraId="5F53B6FA" w14:textId="77777777" w:rsidR="00E921A2" w:rsidRPr="00121095" w:rsidRDefault="00E921A2">
            <w:pPr>
              <w:pStyle w:val="QryTableRCP"/>
              <w:rPr>
                <w:lang w:val="en-US"/>
              </w:rPr>
            </w:pPr>
          </w:p>
        </w:tc>
        <w:tc>
          <w:tcPr>
            <w:tcW w:w="2037" w:type="dxa"/>
            <w:tcBorders>
              <w:top w:val="single" w:sz="4" w:space="0" w:color="auto"/>
              <w:bottom w:val="double" w:sz="4" w:space="0" w:color="auto"/>
            </w:tcBorders>
            <w:shd w:val="clear" w:color="auto" w:fill="FFFFFF"/>
          </w:tcPr>
          <w:p w14:paraId="299F787A" w14:textId="77777777" w:rsidR="00E921A2" w:rsidRPr="00121095" w:rsidRDefault="00E921A2">
            <w:pPr>
              <w:pStyle w:val="QryTableRCP"/>
              <w:rPr>
                <w:lang w:val="en-US"/>
              </w:rPr>
            </w:pPr>
          </w:p>
        </w:tc>
        <w:tc>
          <w:tcPr>
            <w:tcW w:w="1062" w:type="dxa"/>
            <w:tcBorders>
              <w:top w:val="single" w:sz="4" w:space="0" w:color="auto"/>
              <w:bottom w:val="double" w:sz="4" w:space="0" w:color="auto"/>
            </w:tcBorders>
            <w:shd w:val="clear" w:color="auto" w:fill="FFFFFF"/>
          </w:tcPr>
          <w:p w14:paraId="65DDAA1F" w14:textId="77777777" w:rsidR="00E921A2" w:rsidRPr="00121095" w:rsidRDefault="00E921A2">
            <w:pPr>
              <w:pStyle w:val="QryTableRCP"/>
              <w:rPr>
                <w:lang w:val="en-US"/>
              </w:rPr>
            </w:pPr>
            <w:r w:rsidRPr="00121095">
              <w:rPr>
                <w:lang w:val="en-US"/>
              </w:rPr>
              <w:t>Sequencing</w:t>
            </w:r>
          </w:p>
        </w:tc>
        <w:tc>
          <w:tcPr>
            <w:tcW w:w="536" w:type="dxa"/>
            <w:tcBorders>
              <w:top w:val="single" w:sz="4" w:space="0" w:color="auto"/>
              <w:bottom w:val="double" w:sz="4" w:space="0" w:color="auto"/>
            </w:tcBorders>
            <w:shd w:val="clear" w:color="auto" w:fill="FFFFFF"/>
          </w:tcPr>
          <w:p w14:paraId="03D4643F" w14:textId="77777777" w:rsidR="00E921A2" w:rsidRPr="00121095" w:rsidRDefault="00E921A2">
            <w:pPr>
              <w:pStyle w:val="QryTableRCP"/>
              <w:rPr>
                <w:lang w:val="en-US"/>
              </w:rPr>
            </w:pPr>
          </w:p>
        </w:tc>
        <w:tc>
          <w:tcPr>
            <w:tcW w:w="590" w:type="dxa"/>
            <w:tcBorders>
              <w:top w:val="single" w:sz="4" w:space="0" w:color="auto"/>
              <w:bottom w:val="double" w:sz="4" w:space="0" w:color="auto"/>
            </w:tcBorders>
            <w:shd w:val="clear" w:color="auto" w:fill="FFFFFF"/>
          </w:tcPr>
          <w:p w14:paraId="06167778" w14:textId="77777777" w:rsidR="00E921A2" w:rsidRPr="00121095" w:rsidRDefault="00E921A2">
            <w:pPr>
              <w:pStyle w:val="QryTableRCP"/>
              <w:rPr>
                <w:lang w:val="en-US"/>
              </w:rPr>
            </w:pPr>
            <w:r w:rsidRPr="00121095">
              <w:rPr>
                <w:lang w:val="en-US"/>
              </w:rPr>
              <w:t>ID</w:t>
            </w:r>
          </w:p>
        </w:tc>
        <w:tc>
          <w:tcPr>
            <w:tcW w:w="2880" w:type="dxa"/>
            <w:tcBorders>
              <w:top w:val="single" w:sz="4" w:space="0" w:color="auto"/>
              <w:bottom w:val="double" w:sz="4" w:space="0" w:color="auto"/>
            </w:tcBorders>
            <w:shd w:val="clear" w:color="auto" w:fill="FFFFFF"/>
          </w:tcPr>
          <w:p w14:paraId="26F1DB03" w14:textId="77777777" w:rsidR="00E921A2" w:rsidRPr="00121095" w:rsidRDefault="00E921A2">
            <w:pPr>
              <w:pStyle w:val="QryTableRCP"/>
              <w:rPr>
                <w:lang w:val="en-US"/>
              </w:rPr>
            </w:pPr>
            <w:r w:rsidRPr="00121095">
              <w:rPr>
                <w:lang w:val="en-US"/>
              </w:rPr>
              <w:t xml:space="preserve">As specified in HL7 Table 0397- </w:t>
            </w:r>
            <w:r w:rsidRPr="00121095">
              <w:rPr>
                <w:lang w:val="en-US"/>
              </w:rPr>
              <w:lastRenderedPageBreak/>
              <w:t xml:space="preserve">Sequencing.  Default is </w:t>
            </w:r>
            <w:r w:rsidRPr="00121095">
              <w:rPr>
                <w:b/>
                <w:lang w:val="en-US"/>
              </w:rPr>
              <w:t>A</w:t>
            </w:r>
            <w:r w:rsidRPr="00121095">
              <w:rPr>
                <w:lang w:val="en-US"/>
              </w:rPr>
              <w:t>scending.</w:t>
            </w:r>
          </w:p>
        </w:tc>
      </w:tr>
    </w:tbl>
    <w:p w14:paraId="6BB97AFB" w14:textId="77777777" w:rsidR="00E921A2" w:rsidRPr="00121095" w:rsidRDefault="00E921A2">
      <w:pPr>
        <w:keepNext/>
        <w:rPr>
          <w:b/>
        </w:rPr>
      </w:pPr>
      <w:r w:rsidRPr="00121095">
        <w:rPr>
          <w:b/>
        </w:rPr>
        <w:lastRenderedPageBreak/>
        <w:t>Output Specification and Commentary: 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E921A2" w:rsidRPr="00E921A2" w14:paraId="5776D7DF" w14:textId="77777777" w:rsidTr="00E50DB9">
        <w:trPr>
          <w:cantSplit/>
          <w:tblHeader/>
        </w:trPr>
        <w:tc>
          <w:tcPr>
            <w:tcW w:w="1440" w:type="dxa"/>
            <w:tcBorders>
              <w:top w:val="double" w:sz="4" w:space="0" w:color="auto"/>
              <w:bottom w:val="single" w:sz="4" w:space="0" w:color="auto"/>
            </w:tcBorders>
            <w:shd w:val="pct10" w:color="auto" w:fill="FFFFFF"/>
          </w:tcPr>
          <w:p w14:paraId="45AFE532" w14:textId="77777777" w:rsidR="00E921A2" w:rsidRPr="00121095" w:rsidRDefault="00E921A2">
            <w:pPr>
              <w:pStyle w:val="QryTableVirtualHeader"/>
              <w:keepNext/>
              <w:rPr>
                <w:lang w:val="en-US"/>
              </w:rPr>
            </w:pPr>
            <w:r w:rsidRPr="00121095">
              <w:rPr>
                <w:lang w:val="en-US"/>
              </w:rPr>
              <w:t>ColName (Query ID=Z75)</w:t>
            </w:r>
          </w:p>
        </w:tc>
        <w:tc>
          <w:tcPr>
            <w:tcW w:w="864" w:type="dxa"/>
            <w:tcBorders>
              <w:top w:val="double" w:sz="4" w:space="0" w:color="auto"/>
              <w:bottom w:val="single" w:sz="4" w:space="0" w:color="auto"/>
            </w:tcBorders>
            <w:shd w:val="pct10" w:color="auto" w:fill="FFFFFF"/>
          </w:tcPr>
          <w:p w14:paraId="07F88C4E" w14:textId="77777777" w:rsidR="00E921A2" w:rsidRPr="00121095" w:rsidRDefault="00E921A2">
            <w:pPr>
              <w:pStyle w:val="QryTableVirtualHeader"/>
              <w:keepNext/>
              <w:rPr>
                <w:lang w:val="en-US"/>
              </w:rPr>
            </w:pPr>
            <w:r w:rsidRPr="00121095">
              <w:rPr>
                <w:lang w:val="en-US"/>
              </w:rPr>
              <w:t>Key/</w:t>
            </w:r>
          </w:p>
          <w:p w14:paraId="652B3758" w14:textId="77777777" w:rsidR="00E921A2" w:rsidRPr="00121095" w:rsidRDefault="00E921A2">
            <w:pPr>
              <w:pStyle w:val="QryTableVirtualHeader"/>
              <w:keepNext/>
              <w:rPr>
                <w:lang w:val="en-US"/>
              </w:rPr>
            </w:pPr>
            <w:r w:rsidRPr="00121095">
              <w:rPr>
                <w:lang w:val="en-US"/>
              </w:rPr>
              <w:t>Search</w:t>
            </w:r>
          </w:p>
        </w:tc>
        <w:tc>
          <w:tcPr>
            <w:tcW w:w="288" w:type="dxa"/>
            <w:tcBorders>
              <w:top w:val="double" w:sz="4" w:space="0" w:color="auto"/>
              <w:bottom w:val="single" w:sz="4" w:space="0" w:color="auto"/>
            </w:tcBorders>
            <w:shd w:val="pct10" w:color="auto" w:fill="FFFFFF"/>
          </w:tcPr>
          <w:p w14:paraId="45F70ED9" w14:textId="77777777" w:rsidR="00E921A2" w:rsidRPr="00121095" w:rsidRDefault="00E921A2">
            <w:pPr>
              <w:pStyle w:val="QryTableVirtualHeader"/>
              <w:keepNext/>
              <w:rPr>
                <w:lang w:val="en-US"/>
              </w:rPr>
            </w:pPr>
            <w:r w:rsidRPr="00121095">
              <w:rPr>
                <w:lang w:val="en-US"/>
              </w:rPr>
              <w:t>Sort</w:t>
            </w:r>
          </w:p>
        </w:tc>
        <w:tc>
          <w:tcPr>
            <w:tcW w:w="576" w:type="dxa"/>
            <w:tcBorders>
              <w:top w:val="double" w:sz="4" w:space="0" w:color="auto"/>
              <w:bottom w:val="single" w:sz="4" w:space="0" w:color="auto"/>
            </w:tcBorders>
            <w:shd w:val="pct10" w:color="auto" w:fill="FFFFFF"/>
          </w:tcPr>
          <w:p w14:paraId="3201798B" w14:textId="77777777" w:rsidR="00E921A2" w:rsidRPr="00121095" w:rsidRDefault="00E921A2">
            <w:pPr>
              <w:pStyle w:val="QryTableVirtualHeader"/>
              <w:keepNext/>
              <w:rPr>
                <w:lang w:val="en-US"/>
              </w:rPr>
            </w:pPr>
            <w:r w:rsidRPr="00121095">
              <w:rPr>
                <w:lang w:val="en-US"/>
              </w:rPr>
              <w:t>LEN</w:t>
            </w:r>
          </w:p>
        </w:tc>
        <w:tc>
          <w:tcPr>
            <w:tcW w:w="720" w:type="dxa"/>
            <w:tcBorders>
              <w:top w:val="double" w:sz="4" w:space="0" w:color="auto"/>
              <w:bottom w:val="single" w:sz="4" w:space="0" w:color="auto"/>
            </w:tcBorders>
            <w:shd w:val="pct10" w:color="auto" w:fill="FFFFFF"/>
          </w:tcPr>
          <w:p w14:paraId="7DA093BF" w14:textId="77777777" w:rsidR="00E921A2" w:rsidRPr="00121095" w:rsidRDefault="00E921A2">
            <w:pPr>
              <w:pStyle w:val="QryTableVirtualHeader"/>
              <w:keepNext/>
              <w:rPr>
                <w:lang w:val="en-US"/>
              </w:rPr>
            </w:pPr>
            <w:r w:rsidRPr="00121095">
              <w:rPr>
                <w:lang w:val="en-US"/>
              </w:rPr>
              <w:t>TYPE</w:t>
            </w:r>
          </w:p>
        </w:tc>
        <w:tc>
          <w:tcPr>
            <w:tcW w:w="288" w:type="dxa"/>
            <w:tcBorders>
              <w:top w:val="double" w:sz="4" w:space="0" w:color="auto"/>
              <w:bottom w:val="single" w:sz="4" w:space="0" w:color="auto"/>
            </w:tcBorders>
            <w:shd w:val="pct10" w:color="auto" w:fill="FFFFFF"/>
          </w:tcPr>
          <w:p w14:paraId="145106D1" w14:textId="77777777" w:rsidR="00E921A2" w:rsidRPr="00121095" w:rsidRDefault="00E921A2">
            <w:pPr>
              <w:pStyle w:val="QryTableVirtualHeader"/>
              <w:keepNext/>
              <w:rPr>
                <w:lang w:val="en-US"/>
              </w:rPr>
            </w:pPr>
            <w:r w:rsidRPr="00121095">
              <w:rPr>
                <w:lang w:val="en-US"/>
              </w:rPr>
              <w:t>Opt</w:t>
            </w:r>
          </w:p>
        </w:tc>
        <w:tc>
          <w:tcPr>
            <w:tcW w:w="576" w:type="dxa"/>
            <w:tcBorders>
              <w:top w:val="double" w:sz="4" w:space="0" w:color="auto"/>
              <w:bottom w:val="single" w:sz="4" w:space="0" w:color="auto"/>
            </w:tcBorders>
            <w:shd w:val="pct10" w:color="auto" w:fill="FFFFFF"/>
          </w:tcPr>
          <w:p w14:paraId="037F404B" w14:textId="77777777" w:rsidR="00E921A2" w:rsidRPr="00121095" w:rsidRDefault="00E921A2">
            <w:pPr>
              <w:pStyle w:val="QryTableVirtualHeader"/>
              <w:keepNext/>
              <w:rPr>
                <w:lang w:val="en-US"/>
              </w:rPr>
            </w:pPr>
            <w:r w:rsidRPr="00121095">
              <w:rPr>
                <w:lang w:val="en-US"/>
              </w:rPr>
              <w:t>Rep</w:t>
            </w:r>
          </w:p>
        </w:tc>
        <w:tc>
          <w:tcPr>
            <w:tcW w:w="720" w:type="dxa"/>
            <w:tcBorders>
              <w:top w:val="double" w:sz="4" w:space="0" w:color="auto"/>
              <w:bottom w:val="single" w:sz="4" w:space="0" w:color="auto"/>
            </w:tcBorders>
            <w:shd w:val="pct10" w:color="auto" w:fill="FFFFFF"/>
          </w:tcPr>
          <w:p w14:paraId="43D231D9" w14:textId="77777777" w:rsidR="00E921A2" w:rsidRPr="00121095" w:rsidRDefault="00E921A2">
            <w:pPr>
              <w:pStyle w:val="QryTableVirtualHeader"/>
              <w:keepNext/>
              <w:rPr>
                <w:lang w:val="en-US"/>
              </w:rPr>
            </w:pPr>
            <w:r w:rsidRPr="00121095">
              <w:rPr>
                <w:lang w:val="en-US"/>
              </w:rPr>
              <w:t>Match Op</w:t>
            </w:r>
          </w:p>
        </w:tc>
        <w:tc>
          <w:tcPr>
            <w:tcW w:w="720" w:type="dxa"/>
            <w:tcBorders>
              <w:top w:val="double" w:sz="4" w:space="0" w:color="auto"/>
              <w:bottom w:val="single" w:sz="4" w:space="0" w:color="auto"/>
            </w:tcBorders>
            <w:shd w:val="pct10" w:color="auto" w:fill="FFFFFF"/>
          </w:tcPr>
          <w:p w14:paraId="71CF18F0" w14:textId="77777777" w:rsidR="00E921A2" w:rsidRPr="00121095" w:rsidRDefault="00E921A2">
            <w:pPr>
              <w:pStyle w:val="QryTableVirtualHeader"/>
              <w:keepNext/>
              <w:rPr>
                <w:lang w:val="en-US"/>
              </w:rPr>
            </w:pPr>
            <w:r w:rsidRPr="00121095">
              <w:rPr>
                <w:lang w:val="en-US"/>
              </w:rPr>
              <w:t>TBL</w:t>
            </w:r>
          </w:p>
        </w:tc>
        <w:tc>
          <w:tcPr>
            <w:tcW w:w="936" w:type="dxa"/>
            <w:tcBorders>
              <w:top w:val="double" w:sz="4" w:space="0" w:color="auto"/>
              <w:bottom w:val="single" w:sz="4" w:space="0" w:color="auto"/>
            </w:tcBorders>
            <w:shd w:val="pct10" w:color="auto" w:fill="FFFFFF"/>
          </w:tcPr>
          <w:p w14:paraId="30FC977D" w14:textId="77777777" w:rsidR="00E921A2" w:rsidRPr="00121095" w:rsidRDefault="00E921A2">
            <w:pPr>
              <w:pStyle w:val="QryTableVirtualHeader"/>
              <w:keepNext/>
              <w:rPr>
                <w:lang w:val="en-US"/>
              </w:rPr>
            </w:pPr>
            <w:r w:rsidRPr="00121095">
              <w:rPr>
                <w:lang w:val="en-US"/>
              </w:rPr>
              <w:t>Segment Field Name</w:t>
            </w:r>
          </w:p>
        </w:tc>
        <w:tc>
          <w:tcPr>
            <w:tcW w:w="1008" w:type="dxa"/>
            <w:tcBorders>
              <w:top w:val="double" w:sz="4" w:space="0" w:color="auto"/>
              <w:bottom w:val="single" w:sz="4" w:space="0" w:color="auto"/>
            </w:tcBorders>
            <w:shd w:val="pct10" w:color="auto" w:fill="FFFFFF"/>
          </w:tcPr>
          <w:p w14:paraId="654C6A41" w14:textId="77777777" w:rsidR="00E921A2" w:rsidRPr="00121095" w:rsidRDefault="00E921A2">
            <w:pPr>
              <w:pStyle w:val="QryTableVirtualHeader"/>
              <w:keepNext/>
              <w:rPr>
                <w:lang w:val="en-US"/>
              </w:rPr>
            </w:pPr>
            <w:r w:rsidRPr="00121095">
              <w:rPr>
                <w:lang w:val="en-US"/>
              </w:rPr>
              <w:t>Service Identifier Code</w:t>
            </w:r>
          </w:p>
        </w:tc>
        <w:tc>
          <w:tcPr>
            <w:tcW w:w="864" w:type="dxa"/>
            <w:tcBorders>
              <w:top w:val="double" w:sz="4" w:space="0" w:color="auto"/>
              <w:bottom w:val="single" w:sz="4" w:space="0" w:color="auto"/>
            </w:tcBorders>
            <w:shd w:val="pct10" w:color="auto" w:fill="FFFFFF"/>
          </w:tcPr>
          <w:p w14:paraId="3F952345" w14:textId="77777777" w:rsidR="00E921A2" w:rsidRPr="00121095" w:rsidRDefault="00E921A2">
            <w:pPr>
              <w:pStyle w:val="QryTableVirtualHeader"/>
              <w:keepNext/>
              <w:rPr>
                <w:lang w:val="en-US"/>
              </w:rPr>
            </w:pPr>
            <w:r w:rsidRPr="00121095">
              <w:rPr>
                <w:lang w:val="en-US"/>
              </w:rPr>
              <w:t>Element Name</w:t>
            </w:r>
          </w:p>
        </w:tc>
      </w:tr>
      <w:tr w:rsidR="00E921A2" w:rsidRPr="00E921A2" w14:paraId="542BC9AF" w14:textId="77777777" w:rsidTr="00E50DB9">
        <w:trPr>
          <w:cantSplit/>
        </w:trPr>
        <w:tc>
          <w:tcPr>
            <w:tcW w:w="1440" w:type="dxa"/>
            <w:tcBorders>
              <w:top w:val="single" w:sz="4" w:space="0" w:color="auto"/>
              <w:bottom w:val="single" w:sz="4" w:space="0" w:color="auto"/>
            </w:tcBorders>
            <w:shd w:val="clear" w:color="auto" w:fill="FFFFFF"/>
          </w:tcPr>
          <w:p w14:paraId="05445CA2" w14:textId="77777777" w:rsidR="00E921A2" w:rsidRPr="00121095" w:rsidRDefault="00E921A2">
            <w:pPr>
              <w:pStyle w:val="QryTableVirtual"/>
              <w:rPr>
                <w:b/>
                <w:lang w:val="en-US"/>
              </w:rPr>
            </w:pPr>
            <w:r w:rsidRPr="00121095">
              <w:rPr>
                <w:lang w:val="en-US"/>
              </w:rPr>
              <w:t>PatientList</w:t>
            </w:r>
          </w:p>
        </w:tc>
        <w:tc>
          <w:tcPr>
            <w:tcW w:w="864" w:type="dxa"/>
            <w:tcBorders>
              <w:top w:val="single" w:sz="4" w:space="0" w:color="auto"/>
              <w:bottom w:val="single" w:sz="4" w:space="0" w:color="auto"/>
            </w:tcBorders>
            <w:shd w:val="clear" w:color="auto" w:fill="FFFFFF"/>
          </w:tcPr>
          <w:p w14:paraId="2AA2656E" w14:textId="77777777" w:rsidR="00E921A2" w:rsidRPr="00121095" w:rsidRDefault="00E921A2">
            <w:pPr>
              <w:pStyle w:val="QryTableVirtual"/>
              <w:rPr>
                <w:b/>
                <w:lang w:val="en-US"/>
              </w:rPr>
            </w:pPr>
            <w:r w:rsidRPr="00121095">
              <w:rPr>
                <w:b/>
                <w:lang w:val="en-US"/>
              </w:rPr>
              <w:t>S</w:t>
            </w:r>
          </w:p>
        </w:tc>
        <w:tc>
          <w:tcPr>
            <w:tcW w:w="288" w:type="dxa"/>
            <w:tcBorders>
              <w:top w:val="single" w:sz="4" w:space="0" w:color="auto"/>
              <w:bottom w:val="single" w:sz="4" w:space="0" w:color="auto"/>
            </w:tcBorders>
            <w:shd w:val="clear" w:color="auto" w:fill="FFFFFF"/>
          </w:tcPr>
          <w:p w14:paraId="3319F7BE" w14:textId="77777777" w:rsidR="00E921A2" w:rsidRPr="00121095" w:rsidRDefault="00E921A2">
            <w:pPr>
              <w:pStyle w:val="QryTableVirtual"/>
              <w:rPr>
                <w:b/>
                <w:lang w:val="en-US"/>
              </w:rPr>
            </w:pPr>
            <w:r w:rsidRPr="00121095">
              <w:rPr>
                <w:b/>
                <w:lang w:val="en-US"/>
              </w:rPr>
              <w:t>Y</w:t>
            </w:r>
          </w:p>
        </w:tc>
        <w:tc>
          <w:tcPr>
            <w:tcW w:w="576" w:type="dxa"/>
            <w:tcBorders>
              <w:top w:val="single" w:sz="4" w:space="0" w:color="auto"/>
              <w:bottom w:val="single" w:sz="4" w:space="0" w:color="auto"/>
            </w:tcBorders>
            <w:shd w:val="clear" w:color="auto" w:fill="FFFFFF"/>
          </w:tcPr>
          <w:p w14:paraId="0641F225" w14:textId="77777777" w:rsidR="00E921A2" w:rsidRPr="00121095" w:rsidRDefault="00E921A2">
            <w:pPr>
              <w:pStyle w:val="QryTableVirtual"/>
              <w:rPr>
                <w:b/>
                <w:lang w:val="en-US"/>
              </w:rPr>
            </w:pPr>
            <w:r w:rsidRPr="00121095">
              <w:rPr>
                <w:b/>
                <w:lang w:val="en-US"/>
              </w:rPr>
              <w:t>20</w:t>
            </w:r>
          </w:p>
        </w:tc>
        <w:tc>
          <w:tcPr>
            <w:tcW w:w="720" w:type="dxa"/>
            <w:tcBorders>
              <w:top w:val="single" w:sz="4" w:space="0" w:color="auto"/>
              <w:bottom w:val="single" w:sz="4" w:space="0" w:color="auto"/>
            </w:tcBorders>
            <w:shd w:val="clear" w:color="auto" w:fill="FFFFFF"/>
          </w:tcPr>
          <w:p w14:paraId="2AF318CF" w14:textId="77777777" w:rsidR="00E921A2" w:rsidRPr="00121095" w:rsidRDefault="00E921A2">
            <w:pPr>
              <w:pStyle w:val="QryTableVirtual"/>
              <w:rPr>
                <w:b/>
                <w:lang w:val="en-US"/>
              </w:rPr>
            </w:pPr>
            <w:r w:rsidRPr="00121095">
              <w:rPr>
                <w:b/>
                <w:lang w:val="en-US"/>
              </w:rPr>
              <w:t>CX</w:t>
            </w:r>
          </w:p>
        </w:tc>
        <w:tc>
          <w:tcPr>
            <w:tcW w:w="288" w:type="dxa"/>
            <w:tcBorders>
              <w:top w:val="single" w:sz="4" w:space="0" w:color="auto"/>
              <w:bottom w:val="single" w:sz="4" w:space="0" w:color="auto"/>
            </w:tcBorders>
            <w:shd w:val="clear" w:color="auto" w:fill="FFFFFF"/>
          </w:tcPr>
          <w:p w14:paraId="4B0B8CD9" w14:textId="77777777" w:rsidR="00E921A2" w:rsidRPr="00121095" w:rsidRDefault="00E921A2">
            <w:pPr>
              <w:pStyle w:val="QryTableVirtual"/>
              <w:rPr>
                <w:b/>
                <w:lang w:val="en-US"/>
              </w:rPr>
            </w:pPr>
            <w:r w:rsidRPr="00121095">
              <w:rPr>
                <w:b/>
                <w:lang w:val="en-US"/>
              </w:rPr>
              <w:t>O</w:t>
            </w:r>
          </w:p>
        </w:tc>
        <w:tc>
          <w:tcPr>
            <w:tcW w:w="576" w:type="dxa"/>
            <w:tcBorders>
              <w:top w:val="single" w:sz="4" w:space="0" w:color="auto"/>
              <w:bottom w:val="single" w:sz="4" w:space="0" w:color="auto"/>
            </w:tcBorders>
            <w:shd w:val="clear" w:color="auto" w:fill="FFFFFF"/>
          </w:tcPr>
          <w:p w14:paraId="15273DE5"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D7E4499" w14:textId="77777777" w:rsidR="00E921A2" w:rsidRPr="00121095" w:rsidRDefault="00E921A2">
            <w:pPr>
              <w:pStyle w:val="QryTableVirtual"/>
              <w:rPr>
                <w:b/>
                <w:lang w:val="en-US"/>
              </w:rPr>
            </w:pPr>
          </w:p>
        </w:tc>
        <w:tc>
          <w:tcPr>
            <w:tcW w:w="720" w:type="dxa"/>
            <w:tcBorders>
              <w:top w:val="single" w:sz="4" w:space="0" w:color="auto"/>
              <w:bottom w:val="single" w:sz="4" w:space="0" w:color="auto"/>
            </w:tcBorders>
            <w:shd w:val="clear" w:color="auto" w:fill="FFFFFF"/>
          </w:tcPr>
          <w:p w14:paraId="101A6339" w14:textId="77777777" w:rsidR="00E921A2" w:rsidRPr="00121095" w:rsidRDefault="00E921A2">
            <w:pPr>
              <w:pStyle w:val="QryTableVirtual"/>
              <w:rPr>
                <w:b/>
                <w:lang w:val="en-US"/>
              </w:rPr>
            </w:pPr>
          </w:p>
        </w:tc>
        <w:tc>
          <w:tcPr>
            <w:tcW w:w="936" w:type="dxa"/>
            <w:tcBorders>
              <w:top w:val="single" w:sz="4" w:space="0" w:color="auto"/>
              <w:bottom w:val="single" w:sz="4" w:space="0" w:color="auto"/>
            </w:tcBorders>
            <w:shd w:val="clear" w:color="auto" w:fill="FFFFFF"/>
          </w:tcPr>
          <w:p w14:paraId="5F5D39AD" w14:textId="77777777" w:rsidR="00E921A2" w:rsidRPr="00121095" w:rsidRDefault="00E921A2">
            <w:pPr>
              <w:pStyle w:val="QryTableVirtual"/>
              <w:rPr>
                <w:lang w:val="en-US"/>
              </w:rPr>
            </w:pPr>
            <w:r w:rsidRPr="00121095">
              <w:rPr>
                <w:lang w:val="en-US"/>
              </w:rPr>
              <w:t>PID.3</w:t>
            </w:r>
          </w:p>
        </w:tc>
        <w:tc>
          <w:tcPr>
            <w:tcW w:w="1008" w:type="dxa"/>
            <w:tcBorders>
              <w:top w:val="single" w:sz="4" w:space="0" w:color="auto"/>
              <w:bottom w:val="single" w:sz="4" w:space="0" w:color="auto"/>
            </w:tcBorders>
            <w:shd w:val="clear" w:color="auto" w:fill="FFFFFF"/>
          </w:tcPr>
          <w:p w14:paraId="167A95FD"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7D8D336" w14:textId="77777777" w:rsidR="00E921A2" w:rsidRPr="00121095" w:rsidRDefault="00E921A2">
            <w:pPr>
              <w:pStyle w:val="QryTableVirtual"/>
              <w:rPr>
                <w:lang w:val="en-US"/>
              </w:rPr>
            </w:pPr>
            <w:r w:rsidRPr="00121095">
              <w:rPr>
                <w:lang w:val="en-US"/>
              </w:rPr>
              <w:t xml:space="preserve">PID-3 </w:t>
            </w:r>
            <w:r w:rsidR="00CA71B4" w:rsidRPr="00121095">
              <w:rPr>
                <w:lang w:val="en-US"/>
              </w:rPr>
              <w:t>Patient Identifier</w:t>
            </w:r>
            <w:r w:rsidRPr="00121095">
              <w:rPr>
                <w:lang w:val="en-US"/>
              </w:rPr>
              <w:t xml:space="preserve"> List</w:t>
            </w:r>
          </w:p>
        </w:tc>
      </w:tr>
      <w:tr w:rsidR="00E921A2" w:rsidRPr="00E921A2" w14:paraId="78D18912" w14:textId="77777777" w:rsidTr="00E50DB9">
        <w:trPr>
          <w:cantSplit/>
        </w:trPr>
        <w:tc>
          <w:tcPr>
            <w:tcW w:w="1440" w:type="dxa"/>
            <w:tcBorders>
              <w:top w:val="single" w:sz="4" w:space="0" w:color="auto"/>
              <w:bottom w:val="single" w:sz="4" w:space="0" w:color="auto"/>
            </w:tcBorders>
            <w:shd w:val="clear" w:color="auto" w:fill="FFFFFF"/>
          </w:tcPr>
          <w:p w14:paraId="2EE51D36" w14:textId="77777777" w:rsidR="00E921A2" w:rsidRPr="00121095" w:rsidRDefault="00E921A2">
            <w:pPr>
              <w:pStyle w:val="QryTableVirtual"/>
              <w:rPr>
                <w:lang w:val="en-US"/>
              </w:rPr>
            </w:pPr>
            <w:r w:rsidRPr="00121095">
              <w:rPr>
                <w:lang w:val="en-US"/>
              </w:rPr>
              <w:t>PatientName</w:t>
            </w:r>
          </w:p>
        </w:tc>
        <w:tc>
          <w:tcPr>
            <w:tcW w:w="864" w:type="dxa"/>
            <w:tcBorders>
              <w:top w:val="single" w:sz="4" w:space="0" w:color="auto"/>
              <w:bottom w:val="single" w:sz="4" w:space="0" w:color="auto"/>
            </w:tcBorders>
            <w:shd w:val="clear" w:color="auto" w:fill="FFFFFF"/>
          </w:tcPr>
          <w:p w14:paraId="269E63E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56B731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262B92A6"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70A5BADA"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20FE212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04A94A2"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834DEE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7F58D5ED"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0E13EF45" w14:textId="77777777" w:rsidR="00E921A2" w:rsidRPr="00121095" w:rsidRDefault="00E921A2">
            <w:pPr>
              <w:pStyle w:val="QryTableVirtual"/>
              <w:rPr>
                <w:lang w:val="en-US"/>
              </w:rPr>
            </w:pPr>
            <w:r w:rsidRPr="00121095">
              <w:rPr>
                <w:lang w:val="en-US"/>
              </w:rPr>
              <w:t>PID.5</w:t>
            </w:r>
          </w:p>
        </w:tc>
        <w:tc>
          <w:tcPr>
            <w:tcW w:w="1008" w:type="dxa"/>
            <w:tcBorders>
              <w:top w:val="single" w:sz="4" w:space="0" w:color="auto"/>
              <w:bottom w:val="single" w:sz="4" w:space="0" w:color="auto"/>
            </w:tcBorders>
            <w:shd w:val="clear" w:color="auto" w:fill="FFFFFF"/>
          </w:tcPr>
          <w:p w14:paraId="2DCEDB72"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73C572C9" w14:textId="77777777" w:rsidR="00E921A2" w:rsidRPr="00121095" w:rsidRDefault="00E921A2">
            <w:pPr>
              <w:pStyle w:val="QryTableVirtual"/>
              <w:rPr>
                <w:lang w:val="en-US"/>
              </w:rPr>
            </w:pPr>
            <w:r w:rsidRPr="00121095">
              <w:rPr>
                <w:lang w:val="en-US"/>
              </w:rPr>
              <w:t>PID-5 Patient Name</w:t>
            </w:r>
          </w:p>
        </w:tc>
      </w:tr>
      <w:tr w:rsidR="00E921A2" w:rsidRPr="00E921A2" w14:paraId="79308694" w14:textId="77777777" w:rsidTr="00E50DB9">
        <w:trPr>
          <w:cantSplit/>
        </w:trPr>
        <w:tc>
          <w:tcPr>
            <w:tcW w:w="1440" w:type="dxa"/>
            <w:tcBorders>
              <w:top w:val="single" w:sz="4" w:space="0" w:color="auto"/>
              <w:bottom w:val="single" w:sz="4" w:space="0" w:color="auto"/>
            </w:tcBorders>
            <w:shd w:val="clear" w:color="auto" w:fill="FFFFFF"/>
          </w:tcPr>
          <w:p w14:paraId="198461B7" w14:textId="77777777" w:rsidR="00E921A2" w:rsidRPr="00121095" w:rsidRDefault="00E921A2">
            <w:pPr>
              <w:pStyle w:val="QryTableVirtual"/>
              <w:rPr>
                <w:lang w:val="en-US"/>
              </w:rPr>
            </w:pPr>
            <w:r w:rsidRPr="00121095">
              <w:rPr>
                <w:lang w:val="en-US"/>
              </w:rPr>
              <w:t>MothersMaidenName</w:t>
            </w:r>
          </w:p>
        </w:tc>
        <w:tc>
          <w:tcPr>
            <w:tcW w:w="864" w:type="dxa"/>
            <w:tcBorders>
              <w:top w:val="single" w:sz="4" w:space="0" w:color="auto"/>
              <w:bottom w:val="single" w:sz="4" w:space="0" w:color="auto"/>
            </w:tcBorders>
            <w:shd w:val="clear" w:color="auto" w:fill="FFFFFF"/>
          </w:tcPr>
          <w:p w14:paraId="06A56BCC"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13251B13"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18C5097" w14:textId="77777777" w:rsidR="00E921A2" w:rsidRPr="00121095" w:rsidRDefault="00E921A2">
            <w:pPr>
              <w:pStyle w:val="QryTableVirtual"/>
              <w:rPr>
                <w:lang w:val="en-US"/>
              </w:rPr>
            </w:pPr>
            <w:r w:rsidRPr="00121095">
              <w:rPr>
                <w:lang w:val="en-US"/>
              </w:rPr>
              <w:t>48</w:t>
            </w:r>
          </w:p>
        </w:tc>
        <w:tc>
          <w:tcPr>
            <w:tcW w:w="720" w:type="dxa"/>
            <w:tcBorders>
              <w:top w:val="single" w:sz="4" w:space="0" w:color="auto"/>
              <w:bottom w:val="single" w:sz="4" w:space="0" w:color="auto"/>
            </w:tcBorders>
            <w:shd w:val="clear" w:color="auto" w:fill="FFFFFF"/>
          </w:tcPr>
          <w:p w14:paraId="4EFC7C88" w14:textId="77777777" w:rsidR="00E921A2" w:rsidRPr="00121095" w:rsidRDefault="00E921A2">
            <w:pPr>
              <w:pStyle w:val="QryTableVirtual"/>
              <w:rPr>
                <w:lang w:val="en-US"/>
              </w:rPr>
            </w:pPr>
            <w:r w:rsidRPr="00121095">
              <w:rPr>
                <w:lang w:val="en-US"/>
              </w:rPr>
              <w:t>XPN</w:t>
            </w:r>
          </w:p>
        </w:tc>
        <w:tc>
          <w:tcPr>
            <w:tcW w:w="288" w:type="dxa"/>
            <w:tcBorders>
              <w:top w:val="single" w:sz="4" w:space="0" w:color="auto"/>
              <w:bottom w:val="single" w:sz="4" w:space="0" w:color="auto"/>
            </w:tcBorders>
            <w:shd w:val="clear" w:color="auto" w:fill="FFFFFF"/>
          </w:tcPr>
          <w:p w14:paraId="474258C7"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754AF4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66D5CAC0"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D02747"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767FAE79" w14:textId="77777777" w:rsidR="00E921A2" w:rsidRPr="00121095" w:rsidRDefault="00E921A2">
            <w:pPr>
              <w:pStyle w:val="QryTableVirtual"/>
              <w:rPr>
                <w:lang w:val="en-US"/>
              </w:rPr>
            </w:pPr>
            <w:r w:rsidRPr="00121095">
              <w:rPr>
                <w:lang w:val="en-US"/>
              </w:rPr>
              <w:t>PID.6</w:t>
            </w:r>
          </w:p>
        </w:tc>
        <w:tc>
          <w:tcPr>
            <w:tcW w:w="1008" w:type="dxa"/>
            <w:tcBorders>
              <w:top w:val="single" w:sz="4" w:space="0" w:color="auto"/>
              <w:bottom w:val="single" w:sz="4" w:space="0" w:color="auto"/>
            </w:tcBorders>
            <w:shd w:val="clear" w:color="auto" w:fill="FFFFFF"/>
          </w:tcPr>
          <w:p w14:paraId="1B55567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33E1D18B" w14:textId="77777777" w:rsidR="00E921A2" w:rsidRPr="00121095" w:rsidRDefault="00E921A2">
            <w:pPr>
              <w:pStyle w:val="QryTableVirtual"/>
              <w:rPr>
                <w:lang w:val="en-US"/>
              </w:rPr>
            </w:pPr>
            <w:r w:rsidRPr="00121095">
              <w:rPr>
                <w:lang w:val="en-US"/>
              </w:rPr>
              <w:t>PID-6 Mother's Maiden Name</w:t>
            </w:r>
          </w:p>
        </w:tc>
      </w:tr>
      <w:tr w:rsidR="00E921A2" w:rsidRPr="00E921A2" w14:paraId="196CCD9C" w14:textId="77777777" w:rsidTr="00E50DB9">
        <w:trPr>
          <w:cantSplit/>
        </w:trPr>
        <w:tc>
          <w:tcPr>
            <w:tcW w:w="1440" w:type="dxa"/>
            <w:tcBorders>
              <w:top w:val="single" w:sz="4" w:space="0" w:color="auto"/>
              <w:bottom w:val="single" w:sz="4" w:space="0" w:color="auto"/>
            </w:tcBorders>
            <w:shd w:val="clear" w:color="auto" w:fill="FFFFFF"/>
          </w:tcPr>
          <w:p w14:paraId="55A7C7BC" w14:textId="77777777" w:rsidR="00E921A2" w:rsidRPr="00121095" w:rsidRDefault="00E921A2">
            <w:pPr>
              <w:pStyle w:val="QryTableVirtual"/>
              <w:rPr>
                <w:lang w:val="en-US"/>
              </w:rPr>
            </w:pPr>
            <w:r w:rsidRPr="00121095">
              <w:rPr>
                <w:lang w:val="en-US"/>
              </w:rPr>
              <w:t>DOB</w:t>
            </w:r>
          </w:p>
        </w:tc>
        <w:tc>
          <w:tcPr>
            <w:tcW w:w="864" w:type="dxa"/>
            <w:tcBorders>
              <w:top w:val="single" w:sz="4" w:space="0" w:color="auto"/>
              <w:bottom w:val="single" w:sz="4" w:space="0" w:color="auto"/>
            </w:tcBorders>
            <w:shd w:val="clear" w:color="auto" w:fill="FFFFFF"/>
          </w:tcPr>
          <w:p w14:paraId="20A66DC3"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2BCD8BFC"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07801A97" w14:textId="77777777" w:rsidR="00E921A2" w:rsidRPr="00121095" w:rsidRDefault="00E921A2">
            <w:pPr>
              <w:pStyle w:val="QryTableVirtual"/>
              <w:rPr>
                <w:lang w:val="en-US"/>
              </w:rPr>
            </w:pPr>
            <w:r w:rsidRPr="00121095">
              <w:rPr>
                <w:lang w:val="en-US"/>
              </w:rPr>
              <w:t>24</w:t>
            </w:r>
          </w:p>
        </w:tc>
        <w:tc>
          <w:tcPr>
            <w:tcW w:w="720" w:type="dxa"/>
            <w:tcBorders>
              <w:top w:val="single" w:sz="4" w:space="0" w:color="auto"/>
              <w:bottom w:val="single" w:sz="4" w:space="0" w:color="auto"/>
            </w:tcBorders>
            <w:shd w:val="clear" w:color="auto" w:fill="FFFFFF"/>
          </w:tcPr>
          <w:p w14:paraId="5888D6BD" w14:textId="77777777" w:rsidR="00E921A2" w:rsidRPr="00121095" w:rsidRDefault="00E921A2">
            <w:pPr>
              <w:pStyle w:val="QryTableVirtual"/>
              <w:rPr>
                <w:lang w:val="en-US"/>
              </w:rPr>
            </w:pPr>
            <w:r w:rsidRPr="00121095">
              <w:rPr>
                <w:lang w:val="en-US"/>
              </w:rPr>
              <w:t>DTM</w:t>
            </w:r>
          </w:p>
        </w:tc>
        <w:tc>
          <w:tcPr>
            <w:tcW w:w="288" w:type="dxa"/>
            <w:tcBorders>
              <w:top w:val="single" w:sz="4" w:space="0" w:color="auto"/>
              <w:bottom w:val="single" w:sz="4" w:space="0" w:color="auto"/>
            </w:tcBorders>
            <w:shd w:val="clear" w:color="auto" w:fill="FFFFFF"/>
          </w:tcPr>
          <w:p w14:paraId="14A3003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4C4C9C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32231FA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882AAE8"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17E33A36" w14:textId="77777777" w:rsidR="00E921A2" w:rsidRPr="00121095" w:rsidRDefault="00E921A2">
            <w:pPr>
              <w:pStyle w:val="QryTableVirtual"/>
              <w:rPr>
                <w:lang w:val="en-US"/>
              </w:rPr>
            </w:pPr>
            <w:r w:rsidRPr="00121095">
              <w:rPr>
                <w:lang w:val="en-US"/>
              </w:rPr>
              <w:t>PID.7</w:t>
            </w:r>
          </w:p>
        </w:tc>
        <w:tc>
          <w:tcPr>
            <w:tcW w:w="1008" w:type="dxa"/>
            <w:tcBorders>
              <w:top w:val="single" w:sz="4" w:space="0" w:color="auto"/>
              <w:bottom w:val="single" w:sz="4" w:space="0" w:color="auto"/>
            </w:tcBorders>
            <w:shd w:val="clear" w:color="auto" w:fill="FFFFFF"/>
          </w:tcPr>
          <w:p w14:paraId="033CD86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50459B8A" w14:textId="77777777" w:rsidR="00E921A2" w:rsidRPr="00121095" w:rsidRDefault="00E921A2">
            <w:pPr>
              <w:pStyle w:val="QryTableVirtual"/>
              <w:rPr>
                <w:lang w:val="en-US"/>
              </w:rPr>
            </w:pPr>
            <w:r w:rsidRPr="00121095">
              <w:rPr>
                <w:lang w:val="en-US"/>
              </w:rPr>
              <w:t>PID-7 Date/Time of Birth</w:t>
            </w:r>
          </w:p>
        </w:tc>
      </w:tr>
      <w:tr w:rsidR="00E921A2" w:rsidRPr="00E921A2" w14:paraId="7E739A12" w14:textId="77777777" w:rsidTr="00E50DB9">
        <w:trPr>
          <w:cantSplit/>
        </w:trPr>
        <w:tc>
          <w:tcPr>
            <w:tcW w:w="1440" w:type="dxa"/>
            <w:tcBorders>
              <w:top w:val="single" w:sz="4" w:space="0" w:color="auto"/>
              <w:bottom w:val="single" w:sz="4" w:space="0" w:color="auto"/>
            </w:tcBorders>
            <w:shd w:val="clear" w:color="auto" w:fill="FFFFFF"/>
          </w:tcPr>
          <w:p w14:paraId="7E18A74B" w14:textId="77777777" w:rsidR="00E921A2" w:rsidRPr="00121095" w:rsidRDefault="00E921A2">
            <w:pPr>
              <w:pStyle w:val="QryTableVirtual"/>
              <w:rPr>
                <w:lang w:val="en-US"/>
              </w:rPr>
            </w:pPr>
            <w:r w:rsidRPr="00121095">
              <w:rPr>
                <w:lang w:val="en-US"/>
              </w:rPr>
              <w:t>Sex</w:t>
            </w:r>
          </w:p>
        </w:tc>
        <w:tc>
          <w:tcPr>
            <w:tcW w:w="864" w:type="dxa"/>
            <w:tcBorders>
              <w:top w:val="single" w:sz="4" w:space="0" w:color="auto"/>
              <w:bottom w:val="single" w:sz="4" w:space="0" w:color="auto"/>
            </w:tcBorders>
            <w:shd w:val="clear" w:color="auto" w:fill="FFFFFF"/>
          </w:tcPr>
          <w:p w14:paraId="12D6EF58" w14:textId="77777777" w:rsidR="00E921A2" w:rsidRPr="00121095" w:rsidRDefault="00E921A2">
            <w:pPr>
              <w:pStyle w:val="QryTableVirtual"/>
              <w:rPr>
                <w:lang w:val="en-US"/>
              </w:rPr>
            </w:pPr>
          </w:p>
        </w:tc>
        <w:tc>
          <w:tcPr>
            <w:tcW w:w="288" w:type="dxa"/>
            <w:tcBorders>
              <w:top w:val="single" w:sz="4" w:space="0" w:color="auto"/>
              <w:bottom w:val="single" w:sz="4" w:space="0" w:color="auto"/>
            </w:tcBorders>
            <w:shd w:val="clear" w:color="auto" w:fill="FFFFFF"/>
          </w:tcPr>
          <w:p w14:paraId="5AA8C9A0"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184BE3FB" w14:textId="77777777" w:rsidR="00E921A2" w:rsidRPr="00121095" w:rsidRDefault="00E921A2">
            <w:pPr>
              <w:pStyle w:val="QryTableVirtual"/>
              <w:rPr>
                <w:lang w:val="en-US"/>
              </w:rPr>
            </w:pPr>
            <w:r w:rsidRPr="00121095">
              <w:rPr>
                <w:lang w:val="en-US"/>
              </w:rPr>
              <w:t>1</w:t>
            </w:r>
          </w:p>
        </w:tc>
        <w:tc>
          <w:tcPr>
            <w:tcW w:w="720" w:type="dxa"/>
            <w:tcBorders>
              <w:top w:val="single" w:sz="4" w:space="0" w:color="auto"/>
              <w:bottom w:val="single" w:sz="4" w:space="0" w:color="auto"/>
            </w:tcBorders>
            <w:shd w:val="clear" w:color="auto" w:fill="FFFFFF"/>
          </w:tcPr>
          <w:p w14:paraId="3275DA64"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single" w:sz="4" w:space="0" w:color="auto"/>
            </w:tcBorders>
            <w:shd w:val="clear" w:color="auto" w:fill="FFFFFF"/>
          </w:tcPr>
          <w:p w14:paraId="6E480FBB" w14:textId="77777777" w:rsidR="00E921A2" w:rsidRPr="00121095" w:rsidRDefault="00E921A2">
            <w:pPr>
              <w:pStyle w:val="QryTableVirtual"/>
              <w:rPr>
                <w:lang w:val="en-US"/>
              </w:rPr>
            </w:pPr>
          </w:p>
        </w:tc>
        <w:tc>
          <w:tcPr>
            <w:tcW w:w="576" w:type="dxa"/>
            <w:tcBorders>
              <w:top w:val="single" w:sz="4" w:space="0" w:color="auto"/>
              <w:bottom w:val="single" w:sz="4" w:space="0" w:color="auto"/>
            </w:tcBorders>
            <w:shd w:val="clear" w:color="auto" w:fill="FFFFFF"/>
          </w:tcPr>
          <w:p w14:paraId="5D907E3B"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0B477CAC" w14:textId="77777777" w:rsidR="00E921A2" w:rsidRPr="00121095" w:rsidRDefault="00E921A2">
            <w:pPr>
              <w:pStyle w:val="QryTableVirtual"/>
              <w:rPr>
                <w:lang w:val="en-US"/>
              </w:rPr>
            </w:pPr>
          </w:p>
        </w:tc>
        <w:tc>
          <w:tcPr>
            <w:tcW w:w="720" w:type="dxa"/>
            <w:tcBorders>
              <w:top w:val="single" w:sz="4" w:space="0" w:color="auto"/>
              <w:bottom w:val="single" w:sz="4" w:space="0" w:color="auto"/>
            </w:tcBorders>
            <w:shd w:val="clear" w:color="auto" w:fill="FFFFFF"/>
          </w:tcPr>
          <w:p w14:paraId="508680CA" w14:textId="77777777" w:rsidR="00E921A2" w:rsidRPr="00121095" w:rsidRDefault="00E921A2">
            <w:pPr>
              <w:pStyle w:val="QryTableVirtual"/>
              <w:rPr>
                <w:lang w:val="en-US"/>
              </w:rPr>
            </w:pPr>
          </w:p>
        </w:tc>
        <w:tc>
          <w:tcPr>
            <w:tcW w:w="936" w:type="dxa"/>
            <w:tcBorders>
              <w:top w:val="single" w:sz="4" w:space="0" w:color="auto"/>
              <w:bottom w:val="single" w:sz="4" w:space="0" w:color="auto"/>
            </w:tcBorders>
            <w:shd w:val="clear" w:color="auto" w:fill="FFFFFF"/>
          </w:tcPr>
          <w:p w14:paraId="5307A8F6" w14:textId="77777777" w:rsidR="00E921A2" w:rsidRPr="00121095" w:rsidRDefault="00E921A2">
            <w:pPr>
              <w:pStyle w:val="QryTableVirtual"/>
              <w:rPr>
                <w:lang w:val="en-US"/>
              </w:rPr>
            </w:pPr>
            <w:r w:rsidRPr="00121095">
              <w:rPr>
                <w:lang w:val="en-US"/>
              </w:rPr>
              <w:t>PID.8</w:t>
            </w:r>
          </w:p>
        </w:tc>
        <w:tc>
          <w:tcPr>
            <w:tcW w:w="1008" w:type="dxa"/>
            <w:tcBorders>
              <w:top w:val="single" w:sz="4" w:space="0" w:color="auto"/>
              <w:bottom w:val="single" w:sz="4" w:space="0" w:color="auto"/>
            </w:tcBorders>
            <w:shd w:val="clear" w:color="auto" w:fill="FFFFFF"/>
          </w:tcPr>
          <w:p w14:paraId="67E9CE90" w14:textId="77777777" w:rsidR="00E921A2" w:rsidRPr="00121095" w:rsidRDefault="00E921A2">
            <w:pPr>
              <w:pStyle w:val="QryTableVirtual"/>
              <w:rPr>
                <w:lang w:val="en-US"/>
              </w:rPr>
            </w:pPr>
          </w:p>
        </w:tc>
        <w:tc>
          <w:tcPr>
            <w:tcW w:w="864" w:type="dxa"/>
            <w:tcBorders>
              <w:top w:val="single" w:sz="4" w:space="0" w:color="auto"/>
              <w:bottom w:val="single" w:sz="4" w:space="0" w:color="auto"/>
            </w:tcBorders>
            <w:shd w:val="clear" w:color="auto" w:fill="FFFFFF"/>
          </w:tcPr>
          <w:p w14:paraId="0FA66B6B" w14:textId="77777777" w:rsidR="00E921A2" w:rsidRPr="00121095" w:rsidRDefault="00E921A2">
            <w:pPr>
              <w:pStyle w:val="QryTableVirtual"/>
              <w:rPr>
                <w:lang w:val="en-US"/>
              </w:rPr>
            </w:pPr>
            <w:r w:rsidRPr="00121095">
              <w:rPr>
                <w:lang w:val="en-US"/>
              </w:rPr>
              <w:t>PID-8 Sex</w:t>
            </w:r>
          </w:p>
        </w:tc>
      </w:tr>
      <w:tr w:rsidR="00E921A2" w:rsidRPr="00E921A2" w14:paraId="39B56A72" w14:textId="77777777" w:rsidTr="00E50DB9">
        <w:trPr>
          <w:cantSplit/>
        </w:trPr>
        <w:tc>
          <w:tcPr>
            <w:tcW w:w="1440" w:type="dxa"/>
            <w:tcBorders>
              <w:top w:val="single" w:sz="4" w:space="0" w:color="auto"/>
              <w:bottom w:val="double" w:sz="4" w:space="0" w:color="auto"/>
            </w:tcBorders>
            <w:shd w:val="clear" w:color="auto" w:fill="FFFFFF"/>
          </w:tcPr>
          <w:p w14:paraId="33EA9934" w14:textId="77777777" w:rsidR="00E921A2" w:rsidRPr="00121095" w:rsidRDefault="00E921A2">
            <w:pPr>
              <w:pStyle w:val="QryTableVirtual"/>
              <w:rPr>
                <w:lang w:val="en-US"/>
              </w:rPr>
            </w:pPr>
            <w:r w:rsidRPr="00121095">
              <w:rPr>
                <w:lang w:val="en-US"/>
              </w:rPr>
              <w:t>Race</w:t>
            </w:r>
          </w:p>
        </w:tc>
        <w:tc>
          <w:tcPr>
            <w:tcW w:w="864" w:type="dxa"/>
            <w:tcBorders>
              <w:top w:val="single" w:sz="4" w:space="0" w:color="auto"/>
              <w:bottom w:val="double" w:sz="4" w:space="0" w:color="auto"/>
            </w:tcBorders>
            <w:shd w:val="clear" w:color="auto" w:fill="FFFFFF"/>
          </w:tcPr>
          <w:p w14:paraId="4A0432B0" w14:textId="77777777" w:rsidR="00E921A2" w:rsidRPr="00121095" w:rsidRDefault="00E921A2">
            <w:pPr>
              <w:pStyle w:val="QryTableVirtual"/>
              <w:rPr>
                <w:lang w:val="en-US"/>
              </w:rPr>
            </w:pPr>
          </w:p>
        </w:tc>
        <w:tc>
          <w:tcPr>
            <w:tcW w:w="288" w:type="dxa"/>
            <w:tcBorders>
              <w:top w:val="single" w:sz="4" w:space="0" w:color="auto"/>
              <w:bottom w:val="double" w:sz="4" w:space="0" w:color="auto"/>
            </w:tcBorders>
            <w:shd w:val="clear" w:color="auto" w:fill="FFFFFF"/>
          </w:tcPr>
          <w:p w14:paraId="1E1958C4"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4D6F0DFA" w14:textId="77777777" w:rsidR="00E921A2" w:rsidRPr="00121095" w:rsidRDefault="00E921A2">
            <w:pPr>
              <w:pStyle w:val="QryTableVirtual"/>
              <w:rPr>
                <w:lang w:val="en-US"/>
              </w:rPr>
            </w:pPr>
            <w:r w:rsidRPr="00121095">
              <w:rPr>
                <w:lang w:val="en-US"/>
              </w:rPr>
              <w:t>80</w:t>
            </w:r>
          </w:p>
        </w:tc>
        <w:tc>
          <w:tcPr>
            <w:tcW w:w="720" w:type="dxa"/>
            <w:tcBorders>
              <w:top w:val="single" w:sz="4" w:space="0" w:color="auto"/>
              <w:bottom w:val="double" w:sz="4" w:space="0" w:color="auto"/>
            </w:tcBorders>
            <w:shd w:val="clear" w:color="auto" w:fill="FFFFFF"/>
          </w:tcPr>
          <w:p w14:paraId="38780131" w14:textId="77777777" w:rsidR="00E921A2" w:rsidRPr="00121095" w:rsidRDefault="00E921A2">
            <w:pPr>
              <w:pStyle w:val="QryTableVirtual"/>
              <w:rPr>
                <w:lang w:val="en-US"/>
              </w:rPr>
            </w:pPr>
            <w:r w:rsidRPr="00121095">
              <w:rPr>
                <w:lang w:val="en-US"/>
              </w:rPr>
              <w:t>CWE</w:t>
            </w:r>
          </w:p>
        </w:tc>
        <w:tc>
          <w:tcPr>
            <w:tcW w:w="288" w:type="dxa"/>
            <w:tcBorders>
              <w:top w:val="single" w:sz="4" w:space="0" w:color="auto"/>
              <w:bottom w:val="double" w:sz="4" w:space="0" w:color="auto"/>
            </w:tcBorders>
            <w:shd w:val="clear" w:color="auto" w:fill="FFFFFF"/>
          </w:tcPr>
          <w:p w14:paraId="6ED298AD" w14:textId="77777777" w:rsidR="00E921A2" w:rsidRPr="00121095" w:rsidRDefault="00E921A2">
            <w:pPr>
              <w:pStyle w:val="QryTableVirtual"/>
              <w:rPr>
                <w:lang w:val="en-US"/>
              </w:rPr>
            </w:pPr>
          </w:p>
        </w:tc>
        <w:tc>
          <w:tcPr>
            <w:tcW w:w="576" w:type="dxa"/>
            <w:tcBorders>
              <w:top w:val="single" w:sz="4" w:space="0" w:color="auto"/>
              <w:bottom w:val="double" w:sz="4" w:space="0" w:color="auto"/>
            </w:tcBorders>
            <w:shd w:val="clear" w:color="auto" w:fill="FFFFFF"/>
          </w:tcPr>
          <w:p w14:paraId="203829EC"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25AD0CFE" w14:textId="77777777" w:rsidR="00E921A2" w:rsidRPr="00121095" w:rsidRDefault="00E921A2">
            <w:pPr>
              <w:pStyle w:val="QryTableVirtual"/>
              <w:rPr>
                <w:lang w:val="en-US"/>
              </w:rPr>
            </w:pPr>
          </w:p>
        </w:tc>
        <w:tc>
          <w:tcPr>
            <w:tcW w:w="720" w:type="dxa"/>
            <w:tcBorders>
              <w:top w:val="single" w:sz="4" w:space="0" w:color="auto"/>
              <w:bottom w:val="double" w:sz="4" w:space="0" w:color="auto"/>
            </w:tcBorders>
            <w:shd w:val="clear" w:color="auto" w:fill="FFFFFF"/>
          </w:tcPr>
          <w:p w14:paraId="7AD81FF8" w14:textId="77777777" w:rsidR="00E921A2" w:rsidRPr="00121095" w:rsidRDefault="00E921A2">
            <w:pPr>
              <w:pStyle w:val="QryTableVirtual"/>
              <w:rPr>
                <w:lang w:val="en-US"/>
              </w:rPr>
            </w:pPr>
          </w:p>
        </w:tc>
        <w:tc>
          <w:tcPr>
            <w:tcW w:w="936" w:type="dxa"/>
            <w:tcBorders>
              <w:top w:val="single" w:sz="4" w:space="0" w:color="auto"/>
              <w:bottom w:val="double" w:sz="4" w:space="0" w:color="auto"/>
            </w:tcBorders>
            <w:shd w:val="clear" w:color="auto" w:fill="FFFFFF"/>
          </w:tcPr>
          <w:p w14:paraId="504F7A08" w14:textId="77777777" w:rsidR="00E921A2" w:rsidRPr="00121095" w:rsidRDefault="00E921A2">
            <w:pPr>
              <w:pStyle w:val="QryTableVirtual"/>
              <w:rPr>
                <w:lang w:val="en-US"/>
              </w:rPr>
            </w:pPr>
            <w:r w:rsidRPr="00121095">
              <w:rPr>
                <w:lang w:val="en-US"/>
              </w:rPr>
              <w:t>PID.10</w:t>
            </w:r>
          </w:p>
        </w:tc>
        <w:tc>
          <w:tcPr>
            <w:tcW w:w="1008" w:type="dxa"/>
            <w:tcBorders>
              <w:top w:val="single" w:sz="4" w:space="0" w:color="auto"/>
              <w:bottom w:val="double" w:sz="4" w:space="0" w:color="auto"/>
            </w:tcBorders>
            <w:shd w:val="clear" w:color="auto" w:fill="FFFFFF"/>
          </w:tcPr>
          <w:p w14:paraId="14097860" w14:textId="77777777" w:rsidR="00E921A2" w:rsidRPr="00121095" w:rsidRDefault="00E921A2">
            <w:pPr>
              <w:pStyle w:val="QryTableVirtual"/>
              <w:rPr>
                <w:lang w:val="en-US"/>
              </w:rPr>
            </w:pPr>
          </w:p>
        </w:tc>
        <w:tc>
          <w:tcPr>
            <w:tcW w:w="864" w:type="dxa"/>
            <w:tcBorders>
              <w:top w:val="single" w:sz="4" w:space="0" w:color="auto"/>
              <w:bottom w:val="double" w:sz="4" w:space="0" w:color="auto"/>
            </w:tcBorders>
            <w:shd w:val="clear" w:color="auto" w:fill="FFFFFF"/>
          </w:tcPr>
          <w:p w14:paraId="4A5BAAD4" w14:textId="77777777" w:rsidR="00E921A2" w:rsidRPr="00121095" w:rsidRDefault="00E921A2">
            <w:pPr>
              <w:pStyle w:val="QryTableVirtual"/>
              <w:rPr>
                <w:lang w:val="en-US"/>
              </w:rPr>
            </w:pPr>
            <w:r w:rsidRPr="00121095">
              <w:rPr>
                <w:lang w:val="en-US"/>
              </w:rPr>
              <w:t>PID-10 Race</w:t>
            </w:r>
          </w:p>
        </w:tc>
      </w:tr>
    </w:tbl>
    <w:p w14:paraId="7FC172AC" w14:textId="77777777" w:rsidR="00E921A2" w:rsidRPr="00121095" w:rsidRDefault="00E921A2">
      <w:pPr>
        <w:pStyle w:val="Heading2"/>
      </w:pPr>
      <w:bookmarkStart w:id="804" w:name="_Ref465144296"/>
      <w:bookmarkStart w:id="805" w:name="_Toc495483648"/>
      <w:bookmarkStart w:id="806" w:name="_Toc24273872"/>
      <w:bookmarkStart w:id="807" w:name="_Toc41281012"/>
      <w:bookmarkStart w:id="808" w:name="_Toc43004374"/>
      <w:bookmarkStart w:id="809" w:name="_Toc148083105"/>
      <w:r w:rsidRPr="00121095">
        <w:t xml:space="preserve">SUPERSEDED QUERY/RESPONSE TRIGGER EVENTS </w:t>
      </w:r>
      <w:bookmarkEnd w:id="804"/>
      <w:r w:rsidRPr="00121095">
        <w:t>AND MESSAGE PAIRS</w:t>
      </w:r>
      <w:bookmarkEnd w:id="805"/>
      <w:bookmarkEnd w:id="806"/>
      <w:bookmarkEnd w:id="807"/>
      <w:bookmarkEnd w:id="808"/>
      <w:bookmarkEnd w:id="809"/>
      <w:r w:rsidR="00BF2FE6" w:rsidRPr="00121095">
        <w:fldChar w:fldCharType="begin"/>
      </w:r>
      <w:r w:rsidRPr="00121095">
        <w:instrText xml:space="preserve"> XE "SUPERCEDED QUERY/RESPONSE TRIGGER EVENTS AND MESSAGE PAIRS" </w:instrText>
      </w:r>
      <w:r w:rsidR="00BF2FE6" w:rsidRPr="00121095">
        <w:fldChar w:fldCharType="end"/>
      </w:r>
    </w:p>
    <w:p w14:paraId="3B5939D4" w14:textId="180B2EFB" w:rsidR="00E921A2" w:rsidRPr="00121095" w:rsidRDefault="00E921A2">
      <w:pPr>
        <w:pStyle w:val="NormalIndented"/>
        <w:pBdr>
          <w:top w:val="single" w:sz="4" w:space="1" w:color="auto"/>
          <w:left w:val="single" w:sz="4" w:space="4" w:color="auto"/>
          <w:bottom w:val="single" w:sz="4" w:space="1" w:color="auto"/>
          <w:right w:val="single" w:sz="4" w:space="4" w:color="auto"/>
        </w:pBdr>
        <w:rPr>
          <w:b/>
        </w:rPr>
      </w:pPr>
      <w:r w:rsidRPr="00121095">
        <w:rPr>
          <w:b/>
        </w:rPr>
        <w:t xml:space="preserve">If the reader is defining a new query, please refer to the new recommended query/response pairs defined in section </w:t>
      </w:r>
      <w:r w:rsidR="002503D5">
        <w:fldChar w:fldCharType="begin"/>
      </w:r>
      <w:r w:rsidR="002503D5">
        <w:instrText xml:space="preserve"> REF _Ref175107439 \r \h  \* MERGEFORMAT </w:instrText>
      </w:r>
      <w:r w:rsidR="002503D5">
        <w:fldChar w:fldCharType="separate"/>
      </w:r>
      <w:r w:rsidR="00C244BF" w:rsidRPr="00C244BF">
        <w:rPr>
          <w:rStyle w:val="HyperlinkText"/>
        </w:rPr>
        <w:t>5.4</w:t>
      </w:r>
      <w:r w:rsidR="002503D5">
        <w:fldChar w:fldCharType="end"/>
      </w:r>
      <w:r w:rsidRPr="00121095">
        <w:rPr>
          <w:b/>
        </w:rPr>
        <w:t>, "</w:t>
      </w:r>
      <w:r w:rsidR="002503D5">
        <w:fldChar w:fldCharType="begin"/>
      </w:r>
      <w:r w:rsidR="002503D5">
        <w:instrText xml:space="preserve"> REF _Ref175107451 \h  \* MERGEFORMAT </w:instrText>
      </w:r>
      <w:r w:rsidR="002503D5">
        <w:fldChar w:fldCharType="separate"/>
      </w:r>
      <w:r w:rsidR="00C244BF" w:rsidRPr="00C244BF">
        <w:rPr>
          <w:rStyle w:val="HyperlinkText"/>
        </w:rPr>
        <w:t>QUERY/RESPONSE MESSAGE PAIRS</w:t>
      </w:r>
      <w:r w:rsidR="002503D5">
        <w:fldChar w:fldCharType="end"/>
      </w:r>
      <w:r w:rsidRPr="00121095">
        <w:rPr>
          <w:b/>
        </w:rPr>
        <w:t>." This section is retained for backward compatibility and the framework for the existing functional queries.</w:t>
      </w:r>
    </w:p>
    <w:p w14:paraId="690C51E8" w14:textId="77777777" w:rsidR="00E921A2" w:rsidRPr="00121095" w:rsidRDefault="00E921A2">
      <w:pPr>
        <w:pStyle w:val="Heading3"/>
      </w:pPr>
      <w:bookmarkStart w:id="810" w:name="_Ref465669473"/>
      <w:bookmarkStart w:id="811" w:name="_Toc495483649"/>
      <w:bookmarkStart w:id="812" w:name="_Toc24273873"/>
      <w:bookmarkStart w:id="813" w:name="_Toc41281013"/>
      <w:bookmarkStart w:id="814" w:name="_Toc43004375"/>
      <w:bookmarkStart w:id="815" w:name="_Toc148083106"/>
      <w:r w:rsidRPr="00121095">
        <w:t>Display message</w:t>
      </w:r>
      <w:bookmarkEnd w:id="664"/>
      <w:bookmarkEnd w:id="665"/>
      <w:bookmarkEnd w:id="666"/>
      <w:bookmarkEnd w:id="667"/>
      <w:bookmarkEnd w:id="668"/>
      <w:bookmarkEnd w:id="669"/>
      <w:bookmarkEnd w:id="670"/>
      <w:bookmarkEnd w:id="671"/>
      <w:bookmarkEnd w:id="672"/>
      <w:bookmarkEnd w:id="673"/>
      <w:bookmarkEnd w:id="674"/>
      <w:bookmarkEnd w:id="675"/>
      <w:bookmarkEnd w:id="676"/>
      <w:bookmarkEnd w:id="810"/>
      <w:bookmarkEnd w:id="811"/>
      <w:bookmarkEnd w:id="812"/>
      <w:bookmarkEnd w:id="813"/>
      <w:bookmarkEnd w:id="814"/>
      <w:bookmarkEnd w:id="815"/>
      <w:r w:rsidR="00BF2FE6" w:rsidRPr="00121095">
        <w:fldChar w:fldCharType="begin"/>
      </w:r>
      <w:r w:rsidRPr="00121095">
        <w:instrText xml:space="preserve"> XE "Display message" </w:instrText>
      </w:r>
      <w:r w:rsidR="00BF2FE6" w:rsidRPr="00121095">
        <w:fldChar w:fldCharType="end"/>
      </w:r>
    </w:p>
    <w:p w14:paraId="18AF0D98" w14:textId="77777777" w:rsidR="00A47452" w:rsidRDefault="00E921A2">
      <w:pPr>
        <w:pStyle w:val="NormalIndented"/>
        <w:pBdr>
          <w:top w:val="single" w:sz="4" w:space="1" w:color="auto"/>
          <w:left w:val="single" w:sz="4" w:space="4" w:color="auto"/>
          <w:bottom w:val="single" w:sz="4" w:space="1" w:color="auto"/>
          <w:right w:val="single" w:sz="4" w:space="4" w:color="auto"/>
        </w:pBdr>
        <w:rPr>
          <w:b/>
        </w:rPr>
      </w:pPr>
      <w:bookmarkStart w:id="816" w:name="_Toc348257252"/>
      <w:bookmarkStart w:id="817" w:name="_Toc348257588"/>
      <w:bookmarkStart w:id="818" w:name="_Toc348263210"/>
      <w:bookmarkStart w:id="819" w:name="_Toc348336539"/>
      <w:bookmarkStart w:id="820" w:name="_Toc348770027"/>
      <w:bookmarkStart w:id="821" w:name="_Toc348856169"/>
      <w:bookmarkStart w:id="822" w:name="_Toc348866590"/>
      <w:bookmarkStart w:id="823" w:name="_Toc348947820"/>
      <w:bookmarkStart w:id="824" w:name="_Toc349735401"/>
      <w:bookmarkStart w:id="825" w:name="_Toc349735844"/>
      <w:bookmarkStart w:id="826" w:name="_Toc349735998"/>
      <w:bookmarkStart w:id="827" w:name="_Toc349803730"/>
      <w:bookmarkStart w:id="828" w:name="_Toc359236063"/>
      <w:r w:rsidRPr="00121095">
        <w:rPr>
          <w:b/>
        </w:rPr>
        <w:t>The UDM message does not have a direct replacement in the new methodology.</w:t>
      </w:r>
    </w:p>
    <w:p w14:paraId="0EA951AB" w14:textId="5B6CD703" w:rsidR="00E921A2" w:rsidRPr="00121095" w:rsidRDefault="00A47452" w:rsidP="00A61182">
      <w:pPr>
        <w:pStyle w:val="NormalIndented"/>
        <w:rPr>
          <w:vanish/>
        </w:rPr>
      </w:pPr>
      <w:r w:rsidRPr="00121095">
        <w:t xml:space="preserve">If the reader is defining a new query, please refer to the new recommended query/response pairs defined in section </w:t>
      </w:r>
      <w:r>
        <w:fldChar w:fldCharType="begin"/>
      </w:r>
      <w:r>
        <w:instrText xml:space="preserve"> REF _Ref465157109 \r \h  \* MERGEFORMAT </w:instrText>
      </w:r>
      <w:r>
        <w:fldChar w:fldCharType="separate"/>
      </w:r>
      <w:r w:rsidR="00C244BF" w:rsidRPr="00C244BF">
        <w:rPr>
          <w:rStyle w:val="HyperlinkText"/>
        </w:rPr>
        <w:t>5.3.3.4</w:t>
      </w:r>
      <w:r>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fldChar w:fldCharType="begin"/>
      </w:r>
      <w:r>
        <w:instrText xml:space="preserve"> REF _Ref175107800 \r \h  \* MERGEFORMAT </w:instrText>
      </w:r>
      <w:r>
        <w:fldChar w:fldCharType="separate"/>
      </w:r>
      <w:r w:rsidR="00C244BF" w:rsidRPr="00C244BF">
        <w:rPr>
          <w:rStyle w:val="HyperlinkText"/>
        </w:rPr>
        <w:t>5.4</w:t>
      </w:r>
      <w:r>
        <w:fldChar w:fldCharType="end"/>
      </w:r>
      <w:r w:rsidRPr="00121095">
        <w:t>, "</w:t>
      </w:r>
      <w:r>
        <w:fldChar w:fldCharType="begin"/>
      </w:r>
      <w:r>
        <w:instrText xml:space="preserve"> REF _Ref175107781 \h  \* MERGEFORMAT </w:instrText>
      </w:r>
      <w:r>
        <w:fldChar w:fldCharType="separate"/>
      </w:r>
      <w:r w:rsidR="00C244BF" w:rsidRPr="00C244BF">
        <w:rPr>
          <w:rStyle w:val="HyperlinkText"/>
        </w:rPr>
        <w:t>QUERY/RESPONSE MESSAGE PAIRS</w:t>
      </w:r>
      <w:r>
        <w:fldChar w:fldCharType="end"/>
      </w:r>
      <w:r w:rsidRPr="00121095">
        <w:t>," for current query/response pairs.</w:t>
      </w:r>
      <w:r w:rsidR="00E921A2" w:rsidRPr="00121095">
        <w:rPr>
          <w:vanish/>
        </w:rPr>
        <w:t>hiddentext</w:t>
      </w:r>
      <w:bookmarkStart w:id="829" w:name="_Toc1829139"/>
      <w:bookmarkStart w:id="830" w:name="_Toc24273874"/>
      <w:bookmarkEnd w:id="829"/>
      <w:bookmarkEnd w:id="830"/>
    </w:p>
    <w:p w14:paraId="10AED19C" w14:textId="77777777" w:rsidR="00E921A2" w:rsidRPr="00121095" w:rsidRDefault="00E921A2" w:rsidP="00A61182">
      <w:pPr>
        <w:pStyle w:val="Heading4"/>
        <w:numPr>
          <w:ilvl w:val="0"/>
          <w:numId w:val="0"/>
        </w:numPr>
      </w:pPr>
      <w:bookmarkStart w:id="831" w:name="_Hlt426203"/>
      <w:bookmarkEnd w:id="816"/>
      <w:bookmarkEnd w:id="817"/>
      <w:bookmarkEnd w:id="818"/>
      <w:bookmarkEnd w:id="819"/>
      <w:bookmarkEnd w:id="820"/>
      <w:bookmarkEnd w:id="821"/>
      <w:bookmarkEnd w:id="822"/>
      <w:bookmarkEnd w:id="823"/>
      <w:bookmarkEnd w:id="824"/>
      <w:bookmarkEnd w:id="825"/>
      <w:bookmarkEnd w:id="826"/>
      <w:bookmarkEnd w:id="827"/>
      <w:bookmarkEnd w:id="828"/>
      <w:bookmarkEnd w:id="831"/>
    </w:p>
    <w:p w14:paraId="1DAC01E6" w14:textId="77777777" w:rsidR="00E921A2" w:rsidRPr="00121095" w:rsidRDefault="00E921A2">
      <w:pPr>
        <w:pStyle w:val="Heading3"/>
      </w:pPr>
      <w:bookmarkStart w:id="832" w:name="_Ref465669510"/>
      <w:bookmarkStart w:id="833" w:name="_Toc495483653"/>
      <w:bookmarkStart w:id="834" w:name="_Toc24273878"/>
      <w:bookmarkStart w:id="835" w:name="_Toc41281014"/>
      <w:bookmarkStart w:id="836" w:name="_Toc43004376"/>
      <w:bookmarkStart w:id="837" w:name="_Toc148083107"/>
      <w:r w:rsidRPr="00121095">
        <w:t>Original mode queries</w:t>
      </w:r>
      <w:bookmarkEnd w:id="832"/>
      <w:bookmarkEnd w:id="833"/>
      <w:bookmarkEnd w:id="834"/>
      <w:bookmarkEnd w:id="835"/>
      <w:bookmarkEnd w:id="836"/>
      <w:bookmarkEnd w:id="837"/>
      <w:r w:rsidR="00BF2FE6" w:rsidRPr="00121095">
        <w:fldChar w:fldCharType="begin"/>
      </w:r>
      <w:r w:rsidRPr="00121095">
        <w:instrText xml:space="preserve"> XE "Original mode queries" </w:instrText>
      </w:r>
      <w:r w:rsidR="00BF2FE6" w:rsidRPr="00121095">
        <w:fldChar w:fldCharType="end"/>
      </w:r>
    </w:p>
    <w:p w14:paraId="6AD19F2E" w14:textId="5FC2FF9F" w:rsidR="00E921A2" w:rsidRPr="00121095" w:rsidRDefault="00E921A2">
      <w:pPr>
        <w:pStyle w:val="NormalIndented"/>
      </w:pPr>
      <w:r w:rsidRPr="00121095">
        <w:t xml:space="preserve">If the reader is defining a new query, please refer to the new recommended query/response pairs defined in section </w:t>
      </w:r>
      <w:r w:rsidR="002503D5">
        <w:fldChar w:fldCharType="begin"/>
      </w:r>
      <w:r w:rsidR="002503D5">
        <w:instrText xml:space="preserve"> REF _Ref465157109 \r \h  \* MERGEFORMAT </w:instrText>
      </w:r>
      <w:r w:rsidR="002503D5">
        <w:fldChar w:fldCharType="separate"/>
      </w:r>
      <w:r w:rsidR="00C244BF" w:rsidRPr="00C244BF">
        <w:rPr>
          <w:rStyle w:val="HyperlinkText"/>
        </w:rPr>
        <w:t>5.3.3.4</w:t>
      </w:r>
      <w:r w:rsidR="002503D5">
        <w:fldChar w:fldCharType="end"/>
      </w:r>
      <w:r w:rsidRPr="00121095">
        <w:t xml:space="preserve">. </w:t>
      </w:r>
      <w:r w:rsidRPr="00121095">
        <w:rPr>
          <w:b/>
          <w:i/>
        </w:rPr>
        <w:t xml:space="preserve">This section is retained for backward compatibility as of </w:t>
      </w:r>
      <w:r>
        <w:rPr>
          <w:b/>
          <w:i/>
        </w:rPr>
        <w:t xml:space="preserve">v </w:t>
      </w:r>
      <w:r w:rsidRPr="00121095">
        <w:rPr>
          <w:b/>
          <w:i/>
        </w:rPr>
        <w:t>2.</w:t>
      </w:r>
      <w:r>
        <w:rPr>
          <w:b/>
          <w:i/>
        </w:rPr>
        <w:t xml:space="preserve">4 </w:t>
      </w:r>
      <w:r w:rsidRPr="00121095">
        <w:rPr>
          <w:b/>
          <w:i/>
        </w:rPr>
        <w:t xml:space="preserve">and withdrawn as of </w:t>
      </w:r>
      <w:r>
        <w:rPr>
          <w:b/>
          <w:i/>
        </w:rPr>
        <w:t xml:space="preserve">v </w:t>
      </w:r>
      <w:r w:rsidRPr="00121095">
        <w:rPr>
          <w:b/>
          <w:i/>
        </w:rPr>
        <w:t xml:space="preserve">2.7.  </w:t>
      </w:r>
      <w:r w:rsidRPr="00121095">
        <w:t xml:space="preserve"> See section </w:t>
      </w:r>
      <w:r w:rsidR="002503D5">
        <w:fldChar w:fldCharType="begin"/>
      </w:r>
      <w:r w:rsidR="002503D5">
        <w:instrText xml:space="preserve"> REF _Ref175107800 \r \h  \* MERGEFORMAT </w:instrText>
      </w:r>
      <w:r w:rsidR="002503D5">
        <w:fldChar w:fldCharType="separate"/>
      </w:r>
      <w:r w:rsidR="00C244BF" w:rsidRPr="00C244BF">
        <w:rPr>
          <w:rStyle w:val="HyperlinkText"/>
        </w:rPr>
        <w:t>5.4</w:t>
      </w:r>
      <w:r w:rsidR="002503D5">
        <w:fldChar w:fldCharType="end"/>
      </w:r>
      <w:r w:rsidRPr="00121095">
        <w:t>, "</w:t>
      </w:r>
      <w:r w:rsidR="002503D5">
        <w:fldChar w:fldCharType="begin"/>
      </w:r>
      <w:r w:rsidR="002503D5">
        <w:instrText xml:space="preserve"> REF _Ref175107781 \h  \* MERGEFORMAT </w:instrText>
      </w:r>
      <w:r w:rsidR="002503D5">
        <w:fldChar w:fldCharType="separate"/>
      </w:r>
      <w:r w:rsidR="00C244BF" w:rsidRPr="00C244BF">
        <w:rPr>
          <w:rStyle w:val="HyperlinkText"/>
        </w:rPr>
        <w:t>QUERY/RESPONSE MESSAGE PAIRS</w:t>
      </w:r>
      <w:r w:rsidR="002503D5">
        <w:fldChar w:fldCharType="end"/>
      </w:r>
      <w:r w:rsidRPr="00121095">
        <w:t>," for current query/response pairs.</w:t>
      </w:r>
    </w:p>
    <w:p w14:paraId="06D4A49F" w14:textId="77777777" w:rsidR="00E921A2" w:rsidRPr="00121095" w:rsidRDefault="00E921A2">
      <w:pPr>
        <w:pStyle w:val="Heading2"/>
      </w:pPr>
      <w:bookmarkStart w:id="838" w:name="_Toc138584802"/>
      <w:bookmarkStart w:id="839" w:name="_Toc138584843"/>
      <w:bookmarkStart w:id="840" w:name="_Toc138584907"/>
      <w:bookmarkStart w:id="841" w:name="_Toc138584912"/>
      <w:bookmarkStart w:id="842" w:name="_Toc138584917"/>
      <w:bookmarkStart w:id="843" w:name="_Hlt426162"/>
      <w:bookmarkStart w:id="844" w:name="_Toc138584930"/>
      <w:bookmarkStart w:id="845" w:name="_Toc138585004"/>
      <w:bookmarkStart w:id="846" w:name="_Toc138585040"/>
      <w:bookmarkStart w:id="847" w:name="_Toc138585045"/>
      <w:bookmarkStart w:id="848" w:name="_Toc138585050"/>
      <w:bookmarkStart w:id="849" w:name="_Hlt426195"/>
      <w:bookmarkStart w:id="850" w:name="_Toc138585108"/>
      <w:bookmarkStart w:id="851" w:name="_Toc138585141"/>
      <w:bookmarkStart w:id="852" w:name="_Toc138585182"/>
      <w:bookmarkStart w:id="853" w:name="HL70106"/>
      <w:bookmarkStart w:id="854" w:name="HL70107"/>
      <w:bookmarkStart w:id="855" w:name="HL70048"/>
      <w:bookmarkStart w:id="856" w:name="HL70108"/>
      <w:bookmarkStart w:id="857" w:name="HL70156"/>
      <w:bookmarkStart w:id="858" w:name="HL70157"/>
      <w:bookmarkStart w:id="859" w:name="HL70158"/>
      <w:bookmarkStart w:id="860" w:name="HL70109"/>
      <w:bookmarkStart w:id="861" w:name="_Toc138585229"/>
      <w:bookmarkStart w:id="862" w:name="_Toc138585232"/>
      <w:bookmarkStart w:id="863" w:name="_Toc138585288"/>
      <w:bookmarkStart w:id="864" w:name="_Toc138585290"/>
      <w:bookmarkStart w:id="865" w:name="_Toc138585292"/>
      <w:bookmarkStart w:id="866" w:name="_Toc138585366"/>
      <w:bookmarkStart w:id="867" w:name="_Toc138585432"/>
      <w:bookmarkStart w:id="868" w:name="_Ref490647039"/>
      <w:bookmarkStart w:id="869" w:name="_Toc495483750"/>
      <w:bookmarkStart w:id="870" w:name="_Toc24273905"/>
      <w:bookmarkStart w:id="871" w:name="_Toc41281019"/>
      <w:bookmarkStart w:id="872" w:name="_Toc43004381"/>
      <w:bookmarkStart w:id="873" w:name="_Toc148083108"/>
      <w:bookmarkEnd w:id="677"/>
      <w:bookmarkEnd w:id="678"/>
      <w:bookmarkEnd w:id="679"/>
      <w:bookmarkEnd w:id="680"/>
      <w:bookmarkEnd w:id="681"/>
      <w:bookmarkEnd w:id="682"/>
      <w:bookmarkEnd w:id="683"/>
      <w:bookmarkEnd w:id="684"/>
      <w:bookmarkEnd w:id="685"/>
      <w:bookmarkEnd w:id="686"/>
      <w:bookmarkEnd w:id="687"/>
      <w:bookmarkEnd w:id="688"/>
      <w:bookmarkEnd w:id="689"/>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r w:rsidRPr="00121095">
        <w:t>OUTSTANDING ISSUES</w:t>
      </w:r>
      <w:bookmarkEnd w:id="868"/>
      <w:bookmarkEnd w:id="869"/>
      <w:bookmarkEnd w:id="870"/>
      <w:bookmarkEnd w:id="871"/>
      <w:bookmarkEnd w:id="872"/>
      <w:bookmarkEnd w:id="873"/>
    </w:p>
    <w:p w14:paraId="26BC1372" w14:textId="3BF9F94A" w:rsidR="00E921A2" w:rsidRPr="00121095" w:rsidRDefault="00E921A2">
      <w:r w:rsidRPr="00121095">
        <w:t xml:space="preserve">It is not clear that there is a good use case for the super segment pattern as described in the example in section </w:t>
      </w:r>
      <w:r w:rsidR="002503D5">
        <w:fldChar w:fldCharType="begin"/>
      </w:r>
      <w:r w:rsidR="002503D5">
        <w:instrText xml:space="preserve"> REF _Ref465661276 \r \h  \* MERGEFORMAT </w:instrText>
      </w:r>
      <w:r w:rsidR="002503D5">
        <w:fldChar w:fldCharType="separate"/>
      </w:r>
      <w:r w:rsidR="00C244BF" w:rsidRPr="00C244BF">
        <w:rPr>
          <w:rStyle w:val="HyperlinkText"/>
        </w:rPr>
        <w:t>5.9.1.2.1</w:t>
      </w:r>
      <w:r w:rsidR="002503D5">
        <w:fldChar w:fldCharType="end"/>
      </w:r>
      <w:r w:rsidRPr="00121095">
        <w:t>, "</w:t>
      </w:r>
      <w:r w:rsidR="002503D5">
        <w:fldChar w:fldCharType="begin"/>
      </w:r>
      <w:r w:rsidR="002503D5">
        <w:instrText xml:space="preserve"> REF _Ref175128250 \h  \* MERGEFORMAT </w:instrText>
      </w:r>
      <w:r w:rsidR="002503D5">
        <w:fldChar w:fldCharType="separate"/>
      </w:r>
      <w:r w:rsidR="00C244BF" w:rsidRPr="00C244BF">
        <w:rPr>
          <w:rStyle w:val="HyperlinkText"/>
        </w:rPr>
        <w:t>Comprehensive pharmacy information Query Profile</w:t>
      </w:r>
      <w:r w:rsidR="002503D5">
        <w:fldChar w:fldCharType="end"/>
      </w:r>
      <w:r w:rsidRPr="00121095">
        <w:t>."</w:t>
      </w:r>
    </w:p>
    <w:p w14:paraId="1842D249" w14:textId="77777777" w:rsidR="00E921A2" w:rsidRPr="00121095" w:rsidRDefault="00E921A2">
      <w:r w:rsidRPr="00121095">
        <w:t>As currently written the usage and naming of segment groups is not clear:</w:t>
      </w:r>
    </w:p>
    <w:p w14:paraId="5689F423" w14:textId="77777777" w:rsidR="00E921A2" w:rsidRPr="00121095" w:rsidRDefault="00E921A2" w:rsidP="00E921A2">
      <w:pPr>
        <w:numPr>
          <w:ilvl w:val="0"/>
          <w:numId w:val="18"/>
        </w:numPr>
        <w:spacing w:after="120" w:line="240" w:lineRule="auto"/>
      </w:pPr>
      <w:r w:rsidRPr="00121095">
        <w:lastRenderedPageBreak/>
        <w:t>Can a segment group name refer to more than one structure?</w:t>
      </w:r>
    </w:p>
    <w:p w14:paraId="0567D6B5" w14:textId="77777777" w:rsidR="00E921A2" w:rsidRPr="00121095" w:rsidRDefault="00E921A2" w:rsidP="00E921A2">
      <w:pPr>
        <w:numPr>
          <w:ilvl w:val="0"/>
          <w:numId w:val="18"/>
        </w:numPr>
        <w:spacing w:after="120" w:line="240" w:lineRule="auto"/>
      </w:pPr>
      <w:r w:rsidRPr="00121095">
        <w:t>Can the same structure have more than one segment group name?</w:t>
      </w:r>
    </w:p>
    <w:p w14:paraId="7BA4981F" w14:textId="77777777" w:rsidR="00E921A2" w:rsidRPr="00121095" w:rsidRDefault="00E921A2">
      <w:r w:rsidRPr="00121095">
        <w:t>This has implications for table 0391, the segment group table, which is an itemization of the segment group names.</w:t>
      </w:r>
    </w:p>
    <w:p w14:paraId="746CCA34" w14:textId="77777777" w:rsidR="00E921A2" w:rsidRPr="00121095" w:rsidRDefault="00E921A2" w:rsidP="00BF5311">
      <w:pPr>
        <w:pStyle w:val="NormalList"/>
        <w:numPr>
          <w:ilvl w:val="0"/>
          <w:numId w:val="0"/>
        </w:numPr>
      </w:pPr>
    </w:p>
    <w:p w14:paraId="0C96314B" w14:textId="77777777" w:rsidR="00BF5311" w:rsidRDefault="00BF5311"/>
    <w:sectPr w:rsidR="00BF5311" w:rsidSect="00C93B32">
      <w:headerReference w:type="even" r:id="rId40"/>
      <w:headerReference w:type="default" r:id="rId41"/>
      <w:footerReference w:type="even" r:id="rId42"/>
      <w:footerReference w:type="default" r:id="rId43"/>
      <w:footerReference w:type="first" r:id="rId4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01814" w14:textId="77777777" w:rsidR="00EF3B25" w:rsidRDefault="00EF3B25" w:rsidP="00E921A2">
      <w:pPr>
        <w:spacing w:after="0" w:line="240" w:lineRule="auto"/>
      </w:pPr>
      <w:r>
        <w:separator/>
      </w:r>
    </w:p>
  </w:endnote>
  <w:endnote w:type="continuationSeparator" w:id="0">
    <w:p w14:paraId="23BB92C2" w14:textId="77777777" w:rsidR="00EF3B25" w:rsidRDefault="00EF3B25" w:rsidP="00E9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PCL6)">
    <w:altName w:val="Courier New"/>
    <w:panose1 w:val="00000000000000000000"/>
    <w:charset w:val="00"/>
    <w:family w:val="modern"/>
    <w:notTrueType/>
    <w:pitch w:val="fixed"/>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7107D" w14:textId="3FC76786" w:rsidR="00D62498" w:rsidRDefault="00D62498" w:rsidP="00BF4999">
    <w:pPr>
      <w:pStyle w:val="Footer"/>
      <w:spacing w:before="60" w:after="0"/>
    </w:pPr>
    <w:r>
      <w:t xml:space="preserve">Page </w:t>
    </w:r>
    <w:r w:rsidRPr="00397862">
      <w:rPr>
        <w:rStyle w:val="PageNumber"/>
        <w:sz w:val="16"/>
      </w:rPr>
      <w:fldChar w:fldCharType="begin"/>
    </w:r>
    <w:r w:rsidRPr="00397862">
      <w:rPr>
        <w:rStyle w:val="PageNumber"/>
        <w:sz w:val="16"/>
      </w:rPr>
      <w:instrText xml:space="preserve"> PAGE </w:instrText>
    </w:r>
    <w:r w:rsidRPr="00397862">
      <w:rPr>
        <w:rStyle w:val="PageNumber"/>
        <w:sz w:val="16"/>
      </w:rPr>
      <w:fldChar w:fldCharType="separate"/>
    </w:r>
    <w:r>
      <w:rPr>
        <w:rStyle w:val="PageNumber"/>
        <w:noProof/>
        <w:sz w:val="16"/>
      </w:rPr>
      <w:t>110</w:t>
    </w:r>
    <w:r w:rsidRPr="00397862">
      <w:rPr>
        <w:rStyle w:val="PageNumber"/>
        <w:sz w:val="16"/>
      </w:rPr>
      <w:fldChar w:fldCharType="end"/>
    </w:r>
    <w:r>
      <w:rPr>
        <w:rStyle w:val="PageNumber"/>
      </w:rPr>
      <w:tab/>
    </w:r>
    <w:r>
      <w:t xml:space="preserve">Version </w:t>
    </w:r>
    <w:fldSimple w:instr=" DOCPROPERTY release_version \* MERGEFORMAT ">
      <w:r w:rsidR="00DC47A3">
        <w:t>2.9.1</w:t>
      </w:r>
    </w:fldSimple>
  </w:p>
  <w:p w14:paraId="25C061F4" w14:textId="629D6FC7" w:rsidR="00D62498" w:rsidRPr="006C07EC" w:rsidRDefault="00632E2E" w:rsidP="00632E2E">
    <w:pPr>
      <w:pStyle w:val="Footer"/>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5655" w14:textId="7A776A88" w:rsidR="00632E2E" w:rsidRDefault="00632E2E" w:rsidP="00632E2E">
    <w:pPr>
      <w:pStyle w:val="Footer"/>
      <w:spacing w:after="0"/>
    </w:pPr>
    <w:r>
      <w:t xml:space="preserve">Version </w:t>
    </w:r>
    <w:fldSimple w:instr=" DOCPROPERTY release_version \* MERGEFORMAT ">
      <w:r w:rsidR="00DC47A3">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44AB6CEE" w14:textId="4CD60D71" w:rsidR="00D62498" w:rsidRPr="00632E2E" w:rsidRDefault="00632E2E" w:rsidP="00632E2E">
    <w:pPr>
      <w:pStyle w:val="Footer"/>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t>.</w:t>
    </w:r>
    <w:r>
      <w:tab/>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42C8" w14:textId="22DBAEE2" w:rsidR="00D62498" w:rsidRDefault="00D62498" w:rsidP="00BF4999">
    <w:pPr>
      <w:pStyle w:val="Footer"/>
      <w:spacing w:before="60" w:after="0"/>
    </w:pPr>
    <w:r>
      <w:t xml:space="preserve">Version </w:t>
    </w:r>
    <w:fldSimple w:instr=" DOCPROPERTY release_version \* MERGEFORMAT ">
      <w:r w:rsidR="00DC47A3">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214DC65A" w14:textId="737059F4" w:rsidR="00D62498" w:rsidRDefault="00632E2E" w:rsidP="00BF4999">
    <w:pPr>
      <w:pStyle w:val="Footer"/>
      <w:rPr>
        <w:sz w:val="20"/>
      </w:rPr>
    </w:pPr>
    <w:r>
      <w:t xml:space="preserve">© </w:t>
    </w:r>
    <w:fldSimple w:instr=" DOCPROPERTY release_year \* MERGEFORMAT ">
      <w:r w:rsidR="00DC47A3">
        <w:t>2023</w:t>
      </w:r>
    </w:fldSimple>
    <w:r>
      <w:t xml:space="preserve"> Health Level Seven, International.</w:t>
    </w:r>
    <w:r w:rsidRPr="00632E2E">
      <w:t xml:space="preserve"> </w:t>
    </w:r>
    <w:r>
      <w:t xml:space="preserve">All rights reserved. </w:t>
    </w:r>
    <w:r>
      <w:tab/>
    </w:r>
    <w:fldSimple w:instr=" DOCPROPERTY release_month \* MERGEFORMAT ">
      <w:r w:rsidR="00DC47A3">
        <w:t>September</w:t>
      </w:r>
    </w:fldSimple>
    <w:r>
      <w:t xml:space="preserve">  </w:t>
    </w:r>
    <w:fldSimple w:instr=" DOCPROPERTY release_year \* MERGEFORMAT ">
      <w:r w:rsidR="00DC47A3">
        <w:t>2023</w:t>
      </w:r>
    </w:fldSimple>
    <w:r>
      <w:t xml:space="preserve"> </w:t>
    </w:r>
    <w:fldSimple w:instr=" DOCPROPERTY  release_status  \* MERGEFORMAT ">
      <w:r w:rsidR="00DC47A3">
        <w:t>Normative Ballot #2</w:t>
      </w:r>
    </w:fldSimple>
    <w:r w:rsidR="00D62498">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90398" w14:textId="77777777" w:rsidR="00EF3B25" w:rsidRDefault="00EF3B25" w:rsidP="00E921A2">
      <w:pPr>
        <w:spacing w:after="0" w:line="240" w:lineRule="auto"/>
      </w:pPr>
      <w:r>
        <w:separator/>
      </w:r>
    </w:p>
  </w:footnote>
  <w:footnote w:type="continuationSeparator" w:id="0">
    <w:p w14:paraId="53D07725" w14:textId="77777777" w:rsidR="00EF3B25" w:rsidRDefault="00EF3B25" w:rsidP="00E921A2">
      <w:pPr>
        <w:spacing w:after="0" w:line="240" w:lineRule="auto"/>
      </w:pPr>
      <w:r>
        <w:continuationSeparator/>
      </w:r>
    </w:p>
  </w:footnote>
  <w:footnote w:id="1">
    <w:p w14:paraId="36B0C174" w14:textId="77777777" w:rsidR="00D62498" w:rsidRDefault="00D62498">
      <w:pPr>
        <w:pStyle w:val="FootnoteText"/>
      </w:pPr>
      <w:r>
        <w:rPr>
          <w:rStyle w:val="FootnoteReference"/>
        </w:rPr>
        <w:footnoteRef/>
      </w:r>
      <w:r>
        <w:t xml:space="preserve"> Formerly known as the Conformance Statement, this artifact will be referred to throughout the rest of this document as the </w:t>
      </w:r>
      <w:r>
        <w:rPr>
          <w:b/>
          <w:bCs/>
        </w:rPr>
        <w:t>Query Profile</w:t>
      </w:r>
      <w:r>
        <w:t xml:space="preserve"> to distinguish it from an implementor assertion of conformance to a particular profile.  The Query Profile is understood to include the definition of the appropriate response message(s).</w:t>
      </w:r>
    </w:p>
  </w:footnote>
  <w:footnote w:id="2">
    <w:p w14:paraId="35FA5F20" w14:textId="77777777" w:rsidR="00D62498" w:rsidRDefault="00D62498">
      <w:pPr>
        <w:pStyle w:val="FootnoteText"/>
      </w:pPr>
      <w:r>
        <w:rPr>
          <w:rStyle w:val="FootnoteReference"/>
        </w:rPr>
        <w:footnoteRef/>
      </w:r>
      <w:r>
        <w:t xml:space="preserve"> </w:t>
      </w:r>
      <w:r>
        <w:tab/>
        <w:t>If the Client elects to cancel the query at this point, a cancel query message will be sent.  The query would look as follows:</w:t>
      </w:r>
    </w:p>
    <w:p w14:paraId="61201C40" w14:textId="77777777" w:rsidR="00D62498" w:rsidRDefault="00D62498">
      <w:pPr>
        <w:pStyle w:val="Example"/>
      </w:pPr>
      <w:r>
        <w:t>MSH||||||||QCN^J01^QCN_J01|8956|P|2.8</w:t>
      </w:r>
    </w:p>
    <w:p w14:paraId="27E8A3FC" w14:textId="77777777" w:rsidR="00D62498" w:rsidRDefault="00D62498">
      <w:pPr>
        <w:pStyle w:val="Example"/>
        <w:numPr>
          <w:ins w:id="601" w:author="Lynn Laakso (HL7)" w:date="1999-11-23T10:48:00Z"/>
        </w:numPr>
      </w:pPr>
      <w:r>
        <w:t>QUD…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DE10" w14:textId="77777777" w:rsidR="00D62498" w:rsidRDefault="00D62498">
    <w:pPr>
      <w:pStyle w:val="Header"/>
      <w:pBdr>
        <w:bottom w:val="single" w:sz="6" w:space="1" w:color="auto"/>
      </w:pBdr>
    </w:pPr>
    <w:r>
      <w:t>Chapter 5: Query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14779" w14:textId="77777777" w:rsidR="00D62498" w:rsidRDefault="00D62498">
    <w:pPr>
      <w:pStyle w:val="Header"/>
      <w:pBdr>
        <w:bottom w:val="single" w:sz="6" w:space="1" w:color="auto"/>
      </w:pBdr>
      <w:tabs>
        <w:tab w:val="clear" w:pos="9000"/>
        <w:tab w:val="right" w:pos="9720"/>
      </w:tabs>
      <w:jc w:val="right"/>
    </w:pPr>
    <w:r>
      <w:t>Chapter 5: Query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448FACC"/>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2"/>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A3367F0"/>
    <w:multiLevelType w:val="singleLevel"/>
    <w:tmpl w:val="40F6A91A"/>
    <w:lvl w:ilvl="0">
      <w:start w:val="1"/>
      <w:numFmt w:val="decimal"/>
      <w:lvlText w:val="%1)"/>
      <w:legacy w:legacy="1" w:legacySpace="0" w:legacyIndent="283"/>
      <w:lvlJc w:val="left"/>
      <w:pPr>
        <w:ind w:left="1651" w:hanging="283"/>
      </w:pPr>
    </w:lvl>
  </w:abstractNum>
  <w:abstractNum w:abstractNumId="3" w15:restartNumberingAfterBreak="0">
    <w:nsid w:val="17C46BD7"/>
    <w:multiLevelType w:val="multilevel"/>
    <w:tmpl w:val="FECCA3B0"/>
    <w:lvl w:ilvl="0">
      <w:start w:val="5"/>
      <w:numFmt w:val="decimal"/>
      <w:suff w:val="nothing"/>
      <w:lvlText w:val="%1"/>
      <w:lvlJc w:val="left"/>
      <w:pPr>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440"/>
        </w:tabs>
        <w:ind w:left="0" w:firstLine="0"/>
      </w:pPr>
      <w:rPr>
        <w:rFonts w:hint="default"/>
      </w:rPr>
    </w:lvl>
    <w:lvl w:ilvl="3">
      <w:numFmt w:val="decimal"/>
      <w:lvlText w:val="%1.%2.%3.%4"/>
      <w:lvlJc w:val="left"/>
      <w:pPr>
        <w:tabs>
          <w:tab w:val="num" w:pos="2160"/>
        </w:tabs>
        <w:ind w:left="0" w:firstLine="0"/>
      </w:pPr>
      <w:rPr>
        <w:rFonts w:hint="default"/>
      </w:rPr>
    </w:lvl>
    <w:lvl w:ilvl="4">
      <w:start w:val="1"/>
      <w:numFmt w:val="decimal"/>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4" w15:restartNumberingAfterBreak="0">
    <w:nsid w:val="1993471B"/>
    <w:multiLevelType w:val="hybridMultilevel"/>
    <w:tmpl w:val="C310E7FE"/>
    <w:lvl w:ilvl="0" w:tplc="BB2E7310">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5" w15:restartNumberingAfterBreak="0">
    <w:nsid w:val="212B375B"/>
    <w:multiLevelType w:val="multilevel"/>
    <w:tmpl w:val="EADA491E"/>
    <w:lvl w:ilvl="0">
      <w:start w:val="5"/>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2160"/>
        </w:tabs>
        <w:ind w:left="0" w:firstLine="0"/>
      </w:pPr>
      <w:rPr>
        <w:rFonts w:hint="default"/>
      </w:rPr>
    </w:lvl>
    <w:lvl w:ilvl="4">
      <w:start w:val="1"/>
      <w:numFmt w:val="decimal"/>
      <w:pStyle w:val="Heading5"/>
      <w:lvlText w:val="%1.%2.%3.%4.%5"/>
      <w:lvlJc w:val="left"/>
      <w:pPr>
        <w:tabs>
          <w:tab w:val="num" w:pos="25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6" w15:restartNumberingAfterBreak="0">
    <w:nsid w:val="29002427"/>
    <w:multiLevelType w:val="singleLevel"/>
    <w:tmpl w:val="B720E1D2"/>
    <w:lvl w:ilvl="0">
      <w:start w:val="1"/>
      <w:numFmt w:val="lowerLetter"/>
      <w:pStyle w:val="NormalListAlpha"/>
      <w:lvlText w:val="%1)"/>
      <w:lvlJc w:val="left"/>
      <w:pPr>
        <w:tabs>
          <w:tab w:val="num" w:pos="1368"/>
        </w:tabs>
        <w:ind w:left="1368" w:hanging="360"/>
      </w:pPr>
      <w:rPr>
        <w:rFonts w:hint="default"/>
      </w:rPr>
    </w:lvl>
  </w:abstractNum>
  <w:abstractNum w:abstractNumId="7" w15:restartNumberingAfterBreak="0">
    <w:nsid w:val="298A522D"/>
    <w:multiLevelType w:val="singleLevel"/>
    <w:tmpl w:val="40F6A91A"/>
    <w:lvl w:ilvl="0">
      <w:start w:val="1"/>
      <w:numFmt w:val="decimal"/>
      <w:lvlText w:val="%1)"/>
      <w:legacy w:legacy="1" w:legacySpace="0" w:legacyIndent="283"/>
      <w:lvlJc w:val="left"/>
      <w:pPr>
        <w:ind w:left="1651" w:hanging="283"/>
      </w:pPr>
    </w:lvl>
  </w:abstractNum>
  <w:abstractNum w:abstractNumId="8" w15:restartNumberingAfterBreak="0">
    <w:nsid w:val="2DFE13D9"/>
    <w:multiLevelType w:val="singleLevel"/>
    <w:tmpl w:val="40F6A91A"/>
    <w:lvl w:ilvl="0">
      <w:start w:val="1"/>
      <w:numFmt w:val="decimal"/>
      <w:lvlText w:val="%1)"/>
      <w:legacy w:legacy="1" w:legacySpace="0" w:legacyIndent="283"/>
      <w:lvlJc w:val="left"/>
      <w:pPr>
        <w:ind w:left="1651" w:hanging="283"/>
      </w:pPr>
    </w:lvl>
  </w:abstractNum>
  <w:abstractNum w:abstractNumId="9" w15:restartNumberingAfterBreak="0">
    <w:nsid w:val="31554BC2"/>
    <w:multiLevelType w:val="hybridMultilevel"/>
    <w:tmpl w:val="382EB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1C7774"/>
    <w:multiLevelType w:val="hybridMultilevel"/>
    <w:tmpl w:val="E5D85302"/>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33A1613D"/>
    <w:multiLevelType w:val="hybridMultilevel"/>
    <w:tmpl w:val="7EE82104"/>
    <w:lvl w:ilvl="0" w:tplc="F42E180A">
      <w:start w:val="1"/>
      <w:numFmt w:val="bullet"/>
      <w:pStyle w:val="NormalLis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126B2"/>
    <w:multiLevelType w:val="hybridMultilevel"/>
    <w:tmpl w:val="4790D150"/>
    <w:lvl w:ilvl="0" w:tplc="9FCCF486">
      <w:start w:val="1"/>
      <w:numFmt w:val="bullet"/>
      <w:pStyle w:val="StyleNormalListBulletsBold"/>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3" w15:restartNumberingAfterBreak="0">
    <w:nsid w:val="3F6D69D5"/>
    <w:multiLevelType w:val="singleLevel"/>
    <w:tmpl w:val="69A07562"/>
    <w:lvl w:ilvl="0">
      <w:start w:val="1"/>
      <w:numFmt w:val="lowerLetter"/>
      <w:lvlText w:val="%1)"/>
      <w:lvlJc w:val="left"/>
      <w:pPr>
        <w:tabs>
          <w:tab w:val="num" w:pos="1368"/>
        </w:tabs>
        <w:ind w:left="1368" w:hanging="360"/>
      </w:pPr>
    </w:lvl>
  </w:abstractNum>
  <w:abstractNum w:abstractNumId="14" w15:restartNumberingAfterBreak="0">
    <w:nsid w:val="44F64F05"/>
    <w:multiLevelType w:val="hybridMultilevel"/>
    <w:tmpl w:val="A84A90CA"/>
    <w:lvl w:ilvl="0" w:tplc="0B82BE04">
      <w:start w:val="1"/>
      <w:numFmt w:val="bullet"/>
      <w:pStyle w:val="StyleNormalListBulletsBold1"/>
      <w:lvlText w:val=""/>
      <w:lvlJc w:val="left"/>
      <w:pPr>
        <w:tabs>
          <w:tab w:val="num" w:pos="1728"/>
        </w:tabs>
        <w:ind w:left="1728" w:hanging="360"/>
      </w:pPr>
      <w:rPr>
        <w:rFonts w:ascii="Symbol" w:hAnsi="Symbol" w:cs="Times New Roman" w:hint="default"/>
        <w:color w:val="auto"/>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15" w15:restartNumberingAfterBreak="0">
    <w:nsid w:val="496324BF"/>
    <w:multiLevelType w:val="singleLevel"/>
    <w:tmpl w:val="11DECADE"/>
    <w:lvl w:ilvl="0">
      <w:start w:val="1"/>
      <w:numFmt w:val="bullet"/>
      <w:pStyle w:val="HL7TableBody"/>
      <w:lvlText w:val=""/>
      <w:lvlJc w:val="left"/>
      <w:pPr>
        <w:tabs>
          <w:tab w:val="num" w:pos="360"/>
        </w:tabs>
        <w:ind w:left="360" w:hanging="360"/>
      </w:pPr>
      <w:rPr>
        <w:rFonts w:ascii="Symbol" w:hAnsi="Symbol" w:hint="default"/>
      </w:rPr>
    </w:lvl>
  </w:abstractNum>
  <w:abstractNum w:abstractNumId="16" w15:restartNumberingAfterBreak="0">
    <w:nsid w:val="4BA36906"/>
    <w:multiLevelType w:val="hybridMultilevel"/>
    <w:tmpl w:val="C884F45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B1577E5"/>
    <w:multiLevelType w:val="multilevel"/>
    <w:tmpl w:val="61625FCE"/>
    <w:lvl w:ilvl="0">
      <w:start w:val="5"/>
      <w:numFmt w:val="decimal"/>
      <w:suff w:val="nothing"/>
      <w:lvlText w:val="%1"/>
      <w:lvlJc w:val="left"/>
      <w:pPr>
        <w:ind w:left="0" w:firstLine="0"/>
      </w:pPr>
      <w:rPr>
        <w:rFonts w:hint="default"/>
      </w:rPr>
    </w:lvl>
    <w:lvl w:ilvl="1">
      <w:start w:val="10"/>
      <w:numFmt w:val="decimal"/>
      <w:lvlText w:val="%1.%2"/>
      <w:lvlJc w:val="left"/>
      <w:pPr>
        <w:tabs>
          <w:tab w:val="num" w:pos="360"/>
        </w:tabs>
        <w:ind w:left="0" w:firstLine="0"/>
      </w:pPr>
      <w:rPr>
        <w:rFonts w:hint="default"/>
      </w:rPr>
    </w:lvl>
    <w:lvl w:ilvl="2">
      <w:start w:val="5"/>
      <w:numFmt w:val="decimal"/>
      <w:lvlText w:val="%1.%2.%3"/>
      <w:lvlJc w:val="left"/>
      <w:pPr>
        <w:tabs>
          <w:tab w:val="num" w:pos="720"/>
        </w:tabs>
        <w:ind w:left="0" w:firstLine="0"/>
      </w:pPr>
      <w:rPr>
        <w:rFonts w:hint="default"/>
      </w:rPr>
    </w:lvl>
    <w:lvl w:ilvl="3">
      <w:start w:val="3"/>
      <w:numFmt w:val="decimal"/>
      <w:lvlText w:val="%1.%2.%3.%4"/>
      <w:lvlJc w:val="left"/>
      <w:pPr>
        <w:tabs>
          <w:tab w:val="num" w:pos="720"/>
        </w:tabs>
        <w:ind w:left="0" w:firstLine="0"/>
      </w:pPr>
      <w:rPr>
        <w:rFonts w:hint="default"/>
      </w:rPr>
    </w:lvl>
    <w:lvl w:ilvl="4">
      <w:numFmt w:val="decimal"/>
      <w:lvlText w:val="%1.%2.%3.%4.%5"/>
      <w:lvlJc w:val="left"/>
      <w:pPr>
        <w:tabs>
          <w:tab w:val="num" w:pos="72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8" w15:restartNumberingAfterBreak="0">
    <w:nsid w:val="5F145E04"/>
    <w:multiLevelType w:val="singleLevel"/>
    <w:tmpl w:val="40F6A91A"/>
    <w:lvl w:ilvl="0">
      <w:start w:val="1"/>
      <w:numFmt w:val="decimal"/>
      <w:lvlText w:val="%1)"/>
      <w:legacy w:legacy="1" w:legacySpace="0" w:legacyIndent="283"/>
      <w:lvlJc w:val="left"/>
      <w:pPr>
        <w:ind w:left="1651" w:hanging="283"/>
      </w:pPr>
    </w:lvl>
  </w:abstractNum>
  <w:abstractNum w:abstractNumId="19" w15:restartNumberingAfterBreak="0">
    <w:nsid w:val="73D0362E"/>
    <w:multiLevelType w:val="hybridMultilevel"/>
    <w:tmpl w:val="8CCAA0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16805712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 w16cid:durableId="1095370079">
    <w:abstractNumId w:val="6"/>
  </w:num>
  <w:num w:numId="3" w16cid:durableId="496115613">
    <w:abstractNumId w:val="0"/>
  </w:num>
  <w:num w:numId="4" w16cid:durableId="1088304990">
    <w:abstractNumId w:val="0"/>
    <w:lvlOverride w:ilvl="0">
      <w:startOverride w:val="5"/>
    </w:lvlOverride>
    <w:lvlOverride w:ilvl="1">
      <w:startOverride w:val="9"/>
    </w:lvlOverride>
    <w:lvlOverride w:ilvl="2">
      <w:startOverride w:val="5"/>
    </w:lvlOverride>
    <w:lvlOverride w:ilvl="3">
      <w:startOverride w:val="5"/>
    </w:lvlOverride>
    <w:lvlOverride w:ilvl="4"/>
    <w:lvlOverride w:ilvl="5"/>
    <w:lvlOverride w:ilvl="6"/>
    <w:lvlOverride w:ilvl="7"/>
    <w:lvlOverride w:ilvl="8"/>
  </w:num>
  <w:num w:numId="5" w16cid:durableId="80152641">
    <w:abstractNumId w:val="0"/>
    <w:lvlOverride w:ilvl="0">
      <w:startOverride w:val="5"/>
    </w:lvlOverride>
    <w:lvlOverride w:ilvl="1">
      <w:startOverride w:val="9"/>
    </w:lvlOverride>
    <w:lvlOverride w:ilvl="2">
      <w:startOverride w:val="5"/>
    </w:lvlOverride>
    <w:lvlOverride w:ilvl="3">
      <w:startOverride w:val="6"/>
    </w:lvlOverride>
    <w:lvlOverride w:ilvl="4"/>
    <w:lvlOverride w:ilvl="5"/>
    <w:lvlOverride w:ilvl="6"/>
    <w:lvlOverride w:ilvl="7"/>
    <w:lvlOverride w:ilvl="8"/>
  </w:num>
  <w:num w:numId="6" w16cid:durableId="1088429926">
    <w:abstractNumId w:val="0"/>
    <w:lvlOverride w:ilvl="0">
      <w:startOverride w:val="5"/>
    </w:lvlOverride>
    <w:lvlOverride w:ilvl="1">
      <w:startOverride w:val="9"/>
    </w:lvlOverride>
    <w:lvlOverride w:ilvl="2">
      <w:startOverride w:val="5"/>
    </w:lvlOverride>
    <w:lvlOverride w:ilvl="3">
      <w:startOverride w:val="7"/>
    </w:lvlOverride>
    <w:lvlOverride w:ilvl="4"/>
    <w:lvlOverride w:ilvl="5"/>
    <w:lvlOverride w:ilvl="6"/>
    <w:lvlOverride w:ilvl="7"/>
    <w:lvlOverride w:ilvl="8"/>
  </w:num>
  <w:num w:numId="7" w16cid:durableId="1733430945">
    <w:abstractNumId w:val="0"/>
    <w:lvlOverride w:ilvl="0">
      <w:startOverride w:val="5"/>
    </w:lvlOverride>
    <w:lvlOverride w:ilvl="1">
      <w:startOverride w:val="9"/>
    </w:lvlOverride>
    <w:lvlOverride w:ilvl="2">
      <w:startOverride w:val="5"/>
    </w:lvlOverride>
    <w:lvlOverride w:ilvl="3">
      <w:startOverride w:val="8"/>
    </w:lvlOverride>
    <w:lvlOverride w:ilvl="4"/>
    <w:lvlOverride w:ilvl="5"/>
    <w:lvlOverride w:ilvl="6"/>
    <w:lvlOverride w:ilvl="7"/>
    <w:lvlOverride w:ilvl="8"/>
  </w:num>
  <w:num w:numId="8" w16cid:durableId="499584915">
    <w:abstractNumId w:val="5"/>
  </w:num>
  <w:num w:numId="9" w16cid:durableId="1415006897">
    <w:abstractNumId w:val="8"/>
  </w:num>
  <w:num w:numId="10" w16cid:durableId="753664608">
    <w:abstractNumId w:val="6"/>
    <w:lvlOverride w:ilvl="0">
      <w:startOverride w:val="1"/>
    </w:lvlOverride>
  </w:num>
  <w:num w:numId="11" w16cid:durableId="137495765">
    <w:abstractNumId w:val="2"/>
  </w:num>
  <w:num w:numId="12" w16cid:durableId="1457600119">
    <w:abstractNumId w:val="18"/>
  </w:num>
  <w:num w:numId="13" w16cid:durableId="2072344484">
    <w:abstractNumId w:val="7"/>
  </w:num>
  <w:num w:numId="14" w16cid:durableId="436485103">
    <w:abstractNumId w:val="11"/>
  </w:num>
  <w:num w:numId="15" w16cid:durableId="454444858">
    <w:abstractNumId w:val="5"/>
    <w:lvlOverride w:ilvl="0">
      <w:startOverride w:val="5"/>
    </w:lvlOverride>
    <w:lvlOverride w:ilvl="1">
      <w:startOverride w:val="10"/>
    </w:lvlOverride>
    <w:lvlOverride w:ilvl="2">
      <w:startOverride w:val="5"/>
    </w:lvlOverride>
    <w:lvlOverride w:ilvl="3">
      <w:startOverride w:val="1"/>
    </w:lvlOverride>
    <w:lvlOverride w:ilvl="4"/>
    <w:lvlOverride w:ilvl="5"/>
    <w:lvlOverride w:ilvl="6"/>
    <w:lvlOverride w:ilvl="7"/>
    <w:lvlOverride w:ilvl="8"/>
  </w:num>
  <w:num w:numId="16" w16cid:durableId="264963972">
    <w:abstractNumId w:val="17"/>
  </w:num>
  <w:num w:numId="17" w16cid:durableId="225728765">
    <w:abstractNumId w:val="10"/>
  </w:num>
  <w:num w:numId="18" w16cid:durableId="499270117">
    <w:abstractNumId w:val="9"/>
  </w:num>
  <w:num w:numId="19" w16cid:durableId="1435787522">
    <w:abstractNumId w:val="12"/>
  </w:num>
  <w:num w:numId="20" w16cid:durableId="2041590253">
    <w:abstractNumId w:val="14"/>
  </w:num>
  <w:num w:numId="21" w16cid:durableId="1874540699">
    <w:abstractNumId w:val="4"/>
  </w:num>
  <w:num w:numId="22" w16cid:durableId="160120440">
    <w:abstractNumId w:val="3"/>
  </w:num>
  <w:num w:numId="23" w16cid:durableId="529731105">
    <w:abstractNumId w:val="5"/>
    <w:lvlOverride w:ilvl="0">
      <w:startOverride w:val="5"/>
    </w:lvlOverride>
    <w:lvlOverride w:ilvl="1">
      <w:startOverride w:val="10"/>
    </w:lvlOverride>
    <w:lvlOverride w:ilvl="2">
      <w:startOverride w:val="4"/>
    </w:lvlOverride>
    <w:lvlOverride w:ilvl="3">
      <w:startOverride w:val="1"/>
    </w:lvlOverride>
    <w:lvlOverride w:ilvl="4"/>
    <w:lvlOverride w:ilvl="5"/>
    <w:lvlOverride w:ilvl="6"/>
    <w:lvlOverride w:ilvl="7"/>
    <w:lvlOverride w:ilvl="8"/>
  </w:num>
  <w:num w:numId="24" w16cid:durableId="591858022">
    <w:abstractNumId w:val="5"/>
    <w:lvlOverride w:ilvl="0">
      <w:startOverride w:val="5"/>
    </w:lvlOverride>
    <w:lvlOverride w:ilvl="1">
      <w:startOverride w:val="10"/>
    </w:lvlOverride>
    <w:lvlOverride w:ilvl="2">
      <w:startOverride w:val="4"/>
    </w:lvlOverride>
    <w:lvlOverride w:ilvl="3">
      <w:startOverride w:val="2"/>
    </w:lvlOverride>
    <w:lvlOverride w:ilvl="4"/>
    <w:lvlOverride w:ilvl="5"/>
    <w:lvlOverride w:ilvl="6"/>
    <w:lvlOverride w:ilvl="7"/>
    <w:lvlOverride w:ilvl="8"/>
  </w:num>
  <w:num w:numId="25" w16cid:durableId="566187276">
    <w:abstractNumId w:val="5"/>
    <w:lvlOverride w:ilvl="0">
      <w:startOverride w:val="5"/>
    </w:lvlOverride>
    <w:lvlOverride w:ilvl="1">
      <w:startOverride w:val="10"/>
    </w:lvlOverride>
    <w:lvlOverride w:ilvl="2">
      <w:startOverride w:val="4"/>
    </w:lvlOverride>
    <w:lvlOverride w:ilvl="3">
      <w:startOverride w:val="3"/>
    </w:lvlOverride>
    <w:lvlOverride w:ilvl="4"/>
    <w:lvlOverride w:ilvl="5"/>
    <w:lvlOverride w:ilvl="6"/>
    <w:lvlOverride w:ilvl="7"/>
    <w:lvlOverride w:ilvl="8"/>
  </w:num>
  <w:num w:numId="26" w16cid:durableId="320081584">
    <w:abstractNumId w:val="5"/>
    <w:lvlOverride w:ilvl="0">
      <w:startOverride w:val="5"/>
    </w:lvlOverride>
    <w:lvlOverride w:ilvl="1">
      <w:startOverride w:val="10"/>
    </w:lvlOverride>
    <w:lvlOverride w:ilvl="2">
      <w:startOverride w:val="4"/>
    </w:lvlOverride>
    <w:lvlOverride w:ilvl="3">
      <w:startOverride w:val="4"/>
    </w:lvlOverride>
    <w:lvlOverride w:ilvl="4"/>
    <w:lvlOverride w:ilvl="5"/>
    <w:lvlOverride w:ilvl="6"/>
    <w:lvlOverride w:ilvl="7"/>
    <w:lvlOverride w:ilvl="8"/>
  </w:num>
  <w:num w:numId="27" w16cid:durableId="1939634033">
    <w:abstractNumId w:val="19"/>
  </w:num>
  <w:num w:numId="28" w16cid:durableId="881091483">
    <w:abstractNumId w:val="13"/>
  </w:num>
  <w:num w:numId="29" w16cid:durableId="206450234">
    <w:abstractNumId w:val="16"/>
  </w:num>
  <w:num w:numId="30" w16cid:durableId="108969766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HL7)">
    <w15:presenceInfo w15:providerId="None" w15:userId="Lynn Laakso (HL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A2"/>
    <w:rsid w:val="000349A8"/>
    <w:rsid w:val="00043066"/>
    <w:rsid w:val="00071BB2"/>
    <w:rsid w:val="000939CB"/>
    <w:rsid w:val="000A2511"/>
    <w:rsid w:val="000A75B7"/>
    <w:rsid w:val="000B1085"/>
    <w:rsid w:val="00153113"/>
    <w:rsid w:val="00165E6D"/>
    <w:rsid w:val="00173CA2"/>
    <w:rsid w:val="00185CF1"/>
    <w:rsid w:val="001A1090"/>
    <w:rsid w:val="001A21B4"/>
    <w:rsid w:val="001C20EB"/>
    <w:rsid w:val="001C50EA"/>
    <w:rsid w:val="001F5E93"/>
    <w:rsid w:val="002373E2"/>
    <w:rsid w:val="002503D5"/>
    <w:rsid w:val="002778CE"/>
    <w:rsid w:val="002A217A"/>
    <w:rsid w:val="002B0784"/>
    <w:rsid w:val="002D250B"/>
    <w:rsid w:val="002F3645"/>
    <w:rsid w:val="00332E30"/>
    <w:rsid w:val="00346E4E"/>
    <w:rsid w:val="00352FCE"/>
    <w:rsid w:val="0035398F"/>
    <w:rsid w:val="00357CE7"/>
    <w:rsid w:val="00376037"/>
    <w:rsid w:val="00381A24"/>
    <w:rsid w:val="00387B20"/>
    <w:rsid w:val="00397862"/>
    <w:rsid w:val="003B2489"/>
    <w:rsid w:val="00420E66"/>
    <w:rsid w:val="00421B0E"/>
    <w:rsid w:val="004437F1"/>
    <w:rsid w:val="00443FB1"/>
    <w:rsid w:val="004537B7"/>
    <w:rsid w:val="0048076F"/>
    <w:rsid w:val="0049558B"/>
    <w:rsid w:val="004C4D7E"/>
    <w:rsid w:val="004D68A3"/>
    <w:rsid w:val="004E523E"/>
    <w:rsid w:val="004F3FEC"/>
    <w:rsid w:val="00514A79"/>
    <w:rsid w:val="005166EC"/>
    <w:rsid w:val="00537A20"/>
    <w:rsid w:val="00555F73"/>
    <w:rsid w:val="00557F3A"/>
    <w:rsid w:val="0057155E"/>
    <w:rsid w:val="005E5417"/>
    <w:rsid w:val="005E5766"/>
    <w:rsid w:val="005E5F4D"/>
    <w:rsid w:val="005E7F24"/>
    <w:rsid w:val="005F4891"/>
    <w:rsid w:val="0061515B"/>
    <w:rsid w:val="00631C1B"/>
    <w:rsid w:val="00632E2E"/>
    <w:rsid w:val="00632EB5"/>
    <w:rsid w:val="0065248B"/>
    <w:rsid w:val="00672802"/>
    <w:rsid w:val="006830E4"/>
    <w:rsid w:val="006A2B65"/>
    <w:rsid w:val="006C07EC"/>
    <w:rsid w:val="006D5439"/>
    <w:rsid w:val="006F191E"/>
    <w:rsid w:val="00701E93"/>
    <w:rsid w:val="007066CA"/>
    <w:rsid w:val="007148D1"/>
    <w:rsid w:val="00720695"/>
    <w:rsid w:val="007358D9"/>
    <w:rsid w:val="007662AC"/>
    <w:rsid w:val="00770A8A"/>
    <w:rsid w:val="00790992"/>
    <w:rsid w:val="00791DB7"/>
    <w:rsid w:val="007A76DD"/>
    <w:rsid w:val="007B4EE1"/>
    <w:rsid w:val="007C25D7"/>
    <w:rsid w:val="007D495C"/>
    <w:rsid w:val="007E5F24"/>
    <w:rsid w:val="007F08E7"/>
    <w:rsid w:val="00804146"/>
    <w:rsid w:val="00826689"/>
    <w:rsid w:val="00841E65"/>
    <w:rsid w:val="00871059"/>
    <w:rsid w:val="008845A1"/>
    <w:rsid w:val="00884F5D"/>
    <w:rsid w:val="00895ACA"/>
    <w:rsid w:val="008C4891"/>
    <w:rsid w:val="008D2F35"/>
    <w:rsid w:val="008D5CA4"/>
    <w:rsid w:val="008E1208"/>
    <w:rsid w:val="008E227B"/>
    <w:rsid w:val="00913C85"/>
    <w:rsid w:val="0091698B"/>
    <w:rsid w:val="00916F75"/>
    <w:rsid w:val="0096284E"/>
    <w:rsid w:val="00967822"/>
    <w:rsid w:val="00984CF4"/>
    <w:rsid w:val="00986413"/>
    <w:rsid w:val="009A196E"/>
    <w:rsid w:val="009A23D8"/>
    <w:rsid w:val="009F6BA4"/>
    <w:rsid w:val="00A45F3C"/>
    <w:rsid w:val="00A47452"/>
    <w:rsid w:val="00A61182"/>
    <w:rsid w:val="00A70FF6"/>
    <w:rsid w:val="00AA5D2A"/>
    <w:rsid w:val="00AB7AEB"/>
    <w:rsid w:val="00AD30F3"/>
    <w:rsid w:val="00AE71AA"/>
    <w:rsid w:val="00AF25BF"/>
    <w:rsid w:val="00B04C1D"/>
    <w:rsid w:val="00B0607E"/>
    <w:rsid w:val="00B14400"/>
    <w:rsid w:val="00BD6CDA"/>
    <w:rsid w:val="00BE181F"/>
    <w:rsid w:val="00BF0BC9"/>
    <w:rsid w:val="00BF2FE6"/>
    <w:rsid w:val="00BF4999"/>
    <w:rsid w:val="00BF5311"/>
    <w:rsid w:val="00BF7AB4"/>
    <w:rsid w:val="00C242BF"/>
    <w:rsid w:val="00C244BF"/>
    <w:rsid w:val="00C24AA4"/>
    <w:rsid w:val="00C5076F"/>
    <w:rsid w:val="00C5458C"/>
    <w:rsid w:val="00C70497"/>
    <w:rsid w:val="00C73138"/>
    <w:rsid w:val="00C84840"/>
    <w:rsid w:val="00C93B32"/>
    <w:rsid w:val="00C962CE"/>
    <w:rsid w:val="00CA71B4"/>
    <w:rsid w:val="00CB2AD5"/>
    <w:rsid w:val="00CF7CEA"/>
    <w:rsid w:val="00D06281"/>
    <w:rsid w:val="00D146B1"/>
    <w:rsid w:val="00D5271F"/>
    <w:rsid w:val="00D60628"/>
    <w:rsid w:val="00D61D21"/>
    <w:rsid w:val="00D62498"/>
    <w:rsid w:val="00D758E8"/>
    <w:rsid w:val="00D776C0"/>
    <w:rsid w:val="00D84BD4"/>
    <w:rsid w:val="00DA4CEF"/>
    <w:rsid w:val="00DB654D"/>
    <w:rsid w:val="00DC47A3"/>
    <w:rsid w:val="00DC62CE"/>
    <w:rsid w:val="00DD0D81"/>
    <w:rsid w:val="00DF62B8"/>
    <w:rsid w:val="00E50DB9"/>
    <w:rsid w:val="00E52F6F"/>
    <w:rsid w:val="00E7141A"/>
    <w:rsid w:val="00E77190"/>
    <w:rsid w:val="00E84F40"/>
    <w:rsid w:val="00E921A2"/>
    <w:rsid w:val="00E97CAF"/>
    <w:rsid w:val="00ED538B"/>
    <w:rsid w:val="00EF3B25"/>
    <w:rsid w:val="00F102B1"/>
    <w:rsid w:val="00F135FC"/>
    <w:rsid w:val="00F2052F"/>
    <w:rsid w:val="00F22E61"/>
    <w:rsid w:val="00F51E1F"/>
    <w:rsid w:val="00F5210C"/>
    <w:rsid w:val="00F84BAF"/>
    <w:rsid w:val="00F87EE0"/>
    <w:rsid w:val="00F908DD"/>
    <w:rsid w:val="00F93E68"/>
    <w:rsid w:val="00F963F2"/>
    <w:rsid w:val="00FA5F51"/>
    <w:rsid w:val="00FA7BBC"/>
    <w:rsid w:val="00FD7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17B5"/>
  <w15:docId w15:val="{884D9BFF-467F-41BB-BC89-D054D9C34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EB"/>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1C20EB"/>
    <w:pPr>
      <w:keepNext/>
      <w:numPr>
        <w:numId w:val="8"/>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1C20EB"/>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E921A2"/>
    <w:pPr>
      <w:numPr>
        <w:ilvl w:val="2"/>
      </w:numPr>
      <w:spacing w:before="240"/>
      <w:outlineLvl w:val="2"/>
    </w:pPr>
    <w:rPr>
      <w:caps w:val="0"/>
      <w:sz w:val="24"/>
    </w:rPr>
  </w:style>
  <w:style w:type="paragraph" w:styleId="Heading4">
    <w:name w:val="heading 4"/>
    <w:basedOn w:val="Heading3"/>
    <w:next w:val="NormalIndented"/>
    <w:link w:val="Heading4Char"/>
    <w:qFormat/>
    <w:rsid w:val="00E921A2"/>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E921A2"/>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C20EB"/>
    <w:rPr>
      <w:rFonts w:ascii="Times New Roman" w:eastAsia="Times New Roman" w:hAnsi="Times New Roman"/>
      <w:b/>
      <w:kern w:val="28"/>
      <w:sz w:val="72"/>
    </w:rPr>
  </w:style>
  <w:style w:type="character" w:customStyle="1" w:styleId="Heading2Char">
    <w:name w:val="Heading 2 Char"/>
    <w:link w:val="Heading2"/>
    <w:rsid w:val="001C20EB"/>
    <w:rPr>
      <w:rFonts w:ascii="Arial" w:eastAsia="Times New Roman" w:hAnsi="Arial"/>
      <w:b/>
      <w:caps/>
      <w:kern w:val="20"/>
      <w:sz w:val="28"/>
    </w:rPr>
  </w:style>
  <w:style w:type="character" w:customStyle="1" w:styleId="Heading3Char">
    <w:name w:val="Heading 3 Char"/>
    <w:link w:val="Heading3"/>
    <w:rsid w:val="00E921A2"/>
    <w:rPr>
      <w:rFonts w:ascii="Arial" w:eastAsia="Times New Roman" w:hAnsi="Arial" w:cs="Arial"/>
      <w:b/>
      <w:kern w:val="20"/>
      <w:sz w:val="24"/>
      <w:szCs w:val="20"/>
    </w:rPr>
  </w:style>
  <w:style w:type="character" w:customStyle="1" w:styleId="Heading4Char">
    <w:name w:val="Heading 4 Char"/>
    <w:link w:val="Heading4"/>
    <w:rsid w:val="00E921A2"/>
    <w:rPr>
      <w:rFonts w:ascii="Arial" w:eastAsia="Times New Roman" w:hAnsi="Arial" w:cs="Arial"/>
      <w:kern w:val="20"/>
      <w:sz w:val="20"/>
      <w:szCs w:val="20"/>
    </w:rPr>
  </w:style>
  <w:style w:type="character" w:customStyle="1" w:styleId="Heading5Char">
    <w:name w:val="Heading 5 Char"/>
    <w:link w:val="Heading5"/>
    <w:rsid w:val="00E921A2"/>
    <w:rPr>
      <w:rFonts w:ascii="Arial Narrow" w:eastAsia="Times New Roman" w:hAnsi="Arial Narrow" w:cs="Arial"/>
      <w:i/>
      <w:kern w:val="20"/>
      <w:sz w:val="20"/>
      <w:szCs w:val="20"/>
    </w:rPr>
  </w:style>
  <w:style w:type="paragraph" w:customStyle="1" w:styleId="NormalIndented">
    <w:name w:val="Normal Indented"/>
    <w:basedOn w:val="Normal"/>
    <w:rsid w:val="00E921A2"/>
    <w:pPr>
      <w:spacing w:before="100" w:after="120" w:line="240" w:lineRule="auto"/>
      <w:ind w:left="720"/>
    </w:pPr>
    <w:rPr>
      <w:rFonts w:eastAsia="Times New Roman"/>
      <w:kern w:val="20"/>
      <w:sz w:val="20"/>
      <w:szCs w:val="20"/>
    </w:rPr>
  </w:style>
  <w:style w:type="paragraph" w:customStyle="1" w:styleId="NormalListBullets">
    <w:name w:val="Normal List Bullets"/>
    <w:basedOn w:val="Normal"/>
    <w:link w:val="NormalListBulletsChar"/>
    <w:autoRedefine/>
    <w:rsid w:val="007D495C"/>
    <w:pPr>
      <w:widowControl w:val="0"/>
      <w:pBdr>
        <w:top w:val="single" w:sz="12" w:space="1" w:color="auto"/>
        <w:left w:val="single" w:sz="12" w:space="4" w:color="auto"/>
        <w:bottom w:val="single" w:sz="12" w:space="1" w:color="auto"/>
        <w:right w:val="single" w:sz="12" w:space="4" w:color="auto"/>
      </w:pBdr>
      <w:shd w:val="pct15" w:color="auto" w:fill="FFFFFF"/>
      <w:spacing w:before="120" w:after="0" w:line="240" w:lineRule="auto"/>
    </w:pPr>
    <w:rPr>
      <w:rFonts w:eastAsia="Times New Roman"/>
      <w:b/>
      <w:bCs/>
      <w:kern w:val="20"/>
      <w:sz w:val="20"/>
      <w:szCs w:val="20"/>
    </w:rPr>
  </w:style>
  <w:style w:type="paragraph" w:customStyle="1" w:styleId="NormalList">
    <w:name w:val="Normal List"/>
    <w:basedOn w:val="Normal"/>
    <w:rsid w:val="00E921A2"/>
    <w:pPr>
      <w:numPr>
        <w:numId w:val="14"/>
      </w:numPr>
      <w:tabs>
        <w:tab w:val="clear" w:pos="360"/>
      </w:tabs>
      <w:spacing w:after="120" w:line="240" w:lineRule="auto"/>
      <w:ind w:left="720" w:firstLine="0"/>
    </w:pPr>
    <w:rPr>
      <w:rFonts w:eastAsia="Times New Roman"/>
      <w:kern w:val="20"/>
      <w:sz w:val="20"/>
      <w:szCs w:val="20"/>
    </w:rPr>
  </w:style>
  <w:style w:type="paragraph" w:customStyle="1" w:styleId="NormalListAlpha">
    <w:name w:val="Normal List Alpha"/>
    <w:basedOn w:val="Normal"/>
    <w:rsid w:val="00E921A2"/>
    <w:pPr>
      <w:widowControl w:val="0"/>
      <w:numPr>
        <w:numId w:val="2"/>
      </w:numPr>
      <w:tabs>
        <w:tab w:val="left" w:pos="1368"/>
      </w:tabs>
      <w:spacing w:before="120" w:after="120" w:line="240" w:lineRule="auto"/>
      <w:ind w:left="1296" w:hanging="288"/>
    </w:pPr>
    <w:rPr>
      <w:rFonts w:eastAsia="Times New Roman"/>
      <w:kern w:val="20"/>
      <w:sz w:val="20"/>
      <w:szCs w:val="20"/>
      <w:lang w:eastAsia="de-DE"/>
    </w:rPr>
  </w:style>
  <w:style w:type="paragraph" w:customStyle="1" w:styleId="StyleNormalListBulletsBold">
    <w:name w:val="Style Normal List Bullets + Bold"/>
    <w:basedOn w:val="NormalListBullets"/>
    <w:rsid w:val="00E921A2"/>
    <w:pPr>
      <w:numPr>
        <w:numId w:val="19"/>
      </w:numPr>
      <w:tabs>
        <w:tab w:val="clear" w:pos="1728"/>
        <w:tab w:val="num" w:pos="360"/>
      </w:tabs>
      <w:ind w:left="1368"/>
    </w:pPr>
    <w:rPr>
      <w:b w:val="0"/>
      <w:bCs w:val="0"/>
    </w:rPr>
  </w:style>
  <w:style w:type="paragraph" w:customStyle="1" w:styleId="StyleNormalListBulletsBold1">
    <w:name w:val="Style Normal List Bullets + Bold1"/>
    <w:basedOn w:val="NormalListBullets"/>
    <w:autoRedefine/>
    <w:rsid w:val="00E921A2"/>
    <w:pPr>
      <w:numPr>
        <w:numId w:val="20"/>
      </w:numPr>
      <w:tabs>
        <w:tab w:val="clear" w:pos="1728"/>
      </w:tabs>
      <w:ind w:left="1368"/>
    </w:pPr>
    <w:rPr>
      <w:bCs w:val="0"/>
    </w:rPr>
  </w:style>
  <w:style w:type="paragraph" w:styleId="TOC1">
    <w:name w:val="toc 1"/>
    <w:basedOn w:val="Normal"/>
    <w:next w:val="Normal"/>
    <w:autoRedefine/>
    <w:uiPriority w:val="39"/>
    <w:rsid w:val="00E50DB9"/>
    <w:pPr>
      <w:tabs>
        <w:tab w:val="left" w:pos="648"/>
        <w:tab w:val="right" w:leader="dot" w:pos="9360"/>
      </w:tabs>
      <w:spacing w:before="120" w:after="120" w:line="240" w:lineRule="auto"/>
    </w:pPr>
    <w:rPr>
      <w:rFonts w:eastAsia="Times New Roman"/>
      <w:b/>
      <w:caps/>
      <w:noProof/>
      <w:kern w:val="20"/>
      <w:sz w:val="20"/>
      <w:szCs w:val="20"/>
    </w:rPr>
  </w:style>
  <w:style w:type="paragraph" w:styleId="TOC2">
    <w:name w:val="toc 2"/>
    <w:basedOn w:val="TOC1"/>
    <w:next w:val="Normal"/>
    <w:autoRedefine/>
    <w:uiPriority w:val="39"/>
    <w:rsid w:val="000B1085"/>
    <w:pPr>
      <w:tabs>
        <w:tab w:val="clear" w:pos="648"/>
        <w:tab w:val="left" w:pos="567"/>
      </w:tabs>
      <w:ind w:left="1077" w:right="720" w:hanging="1077"/>
    </w:pPr>
    <w:rPr>
      <w:caps w:val="0"/>
      <w:smallCaps/>
    </w:rPr>
  </w:style>
  <w:style w:type="paragraph" w:customStyle="1" w:styleId="OtherTableHeader">
    <w:name w:val="Other Table Header"/>
    <w:basedOn w:val="Normal"/>
    <w:next w:val="OtherTableBody"/>
    <w:rsid w:val="00E921A2"/>
    <w:pPr>
      <w:keepNext/>
      <w:spacing w:before="20" w:after="120" w:line="240" w:lineRule="auto"/>
      <w:jc w:val="center"/>
    </w:pPr>
    <w:rPr>
      <w:rFonts w:eastAsia="Times New Roman"/>
      <w:b/>
      <w:kern w:val="20"/>
      <w:sz w:val="16"/>
      <w:szCs w:val="20"/>
    </w:rPr>
  </w:style>
  <w:style w:type="paragraph" w:customStyle="1" w:styleId="OtherTableBody">
    <w:name w:val="Other Table Body"/>
    <w:basedOn w:val="Normal"/>
    <w:rsid w:val="00E921A2"/>
    <w:pPr>
      <w:spacing w:before="60" w:after="60" w:line="240" w:lineRule="auto"/>
    </w:pPr>
    <w:rPr>
      <w:rFonts w:eastAsia="Times New Roman"/>
      <w:kern w:val="20"/>
      <w:sz w:val="16"/>
      <w:szCs w:val="20"/>
    </w:rPr>
  </w:style>
  <w:style w:type="paragraph" w:customStyle="1" w:styleId="Note">
    <w:name w:val="Note"/>
    <w:basedOn w:val="Normal"/>
    <w:rsid w:val="00E921A2"/>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E921A2"/>
    <w:rPr>
      <w:rFonts w:ascii="Times New Roman" w:hAnsi="Times New Roman" w:cs="Times New Roman"/>
      <w:b/>
      <w:i w:val="0"/>
      <w:kern w:val="20"/>
      <w:sz w:val="20"/>
      <w:u w:val="none"/>
    </w:rPr>
  </w:style>
  <w:style w:type="paragraph" w:customStyle="1" w:styleId="NormalListNumbered">
    <w:name w:val="Normal List Numbered"/>
    <w:basedOn w:val="Normal"/>
    <w:autoRedefine/>
    <w:rsid w:val="00E921A2"/>
    <w:pPr>
      <w:widowControl w:val="0"/>
      <w:spacing w:before="120" w:after="120" w:line="240" w:lineRule="auto"/>
    </w:pPr>
    <w:rPr>
      <w:rFonts w:eastAsia="Times New Roman"/>
      <w:kern w:val="20"/>
      <w:sz w:val="20"/>
      <w:szCs w:val="20"/>
    </w:rPr>
  </w:style>
  <w:style w:type="character" w:customStyle="1" w:styleId="HyperlinkText">
    <w:name w:val="Hyperlink Text"/>
    <w:rsid w:val="00E921A2"/>
    <w:rPr>
      <w:rFonts w:ascii="Times New Roman" w:hAnsi="Times New Roman" w:cs="Times New Roman"/>
      <w:b w:val="0"/>
      <w:i/>
      <w:dstrike w:val="0"/>
      <w:color w:val="0000FF"/>
      <w:kern w:val="20"/>
      <w:sz w:val="20"/>
      <w:u w:val="none"/>
      <w:vertAlign w:val="baseline"/>
    </w:rPr>
  </w:style>
  <w:style w:type="character" w:styleId="Hyperlink">
    <w:name w:val="Hyperlink"/>
    <w:uiPriority w:val="99"/>
    <w:rsid w:val="00E921A2"/>
    <w:rPr>
      <w:color w:val="0000FF"/>
      <w:u w:val="single"/>
    </w:rPr>
  </w:style>
  <w:style w:type="paragraph" w:customStyle="1" w:styleId="Example">
    <w:name w:val="Example"/>
    <w:basedOn w:val="Normal"/>
    <w:rsid w:val="00C962CE"/>
    <w:pPr>
      <w:keepNext/>
      <w:keepLines/>
      <w:spacing w:after="120" w:line="240" w:lineRule="auto"/>
      <w:ind w:left="1872" w:hanging="360"/>
    </w:pPr>
    <w:rPr>
      <w:rFonts w:ascii="Courier New" w:eastAsia="Times New Roman" w:hAnsi="Courier New"/>
      <w:noProof/>
      <w:kern w:val="17"/>
      <w:sz w:val="16"/>
      <w:szCs w:val="20"/>
    </w:rPr>
  </w:style>
  <w:style w:type="character" w:customStyle="1" w:styleId="ReferenceAttribute">
    <w:name w:val="Reference Attribute"/>
    <w:rsid w:val="00E921A2"/>
    <w:rPr>
      <w:rFonts w:ascii="Times New Roman" w:hAnsi="Times New Roman" w:cs="Times New Roman"/>
      <w:b w:val="0"/>
      <w:i/>
      <w:dstrike w:val="0"/>
      <w:color w:val="0000FF"/>
      <w:kern w:val="20"/>
      <w:sz w:val="20"/>
      <w:szCs w:val="20"/>
      <w:u w:val="none"/>
      <w:vertAlign w:val="baseline"/>
    </w:rPr>
  </w:style>
  <w:style w:type="character" w:styleId="FootnoteReference">
    <w:name w:val="footnote reference"/>
    <w:semiHidden/>
    <w:rsid w:val="00E921A2"/>
    <w:rPr>
      <w:rFonts w:ascii="Times New Roman" w:hAnsi="Times New Roman" w:cs="Times New Roman"/>
      <w:b w:val="0"/>
      <w:i w:val="0"/>
      <w:kern w:val="20"/>
      <w:sz w:val="20"/>
      <w:u w:val="none"/>
      <w:vertAlign w:val="superscript"/>
    </w:rPr>
  </w:style>
  <w:style w:type="paragraph" w:customStyle="1" w:styleId="QryTableCaption">
    <w:name w:val="Qry Table Caption"/>
    <w:basedOn w:val="QryTableHeader"/>
    <w:rsid w:val="00E921A2"/>
    <w:pPr>
      <w:spacing w:before="120" w:after="120"/>
      <w:jc w:val="center"/>
    </w:pPr>
    <w:rPr>
      <w:rFonts w:ascii="Times New Roman" w:hAnsi="Times New Roman" w:cs="Times New Roman"/>
      <w:sz w:val="24"/>
    </w:rPr>
  </w:style>
  <w:style w:type="paragraph" w:customStyle="1" w:styleId="QryTableHeader">
    <w:name w:val="Qry Table Header"/>
    <w:basedOn w:val="Normal"/>
    <w:rsid w:val="00E921A2"/>
    <w:pPr>
      <w:widowControl w:val="0"/>
      <w:spacing w:before="40" w:after="20" w:line="240" w:lineRule="auto"/>
    </w:pPr>
    <w:rPr>
      <w:rFonts w:ascii="Arial" w:eastAsia="Times New Roman" w:hAnsi="Arial" w:cs="Arial"/>
      <w:b/>
      <w:kern w:val="20"/>
      <w:sz w:val="16"/>
      <w:szCs w:val="20"/>
      <w:lang w:val="en-AU" w:eastAsia="de-DE"/>
    </w:rPr>
  </w:style>
  <w:style w:type="paragraph" w:customStyle="1" w:styleId="QryTableID">
    <w:name w:val="Qry Table ID"/>
    <w:basedOn w:val="QryTableName"/>
    <w:rsid w:val="00E921A2"/>
  </w:style>
  <w:style w:type="paragraph" w:customStyle="1" w:styleId="QryTableName">
    <w:name w:val="Qry Table Name"/>
    <w:basedOn w:val="Normal"/>
    <w:rsid w:val="00E921A2"/>
    <w:pPr>
      <w:widowControl w:val="0"/>
      <w:spacing w:before="20" w:after="10" w:line="240" w:lineRule="auto"/>
    </w:pPr>
    <w:rPr>
      <w:rFonts w:ascii="Arial" w:eastAsia="Times New Roman" w:hAnsi="Arial" w:cs="Arial"/>
      <w:kern w:val="20"/>
      <w:sz w:val="16"/>
      <w:szCs w:val="20"/>
      <w:lang w:val="en-AU" w:eastAsia="de-DE"/>
    </w:rPr>
  </w:style>
  <w:style w:type="paragraph" w:customStyle="1" w:styleId="QryTableType">
    <w:name w:val="Qry Table Type"/>
    <w:basedOn w:val="QryTableName"/>
    <w:rsid w:val="00E921A2"/>
  </w:style>
  <w:style w:type="paragraph" w:customStyle="1" w:styleId="QryTableTriggerQuery">
    <w:name w:val="Qry Table Trigger Query"/>
    <w:basedOn w:val="QryTableName"/>
    <w:rsid w:val="00E921A2"/>
  </w:style>
  <w:style w:type="paragraph" w:customStyle="1" w:styleId="QryTableMode">
    <w:name w:val="Qry Table Mode"/>
    <w:basedOn w:val="QryTableName"/>
    <w:rsid w:val="00E921A2"/>
  </w:style>
  <w:style w:type="paragraph" w:customStyle="1" w:styleId="QryTableResponseTrigger">
    <w:name w:val="Qry Table Response Trigger"/>
    <w:basedOn w:val="QryTableName"/>
    <w:rsid w:val="00E921A2"/>
  </w:style>
  <w:style w:type="paragraph" w:customStyle="1" w:styleId="QryTableCharacteristicsQuery">
    <w:name w:val="Qry Table Characteristics Query"/>
    <w:basedOn w:val="QryTableName"/>
    <w:rsid w:val="00E921A2"/>
  </w:style>
  <w:style w:type="paragraph" w:customStyle="1" w:styleId="QryTablePurpose">
    <w:name w:val="Qry Table Purpose"/>
    <w:basedOn w:val="QryTableName"/>
    <w:rsid w:val="00E921A2"/>
  </w:style>
  <w:style w:type="paragraph" w:customStyle="1" w:styleId="QryTableCharacteristicsResponse">
    <w:name w:val="Qry Table Characteristics Response"/>
    <w:basedOn w:val="QryTableName"/>
    <w:rsid w:val="00E921A2"/>
  </w:style>
  <w:style w:type="paragraph" w:customStyle="1" w:styleId="QryTableSegmentPattern">
    <w:name w:val="Qry Table Segment Pattern"/>
    <w:basedOn w:val="QryTableName"/>
    <w:rsid w:val="00E921A2"/>
  </w:style>
  <w:style w:type="paragraph" w:customStyle="1" w:styleId="MsgTableBody">
    <w:name w:val="Msg Table Body"/>
    <w:basedOn w:val="Normal"/>
    <w:rsid w:val="00E921A2"/>
    <w:pPr>
      <w:widowControl w:val="0"/>
      <w:spacing w:after="120" w:line="240" w:lineRule="exact"/>
    </w:pPr>
    <w:rPr>
      <w:rFonts w:ascii="Courier New" w:eastAsia="Times New Roman" w:hAnsi="Courier New"/>
      <w:noProof/>
      <w:kern w:val="20"/>
      <w:sz w:val="16"/>
      <w:szCs w:val="20"/>
      <w:lang w:eastAsia="de-DE"/>
    </w:rPr>
  </w:style>
  <w:style w:type="paragraph" w:customStyle="1" w:styleId="MsgTableCaption">
    <w:name w:val="Msg Table Caption"/>
    <w:basedOn w:val="MsgTableBody"/>
    <w:rsid w:val="0049558B"/>
    <w:pPr>
      <w:keepNext/>
      <w:widowControl/>
      <w:spacing w:before="240"/>
      <w:jc w:val="center"/>
    </w:pPr>
    <w:rPr>
      <w:rFonts w:ascii="Times New Roman" w:hAnsi="Times New Roman"/>
      <w:sz w:val="20"/>
      <w:u w:val="single"/>
    </w:rPr>
  </w:style>
  <w:style w:type="paragraph" w:customStyle="1" w:styleId="MsgTableHeader">
    <w:name w:val="Msg Table Header"/>
    <w:basedOn w:val="MsgTableCaption"/>
    <w:next w:val="MsgTableBody"/>
    <w:rsid w:val="00E921A2"/>
    <w:pPr>
      <w:widowControl w:val="0"/>
      <w:spacing w:before="40" w:after="20"/>
      <w:jc w:val="left"/>
    </w:pPr>
    <w:rPr>
      <w:rFonts w:ascii="Courier New" w:hAnsi="Courier New" w:cs="Courier New"/>
      <w:b/>
      <w:sz w:val="16"/>
      <w:lang w:val="fr-FR"/>
    </w:rPr>
  </w:style>
  <w:style w:type="paragraph" w:styleId="EndnoteText">
    <w:name w:val="endnote text"/>
    <w:basedOn w:val="Normal"/>
    <w:link w:val="EndnoteTextChar"/>
    <w:semiHidden/>
    <w:rsid w:val="00E921A2"/>
    <w:pPr>
      <w:spacing w:before="120" w:after="120" w:line="240" w:lineRule="auto"/>
    </w:pPr>
    <w:rPr>
      <w:rFonts w:eastAsia="Times New Roman"/>
      <w:kern w:val="20"/>
      <w:sz w:val="20"/>
      <w:szCs w:val="20"/>
    </w:rPr>
  </w:style>
  <w:style w:type="character" w:customStyle="1" w:styleId="EndnoteTextChar">
    <w:name w:val="Endnote Text Char"/>
    <w:link w:val="EndnoteText"/>
    <w:semiHidden/>
    <w:rsid w:val="00E921A2"/>
    <w:rPr>
      <w:rFonts w:ascii="Times New Roman" w:eastAsia="Times New Roman" w:hAnsi="Times New Roman" w:cs="Times New Roman"/>
      <w:kern w:val="20"/>
      <w:sz w:val="20"/>
      <w:szCs w:val="20"/>
    </w:rPr>
  </w:style>
  <w:style w:type="paragraph" w:customStyle="1" w:styleId="QryTableInputHeader">
    <w:name w:val="Qry Table Input Header"/>
    <w:basedOn w:val="QryTableHeader"/>
    <w:rsid w:val="00E921A2"/>
  </w:style>
  <w:style w:type="paragraph" w:customStyle="1" w:styleId="QryTableInput">
    <w:name w:val="Qry Table Input"/>
    <w:basedOn w:val="QryTableName"/>
    <w:rsid w:val="00E921A2"/>
    <w:rPr>
      <w:lang w:val="en-US"/>
    </w:rPr>
  </w:style>
  <w:style w:type="paragraph" w:customStyle="1" w:styleId="QryTableInputParamHeader">
    <w:name w:val="Qry Table Input Param Header"/>
    <w:basedOn w:val="QryTableHeader"/>
    <w:rsid w:val="00E921A2"/>
  </w:style>
  <w:style w:type="paragraph" w:customStyle="1" w:styleId="QryTableInputParam">
    <w:name w:val="Qry Table Input Param"/>
    <w:basedOn w:val="QryTableName"/>
    <w:rsid w:val="00E921A2"/>
  </w:style>
  <w:style w:type="paragraph" w:customStyle="1" w:styleId="QryTableRCPHeader">
    <w:name w:val="Qry Table RCP Header"/>
    <w:basedOn w:val="QryTableHeader"/>
    <w:rsid w:val="00E921A2"/>
  </w:style>
  <w:style w:type="paragraph" w:customStyle="1" w:styleId="QryTableRCP">
    <w:name w:val="Qry Table RCP"/>
    <w:basedOn w:val="QryTableName"/>
    <w:rsid w:val="00E921A2"/>
  </w:style>
  <w:style w:type="paragraph" w:customStyle="1" w:styleId="QryTableVirtualHeader">
    <w:name w:val="Qry Table Virtual Header"/>
    <w:basedOn w:val="QryTableHeader"/>
    <w:rsid w:val="00E921A2"/>
  </w:style>
  <w:style w:type="paragraph" w:customStyle="1" w:styleId="QryTableVirtual">
    <w:name w:val="Qry Table Virtual"/>
    <w:basedOn w:val="QryTableName"/>
    <w:rsid w:val="00E921A2"/>
  </w:style>
  <w:style w:type="paragraph" w:customStyle="1" w:styleId="QryTableDisplayLineHeader">
    <w:name w:val="Qry Table DisplayLine Header"/>
    <w:basedOn w:val="QryTableHeader"/>
    <w:rsid w:val="00E921A2"/>
    <w:rPr>
      <w:rFonts w:ascii="Courier New" w:hAnsi="Courier New" w:cs="Courier New"/>
    </w:rPr>
  </w:style>
  <w:style w:type="paragraph" w:customStyle="1" w:styleId="QryTableDisplayLine">
    <w:name w:val="Qry Table DisplayLine"/>
    <w:basedOn w:val="QryTableName"/>
    <w:rsid w:val="00E921A2"/>
    <w:rPr>
      <w:rFonts w:ascii="Courier New" w:hAnsi="Courier New" w:cs="Courier New"/>
    </w:rPr>
  </w:style>
  <w:style w:type="character" w:customStyle="1" w:styleId="ReferenceHL7Table">
    <w:name w:val="Reference HL7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QryQBEInputHeader">
    <w:name w:val="Qry QBE Input Header"/>
    <w:basedOn w:val="QryTableInputHeader"/>
    <w:rsid w:val="00E921A2"/>
  </w:style>
  <w:style w:type="paragraph" w:customStyle="1" w:styleId="QryTableInputParamHeaderQBE">
    <w:name w:val="Qry Table Input Param Header QBE"/>
    <w:basedOn w:val="QryTableInputParamHeader"/>
    <w:rsid w:val="00E921A2"/>
  </w:style>
  <w:style w:type="paragraph" w:customStyle="1" w:styleId="QryTableInputParamQBE">
    <w:name w:val="Qry Table Input Param QBE"/>
    <w:basedOn w:val="QryTableInputParam"/>
    <w:rsid w:val="00E921A2"/>
    <w:rPr>
      <w:b/>
    </w:rPr>
  </w:style>
  <w:style w:type="paragraph" w:customStyle="1" w:styleId="QryTableInputHeaderQBE">
    <w:name w:val="Qry Table Input Header QBE"/>
    <w:basedOn w:val="QryTableInputHeader"/>
    <w:rsid w:val="00E921A2"/>
  </w:style>
  <w:style w:type="paragraph" w:customStyle="1" w:styleId="QryTableInputQBE">
    <w:name w:val="Qry Table Input QBE"/>
    <w:basedOn w:val="QryTableInput"/>
    <w:rsid w:val="00E921A2"/>
  </w:style>
  <w:style w:type="paragraph" w:customStyle="1" w:styleId="AttributeTableCaption">
    <w:name w:val="Attribute Table Caption"/>
    <w:basedOn w:val="ComponentTableBody"/>
    <w:next w:val="Normal"/>
    <w:rsid w:val="00E921A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E921A2"/>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E921A2"/>
    <w:pPr>
      <w:keepNext/>
      <w:spacing w:after="20"/>
    </w:pPr>
    <w:rPr>
      <w:b/>
    </w:rPr>
  </w:style>
  <w:style w:type="paragraph" w:customStyle="1" w:styleId="AttributeTableBody">
    <w:name w:val="Attribute Table Body"/>
    <w:basedOn w:val="Normal"/>
    <w:rsid w:val="00E921A2"/>
    <w:pPr>
      <w:spacing w:before="40" w:after="30" w:line="240" w:lineRule="exact"/>
      <w:jc w:val="center"/>
    </w:pPr>
    <w:rPr>
      <w:rFonts w:ascii="Arial" w:eastAsia="Times New Roman" w:hAnsi="Arial" w:cs="Arial"/>
      <w:kern w:val="16"/>
      <w:sz w:val="16"/>
      <w:szCs w:val="20"/>
    </w:rPr>
  </w:style>
  <w:style w:type="character" w:customStyle="1" w:styleId="HyperlinkTable">
    <w:name w:val="Hyperlink Table"/>
    <w:rsid w:val="00E921A2"/>
    <w:rPr>
      <w:rFonts w:ascii="Arial" w:hAnsi="Arial"/>
      <w:b w:val="0"/>
      <w:i w:val="0"/>
      <w:dstrike w:val="0"/>
      <w:color w:val="0000FF"/>
      <w:kern w:val="20"/>
      <w:sz w:val="16"/>
      <w:u w:val="none"/>
      <w:vertAlign w:val="baseline"/>
    </w:rPr>
  </w:style>
  <w:style w:type="paragraph" w:customStyle="1" w:styleId="Components">
    <w:name w:val="Components"/>
    <w:basedOn w:val="Normal"/>
    <w:rsid w:val="00E921A2"/>
    <w:pPr>
      <w:keepLines/>
      <w:spacing w:before="120" w:after="120" w:line="240" w:lineRule="auto"/>
      <w:ind w:left="2160" w:hanging="1080"/>
    </w:pPr>
    <w:rPr>
      <w:rFonts w:ascii="Courier New" w:eastAsia="Times New Roman" w:hAnsi="Courier New"/>
      <w:kern w:val="14"/>
      <w:sz w:val="16"/>
      <w:szCs w:val="20"/>
      <w:lang w:eastAsia="de-DE"/>
    </w:rPr>
  </w:style>
  <w:style w:type="character" w:customStyle="1" w:styleId="ReferenceUserTable">
    <w:name w:val="Reference User Table"/>
    <w:basedOn w:val="HyperlinkText"/>
    <w:rsid w:val="00E921A2"/>
    <w:rPr>
      <w:rFonts w:ascii="Times New Roman" w:hAnsi="Times New Roman" w:cs="Times New Roman"/>
      <w:b w:val="0"/>
      <w:i/>
      <w:dstrike w:val="0"/>
      <w:color w:val="0000FF"/>
      <w:kern w:val="20"/>
      <w:sz w:val="20"/>
      <w:u w:val="none"/>
      <w:vertAlign w:val="baseline"/>
    </w:rPr>
  </w:style>
  <w:style w:type="paragraph" w:customStyle="1" w:styleId="NoteIndented">
    <w:name w:val="Note Indented"/>
    <w:basedOn w:val="Note"/>
    <w:next w:val="NormalIndented"/>
    <w:rsid w:val="00E921A2"/>
    <w:pPr>
      <w:ind w:left="720"/>
    </w:pPr>
  </w:style>
  <w:style w:type="character" w:styleId="Emphasis">
    <w:name w:val="Emphasis"/>
    <w:qFormat/>
    <w:rsid w:val="00E921A2"/>
    <w:rPr>
      <w:rFonts w:ascii="Times New Roman" w:hAnsi="Times New Roman" w:cs="Times New Roman"/>
      <w:b w:val="0"/>
      <w:i/>
      <w:iCs/>
      <w:kern w:val="20"/>
      <w:sz w:val="20"/>
      <w:u w:val="none"/>
    </w:rPr>
  </w:style>
  <w:style w:type="paragraph" w:styleId="Header">
    <w:name w:val="header"/>
    <w:basedOn w:val="Normal"/>
    <w:link w:val="HeaderChar"/>
    <w:rsid w:val="00E921A2"/>
    <w:pPr>
      <w:pBdr>
        <w:bottom w:val="single" w:sz="2" w:space="1" w:color="auto"/>
      </w:pBdr>
      <w:tabs>
        <w:tab w:val="right" w:pos="9000"/>
      </w:tabs>
      <w:spacing w:after="360" w:line="200" w:lineRule="exact"/>
    </w:pPr>
    <w:rPr>
      <w:rFonts w:ascii="Arial" w:eastAsia="Times New Roman" w:hAnsi="Arial"/>
      <w:b/>
      <w:kern w:val="20"/>
      <w:sz w:val="20"/>
      <w:szCs w:val="20"/>
    </w:rPr>
  </w:style>
  <w:style w:type="character" w:customStyle="1" w:styleId="HeaderChar">
    <w:name w:val="Header Char"/>
    <w:link w:val="Header"/>
    <w:rsid w:val="00E921A2"/>
    <w:rPr>
      <w:rFonts w:ascii="Arial" w:eastAsia="Times New Roman" w:hAnsi="Arial" w:cs="Arial"/>
      <w:b/>
      <w:kern w:val="20"/>
      <w:sz w:val="20"/>
      <w:szCs w:val="20"/>
    </w:rPr>
  </w:style>
  <w:style w:type="paragraph" w:styleId="Footer">
    <w:name w:val="footer"/>
    <w:basedOn w:val="Normal"/>
    <w:link w:val="FooterChar"/>
    <w:rsid w:val="001C20EB"/>
    <w:pPr>
      <w:pBdr>
        <w:top w:val="single" w:sz="2" w:space="1" w:color="auto"/>
      </w:pBdr>
      <w:tabs>
        <w:tab w:val="right" w:pos="9360"/>
        <w:tab w:val="right" w:pos="13680"/>
      </w:tabs>
      <w:spacing w:after="120" w:line="240" w:lineRule="auto"/>
    </w:pPr>
    <w:rPr>
      <w:rFonts w:eastAsia="Times New Roman"/>
      <w:kern w:val="20"/>
      <w:sz w:val="16"/>
      <w:szCs w:val="20"/>
    </w:rPr>
  </w:style>
  <w:style w:type="character" w:customStyle="1" w:styleId="FooterChar">
    <w:name w:val="Footer Char"/>
    <w:link w:val="Footer"/>
    <w:rsid w:val="001C20EB"/>
    <w:rPr>
      <w:rFonts w:ascii="Times New Roman" w:eastAsia="Times New Roman" w:hAnsi="Times New Roman"/>
      <w:kern w:val="20"/>
      <w:sz w:val="16"/>
    </w:rPr>
  </w:style>
  <w:style w:type="paragraph" w:styleId="Quote">
    <w:name w:val="Quote"/>
    <w:basedOn w:val="Normal"/>
    <w:next w:val="Normal"/>
    <w:link w:val="QuoteChar"/>
    <w:qFormat/>
    <w:rsid w:val="00E921A2"/>
    <w:pPr>
      <w:spacing w:after="120" w:line="240" w:lineRule="auto"/>
    </w:pPr>
    <w:rPr>
      <w:rFonts w:eastAsia="MS Mincho"/>
      <w:i/>
      <w:iCs/>
      <w:color w:val="000000"/>
      <w:sz w:val="24"/>
      <w:szCs w:val="24"/>
    </w:rPr>
  </w:style>
  <w:style w:type="character" w:customStyle="1" w:styleId="QuoteChar">
    <w:name w:val="Quote Char"/>
    <w:link w:val="Quote"/>
    <w:rsid w:val="00E921A2"/>
    <w:rPr>
      <w:rFonts w:ascii="Times New Roman" w:eastAsia="MS Mincho" w:hAnsi="Times New Roman" w:cs="Times New Roman"/>
      <w:i/>
      <w:iCs/>
      <w:color w:val="000000"/>
      <w:sz w:val="24"/>
      <w:szCs w:val="24"/>
    </w:rPr>
  </w:style>
  <w:style w:type="paragraph" w:styleId="BalloonText">
    <w:name w:val="Balloon Text"/>
    <w:basedOn w:val="Normal"/>
    <w:link w:val="BalloonTextChar"/>
    <w:rsid w:val="00E921A2"/>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E921A2"/>
    <w:rPr>
      <w:rFonts w:ascii="Tahoma" w:eastAsia="MS Mincho" w:hAnsi="Tahoma" w:cs="Times New Roman"/>
      <w:sz w:val="16"/>
      <w:szCs w:val="16"/>
      <w:lang w:eastAsia="ja-JP"/>
    </w:rPr>
  </w:style>
  <w:style w:type="paragraph" w:styleId="FootnoteText">
    <w:name w:val="footnote text"/>
    <w:basedOn w:val="Normal"/>
    <w:link w:val="FootnoteTextChar"/>
    <w:semiHidden/>
    <w:rsid w:val="00E921A2"/>
    <w:pPr>
      <w:spacing w:before="100" w:after="120" w:line="200" w:lineRule="exact"/>
      <w:ind w:left="360" w:hanging="360"/>
    </w:pPr>
    <w:rPr>
      <w:rFonts w:eastAsia="Times New Roman"/>
      <w:kern w:val="16"/>
      <w:sz w:val="16"/>
      <w:szCs w:val="16"/>
    </w:rPr>
  </w:style>
  <w:style w:type="character" w:customStyle="1" w:styleId="FootnoteTextChar">
    <w:name w:val="Footnote Text Char"/>
    <w:link w:val="FootnoteText"/>
    <w:semiHidden/>
    <w:rsid w:val="00E921A2"/>
    <w:rPr>
      <w:rFonts w:ascii="Times New Roman" w:eastAsia="Times New Roman" w:hAnsi="Times New Roman" w:cs="Times New Roman"/>
      <w:kern w:val="16"/>
      <w:sz w:val="16"/>
      <w:szCs w:val="16"/>
    </w:rPr>
  </w:style>
  <w:style w:type="paragraph" w:styleId="TOC3">
    <w:name w:val="toc 3"/>
    <w:basedOn w:val="Normal"/>
    <w:next w:val="Normal"/>
    <w:autoRedefine/>
    <w:uiPriority w:val="39"/>
    <w:unhideWhenUsed/>
    <w:rsid w:val="00C84840"/>
    <w:pPr>
      <w:spacing w:after="0" w:line="240" w:lineRule="auto"/>
      <w:ind w:left="1418" w:right="567" w:hanging="851"/>
    </w:pPr>
  </w:style>
  <w:style w:type="character" w:styleId="PageNumber">
    <w:name w:val="page number"/>
    <w:rsid w:val="00BF4999"/>
    <w:rPr>
      <w:rFonts w:ascii="Times New Roman" w:hAnsi="Times New Roman"/>
      <w:kern w:val="20"/>
      <w:sz w:val="20"/>
      <w:u w:val="none"/>
    </w:rPr>
  </w:style>
  <w:style w:type="character" w:styleId="HTMLCite">
    <w:name w:val="HTML Cite"/>
    <w:rsid w:val="00BF4999"/>
    <w:rPr>
      <w:i/>
    </w:rPr>
  </w:style>
  <w:style w:type="paragraph" w:customStyle="1" w:styleId="ACK-ChoreographyHeader">
    <w:name w:val="ACK-Choreography Header"/>
    <w:basedOn w:val="Subtitle"/>
    <w:rsid w:val="00AA5D2A"/>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AA5D2A"/>
    <w:pPr>
      <w:keepNext/>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uiPriority w:val="11"/>
    <w:qFormat/>
    <w:rsid w:val="001C20E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20EB"/>
    <w:rPr>
      <w:rFonts w:asciiTheme="majorHAnsi" w:eastAsiaTheme="majorEastAsia" w:hAnsiTheme="majorHAnsi" w:cstheme="majorBidi"/>
      <w:i/>
      <w:iCs/>
      <w:color w:val="4F81BD" w:themeColor="accent1"/>
      <w:spacing w:val="15"/>
      <w:sz w:val="24"/>
      <w:szCs w:val="24"/>
    </w:rPr>
  </w:style>
  <w:style w:type="paragraph" w:customStyle="1" w:styleId="AttributeTableHeaderExample">
    <w:name w:val="Attribute Table Header Example"/>
    <w:basedOn w:val="NormalListBullets"/>
    <w:link w:val="AttributeTableHeaderExampleChar"/>
    <w:rsid w:val="00D146B1"/>
  </w:style>
  <w:style w:type="character" w:customStyle="1" w:styleId="NormalListBulletsChar">
    <w:name w:val="Normal List Bullets Char"/>
    <w:basedOn w:val="DefaultParagraphFont"/>
    <w:link w:val="NormalListBullets"/>
    <w:rsid w:val="007D495C"/>
    <w:rPr>
      <w:rFonts w:ascii="Times New Roman" w:eastAsia="Times New Roman" w:hAnsi="Times New Roman"/>
      <w:b/>
      <w:bCs/>
      <w:kern w:val="20"/>
      <w:shd w:val="pct15" w:color="auto" w:fill="FFFFFF"/>
    </w:rPr>
  </w:style>
  <w:style w:type="character" w:customStyle="1" w:styleId="AttributeTableHeaderExampleChar">
    <w:name w:val="Attribute Table Header Example Char"/>
    <w:basedOn w:val="NormalListBulletsChar"/>
    <w:link w:val="AttributeTableHeaderExample"/>
    <w:rsid w:val="00D146B1"/>
    <w:rPr>
      <w:rFonts w:ascii="Times New Roman" w:eastAsia="Times New Roman" w:hAnsi="Times New Roman"/>
      <w:b/>
      <w:bCs/>
      <w:kern w:val="20"/>
      <w:shd w:val="pct15" w:color="auto" w:fill="FFFFFF"/>
    </w:rPr>
  </w:style>
  <w:style w:type="paragraph" w:customStyle="1" w:styleId="ComponentTableHeader">
    <w:name w:val="Component Table Header"/>
    <w:basedOn w:val="NormalListBullets"/>
    <w:link w:val="ComponentTableHeaderChar"/>
    <w:rsid w:val="00D146B1"/>
  </w:style>
  <w:style w:type="character" w:customStyle="1" w:styleId="ComponentTableHeaderChar">
    <w:name w:val="Component Table Header Char"/>
    <w:basedOn w:val="NormalListBulletsChar"/>
    <w:link w:val="ComponentTableHeader"/>
    <w:rsid w:val="00D146B1"/>
    <w:rPr>
      <w:rFonts w:ascii="Times New Roman" w:eastAsia="Times New Roman" w:hAnsi="Times New Roman"/>
      <w:b/>
      <w:bCs/>
      <w:kern w:val="20"/>
      <w:shd w:val="pct15" w:color="auto" w:fill="FFFFFF"/>
    </w:rPr>
  </w:style>
  <w:style w:type="paragraph" w:customStyle="1" w:styleId="MsgTableHeaderExample">
    <w:name w:val="Msg Table Header Example"/>
    <w:basedOn w:val="NormalListBullets"/>
    <w:link w:val="MsgTableHeaderExampleChar"/>
    <w:rsid w:val="00D146B1"/>
  </w:style>
  <w:style w:type="character" w:customStyle="1" w:styleId="MsgTableHeaderExampleChar">
    <w:name w:val="Msg Table Header Example Char"/>
    <w:basedOn w:val="NormalListBulletsChar"/>
    <w:link w:val="MsgTableHeaderExample"/>
    <w:rsid w:val="00D146B1"/>
    <w:rPr>
      <w:rFonts w:ascii="Times New Roman" w:eastAsia="Times New Roman" w:hAnsi="Times New Roman"/>
      <w:b/>
      <w:bCs/>
      <w:kern w:val="20"/>
      <w:shd w:val="pct15" w:color="auto" w:fill="FFFFFF"/>
    </w:rPr>
  </w:style>
  <w:style w:type="paragraph" w:customStyle="1" w:styleId="UserTableHeader">
    <w:name w:val="User Table Header"/>
    <w:basedOn w:val="NormalListBullets"/>
    <w:link w:val="UserTableHeaderChar"/>
    <w:rsid w:val="00D146B1"/>
    <w:pPr>
      <w:spacing w:before="40"/>
    </w:pPr>
    <w:rPr>
      <w:rFonts w:ascii="Arial" w:hAnsi="Arial" w:cs="Arial"/>
      <w:sz w:val="16"/>
    </w:rPr>
  </w:style>
  <w:style w:type="character" w:customStyle="1" w:styleId="UserTableHeaderChar">
    <w:name w:val="User Table Header Char"/>
    <w:basedOn w:val="NormalListBulletsChar"/>
    <w:link w:val="UserTableHeader"/>
    <w:rsid w:val="00D146B1"/>
    <w:rPr>
      <w:rFonts w:ascii="Arial" w:eastAsia="Times New Roman" w:hAnsi="Arial" w:cs="Arial"/>
      <w:b/>
      <w:bCs/>
      <w:kern w:val="20"/>
      <w:sz w:val="16"/>
      <w:shd w:val="pct15" w:color="auto" w:fill="FFFFFF"/>
    </w:rPr>
  </w:style>
  <w:style w:type="paragraph" w:customStyle="1" w:styleId="UserTableHeaderExample">
    <w:name w:val="User Table Header Example"/>
    <w:basedOn w:val="NormalListBullets"/>
    <w:link w:val="UserTableHeaderExampleChar"/>
    <w:rsid w:val="00D146B1"/>
  </w:style>
  <w:style w:type="character" w:customStyle="1" w:styleId="UserTableHeaderExampleChar">
    <w:name w:val="User Table Header Example Char"/>
    <w:basedOn w:val="NormalListBulletsChar"/>
    <w:link w:val="UserTableHeaderExample"/>
    <w:rsid w:val="00D146B1"/>
    <w:rPr>
      <w:rFonts w:ascii="Times New Roman" w:eastAsia="Times New Roman" w:hAnsi="Times New Roman"/>
      <w:b/>
      <w:bCs/>
      <w:kern w:val="20"/>
      <w:shd w:val="pct15" w:color="auto" w:fill="FFFFFF"/>
    </w:rPr>
  </w:style>
  <w:style w:type="paragraph" w:customStyle="1" w:styleId="UserTableBody">
    <w:name w:val="User Table Body"/>
    <w:basedOn w:val="NormalListBullets"/>
    <w:link w:val="UserTableBodyChar"/>
    <w:rsid w:val="00D146B1"/>
  </w:style>
  <w:style w:type="character" w:customStyle="1" w:styleId="UserTableBodyChar">
    <w:name w:val="User Table Body Char"/>
    <w:basedOn w:val="NormalListBulletsChar"/>
    <w:link w:val="UserTableBody"/>
    <w:rsid w:val="00D146B1"/>
    <w:rPr>
      <w:rFonts w:ascii="Times New Roman" w:eastAsia="Times New Roman" w:hAnsi="Times New Roman"/>
      <w:b/>
      <w:bCs/>
      <w:kern w:val="20"/>
      <w:shd w:val="pct15" w:color="auto" w:fill="FFFFFF"/>
    </w:rPr>
  </w:style>
  <w:style w:type="paragraph" w:customStyle="1" w:styleId="HL7TableHeader">
    <w:name w:val="HL7 Table Header"/>
    <w:basedOn w:val="NormalListBullets"/>
    <w:link w:val="HL7TableHeaderChar"/>
    <w:rsid w:val="00D146B1"/>
    <w:pPr>
      <w:spacing w:before="20"/>
    </w:pPr>
    <w:rPr>
      <w:rFonts w:ascii="Arial" w:hAnsi="Arial" w:cs="Arial"/>
      <w:sz w:val="16"/>
    </w:rPr>
  </w:style>
  <w:style w:type="character" w:customStyle="1" w:styleId="HL7TableHeaderChar">
    <w:name w:val="HL7 Table Header Char"/>
    <w:basedOn w:val="NormalListBulletsChar"/>
    <w:link w:val="HL7TableHeader"/>
    <w:rsid w:val="00D146B1"/>
    <w:rPr>
      <w:rFonts w:ascii="Arial" w:eastAsia="Times New Roman" w:hAnsi="Arial" w:cs="Arial"/>
      <w:b/>
      <w:bCs/>
      <w:kern w:val="20"/>
      <w:sz w:val="16"/>
      <w:shd w:val="pct15" w:color="auto" w:fill="FFFFFF"/>
    </w:rPr>
  </w:style>
  <w:style w:type="paragraph" w:customStyle="1" w:styleId="HL7TableHeaderExample">
    <w:name w:val="HL7 Table Header Example"/>
    <w:basedOn w:val="NormalListBullets"/>
    <w:link w:val="HL7TableHeaderExampleChar"/>
    <w:rsid w:val="00D146B1"/>
  </w:style>
  <w:style w:type="character" w:customStyle="1" w:styleId="HL7TableHeaderExampleChar">
    <w:name w:val="HL7 Table Header Example Char"/>
    <w:basedOn w:val="NormalListBulletsChar"/>
    <w:link w:val="HL7TableHeaderExample"/>
    <w:rsid w:val="00D146B1"/>
    <w:rPr>
      <w:rFonts w:ascii="Times New Roman" w:eastAsia="Times New Roman" w:hAnsi="Times New Roman"/>
      <w:b/>
      <w:bCs/>
      <w:kern w:val="20"/>
      <w:shd w:val="pct15" w:color="auto" w:fill="FFFFFF"/>
    </w:rPr>
  </w:style>
  <w:style w:type="paragraph" w:customStyle="1" w:styleId="HL7TableBody">
    <w:name w:val="HL7 Table Body"/>
    <w:basedOn w:val="NormalListBullets"/>
    <w:link w:val="HL7TableBodyChar"/>
    <w:rsid w:val="00D146B1"/>
    <w:pPr>
      <w:numPr>
        <w:numId w:val="30"/>
      </w:numPr>
      <w:tabs>
        <w:tab w:val="clear" w:pos="360"/>
      </w:tabs>
      <w:ind w:left="0" w:firstLine="0"/>
    </w:pPr>
  </w:style>
  <w:style w:type="character" w:customStyle="1" w:styleId="HL7TableBodyChar">
    <w:name w:val="HL7 Table Body Char"/>
    <w:basedOn w:val="NormalListBulletsChar"/>
    <w:link w:val="HL7TableBody"/>
    <w:rsid w:val="00D146B1"/>
    <w:rPr>
      <w:rFonts w:ascii="Times New Roman" w:eastAsia="Times New Roman" w:hAnsi="Times New Roman"/>
      <w:b/>
      <w:bCs/>
      <w:kern w:val="20"/>
      <w:shd w:val="pct15" w:color="auto" w:fill="FFFFFF"/>
    </w:rPr>
  </w:style>
  <w:style w:type="character" w:customStyle="1" w:styleId="UnresolvedMention1">
    <w:name w:val="Unresolved Mention1"/>
    <w:basedOn w:val="DefaultParagraphFont"/>
    <w:uiPriority w:val="99"/>
    <w:semiHidden/>
    <w:unhideWhenUsed/>
    <w:rsid w:val="00514A79"/>
    <w:rPr>
      <w:color w:val="605E5C"/>
      <w:shd w:val="clear" w:color="auto" w:fill="E1DFDD"/>
    </w:rPr>
  </w:style>
  <w:style w:type="paragraph" w:customStyle="1" w:styleId="ANSIdesignation">
    <w:name w:val="ANSI designation"/>
    <w:basedOn w:val="Normal"/>
    <w:rsid w:val="00CB2AD5"/>
    <w:pPr>
      <w:tabs>
        <w:tab w:val="left" w:pos="720"/>
      </w:tabs>
      <w:spacing w:before="240"/>
      <w:jc w:val="right"/>
    </w:pPr>
    <w:rPr>
      <w:rFonts w:ascii="Arial" w:hAnsi="Arial"/>
      <w:caps/>
      <w:sz w:val="32"/>
    </w:rPr>
  </w:style>
  <w:style w:type="character" w:styleId="FollowedHyperlink">
    <w:name w:val="FollowedHyperlink"/>
    <w:basedOn w:val="DefaultParagraphFont"/>
    <w:uiPriority w:val="99"/>
    <w:semiHidden/>
    <w:unhideWhenUsed/>
    <w:rsid w:val="00CB2AD5"/>
    <w:rPr>
      <w:color w:val="800080" w:themeColor="followedHyperlink"/>
      <w:u w:val="single"/>
    </w:rPr>
  </w:style>
  <w:style w:type="character" w:styleId="UnresolvedMention">
    <w:name w:val="Unresolved Mention"/>
    <w:basedOn w:val="DefaultParagraphFont"/>
    <w:uiPriority w:val="99"/>
    <w:semiHidden/>
    <w:unhideWhenUsed/>
    <w:rsid w:val="00D62498"/>
    <w:rPr>
      <w:color w:val="605E5C"/>
      <w:shd w:val="clear" w:color="auto" w:fill="E1DFDD"/>
    </w:rPr>
  </w:style>
  <w:style w:type="paragraph" w:styleId="Revision">
    <w:name w:val="Revision"/>
    <w:hidden/>
    <w:uiPriority w:val="99"/>
    <w:semiHidden/>
    <w:rsid w:val="00F5210C"/>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6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mailto:AND~@RXD.3%5eGE%5e199805310000-0800%5eAND~@RXD.3%5eLE%5e199905310000-0800"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oleObject" Target="embeddings/oleObject2.bin"/><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image" Target="media/image3.wmf"/><Relationship Id="rId10" Type="http://schemas.openxmlformats.org/officeDocument/2006/relationships/image" Target="media/image2.wmf"/><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nm@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mailto:AND|@RXD.3%5eGE%5e199805310000-0800%5eAND|@RXD.3%5eLE%5e199905310000-0800" TargetMode="External"/><Relationship Id="rId46" Type="http://schemas.microsoft.com/office/2011/relationships/people" Target="people.xml"/><Relationship Id="rId20" Type="http://schemas.openxmlformats.org/officeDocument/2006/relationships/hyperlink" Target="file:///E:\V2\v2.9%20final%20Nov%20from%20Frank\V29_CH02C_Tables.docx" TargetMode="External"/><Relationship Id="rId41"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8ADC0-DFF2-4D46-9710-F162F0EA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108</Pages>
  <Words>39218</Words>
  <Characters>223547</Characters>
  <Application>Microsoft Office Word</Application>
  <DocSecurity>0</DocSecurity>
  <Lines>1862</Lines>
  <Paragraphs>524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5</vt:lpstr>
      <vt:lpstr>5</vt:lpstr>
    </vt:vector>
  </TitlesOfParts>
  <Company>Trinity Health</Company>
  <LinksUpToDate>false</LinksUpToDate>
  <CharactersWithSpaces>262241</CharactersWithSpaces>
  <SharedDoc>false</SharedDoc>
  <HLinks>
    <vt:vector size="1038" baseType="variant">
      <vt:variant>
        <vt:i4>7536740</vt:i4>
      </vt:variant>
      <vt:variant>
        <vt:i4>1557</vt:i4>
      </vt:variant>
      <vt:variant>
        <vt:i4>0</vt:i4>
      </vt:variant>
      <vt:variant>
        <vt:i4>5</vt:i4>
      </vt:variant>
      <vt:variant>
        <vt:lpwstr/>
      </vt:variant>
      <vt:variant>
        <vt:lpwstr>DSP</vt:lpwstr>
      </vt:variant>
      <vt:variant>
        <vt:i4>7471221</vt:i4>
      </vt:variant>
      <vt:variant>
        <vt:i4>1554</vt:i4>
      </vt:variant>
      <vt:variant>
        <vt:i4>0</vt:i4>
      </vt:variant>
      <vt:variant>
        <vt:i4>5</vt:i4>
      </vt:variant>
      <vt:variant>
        <vt:lpwstr/>
      </vt:variant>
      <vt:variant>
        <vt:lpwstr>URS</vt:lpwstr>
      </vt:variant>
      <vt:variant>
        <vt:i4>7471221</vt:i4>
      </vt:variant>
      <vt:variant>
        <vt:i4>1551</vt:i4>
      </vt:variant>
      <vt:variant>
        <vt:i4>0</vt:i4>
      </vt:variant>
      <vt:variant>
        <vt:i4>5</vt:i4>
      </vt:variant>
      <vt:variant>
        <vt:lpwstr/>
      </vt:variant>
      <vt:variant>
        <vt:lpwstr>URD</vt:lpwstr>
      </vt:variant>
      <vt:variant>
        <vt:i4>6553714</vt:i4>
      </vt:variant>
      <vt:variant>
        <vt:i4>1539</vt:i4>
      </vt:variant>
      <vt:variant>
        <vt:i4>0</vt:i4>
      </vt:variant>
      <vt:variant>
        <vt:i4>5</vt:i4>
      </vt:variant>
      <vt:variant>
        <vt:lpwstr/>
      </vt:variant>
      <vt:variant>
        <vt:lpwstr>RDT</vt:lpwstr>
      </vt:variant>
      <vt:variant>
        <vt:i4>6553714</vt:i4>
      </vt:variant>
      <vt:variant>
        <vt:i4>1533</vt:i4>
      </vt:variant>
      <vt:variant>
        <vt:i4>0</vt:i4>
      </vt:variant>
      <vt:variant>
        <vt:i4>5</vt:i4>
      </vt:variant>
      <vt:variant>
        <vt:lpwstr/>
      </vt:variant>
      <vt:variant>
        <vt:lpwstr>RDF</vt:lpwstr>
      </vt:variant>
      <vt:variant>
        <vt:i4>7340145</vt:i4>
      </vt:variant>
      <vt:variant>
        <vt:i4>1527</vt:i4>
      </vt:variant>
      <vt:variant>
        <vt:i4>0</vt:i4>
      </vt:variant>
      <vt:variant>
        <vt:i4>5</vt:i4>
      </vt:variant>
      <vt:variant>
        <vt:lpwstr/>
      </vt:variant>
      <vt:variant>
        <vt:lpwstr>QPD</vt:lpwstr>
      </vt:variant>
      <vt:variant>
        <vt:i4>6357105</vt:i4>
      </vt:variant>
      <vt:variant>
        <vt:i4>1521</vt:i4>
      </vt:variant>
      <vt:variant>
        <vt:i4>0</vt:i4>
      </vt:variant>
      <vt:variant>
        <vt:i4>5</vt:i4>
      </vt:variant>
      <vt:variant>
        <vt:lpwstr/>
      </vt:variant>
      <vt:variant>
        <vt:lpwstr>QAK</vt:lpwstr>
      </vt:variant>
      <vt:variant>
        <vt:i4>6553714</vt:i4>
      </vt:variant>
      <vt:variant>
        <vt:i4>1512</vt:i4>
      </vt:variant>
      <vt:variant>
        <vt:i4>0</vt:i4>
      </vt:variant>
      <vt:variant>
        <vt:i4>5</vt:i4>
      </vt:variant>
      <vt:variant>
        <vt:lpwstr/>
      </vt:variant>
      <vt:variant>
        <vt:lpwstr>RDT</vt:lpwstr>
      </vt:variant>
      <vt:variant>
        <vt:i4>6553714</vt:i4>
      </vt:variant>
      <vt:variant>
        <vt:i4>1506</vt:i4>
      </vt:variant>
      <vt:variant>
        <vt:i4>0</vt:i4>
      </vt:variant>
      <vt:variant>
        <vt:i4>5</vt:i4>
      </vt:variant>
      <vt:variant>
        <vt:lpwstr/>
      </vt:variant>
      <vt:variant>
        <vt:lpwstr>RDF</vt:lpwstr>
      </vt:variant>
      <vt:variant>
        <vt:i4>7340145</vt:i4>
      </vt:variant>
      <vt:variant>
        <vt:i4>1500</vt:i4>
      </vt:variant>
      <vt:variant>
        <vt:i4>0</vt:i4>
      </vt:variant>
      <vt:variant>
        <vt:i4>5</vt:i4>
      </vt:variant>
      <vt:variant>
        <vt:lpwstr/>
      </vt:variant>
      <vt:variant>
        <vt:lpwstr>QPD</vt:lpwstr>
      </vt:variant>
      <vt:variant>
        <vt:i4>6357105</vt:i4>
      </vt:variant>
      <vt:variant>
        <vt:i4>1494</vt:i4>
      </vt:variant>
      <vt:variant>
        <vt:i4>0</vt:i4>
      </vt:variant>
      <vt:variant>
        <vt:i4>5</vt:i4>
      </vt:variant>
      <vt:variant>
        <vt:lpwstr/>
      </vt:variant>
      <vt:variant>
        <vt:lpwstr>QAK</vt:lpwstr>
      </vt:variant>
      <vt:variant>
        <vt:i4>7536740</vt:i4>
      </vt:variant>
      <vt:variant>
        <vt:i4>1485</vt:i4>
      </vt:variant>
      <vt:variant>
        <vt:i4>0</vt:i4>
      </vt:variant>
      <vt:variant>
        <vt:i4>5</vt:i4>
      </vt:variant>
      <vt:variant>
        <vt:lpwstr/>
      </vt:variant>
      <vt:variant>
        <vt:lpwstr>DSP</vt:lpwstr>
      </vt:variant>
      <vt:variant>
        <vt:i4>7340145</vt:i4>
      </vt:variant>
      <vt:variant>
        <vt:i4>1479</vt:i4>
      </vt:variant>
      <vt:variant>
        <vt:i4>0</vt:i4>
      </vt:variant>
      <vt:variant>
        <vt:i4>5</vt:i4>
      </vt:variant>
      <vt:variant>
        <vt:lpwstr/>
      </vt:variant>
      <vt:variant>
        <vt:lpwstr>QPD</vt:lpwstr>
      </vt:variant>
      <vt:variant>
        <vt:i4>6357105</vt:i4>
      </vt:variant>
      <vt:variant>
        <vt:i4>1473</vt:i4>
      </vt:variant>
      <vt:variant>
        <vt:i4>0</vt:i4>
      </vt:variant>
      <vt:variant>
        <vt:i4>5</vt:i4>
      </vt:variant>
      <vt:variant>
        <vt:lpwstr/>
      </vt:variant>
      <vt:variant>
        <vt:lpwstr>QAK</vt:lpwstr>
      </vt:variant>
      <vt:variant>
        <vt:i4>7536740</vt:i4>
      </vt:variant>
      <vt:variant>
        <vt:i4>1464</vt:i4>
      </vt:variant>
      <vt:variant>
        <vt:i4>0</vt:i4>
      </vt:variant>
      <vt:variant>
        <vt:i4>5</vt:i4>
      </vt:variant>
      <vt:variant>
        <vt:lpwstr/>
      </vt:variant>
      <vt:variant>
        <vt:lpwstr>DSP</vt:lpwstr>
      </vt:variant>
      <vt:variant>
        <vt:i4>7340145</vt:i4>
      </vt:variant>
      <vt:variant>
        <vt:i4>1458</vt:i4>
      </vt:variant>
      <vt:variant>
        <vt:i4>0</vt:i4>
      </vt:variant>
      <vt:variant>
        <vt:i4>5</vt:i4>
      </vt:variant>
      <vt:variant>
        <vt:lpwstr/>
      </vt:variant>
      <vt:variant>
        <vt:lpwstr>QPD</vt:lpwstr>
      </vt:variant>
      <vt:variant>
        <vt:i4>6357105</vt:i4>
      </vt:variant>
      <vt:variant>
        <vt:i4>1452</vt:i4>
      </vt:variant>
      <vt:variant>
        <vt:i4>0</vt:i4>
      </vt:variant>
      <vt:variant>
        <vt:i4>5</vt:i4>
      </vt:variant>
      <vt:variant>
        <vt:lpwstr/>
      </vt:variant>
      <vt:variant>
        <vt:lpwstr>QAK</vt:lpwstr>
      </vt:variant>
      <vt:variant>
        <vt:i4>6553714</vt:i4>
      </vt:variant>
      <vt:variant>
        <vt:i4>1443</vt:i4>
      </vt:variant>
      <vt:variant>
        <vt:i4>0</vt:i4>
      </vt:variant>
      <vt:variant>
        <vt:i4>5</vt:i4>
      </vt:variant>
      <vt:variant>
        <vt:lpwstr/>
      </vt:variant>
      <vt:variant>
        <vt:lpwstr>RDT</vt:lpwstr>
      </vt:variant>
      <vt:variant>
        <vt:i4>6553714</vt:i4>
      </vt:variant>
      <vt:variant>
        <vt:i4>1437</vt:i4>
      </vt:variant>
      <vt:variant>
        <vt:i4>0</vt:i4>
      </vt:variant>
      <vt:variant>
        <vt:i4>5</vt:i4>
      </vt:variant>
      <vt:variant>
        <vt:lpwstr/>
      </vt:variant>
      <vt:variant>
        <vt:lpwstr>RDF</vt:lpwstr>
      </vt:variant>
      <vt:variant>
        <vt:i4>7340145</vt:i4>
      </vt:variant>
      <vt:variant>
        <vt:i4>1431</vt:i4>
      </vt:variant>
      <vt:variant>
        <vt:i4>0</vt:i4>
      </vt:variant>
      <vt:variant>
        <vt:i4>5</vt:i4>
      </vt:variant>
      <vt:variant>
        <vt:lpwstr/>
      </vt:variant>
      <vt:variant>
        <vt:lpwstr>QPD</vt:lpwstr>
      </vt:variant>
      <vt:variant>
        <vt:i4>6357105</vt:i4>
      </vt:variant>
      <vt:variant>
        <vt:i4>1425</vt:i4>
      </vt:variant>
      <vt:variant>
        <vt:i4>0</vt:i4>
      </vt:variant>
      <vt:variant>
        <vt:i4>5</vt:i4>
      </vt:variant>
      <vt:variant>
        <vt:lpwstr/>
      </vt:variant>
      <vt:variant>
        <vt:lpwstr>QAK</vt:lpwstr>
      </vt:variant>
      <vt:variant>
        <vt:i4>6553714</vt:i4>
      </vt:variant>
      <vt:variant>
        <vt:i4>1416</vt:i4>
      </vt:variant>
      <vt:variant>
        <vt:i4>0</vt:i4>
      </vt:variant>
      <vt:variant>
        <vt:i4>5</vt:i4>
      </vt:variant>
      <vt:variant>
        <vt:lpwstr/>
      </vt:variant>
      <vt:variant>
        <vt:lpwstr>RDT</vt:lpwstr>
      </vt:variant>
      <vt:variant>
        <vt:i4>6553714</vt:i4>
      </vt:variant>
      <vt:variant>
        <vt:i4>1410</vt:i4>
      </vt:variant>
      <vt:variant>
        <vt:i4>0</vt:i4>
      </vt:variant>
      <vt:variant>
        <vt:i4>5</vt:i4>
      </vt:variant>
      <vt:variant>
        <vt:lpwstr/>
      </vt:variant>
      <vt:variant>
        <vt:lpwstr>RDF</vt:lpwstr>
      </vt:variant>
      <vt:variant>
        <vt:i4>7340145</vt:i4>
      </vt:variant>
      <vt:variant>
        <vt:i4>1404</vt:i4>
      </vt:variant>
      <vt:variant>
        <vt:i4>0</vt:i4>
      </vt:variant>
      <vt:variant>
        <vt:i4>5</vt:i4>
      </vt:variant>
      <vt:variant>
        <vt:lpwstr/>
      </vt:variant>
      <vt:variant>
        <vt:lpwstr>QPD</vt:lpwstr>
      </vt:variant>
      <vt:variant>
        <vt:i4>6357105</vt:i4>
      </vt:variant>
      <vt:variant>
        <vt:i4>1398</vt:i4>
      </vt:variant>
      <vt:variant>
        <vt:i4>0</vt:i4>
      </vt:variant>
      <vt:variant>
        <vt:i4>5</vt:i4>
      </vt:variant>
      <vt:variant>
        <vt:lpwstr/>
      </vt:variant>
      <vt:variant>
        <vt:lpwstr>QAK</vt:lpwstr>
      </vt:variant>
      <vt:variant>
        <vt:i4>6553714</vt:i4>
      </vt:variant>
      <vt:variant>
        <vt:i4>1389</vt:i4>
      </vt:variant>
      <vt:variant>
        <vt:i4>0</vt:i4>
      </vt:variant>
      <vt:variant>
        <vt:i4>5</vt:i4>
      </vt:variant>
      <vt:variant>
        <vt:lpwstr/>
      </vt:variant>
      <vt:variant>
        <vt:lpwstr>RDT</vt:lpwstr>
      </vt:variant>
      <vt:variant>
        <vt:i4>6553714</vt:i4>
      </vt:variant>
      <vt:variant>
        <vt:i4>1383</vt:i4>
      </vt:variant>
      <vt:variant>
        <vt:i4>0</vt:i4>
      </vt:variant>
      <vt:variant>
        <vt:i4>5</vt:i4>
      </vt:variant>
      <vt:variant>
        <vt:lpwstr/>
      </vt:variant>
      <vt:variant>
        <vt:lpwstr>RDF</vt:lpwstr>
      </vt:variant>
      <vt:variant>
        <vt:i4>7340145</vt:i4>
      </vt:variant>
      <vt:variant>
        <vt:i4>1377</vt:i4>
      </vt:variant>
      <vt:variant>
        <vt:i4>0</vt:i4>
      </vt:variant>
      <vt:variant>
        <vt:i4>5</vt:i4>
      </vt:variant>
      <vt:variant>
        <vt:lpwstr/>
      </vt:variant>
      <vt:variant>
        <vt:lpwstr>QPD</vt:lpwstr>
      </vt:variant>
      <vt:variant>
        <vt:i4>6357105</vt:i4>
      </vt:variant>
      <vt:variant>
        <vt:i4>1371</vt:i4>
      </vt:variant>
      <vt:variant>
        <vt:i4>0</vt:i4>
      </vt:variant>
      <vt:variant>
        <vt:i4>5</vt:i4>
      </vt:variant>
      <vt:variant>
        <vt:lpwstr/>
      </vt:variant>
      <vt:variant>
        <vt:lpwstr>QAK</vt:lpwstr>
      </vt:variant>
      <vt:variant>
        <vt:i4>6488178</vt:i4>
      </vt:variant>
      <vt:variant>
        <vt:i4>1362</vt:i4>
      </vt:variant>
      <vt:variant>
        <vt:i4>0</vt:i4>
      </vt:variant>
      <vt:variant>
        <vt:i4>5</vt:i4>
      </vt:variant>
      <vt:variant>
        <vt:lpwstr/>
      </vt:variant>
      <vt:variant>
        <vt:lpwstr>RCP</vt:lpwstr>
      </vt:variant>
      <vt:variant>
        <vt:i4>7340145</vt:i4>
      </vt:variant>
      <vt:variant>
        <vt:i4>1356</vt:i4>
      </vt:variant>
      <vt:variant>
        <vt:i4>0</vt:i4>
      </vt:variant>
      <vt:variant>
        <vt:i4>5</vt:i4>
      </vt:variant>
      <vt:variant>
        <vt:lpwstr/>
      </vt:variant>
      <vt:variant>
        <vt:lpwstr>QPD</vt:lpwstr>
      </vt:variant>
      <vt:variant>
        <vt:i4>6357105</vt:i4>
      </vt:variant>
      <vt:variant>
        <vt:i4>1350</vt:i4>
      </vt:variant>
      <vt:variant>
        <vt:i4>0</vt:i4>
      </vt:variant>
      <vt:variant>
        <vt:i4>5</vt:i4>
      </vt:variant>
      <vt:variant>
        <vt:lpwstr/>
      </vt:variant>
      <vt:variant>
        <vt:lpwstr>QAK</vt:lpwstr>
      </vt:variant>
      <vt:variant>
        <vt:i4>6488178</vt:i4>
      </vt:variant>
      <vt:variant>
        <vt:i4>1344</vt:i4>
      </vt:variant>
      <vt:variant>
        <vt:i4>0</vt:i4>
      </vt:variant>
      <vt:variant>
        <vt:i4>5</vt:i4>
      </vt:variant>
      <vt:variant>
        <vt:lpwstr/>
      </vt:variant>
      <vt:variant>
        <vt:lpwstr>RCP</vt:lpwstr>
      </vt:variant>
      <vt:variant>
        <vt:i4>7340145</vt:i4>
      </vt:variant>
      <vt:variant>
        <vt:i4>1338</vt:i4>
      </vt:variant>
      <vt:variant>
        <vt:i4>0</vt:i4>
      </vt:variant>
      <vt:variant>
        <vt:i4>5</vt:i4>
      </vt:variant>
      <vt:variant>
        <vt:lpwstr/>
      </vt:variant>
      <vt:variant>
        <vt:lpwstr>QPD</vt:lpwstr>
      </vt:variant>
      <vt:variant>
        <vt:i4>6488178</vt:i4>
      </vt:variant>
      <vt:variant>
        <vt:i4>1332</vt:i4>
      </vt:variant>
      <vt:variant>
        <vt:i4>0</vt:i4>
      </vt:variant>
      <vt:variant>
        <vt:i4>5</vt:i4>
      </vt:variant>
      <vt:variant>
        <vt:lpwstr/>
      </vt:variant>
      <vt:variant>
        <vt:lpwstr>RCP</vt:lpwstr>
      </vt:variant>
      <vt:variant>
        <vt:i4>7340145</vt:i4>
      </vt:variant>
      <vt:variant>
        <vt:i4>1326</vt:i4>
      </vt:variant>
      <vt:variant>
        <vt:i4>0</vt:i4>
      </vt:variant>
      <vt:variant>
        <vt:i4>5</vt:i4>
      </vt:variant>
      <vt:variant>
        <vt:lpwstr/>
      </vt:variant>
      <vt:variant>
        <vt:lpwstr>QPD</vt:lpwstr>
      </vt:variant>
      <vt:variant>
        <vt:i4>6357105</vt:i4>
      </vt:variant>
      <vt:variant>
        <vt:i4>1320</vt:i4>
      </vt:variant>
      <vt:variant>
        <vt:i4>0</vt:i4>
      </vt:variant>
      <vt:variant>
        <vt:i4>5</vt:i4>
      </vt:variant>
      <vt:variant>
        <vt:lpwstr/>
      </vt:variant>
      <vt:variant>
        <vt:lpwstr>QAK</vt:lpwstr>
      </vt:variant>
      <vt:variant>
        <vt:i4>6488178</vt:i4>
      </vt:variant>
      <vt:variant>
        <vt:i4>1314</vt:i4>
      </vt:variant>
      <vt:variant>
        <vt:i4>0</vt:i4>
      </vt:variant>
      <vt:variant>
        <vt:i4>5</vt:i4>
      </vt:variant>
      <vt:variant>
        <vt:lpwstr/>
      </vt:variant>
      <vt:variant>
        <vt:lpwstr>RCP</vt:lpwstr>
      </vt:variant>
      <vt:variant>
        <vt:i4>7340145</vt:i4>
      </vt:variant>
      <vt:variant>
        <vt:i4>1308</vt:i4>
      </vt:variant>
      <vt:variant>
        <vt:i4>0</vt:i4>
      </vt:variant>
      <vt:variant>
        <vt:i4>5</vt:i4>
      </vt:variant>
      <vt:variant>
        <vt:lpwstr/>
      </vt:variant>
      <vt:variant>
        <vt:lpwstr>QPD</vt:lpwstr>
      </vt:variant>
      <vt:variant>
        <vt:i4>7340145</vt:i4>
      </vt:variant>
      <vt:variant>
        <vt:i4>1299</vt:i4>
      </vt:variant>
      <vt:variant>
        <vt:i4>0</vt:i4>
      </vt:variant>
      <vt:variant>
        <vt:i4>5</vt:i4>
      </vt:variant>
      <vt:variant>
        <vt:lpwstr/>
      </vt:variant>
      <vt:variant>
        <vt:lpwstr>QPD</vt:lpwstr>
      </vt:variant>
      <vt:variant>
        <vt:i4>6357105</vt:i4>
      </vt:variant>
      <vt:variant>
        <vt:i4>1293</vt:i4>
      </vt:variant>
      <vt:variant>
        <vt:i4>0</vt:i4>
      </vt:variant>
      <vt:variant>
        <vt:i4>5</vt:i4>
      </vt:variant>
      <vt:variant>
        <vt:lpwstr/>
      </vt:variant>
      <vt:variant>
        <vt:lpwstr>QAK</vt:lpwstr>
      </vt:variant>
      <vt:variant>
        <vt:i4>6488178</vt:i4>
      </vt:variant>
      <vt:variant>
        <vt:i4>1284</vt:i4>
      </vt:variant>
      <vt:variant>
        <vt:i4>0</vt:i4>
      </vt:variant>
      <vt:variant>
        <vt:i4>5</vt:i4>
      </vt:variant>
      <vt:variant>
        <vt:lpwstr/>
      </vt:variant>
      <vt:variant>
        <vt:lpwstr>RCP</vt:lpwstr>
      </vt:variant>
      <vt:variant>
        <vt:i4>7340145</vt:i4>
      </vt:variant>
      <vt:variant>
        <vt:i4>1278</vt:i4>
      </vt:variant>
      <vt:variant>
        <vt:i4>0</vt:i4>
      </vt:variant>
      <vt:variant>
        <vt:i4>5</vt:i4>
      </vt:variant>
      <vt:variant>
        <vt:lpwstr/>
      </vt:variant>
      <vt:variant>
        <vt:lpwstr>QPD</vt:lpwstr>
      </vt:variant>
      <vt:variant>
        <vt:i4>6357105</vt:i4>
      </vt:variant>
      <vt:variant>
        <vt:i4>1272</vt:i4>
      </vt:variant>
      <vt:variant>
        <vt:i4>0</vt:i4>
      </vt:variant>
      <vt:variant>
        <vt:i4>5</vt:i4>
      </vt:variant>
      <vt:variant>
        <vt:lpwstr/>
      </vt:variant>
      <vt:variant>
        <vt:lpwstr>QAK</vt:lpwstr>
      </vt:variant>
      <vt:variant>
        <vt:i4>7471217</vt:i4>
      </vt:variant>
      <vt:variant>
        <vt:i4>1266</vt:i4>
      </vt:variant>
      <vt:variant>
        <vt:i4>0</vt:i4>
      </vt:variant>
      <vt:variant>
        <vt:i4>5</vt:i4>
      </vt:variant>
      <vt:variant>
        <vt:lpwstr/>
      </vt:variant>
      <vt:variant>
        <vt:lpwstr>QRF</vt:lpwstr>
      </vt:variant>
      <vt:variant>
        <vt:i4>7471217</vt:i4>
      </vt:variant>
      <vt:variant>
        <vt:i4>1263</vt:i4>
      </vt:variant>
      <vt:variant>
        <vt:i4>0</vt:i4>
      </vt:variant>
      <vt:variant>
        <vt:i4>5</vt:i4>
      </vt:variant>
      <vt:variant>
        <vt:lpwstr/>
      </vt:variant>
      <vt:variant>
        <vt:lpwstr>QRD</vt:lpwstr>
      </vt:variant>
      <vt:variant>
        <vt:i4>6488178</vt:i4>
      </vt:variant>
      <vt:variant>
        <vt:i4>1248</vt:i4>
      </vt:variant>
      <vt:variant>
        <vt:i4>0</vt:i4>
      </vt:variant>
      <vt:variant>
        <vt:i4>5</vt:i4>
      </vt:variant>
      <vt:variant>
        <vt:lpwstr/>
      </vt:variant>
      <vt:variant>
        <vt:lpwstr>RCP</vt:lpwstr>
      </vt:variant>
      <vt:variant>
        <vt:i4>7340145</vt:i4>
      </vt:variant>
      <vt:variant>
        <vt:i4>1242</vt:i4>
      </vt:variant>
      <vt:variant>
        <vt:i4>0</vt:i4>
      </vt:variant>
      <vt:variant>
        <vt:i4>5</vt:i4>
      </vt:variant>
      <vt:variant>
        <vt:lpwstr/>
      </vt:variant>
      <vt:variant>
        <vt:lpwstr>QPD</vt:lpwstr>
      </vt:variant>
      <vt:variant>
        <vt:i4>3211311</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3211311</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HL70440</vt:lpwstr>
      </vt:variant>
      <vt:variant>
        <vt:i4>3932200</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1212</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1209</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1206</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HL70391</vt:lpwstr>
      </vt:variant>
      <vt:variant>
        <vt:i4>3932200</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HL70395</vt:lpwstr>
      </vt:variant>
      <vt:variant>
        <vt:i4>3932200</vt:i4>
      </vt:variant>
      <vt:variant>
        <vt:i4>1197</vt:i4>
      </vt:variant>
      <vt:variant>
        <vt:i4>0</vt:i4>
      </vt:variant>
      <vt:variant>
        <vt:i4>5</vt:i4>
      </vt:variant>
      <vt:variant>
        <vt:lpwstr>\\netstor\DATA\WORD\HL7\ANSI_Standards_Repository\V2 Messaging\V282\ANSI_HL7_v282_pubpkg\HL7 Messaging Version 2.8.2\V282_Word\V282_CH02C_CodeTables.doc</vt:lpwstr>
      </vt:variant>
      <vt:variant>
        <vt:lpwstr>HL70394</vt:lpwstr>
      </vt:variant>
      <vt:variant>
        <vt:i4>3604522</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HL70126</vt:lpwstr>
      </vt:variant>
      <vt:variant>
        <vt:i4>3932203</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HL70091</vt:lpwstr>
      </vt:variant>
      <vt:variant>
        <vt:i4>3932200</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3932200</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HL70393</vt:lpwstr>
      </vt:variant>
      <vt:variant>
        <vt:i4>3932200</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HL70392</vt:lpwstr>
      </vt:variant>
      <vt:variant>
        <vt:i4>3276847</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3276847</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3276847</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HL70471</vt:lpwstr>
      </vt:variant>
      <vt:variant>
        <vt:i4>3473449</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HL70208</vt:lpwstr>
      </vt:variant>
      <vt:variant>
        <vt:i4>6881393</vt:i4>
      </vt:variant>
      <vt:variant>
        <vt:i4>1140</vt:i4>
      </vt:variant>
      <vt:variant>
        <vt:i4>0</vt:i4>
      </vt:variant>
      <vt:variant>
        <vt:i4>5</vt:i4>
      </vt:variant>
      <vt:variant>
        <vt:lpwstr/>
      </vt:variant>
      <vt:variant>
        <vt:lpwstr>QID</vt:lpwstr>
      </vt:variant>
      <vt:variant>
        <vt:i4>6881393</vt:i4>
      </vt:variant>
      <vt:variant>
        <vt:i4>1131</vt:i4>
      </vt:variant>
      <vt:variant>
        <vt:i4>0</vt:i4>
      </vt:variant>
      <vt:variant>
        <vt:i4>5</vt:i4>
      </vt:variant>
      <vt:variant>
        <vt:lpwstr/>
      </vt:variant>
      <vt:variant>
        <vt:lpwstr>QID</vt:lpwstr>
      </vt:variant>
      <vt:variant>
        <vt:i4>6488178</vt:i4>
      </vt:variant>
      <vt:variant>
        <vt:i4>1128</vt:i4>
      </vt:variant>
      <vt:variant>
        <vt:i4>0</vt:i4>
      </vt:variant>
      <vt:variant>
        <vt:i4>5</vt:i4>
      </vt:variant>
      <vt:variant>
        <vt:lpwstr/>
      </vt:variant>
      <vt:variant>
        <vt:lpwstr>RCP</vt:lpwstr>
      </vt:variant>
      <vt:variant>
        <vt:i4>7340145</vt:i4>
      </vt:variant>
      <vt:variant>
        <vt:i4>1125</vt:i4>
      </vt:variant>
      <vt:variant>
        <vt:i4>0</vt:i4>
      </vt:variant>
      <vt:variant>
        <vt:i4>5</vt:i4>
      </vt:variant>
      <vt:variant>
        <vt:lpwstr/>
      </vt:variant>
      <vt:variant>
        <vt:lpwstr>QPD</vt:lpwstr>
      </vt:variant>
      <vt:variant>
        <vt:i4>6488178</vt:i4>
      </vt:variant>
      <vt:variant>
        <vt:i4>1122</vt:i4>
      </vt:variant>
      <vt:variant>
        <vt:i4>0</vt:i4>
      </vt:variant>
      <vt:variant>
        <vt:i4>5</vt:i4>
      </vt:variant>
      <vt:variant>
        <vt:lpwstr/>
      </vt:variant>
      <vt:variant>
        <vt:lpwstr>RCP</vt:lpwstr>
      </vt:variant>
      <vt:variant>
        <vt:i4>7340145</vt:i4>
      </vt:variant>
      <vt:variant>
        <vt:i4>1119</vt:i4>
      </vt:variant>
      <vt:variant>
        <vt:i4>0</vt:i4>
      </vt:variant>
      <vt:variant>
        <vt:i4>5</vt:i4>
      </vt:variant>
      <vt:variant>
        <vt:lpwstr/>
      </vt:variant>
      <vt:variant>
        <vt:lpwstr>QPD</vt:lpwstr>
      </vt:variant>
      <vt:variant>
        <vt:i4>7536740</vt:i4>
      </vt:variant>
      <vt:variant>
        <vt:i4>1110</vt:i4>
      </vt:variant>
      <vt:variant>
        <vt:i4>0</vt:i4>
      </vt:variant>
      <vt:variant>
        <vt:i4>5</vt:i4>
      </vt:variant>
      <vt:variant>
        <vt:lpwstr/>
      </vt:variant>
      <vt:variant>
        <vt:lpwstr>DSP</vt:lpwstr>
      </vt:variant>
      <vt:variant>
        <vt:i4>7340145</vt:i4>
      </vt:variant>
      <vt:variant>
        <vt:i4>1107</vt:i4>
      </vt:variant>
      <vt:variant>
        <vt:i4>0</vt:i4>
      </vt:variant>
      <vt:variant>
        <vt:i4>5</vt:i4>
      </vt:variant>
      <vt:variant>
        <vt:lpwstr/>
      </vt:variant>
      <vt:variant>
        <vt:lpwstr>QPD</vt:lpwstr>
      </vt:variant>
      <vt:variant>
        <vt:i4>6357105</vt:i4>
      </vt:variant>
      <vt:variant>
        <vt:i4>1104</vt:i4>
      </vt:variant>
      <vt:variant>
        <vt:i4>0</vt:i4>
      </vt:variant>
      <vt:variant>
        <vt:i4>5</vt:i4>
      </vt:variant>
      <vt:variant>
        <vt:lpwstr/>
      </vt:variant>
      <vt:variant>
        <vt:lpwstr>QAK</vt:lpwstr>
      </vt:variant>
      <vt:variant>
        <vt:i4>6488178</vt:i4>
      </vt:variant>
      <vt:variant>
        <vt:i4>1101</vt:i4>
      </vt:variant>
      <vt:variant>
        <vt:i4>0</vt:i4>
      </vt:variant>
      <vt:variant>
        <vt:i4>5</vt:i4>
      </vt:variant>
      <vt:variant>
        <vt:lpwstr/>
      </vt:variant>
      <vt:variant>
        <vt:lpwstr>RCP</vt:lpwstr>
      </vt:variant>
      <vt:variant>
        <vt:i4>7340145</vt:i4>
      </vt:variant>
      <vt:variant>
        <vt:i4>1098</vt:i4>
      </vt:variant>
      <vt:variant>
        <vt:i4>0</vt:i4>
      </vt:variant>
      <vt:variant>
        <vt:i4>5</vt:i4>
      </vt:variant>
      <vt:variant>
        <vt:lpwstr/>
      </vt:variant>
      <vt:variant>
        <vt:lpwstr>QPD</vt:lpwstr>
      </vt:variant>
      <vt:variant>
        <vt:i4>6553714</vt:i4>
      </vt:variant>
      <vt:variant>
        <vt:i4>1095</vt:i4>
      </vt:variant>
      <vt:variant>
        <vt:i4>0</vt:i4>
      </vt:variant>
      <vt:variant>
        <vt:i4>5</vt:i4>
      </vt:variant>
      <vt:variant>
        <vt:lpwstr/>
      </vt:variant>
      <vt:variant>
        <vt:lpwstr>RDT</vt:lpwstr>
      </vt:variant>
      <vt:variant>
        <vt:i4>6553714</vt:i4>
      </vt:variant>
      <vt:variant>
        <vt:i4>1092</vt:i4>
      </vt:variant>
      <vt:variant>
        <vt:i4>0</vt:i4>
      </vt:variant>
      <vt:variant>
        <vt:i4>5</vt:i4>
      </vt:variant>
      <vt:variant>
        <vt:lpwstr/>
      </vt:variant>
      <vt:variant>
        <vt:lpwstr>RDF</vt:lpwstr>
      </vt:variant>
      <vt:variant>
        <vt:i4>7340145</vt:i4>
      </vt:variant>
      <vt:variant>
        <vt:i4>1089</vt:i4>
      </vt:variant>
      <vt:variant>
        <vt:i4>0</vt:i4>
      </vt:variant>
      <vt:variant>
        <vt:i4>5</vt:i4>
      </vt:variant>
      <vt:variant>
        <vt:lpwstr/>
      </vt:variant>
      <vt:variant>
        <vt:lpwstr>QPD</vt:lpwstr>
      </vt:variant>
      <vt:variant>
        <vt:i4>6357105</vt:i4>
      </vt:variant>
      <vt:variant>
        <vt:i4>1086</vt:i4>
      </vt:variant>
      <vt:variant>
        <vt:i4>0</vt:i4>
      </vt:variant>
      <vt:variant>
        <vt:i4>5</vt:i4>
      </vt:variant>
      <vt:variant>
        <vt:lpwstr/>
      </vt:variant>
      <vt:variant>
        <vt:lpwstr>QAK</vt:lpwstr>
      </vt:variant>
      <vt:variant>
        <vt:i4>7340145</vt:i4>
      </vt:variant>
      <vt:variant>
        <vt:i4>1080</vt:i4>
      </vt:variant>
      <vt:variant>
        <vt:i4>0</vt:i4>
      </vt:variant>
      <vt:variant>
        <vt:i4>5</vt:i4>
      </vt:variant>
      <vt:variant>
        <vt:lpwstr/>
      </vt:variant>
      <vt:variant>
        <vt:lpwstr>QPD</vt:lpwstr>
      </vt:variant>
      <vt:variant>
        <vt:i4>6357105</vt:i4>
      </vt:variant>
      <vt:variant>
        <vt:i4>1077</vt:i4>
      </vt:variant>
      <vt:variant>
        <vt:i4>0</vt:i4>
      </vt:variant>
      <vt:variant>
        <vt:i4>5</vt:i4>
      </vt:variant>
      <vt:variant>
        <vt:lpwstr/>
      </vt:variant>
      <vt:variant>
        <vt:lpwstr>QAK</vt:lpwstr>
      </vt:variant>
      <vt:variant>
        <vt:i4>6488178</vt:i4>
      </vt:variant>
      <vt:variant>
        <vt:i4>1074</vt:i4>
      </vt:variant>
      <vt:variant>
        <vt:i4>0</vt:i4>
      </vt:variant>
      <vt:variant>
        <vt:i4>5</vt:i4>
      </vt:variant>
      <vt:variant>
        <vt:lpwstr/>
      </vt:variant>
      <vt:variant>
        <vt:lpwstr>RCP</vt:lpwstr>
      </vt:variant>
      <vt:variant>
        <vt:i4>7340145</vt:i4>
      </vt:variant>
      <vt:variant>
        <vt:i4>1071</vt:i4>
      </vt:variant>
      <vt:variant>
        <vt:i4>0</vt:i4>
      </vt:variant>
      <vt:variant>
        <vt:i4>5</vt:i4>
      </vt:variant>
      <vt:variant>
        <vt:lpwstr/>
      </vt:variant>
      <vt:variant>
        <vt:lpwstr>QPD</vt:lpwstr>
      </vt:variant>
      <vt:variant>
        <vt:i4>7536740</vt:i4>
      </vt:variant>
      <vt:variant>
        <vt:i4>660</vt:i4>
      </vt:variant>
      <vt:variant>
        <vt:i4>0</vt:i4>
      </vt:variant>
      <vt:variant>
        <vt:i4>5</vt:i4>
      </vt:variant>
      <vt:variant>
        <vt:lpwstr/>
      </vt:variant>
      <vt:variant>
        <vt:lpwstr>DSP</vt:lpwstr>
      </vt:variant>
      <vt:variant>
        <vt:i4>7340145</vt:i4>
      </vt:variant>
      <vt:variant>
        <vt:i4>654</vt:i4>
      </vt:variant>
      <vt:variant>
        <vt:i4>0</vt:i4>
      </vt:variant>
      <vt:variant>
        <vt:i4>5</vt:i4>
      </vt:variant>
      <vt:variant>
        <vt:lpwstr/>
      </vt:variant>
      <vt:variant>
        <vt:lpwstr>QPD</vt:lpwstr>
      </vt:variant>
      <vt:variant>
        <vt:i4>6357105</vt:i4>
      </vt:variant>
      <vt:variant>
        <vt:i4>648</vt:i4>
      </vt:variant>
      <vt:variant>
        <vt:i4>0</vt:i4>
      </vt:variant>
      <vt:variant>
        <vt:i4>5</vt:i4>
      </vt:variant>
      <vt:variant>
        <vt:lpwstr/>
      </vt:variant>
      <vt:variant>
        <vt:lpwstr>QAK</vt:lpwstr>
      </vt:variant>
      <vt:variant>
        <vt:i4>7340145</vt:i4>
      </vt:variant>
      <vt:variant>
        <vt:i4>639</vt:i4>
      </vt:variant>
      <vt:variant>
        <vt:i4>0</vt:i4>
      </vt:variant>
      <vt:variant>
        <vt:i4>5</vt:i4>
      </vt:variant>
      <vt:variant>
        <vt:lpwstr/>
      </vt:variant>
      <vt:variant>
        <vt:lpwstr>QPD</vt:lpwstr>
      </vt:variant>
      <vt:variant>
        <vt:i4>6357105</vt:i4>
      </vt:variant>
      <vt:variant>
        <vt:i4>633</vt:i4>
      </vt:variant>
      <vt:variant>
        <vt:i4>0</vt:i4>
      </vt:variant>
      <vt:variant>
        <vt:i4>5</vt:i4>
      </vt:variant>
      <vt:variant>
        <vt:lpwstr/>
      </vt:variant>
      <vt:variant>
        <vt:lpwstr>QAK</vt:lpwstr>
      </vt:variant>
      <vt:variant>
        <vt:i4>6488178</vt:i4>
      </vt:variant>
      <vt:variant>
        <vt:i4>627</vt:i4>
      </vt:variant>
      <vt:variant>
        <vt:i4>0</vt:i4>
      </vt:variant>
      <vt:variant>
        <vt:i4>5</vt:i4>
      </vt:variant>
      <vt:variant>
        <vt:lpwstr/>
      </vt:variant>
      <vt:variant>
        <vt:lpwstr>RCP</vt:lpwstr>
      </vt:variant>
      <vt:variant>
        <vt:i4>7340145</vt:i4>
      </vt:variant>
      <vt:variant>
        <vt:i4>621</vt:i4>
      </vt:variant>
      <vt:variant>
        <vt:i4>0</vt:i4>
      </vt:variant>
      <vt:variant>
        <vt:i4>5</vt:i4>
      </vt:variant>
      <vt:variant>
        <vt:lpwstr/>
      </vt:variant>
      <vt:variant>
        <vt:lpwstr>QPD</vt:lpwstr>
      </vt:variant>
      <vt:variant>
        <vt:i4>6553714</vt:i4>
      </vt:variant>
      <vt:variant>
        <vt:i4>615</vt:i4>
      </vt:variant>
      <vt:variant>
        <vt:i4>0</vt:i4>
      </vt:variant>
      <vt:variant>
        <vt:i4>5</vt:i4>
      </vt:variant>
      <vt:variant>
        <vt:lpwstr/>
      </vt:variant>
      <vt:variant>
        <vt:lpwstr>RDT</vt:lpwstr>
      </vt:variant>
      <vt:variant>
        <vt:i4>6553714</vt:i4>
      </vt:variant>
      <vt:variant>
        <vt:i4>609</vt:i4>
      </vt:variant>
      <vt:variant>
        <vt:i4>0</vt:i4>
      </vt:variant>
      <vt:variant>
        <vt:i4>5</vt:i4>
      </vt:variant>
      <vt:variant>
        <vt:lpwstr/>
      </vt:variant>
      <vt:variant>
        <vt:lpwstr>RDF</vt:lpwstr>
      </vt:variant>
      <vt:variant>
        <vt:i4>7340145</vt:i4>
      </vt:variant>
      <vt:variant>
        <vt:i4>603</vt:i4>
      </vt:variant>
      <vt:variant>
        <vt:i4>0</vt:i4>
      </vt:variant>
      <vt:variant>
        <vt:i4>5</vt:i4>
      </vt:variant>
      <vt:variant>
        <vt:lpwstr/>
      </vt:variant>
      <vt:variant>
        <vt:lpwstr>QPD</vt:lpwstr>
      </vt:variant>
      <vt:variant>
        <vt:i4>6357105</vt:i4>
      </vt:variant>
      <vt:variant>
        <vt:i4>600</vt:i4>
      </vt:variant>
      <vt:variant>
        <vt:i4>0</vt:i4>
      </vt:variant>
      <vt:variant>
        <vt:i4>5</vt:i4>
      </vt:variant>
      <vt:variant>
        <vt:lpwstr/>
      </vt:variant>
      <vt:variant>
        <vt:lpwstr>QAK</vt:lpwstr>
      </vt:variant>
      <vt:variant>
        <vt:i4>1441876</vt:i4>
      </vt:variant>
      <vt:variant>
        <vt:i4>567</vt:i4>
      </vt:variant>
      <vt:variant>
        <vt:i4>0</vt:i4>
      </vt:variant>
      <vt:variant>
        <vt:i4>5</vt:i4>
      </vt:variant>
      <vt:variant>
        <vt:lpwstr>\\netstor\DATA\WORD\HL7\ANSI_Standards_Repository\V2 Messaging\V282\ANSI_HL7_v282_pubpkg\HL7 Messaging Version 2.8.2\V282_Word\V27_CH02C_CodeTables.doc</vt:lpwstr>
      </vt:variant>
      <vt:variant>
        <vt:lpwstr>HL70209</vt:lpwstr>
      </vt:variant>
      <vt:variant>
        <vt:i4>7536740</vt:i4>
      </vt:variant>
      <vt:variant>
        <vt:i4>555</vt:i4>
      </vt:variant>
      <vt:variant>
        <vt:i4>0</vt:i4>
      </vt:variant>
      <vt:variant>
        <vt:i4>5</vt:i4>
      </vt:variant>
      <vt:variant>
        <vt:lpwstr/>
      </vt:variant>
      <vt:variant>
        <vt:lpwstr>DSP</vt:lpwstr>
      </vt:variant>
      <vt:variant>
        <vt:i4>7340145</vt:i4>
      </vt:variant>
      <vt:variant>
        <vt:i4>549</vt:i4>
      </vt:variant>
      <vt:variant>
        <vt:i4>0</vt:i4>
      </vt:variant>
      <vt:variant>
        <vt:i4>5</vt:i4>
      </vt:variant>
      <vt:variant>
        <vt:lpwstr/>
      </vt:variant>
      <vt:variant>
        <vt:lpwstr>QPD</vt:lpwstr>
      </vt:variant>
      <vt:variant>
        <vt:i4>6357105</vt:i4>
      </vt:variant>
      <vt:variant>
        <vt:i4>543</vt:i4>
      </vt:variant>
      <vt:variant>
        <vt:i4>0</vt:i4>
      </vt:variant>
      <vt:variant>
        <vt:i4>5</vt:i4>
      </vt:variant>
      <vt:variant>
        <vt:lpwstr/>
      </vt:variant>
      <vt:variant>
        <vt:lpwstr>QAK</vt:lpwstr>
      </vt:variant>
      <vt:variant>
        <vt:i4>7340145</vt:i4>
      </vt:variant>
      <vt:variant>
        <vt:i4>537</vt:i4>
      </vt:variant>
      <vt:variant>
        <vt:i4>0</vt:i4>
      </vt:variant>
      <vt:variant>
        <vt:i4>5</vt:i4>
      </vt:variant>
      <vt:variant>
        <vt:lpwstr/>
      </vt:variant>
      <vt:variant>
        <vt:lpwstr>QPD</vt:lpwstr>
      </vt:variant>
      <vt:variant>
        <vt:i4>6357105</vt:i4>
      </vt:variant>
      <vt:variant>
        <vt:i4>531</vt:i4>
      </vt:variant>
      <vt:variant>
        <vt:i4>0</vt:i4>
      </vt:variant>
      <vt:variant>
        <vt:i4>5</vt:i4>
      </vt:variant>
      <vt:variant>
        <vt:lpwstr/>
      </vt:variant>
      <vt:variant>
        <vt:lpwstr>QAK</vt:lpwstr>
      </vt:variant>
      <vt:variant>
        <vt:i4>6488178</vt:i4>
      </vt:variant>
      <vt:variant>
        <vt:i4>525</vt:i4>
      </vt:variant>
      <vt:variant>
        <vt:i4>0</vt:i4>
      </vt:variant>
      <vt:variant>
        <vt:i4>5</vt:i4>
      </vt:variant>
      <vt:variant>
        <vt:lpwstr/>
      </vt:variant>
      <vt:variant>
        <vt:lpwstr>RCP</vt:lpwstr>
      </vt:variant>
      <vt:variant>
        <vt:i4>6553714</vt:i4>
      </vt:variant>
      <vt:variant>
        <vt:i4>519</vt:i4>
      </vt:variant>
      <vt:variant>
        <vt:i4>0</vt:i4>
      </vt:variant>
      <vt:variant>
        <vt:i4>5</vt:i4>
      </vt:variant>
      <vt:variant>
        <vt:lpwstr/>
      </vt:variant>
      <vt:variant>
        <vt:lpwstr>RDF</vt:lpwstr>
      </vt:variant>
      <vt:variant>
        <vt:i4>7340145</vt:i4>
      </vt:variant>
      <vt:variant>
        <vt:i4>513</vt:i4>
      </vt:variant>
      <vt:variant>
        <vt:i4>0</vt:i4>
      </vt:variant>
      <vt:variant>
        <vt:i4>5</vt:i4>
      </vt:variant>
      <vt:variant>
        <vt:lpwstr/>
      </vt:variant>
      <vt:variant>
        <vt:lpwstr>QPD</vt:lpwstr>
      </vt:variant>
      <vt:variant>
        <vt:i4>6553714</vt:i4>
      </vt:variant>
      <vt:variant>
        <vt:i4>495</vt:i4>
      </vt:variant>
      <vt:variant>
        <vt:i4>0</vt:i4>
      </vt:variant>
      <vt:variant>
        <vt:i4>5</vt:i4>
      </vt:variant>
      <vt:variant>
        <vt:lpwstr/>
      </vt:variant>
      <vt:variant>
        <vt:lpwstr>RDT</vt:lpwstr>
      </vt:variant>
      <vt:variant>
        <vt:i4>6553714</vt:i4>
      </vt:variant>
      <vt:variant>
        <vt:i4>489</vt:i4>
      </vt:variant>
      <vt:variant>
        <vt:i4>0</vt:i4>
      </vt:variant>
      <vt:variant>
        <vt:i4>5</vt:i4>
      </vt:variant>
      <vt:variant>
        <vt:lpwstr/>
      </vt:variant>
      <vt:variant>
        <vt:lpwstr>RDF</vt:lpwstr>
      </vt:variant>
      <vt:variant>
        <vt:i4>7340145</vt:i4>
      </vt:variant>
      <vt:variant>
        <vt:i4>483</vt:i4>
      </vt:variant>
      <vt:variant>
        <vt:i4>0</vt:i4>
      </vt:variant>
      <vt:variant>
        <vt:i4>5</vt:i4>
      </vt:variant>
      <vt:variant>
        <vt:lpwstr/>
      </vt:variant>
      <vt:variant>
        <vt:lpwstr>QPD</vt:lpwstr>
      </vt:variant>
      <vt:variant>
        <vt:i4>6357105</vt:i4>
      </vt:variant>
      <vt:variant>
        <vt:i4>480</vt:i4>
      </vt:variant>
      <vt:variant>
        <vt:i4>0</vt:i4>
      </vt:variant>
      <vt:variant>
        <vt:i4>5</vt:i4>
      </vt:variant>
      <vt:variant>
        <vt:lpwstr/>
      </vt:variant>
      <vt:variant>
        <vt:lpwstr>QAK</vt:lpwstr>
      </vt:variant>
      <vt:variant>
        <vt:i4>6488178</vt:i4>
      </vt:variant>
      <vt:variant>
        <vt:i4>474</vt:i4>
      </vt:variant>
      <vt:variant>
        <vt:i4>0</vt:i4>
      </vt:variant>
      <vt:variant>
        <vt:i4>5</vt:i4>
      </vt:variant>
      <vt:variant>
        <vt:lpwstr/>
      </vt:variant>
      <vt:variant>
        <vt:lpwstr>RCP</vt:lpwstr>
      </vt:variant>
      <vt:variant>
        <vt:i4>6553714</vt:i4>
      </vt:variant>
      <vt:variant>
        <vt:i4>468</vt:i4>
      </vt:variant>
      <vt:variant>
        <vt:i4>0</vt:i4>
      </vt:variant>
      <vt:variant>
        <vt:i4>5</vt:i4>
      </vt:variant>
      <vt:variant>
        <vt:lpwstr/>
      </vt:variant>
      <vt:variant>
        <vt:lpwstr>RDF</vt:lpwstr>
      </vt:variant>
      <vt:variant>
        <vt:i4>7340145</vt:i4>
      </vt:variant>
      <vt:variant>
        <vt:i4>462</vt:i4>
      </vt:variant>
      <vt:variant>
        <vt:i4>0</vt:i4>
      </vt:variant>
      <vt:variant>
        <vt:i4>5</vt:i4>
      </vt:variant>
      <vt:variant>
        <vt:lpwstr/>
      </vt:variant>
      <vt:variant>
        <vt:lpwstr>QPD</vt:lpwstr>
      </vt:variant>
      <vt:variant>
        <vt:i4>1966131</vt:i4>
      </vt:variant>
      <vt:variant>
        <vt:i4>323</vt:i4>
      </vt:variant>
      <vt:variant>
        <vt:i4>0</vt:i4>
      </vt:variant>
      <vt:variant>
        <vt:i4>5</vt:i4>
      </vt:variant>
      <vt:variant>
        <vt:lpwstr/>
      </vt:variant>
      <vt:variant>
        <vt:lpwstr>_Toc425946649</vt:lpwstr>
      </vt:variant>
      <vt:variant>
        <vt:i4>1966131</vt:i4>
      </vt:variant>
      <vt:variant>
        <vt:i4>317</vt:i4>
      </vt:variant>
      <vt:variant>
        <vt:i4>0</vt:i4>
      </vt:variant>
      <vt:variant>
        <vt:i4>5</vt:i4>
      </vt:variant>
      <vt:variant>
        <vt:lpwstr/>
      </vt:variant>
      <vt:variant>
        <vt:lpwstr>_Toc425946648</vt:lpwstr>
      </vt:variant>
      <vt:variant>
        <vt:i4>1966131</vt:i4>
      </vt:variant>
      <vt:variant>
        <vt:i4>311</vt:i4>
      </vt:variant>
      <vt:variant>
        <vt:i4>0</vt:i4>
      </vt:variant>
      <vt:variant>
        <vt:i4>5</vt:i4>
      </vt:variant>
      <vt:variant>
        <vt:lpwstr/>
      </vt:variant>
      <vt:variant>
        <vt:lpwstr>_Toc425946647</vt:lpwstr>
      </vt:variant>
      <vt:variant>
        <vt:i4>1966131</vt:i4>
      </vt:variant>
      <vt:variant>
        <vt:i4>305</vt:i4>
      </vt:variant>
      <vt:variant>
        <vt:i4>0</vt:i4>
      </vt:variant>
      <vt:variant>
        <vt:i4>5</vt:i4>
      </vt:variant>
      <vt:variant>
        <vt:lpwstr/>
      </vt:variant>
      <vt:variant>
        <vt:lpwstr>_Toc425946646</vt:lpwstr>
      </vt:variant>
      <vt:variant>
        <vt:i4>1966131</vt:i4>
      </vt:variant>
      <vt:variant>
        <vt:i4>299</vt:i4>
      </vt:variant>
      <vt:variant>
        <vt:i4>0</vt:i4>
      </vt:variant>
      <vt:variant>
        <vt:i4>5</vt:i4>
      </vt:variant>
      <vt:variant>
        <vt:lpwstr/>
      </vt:variant>
      <vt:variant>
        <vt:lpwstr>_Toc425946645</vt:lpwstr>
      </vt:variant>
      <vt:variant>
        <vt:i4>1966131</vt:i4>
      </vt:variant>
      <vt:variant>
        <vt:i4>293</vt:i4>
      </vt:variant>
      <vt:variant>
        <vt:i4>0</vt:i4>
      </vt:variant>
      <vt:variant>
        <vt:i4>5</vt:i4>
      </vt:variant>
      <vt:variant>
        <vt:lpwstr/>
      </vt:variant>
      <vt:variant>
        <vt:lpwstr>_Toc425946644</vt:lpwstr>
      </vt:variant>
      <vt:variant>
        <vt:i4>1966131</vt:i4>
      </vt:variant>
      <vt:variant>
        <vt:i4>287</vt:i4>
      </vt:variant>
      <vt:variant>
        <vt:i4>0</vt:i4>
      </vt:variant>
      <vt:variant>
        <vt:i4>5</vt:i4>
      </vt:variant>
      <vt:variant>
        <vt:lpwstr/>
      </vt:variant>
      <vt:variant>
        <vt:lpwstr>_Toc425946643</vt:lpwstr>
      </vt:variant>
      <vt:variant>
        <vt:i4>1966131</vt:i4>
      </vt:variant>
      <vt:variant>
        <vt:i4>281</vt:i4>
      </vt:variant>
      <vt:variant>
        <vt:i4>0</vt:i4>
      </vt:variant>
      <vt:variant>
        <vt:i4>5</vt:i4>
      </vt:variant>
      <vt:variant>
        <vt:lpwstr/>
      </vt:variant>
      <vt:variant>
        <vt:lpwstr>_Toc425946642</vt:lpwstr>
      </vt:variant>
      <vt:variant>
        <vt:i4>1966131</vt:i4>
      </vt:variant>
      <vt:variant>
        <vt:i4>275</vt:i4>
      </vt:variant>
      <vt:variant>
        <vt:i4>0</vt:i4>
      </vt:variant>
      <vt:variant>
        <vt:i4>5</vt:i4>
      </vt:variant>
      <vt:variant>
        <vt:lpwstr/>
      </vt:variant>
      <vt:variant>
        <vt:lpwstr>_Toc425946641</vt:lpwstr>
      </vt:variant>
      <vt:variant>
        <vt:i4>1966131</vt:i4>
      </vt:variant>
      <vt:variant>
        <vt:i4>269</vt:i4>
      </vt:variant>
      <vt:variant>
        <vt:i4>0</vt:i4>
      </vt:variant>
      <vt:variant>
        <vt:i4>5</vt:i4>
      </vt:variant>
      <vt:variant>
        <vt:lpwstr/>
      </vt:variant>
      <vt:variant>
        <vt:lpwstr>_Toc425946640</vt:lpwstr>
      </vt:variant>
      <vt:variant>
        <vt:i4>1638451</vt:i4>
      </vt:variant>
      <vt:variant>
        <vt:i4>263</vt:i4>
      </vt:variant>
      <vt:variant>
        <vt:i4>0</vt:i4>
      </vt:variant>
      <vt:variant>
        <vt:i4>5</vt:i4>
      </vt:variant>
      <vt:variant>
        <vt:lpwstr/>
      </vt:variant>
      <vt:variant>
        <vt:lpwstr>_Toc425946639</vt:lpwstr>
      </vt:variant>
      <vt:variant>
        <vt:i4>1638451</vt:i4>
      </vt:variant>
      <vt:variant>
        <vt:i4>257</vt:i4>
      </vt:variant>
      <vt:variant>
        <vt:i4>0</vt:i4>
      </vt:variant>
      <vt:variant>
        <vt:i4>5</vt:i4>
      </vt:variant>
      <vt:variant>
        <vt:lpwstr/>
      </vt:variant>
      <vt:variant>
        <vt:lpwstr>_Toc425946638</vt:lpwstr>
      </vt:variant>
      <vt:variant>
        <vt:i4>1638451</vt:i4>
      </vt:variant>
      <vt:variant>
        <vt:i4>251</vt:i4>
      </vt:variant>
      <vt:variant>
        <vt:i4>0</vt:i4>
      </vt:variant>
      <vt:variant>
        <vt:i4>5</vt:i4>
      </vt:variant>
      <vt:variant>
        <vt:lpwstr/>
      </vt:variant>
      <vt:variant>
        <vt:lpwstr>_Toc425946637</vt:lpwstr>
      </vt:variant>
      <vt:variant>
        <vt:i4>1638451</vt:i4>
      </vt:variant>
      <vt:variant>
        <vt:i4>245</vt:i4>
      </vt:variant>
      <vt:variant>
        <vt:i4>0</vt:i4>
      </vt:variant>
      <vt:variant>
        <vt:i4>5</vt:i4>
      </vt:variant>
      <vt:variant>
        <vt:lpwstr/>
      </vt:variant>
      <vt:variant>
        <vt:lpwstr>_Toc425946636</vt:lpwstr>
      </vt:variant>
      <vt:variant>
        <vt:i4>1638451</vt:i4>
      </vt:variant>
      <vt:variant>
        <vt:i4>239</vt:i4>
      </vt:variant>
      <vt:variant>
        <vt:i4>0</vt:i4>
      </vt:variant>
      <vt:variant>
        <vt:i4>5</vt:i4>
      </vt:variant>
      <vt:variant>
        <vt:lpwstr/>
      </vt:variant>
      <vt:variant>
        <vt:lpwstr>_Toc425946635</vt:lpwstr>
      </vt:variant>
      <vt:variant>
        <vt:i4>1638451</vt:i4>
      </vt:variant>
      <vt:variant>
        <vt:i4>233</vt:i4>
      </vt:variant>
      <vt:variant>
        <vt:i4>0</vt:i4>
      </vt:variant>
      <vt:variant>
        <vt:i4>5</vt:i4>
      </vt:variant>
      <vt:variant>
        <vt:lpwstr/>
      </vt:variant>
      <vt:variant>
        <vt:lpwstr>_Toc425946634</vt:lpwstr>
      </vt:variant>
      <vt:variant>
        <vt:i4>1638451</vt:i4>
      </vt:variant>
      <vt:variant>
        <vt:i4>227</vt:i4>
      </vt:variant>
      <vt:variant>
        <vt:i4>0</vt:i4>
      </vt:variant>
      <vt:variant>
        <vt:i4>5</vt:i4>
      </vt:variant>
      <vt:variant>
        <vt:lpwstr/>
      </vt:variant>
      <vt:variant>
        <vt:lpwstr>_Toc425946633</vt:lpwstr>
      </vt:variant>
      <vt:variant>
        <vt:i4>1638451</vt:i4>
      </vt:variant>
      <vt:variant>
        <vt:i4>221</vt:i4>
      </vt:variant>
      <vt:variant>
        <vt:i4>0</vt:i4>
      </vt:variant>
      <vt:variant>
        <vt:i4>5</vt:i4>
      </vt:variant>
      <vt:variant>
        <vt:lpwstr/>
      </vt:variant>
      <vt:variant>
        <vt:lpwstr>_Toc425946632</vt:lpwstr>
      </vt:variant>
      <vt:variant>
        <vt:i4>1638451</vt:i4>
      </vt:variant>
      <vt:variant>
        <vt:i4>215</vt:i4>
      </vt:variant>
      <vt:variant>
        <vt:i4>0</vt:i4>
      </vt:variant>
      <vt:variant>
        <vt:i4>5</vt:i4>
      </vt:variant>
      <vt:variant>
        <vt:lpwstr/>
      </vt:variant>
      <vt:variant>
        <vt:lpwstr>_Toc425946631</vt:lpwstr>
      </vt:variant>
      <vt:variant>
        <vt:i4>1638451</vt:i4>
      </vt:variant>
      <vt:variant>
        <vt:i4>209</vt:i4>
      </vt:variant>
      <vt:variant>
        <vt:i4>0</vt:i4>
      </vt:variant>
      <vt:variant>
        <vt:i4>5</vt:i4>
      </vt:variant>
      <vt:variant>
        <vt:lpwstr/>
      </vt:variant>
      <vt:variant>
        <vt:lpwstr>_Toc425946630</vt:lpwstr>
      </vt:variant>
      <vt:variant>
        <vt:i4>1572915</vt:i4>
      </vt:variant>
      <vt:variant>
        <vt:i4>203</vt:i4>
      </vt:variant>
      <vt:variant>
        <vt:i4>0</vt:i4>
      </vt:variant>
      <vt:variant>
        <vt:i4>5</vt:i4>
      </vt:variant>
      <vt:variant>
        <vt:lpwstr/>
      </vt:variant>
      <vt:variant>
        <vt:lpwstr>_Toc425946629</vt:lpwstr>
      </vt:variant>
      <vt:variant>
        <vt:i4>1572915</vt:i4>
      </vt:variant>
      <vt:variant>
        <vt:i4>197</vt:i4>
      </vt:variant>
      <vt:variant>
        <vt:i4>0</vt:i4>
      </vt:variant>
      <vt:variant>
        <vt:i4>5</vt:i4>
      </vt:variant>
      <vt:variant>
        <vt:lpwstr/>
      </vt:variant>
      <vt:variant>
        <vt:lpwstr>_Toc425946628</vt:lpwstr>
      </vt:variant>
      <vt:variant>
        <vt:i4>1572915</vt:i4>
      </vt:variant>
      <vt:variant>
        <vt:i4>191</vt:i4>
      </vt:variant>
      <vt:variant>
        <vt:i4>0</vt:i4>
      </vt:variant>
      <vt:variant>
        <vt:i4>5</vt:i4>
      </vt:variant>
      <vt:variant>
        <vt:lpwstr/>
      </vt:variant>
      <vt:variant>
        <vt:lpwstr>_Toc425946627</vt:lpwstr>
      </vt:variant>
      <vt:variant>
        <vt:i4>1572915</vt:i4>
      </vt:variant>
      <vt:variant>
        <vt:i4>185</vt:i4>
      </vt:variant>
      <vt:variant>
        <vt:i4>0</vt:i4>
      </vt:variant>
      <vt:variant>
        <vt:i4>5</vt:i4>
      </vt:variant>
      <vt:variant>
        <vt:lpwstr/>
      </vt:variant>
      <vt:variant>
        <vt:lpwstr>_Toc425946626</vt:lpwstr>
      </vt:variant>
      <vt:variant>
        <vt:i4>1572915</vt:i4>
      </vt:variant>
      <vt:variant>
        <vt:i4>179</vt:i4>
      </vt:variant>
      <vt:variant>
        <vt:i4>0</vt:i4>
      </vt:variant>
      <vt:variant>
        <vt:i4>5</vt:i4>
      </vt:variant>
      <vt:variant>
        <vt:lpwstr/>
      </vt:variant>
      <vt:variant>
        <vt:lpwstr>_Toc425946625</vt:lpwstr>
      </vt:variant>
      <vt:variant>
        <vt:i4>1572915</vt:i4>
      </vt:variant>
      <vt:variant>
        <vt:i4>173</vt:i4>
      </vt:variant>
      <vt:variant>
        <vt:i4>0</vt:i4>
      </vt:variant>
      <vt:variant>
        <vt:i4>5</vt:i4>
      </vt:variant>
      <vt:variant>
        <vt:lpwstr/>
      </vt:variant>
      <vt:variant>
        <vt:lpwstr>_Toc425946624</vt:lpwstr>
      </vt:variant>
      <vt:variant>
        <vt:i4>1572915</vt:i4>
      </vt:variant>
      <vt:variant>
        <vt:i4>167</vt:i4>
      </vt:variant>
      <vt:variant>
        <vt:i4>0</vt:i4>
      </vt:variant>
      <vt:variant>
        <vt:i4>5</vt:i4>
      </vt:variant>
      <vt:variant>
        <vt:lpwstr/>
      </vt:variant>
      <vt:variant>
        <vt:lpwstr>_Toc425946623</vt:lpwstr>
      </vt:variant>
      <vt:variant>
        <vt:i4>1572915</vt:i4>
      </vt:variant>
      <vt:variant>
        <vt:i4>161</vt:i4>
      </vt:variant>
      <vt:variant>
        <vt:i4>0</vt:i4>
      </vt:variant>
      <vt:variant>
        <vt:i4>5</vt:i4>
      </vt:variant>
      <vt:variant>
        <vt:lpwstr/>
      </vt:variant>
      <vt:variant>
        <vt:lpwstr>_Toc425946622</vt:lpwstr>
      </vt:variant>
      <vt:variant>
        <vt:i4>1572915</vt:i4>
      </vt:variant>
      <vt:variant>
        <vt:i4>155</vt:i4>
      </vt:variant>
      <vt:variant>
        <vt:i4>0</vt:i4>
      </vt:variant>
      <vt:variant>
        <vt:i4>5</vt:i4>
      </vt:variant>
      <vt:variant>
        <vt:lpwstr/>
      </vt:variant>
      <vt:variant>
        <vt:lpwstr>_Toc425946621</vt:lpwstr>
      </vt:variant>
      <vt:variant>
        <vt:i4>1572915</vt:i4>
      </vt:variant>
      <vt:variant>
        <vt:i4>149</vt:i4>
      </vt:variant>
      <vt:variant>
        <vt:i4>0</vt:i4>
      </vt:variant>
      <vt:variant>
        <vt:i4>5</vt:i4>
      </vt:variant>
      <vt:variant>
        <vt:lpwstr/>
      </vt:variant>
      <vt:variant>
        <vt:lpwstr>_Toc425946620</vt:lpwstr>
      </vt:variant>
      <vt:variant>
        <vt:i4>1769523</vt:i4>
      </vt:variant>
      <vt:variant>
        <vt:i4>143</vt:i4>
      </vt:variant>
      <vt:variant>
        <vt:i4>0</vt:i4>
      </vt:variant>
      <vt:variant>
        <vt:i4>5</vt:i4>
      </vt:variant>
      <vt:variant>
        <vt:lpwstr/>
      </vt:variant>
      <vt:variant>
        <vt:lpwstr>_Toc425946619</vt:lpwstr>
      </vt:variant>
      <vt:variant>
        <vt:i4>1769523</vt:i4>
      </vt:variant>
      <vt:variant>
        <vt:i4>137</vt:i4>
      </vt:variant>
      <vt:variant>
        <vt:i4>0</vt:i4>
      </vt:variant>
      <vt:variant>
        <vt:i4>5</vt:i4>
      </vt:variant>
      <vt:variant>
        <vt:lpwstr/>
      </vt:variant>
      <vt:variant>
        <vt:lpwstr>_Toc425946618</vt:lpwstr>
      </vt:variant>
      <vt:variant>
        <vt:i4>1769523</vt:i4>
      </vt:variant>
      <vt:variant>
        <vt:i4>131</vt:i4>
      </vt:variant>
      <vt:variant>
        <vt:i4>0</vt:i4>
      </vt:variant>
      <vt:variant>
        <vt:i4>5</vt:i4>
      </vt:variant>
      <vt:variant>
        <vt:lpwstr/>
      </vt:variant>
      <vt:variant>
        <vt:lpwstr>_Toc425946617</vt:lpwstr>
      </vt:variant>
      <vt:variant>
        <vt:i4>1769523</vt:i4>
      </vt:variant>
      <vt:variant>
        <vt:i4>125</vt:i4>
      </vt:variant>
      <vt:variant>
        <vt:i4>0</vt:i4>
      </vt:variant>
      <vt:variant>
        <vt:i4>5</vt:i4>
      </vt:variant>
      <vt:variant>
        <vt:lpwstr/>
      </vt:variant>
      <vt:variant>
        <vt:lpwstr>_Toc425946616</vt:lpwstr>
      </vt:variant>
      <vt:variant>
        <vt:i4>1769523</vt:i4>
      </vt:variant>
      <vt:variant>
        <vt:i4>119</vt:i4>
      </vt:variant>
      <vt:variant>
        <vt:i4>0</vt:i4>
      </vt:variant>
      <vt:variant>
        <vt:i4>5</vt:i4>
      </vt:variant>
      <vt:variant>
        <vt:lpwstr/>
      </vt:variant>
      <vt:variant>
        <vt:lpwstr>_Toc425946615</vt:lpwstr>
      </vt:variant>
      <vt:variant>
        <vt:i4>1769523</vt:i4>
      </vt:variant>
      <vt:variant>
        <vt:i4>113</vt:i4>
      </vt:variant>
      <vt:variant>
        <vt:i4>0</vt:i4>
      </vt:variant>
      <vt:variant>
        <vt:i4>5</vt:i4>
      </vt:variant>
      <vt:variant>
        <vt:lpwstr/>
      </vt:variant>
      <vt:variant>
        <vt:lpwstr>_Toc425946614</vt:lpwstr>
      </vt:variant>
      <vt:variant>
        <vt:i4>1769523</vt:i4>
      </vt:variant>
      <vt:variant>
        <vt:i4>107</vt:i4>
      </vt:variant>
      <vt:variant>
        <vt:i4>0</vt:i4>
      </vt:variant>
      <vt:variant>
        <vt:i4>5</vt:i4>
      </vt:variant>
      <vt:variant>
        <vt:lpwstr/>
      </vt:variant>
      <vt:variant>
        <vt:lpwstr>_Toc425946613</vt:lpwstr>
      </vt:variant>
      <vt:variant>
        <vt:i4>1769523</vt:i4>
      </vt:variant>
      <vt:variant>
        <vt:i4>101</vt:i4>
      </vt:variant>
      <vt:variant>
        <vt:i4>0</vt:i4>
      </vt:variant>
      <vt:variant>
        <vt:i4>5</vt:i4>
      </vt:variant>
      <vt:variant>
        <vt:lpwstr/>
      </vt:variant>
      <vt:variant>
        <vt:lpwstr>_Toc425946612</vt:lpwstr>
      </vt:variant>
      <vt:variant>
        <vt:i4>1769523</vt:i4>
      </vt:variant>
      <vt:variant>
        <vt:i4>95</vt:i4>
      </vt:variant>
      <vt:variant>
        <vt:i4>0</vt:i4>
      </vt:variant>
      <vt:variant>
        <vt:i4>5</vt:i4>
      </vt:variant>
      <vt:variant>
        <vt:lpwstr/>
      </vt:variant>
      <vt:variant>
        <vt:lpwstr>_Toc425946611</vt:lpwstr>
      </vt:variant>
      <vt:variant>
        <vt:i4>1769523</vt:i4>
      </vt:variant>
      <vt:variant>
        <vt:i4>89</vt:i4>
      </vt:variant>
      <vt:variant>
        <vt:i4>0</vt:i4>
      </vt:variant>
      <vt:variant>
        <vt:i4>5</vt:i4>
      </vt:variant>
      <vt:variant>
        <vt:lpwstr/>
      </vt:variant>
      <vt:variant>
        <vt:lpwstr>_Toc425946610</vt:lpwstr>
      </vt:variant>
      <vt:variant>
        <vt:i4>1703987</vt:i4>
      </vt:variant>
      <vt:variant>
        <vt:i4>83</vt:i4>
      </vt:variant>
      <vt:variant>
        <vt:i4>0</vt:i4>
      </vt:variant>
      <vt:variant>
        <vt:i4>5</vt:i4>
      </vt:variant>
      <vt:variant>
        <vt:lpwstr/>
      </vt:variant>
      <vt:variant>
        <vt:lpwstr>_Toc425946609</vt:lpwstr>
      </vt:variant>
      <vt:variant>
        <vt:i4>1703987</vt:i4>
      </vt:variant>
      <vt:variant>
        <vt:i4>77</vt:i4>
      </vt:variant>
      <vt:variant>
        <vt:i4>0</vt:i4>
      </vt:variant>
      <vt:variant>
        <vt:i4>5</vt:i4>
      </vt:variant>
      <vt:variant>
        <vt:lpwstr/>
      </vt:variant>
      <vt:variant>
        <vt:lpwstr>_Toc425946608</vt:lpwstr>
      </vt:variant>
      <vt:variant>
        <vt:i4>1703987</vt:i4>
      </vt:variant>
      <vt:variant>
        <vt:i4>71</vt:i4>
      </vt:variant>
      <vt:variant>
        <vt:i4>0</vt:i4>
      </vt:variant>
      <vt:variant>
        <vt:i4>5</vt:i4>
      </vt:variant>
      <vt:variant>
        <vt:lpwstr/>
      </vt:variant>
      <vt:variant>
        <vt:lpwstr>_Toc425946607</vt:lpwstr>
      </vt:variant>
      <vt:variant>
        <vt:i4>1703987</vt:i4>
      </vt:variant>
      <vt:variant>
        <vt:i4>65</vt:i4>
      </vt:variant>
      <vt:variant>
        <vt:i4>0</vt:i4>
      </vt:variant>
      <vt:variant>
        <vt:i4>5</vt:i4>
      </vt:variant>
      <vt:variant>
        <vt:lpwstr/>
      </vt:variant>
      <vt:variant>
        <vt:lpwstr>_Toc425946606</vt:lpwstr>
      </vt:variant>
      <vt:variant>
        <vt:i4>1703987</vt:i4>
      </vt:variant>
      <vt:variant>
        <vt:i4>59</vt:i4>
      </vt:variant>
      <vt:variant>
        <vt:i4>0</vt:i4>
      </vt:variant>
      <vt:variant>
        <vt:i4>5</vt:i4>
      </vt:variant>
      <vt:variant>
        <vt:lpwstr/>
      </vt:variant>
      <vt:variant>
        <vt:lpwstr>_Toc425946605</vt:lpwstr>
      </vt:variant>
      <vt:variant>
        <vt:i4>1703987</vt:i4>
      </vt:variant>
      <vt:variant>
        <vt:i4>53</vt:i4>
      </vt:variant>
      <vt:variant>
        <vt:i4>0</vt:i4>
      </vt:variant>
      <vt:variant>
        <vt:i4>5</vt:i4>
      </vt:variant>
      <vt:variant>
        <vt:lpwstr/>
      </vt:variant>
      <vt:variant>
        <vt:lpwstr>_Toc425946604</vt:lpwstr>
      </vt:variant>
      <vt:variant>
        <vt:i4>1703987</vt:i4>
      </vt:variant>
      <vt:variant>
        <vt:i4>47</vt:i4>
      </vt:variant>
      <vt:variant>
        <vt:i4>0</vt:i4>
      </vt:variant>
      <vt:variant>
        <vt:i4>5</vt:i4>
      </vt:variant>
      <vt:variant>
        <vt:lpwstr/>
      </vt:variant>
      <vt:variant>
        <vt:lpwstr>_Toc425946603</vt:lpwstr>
      </vt:variant>
      <vt:variant>
        <vt:i4>1703987</vt:i4>
      </vt:variant>
      <vt:variant>
        <vt:i4>41</vt:i4>
      </vt:variant>
      <vt:variant>
        <vt:i4>0</vt:i4>
      </vt:variant>
      <vt:variant>
        <vt:i4>5</vt:i4>
      </vt:variant>
      <vt:variant>
        <vt:lpwstr/>
      </vt:variant>
      <vt:variant>
        <vt:lpwstr>_Toc425946602</vt:lpwstr>
      </vt:variant>
      <vt:variant>
        <vt:i4>1703987</vt:i4>
      </vt:variant>
      <vt:variant>
        <vt:i4>35</vt:i4>
      </vt:variant>
      <vt:variant>
        <vt:i4>0</vt:i4>
      </vt:variant>
      <vt:variant>
        <vt:i4>5</vt:i4>
      </vt:variant>
      <vt:variant>
        <vt:lpwstr/>
      </vt:variant>
      <vt:variant>
        <vt:lpwstr>_Toc425946601</vt:lpwstr>
      </vt:variant>
      <vt:variant>
        <vt:i4>1703987</vt:i4>
      </vt:variant>
      <vt:variant>
        <vt:i4>29</vt:i4>
      </vt:variant>
      <vt:variant>
        <vt:i4>0</vt:i4>
      </vt:variant>
      <vt:variant>
        <vt:i4>5</vt:i4>
      </vt:variant>
      <vt:variant>
        <vt:lpwstr/>
      </vt:variant>
      <vt:variant>
        <vt:lpwstr>_Toc425946600</vt:lpwstr>
      </vt:variant>
      <vt:variant>
        <vt:i4>1245232</vt:i4>
      </vt:variant>
      <vt:variant>
        <vt:i4>23</vt:i4>
      </vt:variant>
      <vt:variant>
        <vt:i4>0</vt:i4>
      </vt:variant>
      <vt:variant>
        <vt:i4>5</vt:i4>
      </vt:variant>
      <vt:variant>
        <vt:lpwstr/>
      </vt:variant>
      <vt:variant>
        <vt:lpwstr>_Toc425946599</vt:lpwstr>
      </vt:variant>
      <vt:variant>
        <vt:i4>1245232</vt:i4>
      </vt:variant>
      <vt:variant>
        <vt:i4>17</vt:i4>
      </vt:variant>
      <vt:variant>
        <vt:i4>0</vt:i4>
      </vt:variant>
      <vt:variant>
        <vt:i4>5</vt:i4>
      </vt:variant>
      <vt:variant>
        <vt:lpwstr/>
      </vt:variant>
      <vt:variant>
        <vt:lpwstr>_Toc425946598</vt:lpwstr>
      </vt:variant>
      <vt:variant>
        <vt:i4>1245232</vt:i4>
      </vt:variant>
      <vt:variant>
        <vt:i4>11</vt:i4>
      </vt:variant>
      <vt:variant>
        <vt:i4>0</vt:i4>
      </vt:variant>
      <vt:variant>
        <vt:i4>5</vt:i4>
      </vt:variant>
      <vt:variant>
        <vt:lpwstr/>
      </vt:variant>
      <vt:variant>
        <vt:lpwstr>_Toc425946597</vt:lpwstr>
      </vt:variant>
      <vt:variant>
        <vt:i4>1245232</vt:i4>
      </vt:variant>
      <vt:variant>
        <vt:i4>5</vt:i4>
      </vt:variant>
      <vt:variant>
        <vt:i4>0</vt:i4>
      </vt:variant>
      <vt:variant>
        <vt:i4>5</vt:i4>
      </vt:variant>
      <vt:variant>
        <vt:lpwstr/>
      </vt:variant>
      <vt:variant>
        <vt:lpwstr>_Toc425946596</vt:lpwstr>
      </vt:variant>
      <vt:variant>
        <vt:i4>6094951</vt:i4>
      </vt:variant>
      <vt:variant>
        <vt:i4>0</vt:i4>
      </vt:variant>
      <vt:variant>
        <vt:i4>0</vt:i4>
      </vt:variant>
      <vt:variant>
        <vt:i4>5</vt:i4>
      </vt:variant>
      <vt:variant>
        <vt:lpwstr>mailto:inm@lists.hl7.org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dc:title>
  <dc:subject>HL7 V2.9 Chapter 5 - Query</dc:subject>
  <dc:creator>Peter N. Gilbert</dc:creator>
  <cp:lastModifiedBy>Craig Newman</cp:lastModifiedBy>
  <cp:revision>10</cp:revision>
  <cp:lastPrinted>2022-09-09T14:21:00Z</cp:lastPrinted>
  <dcterms:created xsi:type="dcterms:W3CDTF">2022-09-09T14:06:00Z</dcterms:created>
  <dcterms:modified xsi:type="dcterms:W3CDTF">2023-10-13T14:50:00Z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2019-12-01T10:00:00Z</vt:filetime>
  </property>
</Properties>
</file>