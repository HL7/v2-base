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F0DF7" w14:textId="77777777" w:rsidR="0008414C" w:rsidRPr="0008414C" w:rsidRDefault="0008414C" w:rsidP="0008414C">
      <w:pPr>
        <w:rPr>
          <w:rFonts w:eastAsia="Times New Roman"/>
          <w:b/>
          <w:bCs/>
          <w:noProof/>
          <w:lang w:val="de-DE"/>
        </w:rPr>
      </w:pPr>
      <w:bookmarkStart w:id="0" w:name="_Ref428553"/>
      <w:bookmarkStart w:id="1" w:name="_Toc25579082"/>
      <w:bookmarkStart w:id="2" w:name="_Toc25585447"/>
      <w:bookmarkStart w:id="3" w:name="_Ref487528935"/>
      <w:bookmarkEnd w:id="0"/>
      <w:r w:rsidRPr="0008414C">
        <w:rPr>
          <w:rFonts w:eastAsia="Times New Roman"/>
          <w:caps/>
          <w:noProof/>
          <w:kern w:val="28"/>
          <w:szCs w:val="20"/>
          <w:lang w:val="de-DE"/>
        </w:rPr>
        <w:drawing>
          <wp:inline distT="0" distB="0" distL="0" distR="0" wp14:anchorId="337A8729" wp14:editId="7E9FF773">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08414C">
        <w:rPr>
          <w:rFonts w:eastAsia="Times New Roman"/>
          <w:noProof/>
        </w:rPr>
        <w:drawing>
          <wp:anchor distT="0" distB="0" distL="114300" distR="114300" simplePos="0" relativeHeight="251660288" behindDoc="0" locked="0" layoutInCell="1" allowOverlap="1" wp14:anchorId="59E4E286" wp14:editId="3CD31050">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4" w:name="_Ref33423627"/>
      <w:bookmarkEnd w:id="4"/>
    </w:p>
    <w:p w14:paraId="646771EE" w14:textId="77777777" w:rsidR="0008414C" w:rsidRPr="0008414C" w:rsidRDefault="0008414C" w:rsidP="0008414C">
      <w:pPr>
        <w:spacing w:after="0" w:line="240" w:lineRule="auto"/>
        <w:jc w:val="right"/>
        <w:rPr>
          <w:rFonts w:eastAsia="Times New Roman"/>
          <w:b/>
          <w:bCs/>
          <w:noProof/>
          <w:sz w:val="32"/>
          <w:szCs w:val="32"/>
          <w:lang w:val="de-DE"/>
        </w:rPr>
      </w:pPr>
      <w:r w:rsidRPr="0008414C">
        <w:rPr>
          <w:rFonts w:eastAsia="Times New Roman"/>
          <w:b/>
          <w:bCs/>
          <w:noProof/>
          <w:sz w:val="32"/>
          <w:szCs w:val="32"/>
          <w:lang w:val="de-DE"/>
        </w:rPr>
        <w:t>ANSI/HL7 V2.9.1-2024</w:t>
      </w:r>
    </w:p>
    <w:p w14:paraId="63207996" w14:textId="23F66A87" w:rsidR="006A2B65" w:rsidRPr="0008414C" w:rsidRDefault="0008414C" w:rsidP="0008414C">
      <w:pPr>
        <w:spacing w:after="0" w:line="240" w:lineRule="auto"/>
        <w:jc w:val="right"/>
        <w:rPr>
          <w:rFonts w:eastAsia="Times New Roman"/>
          <w:b/>
          <w:bCs/>
          <w:noProof/>
          <w:sz w:val="32"/>
          <w:szCs w:val="32"/>
          <w:lang w:val="de-DE"/>
        </w:rPr>
      </w:pPr>
      <w:r w:rsidRPr="0008414C">
        <w:rPr>
          <w:rFonts w:eastAsia="Times New Roman"/>
          <w:b/>
          <w:bCs/>
          <w:noProof/>
          <w:sz w:val="32"/>
          <w:szCs w:val="32"/>
          <w:lang w:val="de-DE"/>
        </w:rPr>
        <w:t>9/5/2024</w:t>
      </w:r>
      <w:bookmarkEnd w:id="1"/>
      <w:bookmarkEnd w:id="2"/>
    </w:p>
    <w:p w14:paraId="612A9025" w14:textId="77777777"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79C8C6A5" w:rsidR="00E921A2" w:rsidRPr="00E921A2" w:rsidRDefault="00E921A2" w:rsidP="007D495C">
            <w:pPr>
              <w:spacing w:after="0"/>
            </w:pPr>
            <w:r w:rsidRPr="00E921A2">
              <w:t xml:space="preserve">Chapter </w:t>
            </w:r>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2679921E" w:rsidR="00F908DD" w:rsidRPr="003D6457" w:rsidRDefault="00F908DD" w:rsidP="007D495C">
            <w:pPr>
              <w:spacing w:after="0"/>
            </w:pPr>
            <w:r>
              <w:t xml:space="preserve">Chapter </w:t>
            </w:r>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20E74B36" w:rsidR="00F908DD" w:rsidRPr="00E921A2" w:rsidRDefault="00F908DD" w:rsidP="007D495C">
            <w:pPr>
              <w:spacing w:after="0"/>
            </w:pPr>
            <w:r w:rsidRPr="00E921A2">
              <w:t xml:space="preserve">Chapter </w:t>
            </w:r>
            <w:r w:rsidRPr="009928E9">
              <w:t>Chair</w:t>
            </w:r>
          </w:p>
        </w:tc>
        <w:tc>
          <w:tcPr>
            <w:tcW w:w="6588" w:type="dxa"/>
          </w:tcPr>
          <w:p w14:paraId="59DACD7F" w14:textId="643D26F0" w:rsidR="00F908DD" w:rsidRPr="00E921A2" w:rsidRDefault="00352FCE" w:rsidP="007D495C">
            <w:pPr>
              <w:spacing w:after="0"/>
            </w:pPr>
            <w:r w:rsidRPr="002B7FDC">
              <w:rPr>
                <w:noProof/>
                <w:kern w:val="20"/>
              </w:rPr>
              <w:t>Isaac Vetter</w:t>
            </w:r>
            <w:r w:rsidRPr="002B7FDC">
              <w:rPr>
                <w:noProof/>
                <w:kern w:val="20"/>
              </w:rPr>
              <w:br/>
              <w:t>Epic</w:t>
            </w:r>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8D3820" w:rsidP="00C24AA4">
            <w:hyperlink r:id="rId10" w:history="1">
              <w:r w:rsidR="00F908DD" w:rsidRPr="00462378">
                <w:rPr>
                  <w:rStyle w:val="Hyperlink"/>
                </w:rPr>
                <w:t>inm@lists.hl7.org</w:t>
              </w:r>
            </w:hyperlink>
            <w:r w:rsidR="00F908DD">
              <w:t xml:space="preserve"> </w:t>
            </w:r>
          </w:p>
        </w:tc>
      </w:tr>
    </w:tbl>
    <w:p w14:paraId="005B851C" w14:textId="2B7D93E9" w:rsidR="00CC4560" w:rsidRDefault="00CC4560" w:rsidP="00CC4560">
      <w:pPr>
        <w:pStyle w:val="Heading2"/>
        <w:numPr>
          <w:ilvl w:val="0"/>
          <w:numId w:val="0"/>
        </w:numPr>
      </w:pPr>
      <w:bookmarkStart w:id="5" w:name="_Toc148083054"/>
    </w:p>
    <w:p w14:paraId="0BA02E8F" w14:textId="77777777" w:rsidR="00CC4560" w:rsidRDefault="00CC4560">
      <w:pPr>
        <w:spacing w:after="0" w:line="240" w:lineRule="auto"/>
        <w:rPr>
          <w:rFonts w:ascii="Arial" w:eastAsia="Times New Roman" w:hAnsi="Arial"/>
          <w:b/>
          <w:caps/>
          <w:kern w:val="20"/>
          <w:sz w:val="28"/>
          <w:szCs w:val="20"/>
        </w:rPr>
      </w:pPr>
      <w:r>
        <w:br w:type="page"/>
      </w:r>
    </w:p>
    <w:p w14:paraId="51E07EA9"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b/>
          <w:bCs/>
          <w:color w:val="000000"/>
        </w:rPr>
        <w:lastRenderedPageBreak/>
        <w:t>I</w:t>
      </w:r>
      <w:r w:rsidRPr="00642717">
        <w:rPr>
          <w:rFonts w:ascii="Arial" w:eastAsia="Times New Roman" w:hAnsi="Arial" w:cs="Arial"/>
          <w:b/>
          <w:bCs/>
          <w:color w:val="000000"/>
          <w:sz w:val="18"/>
          <w:szCs w:val="18"/>
        </w:rPr>
        <w:t xml:space="preserve">MPORTANT NOTES: </w:t>
      </w:r>
    </w:p>
    <w:p w14:paraId="2C6804FE"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color w:val="000000"/>
          <w:sz w:val="18"/>
          <w:szCs w:val="18"/>
        </w:rPr>
        <w:t xml:space="preserve">HL7 licenses its standards and </w:t>
      </w:r>
      <w:proofErr w:type="gramStart"/>
      <w:r w:rsidRPr="00642717">
        <w:rPr>
          <w:rFonts w:ascii="Arial" w:eastAsia="Times New Roman" w:hAnsi="Arial" w:cs="Arial"/>
          <w:color w:val="000000"/>
          <w:sz w:val="18"/>
          <w:szCs w:val="18"/>
        </w:rPr>
        <w:t>select</w:t>
      </w:r>
      <w:proofErr w:type="gramEnd"/>
      <w:r w:rsidRPr="00642717">
        <w:rPr>
          <w:rFonts w:ascii="Arial" w:eastAsia="Times New Roman" w:hAnsi="Arial" w:cs="Arial"/>
          <w:color w:val="000000"/>
          <w:sz w:val="18"/>
          <w:szCs w:val="18"/>
        </w:rPr>
        <w:t xml:space="preserve"> IP free of charge. </w:t>
      </w:r>
      <w:r w:rsidRPr="00642717">
        <w:rPr>
          <w:rFonts w:ascii="Arial" w:eastAsia="Times New Roman" w:hAnsi="Arial" w:cs="Arial"/>
          <w:b/>
          <w:bCs/>
          <w:color w:val="000000"/>
          <w:sz w:val="18"/>
          <w:szCs w:val="18"/>
        </w:rPr>
        <w:t xml:space="preserve">If you did not acquire a free license from HL7 for this document, </w:t>
      </w:r>
      <w:r w:rsidRPr="00642717">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2D9457D2"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b/>
          <w:bCs/>
          <w:color w:val="000000"/>
          <w:sz w:val="18"/>
          <w:szCs w:val="18"/>
        </w:rPr>
        <w:t xml:space="preserve">If you are the individual that obtained the license for this HL7 Standard, specification or other freely licensed work (in </w:t>
      </w:r>
      <w:proofErr w:type="gramStart"/>
      <w:r w:rsidRPr="00642717">
        <w:rPr>
          <w:rFonts w:ascii="Arial" w:eastAsia="Times New Roman" w:hAnsi="Arial" w:cs="Arial"/>
          <w:b/>
          <w:bCs/>
          <w:color w:val="000000"/>
          <w:sz w:val="18"/>
          <w:szCs w:val="18"/>
        </w:rPr>
        <w:t>each and every</w:t>
      </w:r>
      <w:proofErr w:type="gramEnd"/>
      <w:r w:rsidRPr="00642717">
        <w:rPr>
          <w:rFonts w:ascii="Arial" w:eastAsia="Times New Roman" w:hAnsi="Arial" w:cs="Arial"/>
          <w:b/>
          <w:bCs/>
          <w:color w:val="000000"/>
          <w:sz w:val="18"/>
          <w:szCs w:val="18"/>
        </w:rPr>
        <w:t xml:space="preserve"> instance "Specified Material")</w:t>
      </w:r>
      <w:r w:rsidRPr="00642717">
        <w:rPr>
          <w:rFonts w:ascii="Arial" w:eastAsia="Times New Roman" w:hAnsi="Arial" w:cs="Arial"/>
          <w:color w:val="000000"/>
          <w:sz w:val="18"/>
          <w:szCs w:val="18"/>
        </w:rPr>
        <w:t xml:space="preserve">, the following describes the permitted uses of the Material. </w:t>
      </w:r>
    </w:p>
    <w:p w14:paraId="2EF9DB12"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b/>
          <w:bCs/>
          <w:color w:val="000000"/>
          <w:sz w:val="18"/>
          <w:szCs w:val="18"/>
        </w:rPr>
        <w:t xml:space="preserve">A. HL7 INDIVIDUAL, STUDENT AND HEALTH PROFESSIONAL MEMBERS, </w:t>
      </w:r>
      <w:r w:rsidRPr="00642717">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2561BD4"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C766921"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b/>
          <w:bCs/>
          <w:color w:val="000000"/>
          <w:sz w:val="18"/>
          <w:szCs w:val="18"/>
        </w:rPr>
        <w:t xml:space="preserve">B. HL7 ORGANIZATION MEMBERS, </w:t>
      </w:r>
      <w:r w:rsidRPr="00642717">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5AC2460"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b/>
          <w:bCs/>
          <w:color w:val="000000"/>
          <w:sz w:val="18"/>
          <w:szCs w:val="18"/>
        </w:rPr>
        <w:t xml:space="preserve">C. NON-MEMBERS, </w:t>
      </w:r>
      <w:r w:rsidRPr="00642717">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7FC6DCA" w14:textId="77777777" w:rsidR="00642717" w:rsidRPr="00642717" w:rsidRDefault="00642717" w:rsidP="00642717">
      <w:pPr>
        <w:autoSpaceDE w:val="0"/>
        <w:autoSpaceDN w:val="0"/>
        <w:adjustRightInd w:val="0"/>
        <w:spacing w:after="0" w:line="240" w:lineRule="auto"/>
        <w:rPr>
          <w:rFonts w:ascii="Arial" w:eastAsia="Times New Roman" w:hAnsi="Arial" w:cs="Arial"/>
          <w:color w:val="000000"/>
          <w:sz w:val="18"/>
          <w:szCs w:val="18"/>
        </w:rPr>
      </w:pPr>
      <w:r w:rsidRPr="00642717">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4A0C9BF9" w14:textId="77777777" w:rsidR="00642717" w:rsidRPr="00642717" w:rsidRDefault="00642717" w:rsidP="00642717">
      <w:pPr>
        <w:spacing w:after="0" w:line="240" w:lineRule="auto"/>
        <w:rPr>
          <w:rFonts w:ascii="Arial" w:eastAsia="Times New Roman" w:hAnsi="Arial" w:cs="Arial"/>
          <w:sz w:val="18"/>
          <w:szCs w:val="18"/>
        </w:rPr>
      </w:pPr>
      <w:r w:rsidRPr="00642717">
        <w:rPr>
          <w:rFonts w:ascii="Arial" w:eastAsia="Times New Roman" w:hAnsi="Arial" w:cs="Arial"/>
          <w:sz w:val="18"/>
          <w:szCs w:val="18"/>
        </w:rPr>
        <w:t>Please see http://www.HL7.org/legal/ippolicy.cfm for the full license terms governing the Material.</w:t>
      </w:r>
    </w:p>
    <w:p w14:paraId="60C88522" w14:textId="77777777" w:rsidR="00642717" w:rsidRPr="00642717" w:rsidRDefault="00642717" w:rsidP="00642717">
      <w:pPr>
        <w:spacing w:after="0" w:line="240" w:lineRule="auto"/>
        <w:rPr>
          <w:rFonts w:ascii="Arial" w:eastAsia="Times New Roman" w:hAnsi="Arial" w:cs="Arial"/>
          <w:sz w:val="18"/>
          <w:szCs w:val="18"/>
        </w:rPr>
      </w:pPr>
    </w:p>
    <w:p w14:paraId="07A855DA" w14:textId="77777777" w:rsidR="00642717" w:rsidRPr="00642717" w:rsidRDefault="00642717" w:rsidP="00642717">
      <w:pPr>
        <w:spacing w:after="0" w:line="240" w:lineRule="auto"/>
        <w:rPr>
          <w:rFonts w:ascii="Arial" w:eastAsia="Times New Roman" w:hAnsi="Arial" w:cs="Arial"/>
          <w:bCs/>
          <w:color w:val="000000"/>
          <w:sz w:val="18"/>
          <w:szCs w:val="18"/>
        </w:rPr>
      </w:pPr>
      <w:r w:rsidRPr="00642717">
        <w:rPr>
          <w:rFonts w:ascii="Arial" w:eastAsia="Times New Roman" w:hAnsi="Arial" w:cs="Arial"/>
          <w:b/>
          <w:bCs/>
          <w:color w:val="000000"/>
          <w:sz w:val="18"/>
          <w:szCs w:val="18"/>
        </w:rPr>
        <w:t xml:space="preserve">Ownership. </w:t>
      </w:r>
      <w:r w:rsidRPr="00642717">
        <w:rPr>
          <w:rFonts w:ascii="Arial" w:eastAsia="Times New Roman" w:hAnsi="Arial" w:cs="Arial"/>
          <w:bCs/>
          <w:color w:val="000000"/>
          <w:sz w:val="18"/>
          <w:szCs w:val="18"/>
        </w:rPr>
        <w:t xml:space="preserve">Licensee agrees and acknowledges that </w:t>
      </w:r>
      <w:r w:rsidRPr="00642717">
        <w:rPr>
          <w:rFonts w:ascii="Arial" w:eastAsia="Times New Roman" w:hAnsi="Arial" w:cs="Arial"/>
          <w:b/>
          <w:bCs/>
          <w:color w:val="000000"/>
          <w:sz w:val="18"/>
          <w:szCs w:val="18"/>
        </w:rPr>
        <w:t xml:space="preserve">HL7 owns </w:t>
      </w:r>
      <w:r w:rsidRPr="00642717">
        <w:rPr>
          <w:rFonts w:ascii="Arial" w:eastAsia="Times New Roman" w:hAnsi="Arial" w:cs="Arial"/>
          <w:bCs/>
          <w:color w:val="000000"/>
          <w:sz w:val="18"/>
          <w:szCs w:val="18"/>
        </w:rPr>
        <w:t xml:space="preserve">all right, title, and interest, in and to the Materials. Licensee shall </w:t>
      </w:r>
      <w:r w:rsidRPr="00642717">
        <w:rPr>
          <w:rFonts w:ascii="Arial" w:eastAsia="Times New Roman" w:hAnsi="Arial" w:cs="Arial"/>
          <w:b/>
          <w:bCs/>
          <w:color w:val="000000"/>
          <w:sz w:val="18"/>
          <w:szCs w:val="18"/>
        </w:rPr>
        <w:t>take no action contrary to, or inconsistent with</w:t>
      </w:r>
      <w:r w:rsidRPr="00642717">
        <w:rPr>
          <w:rFonts w:ascii="Arial" w:eastAsia="Times New Roman" w:hAnsi="Arial" w:cs="Arial"/>
          <w:bCs/>
          <w:color w:val="000000"/>
          <w:sz w:val="18"/>
          <w:szCs w:val="18"/>
        </w:rPr>
        <w:t>, the foregoing.</w:t>
      </w:r>
    </w:p>
    <w:p w14:paraId="5FF24045" w14:textId="77777777" w:rsidR="00642717" w:rsidRPr="00642717" w:rsidRDefault="00642717" w:rsidP="00642717">
      <w:pPr>
        <w:spacing w:after="0" w:line="240" w:lineRule="auto"/>
        <w:rPr>
          <w:rFonts w:ascii="Arial" w:eastAsia="Times New Roman" w:hAnsi="Arial" w:cs="Arial"/>
          <w:sz w:val="18"/>
          <w:szCs w:val="18"/>
        </w:rPr>
      </w:pPr>
    </w:p>
    <w:p w14:paraId="6B987A1F" w14:textId="77777777" w:rsidR="00642717" w:rsidRPr="00642717" w:rsidRDefault="00642717" w:rsidP="00642717">
      <w:pPr>
        <w:spacing w:after="0" w:line="240" w:lineRule="auto"/>
        <w:rPr>
          <w:rFonts w:ascii="Arial" w:eastAsia="Times New Roman" w:hAnsi="Arial" w:cs="Arial"/>
          <w:b/>
          <w:color w:val="000000"/>
          <w:sz w:val="18"/>
          <w:szCs w:val="18"/>
        </w:rPr>
      </w:pPr>
      <w:r w:rsidRPr="00642717">
        <w:rPr>
          <w:rFonts w:ascii="Arial" w:eastAsia="Times New Roman" w:hAnsi="Arial" w:cs="Arial"/>
          <w:b/>
          <w:bCs/>
          <w:color w:val="000000"/>
          <w:sz w:val="18"/>
          <w:szCs w:val="18"/>
        </w:rPr>
        <w:t xml:space="preserve">Licensee agrees and acknowledges that HL7 may not own all </w:t>
      </w:r>
      <w:proofErr w:type="gramStart"/>
      <w:r w:rsidRPr="00642717">
        <w:rPr>
          <w:rFonts w:ascii="Arial" w:eastAsia="Times New Roman" w:hAnsi="Arial" w:cs="Arial"/>
          <w:b/>
          <w:bCs/>
          <w:color w:val="000000"/>
          <w:sz w:val="18"/>
          <w:szCs w:val="18"/>
        </w:rPr>
        <w:t>right</w:t>
      </w:r>
      <w:proofErr w:type="gramEnd"/>
      <w:r w:rsidRPr="00642717">
        <w:rPr>
          <w:rFonts w:ascii="Arial" w:eastAsia="Times New Roman" w:hAnsi="Arial" w:cs="Arial"/>
          <w:b/>
          <w:bCs/>
          <w:color w:val="000000"/>
          <w:sz w:val="18"/>
          <w:szCs w:val="18"/>
        </w:rPr>
        <w:t xml:space="preserve">, title, and interest, in and to the Materials and that the Materials </w:t>
      </w:r>
      <w:r w:rsidRPr="00642717">
        <w:rPr>
          <w:rFonts w:ascii="Arial" w:eastAsia="Times New Roman"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642717">
        <w:rPr>
          <w:rFonts w:ascii="Arial" w:eastAsia="Times New Roman" w:hAnsi="Arial" w:cs="Arial"/>
          <w:b/>
          <w:color w:val="000000"/>
          <w:sz w:val="18"/>
          <w:szCs w:val="18"/>
        </w:rPr>
        <w:t>Third Party</w:t>
      </w:r>
      <w:proofErr w:type="gramEnd"/>
      <w:r w:rsidRPr="00642717">
        <w:rPr>
          <w:rFonts w:ascii="Arial" w:eastAsia="Times New Roman" w:hAnsi="Arial" w:cs="Arial"/>
          <w:b/>
          <w:color w:val="000000"/>
          <w:sz w:val="18"/>
          <w:szCs w:val="18"/>
        </w:rPr>
        <w:t xml:space="preserve"> IP right by the Licensee remains the Licensee’s liability.</w:t>
      </w:r>
    </w:p>
    <w:p w14:paraId="5391D60C" w14:textId="77777777" w:rsidR="00642717" w:rsidRPr="00642717" w:rsidRDefault="00642717" w:rsidP="00642717">
      <w:pPr>
        <w:spacing w:after="0" w:line="240" w:lineRule="auto"/>
        <w:rPr>
          <w:rFonts w:ascii="Arial" w:eastAsia="Times New Roman" w:hAnsi="Arial" w:cs="Arial"/>
          <w:color w:val="000000"/>
          <w:sz w:val="18"/>
          <w:szCs w:val="18"/>
        </w:rPr>
      </w:pPr>
    </w:p>
    <w:p w14:paraId="1CCD5BA9" w14:textId="77777777" w:rsidR="00642717" w:rsidRPr="00642717" w:rsidRDefault="00642717" w:rsidP="00642717">
      <w:pPr>
        <w:spacing w:after="0" w:line="240" w:lineRule="auto"/>
        <w:rPr>
          <w:rFonts w:ascii="Arial" w:eastAsia="Times New Roman" w:hAnsi="Arial" w:cs="Arial"/>
          <w:color w:val="000000"/>
          <w:sz w:val="18"/>
          <w:szCs w:val="18"/>
        </w:rPr>
      </w:pPr>
      <w:r w:rsidRPr="00642717">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642717" w:rsidRPr="00642717" w14:paraId="5E85517B" w14:textId="77777777" w:rsidTr="00642717">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0D4218F2" w14:textId="77777777" w:rsidR="00642717" w:rsidRPr="00642717" w:rsidRDefault="00642717" w:rsidP="00642717">
            <w:pPr>
              <w:spacing w:after="0" w:line="240" w:lineRule="auto"/>
              <w:rPr>
                <w:rFonts w:ascii="Arial" w:eastAsia="Times New Roman" w:hAnsi="Arial" w:cs="Arial"/>
                <w:b/>
                <w:color w:val="000000"/>
                <w:sz w:val="18"/>
                <w:szCs w:val="18"/>
                <w:lang w:val="de-DE"/>
              </w:rPr>
            </w:pPr>
            <w:r w:rsidRPr="00642717">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3BC3B862" w14:textId="77777777" w:rsidR="00642717" w:rsidRPr="00642717" w:rsidRDefault="00642717" w:rsidP="00642717">
            <w:pPr>
              <w:spacing w:after="100" w:afterAutospacing="1" w:line="240" w:lineRule="auto"/>
              <w:rPr>
                <w:rFonts w:ascii="Arial" w:eastAsia="Times New Roman" w:hAnsi="Arial" w:cs="Arial"/>
                <w:b/>
                <w:color w:val="000000"/>
                <w:sz w:val="18"/>
                <w:szCs w:val="18"/>
                <w:lang w:val="de-DE"/>
              </w:rPr>
            </w:pPr>
            <w:r w:rsidRPr="00642717">
              <w:rPr>
                <w:rFonts w:ascii="Arial" w:eastAsia="Times New Roman" w:hAnsi="Arial" w:cs="Arial"/>
                <w:b/>
                <w:color w:val="000000"/>
                <w:sz w:val="18"/>
                <w:szCs w:val="18"/>
                <w:lang w:val="de-DE" w:eastAsia="ja-JP"/>
              </w:rPr>
              <w:t>Owner/Contact</w:t>
            </w:r>
          </w:p>
        </w:tc>
      </w:tr>
      <w:tr w:rsidR="00642717" w:rsidRPr="00642717" w14:paraId="408CAF9E" w14:textId="77777777" w:rsidTr="00642717">
        <w:trPr>
          <w:cantSplit/>
        </w:trPr>
        <w:tc>
          <w:tcPr>
            <w:tcW w:w="3330" w:type="dxa"/>
            <w:tcBorders>
              <w:top w:val="single" w:sz="4" w:space="0" w:color="auto"/>
              <w:left w:val="single" w:sz="4" w:space="0" w:color="auto"/>
              <w:bottom w:val="single" w:sz="4" w:space="0" w:color="auto"/>
              <w:right w:val="single" w:sz="4" w:space="0" w:color="auto"/>
            </w:tcBorders>
            <w:hideMark/>
          </w:tcPr>
          <w:p w14:paraId="3B93B945" w14:textId="77777777" w:rsidR="00642717" w:rsidRPr="00642717" w:rsidRDefault="00642717" w:rsidP="00642717">
            <w:pPr>
              <w:spacing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2D3760E3"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American Medical Association</w:t>
            </w:r>
            <w:r w:rsidRPr="00642717">
              <w:rPr>
                <w:rFonts w:ascii="Arial" w:eastAsia="Times New Roman" w:hAnsi="Arial" w:cs="Arial"/>
                <w:color w:val="000000"/>
                <w:sz w:val="18"/>
                <w:szCs w:val="20"/>
                <w:lang w:val="de-DE" w:eastAsia="ja-JP"/>
              </w:rPr>
              <w:br/>
              <w:t>https://www.ama-assn.org/practice-management/cpt-licensing</w:t>
            </w:r>
          </w:p>
        </w:tc>
      </w:tr>
      <w:tr w:rsidR="00642717" w:rsidRPr="00642717" w14:paraId="09767B76" w14:textId="77777777" w:rsidTr="00642717">
        <w:tc>
          <w:tcPr>
            <w:tcW w:w="3330" w:type="dxa"/>
            <w:tcBorders>
              <w:top w:val="single" w:sz="4" w:space="0" w:color="auto"/>
              <w:left w:val="single" w:sz="4" w:space="0" w:color="auto"/>
              <w:bottom w:val="single" w:sz="4" w:space="0" w:color="auto"/>
              <w:right w:val="single" w:sz="4" w:space="0" w:color="auto"/>
            </w:tcBorders>
            <w:hideMark/>
          </w:tcPr>
          <w:p w14:paraId="703A215A"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011E7B8D"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SNOMED CT® International;  http://www.snomed.org/snomed-ct/get-snomed-ct or info@ihtsdo.org</w:t>
            </w:r>
          </w:p>
        </w:tc>
      </w:tr>
      <w:tr w:rsidR="00642717" w:rsidRPr="00642717" w14:paraId="23D96BF1" w14:textId="77777777" w:rsidTr="00642717">
        <w:tc>
          <w:tcPr>
            <w:tcW w:w="3330" w:type="dxa"/>
            <w:tcBorders>
              <w:top w:val="single" w:sz="4" w:space="0" w:color="auto"/>
              <w:left w:val="single" w:sz="4" w:space="0" w:color="auto"/>
              <w:bottom w:val="single" w:sz="4" w:space="0" w:color="auto"/>
              <w:right w:val="single" w:sz="4" w:space="0" w:color="auto"/>
            </w:tcBorders>
            <w:hideMark/>
          </w:tcPr>
          <w:p w14:paraId="216B09EE"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2268A6F3"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Regenstrief Institute</w:t>
            </w:r>
          </w:p>
        </w:tc>
      </w:tr>
      <w:tr w:rsidR="00642717" w:rsidRPr="00642717" w14:paraId="09ECE6D8" w14:textId="77777777" w:rsidTr="00642717">
        <w:tc>
          <w:tcPr>
            <w:tcW w:w="3330" w:type="dxa"/>
            <w:tcBorders>
              <w:top w:val="single" w:sz="4" w:space="0" w:color="auto"/>
              <w:left w:val="single" w:sz="4" w:space="0" w:color="auto"/>
              <w:bottom w:val="single" w:sz="4" w:space="0" w:color="auto"/>
              <w:right w:val="single" w:sz="4" w:space="0" w:color="auto"/>
            </w:tcBorders>
            <w:hideMark/>
          </w:tcPr>
          <w:p w14:paraId="670ECC76"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3DC6AD23"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color w:val="000000"/>
                <w:sz w:val="18"/>
                <w:szCs w:val="20"/>
                <w:lang w:val="de-DE" w:eastAsia="ja-JP"/>
              </w:rPr>
              <w:t>World Health Organization (WHO)</w:t>
            </w:r>
          </w:p>
        </w:tc>
      </w:tr>
      <w:tr w:rsidR="00642717" w:rsidRPr="00642717" w14:paraId="0CEE1662" w14:textId="77777777" w:rsidTr="00642717">
        <w:tc>
          <w:tcPr>
            <w:tcW w:w="3330" w:type="dxa"/>
            <w:tcBorders>
              <w:top w:val="single" w:sz="4" w:space="0" w:color="auto"/>
              <w:left w:val="single" w:sz="4" w:space="0" w:color="auto"/>
              <w:bottom w:val="single" w:sz="4" w:space="0" w:color="auto"/>
              <w:right w:val="single" w:sz="4" w:space="0" w:color="auto"/>
            </w:tcBorders>
            <w:hideMark/>
          </w:tcPr>
          <w:p w14:paraId="606098C0"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74D0E500" w14:textId="77777777" w:rsidR="00642717" w:rsidRPr="00642717" w:rsidRDefault="00642717" w:rsidP="00642717">
            <w:pPr>
              <w:spacing w:before="100" w:beforeAutospacing="1" w:after="100" w:afterAutospacing="1" w:line="240" w:lineRule="auto"/>
              <w:rPr>
                <w:rFonts w:ascii="Arial" w:eastAsia="Times New Roman" w:hAnsi="Arial" w:cs="Arial"/>
                <w:color w:val="000000"/>
                <w:sz w:val="18"/>
                <w:szCs w:val="20"/>
                <w:lang w:val="de-DE"/>
              </w:rPr>
            </w:pPr>
            <w:r w:rsidRPr="00642717">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06E8C942" w14:textId="7DC8F251" w:rsidR="00642717" w:rsidRDefault="00642717" w:rsidP="00CC4560">
      <w:pPr>
        <w:pStyle w:val="Heading2"/>
        <w:numPr>
          <w:ilvl w:val="0"/>
          <w:numId w:val="0"/>
        </w:numPr>
      </w:pPr>
    </w:p>
    <w:p w14:paraId="210518CB" w14:textId="77777777" w:rsidR="00642717" w:rsidRDefault="00642717">
      <w:pPr>
        <w:spacing w:after="0" w:line="240" w:lineRule="auto"/>
        <w:rPr>
          <w:rFonts w:ascii="Arial" w:eastAsia="Times New Roman" w:hAnsi="Arial"/>
          <w:b/>
          <w:caps/>
          <w:kern w:val="20"/>
          <w:sz w:val="28"/>
          <w:szCs w:val="20"/>
        </w:rPr>
      </w:pPr>
      <w:r>
        <w:br w:type="page"/>
      </w:r>
    </w:p>
    <w:p w14:paraId="463431F4" w14:textId="0E482260" w:rsidR="00E921A2" w:rsidRPr="00121095" w:rsidRDefault="00E921A2" w:rsidP="00CC4560">
      <w:pPr>
        <w:pStyle w:val="Heading2"/>
        <w:numPr>
          <w:ilvl w:val="0"/>
          <w:numId w:val="0"/>
        </w:numPr>
      </w:pPr>
      <w:r w:rsidRPr="00121095">
        <w:lastRenderedPageBreak/>
        <w:t>CHAPTER 5 CONTENTS</w:t>
      </w:r>
      <w:bookmarkEnd w:id="5"/>
    </w:p>
    <w:bookmarkStart w:id="6" w:name="_Hlk28004389"/>
    <w:p w14:paraId="4A9FF389" w14:textId="55760B9D" w:rsidR="00DA4CEF" w:rsidRDefault="00D84BD4">
      <w:pPr>
        <w:pStyle w:val="TOC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8083054" w:history="1">
        <w:r w:rsidR="00DA4CEF" w:rsidRPr="00114115">
          <w:rPr>
            <w:rStyle w:val="Hyperlink"/>
          </w:rPr>
          <w:t>5.1</w:t>
        </w:r>
        <w:r w:rsidR="00DA4CEF">
          <w:rPr>
            <w:rFonts w:asciiTheme="minorHAnsi" w:eastAsiaTheme="minorEastAsia" w:hAnsiTheme="minorHAnsi" w:cstheme="minorBidi"/>
            <w:b w:val="0"/>
            <w:smallCaps w:val="0"/>
            <w:kern w:val="0"/>
            <w:sz w:val="22"/>
            <w:szCs w:val="22"/>
          </w:rPr>
          <w:tab/>
        </w:r>
        <w:r w:rsidR="00DA4CEF" w:rsidRPr="00114115">
          <w:rPr>
            <w:rStyle w:val="Hyperlink"/>
          </w:rPr>
          <w:t>CHAPTER 5 CONTENTS</w:t>
        </w:r>
        <w:r w:rsidR="00DA4CEF">
          <w:rPr>
            <w:webHidden/>
          </w:rPr>
          <w:tab/>
        </w:r>
        <w:r w:rsidR="00DA4CEF">
          <w:rPr>
            <w:webHidden/>
          </w:rPr>
          <w:fldChar w:fldCharType="begin"/>
        </w:r>
        <w:r w:rsidR="00DA4CEF">
          <w:rPr>
            <w:webHidden/>
          </w:rPr>
          <w:instrText xml:space="preserve"> PAGEREF _Toc148083054 \h </w:instrText>
        </w:r>
        <w:r w:rsidR="00DA4CEF">
          <w:rPr>
            <w:webHidden/>
          </w:rPr>
        </w:r>
        <w:r w:rsidR="00DA4CEF">
          <w:rPr>
            <w:webHidden/>
          </w:rPr>
          <w:fldChar w:fldCharType="separate"/>
        </w:r>
        <w:r w:rsidR="00D930AA">
          <w:rPr>
            <w:webHidden/>
          </w:rPr>
          <w:t>2</w:t>
        </w:r>
        <w:r w:rsidR="00DA4CEF">
          <w:rPr>
            <w:webHidden/>
          </w:rPr>
          <w:fldChar w:fldCharType="end"/>
        </w:r>
      </w:hyperlink>
    </w:p>
    <w:p w14:paraId="754EA037" w14:textId="45FE1AFA" w:rsidR="00DA4CEF" w:rsidRDefault="008D3820">
      <w:pPr>
        <w:pStyle w:val="TOC2"/>
        <w:rPr>
          <w:rFonts w:asciiTheme="minorHAnsi" w:eastAsiaTheme="minorEastAsia" w:hAnsiTheme="minorHAnsi" w:cstheme="minorBidi"/>
          <w:b w:val="0"/>
          <w:smallCaps w:val="0"/>
          <w:kern w:val="0"/>
          <w:sz w:val="22"/>
          <w:szCs w:val="22"/>
        </w:rPr>
      </w:pPr>
      <w:hyperlink w:anchor="_Toc148083055" w:history="1">
        <w:r w:rsidR="00DA4CEF" w:rsidRPr="00114115">
          <w:rPr>
            <w:rStyle w:val="Hyperlink"/>
          </w:rPr>
          <w:t>5.2</w:t>
        </w:r>
        <w:r w:rsidR="00DA4CEF">
          <w:rPr>
            <w:rFonts w:asciiTheme="minorHAnsi" w:eastAsiaTheme="minorEastAsia" w:hAnsiTheme="minorHAnsi" w:cstheme="minorBidi"/>
            <w:b w:val="0"/>
            <w:smallCaps w:val="0"/>
            <w:kern w:val="0"/>
            <w:sz w:val="22"/>
            <w:szCs w:val="22"/>
          </w:rPr>
          <w:tab/>
        </w:r>
        <w:r w:rsidR="00DA4CEF" w:rsidRPr="00114115">
          <w:rPr>
            <w:rStyle w:val="Hyperlink"/>
          </w:rPr>
          <w:t>INTRODUCTION</w:t>
        </w:r>
        <w:r w:rsidR="00DA4CEF">
          <w:rPr>
            <w:webHidden/>
          </w:rPr>
          <w:tab/>
        </w:r>
        <w:r w:rsidR="00DA4CEF">
          <w:rPr>
            <w:webHidden/>
          </w:rPr>
          <w:fldChar w:fldCharType="begin"/>
        </w:r>
        <w:r w:rsidR="00DA4CEF">
          <w:rPr>
            <w:webHidden/>
          </w:rPr>
          <w:instrText xml:space="preserve"> PAGEREF _Toc148083055 \h </w:instrText>
        </w:r>
        <w:r w:rsidR="00DA4CEF">
          <w:rPr>
            <w:webHidden/>
          </w:rPr>
        </w:r>
        <w:r w:rsidR="00DA4CEF">
          <w:rPr>
            <w:webHidden/>
          </w:rPr>
          <w:fldChar w:fldCharType="separate"/>
        </w:r>
        <w:r w:rsidR="00D930AA">
          <w:rPr>
            <w:webHidden/>
          </w:rPr>
          <w:t>4</w:t>
        </w:r>
        <w:r w:rsidR="00DA4CEF">
          <w:rPr>
            <w:webHidden/>
          </w:rPr>
          <w:fldChar w:fldCharType="end"/>
        </w:r>
      </w:hyperlink>
    </w:p>
    <w:p w14:paraId="646548D4" w14:textId="49562AC8"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56" w:history="1">
        <w:r w:rsidR="00DA4CEF" w:rsidRPr="00114115">
          <w:rPr>
            <w:rStyle w:val="Hyperlink"/>
            <w:noProof/>
          </w:rPr>
          <w:t>5.2.1</w:t>
        </w:r>
        <w:r w:rsidR="00DA4CEF">
          <w:rPr>
            <w:rFonts w:asciiTheme="minorHAnsi" w:eastAsiaTheme="minorEastAsia" w:hAnsiTheme="minorHAnsi" w:cstheme="minorBidi"/>
            <w:noProof/>
          </w:rPr>
          <w:tab/>
        </w:r>
        <w:r w:rsidR="00DA4CEF" w:rsidRPr="00114115">
          <w:rPr>
            <w:rStyle w:val="Hyperlink"/>
            <w:noProof/>
          </w:rPr>
          <w:t>Query/response model</w:t>
        </w:r>
        <w:r w:rsidR="00DA4CEF">
          <w:rPr>
            <w:noProof/>
            <w:webHidden/>
          </w:rPr>
          <w:tab/>
        </w:r>
        <w:r w:rsidR="00DA4CEF">
          <w:rPr>
            <w:noProof/>
            <w:webHidden/>
          </w:rPr>
          <w:fldChar w:fldCharType="begin"/>
        </w:r>
        <w:r w:rsidR="00DA4CEF">
          <w:rPr>
            <w:noProof/>
            <w:webHidden/>
          </w:rPr>
          <w:instrText xml:space="preserve"> PAGEREF _Toc148083056 \h </w:instrText>
        </w:r>
        <w:r w:rsidR="00DA4CEF">
          <w:rPr>
            <w:noProof/>
            <w:webHidden/>
          </w:rPr>
        </w:r>
        <w:r w:rsidR="00DA4CEF">
          <w:rPr>
            <w:noProof/>
            <w:webHidden/>
          </w:rPr>
          <w:fldChar w:fldCharType="separate"/>
        </w:r>
        <w:r w:rsidR="00D930AA">
          <w:rPr>
            <w:noProof/>
            <w:webHidden/>
          </w:rPr>
          <w:t>5</w:t>
        </w:r>
        <w:r w:rsidR="00DA4CEF">
          <w:rPr>
            <w:noProof/>
            <w:webHidden/>
          </w:rPr>
          <w:fldChar w:fldCharType="end"/>
        </w:r>
      </w:hyperlink>
    </w:p>
    <w:p w14:paraId="1CA7C7C2" w14:textId="56B04EBA"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57" w:history="1">
        <w:r w:rsidR="00DA4CEF" w:rsidRPr="00114115">
          <w:rPr>
            <w:rStyle w:val="Hyperlink"/>
            <w:noProof/>
          </w:rPr>
          <w:t>5.2.2</w:t>
        </w:r>
        <w:r w:rsidR="00DA4CEF">
          <w:rPr>
            <w:rFonts w:asciiTheme="minorHAnsi" w:eastAsiaTheme="minorEastAsia" w:hAnsiTheme="minorHAnsi" w:cstheme="minorBidi"/>
            <w:noProof/>
          </w:rPr>
          <w:tab/>
        </w:r>
        <w:r w:rsidR="00DA4CEF" w:rsidRPr="00114115">
          <w:rPr>
            <w:rStyle w:val="Hyperlink"/>
            <w:noProof/>
          </w:rPr>
          <w:t>Evolution of the query standard</w:t>
        </w:r>
        <w:r w:rsidR="00DA4CEF">
          <w:rPr>
            <w:noProof/>
            <w:webHidden/>
          </w:rPr>
          <w:tab/>
        </w:r>
        <w:r w:rsidR="00DA4CEF">
          <w:rPr>
            <w:noProof/>
            <w:webHidden/>
          </w:rPr>
          <w:fldChar w:fldCharType="begin"/>
        </w:r>
        <w:r w:rsidR="00DA4CEF">
          <w:rPr>
            <w:noProof/>
            <w:webHidden/>
          </w:rPr>
          <w:instrText xml:space="preserve"> PAGEREF _Toc148083057 \h </w:instrText>
        </w:r>
        <w:r w:rsidR="00DA4CEF">
          <w:rPr>
            <w:noProof/>
            <w:webHidden/>
          </w:rPr>
        </w:r>
        <w:r w:rsidR="00DA4CEF">
          <w:rPr>
            <w:noProof/>
            <w:webHidden/>
          </w:rPr>
          <w:fldChar w:fldCharType="separate"/>
        </w:r>
        <w:r w:rsidR="00D930AA">
          <w:rPr>
            <w:noProof/>
            <w:webHidden/>
          </w:rPr>
          <w:t>6</w:t>
        </w:r>
        <w:r w:rsidR="00DA4CEF">
          <w:rPr>
            <w:noProof/>
            <w:webHidden/>
          </w:rPr>
          <w:fldChar w:fldCharType="end"/>
        </w:r>
      </w:hyperlink>
    </w:p>
    <w:p w14:paraId="6BA70FAD" w14:textId="631B3934"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58" w:history="1">
        <w:r w:rsidR="00DA4CEF" w:rsidRPr="00114115">
          <w:rPr>
            <w:rStyle w:val="Hyperlink"/>
            <w:noProof/>
          </w:rPr>
          <w:t>5.2.3</w:t>
        </w:r>
        <w:r w:rsidR="00DA4CEF">
          <w:rPr>
            <w:rFonts w:asciiTheme="minorHAnsi" w:eastAsiaTheme="minorEastAsia" w:hAnsiTheme="minorHAnsi" w:cstheme="minorBidi"/>
            <w:noProof/>
          </w:rPr>
          <w:tab/>
        </w:r>
        <w:r w:rsidR="00DA4CEF" w:rsidRPr="00114115">
          <w:rPr>
            <w:rStyle w:val="Hyperlink"/>
            <w:noProof/>
          </w:rPr>
          <w:t>Query development methodology</w:t>
        </w:r>
        <w:r w:rsidR="00DA4CEF">
          <w:rPr>
            <w:noProof/>
            <w:webHidden/>
          </w:rPr>
          <w:tab/>
        </w:r>
        <w:r w:rsidR="00DA4CEF">
          <w:rPr>
            <w:noProof/>
            <w:webHidden/>
          </w:rPr>
          <w:fldChar w:fldCharType="begin"/>
        </w:r>
        <w:r w:rsidR="00DA4CEF">
          <w:rPr>
            <w:noProof/>
            <w:webHidden/>
          </w:rPr>
          <w:instrText xml:space="preserve"> PAGEREF _Toc148083058 \h </w:instrText>
        </w:r>
        <w:r w:rsidR="00DA4CEF">
          <w:rPr>
            <w:noProof/>
            <w:webHidden/>
          </w:rPr>
        </w:r>
        <w:r w:rsidR="00DA4CEF">
          <w:rPr>
            <w:noProof/>
            <w:webHidden/>
          </w:rPr>
          <w:fldChar w:fldCharType="separate"/>
        </w:r>
        <w:r w:rsidR="00D930AA">
          <w:rPr>
            <w:noProof/>
            <w:webHidden/>
          </w:rPr>
          <w:t>8</w:t>
        </w:r>
        <w:r w:rsidR="00DA4CEF">
          <w:rPr>
            <w:noProof/>
            <w:webHidden/>
          </w:rPr>
          <w:fldChar w:fldCharType="end"/>
        </w:r>
      </w:hyperlink>
    </w:p>
    <w:p w14:paraId="03115484" w14:textId="13365476"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59" w:history="1">
        <w:r w:rsidR="00DA4CEF" w:rsidRPr="00114115">
          <w:rPr>
            <w:rStyle w:val="Hyperlink"/>
            <w:noProof/>
          </w:rPr>
          <w:t>5.2.4</w:t>
        </w:r>
        <w:r w:rsidR="00DA4CEF">
          <w:rPr>
            <w:rFonts w:asciiTheme="minorHAnsi" w:eastAsiaTheme="minorEastAsia" w:hAnsiTheme="minorHAnsi" w:cstheme="minorBidi"/>
            <w:noProof/>
          </w:rPr>
          <w:tab/>
        </w:r>
        <w:r w:rsidR="00DA4CEF" w:rsidRPr="00114115">
          <w:rPr>
            <w:rStyle w:val="Hyperlink"/>
            <w:noProof/>
          </w:rPr>
          <w:t>Response format</w:t>
        </w:r>
        <w:r w:rsidR="00DA4CEF">
          <w:rPr>
            <w:noProof/>
            <w:webHidden/>
          </w:rPr>
          <w:tab/>
        </w:r>
        <w:r w:rsidR="00DA4CEF">
          <w:rPr>
            <w:noProof/>
            <w:webHidden/>
          </w:rPr>
          <w:fldChar w:fldCharType="begin"/>
        </w:r>
        <w:r w:rsidR="00DA4CEF">
          <w:rPr>
            <w:noProof/>
            <w:webHidden/>
          </w:rPr>
          <w:instrText xml:space="preserve"> PAGEREF _Toc148083059 \h </w:instrText>
        </w:r>
        <w:r w:rsidR="00DA4CEF">
          <w:rPr>
            <w:noProof/>
            <w:webHidden/>
          </w:rPr>
        </w:r>
        <w:r w:rsidR="00DA4CEF">
          <w:rPr>
            <w:noProof/>
            <w:webHidden/>
          </w:rPr>
          <w:fldChar w:fldCharType="separate"/>
        </w:r>
        <w:r w:rsidR="00D930AA">
          <w:rPr>
            <w:noProof/>
            <w:webHidden/>
          </w:rPr>
          <w:t>9</w:t>
        </w:r>
        <w:r w:rsidR="00DA4CEF">
          <w:rPr>
            <w:noProof/>
            <w:webHidden/>
          </w:rPr>
          <w:fldChar w:fldCharType="end"/>
        </w:r>
      </w:hyperlink>
    </w:p>
    <w:p w14:paraId="4AE3F863" w14:textId="69F30442"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0" w:history="1">
        <w:r w:rsidR="00DA4CEF" w:rsidRPr="00114115">
          <w:rPr>
            <w:rStyle w:val="Hyperlink"/>
            <w:noProof/>
          </w:rPr>
          <w:t>5.2.5</w:t>
        </w:r>
        <w:r w:rsidR="00DA4CEF">
          <w:rPr>
            <w:rFonts w:asciiTheme="minorHAnsi" w:eastAsiaTheme="minorEastAsia" w:hAnsiTheme="minorHAnsi" w:cstheme="minorBidi"/>
            <w:noProof/>
          </w:rPr>
          <w:tab/>
        </w:r>
        <w:r w:rsidR="00DA4CEF" w:rsidRPr="00114115">
          <w:rPr>
            <w:rStyle w:val="Hyperlink"/>
            <w:noProof/>
          </w:rPr>
          <w:t>Query specification formats</w:t>
        </w:r>
        <w:r w:rsidR="00DA4CEF">
          <w:rPr>
            <w:noProof/>
            <w:webHidden/>
          </w:rPr>
          <w:tab/>
        </w:r>
        <w:r w:rsidR="00DA4CEF">
          <w:rPr>
            <w:noProof/>
            <w:webHidden/>
          </w:rPr>
          <w:fldChar w:fldCharType="begin"/>
        </w:r>
        <w:r w:rsidR="00DA4CEF">
          <w:rPr>
            <w:noProof/>
            <w:webHidden/>
          </w:rPr>
          <w:instrText xml:space="preserve"> PAGEREF _Toc148083060 \h </w:instrText>
        </w:r>
        <w:r w:rsidR="00DA4CEF">
          <w:rPr>
            <w:noProof/>
            <w:webHidden/>
          </w:rPr>
        </w:r>
        <w:r w:rsidR="00DA4CEF">
          <w:rPr>
            <w:noProof/>
            <w:webHidden/>
          </w:rPr>
          <w:fldChar w:fldCharType="separate"/>
        </w:r>
        <w:r w:rsidR="00D930AA">
          <w:rPr>
            <w:noProof/>
            <w:webHidden/>
          </w:rPr>
          <w:t>10</w:t>
        </w:r>
        <w:r w:rsidR="00DA4CEF">
          <w:rPr>
            <w:noProof/>
            <w:webHidden/>
          </w:rPr>
          <w:fldChar w:fldCharType="end"/>
        </w:r>
      </w:hyperlink>
    </w:p>
    <w:p w14:paraId="26BCBCCB" w14:textId="685A502A"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1" w:history="1">
        <w:r w:rsidR="00DA4CEF" w:rsidRPr="00114115">
          <w:rPr>
            <w:rStyle w:val="Hyperlink"/>
            <w:noProof/>
          </w:rPr>
          <w:t>5.2.6</w:t>
        </w:r>
        <w:r w:rsidR="00DA4CEF">
          <w:rPr>
            <w:rFonts w:asciiTheme="minorHAnsi" w:eastAsiaTheme="minorEastAsia" w:hAnsiTheme="minorHAnsi" w:cstheme="minorBidi"/>
            <w:noProof/>
          </w:rPr>
          <w:tab/>
        </w:r>
        <w:r w:rsidR="00DA4CEF" w:rsidRPr="00114115">
          <w:rPr>
            <w:rStyle w:val="Hyperlink"/>
            <w:noProof/>
          </w:rPr>
          <w:t>Summary chart of query/response pairs</w:t>
        </w:r>
        <w:r w:rsidR="00DA4CEF">
          <w:rPr>
            <w:noProof/>
            <w:webHidden/>
          </w:rPr>
          <w:tab/>
        </w:r>
        <w:r w:rsidR="00DA4CEF">
          <w:rPr>
            <w:noProof/>
            <w:webHidden/>
          </w:rPr>
          <w:fldChar w:fldCharType="begin"/>
        </w:r>
        <w:r w:rsidR="00DA4CEF">
          <w:rPr>
            <w:noProof/>
            <w:webHidden/>
          </w:rPr>
          <w:instrText xml:space="preserve"> PAGEREF _Toc148083061 \h </w:instrText>
        </w:r>
        <w:r w:rsidR="00DA4CEF">
          <w:rPr>
            <w:noProof/>
            <w:webHidden/>
          </w:rPr>
        </w:r>
        <w:r w:rsidR="00DA4CEF">
          <w:rPr>
            <w:noProof/>
            <w:webHidden/>
          </w:rPr>
          <w:fldChar w:fldCharType="separate"/>
        </w:r>
        <w:r w:rsidR="00D930AA">
          <w:rPr>
            <w:noProof/>
            <w:webHidden/>
          </w:rPr>
          <w:t>13</w:t>
        </w:r>
        <w:r w:rsidR="00DA4CEF">
          <w:rPr>
            <w:noProof/>
            <w:webHidden/>
          </w:rPr>
          <w:fldChar w:fldCharType="end"/>
        </w:r>
      </w:hyperlink>
    </w:p>
    <w:p w14:paraId="31A38586" w14:textId="59D0D7F6"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2" w:history="1">
        <w:r w:rsidR="00DA4CEF" w:rsidRPr="00114115">
          <w:rPr>
            <w:rStyle w:val="Hyperlink"/>
            <w:noProof/>
          </w:rPr>
          <w:t>5.2.7</w:t>
        </w:r>
        <w:r w:rsidR="00DA4CEF">
          <w:rPr>
            <w:rFonts w:asciiTheme="minorHAnsi" w:eastAsiaTheme="minorEastAsia" w:hAnsiTheme="minorHAnsi" w:cstheme="minorBidi"/>
            <w:noProof/>
          </w:rPr>
          <w:tab/>
        </w:r>
        <w:r w:rsidR="00DA4CEF" w:rsidRPr="00114115">
          <w:rPr>
            <w:rStyle w:val="Hyperlink"/>
            <w:noProof/>
          </w:rPr>
          <w:t>Acknowledgment Choreography</w:t>
        </w:r>
        <w:r w:rsidR="00DA4CEF">
          <w:rPr>
            <w:noProof/>
            <w:webHidden/>
          </w:rPr>
          <w:tab/>
        </w:r>
        <w:r w:rsidR="00DA4CEF">
          <w:rPr>
            <w:noProof/>
            <w:webHidden/>
          </w:rPr>
          <w:fldChar w:fldCharType="begin"/>
        </w:r>
        <w:r w:rsidR="00DA4CEF">
          <w:rPr>
            <w:noProof/>
            <w:webHidden/>
          </w:rPr>
          <w:instrText xml:space="preserve"> PAGEREF _Toc148083062 \h </w:instrText>
        </w:r>
        <w:r w:rsidR="00DA4CEF">
          <w:rPr>
            <w:noProof/>
            <w:webHidden/>
          </w:rPr>
        </w:r>
        <w:r w:rsidR="00DA4CEF">
          <w:rPr>
            <w:noProof/>
            <w:webHidden/>
          </w:rPr>
          <w:fldChar w:fldCharType="separate"/>
        </w:r>
        <w:r w:rsidR="00D930AA">
          <w:rPr>
            <w:noProof/>
            <w:webHidden/>
          </w:rPr>
          <w:t>14</w:t>
        </w:r>
        <w:r w:rsidR="00DA4CEF">
          <w:rPr>
            <w:noProof/>
            <w:webHidden/>
          </w:rPr>
          <w:fldChar w:fldCharType="end"/>
        </w:r>
      </w:hyperlink>
    </w:p>
    <w:p w14:paraId="69462DFC" w14:textId="47F91310" w:rsidR="00DA4CEF" w:rsidRDefault="008D3820">
      <w:pPr>
        <w:pStyle w:val="TOC2"/>
        <w:rPr>
          <w:rFonts w:asciiTheme="minorHAnsi" w:eastAsiaTheme="minorEastAsia" w:hAnsiTheme="minorHAnsi" w:cstheme="minorBidi"/>
          <w:b w:val="0"/>
          <w:smallCaps w:val="0"/>
          <w:kern w:val="0"/>
          <w:sz w:val="22"/>
          <w:szCs w:val="22"/>
        </w:rPr>
      </w:pPr>
      <w:hyperlink w:anchor="_Toc148083063" w:history="1">
        <w:r w:rsidR="00DA4CEF" w:rsidRPr="00114115">
          <w:rPr>
            <w:rStyle w:val="Hyperlink"/>
          </w:rPr>
          <w:t>5.3</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PROFILE</w:t>
        </w:r>
        <w:r w:rsidR="00DA4CEF">
          <w:rPr>
            <w:webHidden/>
          </w:rPr>
          <w:tab/>
        </w:r>
        <w:r w:rsidR="00DA4CEF">
          <w:rPr>
            <w:webHidden/>
          </w:rPr>
          <w:fldChar w:fldCharType="begin"/>
        </w:r>
        <w:r w:rsidR="00DA4CEF">
          <w:rPr>
            <w:webHidden/>
          </w:rPr>
          <w:instrText xml:space="preserve"> PAGEREF _Toc148083063 \h </w:instrText>
        </w:r>
        <w:r w:rsidR="00DA4CEF">
          <w:rPr>
            <w:webHidden/>
          </w:rPr>
        </w:r>
        <w:r w:rsidR="00DA4CEF">
          <w:rPr>
            <w:webHidden/>
          </w:rPr>
          <w:fldChar w:fldCharType="separate"/>
        </w:r>
        <w:r w:rsidR="00D930AA">
          <w:rPr>
            <w:webHidden/>
          </w:rPr>
          <w:t>14</w:t>
        </w:r>
        <w:r w:rsidR="00DA4CEF">
          <w:rPr>
            <w:webHidden/>
          </w:rPr>
          <w:fldChar w:fldCharType="end"/>
        </w:r>
      </w:hyperlink>
    </w:p>
    <w:p w14:paraId="445F0140" w14:textId="7832EE55"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4" w:history="1">
        <w:r w:rsidR="00DA4CEF" w:rsidRPr="00114115">
          <w:rPr>
            <w:rStyle w:val="Hyperlink"/>
            <w:noProof/>
          </w:rPr>
          <w:t>5.3.1</w:t>
        </w:r>
        <w:r w:rsidR="00DA4CEF">
          <w:rPr>
            <w:rFonts w:asciiTheme="minorHAnsi" w:eastAsiaTheme="minorEastAsia" w:hAnsiTheme="minorHAnsi" w:cstheme="minorBidi"/>
            <w:noProof/>
          </w:rPr>
          <w:tab/>
        </w:r>
        <w:r w:rsidR="00DA4CEF" w:rsidRPr="00114115">
          <w:rPr>
            <w:rStyle w:val="Hyperlink"/>
            <w:noProof/>
          </w:rPr>
          <w:t>Using the Query Profile</w:t>
        </w:r>
        <w:r w:rsidR="00DA4CEF">
          <w:rPr>
            <w:noProof/>
            <w:webHidden/>
          </w:rPr>
          <w:tab/>
        </w:r>
        <w:r w:rsidR="00DA4CEF">
          <w:rPr>
            <w:noProof/>
            <w:webHidden/>
          </w:rPr>
          <w:fldChar w:fldCharType="begin"/>
        </w:r>
        <w:r w:rsidR="00DA4CEF">
          <w:rPr>
            <w:noProof/>
            <w:webHidden/>
          </w:rPr>
          <w:instrText xml:space="preserve"> PAGEREF _Toc148083064 \h </w:instrText>
        </w:r>
        <w:r w:rsidR="00DA4CEF">
          <w:rPr>
            <w:noProof/>
            <w:webHidden/>
          </w:rPr>
        </w:r>
        <w:r w:rsidR="00DA4CEF">
          <w:rPr>
            <w:noProof/>
            <w:webHidden/>
          </w:rPr>
          <w:fldChar w:fldCharType="separate"/>
        </w:r>
        <w:r w:rsidR="00D930AA">
          <w:rPr>
            <w:noProof/>
            <w:webHidden/>
          </w:rPr>
          <w:t>15</w:t>
        </w:r>
        <w:r w:rsidR="00DA4CEF">
          <w:rPr>
            <w:noProof/>
            <w:webHidden/>
          </w:rPr>
          <w:fldChar w:fldCharType="end"/>
        </w:r>
      </w:hyperlink>
    </w:p>
    <w:p w14:paraId="0BBFD2E3" w14:textId="18A5F49C"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5" w:history="1">
        <w:r w:rsidR="00DA4CEF" w:rsidRPr="00114115">
          <w:rPr>
            <w:rStyle w:val="Hyperlink"/>
            <w:noProof/>
          </w:rPr>
          <w:t>5.3.2</w:t>
        </w:r>
        <w:r w:rsidR="00DA4CEF">
          <w:rPr>
            <w:rFonts w:asciiTheme="minorHAnsi" w:eastAsiaTheme="minorEastAsia" w:hAnsiTheme="minorHAnsi" w:cstheme="minorBidi"/>
            <w:noProof/>
          </w:rPr>
          <w:tab/>
        </w:r>
        <w:r w:rsidR="00DA4CEF" w:rsidRPr="00114115">
          <w:rPr>
            <w:rStyle w:val="Hyperlink"/>
            <w:noProof/>
          </w:rPr>
          <w:t>Formal specification of the Query Profile</w:t>
        </w:r>
        <w:r w:rsidR="00DA4CEF">
          <w:rPr>
            <w:noProof/>
            <w:webHidden/>
          </w:rPr>
          <w:tab/>
        </w:r>
        <w:r w:rsidR="00DA4CEF">
          <w:rPr>
            <w:noProof/>
            <w:webHidden/>
          </w:rPr>
          <w:fldChar w:fldCharType="begin"/>
        </w:r>
        <w:r w:rsidR="00DA4CEF">
          <w:rPr>
            <w:noProof/>
            <w:webHidden/>
          </w:rPr>
          <w:instrText xml:space="preserve"> PAGEREF _Toc148083065 \h </w:instrText>
        </w:r>
        <w:r w:rsidR="00DA4CEF">
          <w:rPr>
            <w:noProof/>
            <w:webHidden/>
          </w:rPr>
        </w:r>
        <w:r w:rsidR="00DA4CEF">
          <w:rPr>
            <w:noProof/>
            <w:webHidden/>
          </w:rPr>
          <w:fldChar w:fldCharType="separate"/>
        </w:r>
        <w:r w:rsidR="00D930AA">
          <w:rPr>
            <w:noProof/>
            <w:webHidden/>
          </w:rPr>
          <w:t>19</w:t>
        </w:r>
        <w:r w:rsidR="00DA4CEF">
          <w:rPr>
            <w:noProof/>
            <w:webHidden/>
          </w:rPr>
          <w:fldChar w:fldCharType="end"/>
        </w:r>
      </w:hyperlink>
    </w:p>
    <w:p w14:paraId="590A11C0" w14:textId="5A26445C"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6" w:history="1">
        <w:r w:rsidR="00DA4CEF" w:rsidRPr="00114115">
          <w:rPr>
            <w:rStyle w:val="Hyperlink"/>
            <w:noProof/>
          </w:rPr>
          <w:t>5.3.3</w:t>
        </w:r>
        <w:r w:rsidR="00DA4CEF">
          <w:rPr>
            <w:rFonts w:asciiTheme="minorHAnsi" w:eastAsiaTheme="minorEastAsia" w:hAnsiTheme="minorHAnsi" w:cstheme="minorBidi"/>
            <w:noProof/>
          </w:rPr>
          <w:tab/>
        </w:r>
        <w:r w:rsidR="00DA4CEF" w:rsidRPr="00114115">
          <w:rPr>
            <w:rStyle w:val="Hyperlink"/>
            <w:noProof/>
          </w:rPr>
          <w:t>Query Profile templates</w:t>
        </w:r>
        <w:r w:rsidR="00DA4CEF">
          <w:rPr>
            <w:noProof/>
            <w:webHidden/>
          </w:rPr>
          <w:tab/>
        </w:r>
        <w:r w:rsidR="00DA4CEF">
          <w:rPr>
            <w:noProof/>
            <w:webHidden/>
          </w:rPr>
          <w:fldChar w:fldCharType="begin"/>
        </w:r>
        <w:r w:rsidR="00DA4CEF">
          <w:rPr>
            <w:noProof/>
            <w:webHidden/>
          </w:rPr>
          <w:instrText xml:space="preserve"> PAGEREF _Toc148083066 \h </w:instrText>
        </w:r>
        <w:r w:rsidR="00DA4CEF">
          <w:rPr>
            <w:noProof/>
            <w:webHidden/>
          </w:rPr>
        </w:r>
        <w:r w:rsidR="00DA4CEF">
          <w:rPr>
            <w:noProof/>
            <w:webHidden/>
          </w:rPr>
          <w:fldChar w:fldCharType="separate"/>
        </w:r>
        <w:r w:rsidR="00D930AA">
          <w:rPr>
            <w:noProof/>
            <w:webHidden/>
          </w:rPr>
          <w:t>28</w:t>
        </w:r>
        <w:r w:rsidR="00DA4CEF">
          <w:rPr>
            <w:noProof/>
            <w:webHidden/>
          </w:rPr>
          <w:fldChar w:fldCharType="end"/>
        </w:r>
      </w:hyperlink>
    </w:p>
    <w:p w14:paraId="7257D0EF" w14:textId="63325F72" w:rsidR="00DA4CEF" w:rsidRDefault="008D3820">
      <w:pPr>
        <w:pStyle w:val="TOC2"/>
        <w:rPr>
          <w:rFonts w:asciiTheme="minorHAnsi" w:eastAsiaTheme="minorEastAsia" w:hAnsiTheme="minorHAnsi" w:cstheme="minorBidi"/>
          <w:b w:val="0"/>
          <w:smallCaps w:val="0"/>
          <w:kern w:val="0"/>
          <w:sz w:val="22"/>
          <w:szCs w:val="22"/>
        </w:rPr>
      </w:pPr>
      <w:hyperlink w:anchor="_Toc148083067" w:history="1">
        <w:r w:rsidR="00DA4CEF" w:rsidRPr="00114115">
          <w:rPr>
            <w:rStyle w:val="Hyperlink"/>
          </w:rPr>
          <w:t>5.4</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PAIRS</w:t>
        </w:r>
        <w:r w:rsidR="00DA4CEF">
          <w:rPr>
            <w:webHidden/>
          </w:rPr>
          <w:tab/>
        </w:r>
        <w:r w:rsidR="00DA4CEF">
          <w:rPr>
            <w:webHidden/>
          </w:rPr>
          <w:fldChar w:fldCharType="begin"/>
        </w:r>
        <w:r w:rsidR="00DA4CEF">
          <w:rPr>
            <w:webHidden/>
          </w:rPr>
          <w:instrText xml:space="preserve"> PAGEREF _Toc148083067 \h </w:instrText>
        </w:r>
        <w:r w:rsidR="00DA4CEF">
          <w:rPr>
            <w:webHidden/>
          </w:rPr>
        </w:r>
        <w:r w:rsidR="00DA4CEF">
          <w:rPr>
            <w:webHidden/>
          </w:rPr>
          <w:fldChar w:fldCharType="separate"/>
        </w:r>
        <w:r w:rsidR="00D930AA">
          <w:rPr>
            <w:webHidden/>
          </w:rPr>
          <w:t>38</w:t>
        </w:r>
        <w:r w:rsidR="00DA4CEF">
          <w:rPr>
            <w:webHidden/>
          </w:rPr>
          <w:fldChar w:fldCharType="end"/>
        </w:r>
      </w:hyperlink>
    </w:p>
    <w:p w14:paraId="2DF74707" w14:textId="7462BAE7"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8" w:history="1">
        <w:r w:rsidR="00DA4CEF" w:rsidRPr="00114115">
          <w:rPr>
            <w:rStyle w:val="Hyperlink"/>
            <w:noProof/>
          </w:rPr>
          <w:t>5.4.1</w:t>
        </w:r>
        <w:r w:rsidR="00DA4CEF">
          <w:rPr>
            <w:rFonts w:asciiTheme="minorHAnsi" w:eastAsiaTheme="minorEastAsia" w:hAnsiTheme="minorHAnsi" w:cstheme="minorBidi"/>
            <w:noProof/>
          </w:rPr>
          <w:tab/>
        </w:r>
        <w:r w:rsidR="00DA4CEF" w:rsidRPr="00114115">
          <w:rPr>
            <w:rStyle w:val="Hyperlink"/>
            <w:noProof/>
          </w:rPr>
          <w:t>QBP/RSP – query by parameter/segment pattern response (events vary)</w:t>
        </w:r>
        <w:r w:rsidR="00DA4CEF">
          <w:rPr>
            <w:noProof/>
            <w:webHidden/>
          </w:rPr>
          <w:tab/>
        </w:r>
        <w:r w:rsidR="00DA4CEF">
          <w:rPr>
            <w:noProof/>
            <w:webHidden/>
          </w:rPr>
          <w:fldChar w:fldCharType="begin"/>
        </w:r>
        <w:r w:rsidR="00DA4CEF">
          <w:rPr>
            <w:noProof/>
            <w:webHidden/>
          </w:rPr>
          <w:instrText xml:space="preserve"> PAGEREF _Toc148083068 \h </w:instrText>
        </w:r>
        <w:r w:rsidR="00DA4CEF">
          <w:rPr>
            <w:noProof/>
            <w:webHidden/>
          </w:rPr>
        </w:r>
        <w:r w:rsidR="00DA4CEF">
          <w:rPr>
            <w:noProof/>
            <w:webHidden/>
          </w:rPr>
          <w:fldChar w:fldCharType="separate"/>
        </w:r>
        <w:r w:rsidR="00D930AA">
          <w:rPr>
            <w:noProof/>
            <w:webHidden/>
          </w:rPr>
          <w:t>39</w:t>
        </w:r>
        <w:r w:rsidR="00DA4CEF">
          <w:rPr>
            <w:noProof/>
            <w:webHidden/>
          </w:rPr>
          <w:fldChar w:fldCharType="end"/>
        </w:r>
      </w:hyperlink>
    </w:p>
    <w:p w14:paraId="026CA818" w14:textId="1412BDB0"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69" w:history="1">
        <w:r w:rsidR="00DA4CEF" w:rsidRPr="00114115">
          <w:rPr>
            <w:rStyle w:val="Hyperlink"/>
            <w:noProof/>
          </w:rPr>
          <w:t>5.4.2</w:t>
        </w:r>
        <w:r w:rsidR="00DA4CEF">
          <w:rPr>
            <w:rFonts w:asciiTheme="minorHAnsi" w:eastAsiaTheme="minorEastAsia" w:hAnsiTheme="minorHAnsi" w:cstheme="minorBidi"/>
            <w:noProof/>
          </w:rPr>
          <w:tab/>
        </w:r>
        <w:r w:rsidR="00DA4CEF" w:rsidRPr="00114115">
          <w:rPr>
            <w:rStyle w:val="Hyperlink"/>
            <w:noProof/>
          </w:rPr>
          <w:t>QBP/RTB – query by parameter/tabular response (events vary)</w:t>
        </w:r>
        <w:r w:rsidR="00DA4CEF">
          <w:rPr>
            <w:noProof/>
            <w:webHidden/>
          </w:rPr>
          <w:tab/>
        </w:r>
        <w:r w:rsidR="00DA4CEF">
          <w:rPr>
            <w:noProof/>
            <w:webHidden/>
          </w:rPr>
          <w:fldChar w:fldCharType="begin"/>
        </w:r>
        <w:r w:rsidR="00DA4CEF">
          <w:rPr>
            <w:noProof/>
            <w:webHidden/>
          </w:rPr>
          <w:instrText xml:space="preserve"> PAGEREF _Toc148083069 \h </w:instrText>
        </w:r>
        <w:r w:rsidR="00DA4CEF">
          <w:rPr>
            <w:noProof/>
            <w:webHidden/>
          </w:rPr>
        </w:r>
        <w:r w:rsidR="00DA4CEF">
          <w:rPr>
            <w:noProof/>
            <w:webHidden/>
          </w:rPr>
          <w:fldChar w:fldCharType="separate"/>
        </w:r>
        <w:r w:rsidR="00D930AA">
          <w:rPr>
            <w:noProof/>
            <w:webHidden/>
          </w:rPr>
          <w:t>41</w:t>
        </w:r>
        <w:r w:rsidR="00DA4CEF">
          <w:rPr>
            <w:noProof/>
            <w:webHidden/>
          </w:rPr>
          <w:fldChar w:fldCharType="end"/>
        </w:r>
      </w:hyperlink>
    </w:p>
    <w:p w14:paraId="1D795E50" w14:textId="4BE17808"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0" w:history="1">
        <w:r w:rsidR="00DA4CEF" w:rsidRPr="00114115">
          <w:rPr>
            <w:rStyle w:val="Hyperlink"/>
            <w:noProof/>
          </w:rPr>
          <w:t>5.4.3</w:t>
        </w:r>
        <w:r w:rsidR="00DA4CEF">
          <w:rPr>
            <w:rFonts w:asciiTheme="minorHAnsi" w:eastAsiaTheme="minorEastAsia" w:hAnsiTheme="minorHAnsi" w:cstheme="minorBidi"/>
            <w:noProof/>
          </w:rPr>
          <w:tab/>
        </w:r>
        <w:r w:rsidR="00DA4CEF" w:rsidRPr="00114115">
          <w:rPr>
            <w:rStyle w:val="Hyperlink"/>
            <w:noProof/>
          </w:rPr>
          <w:t>QBP/RDY – query by parameter/display response (events vary)</w:t>
        </w:r>
        <w:r w:rsidR="00DA4CEF">
          <w:rPr>
            <w:noProof/>
            <w:webHidden/>
          </w:rPr>
          <w:tab/>
        </w:r>
        <w:r w:rsidR="00DA4CEF">
          <w:rPr>
            <w:noProof/>
            <w:webHidden/>
          </w:rPr>
          <w:fldChar w:fldCharType="begin"/>
        </w:r>
        <w:r w:rsidR="00DA4CEF">
          <w:rPr>
            <w:noProof/>
            <w:webHidden/>
          </w:rPr>
          <w:instrText xml:space="preserve"> PAGEREF _Toc148083070 \h </w:instrText>
        </w:r>
        <w:r w:rsidR="00DA4CEF">
          <w:rPr>
            <w:noProof/>
            <w:webHidden/>
          </w:rPr>
        </w:r>
        <w:r w:rsidR="00DA4CEF">
          <w:rPr>
            <w:noProof/>
            <w:webHidden/>
          </w:rPr>
          <w:fldChar w:fldCharType="separate"/>
        </w:r>
        <w:r w:rsidR="00D930AA">
          <w:rPr>
            <w:noProof/>
            <w:webHidden/>
          </w:rPr>
          <w:t>42</w:t>
        </w:r>
        <w:r w:rsidR="00DA4CEF">
          <w:rPr>
            <w:noProof/>
            <w:webHidden/>
          </w:rPr>
          <w:fldChar w:fldCharType="end"/>
        </w:r>
      </w:hyperlink>
    </w:p>
    <w:p w14:paraId="5423E261" w14:textId="740F93CA"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1" w:history="1">
        <w:r w:rsidR="00DA4CEF" w:rsidRPr="00114115">
          <w:rPr>
            <w:rStyle w:val="Hyperlink"/>
            <w:noProof/>
          </w:rPr>
          <w:t>5.4.4</w:t>
        </w:r>
        <w:r w:rsidR="00DA4CEF">
          <w:rPr>
            <w:rFonts w:asciiTheme="minorHAnsi" w:eastAsiaTheme="minorEastAsia" w:hAnsiTheme="minorHAnsi" w:cstheme="minorBidi"/>
            <w:noProof/>
          </w:rPr>
          <w:tab/>
        </w:r>
        <w:r w:rsidR="00DA4CEF" w:rsidRPr="00114115">
          <w:rPr>
            <w:rStyle w:val="Hyperlink"/>
            <w:noProof/>
          </w:rPr>
          <w:t>QSB – Create subscription (Event Q16)</w:t>
        </w:r>
        <w:r w:rsidR="00DA4CEF">
          <w:rPr>
            <w:noProof/>
            <w:webHidden/>
          </w:rPr>
          <w:tab/>
        </w:r>
        <w:r w:rsidR="00DA4CEF">
          <w:rPr>
            <w:noProof/>
            <w:webHidden/>
          </w:rPr>
          <w:fldChar w:fldCharType="begin"/>
        </w:r>
        <w:r w:rsidR="00DA4CEF">
          <w:rPr>
            <w:noProof/>
            <w:webHidden/>
          </w:rPr>
          <w:instrText xml:space="preserve"> PAGEREF _Toc148083071 \h </w:instrText>
        </w:r>
        <w:r w:rsidR="00DA4CEF">
          <w:rPr>
            <w:noProof/>
            <w:webHidden/>
          </w:rPr>
        </w:r>
        <w:r w:rsidR="00DA4CEF">
          <w:rPr>
            <w:noProof/>
            <w:webHidden/>
          </w:rPr>
          <w:fldChar w:fldCharType="separate"/>
        </w:r>
        <w:r w:rsidR="00D930AA">
          <w:rPr>
            <w:noProof/>
            <w:webHidden/>
          </w:rPr>
          <w:t>43</w:t>
        </w:r>
        <w:r w:rsidR="00DA4CEF">
          <w:rPr>
            <w:noProof/>
            <w:webHidden/>
          </w:rPr>
          <w:fldChar w:fldCharType="end"/>
        </w:r>
      </w:hyperlink>
    </w:p>
    <w:p w14:paraId="7FB0805F" w14:textId="5FA1EA11"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2" w:history="1">
        <w:r w:rsidR="00DA4CEF" w:rsidRPr="00114115">
          <w:rPr>
            <w:rStyle w:val="Hyperlink"/>
            <w:noProof/>
          </w:rPr>
          <w:t>5.4.5</w:t>
        </w:r>
        <w:r w:rsidR="00DA4CEF">
          <w:rPr>
            <w:rFonts w:asciiTheme="minorHAnsi" w:eastAsiaTheme="minorEastAsia" w:hAnsiTheme="minorHAnsi" w:cstheme="minorBidi"/>
            <w:noProof/>
          </w:rPr>
          <w:tab/>
        </w:r>
        <w:r w:rsidR="00DA4CEF" w:rsidRPr="00114115">
          <w:rPr>
            <w:rStyle w:val="Hyperlink"/>
            <w:noProof/>
          </w:rPr>
          <w:t>QVR – query for previous events (Event Q17)</w:t>
        </w:r>
        <w:r w:rsidR="00DA4CEF">
          <w:rPr>
            <w:noProof/>
            <w:webHidden/>
          </w:rPr>
          <w:tab/>
        </w:r>
        <w:r w:rsidR="00DA4CEF">
          <w:rPr>
            <w:noProof/>
            <w:webHidden/>
          </w:rPr>
          <w:fldChar w:fldCharType="begin"/>
        </w:r>
        <w:r w:rsidR="00DA4CEF">
          <w:rPr>
            <w:noProof/>
            <w:webHidden/>
          </w:rPr>
          <w:instrText xml:space="preserve"> PAGEREF _Toc148083072 \h </w:instrText>
        </w:r>
        <w:r w:rsidR="00DA4CEF">
          <w:rPr>
            <w:noProof/>
            <w:webHidden/>
          </w:rPr>
        </w:r>
        <w:r w:rsidR="00DA4CEF">
          <w:rPr>
            <w:noProof/>
            <w:webHidden/>
          </w:rPr>
          <w:fldChar w:fldCharType="separate"/>
        </w:r>
        <w:r w:rsidR="00D930AA">
          <w:rPr>
            <w:noProof/>
            <w:webHidden/>
          </w:rPr>
          <w:t>44</w:t>
        </w:r>
        <w:r w:rsidR="00DA4CEF">
          <w:rPr>
            <w:noProof/>
            <w:webHidden/>
          </w:rPr>
          <w:fldChar w:fldCharType="end"/>
        </w:r>
      </w:hyperlink>
    </w:p>
    <w:p w14:paraId="3139B440" w14:textId="69272F3D"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3" w:history="1">
        <w:r w:rsidR="00DA4CEF" w:rsidRPr="00114115">
          <w:rPr>
            <w:rStyle w:val="Hyperlink"/>
            <w:noProof/>
          </w:rPr>
          <w:t>5.4.6</w:t>
        </w:r>
        <w:r w:rsidR="00DA4CEF">
          <w:rPr>
            <w:rFonts w:asciiTheme="minorHAnsi" w:eastAsiaTheme="minorEastAsia" w:hAnsiTheme="minorHAnsi" w:cstheme="minorBidi"/>
            <w:noProof/>
          </w:rPr>
          <w:tab/>
        </w:r>
        <w:r w:rsidR="00DA4CEF" w:rsidRPr="00114115">
          <w:rPr>
            <w:rStyle w:val="Hyperlink"/>
            <w:noProof/>
          </w:rPr>
          <w:t>QCN/ACK – cancel query/acknowledge message (Event J01)</w:t>
        </w:r>
        <w:r w:rsidR="00DA4CEF">
          <w:rPr>
            <w:noProof/>
            <w:webHidden/>
          </w:rPr>
          <w:tab/>
        </w:r>
        <w:r w:rsidR="00DA4CEF">
          <w:rPr>
            <w:noProof/>
            <w:webHidden/>
          </w:rPr>
          <w:fldChar w:fldCharType="begin"/>
        </w:r>
        <w:r w:rsidR="00DA4CEF">
          <w:rPr>
            <w:noProof/>
            <w:webHidden/>
          </w:rPr>
          <w:instrText xml:space="preserve"> PAGEREF _Toc148083073 \h </w:instrText>
        </w:r>
        <w:r w:rsidR="00DA4CEF">
          <w:rPr>
            <w:noProof/>
            <w:webHidden/>
          </w:rPr>
        </w:r>
        <w:r w:rsidR="00DA4CEF">
          <w:rPr>
            <w:noProof/>
            <w:webHidden/>
          </w:rPr>
          <w:fldChar w:fldCharType="separate"/>
        </w:r>
        <w:r w:rsidR="00D930AA">
          <w:rPr>
            <w:noProof/>
            <w:webHidden/>
          </w:rPr>
          <w:t>46</w:t>
        </w:r>
        <w:r w:rsidR="00DA4CEF">
          <w:rPr>
            <w:noProof/>
            <w:webHidden/>
          </w:rPr>
          <w:fldChar w:fldCharType="end"/>
        </w:r>
      </w:hyperlink>
    </w:p>
    <w:p w14:paraId="0DC4B8EB" w14:textId="0B258AF2"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4" w:history="1">
        <w:r w:rsidR="00DA4CEF" w:rsidRPr="00114115">
          <w:rPr>
            <w:rStyle w:val="Hyperlink"/>
            <w:noProof/>
          </w:rPr>
          <w:t>5.4.7</w:t>
        </w:r>
        <w:r w:rsidR="00DA4CEF">
          <w:rPr>
            <w:rFonts w:asciiTheme="minorHAnsi" w:eastAsiaTheme="minorEastAsia" w:hAnsiTheme="minorHAnsi" w:cstheme="minorBidi"/>
            <w:noProof/>
          </w:rPr>
          <w:tab/>
        </w:r>
        <w:r w:rsidR="00DA4CEF" w:rsidRPr="00114115">
          <w:rPr>
            <w:rStyle w:val="Hyperlink"/>
            <w:noProof/>
          </w:rPr>
          <w:t>QSX /ACK – cancel subscription/acknowledge message (Event J02)</w:t>
        </w:r>
        <w:r w:rsidR="00DA4CEF">
          <w:rPr>
            <w:noProof/>
            <w:webHidden/>
          </w:rPr>
          <w:tab/>
        </w:r>
        <w:r w:rsidR="00DA4CEF">
          <w:rPr>
            <w:noProof/>
            <w:webHidden/>
          </w:rPr>
          <w:fldChar w:fldCharType="begin"/>
        </w:r>
        <w:r w:rsidR="00DA4CEF">
          <w:rPr>
            <w:noProof/>
            <w:webHidden/>
          </w:rPr>
          <w:instrText xml:space="preserve"> PAGEREF _Toc148083074 \h </w:instrText>
        </w:r>
        <w:r w:rsidR="00DA4CEF">
          <w:rPr>
            <w:noProof/>
            <w:webHidden/>
          </w:rPr>
        </w:r>
        <w:r w:rsidR="00DA4CEF">
          <w:rPr>
            <w:noProof/>
            <w:webHidden/>
          </w:rPr>
          <w:fldChar w:fldCharType="separate"/>
        </w:r>
        <w:r w:rsidR="00D930AA">
          <w:rPr>
            <w:noProof/>
            <w:webHidden/>
          </w:rPr>
          <w:t>47</w:t>
        </w:r>
        <w:r w:rsidR="00DA4CEF">
          <w:rPr>
            <w:noProof/>
            <w:webHidden/>
          </w:rPr>
          <w:fldChar w:fldCharType="end"/>
        </w:r>
      </w:hyperlink>
    </w:p>
    <w:p w14:paraId="4EF6D5A7" w14:textId="588C057C" w:rsidR="00DA4CEF" w:rsidRDefault="008D3820">
      <w:pPr>
        <w:pStyle w:val="TOC2"/>
        <w:rPr>
          <w:rFonts w:asciiTheme="minorHAnsi" w:eastAsiaTheme="minorEastAsia" w:hAnsiTheme="minorHAnsi" w:cstheme="minorBidi"/>
          <w:b w:val="0"/>
          <w:smallCaps w:val="0"/>
          <w:kern w:val="0"/>
          <w:sz w:val="22"/>
          <w:szCs w:val="22"/>
        </w:rPr>
      </w:pPr>
      <w:hyperlink w:anchor="_Toc148083075" w:history="1">
        <w:r w:rsidR="00DA4CEF" w:rsidRPr="00114115">
          <w:rPr>
            <w:rStyle w:val="Hyperlink"/>
          </w:rPr>
          <w:t>5.5</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SEGMENTS</w:t>
        </w:r>
        <w:r w:rsidR="00DA4CEF">
          <w:rPr>
            <w:webHidden/>
          </w:rPr>
          <w:tab/>
        </w:r>
        <w:r w:rsidR="00DA4CEF">
          <w:rPr>
            <w:webHidden/>
          </w:rPr>
          <w:fldChar w:fldCharType="begin"/>
        </w:r>
        <w:r w:rsidR="00DA4CEF">
          <w:rPr>
            <w:webHidden/>
          </w:rPr>
          <w:instrText xml:space="preserve"> PAGEREF _Toc148083075 \h </w:instrText>
        </w:r>
        <w:r w:rsidR="00DA4CEF">
          <w:rPr>
            <w:webHidden/>
          </w:rPr>
        </w:r>
        <w:r w:rsidR="00DA4CEF">
          <w:rPr>
            <w:webHidden/>
          </w:rPr>
          <w:fldChar w:fldCharType="separate"/>
        </w:r>
        <w:r w:rsidR="00D930AA">
          <w:rPr>
            <w:webHidden/>
          </w:rPr>
          <w:t>48</w:t>
        </w:r>
        <w:r w:rsidR="00DA4CEF">
          <w:rPr>
            <w:webHidden/>
          </w:rPr>
          <w:fldChar w:fldCharType="end"/>
        </w:r>
      </w:hyperlink>
    </w:p>
    <w:p w14:paraId="6E6F500A" w14:textId="3BD03B88"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6" w:history="1">
        <w:r w:rsidR="00DA4CEF" w:rsidRPr="00114115">
          <w:rPr>
            <w:rStyle w:val="Hyperlink"/>
            <w:noProof/>
          </w:rPr>
          <w:t>5.5.1</w:t>
        </w:r>
        <w:r w:rsidR="00DA4CEF">
          <w:rPr>
            <w:rFonts w:asciiTheme="minorHAnsi" w:eastAsiaTheme="minorEastAsia" w:hAnsiTheme="minorHAnsi" w:cstheme="minorBidi"/>
            <w:noProof/>
          </w:rPr>
          <w:tab/>
        </w:r>
        <w:r w:rsidR="00DA4CEF" w:rsidRPr="00114115">
          <w:rPr>
            <w:rStyle w:val="Hyperlink"/>
            <w:noProof/>
          </w:rPr>
          <w:t>DSP – Display Data segment</w:t>
        </w:r>
        <w:r w:rsidR="00DA4CEF">
          <w:rPr>
            <w:noProof/>
            <w:webHidden/>
          </w:rPr>
          <w:tab/>
        </w:r>
        <w:r w:rsidR="00DA4CEF">
          <w:rPr>
            <w:noProof/>
            <w:webHidden/>
          </w:rPr>
          <w:fldChar w:fldCharType="begin"/>
        </w:r>
        <w:r w:rsidR="00DA4CEF">
          <w:rPr>
            <w:noProof/>
            <w:webHidden/>
          </w:rPr>
          <w:instrText xml:space="preserve"> PAGEREF _Toc148083076 \h </w:instrText>
        </w:r>
        <w:r w:rsidR="00DA4CEF">
          <w:rPr>
            <w:noProof/>
            <w:webHidden/>
          </w:rPr>
        </w:r>
        <w:r w:rsidR="00DA4CEF">
          <w:rPr>
            <w:noProof/>
            <w:webHidden/>
          </w:rPr>
          <w:fldChar w:fldCharType="separate"/>
        </w:r>
        <w:r w:rsidR="00D930AA">
          <w:rPr>
            <w:noProof/>
            <w:webHidden/>
          </w:rPr>
          <w:t>48</w:t>
        </w:r>
        <w:r w:rsidR="00DA4CEF">
          <w:rPr>
            <w:noProof/>
            <w:webHidden/>
          </w:rPr>
          <w:fldChar w:fldCharType="end"/>
        </w:r>
      </w:hyperlink>
    </w:p>
    <w:p w14:paraId="3F5E90CF" w14:textId="4B3F79DF"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7" w:history="1">
        <w:r w:rsidR="00DA4CEF" w:rsidRPr="00114115">
          <w:rPr>
            <w:rStyle w:val="Hyperlink"/>
            <w:noProof/>
          </w:rPr>
          <w:t>5.5.2</w:t>
        </w:r>
        <w:r w:rsidR="00DA4CEF">
          <w:rPr>
            <w:rFonts w:asciiTheme="minorHAnsi" w:eastAsiaTheme="minorEastAsia" w:hAnsiTheme="minorHAnsi" w:cstheme="minorBidi"/>
            <w:noProof/>
          </w:rPr>
          <w:tab/>
        </w:r>
        <w:r w:rsidR="00DA4CEF" w:rsidRPr="00114115">
          <w:rPr>
            <w:rStyle w:val="Hyperlink"/>
            <w:noProof/>
          </w:rPr>
          <w:t>QAK - Query Acknowledgment segment</w:t>
        </w:r>
        <w:r w:rsidR="00DA4CEF">
          <w:rPr>
            <w:noProof/>
            <w:webHidden/>
          </w:rPr>
          <w:tab/>
        </w:r>
        <w:r w:rsidR="00DA4CEF">
          <w:rPr>
            <w:noProof/>
            <w:webHidden/>
          </w:rPr>
          <w:fldChar w:fldCharType="begin"/>
        </w:r>
        <w:r w:rsidR="00DA4CEF">
          <w:rPr>
            <w:noProof/>
            <w:webHidden/>
          </w:rPr>
          <w:instrText xml:space="preserve"> PAGEREF _Toc148083077 \h </w:instrText>
        </w:r>
        <w:r w:rsidR="00DA4CEF">
          <w:rPr>
            <w:noProof/>
            <w:webHidden/>
          </w:rPr>
        </w:r>
        <w:r w:rsidR="00DA4CEF">
          <w:rPr>
            <w:noProof/>
            <w:webHidden/>
          </w:rPr>
          <w:fldChar w:fldCharType="separate"/>
        </w:r>
        <w:r w:rsidR="00D930AA">
          <w:rPr>
            <w:noProof/>
            <w:webHidden/>
          </w:rPr>
          <w:t>49</w:t>
        </w:r>
        <w:r w:rsidR="00DA4CEF">
          <w:rPr>
            <w:noProof/>
            <w:webHidden/>
          </w:rPr>
          <w:fldChar w:fldCharType="end"/>
        </w:r>
      </w:hyperlink>
    </w:p>
    <w:p w14:paraId="29E634BC" w14:textId="441AB76C"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8" w:history="1">
        <w:r w:rsidR="00DA4CEF" w:rsidRPr="00114115">
          <w:rPr>
            <w:rStyle w:val="Hyperlink"/>
            <w:noProof/>
          </w:rPr>
          <w:t>5.5.3</w:t>
        </w:r>
        <w:r w:rsidR="00DA4CEF">
          <w:rPr>
            <w:rFonts w:asciiTheme="minorHAnsi" w:eastAsiaTheme="minorEastAsia" w:hAnsiTheme="minorHAnsi" w:cstheme="minorBidi"/>
            <w:noProof/>
          </w:rPr>
          <w:tab/>
        </w:r>
        <w:r w:rsidR="00DA4CEF" w:rsidRPr="00114115">
          <w:rPr>
            <w:rStyle w:val="Hyperlink"/>
            <w:noProof/>
          </w:rPr>
          <w:t>QID - Query Identification segment</w:t>
        </w:r>
        <w:r w:rsidR="00DA4CEF">
          <w:rPr>
            <w:noProof/>
            <w:webHidden/>
          </w:rPr>
          <w:tab/>
        </w:r>
        <w:r w:rsidR="00DA4CEF">
          <w:rPr>
            <w:noProof/>
            <w:webHidden/>
          </w:rPr>
          <w:fldChar w:fldCharType="begin"/>
        </w:r>
        <w:r w:rsidR="00DA4CEF">
          <w:rPr>
            <w:noProof/>
            <w:webHidden/>
          </w:rPr>
          <w:instrText xml:space="preserve"> PAGEREF _Toc148083078 \h </w:instrText>
        </w:r>
        <w:r w:rsidR="00DA4CEF">
          <w:rPr>
            <w:noProof/>
            <w:webHidden/>
          </w:rPr>
        </w:r>
        <w:r w:rsidR="00DA4CEF">
          <w:rPr>
            <w:noProof/>
            <w:webHidden/>
          </w:rPr>
          <w:fldChar w:fldCharType="separate"/>
        </w:r>
        <w:r w:rsidR="00D930AA">
          <w:rPr>
            <w:noProof/>
            <w:webHidden/>
          </w:rPr>
          <w:t>51</w:t>
        </w:r>
        <w:r w:rsidR="00DA4CEF">
          <w:rPr>
            <w:noProof/>
            <w:webHidden/>
          </w:rPr>
          <w:fldChar w:fldCharType="end"/>
        </w:r>
      </w:hyperlink>
    </w:p>
    <w:p w14:paraId="7F81DA79" w14:textId="0E03AF38"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79" w:history="1">
        <w:r w:rsidR="00DA4CEF" w:rsidRPr="00114115">
          <w:rPr>
            <w:rStyle w:val="Hyperlink"/>
            <w:noProof/>
          </w:rPr>
          <w:t>5.5.4</w:t>
        </w:r>
        <w:r w:rsidR="00DA4CEF">
          <w:rPr>
            <w:rFonts w:asciiTheme="minorHAnsi" w:eastAsiaTheme="minorEastAsia" w:hAnsiTheme="minorHAnsi" w:cstheme="minorBidi"/>
            <w:noProof/>
          </w:rPr>
          <w:tab/>
        </w:r>
        <w:r w:rsidR="00DA4CEF" w:rsidRPr="00114115">
          <w:rPr>
            <w:rStyle w:val="Hyperlink"/>
            <w:noProof/>
          </w:rPr>
          <w:t>QPD – Query Parameter Definition segment</w:t>
        </w:r>
        <w:r w:rsidR="00DA4CEF">
          <w:rPr>
            <w:noProof/>
            <w:webHidden/>
          </w:rPr>
          <w:tab/>
        </w:r>
        <w:r w:rsidR="00DA4CEF">
          <w:rPr>
            <w:noProof/>
            <w:webHidden/>
          </w:rPr>
          <w:fldChar w:fldCharType="begin"/>
        </w:r>
        <w:r w:rsidR="00DA4CEF">
          <w:rPr>
            <w:noProof/>
            <w:webHidden/>
          </w:rPr>
          <w:instrText xml:space="preserve"> PAGEREF _Toc148083079 \h </w:instrText>
        </w:r>
        <w:r w:rsidR="00DA4CEF">
          <w:rPr>
            <w:noProof/>
            <w:webHidden/>
          </w:rPr>
        </w:r>
        <w:r w:rsidR="00DA4CEF">
          <w:rPr>
            <w:noProof/>
            <w:webHidden/>
          </w:rPr>
          <w:fldChar w:fldCharType="separate"/>
        </w:r>
        <w:r w:rsidR="00D930AA">
          <w:rPr>
            <w:noProof/>
            <w:webHidden/>
          </w:rPr>
          <w:t>51</w:t>
        </w:r>
        <w:r w:rsidR="00DA4CEF">
          <w:rPr>
            <w:noProof/>
            <w:webHidden/>
          </w:rPr>
          <w:fldChar w:fldCharType="end"/>
        </w:r>
      </w:hyperlink>
    </w:p>
    <w:p w14:paraId="33A74D6B" w14:textId="2C851A6C"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0" w:history="1">
        <w:r w:rsidR="00DA4CEF" w:rsidRPr="00114115">
          <w:rPr>
            <w:rStyle w:val="Hyperlink"/>
            <w:noProof/>
          </w:rPr>
          <w:t>5.5.5</w:t>
        </w:r>
        <w:r w:rsidR="00DA4CEF">
          <w:rPr>
            <w:rFonts w:asciiTheme="minorHAnsi" w:eastAsiaTheme="minorEastAsia" w:hAnsiTheme="minorHAnsi" w:cstheme="minorBidi"/>
            <w:noProof/>
          </w:rPr>
          <w:tab/>
        </w:r>
        <w:r w:rsidR="00DA4CEF" w:rsidRPr="00114115">
          <w:rPr>
            <w:rStyle w:val="Hyperlink"/>
            <w:noProof/>
          </w:rPr>
          <w:t>QRI – Query Response Instance segment</w:t>
        </w:r>
        <w:r w:rsidR="00DA4CEF">
          <w:rPr>
            <w:noProof/>
            <w:webHidden/>
          </w:rPr>
          <w:tab/>
        </w:r>
        <w:r w:rsidR="00DA4CEF">
          <w:rPr>
            <w:noProof/>
            <w:webHidden/>
          </w:rPr>
          <w:fldChar w:fldCharType="begin"/>
        </w:r>
        <w:r w:rsidR="00DA4CEF">
          <w:rPr>
            <w:noProof/>
            <w:webHidden/>
          </w:rPr>
          <w:instrText xml:space="preserve"> PAGEREF _Toc148083080 \h </w:instrText>
        </w:r>
        <w:r w:rsidR="00DA4CEF">
          <w:rPr>
            <w:noProof/>
            <w:webHidden/>
          </w:rPr>
        </w:r>
        <w:r w:rsidR="00DA4CEF">
          <w:rPr>
            <w:noProof/>
            <w:webHidden/>
          </w:rPr>
          <w:fldChar w:fldCharType="separate"/>
        </w:r>
        <w:r w:rsidR="00D930AA">
          <w:rPr>
            <w:noProof/>
            <w:webHidden/>
          </w:rPr>
          <w:t>52</w:t>
        </w:r>
        <w:r w:rsidR="00DA4CEF">
          <w:rPr>
            <w:noProof/>
            <w:webHidden/>
          </w:rPr>
          <w:fldChar w:fldCharType="end"/>
        </w:r>
      </w:hyperlink>
    </w:p>
    <w:p w14:paraId="3451C648" w14:textId="01EC5A88"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1" w:history="1">
        <w:r w:rsidR="00DA4CEF" w:rsidRPr="00114115">
          <w:rPr>
            <w:rStyle w:val="Hyperlink"/>
            <w:noProof/>
          </w:rPr>
          <w:t>5.5.6</w:t>
        </w:r>
        <w:r w:rsidR="00DA4CEF">
          <w:rPr>
            <w:rFonts w:asciiTheme="minorHAnsi" w:eastAsiaTheme="minorEastAsia" w:hAnsiTheme="minorHAnsi" w:cstheme="minorBidi"/>
            <w:noProof/>
          </w:rPr>
          <w:tab/>
        </w:r>
        <w:r w:rsidR="00DA4CEF" w:rsidRPr="00114115">
          <w:rPr>
            <w:rStyle w:val="Hyperlink"/>
            <w:noProof/>
          </w:rPr>
          <w:t>RCP – Response Control Parameter segment</w:t>
        </w:r>
        <w:r w:rsidR="00DA4CEF">
          <w:rPr>
            <w:noProof/>
            <w:webHidden/>
          </w:rPr>
          <w:tab/>
        </w:r>
        <w:r w:rsidR="00DA4CEF">
          <w:rPr>
            <w:noProof/>
            <w:webHidden/>
          </w:rPr>
          <w:fldChar w:fldCharType="begin"/>
        </w:r>
        <w:r w:rsidR="00DA4CEF">
          <w:rPr>
            <w:noProof/>
            <w:webHidden/>
          </w:rPr>
          <w:instrText xml:space="preserve"> PAGEREF _Toc148083081 \h </w:instrText>
        </w:r>
        <w:r w:rsidR="00DA4CEF">
          <w:rPr>
            <w:noProof/>
            <w:webHidden/>
          </w:rPr>
        </w:r>
        <w:r w:rsidR="00DA4CEF">
          <w:rPr>
            <w:noProof/>
            <w:webHidden/>
          </w:rPr>
          <w:fldChar w:fldCharType="separate"/>
        </w:r>
        <w:r w:rsidR="00D930AA">
          <w:rPr>
            <w:noProof/>
            <w:webHidden/>
          </w:rPr>
          <w:t>53</w:t>
        </w:r>
        <w:r w:rsidR="00DA4CEF">
          <w:rPr>
            <w:noProof/>
            <w:webHidden/>
          </w:rPr>
          <w:fldChar w:fldCharType="end"/>
        </w:r>
      </w:hyperlink>
    </w:p>
    <w:p w14:paraId="40308BC7" w14:textId="0EEA8791"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2" w:history="1">
        <w:r w:rsidR="00DA4CEF" w:rsidRPr="00114115">
          <w:rPr>
            <w:rStyle w:val="Hyperlink"/>
            <w:noProof/>
          </w:rPr>
          <w:t>5.5.7</w:t>
        </w:r>
        <w:r w:rsidR="00DA4CEF">
          <w:rPr>
            <w:rFonts w:asciiTheme="minorHAnsi" w:eastAsiaTheme="minorEastAsia" w:hAnsiTheme="minorHAnsi" w:cstheme="minorBidi"/>
            <w:noProof/>
          </w:rPr>
          <w:tab/>
        </w:r>
        <w:r w:rsidR="00DA4CEF" w:rsidRPr="00114115">
          <w:rPr>
            <w:rStyle w:val="Hyperlink"/>
            <w:noProof/>
          </w:rPr>
          <w:t>RDF – Table Row Definition segment</w:t>
        </w:r>
        <w:r w:rsidR="00DA4CEF">
          <w:rPr>
            <w:noProof/>
            <w:webHidden/>
          </w:rPr>
          <w:tab/>
        </w:r>
        <w:r w:rsidR="00DA4CEF">
          <w:rPr>
            <w:noProof/>
            <w:webHidden/>
          </w:rPr>
          <w:fldChar w:fldCharType="begin"/>
        </w:r>
        <w:r w:rsidR="00DA4CEF">
          <w:rPr>
            <w:noProof/>
            <w:webHidden/>
          </w:rPr>
          <w:instrText xml:space="preserve"> PAGEREF _Toc148083082 \h </w:instrText>
        </w:r>
        <w:r w:rsidR="00DA4CEF">
          <w:rPr>
            <w:noProof/>
            <w:webHidden/>
          </w:rPr>
        </w:r>
        <w:r w:rsidR="00DA4CEF">
          <w:rPr>
            <w:noProof/>
            <w:webHidden/>
          </w:rPr>
          <w:fldChar w:fldCharType="separate"/>
        </w:r>
        <w:r w:rsidR="00D930AA">
          <w:rPr>
            <w:noProof/>
            <w:webHidden/>
          </w:rPr>
          <w:t>55</w:t>
        </w:r>
        <w:r w:rsidR="00DA4CEF">
          <w:rPr>
            <w:noProof/>
            <w:webHidden/>
          </w:rPr>
          <w:fldChar w:fldCharType="end"/>
        </w:r>
      </w:hyperlink>
    </w:p>
    <w:p w14:paraId="216F200B" w14:textId="405A3F9D"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3" w:history="1">
        <w:r w:rsidR="00DA4CEF" w:rsidRPr="00114115">
          <w:rPr>
            <w:rStyle w:val="Hyperlink"/>
            <w:noProof/>
          </w:rPr>
          <w:t>5.5.8</w:t>
        </w:r>
        <w:r w:rsidR="00DA4CEF">
          <w:rPr>
            <w:rFonts w:asciiTheme="minorHAnsi" w:eastAsiaTheme="minorEastAsia" w:hAnsiTheme="minorHAnsi" w:cstheme="minorBidi"/>
            <w:noProof/>
          </w:rPr>
          <w:tab/>
        </w:r>
        <w:r w:rsidR="00DA4CEF" w:rsidRPr="00114115">
          <w:rPr>
            <w:rStyle w:val="Hyperlink"/>
            <w:noProof/>
          </w:rPr>
          <w:t>RDT – Table Row Data segment</w:t>
        </w:r>
        <w:r w:rsidR="00DA4CEF">
          <w:rPr>
            <w:noProof/>
            <w:webHidden/>
          </w:rPr>
          <w:tab/>
        </w:r>
        <w:r w:rsidR="00DA4CEF">
          <w:rPr>
            <w:noProof/>
            <w:webHidden/>
          </w:rPr>
          <w:fldChar w:fldCharType="begin"/>
        </w:r>
        <w:r w:rsidR="00DA4CEF">
          <w:rPr>
            <w:noProof/>
            <w:webHidden/>
          </w:rPr>
          <w:instrText xml:space="preserve"> PAGEREF _Toc148083083 \h </w:instrText>
        </w:r>
        <w:r w:rsidR="00DA4CEF">
          <w:rPr>
            <w:noProof/>
            <w:webHidden/>
          </w:rPr>
        </w:r>
        <w:r w:rsidR="00DA4CEF">
          <w:rPr>
            <w:noProof/>
            <w:webHidden/>
          </w:rPr>
          <w:fldChar w:fldCharType="separate"/>
        </w:r>
        <w:r w:rsidR="00D930AA">
          <w:rPr>
            <w:noProof/>
            <w:webHidden/>
          </w:rPr>
          <w:t>55</w:t>
        </w:r>
        <w:r w:rsidR="00DA4CEF">
          <w:rPr>
            <w:noProof/>
            <w:webHidden/>
          </w:rPr>
          <w:fldChar w:fldCharType="end"/>
        </w:r>
      </w:hyperlink>
    </w:p>
    <w:p w14:paraId="3F2D1C2A" w14:textId="3C748600" w:rsidR="00DA4CEF" w:rsidRDefault="008D3820">
      <w:pPr>
        <w:pStyle w:val="TOC2"/>
        <w:rPr>
          <w:rFonts w:asciiTheme="minorHAnsi" w:eastAsiaTheme="minorEastAsia" w:hAnsiTheme="minorHAnsi" w:cstheme="minorBidi"/>
          <w:b w:val="0"/>
          <w:smallCaps w:val="0"/>
          <w:kern w:val="0"/>
          <w:sz w:val="22"/>
          <w:szCs w:val="22"/>
        </w:rPr>
      </w:pPr>
      <w:hyperlink w:anchor="_Toc148083084" w:history="1">
        <w:r w:rsidR="00DA4CEF" w:rsidRPr="00114115">
          <w:rPr>
            <w:rStyle w:val="Hyperlink"/>
          </w:rPr>
          <w:t>5.6</w:t>
        </w:r>
        <w:r w:rsidR="00DA4CEF">
          <w:rPr>
            <w:rFonts w:asciiTheme="minorHAnsi" w:eastAsiaTheme="minorEastAsia" w:hAnsiTheme="minorHAnsi" w:cstheme="minorBidi"/>
            <w:b w:val="0"/>
            <w:smallCaps w:val="0"/>
            <w:kern w:val="0"/>
            <w:sz w:val="22"/>
            <w:szCs w:val="22"/>
          </w:rPr>
          <w:tab/>
        </w:r>
        <w:r w:rsidR="00DA4CEF" w:rsidRPr="00114115">
          <w:rPr>
            <w:rStyle w:val="Hyperlink"/>
          </w:rPr>
          <w:t>AUXILIARY QUERY PROTOCOLS</w:t>
        </w:r>
        <w:r w:rsidR="00DA4CEF">
          <w:rPr>
            <w:webHidden/>
          </w:rPr>
          <w:tab/>
        </w:r>
        <w:r w:rsidR="00DA4CEF">
          <w:rPr>
            <w:webHidden/>
          </w:rPr>
          <w:fldChar w:fldCharType="begin"/>
        </w:r>
        <w:r w:rsidR="00DA4CEF">
          <w:rPr>
            <w:webHidden/>
          </w:rPr>
          <w:instrText xml:space="preserve"> PAGEREF _Toc148083084 \h </w:instrText>
        </w:r>
        <w:r w:rsidR="00DA4CEF">
          <w:rPr>
            <w:webHidden/>
          </w:rPr>
        </w:r>
        <w:r w:rsidR="00DA4CEF">
          <w:rPr>
            <w:webHidden/>
          </w:rPr>
          <w:fldChar w:fldCharType="separate"/>
        </w:r>
        <w:r w:rsidR="00D930AA">
          <w:rPr>
            <w:webHidden/>
          </w:rPr>
          <w:t>56</w:t>
        </w:r>
        <w:r w:rsidR="00DA4CEF">
          <w:rPr>
            <w:webHidden/>
          </w:rPr>
          <w:fldChar w:fldCharType="end"/>
        </w:r>
      </w:hyperlink>
    </w:p>
    <w:p w14:paraId="409E4CC0" w14:textId="330A3DA4"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5" w:history="1">
        <w:r w:rsidR="00DA4CEF" w:rsidRPr="00114115">
          <w:rPr>
            <w:rStyle w:val="Hyperlink"/>
            <w:noProof/>
          </w:rPr>
          <w:t>5.6.1</w:t>
        </w:r>
        <w:r w:rsidR="00DA4CEF">
          <w:rPr>
            <w:rFonts w:asciiTheme="minorHAnsi" w:eastAsiaTheme="minorEastAsia" w:hAnsiTheme="minorHAnsi" w:cstheme="minorBidi"/>
            <w:noProof/>
          </w:rPr>
          <w:tab/>
        </w:r>
        <w:r w:rsidR="00DA4CEF" w:rsidRPr="00114115">
          <w:rPr>
            <w:rStyle w:val="Hyperlink"/>
            <w:noProof/>
          </w:rPr>
          <w:t>Immediate vs. deferred response</w:t>
        </w:r>
        <w:r w:rsidR="00DA4CEF">
          <w:rPr>
            <w:noProof/>
            <w:webHidden/>
          </w:rPr>
          <w:tab/>
        </w:r>
        <w:r w:rsidR="00DA4CEF">
          <w:rPr>
            <w:noProof/>
            <w:webHidden/>
          </w:rPr>
          <w:fldChar w:fldCharType="begin"/>
        </w:r>
        <w:r w:rsidR="00DA4CEF">
          <w:rPr>
            <w:noProof/>
            <w:webHidden/>
          </w:rPr>
          <w:instrText xml:space="preserve"> PAGEREF _Toc148083085 \h </w:instrText>
        </w:r>
        <w:r w:rsidR="00DA4CEF">
          <w:rPr>
            <w:noProof/>
            <w:webHidden/>
          </w:rPr>
        </w:r>
        <w:r w:rsidR="00DA4CEF">
          <w:rPr>
            <w:noProof/>
            <w:webHidden/>
          </w:rPr>
          <w:fldChar w:fldCharType="separate"/>
        </w:r>
        <w:r w:rsidR="00D930AA">
          <w:rPr>
            <w:noProof/>
            <w:webHidden/>
          </w:rPr>
          <w:t>56</w:t>
        </w:r>
        <w:r w:rsidR="00DA4CEF">
          <w:rPr>
            <w:noProof/>
            <w:webHidden/>
          </w:rPr>
          <w:fldChar w:fldCharType="end"/>
        </w:r>
      </w:hyperlink>
    </w:p>
    <w:p w14:paraId="13F34542" w14:textId="7183C05E"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6" w:history="1">
        <w:r w:rsidR="00DA4CEF" w:rsidRPr="00114115">
          <w:rPr>
            <w:rStyle w:val="Hyperlink"/>
            <w:noProof/>
          </w:rPr>
          <w:t>5.6.2</w:t>
        </w:r>
        <w:r w:rsidR="00DA4CEF">
          <w:rPr>
            <w:rFonts w:asciiTheme="minorHAnsi" w:eastAsiaTheme="minorEastAsia" w:hAnsiTheme="minorHAnsi" w:cstheme="minorBidi"/>
            <w:noProof/>
          </w:rPr>
          <w:tab/>
        </w:r>
        <w:r w:rsidR="00DA4CEF" w:rsidRPr="00114115">
          <w:rPr>
            <w:rStyle w:val="Hyperlink"/>
            <w:noProof/>
          </w:rPr>
          <w:t>Query cancellation</w:t>
        </w:r>
        <w:r w:rsidR="00DA4CEF">
          <w:rPr>
            <w:noProof/>
            <w:webHidden/>
          </w:rPr>
          <w:tab/>
        </w:r>
        <w:r w:rsidR="00DA4CEF">
          <w:rPr>
            <w:noProof/>
            <w:webHidden/>
          </w:rPr>
          <w:fldChar w:fldCharType="begin"/>
        </w:r>
        <w:r w:rsidR="00DA4CEF">
          <w:rPr>
            <w:noProof/>
            <w:webHidden/>
          </w:rPr>
          <w:instrText xml:space="preserve"> PAGEREF _Toc148083086 \h </w:instrText>
        </w:r>
        <w:r w:rsidR="00DA4CEF">
          <w:rPr>
            <w:noProof/>
            <w:webHidden/>
          </w:rPr>
        </w:r>
        <w:r w:rsidR="00DA4CEF">
          <w:rPr>
            <w:noProof/>
            <w:webHidden/>
          </w:rPr>
          <w:fldChar w:fldCharType="separate"/>
        </w:r>
        <w:r w:rsidR="00D930AA">
          <w:rPr>
            <w:noProof/>
            <w:webHidden/>
          </w:rPr>
          <w:t>59</w:t>
        </w:r>
        <w:r w:rsidR="00DA4CEF">
          <w:rPr>
            <w:noProof/>
            <w:webHidden/>
          </w:rPr>
          <w:fldChar w:fldCharType="end"/>
        </w:r>
      </w:hyperlink>
    </w:p>
    <w:p w14:paraId="76B4B0D7" w14:textId="0120B09C"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7" w:history="1">
        <w:r w:rsidR="00DA4CEF" w:rsidRPr="00114115">
          <w:rPr>
            <w:rStyle w:val="Hyperlink"/>
            <w:noProof/>
          </w:rPr>
          <w:t>5.6.3</w:t>
        </w:r>
        <w:r w:rsidR="00DA4CEF">
          <w:rPr>
            <w:rFonts w:asciiTheme="minorHAnsi" w:eastAsiaTheme="minorEastAsia" w:hAnsiTheme="minorHAnsi" w:cstheme="minorBidi"/>
            <w:noProof/>
          </w:rPr>
          <w:tab/>
        </w:r>
        <w:r w:rsidR="00DA4CEF" w:rsidRPr="00114115">
          <w:rPr>
            <w:rStyle w:val="Hyperlink"/>
            <w:noProof/>
          </w:rPr>
          <w:t>Interactive continuation of response messages</w:t>
        </w:r>
        <w:r w:rsidR="00DA4CEF">
          <w:rPr>
            <w:noProof/>
            <w:webHidden/>
          </w:rPr>
          <w:tab/>
        </w:r>
        <w:r w:rsidR="00DA4CEF">
          <w:rPr>
            <w:noProof/>
            <w:webHidden/>
          </w:rPr>
          <w:fldChar w:fldCharType="begin"/>
        </w:r>
        <w:r w:rsidR="00DA4CEF">
          <w:rPr>
            <w:noProof/>
            <w:webHidden/>
          </w:rPr>
          <w:instrText xml:space="preserve"> PAGEREF _Toc148083087 \h </w:instrText>
        </w:r>
        <w:r w:rsidR="00DA4CEF">
          <w:rPr>
            <w:noProof/>
            <w:webHidden/>
          </w:rPr>
        </w:r>
        <w:r w:rsidR="00DA4CEF">
          <w:rPr>
            <w:noProof/>
            <w:webHidden/>
          </w:rPr>
          <w:fldChar w:fldCharType="separate"/>
        </w:r>
        <w:r w:rsidR="00D930AA">
          <w:rPr>
            <w:noProof/>
            <w:webHidden/>
          </w:rPr>
          <w:t>59</w:t>
        </w:r>
        <w:r w:rsidR="00DA4CEF">
          <w:rPr>
            <w:noProof/>
            <w:webHidden/>
          </w:rPr>
          <w:fldChar w:fldCharType="end"/>
        </w:r>
      </w:hyperlink>
    </w:p>
    <w:p w14:paraId="0CF12D55" w14:textId="3C24E8DA"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8" w:history="1">
        <w:r w:rsidR="00DA4CEF" w:rsidRPr="00114115">
          <w:rPr>
            <w:rStyle w:val="Hyperlink"/>
            <w:noProof/>
          </w:rPr>
          <w:t>5.6.4</w:t>
        </w:r>
        <w:r w:rsidR="00DA4CEF">
          <w:rPr>
            <w:rFonts w:asciiTheme="minorHAnsi" w:eastAsiaTheme="minorEastAsia" w:hAnsiTheme="minorHAnsi" w:cstheme="minorBidi"/>
            <w:noProof/>
          </w:rPr>
          <w:tab/>
        </w:r>
        <w:r w:rsidR="00DA4CEF" w:rsidRPr="00114115">
          <w:rPr>
            <w:rStyle w:val="Hyperlink"/>
            <w:noProof/>
          </w:rPr>
          <w:t>Batch message as a query response</w:t>
        </w:r>
        <w:r w:rsidR="00DA4CEF">
          <w:rPr>
            <w:noProof/>
            <w:webHidden/>
          </w:rPr>
          <w:tab/>
        </w:r>
        <w:r w:rsidR="00DA4CEF">
          <w:rPr>
            <w:noProof/>
            <w:webHidden/>
          </w:rPr>
          <w:fldChar w:fldCharType="begin"/>
        </w:r>
        <w:r w:rsidR="00DA4CEF">
          <w:rPr>
            <w:noProof/>
            <w:webHidden/>
          </w:rPr>
          <w:instrText xml:space="preserve"> PAGEREF _Toc148083088 \h </w:instrText>
        </w:r>
        <w:r w:rsidR="00DA4CEF">
          <w:rPr>
            <w:noProof/>
            <w:webHidden/>
          </w:rPr>
        </w:r>
        <w:r w:rsidR="00DA4CEF">
          <w:rPr>
            <w:noProof/>
            <w:webHidden/>
          </w:rPr>
          <w:fldChar w:fldCharType="separate"/>
        </w:r>
        <w:r w:rsidR="00D930AA">
          <w:rPr>
            <w:noProof/>
            <w:webHidden/>
          </w:rPr>
          <w:t>62</w:t>
        </w:r>
        <w:r w:rsidR="00DA4CEF">
          <w:rPr>
            <w:noProof/>
            <w:webHidden/>
          </w:rPr>
          <w:fldChar w:fldCharType="end"/>
        </w:r>
      </w:hyperlink>
    </w:p>
    <w:p w14:paraId="1B64C7DC" w14:textId="59ACFBD1"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89" w:history="1">
        <w:r w:rsidR="00DA4CEF" w:rsidRPr="00114115">
          <w:rPr>
            <w:rStyle w:val="Hyperlink"/>
            <w:noProof/>
          </w:rPr>
          <w:t>5.6.5</w:t>
        </w:r>
        <w:r w:rsidR="00DA4CEF">
          <w:rPr>
            <w:rFonts w:asciiTheme="minorHAnsi" w:eastAsiaTheme="minorEastAsia" w:hAnsiTheme="minorHAnsi" w:cstheme="minorBidi"/>
            <w:noProof/>
          </w:rPr>
          <w:tab/>
        </w:r>
        <w:r w:rsidR="00DA4CEF" w:rsidRPr="00114115">
          <w:rPr>
            <w:rStyle w:val="Hyperlink"/>
            <w:noProof/>
          </w:rPr>
          <w:t>Query error response</w:t>
        </w:r>
        <w:r w:rsidR="00DA4CEF">
          <w:rPr>
            <w:noProof/>
            <w:webHidden/>
          </w:rPr>
          <w:tab/>
        </w:r>
        <w:r w:rsidR="00DA4CEF">
          <w:rPr>
            <w:noProof/>
            <w:webHidden/>
          </w:rPr>
          <w:fldChar w:fldCharType="begin"/>
        </w:r>
        <w:r w:rsidR="00DA4CEF">
          <w:rPr>
            <w:noProof/>
            <w:webHidden/>
          </w:rPr>
          <w:instrText xml:space="preserve"> PAGEREF _Toc148083089 \h </w:instrText>
        </w:r>
        <w:r w:rsidR="00DA4CEF">
          <w:rPr>
            <w:noProof/>
            <w:webHidden/>
          </w:rPr>
        </w:r>
        <w:r w:rsidR="00DA4CEF">
          <w:rPr>
            <w:noProof/>
            <w:webHidden/>
          </w:rPr>
          <w:fldChar w:fldCharType="separate"/>
        </w:r>
        <w:r w:rsidR="00D930AA">
          <w:rPr>
            <w:noProof/>
            <w:webHidden/>
          </w:rPr>
          <w:t>63</w:t>
        </w:r>
        <w:r w:rsidR="00DA4CEF">
          <w:rPr>
            <w:noProof/>
            <w:webHidden/>
          </w:rPr>
          <w:fldChar w:fldCharType="end"/>
        </w:r>
      </w:hyperlink>
    </w:p>
    <w:p w14:paraId="0453FC52" w14:textId="0169F429" w:rsidR="00DA4CEF" w:rsidRDefault="008D3820">
      <w:pPr>
        <w:pStyle w:val="TOC2"/>
        <w:rPr>
          <w:rFonts w:asciiTheme="minorHAnsi" w:eastAsiaTheme="minorEastAsia" w:hAnsiTheme="minorHAnsi" w:cstheme="minorBidi"/>
          <w:b w:val="0"/>
          <w:smallCaps w:val="0"/>
          <w:kern w:val="0"/>
          <w:sz w:val="22"/>
          <w:szCs w:val="22"/>
        </w:rPr>
      </w:pPr>
      <w:hyperlink w:anchor="_Toc148083090" w:history="1">
        <w:r w:rsidR="00DA4CEF" w:rsidRPr="00114115">
          <w:rPr>
            <w:rStyle w:val="Hyperlink"/>
          </w:rPr>
          <w:t>5.7</w:t>
        </w:r>
        <w:r w:rsidR="00DA4CEF">
          <w:rPr>
            <w:rFonts w:asciiTheme="minorHAnsi" w:eastAsiaTheme="minorEastAsia" w:hAnsiTheme="minorHAnsi" w:cstheme="minorBidi"/>
            <w:b w:val="0"/>
            <w:smallCaps w:val="0"/>
            <w:kern w:val="0"/>
            <w:sz w:val="22"/>
            <w:szCs w:val="22"/>
          </w:rPr>
          <w:tab/>
        </w:r>
        <w:r w:rsidR="00DA4CEF" w:rsidRPr="00114115">
          <w:rPr>
            <w:rStyle w:val="Hyperlink"/>
          </w:rPr>
          <w:t>PUBLISH AND SUBSCRIBE</w:t>
        </w:r>
        <w:r w:rsidR="00DA4CEF">
          <w:rPr>
            <w:webHidden/>
          </w:rPr>
          <w:tab/>
        </w:r>
        <w:r w:rsidR="00DA4CEF">
          <w:rPr>
            <w:webHidden/>
          </w:rPr>
          <w:fldChar w:fldCharType="begin"/>
        </w:r>
        <w:r w:rsidR="00DA4CEF">
          <w:rPr>
            <w:webHidden/>
          </w:rPr>
          <w:instrText xml:space="preserve"> PAGEREF _Toc148083090 \h </w:instrText>
        </w:r>
        <w:r w:rsidR="00DA4CEF">
          <w:rPr>
            <w:webHidden/>
          </w:rPr>
        </w:r>
        <w:r w:rsidR="00DA4CEF">
          <w:rPr>
            <w:webHidden/>
          </w:rPr>
          <w:fldChar w:fldCharType="separate"/>
        </w:r>
        <w:r w:rsidR="00D930AA">
          <w:rPr>
            <w:webHidden/>
          </w:rPr>
          <w:t>64</w:t>
        </w:r>
        <w:r w:rsidR="00DA4CEF">
          <w:rPr>
            <w:webHidden/>
          </w:rPr>
          <w:fldChar w:fldCharType="end"/>
        </w:r>
      </w:hyperlink>
    </w:p>
    <w:p w14:paraId="25038E83" w14:textId="1A9DE3FF"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91" w:history="1">
        <w:r w:rsidR="00DA4CEF" w:rsidRPr="00114115">
          <w:rPr>
            <w:rStyle w:val="Hyperlink"/>
            <w:noProof/>
          </w:rPr>
          <w:t>5.7.1</w:t>
        </w:r>
        <w:r w:rsidR="00DA4CEF">
          <w:rPr>
            <w:rFonts w:asciiTheme="minorHAnsi" w:eastAsiaTheme="minorEastAsia" w:hAnsiTheme="minorHAnsi" w:cstheme="minorBidi"/>
            <w:noProof/>
          </w:rPr>
          <w:tab/>
        </w:r>
        <w:r w:rsidR="00DA4CEF" w:rsidRPr="00114115">
          <w:rPr>
            <w:rStyle w:val="Hyperlink"/>
            <w:noProof/>
          </w:rPr>
          <w:t>Introduction</w:t>
        </w:r>
        <w:r w:rsidR="00DA4CEF">
          <w:rPr>
            <w:noProof/>
            <w:webHidden/>
          </w:rPr>
          <w:tab/>
        </w:r>
        <w:r w:rsidR="00DA4CEF">
          <w:rPr>
            <w:noProof/>
            <w:webHidden/>
          </w:rPr>
          <w:fldChar w:fldCharType="begin"/>
        </w:r>
        <w:r w:rsidR="00DA4CEF">
          <w:rPr>
            <w:noProof/>
            <w:webHidden/>
          </w:rPr>
          <w:instrText xml:space="preserve"> PAGEREF _Toc148083091 \h </w:instrText>
        </w:r>
        <w:r w:rsidR="00DA4CEF">
          <w:rPr>
            <w:noProof/>
            <w:webHidden/>
          </w:rPr>
        </w:r>
        <w:r w:rsidR="00DA4CEF">
          <w:rPr>
            <w:noProof/>
            <w:webHidden/>
          </w:rPr>
          <w:fldChar w:fldCharType="separate"/>
        </w:r>
        <w:r w:rsidR="00D930AA">
          <w:rPr>
            <w:noProof/>
            <w:webHidden/>
          </w:rPr>
          <w:t>64</w:t>
        </w:r>
        <w:r w:rsidR="00DA4CEF">
          <w:rPr>
            <w:noProof/>
            <w:webHidden/>
          </w:rPr>
          <w:fldChar w:fldCharType="end"/>
        </w:r>
      </w:hyperlink>
    </w:p>
    <w:p w14:paraId="147EFE53" w14:textId="16F4595B"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92" w:history="1">
        <w:r w:rsidR="00DA4CEF" w:rsidRPr="00114115">
          <w:rPr>
            <w:rStyle w:val="Hyperlink"/>
            <w:noProof/>
          </w:rPr>
          <w:t>5.7.2</w:t>
        </w:r>
        <w:r w:rsidR="00DA4CEF">
          <w:rPr>
            <w:rFonts w:asciiTheme="minorHAnsi" w:eastAsiaTheme="minorEastAsia" w:hAnsiTheme="minorHAnsi" w:cstheme="minorBidi"/>
            <w:noProof/>
          </w:rPr>
          <w:tab/>
        </w:r>
        <w:r w:rsidR="00DA4CEF" w:rsidRPr="00114115">
          <w:rPr>
            <w:rStyle w:val="Hyperlink"/>
            <w:noProof/>
          </w:rPr>
          <w:t>Details</w:t>
        </w:r>
        <w:r w:rsidR="00DA4CEF">
          <w:rPr>
            <w:noProof/>
            <w:webHidden/>
          </w:rPr>
          <w:tab/>
        </w:r>
        <w:r w:rsidR="00DA4CEF">
          <w:rPr>
            <w:noProof/>
            <w:webHidden/>
          </w:rPr>
          <w:fldChar w:fldCharType="begin"/>
        </w:r>
        <w:r w:rsidR="00DA4CEF">
          <w:rPr>
            <w:noProof/>
            <w:webHidden/>
          </w:rPr>
          <w:instrText xml:space="preserve"> PAGEREF _Toc148083092 \h </w:instrText>
        </w:r>
        <w:r w:rsidR="00DA4CEF">
          <w:rPr>
            <w:noProof/>
            <w:webHidden/>
          </w:rPr>
        </w:r>
        <w:r w:rsidR="00DA4CEF">
          <w:rPr>
            <w:noProof/>
            <w:webHidden/>
          </w:rPr>
          <w:fldChar w:fldCharType="separate"/>
        </w:r>
        <w:r w:rsidR="00D930AA">
          <w:rPr>
            <w:noProof/>
            <w:webHidden/>
          </w:rPr>
          <w:t>64</w:t>
        </w:r>
        <w:r w:rsidR="00DA4CEF">
          <w:rPr>
            <w:noProof/>
            <w:webHidden/>
          </w:rPr>
          <w:fldChar w:fldCharType="end"/>
        </w:r>
      </w:hyperlink>
    </w:p>
    <w:p w14:paraId="66EF7B9C" w14:textId="7FE967C7"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93" w:history="1">
        <w:r w:rsidR="00DA4CEF" w:rsidRPr="00114115">
          <w:rPr>
            <w:rStyle w:val="Hyperlink"/>
            <w:noProof/>
          </w:rPr>
          <w:t>5.7.3</w:t>
        </w:r>
        <w:r w:rsidR="00DA4CEF">
          <w:rPr>
            <w:rFonts w:asciiTheme="minorHAnsi" w:eastAsiaTheme="minorEastAsia" w:hAnsiTheme="minorHAnsi" w:cstheme="minorBidi"/>
            <w:noProof/>
          </w:rPr>
          <w:tab/>
        </w:r>
        <w:r w:rsidR="00DA4CEF" w:rsidRPr="00114115">
          <w:rPr>
            <w:rStyle w:val="Hyperlink"/>
            <w:noProof/>
          </w:rPr>
          <w:t>Examples</w:t>
        </w:r>
        <w:r w:rsidR="00DA4CEF">
          <w:rPr>
            <w:noProof/>
            <w:webHidden/>
          </w:rPr>
          <w:tab/>
        </w:r>
        <w:r w:rsidR="00DA4CEF">
          <w:rPr>
            <w:noProof/>
            <w:webHidden/>
          </w:rPr>
          <w:fldChar w:fldCharType="begin"/>
        </w:r>
        <w:r w:rsidR="00DA4CEF">
          <w:rPr>
            <w:noProof/>
            <w:webHidden/>
          </w:rPr>
          <w:instrText xml:space="preserve"> PAGEREF _Toc148083093 \h </w:instrText>
        </w:r>
        <w:r w:rsidR="00DA4CEF">
          <w:rPr>
            <w:noProof/>
            <w:webHidden/>
          </w:rPr>
        </w:r>
        <w:r w:rsidR="00DA4CEF">
          <w:rPr>
            <w:noProof/>
            <w:webHidden/>
          </w:rPr>
          <w:fldChar w:fldCharType="separate"/>
        </w:r>
        <w:r w:rsidR="00D930AA">
          <w:rPr>
            <w:noProof/>
            <w:webHidden/>
          </w:rPr>
          <w:t>65</w:t>
        </w:r>
        <w:r w:rsidR="00DA4CEF">
          <w:rPr>
            <w:noProof/>
            <w:webHidden/>
          </w:rPr>
          <w:fldChar w:fldCharType="end"/>
        </w:r>
      </w:hyperlink>
    </w:p>
    <w:p w14:paraId="0C65F820" w14:textId="4EDA56AF"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94" w:history="1">
        <w:r w:rsidR="00DA4CEF" w:rsidRPr="00114115">
          <w:rPr>
            <w:rStyle w:val="Hyperlink"/>
            <w:noProof/>
          </w:rPr>
          <w:t>5.7.4</w:t>
        </w:r>
        <w:r w:rsidR="00DA4CEF">
          <w:rPr>
            <w:rFonts w:asciiTheme="minorHAnsi" w:eastAsiaTheme="minorEastAsia" w:hAnsiTheme="minorHAnsi" w:cstheme="minorBidi"/>
            <w:noProof/>
          </w:rPr>
          <w:tab/>
        </w:r>
        <w:r w:rsidR="00DA4CEF" w:rsidRPr="00114115">
          <w:rPr>
            <w:rStyle w:val="Hyperlink"/>
            <w:noProof/>
          </w:rPr>
          <w:t>Establishing a subscription</w:t>
        </w:r>
        <w:r w:rsidR="00DA4CEF">
          <w:rPr>
            <w:noProof/>
            <w:webHidden/>
          </w:rPr>
          <w:tab/>
        </w:r>
        <w:r w:rsidR="00DA4CEF">
          <w:rPr>
            <w:noProof/>
            <w:webHidden/>
          </w:rPr>
          <w:fldChar w:fldCharType="begin"/>
        </w:r>
        <w:r w:rsidR="00DA4CEF">
          <w:rPr>
            <w:noProof/>
            <w:webHidden/>
          </w:rPr>
          <w:instrText xml:space="preserve"> PAGEREF _Toc148083094 \h </w:instrText>
        </w:r>
        <w:r w:rsidR="00DA4CEF">
          <w:rPr>
            <w:noProof/>
            <w:webHidden/>
          </w:rPr>
        </w:r>
        <w:r w:rsidR="00DA4CEF">
          <w:rPr>
            <w:noProof/>
            <w:webHidden/>
          </w:rPr>
          <w:fldChar w:fldCharType="separate"/>
        </w:r>
        <w:r w:rsidR="00D930AA">
          <w:rPr>
            <w:noProof/>
            <w:webHidden/>
          </w:rPr>
          <w:t>67</w:t>
        </w:r>
        <w:r w:rsidR="00DA4CEF">
          <w:rPr>
            <w:noProof/>
            <w:webHidden/>
          </w:rPr>
          <w:fldChar w:fldCharType="end"/>
        </w:r>
      </w:hyperlink>
    </w:p>
    <w:p w14:paraId="3EEC9F0B" w14:textId="1612CDAE"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95" w:history="1">
        <w:r w:rsidR="00DA4CEF" w:rsidRPr="00114115">
          <w:rPr>
            <w:rStyle w:val="Hyperlink"/>
            <w:noProof/>
          </w:rPr>
          <w:t>5.7.5</w:t>
        </w:r>
        <w:r w:rsidR="00DA4CEF">
          <w:rPr>
            <w:rFonts w:asciiTheme="minorHAnsi" w:eastAsiaTheme="minorEastAsia" w:hAnsiTheme="minorHAnsi" w:cstheme="minorBidi"/>
            <w:noProof/>
          </w:rPr>
          <w:tab/>
        </w:r>
        <w:r w:rsidR="00DA4CEF" w:rsidRPr="00114115">
          <w:rPr>
            <w:rStyle w:val="Hyperlink"/>
            <w:noProof/>
          </w:rPr>
          <w:t>Canceling a subscription</w:t>
        </w:r>
        <w:r w:rsidR="00DA4CEF">
          <w:rPr>
            <w:noProof/>
            <w:webHidden/>
          </w:rPr>
          <w:tab/>
        </w:r>
        <w:r w:rsidR="00DA4CEF">
          <w:rPr>
            <w:noProof/>
            <w:webHidden/>
          </w:rPr>
          <w:fldChar w:fldCharType="begin"/>
        </w:r>
        <w:r w:rsidR="00DA4CEF">
          <w:rPr>
            <w:noProof/>
            <w:webHidden/>
          </w:rPr>
          <w:instrText xml:space="preserve"> PAGEREF _Toc148083095 \h </w:instrText>
        </w:r>
        <w:r w:rsidR="00DA4CEF">
          <w:rPr>
            <w:noProof/>
            <w:webHidden/>
          </w:rPr>
        </w:r>
        <w:r w:rsidR="00DA4CEF">
          <w:rPr>
            <w:noProof/>
            <w:webHidden/>
          </w:rPr>
          <w:fldChar w:fldCharType="separate"/>
        </w:r>
        <w:r w:rsidR="00D930AA">
          <w:rPr>
            <w:noProof/>
            <w:webHidden/>
          </w:rPr>
          <w:t>67</w:t>
        </w:r>
        <w:r w:rsidR="00DA4CEF">
          <w:rPr>
            <w:noProof/>
            <w:webHidden/>
          </w:rPr>
          <w:fldChar w:fldCharType="end"/>
        </w:r>
      </w:hyperlink>
    </w:p>
    <w:p w14:paraId="169E4469" w14:textId="5AD421B9" w:rsidR="00DA4CEF" w:rsidRDefault="008D3820">
      <w:pPr>
        <w:pStyle w:val="TOC2"/>
        <w:rPr>
          <w:rFonts w:asciiTheme="minorHAnsi" w:eastAsiaTheme="minorEastAsia" w:hAnsiTheme="minorHAnsi" w:cstheme="minorBidi"/>
          <w:b w:val="0"/>
          <w:smallCaps w:val="0"/>
          <w:kern w:val="0"/>
          <w:sz w:val="22"/>
          <w:szCs w:val="22"/>
        </w:rPr>
      </w:pPr>
      <w:hyperlink w:anchor="_Toc148083096" w:history="1">
        <w:r w:rsidR="00DA4CEF" w:rsidRPr="00114115">
          <w:rPr>
            <w:rStyle w:val="Hyperlink"/>
          </w:rPr>
          <w:t>5.8</w:t>
        </w:r>
        <w:r w:rsidR="00DA4CEF">
          <w:rPr>
            <w:rFonts w:asciiTheme="minorHAnsi" w:eastAsiaTheme="minorEastAsia" w:hAnsiTheme="minorHAnsi" w:cstheme="minorBidi"/>
            <w:b w:val="0"/>
            <w:smallCaps w:val="0"/>
            <w:kern w:val="0"/>
            <w:sz w:val="22"/>
            <w:szCs w:val="22"/>
          </w:rPr>
          <w:tab/>
        </w:r>
        <w:r w:rsidR="00DA4CEF" w:rsidRPr="00114115">
          <w:rPr>
            <w:rStyle w:val="Hyperlink"/>
          </w:rPr>
          <w:t>QUERY IMPLEMENTATION CONSIDERATIONS</w:t>
        </w:r>
        <w:r w:rsidR="00DA4CEF">
          <w:rPr>
            <w:webHidden/>
          </w:rPr>
          <w:tab/>
        </w:r>
        <w:r w:rsidR="00DA4CEF">
          <w:rPr>
            <w:webHidden/>
          </w:rPr>
          <w:fldChar w:fldCharType="begin"/>
        </w:r>
        <w:r w:rsidR="00DA4CEF">
          <w:rPr>
            <w:webHidden/>
          </w:rPr>
          <w:instrText xml:space="preserve"> PAGEREF _Toc148083096 \h </w:instrText>
        </w:r>
        <w:r w:rsidR="00DA4CEF">
          <w:rPr>
            <w:webHidden/>
          </w:rPr>
        </w:r>
        <w:r w:rsidR="00DA4CEF">
          <w:rPr>
            <w:webHidden/>
          </w:rPr>
          <w:fldChar w:fldCharType="separate"/>
        </w:r>
        <w:r w:rsidR="00D930AA">
          <w:rPr>
            <w:webHidden/>
          </w:rPr>
          <w:t>67</w:t>
        </w:r>
        <w:r w:rsidR="00DA4CEF">
          <w:rPr>
            <w:webHidden/>
          </w:rPr>
          <w:fldChar w:fldCharType="end"/>
        </w:r>
      </w:hyperlink>
    </w:p>
    <w:p w14:paraId="50B33AB3" w14:textId="11B70500" w:rsidR="00DA4CEF" w:rsidRDefault="008D3820">
      <w:pPr>
        <w:pStyle w:val="TOC2"/>
        <w:rPr>
          <w:rFonts w:asciiTheme="minorHAnsi" w:eastAsiaTheme="minorEastAsia" w:hAnsiTheme="minorHAnsi" w:cstheme="minorBidi"/>
          <w:b w:val="0"/>
          <w:smallCaps w:val="0"/>
          <w:kern w:val="0"/>
          <w:sz w:val="22"/>
          <w:szCs w:val="22"/>
        </w:rPr>
      </w:pPr>
      <w:hyperlink w:anchor="_Toc148083097" w:history="1">
        <w:r w:rsidR="00DA4CEF" w:rsidRPr="00114115">
          <w:rPr>
            <w:rStyle w:val="Hyperlink"/>
          </w:rPr>
          <w:t>5.9</w:t>
        </w:r>
        <w:r w:rsidR="00DA4CEF">
          <w:rPr>
            <w:rFonts w:asciiTheme="minorHAnsi" w:eastAsiaTheme="minorEastAsia" w:hAnsiTheme="minorHAnsi" w:cstheme="minorBidi"/>
            <w:b w:val="0"/>
            <w:smallCaps w:val="0"/>
            <w:kern w:val="0"/>
            <w:sz w:val="22"/>
            <w:szCs w:val="22"/>
          </w:rPr>
          <w:tab/>
        </w:r>
        <w:r w:rsidR="00DA4CEF" w:rsidRPr="00114115">
          <w:rPr>
            <w:rStyle w:val="Hyperlink"/>
          </w:rPr>
          <w:t>QUERY/RESPONSE MESSAGE EXAMPLES</w:t>
        </w:r>
        <w:r w:rsidR="00DA4CEF">
          <w:rPr>
            <w:webHidden/>
          </w:rPr>
          <w:tab/>
        </w:r>
        <w:r w:rsidR="00DA4CEF">
          <w:rPr>
            <w:webHidden/>
          </w:rPr>
          <w:fldChar w:fldCharType="begin"/>
        </w:r>
        <w:r w:rsidR="00DA4CEF">
          <w:rPr>
            <w:webHidden/>
          </w:rPr>
          <w:instrText xml:space="preserve"> PAGEREF _Toc148083097 \h </w:instrText>
        </w:r>
        <w:r w:rsidR="00DA4CEF">
          <w:rPr>
            <w:webHidden/>
          </w:rPr>
        </w:r>
        <w:r w:rsidR="00DA4CEF">
          <w:rPr>
            <w:webHidden/>
          </w:rPr>
          <w:fldChar w:fldCharType="separate"/>
        </w:r>
        <w:r w:rsidR="00D930AA">
          <w:rPr>
            <w:webHidden/>
          </w:rPr>
          <w:t>67</w:t>
        </w:r>
        <w:r w:rsidR="00DA4CEF">
          <w:rPr>
            <w:webHidden/>
          </w:rPr>
          <w:fldChar w:fldCharType="end"/>
        </w:r>
      </w:hyperlink>
    </w:p>
    <w:p w14:paraId="06DFB49B" w14:textId="2553D1C8"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98" w:history="1">
        <w:r w:rsidR="00DA4CEF" w:rsidRPr="00114115">
          <w:rPr>
            <w:rStyle w:val="Hyperlink"/>
            <w:noProof/>
          </w:rPr>
          <w:t>5.9.1</w:t>
        </w:r>
        <w:r w:rsidR="00DA4CEF">
          <w:rPr>
            <w:rFonts w:asciiTheme="minorHAnsi" w:eastAsiaTheme="minorEastAsia" w:hAnsiTheme="minorHAnsi" w:cstheme="minorBidi"/>
            <w:noProof/>
          </w:rPr>
          <w:tab/>
        </w:r>
        <w:r w:rsidR="00DA4CEF" w:rsidRPr="00114115">
          <w:rPr>
            <w:rStyle w:val="Hyperlink"/>
            <w:noProof/>
          </w:rPr>
          <w:t>Query by parameter (QBP) / segment pattern response (RSP)</w:t>
        </w:r>
        <w:r w:rsidR="00DA4CEF">
          <w:rPr>
            <w:noProof/>
            <w:webHidden/>
          </w:rPr>
          <w:tab/>
        </w:r>
        <w:r w:rsidR="00DA4CEF">
          <w:rPr>
            <w:noProof/>
            <w:webHidden/>
          </w:rPr>
          <w:fldChar w:fldCharType="begin"/>
        </w:r>
        <w:r w:rsidR="00DA4CEF">
          <w:rPr>
            <w:noProof/>
            <w:webHidden/>
          </w:rPr>
          <w:instrText xml:space="preserve"> PAGEREF _Toc148083098 \h </w:instrText>
        </w:r>
        <w:r w:rsidR="00DA4CEF">
          <w:rPr>
            <w:noProof/>
            <w:webHidden/>
          </w:rPr>
        </w:r>
        <w:r w:rsidR="00DA4CEF">
          <w:rPr>
            <w:noProof/>
            <w:webHidden/>
          </w:rPr>
          <w:fldChar w:fldCharType="separate"/>
        </w:r>
        <w:r w:rsidR="00D930AA">
          <w:rPr>
            <w:noProof/>
            <w:webHidden/>
          </w:rPr>
          <w:t>67</w:t>
        </w:r>
        <w:r w:rsidR="00DA4CEF">
          <w:rPr>
            <w:noProof/>
            <w:webHidden/>
          </w:rPr>
          <w:fldChar w:fldCharType="end"/>
        </w:r>
      </w:hyperlink>
    </w:p>
    <w:p w14:paraId="4F204E0A" w14:textId="46A0047E"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099" w:history="1">
        <w:r w:rsidR="00DA4CEF" w:rsidRPr="00114115">
          <w:rPr>
            <w:rStyle w:val="Hyperlink"/>
            <w:noProof/>
          </w:rPr>
          <w:t>5.9.2</w:t>
        </w:r>
        <w:r w:rsidR="00DA4CEF">
          <w:rPr>
            <w:rFonts w:asciiTheme="minorHAnsi" w:eastAsiaTheme="minorEastAsia" w:hAnsiTheme="minorHAnsi" w:cstheme="minorBidi"/>
            <w:noProof/>
          </w:rPr>
          <w:tab/>
        </w:r>
        <w:r w:rsidR="00DA4CEF" w:rsidRPr="00114115">
          <w:rPr>
            <w:rStyle w:val="Hyperlink"/>
            <w:noProof/>
          </w:rPr>
          <w:t>Query using QSC variant / segment pattern response examples</w:t>
        </w:r>
        <w:r w:rsidR="00DA4CEF">
          <w:rPr>
            <w:noProof/>
            <w:webHidden/>
          </w:rPr>
          <w:tab/>
        </w:r>
        <w:r w:rsidR="00DA4CEF">
          <w:rPr>
            <w:noProof/>
            <w:webHidden/>
          </w:rPr>
          <w:fldChar w:fldCharType="begin"/>
        </w:r>
        <w:r w:rsidR="00DA4CEF">
          <w:rPr>
            <w:noProof/>
            <w:webHidden/>
          </w:rPr>
          <w:instrText xml:space="preserve"> PAGEREF _Toc148083099 \h </w:instrText>
        </w:r>
        <w:r w:rsidR="00DA4CEF">
          <w:rPr>
            <w:noProof/>
            <w:webHidden/>
          </w:rPr>
        </w:r>
        <w:r w:rsidR="00DA4CEF">
          <w:rPr>
            <w:noProof/>
            <w:webHidden/>
          </w:rPr>
          <w:fldChar w:fldCharType="separate"/>
        </w:r>
        <w:r w:rsidR="00D930AA">
          <w:rPr>
            <w:noProof/>
            <w:webHidden/>
          </w:rPr>
          <w:t>76</w:t>
        </w:r>
        <w:r w:rsidR="00DA4CEF">
          <w:rPr>
            <w:noProof/>
            <w:webHidden/>
          </w:rPr>
          <w:fldChar w:fldCharType="end"/>
        </w:r>
      </w:hyperlink>
    </w:p>
    <w:p w14:paraId="255EA429" w14:textId="6554D5AA"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100" w:history="1">
        <w:r w:rsidR="00DA4CEF" w:rsidRPr="00114115">
          <w:rPr>
            <w:rStyle w:val="Hyperlink"/>
            <w:noProof/>
          </w:rPr>
          <w:t>5.9.3</w:t>
        </w:r>
        <w:r w:rsidR="00DA4CEF">
          <w:rPr>
            <w:rFonts w:asciiTheme="minorHAnsi" w:eastAsiaTheme="minorEastAsia" w:hAnsiTheme="minorHAnsi" w:cstheme="minorBidi"/>
            <w:noProof/>
          </w:rPr>
          <w:tab/>
        </w:r>
        <w:r w:rsidR="00DA4CEF" w:rsidRPr="00114115">
          <w:rPr>
            <w:rStyle w:val="Hyperlink"/>
            <w:noProof/>
          </w:rPr>
          <w:t>Query by parameter (QBP) / tabular response (RTB)</w:t>
        </w:r>
        <w:r w:rsidR="00DA4CEF">
          <w:rPr>
            <w:noProof/>
            <w:webHidden/>
          </w:rPr>
          <w:tab/>
        </w:r>
        <w:r w:rsidR="00DA4CEF">
          <w:rPr>
            <w:noProof/>
            <w:webHidden/>
          </w:rPr>
          <w:fldChar w:fldCharType="begin"/>
        </w:r>
        <w:r w:rsidR="00DA4CEF">
          <w:rPr>
            <w:noProof/>
            <w:webHidden/>
          </w:rPr>
          <w:instrText xml:space="preserve"> PAGEREF _Toc148083100 \h </w:instrText>
        </w:r>
        <w:r w:rsidR="00DA4CEF">
          <w:rPr>
            <w:noProof/>
            <w:webHidden/>
          </w:rPr>
        </w:r>
        <w:r w:rsidR="00DA4CEF">
          <w:rPr>
            <w:noProof/>
            <w:webHidden/>
          </w:rPr>
          <w:fldChar w:fldCharType="separate"/>
        </w:r>
        <w:r w:rsidR="00D930AA">
          <w:rPr>
            <w:noProof/>
            <w:webHidden/>
          </w:rPr>
          <w:t>87</w:t>
        </w:r>
        <w:r w:rsidR="00DA4CEF">
          <w:rPr>
            <w:noProof/>
            <w:webHidden/>
          </w:rPr>
          <w:fldChar w:fldCharType="end"/>
        </w:r>
      </w:hyperlink>
    </w:p>
    <w:p w14:paraId="3ACC7A28" w14:textId="03A90AFA"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101" w:history="1">
        <w:r w:rsidR="00DA4CEF" w:rsidRPr="00114115">
          <w:rPr>
            <w:rStyle w:val="Hyperlink"/>
            <w:noProof/>
          </w:rPr>
          <w:t>5.9.4</w:t>
        </w:r>
        <w:r w:rsidR="00DA4CEF">
          <w:rPr>
            <w:rFonts w:asciiTheme="minorHAnsi" w:eastAsiaTheme="minorEastAsia" w:hAnsiTheme="minorHAnsi" w:cstheme="minorBidi"/>
            <w:noProof/>
          </w:rPr>
          <w:tab/>
        </w:r>
        <w:r w:rsidR="00DA4CEF" w:rsidRPr="00114115">
          <w:rPr>
            <w:rStyle w:val="Hyperlink"/>
            <w:noProof/>
          </w:rPr>
          <w:t>Query using QSC variant / tabular response (RTB)</w:t>
        </w:r>
        <w:r w:rsidR="00DA4CEF">
          <w:rPr>
            <w:noProof/>
            <w:webHidden/>
          </w:rPr>
          <w:tab/>
        </w:r>
        <w:r w:rsidR="00DA4CEF">
          <w:rPr>
            <w:noProof/>
            <w:webHidden/>
          </w:rPr>
          <w:fldChar w:fldCharType="begin"/>
        </w:r>
        <w:r w:rsidR="00DA4CEF">
          <w:rPr>
            <w:noProof/>
            <w:webHidden/>
          </w:rPr>
          <w:instrText xml:space="preserve"> PAGEREF _Toc148083101 \h </w:instrText>
        </w:r>
        <w:r w:rsidR="00DA4CEF">
          <w:rPr>
            <w:noProof/>
            <w:webHidden/>
          </w:rPr>
        </w:r>
        <w:r w:rsidR="00DA4CEF">
          <w:rPr>
            <w:noProof/>
            <w:webHidden/>
          </w:rPr>
          <w:fldChar w:fldCharType="separate"/>
        </w:r>
        <w:r w:rsidR="00D930AA">
          <w:rPr>
            <w:noProof/>
            <w:webHidden/>
          </w:rPr>
          <w:t>92</w:t>
        </w:r>
        <w:r w:rsidR="00DA4CEF">
          <w:rPr>
            <w:noProof/>
            <w:webHidden/>
          </w:rPr>
          <w:fldChar w:fldCharType="end"/>
        </w:r>
      </w:hyperlink>
    </w:p>
    <w:p w14:paraId="51773263" w14:textId="7DA9A479"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102" w:history="1">
        <w:r w:rsidR="00DA4CEF" w:rsidRPr="00114115">
          <w:rPr>
            <w:rStyle w:val="Hyperlink"/>
            <w:noProof/>
          </w:rPr>
          <w:t>5.9.5</w:t>
        </w:r>
        <w:r w:rsidR="00DA4CEF">
          <w:rPr>
            <w:rFonts w:asciiTheme="minorHAnsi" w:eastAsiaTheme="minorEastAsia" w:hAnsiTheme="minorHAnsi" w:cstheme="minorBidi"/>
            <w:noProof/>
          </w:rPr>
          <w:tab/>
        </w:r>
        <w:r w:rsidR="00DA4CEF" w:rsidRPr="00114115">
          <w:rPr>
            <w:rStyle w:val="Hyperlink"/>
            <w:noProof/>
          </w:rPr>
          <w:t>Query by parameter (QBP) / display response (RDY)</w:t>
        </w:r>
        <w:r w:rsidR="00DA4CEF">
          <w:rPr>
            <w:noProof/>
            <w:webHidden/>
          </w:rPr>
          <w:tab/>
        </w:r>
        <w:r w:rsidR="00DA4CEF">
          <w:rPr>
            <w:noProof/>
            <w:webHidden/>
          </w:rPr>
          <w:fldChar w:fldCharType="begin"/>
        </w:r>
        <w:r w:rsidR="00DA4CEF">
          <w:rPr>
            <w:noProof/>
            <w:webHidden/>
          </w:rPr>
          <w:instrText xml:space="preserve"> PAGEREF _Toc148083102 \h </w:instrText>
        </w:r>
        <w:r w:rsidR="00DA4CEF">
          <w:rPr>
            <w:noProof/>
            <w:webHidden/>
          </w:rPr>
        </w:r>
        <w:r w:rsidR="00DA4CEF">
          <w:rPr>
            <w:noProof/>
            <w:webHidden/>
          </w:rPr>
          <w:fldChar w:fldCharType="separate"/>
        </w:r>
        <w:r w:rsidR="00D930AA">
          <w:rPr>
            <w:noProof/>
            <w:webHidden/>
          </w:rPr>
          <w:t>96</w:t>
        </w:r>
        <w:r w:rsidR="00DA4CEF">
          <w:rPr>
            <w:noProof/>
            <w:webHidden/>
          </w:rPr>
          <w:fldChar w:fldCharType="end"/>
        </w:r>
      </w:hyperlink>
    </w:p>
    <w:p w14:paraId="64D4E258" w14:textId="773E3AF1"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103" w:history="1">
        <w:r w:rsidR="00DA4CEF" w:rsidRPr="00114115">
          <w:rPr>
            <w:rStyle w:val="Hyperlink"/>
            <w:noProof/>
          </w:rPr>
          <w:t>5.9.6</w:t>
        </w:r>
        <w:r w:rsidR="00DA4CEF">
          <w:rPr>
            <w:rFonts w:asciiTheme="minorHAnsi" w:eastAsiaTheme="minorEastAsia" w:hAnsiTheme="minorHAnsi" w:cstheme="minorBidi"/>
            <w:noProof/>
          </w:rPr>
          <w:tab/>
        </w:r>
        <w:r w:rsidR="00DA4CEF" w:rsidRPr="00114115">
          <w:rPr>
            <w:rStyle w:val="Hyperlink"/>
            <w:noProof/>
          </w:rPr>
          <w:t>Query using QSC variant (QBP) / display response (RDY)</w:t>
        </w:r>
        <w:r w:rsidR="00DA4CEF">
          <w:rPr>
            <w:noProof/>
            <w:webHidden/>
          </w:rPr>
          <w:tab/>
        </w:r>
        <w:r w:rsidR="00DA4CEF">
          <w:rPr>
            <w:noProof/>
            <w:webHidden/>
          </w:rPr>
          <w:fldChar w:fldCharType="begin"/>
        </w:r>
        <w:r w:rsidR="00DA4CEF">
          <w:rPr>
            <w:noProof/>
            <w:webHidden/>
          </w:rPr>
          <w:instrText xml:space="preserve"> PAGEREF _Toc148083103 \h </w:instrText>
        </w:r>
        <w:r w:rsidR="00DA4CEF">
          <w:rPr>
            <w:noProof/>
            <w:webHidden/>
          </w:rPr>
        </w:r>
        <w:r w:rsidR="00DA4CEF">
          <w:rPr>
            <w:noProof/>
            <w:webHidden/>
          </w:rPr>
          <w:fldChar w:fldCharType="separate"/>
        </w:r>
        <w:r w:rsidR="00D930AA">
          <w:rPr>
            <w:noProof/>
            <w:webHidden/>
          </w:rPr>
          <w:t>99</w:t>
        </w:r>
        <w:r w:rsidR="00DA4CEF">
          <w:rPr>
            <w:noProof/>
            <w:webHidden/>
          </w:rPr>
          <w:fldChar w:fldCharType="end"/>
        </w:r>
      </w:hyperlink>
    </w:p>
    <w:p w14:paraId="55FC36C3" w14:textId="71FC252E"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104" w:history="1">
        <w:r w:rsidR="00DA4CEF" w:rsidRPr="00114115">
          <w:rPr>
            <w:rStyle w:val="Hyperlink"/>
            <w:noProof/>
          </w:rPr>
          <w:t>5.9.7</w:t>
        </w:r>
        <w:r w:rsidR="00DA4CEF">
          <w:rPr>
            <w:rFonts w:asciiTheme="minorHAnsi" w:eastAsiaTheme="minorEastAsia" w:hAnsiTheme="minorHAnsi" w:cstheme="minorBidi"/>
            <w:noProof/>
          </w:rPr>
          <w:tab/>
        </w:r>
        <w:r w:rsidR="00DA4CEF" w:rsidRPr="00114115">
          <w:rPr>
            <w:rStyle w:val="Hyperlink"/>
            <w:noProof/>
          </w:rPr>
          <w:t>Query by example (QBP) / tabular response (RTB)</w:t>
        </w:r>
        <w:r w:rsidR="00DA4CEF">
          <w:rPr>
            <w:noProof/>
            <w:webHidden/>
          </w:rPr>
          <w:tab/>
        </w:r>
        <w:r w:rsidR="00DA4CEF">
          <w:rPr>
            <w:noProof/>
            <w:webHidden/>
          </w:rPr>
          <w:fldChar w:fldCharType="begin"/>
        </w:r>
        <w:r w:rsidR="00DA4CEF">
          <w:rPr>
            <w:noProof/>
            <w:webHidden/>
          </w:rPr>
          <w:instrText xml:space="preserve"> PAGEREF _Toc148083104 \h </w:instrText>
        </w:r>
        <w:r w:rsidR="00DA4CEF">
          <w:rPr>
            <w:noProof/>
            <w:webHidden/>
          </w:rPr>
        </w:r>
        <w:r w:rsidR="00DA4CEF">
          <w:rPr>
            <w:noProof/>
            <w:webHidden/>
          </w:rPr>
          <w:fldChar w:fldCharType="separate"/>
        </w:r>
        <w:r w:rsidR="00D930AA">
          <w:rPr>
            <w:noProof/>
            <w:webHidden/>
          </w:rPr>
          <w:t>103</w:t>
        </w:r>
        <w:r w:rsidR="00DA4CEF">
          <w:rPr>
            <w:noProof/>
            <w:webHidden/>
          </w:rPr>
          <w:fldChar w:fldCharType="end"/>
        </w:r>
      </w:hyperlink>
    </w:p>
    <w:p w14:paraId="47CDCD27" w14:textId="1181FFE2" w:rsidR="00DA4CEF" w:rsidRDefault="008D3820">
      <w:pPr>
        <w:pStyle w:val="TOC2"/>
        <w:rPr>
          <w:rFonts w:asciiTheme="minorHAnsi" w:eastAsiaTheme="minorEastAsia" w:hAnsiTheme="minorHAnsi" w:cstheme="minorBidi"/>
          <w:b w:val="0"/>
          <w:smallCaps w:val="0"/>
          <w:kern w:val="0"/>
          <w:sz w:val="22"/>
          <w:szCs w:val="22"/>
        </w:rPr>
      </w:pPr>
      <w:hyperlink w:anchor="_Toc148083105" w:history="1">
        <w:r w:rsidR="00DA4CEF" w:rsidRPr="00114115">
          <w:rPr>
            <w:rStyle w:val="Hyperlink"/>
          </w:rPr>
          <w:t>5.10</w:t>
        </w:r>
        <w:r w:rsidR="00DA4CEF">
          <w:rPr>
            <w:rFonts w:asciiTheme="minorHAnsi" w:eastAsiaTheme="minorEastAsia" w:hAnsiTheme="minorHAnsi" w:cstheme="minorBidi"/>
            <w:b w:val="0"/>
            <w:smallCaps w:val="0"/>
            <w:kern w:val="0"/>
            <w:sz w:val="22"/>
            <w:szCs w:val="22"/>
          </w:rPr>
          <w:tab/>
        </w:r>
        <w:r w:rsidR="00DA4CEF" w:rsidRPr="00114115">
          <w:rPr>
            <w:rStyle w:val="Hyperlink"/>
          </w:rPr>
          <w:t>SUPERSEDED QUERY/RESPONSE TRIGGER EVENTS AND MESSAGE PAIRS</w:t>
        </w:r>
        <w:r w:rsidR="00DA4CEF">
          <w:rPr>
            <w:webHidden/>
          </w:rPr>
          <w:tab/>
        </w:r>
        <w:r w:rsidR="00DA4CEF">
          <w:rPr>
            <w:webHidden/>
          </w:rPr>
          <w:fldChar w:fldCharType="begin"/>
        </w:r>
        <w:r w:rsidR="00DA4CEF">
          <w:rPr>
            <w:webHidden/>
          </w:rPr>
          <w:instrText xml:space="preserve"> PAGEREF _Toc148083105 \h </w:instrText>
        </w:r>
        <w:r w:rsidR="00DA4CEF">
          <w:rPr>
            <w:webHidden/>
          </w:rPr>
        </w:r>
        <w:r w:rsidR="00DA4CEF">
          <w:rPr>
            <w:webHidden/>
          </w:rPr>
          <w:fldChar w:fldCharType="separate"/>
        </w:r>
        <w:r w:rsidR="00D930AA">
          <w:rPr>
            <w:webHidden/>
          </w:rPr>
          <w:t>109</w:t>
        </w:r>
        <w:r w:rsidR="00DA4CEF">
          <w:rPr>
            <w:webHidden/>
          </w:rPr>
          <w:fldChar w:fldCharType="end"/>
        </w:r>
      </w:hyperlink>
    </w:p>
    <w:p w14:paraId="3D4423BD" w14:textId="33F9931E"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106" w:history="1">
        <w:r w:rsidR="00DA4CEF" w:rsidRPr="00114115">
          <w:rPr>
            <w:rStyle w:val="Hyperlink"/>
            <w:noProof/>
          </w:rPr>
          <w:t>5.10.1</w:t>
        </w:r>
        <w:r w:rsidR="00DA4CEF">
          <w:rPr>
            <w:rFonts w:asciiTheme="minorHAnsi" w:eastAsiaTheme="minorEastAsia" w:hAnsiTheme="minorHAnsi" w:cstheme="minorBidi"/>
            <w:noProof/>
          </w:rPr>
          <w:tab/>
        </w:r>
        <w:r w:rsidR="00DA4CEF" w:rsidRPr="00114115">
          <w:rPr>
            <w:rStyle w:val="Hyperlink"/>
            <w:noProof/>
          </w:rPr>
          <w:t>Display message</w:t>
        </w:r>
        <w:r w:rsidR="00DA4CEF">
          <w:rPr>
            <w:noProof/>
            <w:webHidden/>
          </w:rPr>
          <w:tab/>
        </w:r>
        <w:r w:rsidR="00DA4CEF">
          <w:rPr>
            <w:noProof/>
            <w:webHidden/>
          </w:rPr>
          <w:fldChar w:fldCharType="begin"/>
        </w:r>
        <w:r w:rsidR="00DA4CEF">
          <w:rPr>
            <w:noProof/>
            <w:webHidden/>
          </w:rPr>
          <w:instrText xml:space="preserve"> PAGEREF _Toc148083106 \h </w:instrText>
        </w:r>
        <w:r w:rsidR="00DA4CEF">
          <w:rPr>
            <w:noProof/>
            <w:webHidden/>
          </w:rPr>
        </w:r>
        <w:r w:rsidR="00DA4CEF">
          <w:rPr>
            <w:noProof/>
            <w:webHidden/>
          </w:rPr>
          <w:fldChar w:fldCharType="separate"/>
        </w:r>
        <w:r w:rsidR="00D930AA">
          <w:rPr>
            <w:noProof/>
            <w:webHidden/>
          </w:rPr>
          <w:t>109</w:t>
        </w:r>
        <w:r w:rsidR="00DA4CEF">
          <w:rPr>
            <w:noProof/>
            <w:webHidden/>
          </w:rPr>
          <w:fldChar w:fldCharType="end"/>
        </w:r>
      </w:hyperlink>
    </w:p>
    <w:p w14:paraId="7A1BE9F1" w14:textId="5C362DA5" w:rsidR="00DA4CEF" w:rsidRDefault="008D3820">
      <w:pPr>
        <w:pStyle w:val="TOC3"/>
        <w:tabs>
          <w:tab w:val="left" w:pos="1418"/>
          <w:tab w:val="right" w:leader="dot" w:pos="9350"/>
        </w:tabs>
        <w:rPr>
          <w:rFonts w:asciiTheme="minorHAnsi" w:eastAsiaTheme="minorEastAsia" w:hAnsiTheme="minorHAnsi" w:cstheme="minorBidi"/>
          <w:noProof/>
        </w:rPr>
      </w:pPr>
      <w:hyperlink w:anchor="_Toc148083107" w:history="1">
        <w:r w:rsidR="00DA4CEF" w:rsidRPr="00114115">
          <w:rPr>
            <w:rStyle w:val="Hyperlink"/>
            <w:noProof/>
          </w:rPr>
          <w:t>5.10.2</w:t>
        </w:r>
        <w:r w:rsidR="00DA4CEF">
          <w:rPr>
            <w:rFonts w:asciiTheme="minorHAnsi" w:eastAsiaTheme="minorEastAsia" w:hAnsiTheme="minorHAnsi" w:cstheme="minorBidi"/>
            <w:noProof/>
          </w:rPr>
          <w:tab/>
        </w:r>
        <w:r w:rsidR="00DA4CEF" w:rsidRPr="00114115">
          <w:rPr>
            <w:rStyle w:val="Hyperlink"/>
            <w:noProof/>
          </w:rPr>
          <w:t>Original mode queries</w:t>
        </w:r>
        <w:r w:rsidR="00DA4CEF">
          <w:rPr>
            <w:noProof/>
            <w:webHidden/>
          </w:rPr>
          <w:tab/>
        </w:r>
        <w:r w:rsidR="00DA4CEF">
          <w:rPr>
            <w:noProof/>
            <w:webHidden/>
          </w:rPr>
          <w:fldChar w:fldCharType="begin"/>
        </w:r>
        <w:r w:rsidR="00DA4CEF">
          <w:rPr>
            <w:noProof/>
            <w:webHidden/>
          </w:rPr>
          <w:instrText xml:space="preserve"> PAGEREF _Toc148083107 \h </w:instrText>
        </w:r>
        <w:r w:rsidR="00DA4CEF">
          <w:rPr>
            <w:noProof/>
            <w:webHidden/>
          </w:rPr>
        </w:r>
        <w:r w:rsidR="00DA4CEF">
          <w:rPr>
            <w:noProof/>
            <w:webHidden/>
          </w:rPr>
          <w:fldChar w:fldCharType="separate"/>
        </w:r>
        <w:r w:rsidR="00D930AA">
          <w:rPr>
            <w:noProof/>
            <w:webHidden/>
          </w:rPr>
          <w:t>109</w:t>
        </w:r>
        <w:r w:rsidR="00DA4CEF">
          <w:rPr>
            <w:noProof/>
            <w:webHidden/>
          </w:rPr>
          <w:fldChar w:fldCharType="end"/>
        </w:r>
      </w:hyperlink>
    </w:p>
    <w:p w14:paraId="1BEAAC0D" w14:textId="5AAA0E9A" w:rsidR="00DA4CEF" w:rsidRDefault="008D3820">
      <w:pPr>
        <w:pStyle w:val="TOC2"/>
        <w:rPr>
          <w:rFonts w:asciiTheme="minorHAnsi" w:eastAsiaTheme="minorEastAsia" w:hAnsiTheme="minorHAnsi" w:cstheme="minorBidi"/>
          <w:b w:val="0"/>
          <w:smallCaps w:val="0"/>
          <w:kern w:val="0"/>
          <w:sz w:val="22"/>
          <w:szCs w:val="22"/>
        </w:rPr>
      </w:pPr>
      <w:hyperlink w:anchor="_Toc148083108" w:history="1">
        <w:r w:rsidR="00DA4CEF" w:rsidRPr="00114115">
          <w:rPr>
            <w:rStyle w:val="Hyperlink"/>
          </w:rPr>
          <w:t>5.11</w:t>
        </w:r>
        <w:r w:rsidR="00DA4CEF">
          <w:rPr>
            <w:rFonts w:asciiTheme="minorHAnsi" w:eastAsiaTheme="minorEastAsia" w:hAnsiTheme="minorHAnsi" w:cstheme="minorBidi"/>
            <w:b w:val="0"/>
            <w:smallCaps w:val="0"/>
            <w:kern w:val="0"/>
            <w:sz w:val="22"/>
            <w:szCs w:val="22"/>
          </w:rPr>
          <w:tab/>
        </w:r>
        <w:r w:rsidR="00DA4CEF" w:rsidRPr="00114115">
          <w:rPr>
            <w:rStyle w:val="Hyperlink"/>
          </w:rPr>
          <w:t>OUTSTANDING ISSUES</w:t>
        </w:r>
        <w:r w:rsidR="00DA4CEF">
          <w:rPr>
            <w:webHidden/>
          </w:rPr>
          <w:tab/>
        </w:r>
        <w:r w:rsidR="00DA4CEF">
          <w:rPr>
            <w:webHidden/>
          </w:rPr>
          <w:fldChar w:fldCharType="begin"/>
        </w:r>
        <w:r w:rsidR="00DA4CEF">
          <w:rPr>
            <w:webHidden/>
          </w:rPr>
          <w:instrText xml:space="preserve"> PAGEREF _Toc148083108 \h </w:instrText>
        </w:r>
        <w:r w:rsidR="00DA4CEF">
          <w:rPr>
            <w:webHidden/>
          </w:rPr>
        </w:r>
        <w:r w:rsidR="00DA4CEF">
          <w:rPr>
            <w:webHidden/>
          </w:rPr>
          <w:fldChar w:fldCharType="separate"/>
        </w:r>
        <w:r w:rsidR="00D930AA">
          <w:rPr>
            <w:webHidden/>
          </w:rPr>
          <w:t>109</w:t>
        </w:r>
        <w:r w:rsidR="00DA4CEF">
          <w:rPr>
            <w:webHidden/>
          </w:rPr>
          <w:fldChar w:fldCharType="end"/>
        </w:r>
      </w:hyperlink>
    </w:p>
    <w:p w14:paraId="6612703D" w14:textId="14D73EF9"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Heading2"/>
      </w:pPr>
      <w:bookmarkStart w:id="7" w:name="_Toc495483507"/>
      <w:bookmarkStart w:id="8" w:name="_Ref425719"/>
      <w:bookmarkStart w:id="9" w:name="_Ref425746"/>
      <w:bookmarkStart w:id="10" w:name="_Toc24273727"/>
      <w:bookmarkStart w:id="11" w:name="_Toc41280963"/>
      <w:bookmarkStart w:id="12" w:name="_Toc43004325"/>
      <w:bookmarkStart w:id="13" w:name="_Ref370218721"/>
      <w:bookmarkStart w:id="14" w:name="_Toc148083055"/>
      <w:bookmarkEnd w:id="6"/>
      <w:r w:rsidRPr="00121095">
        <w:t>INTRODUCTION</w:t>
      </w:r>
      <w:bookmarkEnd w:id="7"/>
      <w:bookmarkEnd w:id="8"/>
      <w:bookmarkEnd w:id="9"/>
      <w:bookmarkEnd w:id="10"/>
      <w:bookmarkEnd w:id="11"/>
      <w:bookmarkEnd w:id="12"/>
      <w:bookmarkEnd w:id="13"/>
      <w:bookmarkEnd w:id="14"/>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 xml:space="preserve">Publish and </w:t>
            </w:r>
            <w:proofErr w:type="gramStart"/>
            <w:r w:rsidRPr="00121095">
              <w:t>Subscribe</w:t>
            </w:r>
            <w:proofErr w:type="gramEnd"/>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15"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15"/>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w:t>
            </w:r>
            <w:proofErr w:type="gramStart"/>
            <w:r w:rsidRPr="00121095">
              <w:t>and  Message</w:t>
            </w:r>
            <w:proofErr w:type="gramEnd"/>
            <w:r w:rsidRPr="00121095">
              <w:t xml:space="preserv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 xml:space="preserve">data within a specified time range, e.g., send all serum glucose results, reported between January 1, </w:t>
      </w:r>
      <w:proofErr w:type="gramStart"/>
      <w:r w:rsidRPr="00121095">
        <w:t>1998</w:t>
      </w:r>
      <w:proofErr w:type="gramEnd"/>
      <w:r w:rsidRPr="00121095">
        <w:t xml:space="preserve"> through December 31, 1999, for patient #123456.</w:t>
      </w:r>
    </w:p>
    <w:p w14:paraId="5F91EF05" w14:textId="77777777" w:rsidR="00E921A2" w:rsidRPr="00121095" w:rsidRDefault="00E921A2">
      <w:r w:rsidRPr="00121095">
        <w:t xml:space="preserve">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w:t>
      </w:r>
      <w:proofErr w:type="gramStart"/>
      <w:r w:rsidRPr="00121095">
        <w:t>functionally-specific</w:t>
      </w:r>
      <w:proofErr w:type="gramEnd"/>
      <w:r w:rsidRPr="00121095">
        <w:t xml:space="preserve"> chapters define detailed content of the query/response segment patterns within those chapters.</w:t>
      </w:r>
    </w:p>
    <w:p w14:paraId="7C8B71AC" w14:textId="77777777" w:rsidR="00E921A2" w:rsidRPr="00121095" w:rsidRDefault="00E921A2">
      <w:proofErr w:type="gramStart"/>
      <w:r w:rsidRPr="00121095">
        <w:t>In particular, there</w:t>
      </w:r>
      <w:proofErr w:type="gramEnd"/>
      <w:r w:rsidRPr="00121095">
        <w:t xml:space="preserv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Heading3"/>
      </w:pPr>
      <w:bookmarkStart w:id="16" w:name="_Ref465668888"/>
      <w:bookmarkStart w:id="17" w:name="_Toc495483508"/>
      <w:bookmarkStart w:id="18" w:name="_Toc24273728"/>
      <w:bookmarkStart w:id="19" w:name="_Toc41280964"/>
      <w:bookmarkStart w:id="20" w:name="_Toc43004326"/>
      <w:bookmarkStart w:id="21" w:name="_Toc148083056"/>
      <w:bookmarkStart w:id="22" w:name="_Toc348257234"/>
      <w:bookmarkStart w:id="23" w:name="_Toc348257570"/>
      <w:bookmarkStart w:id="24" w:name="_Toc348263192"/>
      <w:bookmarkStart w:id="25" w:name="_Toc348336521"/>
      <w:bookmarkStart w:id="26" w:name="_Toc348770009"/>
      <w:bookmarkStart w:id="27" w:name="_Toc348856151"/>
      <w:bookmarkStart w:id="28" w:name="_Toc348866572"/>
      <w:bookmarkStart w:id="29" w:name="_Toc348947802"/>
      <w:bookmarkStart w:id="30" w:name="_Toc349735383"/>
      <w:bookmarkStart w:id="31" w:name="_Toc349735826"/>
      <w:bookmarkStart w:id="32" w:name="_Toc349735980"/>
      <w:bookmarkStart w:id="33" w:name="_Toc349803712"/>
      <w:bookmarkStart w:id="34" w:name="_Ref358262916"/>
      <w:bookmarkStart w:id="35" w:name="_Toc359235991"/>
      <w:r w:rsidRPr="00121095">
        <w:t>Query/response model</w:t>
      </w:r>
      <w:bookmarkEnd w:id="16"/>
      <w:bookmarkEnd w:id="17"/>
      <w:bookmarkEnd w:id="18"/>
      <w:bookmarkEnd w:id="19"/>
      <w:bookmarkEnd w:id="20"/>
      <w:bookmarkEnd w:id="21"/>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52pt" o:ole="" fillcolor="window">
            <v:imagedata r:id="rId11" o:title=""/>
          </v:shape>
          <o:OLEObject Type="Embed" ProgID="Visio.Drawing.11" ShapeID="_x0000_i1025" DrawAspect="Content" ObjectID="_1787126210" r:id="rId12"/>
        </w:object>
      </w:r>
    </w:p>
    <w:p w14:paraId="3A3E6378" w14:textId="77777777" w:rsidR="00E921A2" w:rsidRPr="00121095" w:rsidRDefault="00E921A2">
      <w:pPr>
        <w:pStyle w:val="Note"/>
      </w:pPr>
      <w:r w:rsidRPr="00121095">
        <w:rPr>
          <w:b/>
        </w:rPr>
        <w:lastRenderedPageBreak/>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w:t>
      </w:r>
      <w:proofErr w:type="gramStart"/>
      <w:r w:rsidRPr="00121095">
        <w:t>particular technology</w:t>
      </w:r>
      <w:proofErr w:type="gramEnd"/>
      <w:r w:rsidRPr="00121095">
        <w:t xml:space="preserve">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w:t>
      </w:r>
      <w:proofErr w:type="gramStart"/>
      <w:r w:rsidRPr="00121095">
        <w:t>Client, or</w:t>
      </w:r>
      <w:proofErr w:type="gramEnd"/>
      <w:r w:rsidRPr="00121095">
        <w:t xml:space="preserve">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w:t>
      </w:r>
      <w:proofErr w:type="gramStart"/>
      <w:r w:rsidRPr="00121095">
        <w:t>Thus</w:t>
      </w:r>
      <w:proofErr w:type="gramEnd"/>
      <w:r w:rsidRPr="00121095">
        <w:t xml:space="preserve">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xml:space="preserve">" are used as shorthand synonyms for "requesting system/application" and "responding system/application" without implying the assumption of a client/server architecture. Likewise, the support for "publish and subscribe" does not assume a particular operating system or </w:t>
      </w:r>
      <w:proofErr w:type="gramStart"/>
      <w:r w:rsidRPr="00121095">
        <w:t>architecture, but</w:t>
      </w:r>
      <w:proofErr w:type="gramEnd"/>
      <w:r w:rsidRPr="00121095">
        <w:t xml:space="preserve">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121095">
        <w:rPr>
          <w:b/>
        </w:rPr>
        <w:t xml:space="preserve"> </w:t>
      </w:r>
    </w:p>
    <w:p w14:paraId="0C252ADB" w14:textId="77777777" w:rsidR="00E921A2" w:rsidRPr="00121095" w:rsidRDefault="00E921A2">
      <w:pPr>
        <w:pStyle w:val="Heading3"/>
      </w:pPr>
      <w:bookmarkStart w:id="36" w:name="_Ref465668986"/>
      <w:bookmarkStart w:id="37" w:name="_Toc495483509"/>
      <w:bookmarkStart w:id="38" w:name="_Toc24273729"/>
      <w:bookmarkStart w:id="39" w:name="_Toc41280965"/>
      <w:bookmarkStart w:id="40" w:name="_Toc43004327"/>
      <w:bookmarkStart w:id="41" w:name="_Toc148083057"/>
      <w:r w:rsidRPr="00121095">
        <w:t>Evolution of the query standard</w:t>
      </w:r>
      <w:bookmarkEnd w:id="36"/>
      <w:bookmarkEnd w:id="37"/>
      <w:bookmarkEnd w:id="38"/>
      <w:bookmarkEnd w:id="39"/>
      <w:bookmarkEnd w:id="40"/>
      <w:bookmarkEnd w:id="41"/>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w:t>
      </w:r>
      <w:proofErr w:type="gramStart"/>
      <w:r w:rsidRPr="00121095">
        <w:t>actually represent</w:t>
      </w:r>
      <w:proofErr w:type="gramEnd"/>
      <w:r w:rsidRPr="00121095">
        <w:t xml:space="preserve">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 xml:space="preserve">An Embedded Query Language query, which supports </w:t>
      </w:r>
      <w:proofErr w:type="gramStart"/>
      <w:r w:rsidRPr="00121095">
        <w:t>free-form</w:t>
      </w:r>
      <w:proofErr w:type="gramEnd"/>
      <w:r w:rsidRPr="00121095">
        <w:t xml:space="preserve"> select statements, based on the query language of choice (e.g., SQL)</w:t>
      </w:r>
    </w:p>
    <w:p w14:paraId="68B8963E"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0C68B2A0"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27995F65" w14:textId="77777777" w:rsidR="00E921A2" w:rsidRPr="00121095" w:rsidRDefault="00E921A2" w:rsidP="007D495C">
      <w:pPr>
        <w:pStyle w:val="NormalListBullets"/>
      </w:pPr>
      <w:r w:rsidRPr="00121095">
        <w:t>an event replay request message, which is used to request data formatted as an event replay response</w:t>
      </w:r>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lastRenderedPageBreak/>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Passing the query as a single complex query "expression".  (Used by the Virtual Table query.) The query is defined by an expression-tree made up of the usual AND OR, '&lt;</w:t>
      </w:r>
      <w:proofErr w:type="gramStart"/>
      <w:r w:rsidRPr="00121095">
        <w:t>' ,</w:t>
      </w:r>
      <w:proofErr w:type="gramEnd"/>
      <w:r w:rsidRPr="00121095">
        <w:t xml:space="preserve">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w:t>
      </w:r>
      <w:proofErr w:type="gramStart"/>
      <w:r w:rsidRPr="00121095">
        <w:t>particular syntax</w:t>
      </w:r>
      <w:proofErr w:type="gramEnd"/>
      <w:r w:rsidRPr="00121095">
        <w:t xml:space="preserve">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w:t>
      </w:r>
      <w:proofErr w:type="gramStart"/>
      <w:r w:rsidRPr="00121095">
        <w:t>queries, but</w:t>
      </w:r>
      <w:proofErr w:type="gramEnd"/>
      <w:r w:rsidRPr="00121095">
        <w:t xml:space="preserve"> formulates the syntax more clearly using a single new query, the Query By Parameter (QBP). </w:t>
      </w:r>
    </w:p>
    <w:p w14:paraId="626A9C50"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2EFB8FA4" w14:textId="77777777" w:rsidR="00E921A2" w:rsidRPr="00121095" w:rsidRDefault="00E921A2">
      <w:pPr>
        <w:pStyle w:val="NormalIndented"/>
      </w:pPr>
      <w:r w:rsidRPr="00121095">
        <w:t>The standard recognizes the continued use of the Original Mode queries (QRD/QRF</w:t>
      </w:r>
      <w:proofErr w:type="gramStart"/>
      <w:r w:rsidRPr="00121095">
        <w:t>), but</w:t>
      </w:r>
      <w:proofErr w:type="gramEnd"/>
      <w:r w:rsidRPr="00121095">
        <w:t xml:space="preserve"> uses a new query formalism to explain their semantics more clearly.  </w:t>
      </w:r>
    </w:p>
    <w:p w14:paraId="03C2539C" w14:textId="77777777" w:rsidR="00E921A2" w:rsidRPr="00121095" w:rsidRDefault="00E921A2">
      <w:pPr>
        <w:pStyle w:val="NormalIndented"/>
      </w:pPr>
      <w:r w:rsidRPr="00121095">
        <w:t xml:space="preserve">The bulk of the new material after Version 2.3.1 consists of defining a format for Conformance </w:t>
      </w:r>
      <w:proofErr w:type="gramStart"/>
      <w:r w:rsidRPr="00121095">
        <w:t>Statements, and</w:t>
      </w:r>
      <w:proofErr w:type="gramEnd"/>
      <w:r w:rsidRPr="00121095">
        <w:t xml:space="preserve">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 xml:space="preserve">As in versions of the standard prior to 2.4, the detailed domain content of the query and response messages is defined by the technical committees responsible for the </w:t>
      </w:r>
      <w:proofErr w:type="gramStart"/>
      <w:r w:rsidRPr="00121095">
        <w:t>functionally-specific</w:t>
      </w:r>
      <w:proofErr w:type="gramEnd"/>
      <w:r w:rsidRPr="00121095">
        <w:t xml:space="preserve">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Heading3"/>
      </w:pPr>
      <w:bookmarkStart w:id="42" w:name="_Ref465669011"/>
      <w:bookmarkStart w:id="43" w:name="_Toc495483510"/>
      <w:bookmarkStart w:id="44" w:name="_Toc24273730"/>
      <w:bookmarkStart w:id="45" w:name="_Toc41280966"/>
      <w:bookmarkStart w:id="46" w:name="_Toc43004328"/>
      <w:bookmarkStart w:id="47" w:name="_Toc148083058"/>
      <w:bookmarkStart w:id="48" w:name="_Toc348257256"/>
      <w:bookmarkStart w:id="49" w:name="_Toc348257592"/>
      <w:bookmarkStart w:id="50" w:name="_Toc348263214"/>
      <w:bookmarkStart w:id="51" w:name="_Toc348336543"/>
      <w:bookmarkStart w:id="52" w:name="_Toc348770031"/>
      <w:bookmarkStart w:id="53" w:name="_Toc348856173"/>
      <w:bookmarkStart w:id="54" w:name="_Toc348866594"/>
      <w:bookmarkStart w:id="55" w:name="_Toc348947824"/>
      <w:bookmarkStart w:id="56" w:name="_Toc349735405"/>
      <w:bookmarkStart w:id="57" w:name="_Toc349735848"/>
      <w:bookmarkStart w:id="58" w:name="_Toc349736002"/>
      <w:bookmarkStart w:id="59" w:name="_Toc349803734"/>
      <w:bookmarkStart w:id="60" w:name="_Toc359236067"/>
      <w:r w:rsidRPr="00121095">
        <w:lastRenderedPageBreak/>
        <w:t>Query development methodology</w:t>
      </w:r>
      <w:bookmarkEnd w:id="42"/>
      <w:bookmarkEnd w:id="43"/>
      <w:bookmarkEnd w:id="44"/>
      <w:bookmarkEnd w:id="45"/>
      <w:bookmarkEnd w:id="46"/>
      <w:bookmarkEnd w:id="47"/>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1"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61"/>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t>Introduction including title, trigger events, mode, characteristics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Heading3"/>
      </w:pPr>
      <w:bookmarkStart w:id="62" w:name="_Ref465657460"/>
      <w:bookmarkStart w:id="63" w:name="_Toc495483511"/>
      <w:bookmarkStart w:id="64" w:name="_Toc24273731"/>
      <w:bookmarkStart w:id="65" w:name="_Toc41280967"/>
      <w:bookmarkStart w:id="66" w:name="_Toc43004329"/>
      <w:bookmarkStart w:id="67" w:name="_Toc148083059"/>
      <w:r w:rsidRPr="00121095">
        <w:lastRenderedPageBreak/>
        <w:t>Response format</w:t>
      </w:r>
      <w:bookmarkEnd w:id="62"/>
      <w:bookmarkEnd w:id="63"/>
      <w:bookmarkEnd w:id="64"/>
      <w:bookmarkEnd w:id="65"/>
      <w:bookmarkEnd w:id="66"/>
      <w:bookmarkEnd w:id="67"/>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proofErr w:type="gramStart"/>
            <w:r w:rsidRPr="00E921A2">
              <w:rPr>
                <w:i/>
              </w:rPr>
              <w:t>record-oriented</w:t>
            </w:r>
            <w:proofErr w:type="gramEnd"/>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 xml:space="preserve">The responding system formats the data </w:t>
            </w:r>
            <w:proofErr w:type="gramStart"/>
            <w:r w:rsidRPr="00121095">
              <w:t>on the basis of</w:t>
            </w:r>
            <w:proofErr w:type="gramEnd"/>
            <w:r w:rsidRPr="00121095">
              <w:t xml:space="preserve">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Heading4"/>
        <w:rPr>
          <w:vanish/>
        </w:rPr>
      </w:pPr>
      <w:bookmarkStart w:id="68" w:name="_Ref479760892"/>
      <w:bookmarkStart w:id="69" w:name="_Ref465156848"/>
      <w:bookmarkEnd w:id="48"/>
      <w:bookmarkEnd w:id="49"/>
      <w:bookmarkEnd w:id="50"/>
      <w:bookmarkEnd w:id="51"/>
      <w:bookmarkEnd w:id="52"/>
      <w:bookmarkEnd w:id="53"/>
      <w:bookmarkEnd w:id="54"/>
      <w:bookmarkEnd w:id="55"/>
      <w:bookmarkEnd w:id="56"/>
      <w:bookmarkEnd w:id="57"/>
      <w:bookmarkEnd w:id="58"/>
      <w:bookmarkEnd w:id="59"/>
      <w:bookmarkEnd w:id="60"/>
      <w:r w:rsidRPr="00121095">
        <w:rPr>
          <w:vanish/>
        </w:rPr>
        <w:t>hiddentext</w:t>
      </w:r>
      <w:bookmarkStart w:id="70" w:name="_Toc1828997"/>
      <w:bookmarkStart w:id="71" w:name="_Toc24273732"/>
      <w:bookmarkEnd w:id="70"/>
      <w:bookmarkEnd w:id="71"/>
    </w:p>
    <w:p w14:paraId="623BF3AE" w14:textId="77777777" w:rsidR="00E921A2" w:rsidRPr="00121095" w:rsidRDefault="00E921A2">
      <w:pPr>
        <w:pStyle w:val="Heading4"/>
      </w:pPr>
      <w:bookmarkStart w:id="72" w:name="_Hlt417023"/>
      <w:bookmarkStart w:id="73" w:name="_Toc495483512"/>
      <w:bookmarkStart w:id="74" w:name="_Ref417006"/>
      <w:bookmarkStart w:id="75" w:name="_Ref417067"/>
      <w:bookmarkStart w:id="76" w:name="_Toc24273733"/>
      <w:bookmarkEnd w:id="72"/>
      <w:r w:rsidRPr="00121095">
        <w:t>Segment pattern response</w:t>
      </w:r>
      <w:bookmarkEnd w:id="68"/>
      <w:bookmarkEnd w:id="73"/>
      <w:bookmarkEnd w:id="74"/>
      <w:bookmarkEnd w:id="75"/>
      <w:bookmarkEnd w:id="76"/>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Heading4"/>
      </w:pPr>
      <w:bookmarkStart w:id="77" w:name="_Hlt417144"/>
      <w:bookmarkStart w:id="78" w:name="_Ref479760921"/>
      <w:bookmarkStart w:id="79" w:name="_Toc495483513"/>
      <w:bookmarkStart w:id="80" w:name="_Toc24273734"/>
      <w:bookmarkEnd w:id="77"/>
      <w:r w:rsidRPr="00121095">
        <w:t>Tabular response</w:t>
      </w:r>
      <w:bookmarkEnd w:id="69"/>
      <w:bookmarkEnd w:id="78"/>
      <w:bookmarkEnd w:id="79"/>
      <w:bookmarkEnd w:id="80"/>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w:t>
      </w:r>
      <w:proofErr w:type="gramStart"/>
      <w:r w:rsidRPr="00121095">
        <w:t>fairly conventional</w:t>
      </w:r>
      <w:proofErr w:type="gramEnd"/>
      <w:r w:rsidRPr="00121095">
        <w:t xml:space="preserve">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lastRenderedPageBreak/>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77777777" w:rsidR="00E921A2" w:rsidRPr="00121095" w:rsidRDefault="00E921A2">
      <w:pPr>
        <w:pStyle w:val="Heading4"/>
      </w:pPr>
      <w:bookmarkStart w:id="81" w:name="_Ref479760935"/>
      <w:bookmarkStart w:id="82" w:name="_Toc495483514"/>
      <w:bookmarkStart w:id="83" w:name="_Toc24273735"/>
      <w:r w:rsidRPr="00121095">
        <w:t>Display response</w:t>
      </w:r>
      <w:bookmarkEnd w:id="81"/>
      <w:bookmarkEnd w:id="82"/>
      <w:bookmarkEnd w:id="83"/>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272A1F90" w14:textId="77777777" w:rsidR="00E921A2" w:rsidRPr="00121095" w:rsidRDefault="00E921A2">
      <w:pPr>
        <w:pStyle w:val="NormalIndented"/>
      </w:pPr>
      <w:r w:rsidRPr="00121095">
        <w:t xml:space="preserve">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w:t>
      </w:r>
      <w:proofErr w:type="gramStart"/>
      <w:r w:rsidRPr="00121095">
        <w:t>pattern, or</w:t>
      </w:r>
      <w:proofErr w:type="gramEnd"/>
      <w:r w:rsidRPr="00121095">
        <w:t xml:space="preserve"> could be a simple record normally carried by a tabular response.</w:t>
      </w:r>
    </w:p>
    <w:p w14:paraId="1609A23E" w14:textId="77777777" w:rsidR="00E921A2" w:rsidRPr="00121095" w:rsidRDefault="00E921A2">
      <w:pPr>
        <w:pStyle w:val="Heading4"/>
      </w:pPr>
      <w:bookmarkStart w:id="84" w:name="_Toc495483515"/>
      <w:bookmarkStart w:id="85" w:name="_Toc24273736"/>
      <w:r w:rsidRPr="00121095">
        <w:t>Choosing among available response formats</w:t>
      </w:r>
      <w:bookmarkEnd w:id="84"/>
      <w:bookmarkEnd w:id="85"/>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 xml:space="preserve">In practice, it is easy to decide which style of data to offer.  In general, segment pattern responses </w:t>
      </w:r>
      <w:proofErr w:type="gramStart"/>
      <w:r w:rsidRPr="00121095">
        <w:t>are able to</w:t>
      </w:r>
      <w:proofErr w:type="gramEnd"/>
      <w:r w:rsidRPr="00121095">
        <w:t xml:space="preserve">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 xml:space="preserve">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w:t>
      </w:r>
      <w:proofErr w:type="gramStart"/>
      <w:r w:rsidRPr="00121095">
        <w:t>particular sense</w:t>
      </w:r>
      <w:proofErr w:type="gramEnd"/>
      <w:r w:rsidRPr="00121095">
        <w:t xml:space="preserv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Heading3"/>
      </w:pPr>
      <w:bookmarkStart w:id="86" w:name="_Ref465657549"/>
      <w:bookmarkStart w:id="87" w:name="_Toc495483516"/>
      <w:bookmarkStart w:id="88" w:name="_Toc24273737"/>
      <w:bookmarkStart w:id="89" w:name="_Toc41280968"/>
      <w:bookmarkStart w:id="90" w:name="_Toc43004330"/>
      <w:bookmarkStart w:id="91" w:name="_Toc148083060"/>
      <w:r w:rsidRPr="00121095">
        <w:t>Query specification formats</w:t>
      </w:r>
      <w:bookmarkEnd w:id="86"/>
      <w:bookmarkEnd w:id="87"/>
      <w:bookmarkEnd w:id="88"/>
      <w:bookmarkEnd w:id="89"/>
      <w:bookmarkEnd w:id="90"/>
      <w:bookmarkEnd w:id="91"/>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 xml:space="preserve">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w:t>
      </w:r>
      <w:proofErr w:type="gramStart"/>
      <w:r w:rsidRPr="00121095">
        <w:t>compare and contrast</w:t>
      </w:r>
      <w:proofErr w:type="gramEnd"/>
      <w:r w:rsidRPr="00121095">
        <w:t xml:space="preserve">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lastRenderedPageBreak/>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 xml:space="preserve">The first variant is called the Simple Parameter query. In the simple parameter query, the input parameters are passed in order as successive fields of an HL7 segment.  The Server </w:t>
      </w:r>
      <w:proofErr w:type="gramStart"/>
      <w:r w:rsidRPr="00121095">
        <w:t>need</w:t>
      </w:r>
      <w:proofErr w:type="gramEnd"/>
      <w:r w:rsidRPr="00121095">
        <w:t xml:space="preserve"> only read them from the corresponding HL7 </w:t>
      </w:r>
      <w:proofErr w:type="gramStart"/>
      <w:r w:rsidRPr="00121095">
        <w:t>fields, and</w:t>
      </w:r>
      <w:proofErr w:type="gramEnd"/>
      <w:r w:rsidRPr="00121095">
        <w:t xml:space="preserve">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 xml:space="preserve">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w:t>
      </w:r>
      <w:proofErr w:type="gramStart"/>
      <w:r w:rsidRPr="00121095">
        <w:t>a version</w:t>
      </w:r>
      <w:proofErr w:type="gramEnd"/>
      <w:r w:rsidRPr="00121095">
        <w:t xml:space="preserve"> 2.4 or later Query </w:t>
      </w:r>
      <w:proofErr w:type="gramStart"/>
      <w:r w:rsidRPr="00121095">
        <w:t>By</w:t>
      </w:r>
      <w:proofErr w:type="gramEnd"/>
      <w:r w:rsidRPr="00121095">
        <w:t xml:space="preserve">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 xml:space="preserve">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t>
      </w:r>
      <w:proofErr w:type="gramStart"/>
      <w:r w:rsidRPr="00121095">
        <w:rPr>
          <w:snapToGrid w:val="0"/>
        </w:rPr>
        <w:t>were</w:t>
      </w:r>
      <w:proofErr w:type="gramEnd"/>
      <w:r w:rsidRPr="00121095">
        <w:rPr>
          <w:snapToGrid w:val="0"/>
        </w:rPr>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 xml:space="preserve">The third variant is known as the QSC variant because of its use of the QSC data type, which was used in the Virtual Table query. The Query Profile for the query will define all the variables that the Client may use in an expression.  At runtime, the Client </w:t>
      </w:r>
      <w:proofErr w:type="gramStart"/>
      <w:r w:rsidRPr="00121095">
        <w:t>is able to</w:t>
      </w:r>
      <w:proofErr w:type="gramEnd"/>
      <w:r w:rsidRPr="00121095">
        <w:t xml:space="preserve">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 xml:space="preserve">There are </w:t>
      </w:r>
      <w:proofErr w:type="gramStart"/>
      <w:r w:rsidRPr="00121095">
        <w:t>a number of</w:t>
      </w:r>
      <w:proofErr w:type="gramEnd"/>
      <w:r w:rsidRPr="00121095">
        <w:t xml:space="preserve"> factors to consider in determining which variant to offer.  In the Complex Expression (QSC) variant, the Client may select any or </w:t>
      </w:r>
      <w:proofErr w:type="gramStart"/>
      <w:r w:rsidRPr="00121095">
        <w:t>all of</w:t>
      </w:r>
      <w:proofErr w:type="gramEnd"/>
      <w:r w:rsidRPr="00121095">
        <w:t xml:space="preserve">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 xml:space="preserve">The Simple Parameter variant is easy to parse and process because it has positional </w:t>
      </w:r>
      <w:proofErr w:type="gramStart"/>
      <w:r w:rsidRPr="00121095">
        <w:t>fields;</w:t>
      </w:r>
      <w:proofErr w:type="gramEnd"/>
      <w:r w:rsidRPr="00121095">
        <w:t xml:space="preserve">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w:t>
      </w:r>
      <w:r w:rsidRPr="00121095">
        <w:lastRenderedPageBreak/>
        <w:t>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Heading4"/>
        <w:rPr>
          <w:vanish/>
        </w:rPr>
      </w:pPr>
      <w:r w:rsidRPr="00121095">
        <w:rPr>
          <w:vanish/>
        </w:rPr>
        <w:t>hiddentext</w:t>
      </w:r>
      <w:bookmarkStart w:id="92" w:name="_Toc1829003"/>
      <w:bookmarkStart w:id="93" w:name="_Toc24273738"/>
      <w:bookmarkEnd w:id="92"/>
      <w:bookmarkEnd w:id="93"/>
    </w:p>
    <w:p w14:paraId="7F6311FA" w14:textId="77777777" w:rsidR="00E921A2" w:rsidRPr="00121095" w:rsidRDefault="00E921A2">
      <w:pPr>
        <w:pStyle w:val="Heading4"/>
      </w:pPr>
      <w:bookmarkStart w:id="94" w:name="_Toc495483517"/>
      <w:bookmarkStart w:id="95" w:name="_Toc24273739"/>
      <w:r w:rsidRPr="00121095">
        <w:t>Expressing the same data using the variants</w:t>
      </w:r>
      <w:bookmarkEnd w:id="94"/>
      <w:bookmarkEnd w:id="95"/>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Heading5"/>
      </w:pPr>
      <w:bookmarkStart w:id="96" w:name="_Toc495483518"/>
      <w:r w:rsidRPr="00121095">
        <w:t>Expression as simple parameters</w:t>
      </w:r>
      <w:bookmarkEnd w:id="96"/>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Heading5"/>
      </w:pPr>
      <w:bookmarkStart w:id="97" w:name="_Toc495483519"/>
      <w:r w:rsidRPr="00121095">
        <w:t>Expression as query by example</w:t>
      </w:r>
      <w:bookmarkEnd w:id="97"/>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Heading5"/>
      </w:pPr>
      <w:bookmarkStart w:id="98" w:name="_Ref487434668"/>
      <w:bookmarkStart w:id="99" w:name="_Toc495483520"/>
      <w:r w:rsidRPr="00121095">
        <w:t>Expression as a complex expression</w:t>
      </w:r>
      <w:bookmarkEnd w:id="98"/>
      <w:bookmarkEnd w:id="99"/>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w:t>
      </w:r>
      <w:proofErr w:type="gramStart"/>
      <w:r w:rsidRPr="00121095">
        <w:t>system, but</w:t>
      </w:r>
      <w:proofErr w:type="gramEnd"/>
      <w:r w:rsidRPr="00121095">
        <w:t xml:space="preserve">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w:t>
            </w:r>
            <w:proofErr w:type="gramStart"/>
            <w:r w:rsidRPr="00121095">
              <w:t>parameters</w:t>
            </w:r>
            <w:proofErr w:type="gramEnd"/>
            <w:r w:rsidRPr="00121095">
              <w:t xml:space="preserve">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lastRenderedPageBreak/>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 xml:space="preserve">Using the new modalities shown in the table, the variety and number of queries is almost unlimited. There is no implication that a specific Server must support </w:t>
      </w:r>
      <w:proofErr w:type="gramStart"/>
      <w:r w:rsidRPr="00121095">
        <w:t>all of</w:t>
      </w:r>
      <w:proofErr w:type="gramEnd"/>
      <w:r w:rsidRPr="00121095">
        <w:t xml:space="preserve">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Heading3"/>
      </w:pPr>
      <w:bookmarkStart w:id="100" w:name="_Ref465156778"/>
      <w:bookmarkStart w:id="101" w:name="_Toc495483521"/>
      <w:bookmarkStart w:id="102" w:name="_Toc24273740"/>
      <w:bookmarkStart w:id="103" w:name="_Toc41280969"/>
      <w:bookmarkStart w:id="104" w:name="_Toc43004331"/>
      <w:bookmarkStart w:id="105" w:name="_Toc148083061"/>
      <w:r w:rsidRPr="00121095">
        <w:t>Summary chart of query/response pairs</w:t>
      </w:r>
      <w:bookmarkEnd w:id="100"/>
      <w:bookmarkEnd w:id="101"/>
      <w:bookmarkEnd w:id="102"/>
      <w:bookmarkEnd w:id="103"/>
      <w:bookmarkEnd w:id="104"/>
      <w:bookmarkEnd w:id="105"/>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lastRenderedPageBreak/>
              <w:t xml:space="preserve">Pharmacy </w:t>
            </w:r>
            <w:proofErr w:type="gramStart"/>
            <w:r w:rsidRPr="00121095">
              <w:rPr>
                <w:snapToGrid w:val="0"/>
              </w:rPr>
              <w:t>dispense</w:t>
            </w:r>
            <w:proofErr w:type="gramEnd"/>
            <w:r w:rsidRPr="00121095">
              <w:rPr>
                <w:snapToGrid w:val="0"/>
              </w:rPr>
              <w:t xml:space="preserv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106" w:name="_Ref465156941"/>
      <w:bookmarkStart w:id="107" w:name="_Ref490627757"/>
      <w:bookmarkStart w:id="108" w:name="_Toc495483522"/>
      <w:bookmarkStart w:id="109" w:name="_Toc24273741"/>
      <w:bookmarkStart w:id="110" w:name="_Toc41280970"/>
      <w:bookmarkStart w:id="111" w:name="_Toc43004332"/>
      <w:bookmarkStart w:id="112" w:name="_Ref175034472"/>
      <w:bookmarkStart w:id="113" w:name="_Toc348257262"/>
      <w:bookmarkStart w:id="114" w:name="_Toc348257598"/>
      <w:bookmarkStart w:id="115" w:name="_Toc348263220"/>
      <w:bookmarkStart w:id="116" w:name="_Toc348336549"/>
      <w:bookmarkStart w:id="117" w:name="_Toc348770037"/>
      <w:bookmarkStart w:id="118" w:name="_Toc348856179"/>
      <w:bookmarkStart w:id="119" w:name="_Toc348866600"/>
      <w:bookmarkStart w:id="120" w:name="_Toc348947830"/>
      <w:bookmarkStart w:id="121" w:name="_Toc349735411"/>
      <w:bookmarkStart w:id="122" w:name="_Toc349735854"/>
      <w:bookmarkStart w:id="123" w:name="_Toc349736008"/>
      <w:bookmarkStart w:id="124" w:name="_Toc349803740"/>
      <w:bookmarkStart w:id="125" w:name="_Toc359236078"/>
      <w:r>
        <w:t>Note that the Vaccination Query related messages have been removed as these were deprec</w:t>
      </w:r>
      <w:r w:rsidR="00871059">
        <w:t>ated and withdrawn as of v 2.8.</w:t>
      </w:r>
    </w:p>
    <w:p w14:paraId="411C4DA2" w14:textId="77777777" w:rsidR="00387B20" w:rsidRDefault="00387B20">
      <w:pPr>
        <w:pStyle w:val="Heading3"/>
      </w:pPr>
      <w:bookmarkStart w:id="126" w:name="_Toc148083062"/>
      <w:r>
        <w:t>Acknowledgment Choreography</w:t>
      </w:r>
      <w:bookmarkEnd w:id="126"/>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Heading2"/>
      </w:pPr>
      <w:bookmarkStart w:id="127" w:name="_Toc148083063"/>
      <w:r w:rsidRPr="00121095">
        <w:t xml:space="preserve">QUERY/RESPONSE </w:t>
      </w:r>
      <w:bookmarkEnd w:id="106"/>
      <w:bookmarkEnd w:id="107"/>
      <w:bookmarkEnd w:id="108"/>
      <w:bookmarkEnd w:id="109"/>
      <w:bookmarkEnd w:id="110"/>
      <w:bookmarkEnd w:id="111"/>
      <w:r w:rsidRPr="00121095">
        <w:t>PROFILE</w:t>
      </w:r>
      <w:bookmarkEnd w:id="112"/>
      <w:bookmarkEnd w:id="127"/>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lastRenderedPageBreak/>
        <w:t xml:space="preserve">The Query Grammar defines the exact segments the Client MAY send.  For each field of those segments, the Query Profile SHALL define how the Server will interpret client values. (For example, the </w:t>
      </w:r>
      <w:proofErr w:type="gramStart"/>
      <w:r w:rsidRPr="00121095">
        <w:t>patient</w:t>
      </w:r>
      <w:proofErr w:type="gramEnd"/>
      <w:r w:rsidRPr="00121095">
        <w:t xml:space="preserve">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w:t>
      </w:r>
      <w:proofErr w:type="gramStart"/>
      <w:r w:rsidRPr="00121095">
        <w:t>1,...</w:t>
      </w:r>
      <w:proofErr w:type="gramEnd"/>
      <w:r w:rsidRPr="00121095">
        <w:t xml:space="preserve">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Note that in the case of an HL7-defined query, a specific section of the HL7 Standard will define a Query Profile. By contrast, in the case of a site defined query, the Query Profile is written by analysts and programmers of the Server application/</w:t>
      </w:r>
      <w:proofErr w:type="gramStart"/>
      <w:r w:rsidRPr="00121095">
        <w:t>system, and</w:t>
      </w:r>
      <w:proofErr w:type="gramEnd"/>
      <w:r w:rsidRPr="00121095">
        <w:t xml:space="preserve">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Heading3"/>
      </w:pPr>
      <w:bookmarkStart w:id="128" w:name="_Toc495483523"/>
      <w:bookmarkStart w:id="129" w:name="_Toc24273742"/>
      <w:bookmarkStart w:id="130" w:name="_Toc41280971"/>
      <w:bookmarkStart w:id="131" w:name="_Toc43004333"/>
      <w:bookmarkStart w:id="132" w:name="_Toc148083064"/>
      <w:r w:rsidRPr="00121095">
        <w:t xml:space="preserve">Using the </w:t>
      </w:r>
      <w:bookmarkEnd w:id="128"/>
      <w:bookmarkEnd w:id="129"/>
      <w:bookmarkEnd w:id="130"/>
      <w:bookmarkEnd w:id="131"/>
      <w:r w:rsidRPr="00121095">
        <w:t>Query Profile</w:t>
      </w:r>
      <w:bookmarkEnd w:id="132"/>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 xml:space="preserve">Critical to the proper usage of the new query/response pairs is the Query Profile concept. In the absence of a Query Profile, the Client might not be aware of the existence of a </w:t>
      </w:r>
      <w:proofErr w:type="gramStart"/>
      <w:r w:rsidRPr="00121095">
        <w:t>query, or</w:t>
      </w:r>
      <w:proofErr w:type="gramEnd"/>
      <w:r w:rsidRPr="00121095">
        <w:t xml:space="preserve">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Heading4"/>
        <w:rPr>
          <w:vanish/>
        </w:rPr>
      </w:pPr>
      <w:r w:rsidRPr="00121095">
        <w:rPr>
          <w:vanish/>
        </w:rPr>
        <w:t>hiddentext</w:t>
      </w:r>
      <w:bookmarkStart w:id="133" w:name="_Toc1829008"/>
      <w:bookmarkStart w:id="134" w:name="_Toc24273743"/>
      <w:bookmarkEnd w:id="133"/>
      <w:bookmarkEnd w:id="134"/>
    </w:p>
    <w:p w14:paraId="16EEE3AC" w14:textId="77777777" w:rsidR="00E921A2" w:rsidRPr="00121095" w:rsidRDefault="00E921A2">
      <w:pPr>
        <w:pStyle w:val="Heading4"/>
      </w:pPr>
      <w:bookmarkStart w:id="135" w:name="_Toc495483524"/>
      <w:bookmarkStart w:id="136" w:name="_Toc24273744"/>
      <w:r w:rsidRPr="00121095">
        <w:t>Query with tabular response example</w:t>
      </w:r>
      <w:bookmarkEnd w:id="135"/>
      <w:bookmarkEnd w:id="136"/>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The MPI system returns the following RTB message</w:t>
      </w:r>
    </w:p>
    <w:p w14:paraId="1DDB6BF2" w14:textId="77777777" w:rsidR="00E921A2" w:rsidRPr="00121095" w:rsidRDefault="00E921A2">
      <w:pPr>
        <w:pStyle w:val="Example"/>
        <w:rPr>
          <w:noProof w:val="0"/>
        </w:rPr>
      </w:pPr>
      <w:r w:rsidRPr="00121095">
        <w:rPr>
          <w:noProof w:val="0"/>
        </w:rPr>
        <w:lastRenderedPageBreak/>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77777777" w:rsidR="00E921A2" w:rsidRPr="00121095" w:rsidRDefault="00E921A2">
      <w:pPr>
        <w:pStyle w:val="Heading4"/>
        <w:keepLines/>
      </w:pPr>
      <w:bookmarkStart w:id="137" w:name="_Toc495483525"/>
      <w:bookmarkStart w:id="138" w:name="_Toc24273745"/>
      <w:bookmarkStart w:id="139" w:name="_Ref235434552"/>
      <w:bookmarkStart w:id="140" w:name="_Ref235434600"/>
      <w:bookmarkStart w:id="141" w:name="_Ref370217351"/>
      <w:bookmarkStart w:id="142" w:name="_Ref370217503"/>
      <w:bookmarkStart w:id="143" w:name="_Ref370220805"/>
      <w:bookmarkStart w:id="144" w:name="_Ref370221189"/>
      <w:bookmarkStart w:id="145" w:name="_Ref370221231"/>
      <w:bookmarkStart w:id="146" w:name="_Ref370221366"/>
      <w:bookmarkStart w:id="147" w:name="_Ref370221404"/>
      <w:r w:rsidRPr="00121095">
        <w:t>Example of Query Profile with tabular response</w:t>
      </w:r>
      <w:bookmarkEnd w:id="137"/>
      <w:bookmarkEnd w:id="138"/>
      <w:bookmarkEnd w:id="139"/>
      <w:bookmarkEnd w:id="140"/>
      <w:bookmarkEnd w:id="141"/>
      <w:bookmarkEnd w:id="142"/>
      <w:bookmarkEnd w:id="143"/>
      <w:bookmarkEnd w:id="144"/>
      <w:bookmarkEnd w:id="145"/>
      <w:bookmarkEnd w:id="146"/>
      <w:bookmarkEnd w:id="147"/>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 xml:space="preserve">Query (or </w:t>
            </w:r>
            <w:proofErr w:type="gramStart"/>
            <w:r w:rsidRPr="00121095">
              <w:rPr>
                <w:lang w:val="en-US"/>
              </w:rPr>
              <w:t>Publish</w:t>
            </w:r>
            <w:proofErr w:type="gramEnd"/>
            <w:r w:rsidRPr="00121095">
              <w:rPr>
                <w:lang w:val="en-US"/>
              </w:rPr>
              <w:t>)</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8D3820">
            <w:pPr>
              <w:pStyle w:val="MsgTableBody"/>
            </w:pPr>
            <w:hyperlink w:anchor="QPD" w:history="1">
              <w:r w:rsidR="00E921A2" w:rsidRPr="00121095">
                <w:rPr>
                  <w:rStyle w:val="Hyperlink"/>
                </w:rPr>
                <w:t>Q</w:t>
              </w:r>
              <w:bookmarkStart w:id="148" w:name="_Hlt428362"/>
              <w:r w:rsidR="00E921A2" w:rsidRPr="00121095">
                <w:rPr>
                  <w:rStyle w:val="Hyperlink"/>
                </w:rPr>
                <w:t>P</w:t>
              </w:r>
              <w:bookmarkEnd w:id="148"/>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49" w:name="_Hlt428369"/>
              <w:r w:rsidRPr="00121095">
                <w:rPr>
                  <w:rStyle w:val="Hyperlink"/>
                </w:rPr>
                <w:t>D</w:t>
              </w:r>
              <w:bookmarkEnd w:id="149"/>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50"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r>
            <w:r w:rsidRPr="00121095">
              <w:rPr>
                <w:rStyle w:val="Hyperlink"/>
              </w:rPr>
              <w:fldChar w:fldCharType="separate"/>
            </w:r>
            <w:r w:rsidR="00E921A2" w:rsidRPr="00121095">
              <w:rPr>
                <w:rStyle w:val="Hyperlink"/>
              </w:rPr>
              <w:t>RCP</w:t>
            </w:r>
            <w:r w:rsidRPr="00121095">
              <w:rPr>
                <w:rStyle w:val="Hyperlink"/>
              </w:rPr>
              <w:fldChar w:fldCharType="end"/>
            </w:r>
            <w:bookmarkEnd w:id="150"/>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lastRenderedPageBreak/>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lastRenderedPageBreak/>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 xml:space="preserve">are intended to identify a unique entry on the PATIENT_MASTER table. The PatientIDTypeCode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2D4182E0" w14:textId="77777777"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Heading3"/>
      </w:pPr>
      <w:bookmarkStart w:id="151" w:name="_Toc495483526"/>
      <w:bookmarkStart w:id="152" w:name="_Toc24273746"/>
      <w:bookmarkStart w:id="153" w:name="_Toc41280972"/>
      <w:bookmarkStart w:id="154" w:name="_Toc43004334"/>
      <w:bookmarkStart w:id="155" w:name="_Toc148083065"/>
      <w:r w:rsidRPr="00121095">
        <w:t xml:space="preserve">Formal specification of the </w:t>
      </w:r>
      <w:bookmarkEnd w:id="151"/>
      <w:bookmarkEnd w:id="152"/>
      <w:bookmarkEnd w:id="153"/>
      <w:bookmarkEnd w:id="154"/>
      <w:r w:rsidRPr="00121095">
        <w:t>Query Profile</w:t>
      </w:r>
      <w:bookmarkEnd w:id="155"/>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lastRenderedPageBreak/>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Query Priority: Specifies if the query is immediate, deferred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w:t>
      </w:r>
      <w:proofErr w:type="gramStart"/>
      <w:r w:rsidRPr="00121095">
        <w:t>particular query</w:t>
      </w:r>
      <w:proofErr w:type="gramEnd"/>
      <w:r w:rsidRPr="00121095">
        <w:t xml:space="preserve">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lastRenderedPageBreak/>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Heading4"/>
        <w:rPr>
          <w:vanish/>
        </w:rPr>
      </w:pPr>
      <w:r w:rsidRPr="00121095">
        <w:rPr>
          <w:vanish/>
        </w:rPr>
        <w:t>hiddentext</w:t>
      </w:r>
      <w:bookmarkStart w:id="156" w:name="_Toc1829012"/>
      <w:bookmarkStart w:id="157" w:name="_Toc24273747"/>
      <w:bookmarkEnd w:id="156"/>
      <w:bookmarkEnd w:id="157"/>
    </w:p>
    <w:p w14:paraId="7C241E53" w14:textId="77777777" w:rsidR="00E921A2" w:rsidRPr="00121095" w:rsidRDefault="00E921A2">
      <w:pPr>
        <w:pStyle w:val="Heading4"/>
      </w:pPr>
      <w:bookmarkStart w:id="158" w:name="_Toc495483527"/>
      <w:bookmarkStart w:id="159" w:name="_Toc24273748"/>
      <w:r w:rsidRPr="00121095">
        <w:t xml:space="preserve">Steps for developing a </w:t>
      </w:r>
      <w:bookmarkEnd w:id="158"/>
      <w:bookmarkEnd w:id="159"/>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Heading4"/>
      </w:pPr>
      <w:bookmarkStart w:id="160" w:name="_Ref487526282"/>
      <w:bookmarkStart w:id="161" w:name="_Toc495483528"/>
      <w:bookmarkStart w:id="162" w:name="_Toc24273749"/>
      <w:r w:rsidRPr="00121095">
        <w:t>Query Profile introduction</w:t>
      </w:r>
      <w:bookmarkEnd w:id="160"/>
      <w:bookmarkEnd w:id="161"/>
      <w:bookmarkEnd w:id="162"/>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lastRenderedPageBreak/>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xml:space="preserve">: </w:t>
      </w:r>
      <w:proofErr w:type="gramStart"/>
      <w:r w:rsidRPr="00121095">
        <w:t>Particular features</w:t>
      </w:r>
      <w:proofErr w:type="gramEnd"/>
      <w:r w:rsidRPr="00121095">
        <w:t xml:space="preserve">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xml:space="preserve">: </w:t>
      </w:r>
      <w:proofErr w:type="gramStart"/>
      <w:r w:rsidRPr="00121095">
        <w:t>Particular features</w:t>
      </w:r>
      <w:proofErr w:type="gramEnd"/>
      <w:r w:rsidRPr="00121095">
        <w:t xml:space="preserve">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Heading4"/>
      </w:pPr>
      <w:bookmarkStart w:id="163" w:name="_Ref487526309"/>
      <w:bookmarkStart w:id="164" w:name="_Toc495483529"/>
      <w:bookmarkStart w:id="165" w:name="_Toc24273750"/>
      <w:r w:rsidRPr="00121095">
        <w:t>Query grammar</w:t>
      </w:r>
      <w:bookmarkEnd w:id="163"/>
      <w:bookmarkEnd w:id="164"/>
      <w:bookmarkEnd w:id="165"/>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66"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66"/>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8D382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lastRenderedPageBreak/>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Heading4"/>
      </w:pPr>
      <w:bookmarkStart w:id="167" w:name="_Ref487532447"/>
      <w:bookmarkStart w:id="168" w:name="_Toc495483530"/>
      <w:bookmarkStart w:id="169" w:name="_Toc24273751"/>
      <w:r w:rsidRPr="00121095">
        <w:t>Response grammar</w:t>
      </w:r>
      <w:bookmarkEnd w:id="167"/>
      <w:bookmarkEnd w:id="168"/>
      <w:bookmarkEnd w:id="169"/>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65ED34C6"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lastRenderedPageBreak/>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Heading4"/>
      </w:pPr>
      <w:bookmarkStart w:id="170" w:name="_Ref487526382"/>
      <w:bookmarkStart w:id="171" w:name="_Toc495483531"/>
      <w:bookmarkStart w:id="172" w:name="_Toc24273752"/>
      <w:r w:rsidRPr="00121095">
        <w:t>Response grammar for display response</w:t>
      </w:r>
      <w:bookmarkEnd w:id="170"/>
      <w:bookmarkEnd w:id="171"/>
      <w:bookmarkEnd w:id="172"/>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A351188"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Heading4"/>
      </w:pPr>
      <w:bookmarkStart w:id="173" w:name="_Ref487528885"/>
      <w:bookmarkStart w:id="174" w:name="_Toc495483532"/>
      <w:bookmarkStart w:id="175" w:name="_Toc24273753"/>
      <w:r w:rsidRPr="00121095">
        <w:t>QPD input parameter specification</w:t>
      </w:r>
      <w:bookmarkEnd w:id="173"/>
      <w:bookmarkEnd w:id="174"/>
      <w:bookmarkEnd w:id="175"/>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3" w:anchor="HL70209" w:history="1">
        <w:r w:rsidRPr="00121095">
          <w:rPr>
            <w:rStyle w:val="ReferenceHL7Table"/>
          </w:rPr>
          <w:t>HL7 Table 0209 – Relatio</w:t>
        </w:r>
        <w:bookmarkStart w:id="176" w:name="_Hlt490871589"/>
        <w:r w:rsidRPr="00121095">
          <w:rPr>
            <w:rStyle w:val="ReferenceHL7Table"/>
          </w:rPr>
          <w:t>n</w:t>
        </w:r>
        <w:bookmarkEnd w:id="176"/>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Heading4"/>
      </w:pPr>
      <w:bookmarkStart w:id="177" w:name="_Ref487528792"/>
      <w:bookmarkStart w:id="178" w:name="_Toc495483533"/>
      <w:bookmarkStart w:id="179" w:name="_Toc24273754"/>
      <w:r w:rsidRPr="00121095">
        <w:lastRenderedPageBreak/>
        <w:t>QPD input parameter field description and commentary</w:t>
      </w:r>
      <w:bookmarkEnd w:id="177"/>
      <w:bookmarkEnd w:id="178"/>
      <w:bookmarkEnd w:id="179"/>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Heading4"/>
      </w:pPr>
      <w:bookmarkStart w:id="180" w:name="_Ref487531706"/>
      <w:bookmarkStart w:id="181" w:name="_Toc495483534"/>
      <w:bookmarkStart w:id="182" w:name="_Toc24273755"/>
      <w:r w:rsidRPr="00121095">
        <w:t>QBE input parameter specification</w:t>
      </w:r>
      <w:bookmarkEnd w:id="180"/>
      <w:bookmarkEnd w:id="181"/>
      <w:bookmarkEnd w:id="182"/>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Heading4"/>
      </w:pPr>
      <w:bookmarkStart w:id="183" w:name="_Ref487531782"/>
      <w:bookmarkStart w:id="184" w:name="_Toc495483535"/>
      <w:bookmarkStart w:id="185" w:name="_Toc24273756"/>
      <w:r w:rsidRPr="00121095">
        <w:t>QBE input parameter field description and commentary</w:t>
      </w:r>
      <w:bookmarkEnd w:id="183"/>
      <w:bookmarkEnd w:id="184"/>
      <w:bookmarkEnd w:id="185"/>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Heading4"/>
      </w:pPr>
      <w:bookmarkStart w:id="186" w:name="_Ref487531903"/>
      <w:bookmarkStart w:id="187" w:name="_Toc495483536"/>
      <w:bookmarkStart w:id="188" w:name="_Toc24273757"/>
      <w:r w:rsidRPr="00121095">
        <w:t>RCP input parameter field description and commentary</w:t>
      </w:r>
      <w:bookmarkEnd w:id="186"/>
      <w:bookmarkEnd w:id="187"/>
      <w:bookmarkEnd w:id="188"/>
      <w:r w:rsidR="00BF2FE6" w:rsidRPr="00121095">
        <w:fldChar w:fldCharType="begin"/>
      </w:r>
      <w:r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Heading4"/>
      </w:pPr>
      <w:bookmarkStart w:id="189" w:name="_Ref487532056"/>
      <w:bookmarkStart w:id="190" w:name="_Toc495483537"/>
      <w:bookmarkStart w:id="191" w:name="_Toc24273758"/>
      <w:r w:rsidRPr="00121095">
        <w:t>Input specification:  virtual table</w:t>
      </w:r>
      <w:bookmarkEnd w:id="189"/>
      <w:bookmarkEnd w:id="190"/>
      <w:bookmarkEnd w:id="191"/>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Heading4"/>
      </w:pPr>
      <w:bookmarkStart w:id="192" w:name="_Ref487532070"/>
      <w:bookmarkStart w:id="193" w:name="_Toc495483538"/>
      <w:bookmarkStart w:id="194" w:name="_Toc24273759"/>
      <w:r w:rsidRPr="00121095">
        <w:t>Virtual table field description and commentary</w:t>
      </w:r>
      <w:bookmarkEnd w:id="192"/>
      <w:bookmarkEnd w:id="193"/>
      <w:bookmarkEnd w:id="194"/>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Heading4"/>
      </w:pPr>
      <w:bookmarkStart w:id="195" w:name="_Ref487532617"/>
      <w:bookmarkStart w:id="196" w:name="_Toc495483539"/>
      <w:bookmarkStart w:id="197" w:name="_Toc24273760"/>
      <w:r w:rsidRPr="00121095">
        <w:lastRenderedPageBreak/>
        <w:t>Output specification for tabular response</w:t>
      </w:r>
      <w:bookmarkEnd w:id="195"/>
      <w:bookmarkEnd w:id="196"/>
      <w:bookmarkEnd w:id="197"/>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 xml:space="preserve">The output specification for the tabular response consists of the Virtual Table description, i.e., the columns and rows. It has the same columns as the input specification, but the rows reflect </w:t>
      </w:r>
      <w:proofErr w:type="gramStart"/>
      <w:r w:rsidRPr="00121095">
        <w:t>all of</w:t>
      </w:r>
      <w:proofErr w:type="gramEnd"/>
      <w:r w:rsidRPr="00121095">
        <w:t xml:space="preserve">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Heading3"/>
      </w:pPr>
      <w:bookmarkStart w:id="198" w:name="_Toc495483540"/>
      <w:bookmarkStart w:id="199" w:name="_Toc24273761"/>
      <w:bookmarkStart w:id="200" w:name="_Toc41280973"/>
      <w:bookmarkStart w:id="201" w:name="_Toc43004335"/>
      <w:bookmarkStart w:id="202" w:name="_Ref235434625"/>
      <w:bookmarkStart w:id="203" w:name="_Ref235434641"/>
      <w:bookmarkStart w:id="204" w:name="_Toc148083066"/>
      <w:r w:rsidRPr="00121095">
        <w:t>Query Profile templates</w:t>
      </w:r>
      <w:bookmarkEnd w:id="198"/>
      <w:bookmarkEnd w:id="199"/>
      <w:bookmarkEnd w:id="200"/>
      <w:bookmarkEnd w:id="201"/>
      <w:bookmarkEnd w:id="202"/>
      <w:bookmarkEnd w:id="203"/>
      <w:bookmarkEnd w:id="204"/>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Heading4"/>
        <w:rPr>
          <w:vanish/>
        </w:rPr>
      </w:pPr>
      <w:r w:rsidRPr="00121095">
        <w:rPr>
          <w:vanish/>
        </w:rPr>
        <w:t>hiddentext</w:t>
      </w:r>
      <w:bookmarkStart w:id="205" w:name="_Toc1829027"/>
      <w:bookmarkStart w:id="206" w:name="_Toc24273762"/>
      <w:bookmarkEnd w:id="205"/>
      <w:bookmarkEnd w:id="206"/>
    </w:p>
    <w:p w14:paraId="2A93F04F" w14:textId="77777777" w:rsidR="00E921A2" w:rsidRPr="000922E0" w:rsidRDefault="00E921A2" w:rsidP="00BF5311">
      <w:pPr>
        <w:pStyle w:val="Heading4"/>
      </w:pPr>
      <w:bookmarkStart w:id="207" w:name="_Ref487442874"/>
      <w:bookmarkStart w:id="208" w:name="_Toc495483541"/>
      <w:bookmarkStart w:id="209" w:name="_Toc24273763"/>
      <w:r w:rsidRPr="000922E0">
        <w:t>Query Profile template for query with tabular response</w:t>
      </w:r>
      <w:bookmarkEnd w:id="207"/>
      <w:bookmarkEnd w:id="208"/>
      <w:bookmarkEnd w:id="209"/>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45DC15FB"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lastRenderedPageBreak/>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Heading4"/>
        <w:keepLines/>
      </w:pPr>
      <w:bookmarkStart w:id="210" w:name="_Toc495483542"/>
      <w:bookmarkStart w:id="211" w:name="_Toc24273764"/>
      <w:r w:rsidRPr="00121095">
        <w:t>Query Profile template for query with segment pattern response</w:t>
      </w:r>
      <w:bookmarkEnd w:id="210"/>
      <w:bookmarkEnd w:id="211"/>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8D382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6D4B8243"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lastRenderedPageBreak/>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Heading4"/>
      </w:pPr>
      <w:bookmarkStart w:id="212" w:name="_Toc495483543"/>
      <w:bookmarkStart w:id="213" w:name="_Toc24273765"/>
      <w:r w:rsidRPr="00121095">
        <w:t>Query Profile for query with display response</w:t>
      </w:r>
      <w:bookmarkEnd w:id="212"/>
      <w:bookmarkEnd w:id="213"/>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8D382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8D382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 xml:space="preserve">DSP|||    </w:t>
            </w:r>
            <w:proofErr w:type="gramStart"/>
            <w:r w:rsidRPr="00121095">
              <w:rPr>
                <w:lang w:val="en-US"/>
              </w:rPr>
              <w:t xml:space="preserve">   (</w:t>
            </w:r>
            <w:proofErr w:type="gramEnd"/>
            <w:r w:rsidRPr="00121095">
              <w:rPr>
                <w:lang w:val="en-US"/>
              </w:rPr>
              <w:t>data in actual display format)</w:t>
            </w:r>
          </w:p>
        </w:tc>
      </w:tr>
    </w:tbl>
    <w:p w14:paraId="3E9E4603" w14:textId="77777777" w:rsidR="00E921A2" w:rsidRPr="00121095" w:rsidRDefault="00E921A2">
      <w:pPr>
        <w:keepNext/>
        <w:spacing w:before="12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 xml:space="preserve">Input Parameter </w:t>
            </w:r>
            <w:r w:rsidRPr="00121095">
              <w:rPr>
                <w:lang w:val="en-US"/>
              </w:rPr>
              <w:lastRenderedPageBreak/>
              <w:t>(Query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lastRenderedPageBreak/>
              <w:t xml:space="preserve">Comp. </w:t>
            </w:r>
            <w:r w:rsidRPr="00121095">
              <w:rPr>
                <w:lang w:val="en-US"/>
              </w:rPr>
              <w:lastRenderedPageBreak/>
              <w:t>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lastRenderedPageBreak/>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Heading4"/>
      </w:pPr>
      <w:bookmarkStart w:id="214" w:name="_Hlt490971329"/>
      <w:bookmarkStart w:id="215" w:name="_Toc495483544"/>
      <w:bookmarkStart w:id="216" w:name="_Toc24273766"/>
      <w:bookmarkStart w:id="217" w:name="_Ref465157109"/>
      <w:bookmarkEnd w:id="214"/>
      <w:r w:rsidRPr="00121095">
        <w:t>Query Profile table summaries</w:t>
      </w:r>
      <w:bookmarkEnd w:id="215"/>
      <w:bookmarkEnd w:id="216"/>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lastRenderedPageBreak/>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Heading2"/>
      </w:pPr>
      <w:bookmarkStart w:id="218" w:name="_Toc495483545"/>
      <w:bookmarkStart w:id="219" w:name="_Toc24273767"/>
      <w:bookmarkStart w:id="220" w:name="_Toc41280974"/>
      <w:bookmarkStart w:id="221" w:name="_Toc43004336"/>
      <w:bookmarkStart w:id="222" w:name="_Ref175107439"/>
      <w:bookmarkStart w:id="223" w:name="_Ref175107451"/>
      <w:bookmarkStart w:id="224" w:name="_Ref175107781"/>
      <w:bookmarkStart w:id="225" w:name="_Ref175107800"/>
      <w:bookmarkStart w:id="226" w:name="_Toc148083067"/>
      <w:bookmarkEnd w:id="217"/>
      <w:r w:rsidRPr="00121095">
        <w:lastRenderedPageBreak/>
        <w:t>QUERY/RESPONSE MESSAGE PAIRS</w:t>
      </w:r>
      <w:bookmarkEnd w:id="218"/>
      <w:bookmarkEnd w:id="219"/>
      <w:bookmarkEnd w:id="220"/>
      <w:bookmarkEnd w:id="221"/>
      <w:bookmarkEnd w:id="222"/>
      <w:bookmarkEnd w:id="223"/>
      <w:bookmarkEnd w:id="224"/>
      <w:bookmarkEnd w:id="225"/>
      <w:bookmarkEnd w:id="226"/>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w:t>
      </w:r>
      <w:proofErr w:type="gramStart"/>
      <w:r w:rsidRPr="00121095">
        <w:t>one to many</w:t>
      </w:r>
      <w:proofErr w:type="gramEnd"/>
      <w:r w:rsidRPr="00121095">
        <w:t xml:space="preserve">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lastRenderedPageBreak/>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Heading3"/>
        <w:keepLines/>
        <w:ind w:left="432" w:hanging="432"/>
      </w:pPr>
      <w:bookmarkStart w:id="227" w:name="_QBP/RSP_–_query"/>
      <w:bookmarkStart w:id="228" w:name="_Ref465670333"/>
      <w:bookmarkStart w:id="229" w:name="_Toc495483546"/>
      <w:bookmarkStart w:id="230" w:name="_Toc24273768"/>
      <w:bookmarkStart w:id="231" w:name="_Toc41280975"/>
      <w:bookmarkStart w:id="232" w:name="_Toc43004337"/>
      <w:bookmarkStart w:id="233" w:name="_Ref370219008"/>
      <w:bookmarkStart w:id="234" w:name="_Toc148083068"/>
      <w:bookmarkEnd w:id="227"/>
      <w:r w:rsidRPr="00121095">
        <w:t xml:space="preserve">QBP/RSP – query by parameter/segment pattern response (events </w:t>
      </w:r>
      <w:bookmarkEnd w:id="228"/>
      <w:bookmarkEnd w:id="229"/>
      <w:bookmarkEnd w:id="230"/>
      <w:bookmarkEnd w:id="231"/>
      <w:bookmarkEnd w:id="232"/>
      <w:r w:rsidRPr="00121095">
        <w:t>vary)</w:t>
      </w:r>
      <w:bookmarkEnd w:id="233"/>
      <w:bookmarkEnd w:id="234"/>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8D382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8D382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Heading3"/>
      </w:pPr>
      <w:bookmarkStart w:id="235" w:name="_Ref465670362"/>
      <w:bookmarkStart w:id="236" w:name="_Toc495483547"/>
      <w:bookmarkStart w:id="237" w:name="_Toc24273769"/>
      <w:bookmarkStart w:id="238" w:name="_Toc41280976"/>
      <w:bookmarkStart w:id="239" w:name="_Toc43004338"/>
      <w:bookmarkStart w:id="240" w:name="_Toc148083069"/>
      <w:r w:rsidRPr="00121095">
        <w:lastRenderedPageBreak/>
        <w:t>QBP/RTB – query by parameter/tabular response (events vary)</w:t>
      </w:r>
      <w:bookmarkEnd w:id="235"/>
      <w:bookmarkEnd w:id="236"/>
      <w:bookmarkEnd w:id="237"/>
      <w:bookmarkEnd w:id="238"/>
      <w:bookmarkEnd w:id="239"/>
      <w:bookmarkEnd w:id="240"/>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41"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Heading3"/>
      </w:pPr>
      <w:bookmarkStart w:id="242" w:name="_QBP/RDY_–_query"/>
      <w:bookmarkStart w:id="243" w:name="_Ref478807850"/>
      <w:bookmarkStart w:id="244" w:name="_Toc495483548"/>
      <w:bookmarkStart w:id="245" w:name="_Toc24273770"/>
      <w:bookmarkStart w:id="246" w:name="_Toc41280977"/>
      <w:bookmarkStart w:id="247" w:name="_Toc43004339"/>
      <w:bookmarkStart w:id="248" w:name="_Toc148083070"/>
      <w:bookmarkEnd w:id="242"/>
      <w:r w:rsidRPr="00121095">
        <w:t>QBP/RDY – query by parameter/display response (events vary)</w:t>
      </w:r>
      <w:bookmarkEnd w:id="243"/>
      <w:bookmarkEnd w:id="244"/>
      <w:bookmarkEnd w:id="245"/>
      <w:bookmarkEnd w:id="246"/>
      <w:bookmarkEnd w:id="247"/>
      <w:bookmarkEnd w:id="248"/>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8D382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8D382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49" w:name="_Toc495483549"/>
      <w:bookmarkStart w:id="250" w:name="_Toc24273771"/>
      <w:bookmarkStart w:id="251" w:name="_Toc41280978"/>
      <w:bookmarkStart w:id="252" w:name="_Toc43004340"/>
      <w:bookmarkStart w:id="253" w:name="_Toc461003129"/>
      <w:bookmarkStart w:id="254" w:name="_Toc461697661"/>
      <w:bookmarkStart w:id="255" w:name="_Toc461849287"/>
      <w:bookmarkStart w:id="256" w:name="_Toc462052842"/>
      <w:bookmarkStart w:id="257" w:name="_Toc462567139"/>
      <w:bookmarkStart w:id="258" w:name="_Toc456230067"/>
      <w:bookmarkStart w:id="259" w:name="_Toc456771975"/>
      <w:bookmarkStart w:id="260" w:name="_Toc457641321"/>
      <w:bookmarkStart w:id="261" w:name="_Toc458303378"/>
      <w:bookmarkStart w:id="262" w:name="_Toc459005928"/>
      <w:bookmarkStart w:id="263" w:name="_Toc459197217"/>
      <w:bookmarkStart w:id="264" w:name="_Toc460048220"/>
      <w:bookmarkStart w:id="265" w:name="_Toc460656707"/>
      <w:bookmarkEnd w:id="241"/>
      <w:r w:rsidRPr="00121095">
        <w:rPr>
          <w:b/>
        </w:rPr>
        <w:t>Note on QBP</w:t>
      </w:r>
      <w:r w:rsidRPr="00121095">
        <w:t xml:space="preserve">: Query </w:t>
      </w:r>
      <w:proofErr w:type="gramStart"/>
      <w:r w:rsidRPr="00121095">
        <w:t>By</w:t>
      </w:r>
      <w:proofErr w:type="gramEnd"/>
      <w:r w:rsidRPr="00121095">
        <w:t xml:space="preserve">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Heading3"/>
      </w:pPr>
      <w:bookmarkStart w:id="266" w:name="_Toc148083071"/>
      <w:r w:rsidRPr="00121095">
        <w:t xml:space="preserve">QSB </w:t>
      </w:r>
      <w:r w:rsidR="00514A79">
        <w:t>–</w:t>
      </w:r>
      <w:r w:rsidRPr="00121095">
        <w:t xml:space="preserve"> Create subscription (Event Q16)</w:t>
      </w:r>
      <w:bookmarkEnd w:id="249"/>
      <w:bookmarkEnd w:id="250"/>
      <w:bookmarkEnd w:id="251"/>
      <w:bookmarkEnd w:id="252"/>
      <w:bookmarkEnd w:id="266"/>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8D382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lastRenderedPageBreak/>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50B466FC"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67" w:name="_Toc495483550"/>
      <w:bookmarkStart w:id="268" w:name="_Toc24273772"/>
      <w:bookmarkStart w:id="269" w:name="_Toc41280979"/>
      <w:bookmarkStart w:id="270"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Heading3"/>
      </w:pPr>
      <w:bookmarkStart w:id="271" w:name="_Toc148083072"/>
      <w:r w:rsidRPr="00121095">
        <w:t xml:space="preserve">QVR </w:t>
      </w:r>
      <w:r w:rsidR="00514A79">
        <w:t>–</w:t>
      </w:r>
      <w:r w:rsidRPr="00121095">
        <w:t xml:space="preserve"> query for previous events</w:t>
      </w:r>
      <w:bookmarkEnd w:id="253"/>
      <w:bookmarkEnd w:id="254"/>
      <w:bookmarkEnd w:id="255"/>
      <w:bookmarkEnd w:id="256"/>
      <w:bookmarkEnd w:id="257"/>
      <w:r w:rsidRPr="00121095">
        <w:t xml:space="preserve"> (Event Q17)</w:t>
      </w:r>
      <w:bookmarkEnd w:id="267"/>
      <w:bookmarkEnd w:id="268"/>
      <w:bookmarkEnd w:id="269"/>
      <w:bookmarkEnd w:id="270"/>
      <w:bookmarkEnd w:id="271"/>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w:t>
      </w:r>
      <w:proofErr w:type="gramStart"/>
      <w:r w:rsidRPr="00121095">
        <w:t>actually constructed</w:t>
      </w:r>
      <w:proofErr w:type="gramEnd"/>
      <w:r w:rsidRPr="00121095">
        <w:t xml:space="preserve"> (current time).  It is also </w:t>
      </w:r>
      <w:proofErr w:type="gramStart"/>
      <w:r w:rsidRPr="00121095">
        <w:t>similar to</w:t>
      </w:r>
      <w:proofErr w:type="gramEnd"/>
      <w:r w:rsidRPr="00121095">
        <w:t xml:space="preserve"> the previous generation VQQ/RQQ Event Replay. </w:t>
      </w:r>
    </w:p>
    <w:p w14:paraId="6B5ECA47" w14:textId="77777777" w:rsidR="00E921A2" w:rsidRPr="00121095" w:rsidRDefault="00E921A2">
      <w:pPr>
        <w:pStyle w:val="NormalIndented"/>
        <w:rPr>
          <w:b/>
        </w:rPr>
      </w:pPr>
      <w:r w:rsidRPr="00121095">
        <w:t xml:space="preserve">While the response is </w:t>
      </w:r>
      <w:proofErr w:type="gramStart"/>
      <w:r w:rsidRPr="00121095">
        <w:t>similar to</w:t>
      </w:r>
      <w:proofErr w:type="gramEnd"/>
      <w:r w:rsidRPr="00121095">
        <w:t xml:space="preserve">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 xml:space="preserve">In a Query for Previous Events, the Server still </w:t>
      </w:r>
      <w:proofErr w:type="gramStart"/>
      <w:r w:rsidRPr="00121095">
        <w:t>has to</w:t>
      </w:r>
      <w:proofErr w:type="gramEnd"/>
      <w:r w:rsidRPr="00121095">
        <w:t xml:space="preserve">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8D382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44DD302A"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Heading3"/>
      </w:pPr>
      <w:bookmarkStart w:id="272" w:name="_Toc495483551"/>
      <w:bookmarkStart w:id="273" w:name="_Toc24273773"/>
      <w:bookmarkStart w:id="274" w:name="_Toc41280980"/>
      <w:bookmarkStart w:id="275" w:name="_Toc43004342"/>
      <w:bookmarkStart w:id="276" w:name="_Toc148083073"/>
      <w:bookmarkStart w:id="277" w:name="_Ref465670010"/>
      <w:bookmarkEnd w:id="258"/>
      <w:bookmarkEnd w:id="259"/>
      <w:bookmarkEnd w:id="260"/>
      <w:bookmarkEnd w:id="261"/>
      <w:bookmarkEnd w:id="262"/>
      <w:bookmarkEnd w:id="263"/>
      <w:bookmarkEnd w:id="264"/>
      <w:bookmarkEnd w:id="265"/>
      <w:r w:rsidRPr="00121095">
        <w:t xml:space="preserve">QCN/ACK </w:t>
      </w:r>
      <w:r w:rsidR="00514A79">
        <w:t>–</w:t>
      </w:r>
      <w:r w:rsidRPr="00121095">
        <w:t xml:space="preserve"> cancel query/acknowledge message (Event J01)</w:t>
      </w:r>
      <w:bookmarkEnd w:id="272"/>
      <w:bookmarkEnd w:id="273"/>
      <w:bookmarkEnd w:id="274"/>
      <w:bookmarkEnd w:id="275"/>
      <w:bookmarkEnd w:id="276"/>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8D382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2791C138"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78" w:name="_Toc495483552"/>
      <w:bookmarkStart w:id="279" w:name="_Toc24273774"/>
      <w:bookmarkStart w:id="280" w:name="_Toc41280981"/>
      <w:bookmarkStart w:id="281"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Heading3"/>
        <w:keepLines/>
      </w:pPr>
      <w:bookmarkStart w:id="282" w:name="_Toc148083074"/>
      <w:r w:rsidRPr="00121095">
        <w:t xml:space="preserve">QSX /ACK </w:t>
      </w:r>
      <w:r w:rsidR="00514A79">
        <w:t>–</w:t>
      </w:r>
      <w:r w:rsidRPr="00121095">
        <w:t xml:space="preserve"> cancel subscription/acknowledge message (Event J02)</w:t>
      </w:r>
      <w:bookmarkEnd w:id="278"/>
      <w:bookmarkEnd w:id="279"/>
      <w:bookmarkEnd w:id="280"/>
      <w:bookmarkEnd w:id="281"/>
      <w:bookmarkEnd w:id="282"/>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8D382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lastRenderedPageBreak/>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5D4F5669" w:rsidR="00E921A2" w:rsidRPr="00121095" w:rsidRDefault="00E921A2">
            <w:pPr>
              <w:pStyle w:val="MsgTableBody"/>
            </w:pPr>
            <w:r w:rsidRPr="00121095">
              <w:t>[</w:t>
            </w:r>
            <w:r w:rsidR="00825FAD">
              <w:t>{</w:t>
            </w:r>
            <w:r w:rsidRPr="00121095">
              <w:t>ERR</w:t>
            </w:r>
            <w:r w:rsidR="00825FAD">
              <w:t>}</w:t>
            </w:r>
            <w:r w:rsidRPr="00121095">
              <w:t>]</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83" w:name="_Ref490990034"/>
      <w:bookmarkStart w:id="284" w:name="_Toc495483553"/>
      <w:bookmarkStart w:id="285" w:name="_Toc24273775"/>
      <w:bookmarkStart w:id="286" w:name="_Toc41280982"/>
      <w:bookmarkStart w:id="287" w:name="_Toc43004344"/>
      <w:bookmarkEnd w:id="2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Heading2"/>
      </w:pPr>
      <w:bookmarkStart w:id="288" w:name="_Toc148083075"/>
      <w:r w:rsidRPr="00121095">
        <w:t>QUERY/RESPONSE MESSAGE SEGMENTS</w:t>
      </w:r>
      <w:bookmarkEnd w:id="283"/>
      <w:bookmarkEnd w:id="284"/>
      <w:bookmarkEnd w:id="285"/>
      <w:bookmarkEnd w:id="286"/>
      <w:bookmarkEnd w:id="287"/>
      <w:bookmarkEnd w:id="288"/>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Heading3"/>
      </w:pPr>
      <w:bookmarkStart w:id="289" w:name="_Toc348257278"/>
      <w:bookmarkStart w:id="290" w:name="_Toc348257614"/>
      <w:bookmarkStart w:id="291" w:name="_Toc348263236"/>
      <w:bookmarkStart w:id="292" w:name="_Toc348336565"/>
      <w:bookmarkStart w:id="293" w:name="_Toc348770053"/>
      <w:bookmarkStart w:id="294" w:name="_Toc348856195"/>
      <w:bookmarkStart w:id="295" w:name="_Toc348866616"/>
      <w:bookmarkStart w:id="296" w:name="_Toc348947846"/>
      <w:bookmarkStart w:id="297" w:name="_Toc349735427"/>
      <w:bookmarkStart w:id="298" w:name="_Toc349735870"/>
      <w:bookmarkStart w:id="299" w:name="_Toc349736024"/>
      <w:bookmarkStart w:id="300" w:name="_Toc349803756"/>
      <w:bookmarkStart w:id="301" w:name="_Toc359236094"/>
      <w:bookmarkStart w:id="302" w:name="_Ref465674848"/>
      <w:bookmarkStart w:id="303" w:name="_Ref465674921"/>
      <w:bookmarkStart w:id="304" w:name="_Ref484511448"/>
      <w:bookmarkStart w:id="305" w:name="_Ref484513283"/>
      <w:bookmarkStart w:id="306" w:name="_Toc495483554"/>
      <w:bookmarkStart w:id="307" w:name="_Toc24273776"/>
      <w:bookmarkStart w:id="308" w:name="_Toc41280983"/>
      <w:bookmarkStart w:id="309" w:name="_Toc43004345"/>
      <w:bookmarkStart w:id="310" w:name="_Toc14808307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lastRenderedPageBreak/>
        <w:t>HL7 Attribute Table – DSP</w:t>
      </w:r>
      <w:bookmarkStart w:id="311" w:name="DSP"/>
      <w:bookmarkEnd w:id="311"/>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Heading4"/>
        <w:rPr>
          <w:vanish/>
        </w:rPr>
      </w:pPr>
      <w:bookmarkStart w:id="312" w:name="_Toc495483555"/>
      <w:bookmarkStart w:id="313" w:name="_Toc24273777"/>
      <w:r w:rsidRPr="00121095">
        <w:rPr>
          <w:vanish/>
        </w:rPr>
        <w:t>DSP field definitions</w:t>
      </w:r>
      <w:bookmarkEnd w:id="312"/>
      <w:bookmarkEnd w:id="313"/>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Heading4"/>
      </w:pPr>
      <w:bookmarkStart w:id="314" w:name="_Toc495483556"/>
      <w:bookmarkStart w:id="315" w:name="_Toc24273778"/>
      <w:r w:rsidRPr="00121095">
        <w:t xml:space="preserve">DSP-1   Set ID </w:t>
      </w:r>
      <w:r w:rsidR="00514A79">
        <w:t>–</w:t>
      </w:r>
      <w:r w:rsidRPr="00121095">
        <w:t xml:space="preserve"> DSP</w:t>
      </w:r>
      <w:proofErr w:type="gramStart"/>
      <w:r w:rsidRPr="00121095">
        <w:t xml:space="preserve">   (</w:t>
      </w:r>
      <w:proofErr w:type="gramEnd"/>
      <w:r w:rsidRPr="00121095">
        <w:t>SI)   00061</w:t>
      </w:r>
      <w:bookmarkEnd w:id="314"/>
      <w:bookmarkEnd w:id="315"/>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Heading4"/>
      </w:pPr>
      <w:bookmarkStart w:id="316" w:name="_Toc495483557"/>
      <w:bookmarkStart w:id="317" w:name="_Toc24273779"/>
      <w:r w:rsidRPr="00121095">
        <w:t>DSP-2   Display Level</w:t>
      </w:r>
      <w:proofErr w:type="gramStart"/>
      <w:r w:rsidRPr="00121095">
        <w:t xml:space="preserve">   (</w:t>
      </w:r>
      <w:proofErr w:type="gramEnd"/>
      <w:r w:rsidRPr="00121095">
        <w:t>SI)   00062</w:t>
      </w:r>
      <w:bookmarkEnd w:id="316"/>
      <w:bookmarkEnd w:id="317"/>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Heading4"/>
      </w:pPr>
      <w:bookmarkStart w:id="318" w:name="_Toc495483558"/>
      <w:bookmarkStart w:id="319" w:name="_Toc24273780"/>
      <w:r w:rsidRPr="00121095">
        <w:t>DSP-3   Data Line</w:t>
      </w:r>
      <w:proofErr w:type="gramStart"/>
      <w:r w:rsidRPr="00121095">
        <w:t xml:space="preserve">   (</w:t>
      </w:r>
      <w:proofErr w:type="gramEnd"/>
      <w:r w:rsidRPr="00121095">
        <w:t>TX)   00063</w:t>
      </w:r>
      <w:bookmarkEnd w:id="318"/>
      <w:bookmarkEnd w:id="319"/>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Heading4"/>
      </w:pPr>
      <w:bookmarkStart w:id="320" w:name="_Toc495483559"/>
      <w:bookmarkStart w:id="321" w:name="_Toc24273781"/>
      <w:r w:rsidRPr="00121095">
        <w:t>DSP-4   Logical Break Point</w:t>
      </w:r>
      <w:proofErr w:type="gramStart"/>
      <w:r w:rsidRPr="00121095">
        <w:t xml:space="preserve">   (</w:t>
      </w:r>
      <w:proofErr w:type="gramEnd"/>
      <w:r w:rsidRPr="00121095">
        <w:t>ST)   00064</w:t>
      </w:r>
      <w:bookmarkEnd w:id="320"/>
      <w:bookmarkEnd w:id="321"/>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Heading4"/>
      </w:pPr>
      <w:bookmarkStart w:id="322" w:name="_Toc495483560"/>
      <w:bookmarkStart w:id="323" w:name="_Toc24273782"/>
      <w:r w:rsidRPr="00121095">
        <w:t>DSP-5   Result ID</w:t>
      </w:r>
      <w:proofErr w:type="gramStart"/>
      <w:r w:rsidRPr="00121095">
        <w:t xml:space="preserve">   (</w:t>
      </w:r>
      <w:proofErr w:type="gramEnd"/>
      <w:r w:rsidRPr="00121095">
        <w:t>TX)   00065</w:t>
      </w:r>
      <w:bookmarkEnd w:id="322"/>
      <w:bookmarkEnd w:id="323"/>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Heading3"/>
      </w:pPr>
      <w:bookmarkStart w:id="324" w:name="_Toc348257291"/>
      <w:bookmarkStart w:id="325" w:name="_Toc348257627"/>
      <w:bookmarkStart w:id="326" w:name="_Toc348263249"/>
      <w:bookmarkStart w:id="327" w:name="_Toc348336578"/>
      <w:bookmarkStart w:id="328" w:name="_Toc348770066"/>
      <w:bookmarkStart w:id="329" w:name="_Toc348856208"/>
      <w:bookmarkStart w:id="330" w:name="_Toc348866629"/>
      <w:bookmarkStart w:id="331" w:name="_Toc348947859"/>
      <w:bookmarkStart w:id="332" w:name="_Toc349735440"/>
      <w:bookmarkStart w:id="333" w:name="_Toc349735883"/>
      <w:bookmarkStart w:id="334" w:name="_Toc349736037"/>
      <w:bookmarkStart w:id="335" w:name="_Toc349803769"/>
      <w:bookmarkStart w:id="336" w:name="_Toc359236107"/>
      <w:bookmarkStart w:id="337" w:name="_Ref465671683"/>
      <w:bookmarkStart w:id="338" w:name="_Ref465673603"/>
      <w:bookmarkStart w:id="339" w:name="_Ref465674003"/>
      <w:bookmarkStart w:id="340" w:name="_Ref465674438"/>
      <w:bookmarkStart w:id="341" w:name="_Ref465674532"/>
      <w:bookmarkStart w:id="342" w:name="_Ref465674816"/>
      <w:bookmarkStart w:id="343" w:name="_Ref465674939"/>
      <w:bookmarkStart w:id="344" w:name="_Ref465676708"/>
      <w:bookmarkStart w:id="345" w:name="_Ref465740536"/>
      <w:bookmarkStart w:id="346" w:name="_Ref477748792"/>
      <w:bookmarkStart w:id="347" w:name="_Ref477748959"/>
      <w:bookmarkStart w:id="348" w:name="_Ref484511544"/>
      <w:bookmarkStart w:id="349" w:name="_Ref484513768"/>
      <w:bookmarkStart w:id="350" w:name="_Toc495483561"/>
      <w:bookmarkStart w:id="351" w:name="_Ref426413"/>
      <w:bookmarkStart w:id="352" w:name="_Toc24273783"/>
      <w:bookmarkStart w:id="353" w:name="_Toc41280984"/>
      <w:bookmarkStart w:id="354" w:name="_Toc43004346"/>
      <w:bookmarkStart w:id="355" w:name="_Toc14808307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lastRenderedPageBreak/>
        <w:t>HL7 Attribute Table – QAK</w:t>
      </w:r>
      <w:bookmarkStart w:id="356" w:name="QAK"/>
      <w:bookmarkEnd w:id="356"/>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8D3820">
            <w:pPr>
              <w:pStyle w:val="AttributeTableBody"/>
              <w:rPr>
                <w:rStyle w:val="HyperlinkTable"/>
              </w:rPr>
            </w:pPr>
            <w:hyperlink r:id="rId14"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8D3820">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Heading4"/>
        <w:rPr>
          <w:vanish/>
        </w:rPr>
      </w:pPr>
      <w:bookmarkStart w:id="357" w:name="_Toc495483562"/>
      <w:bookmarkStart w:id="358" w:name="_Toc24273784"/>
      <w:r w:rsidRPr="000922E0">
        <w:rPr>
          <w:vanish/>
        </w:rPr>
        <w:t>QAK field definitions</w:t>
      </w:r>
      <w:bookmarkEnd w:id="357"/>
      <w:bookmarkEnd w:id="358"/>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Heading4"/>
      </w:pPr>
      <w:bookmarkStart w:id="359" w:name="_Toc495483563"/>
      <w:bookmarkStart w:id="360" w:name="_Toc24273785"/>
      <w:r w:rsidRPr="000922E0">
        <w:t>QAK-1   Query Tag</w:t>
      </w:r>
      <w:proofErr w:type="gramStart"/>
      <w:r w:rsidRPr="000922E0">
        <w:t xml:space="preserve">   (</w:t>
      </w:r>
      <w:proofErr w:type="gramEnd"/>
      <w:r w:rsidRPr="000922E0">
        <w:t>ST)   00696</w:t>
      </w:r>
      <w:bookmarkEnd w:id="359"/>
      <w:bookmarkEnd w:id="360"/>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 xml:space="preserv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Heading4"/>
      </w:pPr>
      <w:bookmarkStart w:id="361" w:name="_Toc495483564"/>
      <w:bookmarkStart w:id="362" w:name="_Toc24273786"/>
      <w:r w:rsidRPr="00121095">
        <w:t>QAK-2   Query Response Status</w:t>
      </w:r>
      <w:proofErr w:type="gramStart"/>
      <w:r w:rsidRPr="00121095">
        <w:t xml:space="preserve">   (</w:t>
      </w:r>
      <w:proofErr w:type="gramEnd"/>
      <w:r w:rsidRPr="00121095">
        <w:t>ID)   00708</w:t>
      </w:r>
      <w:bookmarkEnd w:id="361"/>
      <w:bookmarkEnd w:id="362"/>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6"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Heading4"/>
      </w:pPr>
      <w:bookmarkStart w:id="363" w:name="_Toc495483565"/>
      <w:bookmarkStart w:id="364" w:name="_Toc24273787"/>
      <w:r w:rsidRPr="00121095">
        <w:t>QAK-3   Message Query Name</w:t>
      </w:r>
      <w:proofErr w:type="gramStart"/>
      <w:r w:rsidRPr="00121095">
        <w:t xml:space="preserve">   (</w:t>
      </w:r>
      <w:proofErr w:type="gramEnd"/>
      <w:r w:rsidRPr="00121095">
        <w:t>CWE)   01375</w:t>
      </w:r>
      <w:bookmarkEnd w:id="363"/>
      <w:bookmarkEnd w:id="364"/>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65"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5"/>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7"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Heading4"/>
      </w:pPr>
      <w:bookmarkStart w:id="366" w:name="_Toc495483566"/>
      <w:bookmarkStart w:id="367" w:name="_Toc24273788"/>
      <w:r w:rsidRPr="00121095">
        <w:t>QAK-4   Hit Count Total</w:t>
      </w:r>
      <w:r w:rsidR="00BF2FE6" w:rsidRPr="00121095">
        <w:fldChar w:fldCharType="begin"/>
      </w:r>
      <w:r w:rsidRPr="00121095">
        <w:instrText xml:space="preserve"> XE "Hit count total" </w:instrText>
      </w:r>
      <w:r w:rsidR="00BF2FE6" w:rsidRPr="00121095">
        <w:fldChar w:fldCharType="end"/>
      </w:r>
      <w:proofErr w:type="gramStart"/>
      <w:r w:rsidRPr="00121095">
        <w:t xml:space="preserve">   (</w:t>
      </w:r>
      <w:proofErr w:type="gramEnd"/>
      <w:r w:rsidRPr="00121095">
        <w:t>NM)   01434</w:t>
      </w:r>
      <w:bookmarkEnd w:id="366"/>
      <w:bookmarkEnd w:id="367"/>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Heading4"/>
      </w:pPr>
      <w:bookmarkStart w:id="368" w:name="_Toc495483567"/>
      <w:bookmarkStart w:id="369" w:name="_Toc24273789"/>
      <w:r w:rsidRPr="00121095">
        <w:t>QAK-5   This Payload</w:t>
      </w:r>
      <w:r w:rsidR="00BF2FE6" w:rsidRPr="00121095">
        <w:fldChar w:fldCharType="begin"/>
      </w:r>
      <w:r w:rsidRPr="00121095">
        <w:instrText xml:space="preserve"> XE "This payload" </w:instrText>
      </w:r>
      <w:r w:rsidR="00BF2FE6" w:rsidRPr="00121095">
        <w:fldChar w:fldCharType="end"/>
      </w:r>
      <w:proofErr w:type="gramStart"/>
      <w:r w:rsidRPr="00121095">
        <w:t xml:space="preserve">   (</w:t>
      </w:r>
      <w:proofErr w:type="gramEnd"/>
      <w:r w:rsidRPr="00121095">
        <w:t>NM)   01622</w:t>
      </w:r>
      <w:bookmarkEnd w:id="368"/>
      <w:bookmarkEnd w:id="369"/>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Heading4"/>
      </w:pPr>
      <w:bookmarkStart w:id="370" w:name="_Toc495483568"/>
      <w:bookmarkStart w:id="371" w:name="_Toc24273790"/>
      <w:r w:rsidRPr="00121095">
        <w:t>QAK-6   Hits Remaining</w:t>
      </w:r>
      <w:r w:rsidR="00BF2FE6" w:rsidRPr="00121095">
        <w:fldChar w:fldCharType="begin"/>
      </w:r>
      <w:r w:rsidRPr="00121095">
        <w:instrText xml:space="preserve"> XE "Hits remaining" </w:instrText>
      </w:r>
      <w:r w:rsidR="00BF2FE6" w:rsidRPr="00121095">
        <w:fldChar w:fldCharType="end"/>
      </w:r>
      <w:proofErr w:type="gramStart"/>
      <w:r w:rsidRPr="00121095">
        <w:t xml:space="preserve">   (</w:t>
      </w:r>
      <w:proofErr w:type="gramEnd"/>
      <w:r w:rsidRPr="00121095">
        <w:t>NM)   01623</w:t>
      </w:r>
      <w:bookmarkEnd w:id="370"/>
      <w:bookmarkEnd w:id="371"/>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Heading3"/>
      </w:pPr>
      <w:bookmarkStart w:id="372" w:name="_Ref484511481"/>
      <w:bookmarkStart w:id="373" w:name="_Toc495483569"/>
      <w:bookmarkStart w:id="374" w:name="_Toc24273791"/>
      <w:bookmarkStart w:id="375" w:name="_Toc41280985"/>
      <w:bookmarkStart w:id="376" w:name="_Toc43004347"/>
      <w:bookmarkStart w:id="377" w:name="_Toc148083078"/>
      <w:bookmarkStart w:id="378" w:name="_Ref465673642"/>
      <w:bookmarkStart w:id="379" w:name="_Toc348257287"/>
      <w:bookmarkStart w:id="380" w:name="_Toc348257623"/>
      <w:bookmarkStart w:id="381" w:name="_Toc348263245"/>
      <w:bookmarkStart w:id="382" w:name="_Toc348336574"/>
      <w:bookmarkStart w:id="383" w:name="_Toc348770062"/>
      <w:bookmarkStart w:id="384" w:name="_Toc348856204"/>
      <w:bookmarkStart w:id="385" w:name="_Toc348866625"/>
      <w:bookmarkStart w:id="386" w:name="_Toc348947855"/>
      <w:bookmarkStart w:id="387" w:name="_Toc349735436"/>
      <w:bookmarkStart w:id="388" w:name="_Toc349735879"/>
      <w:bookmarkStart w:id="389" w:name="_Toc349736033"/>
      <w:bookmarkStart w:id="390" w:name="_Toc349803765"/>
      <w:bookmarkStart w:id="391" w:name="_Ref358264107"/>
      <w:bookmarkStart w:id="392" w:name="_Toc359236103"/>
      <w:bookmarkStart w:id="393" w:name="_Ref372101830"/>
      <w:r w:rsidRPr="00121095">
        <w:lastRenderedPageBreak/>
        <w:t>QID</w:t>
      </w:r>
      <w:r w:rsidR="007F08E7">
        <w:t xml:space="preserve"> </w:t>
      </w:r>
      <w:r w:rsidRPr="00121095">
        <w:t xml:space="preserve">- </w:t>
      </w:r>
      <w:r w:rsidR="00CA71B4">
        <w:t>Q</w:t>
      </w:r>
      <w:r w:rsidRPr="00121095">
        <w:t xml:space="preserve">uery </w:t>
      </w:r>
      <w:r w:rsidR="00CA71B4">
        <w:t>I</w:t>
      </w:r>
      <w:r w:rsidRPr="00121095">
        <w:t>dentification segment</w:t>
      </w:r>
      <w:bookmarkEnd w:id="372"/>
      <w:bookmarkEnd w:id="373"/>
      <w:bookmarkEnd w:id="374"/>
      <w:bookmarkEnd w:id="375"/>
      <w:bookmarkEnd w:id="376"/>
      <w:bookmarkEnd w:id="377"/>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394" w:name="QID"/>
      <w:bookmarkEnd w:id="394"/>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8D3820">
            <w:pPr>
              <w:pStyle w:val="AttributeTableBody"/>
              <w:rPr>
                <w:rStyle w:val="HyperlinkTable"/>
              </w:rPr>
            </w:pPr>
            <w:hyperlink r:id="rId18"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Heading4"/>
        <w:rPr>
          <w:vanish/>
        </w:rPr>
      </w:pPr>
      <w:bookmarkStart w:id="395" w:name="_Toc495483570"/>
      <w:bookmarkStart w:id="396" w:name="_Toc24273792"/>
      <w:r w:rsidRPr="00121095">
        <w:rPr>
          <w:vanish/>
        </w:rPr>
        <w:t>QID field definitions</w:t>
      </w:r>
      <w:bookmarkEnd w:id="395"/>
      <w:bookmarkEnd w:id="396"/>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Heading4"/>
      </w:pPr>
      <w:bookmarkStart w:id="397" w:name="_Toc495483571"/>
      <w:bookmarkStart w:id="398" w:name="_Toc24273793"/>
      <w:r w:rsidRPr="00121095">
        <w:t>QID-1   Query Tag</w:t>
      </w:r>
      <w:r w:rsidR="00BF2FE6" w:rsidRPr="00121095">
        <w:fldChar w:fldCharType="begin"/>
      </w:r>
      <w:r w:rsidRPr="00121095">
        <w:instrText xml:space="preserve"> XE "Query tag" </w:instrText>
      </w:r>
      <w:r w:rsidR="00BF2FE6" w:rsidRPr="00121095">
        <w:fldChar w:fldCharType="end"/>
      </w:r>
      <w:proofErr w:type="gramStart"/>
      <w:r w:rsidRPr="00121095">
        <w:t xml:space="preserve">   (</w:t>
      </w:r>
      <w:proofErr w:type="gramEnd"/>
      <w:r w:rsidRPr="00121095">
        <w:t>ST)   00696</w:t>
      </w:r>
      <w:bookmarkEnd w:id="397"/>
      <w:bookmarkEnd w:id="398"/>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Heading4"/>
        <w:keepLines/>
      </w:pPr>
      <w:bookmarkStart w:id="399" w:name="_Toc495483572"/>
      <w:bookmarkStart w:id="400"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proofErr w:type="gramStart"/>
      <w:r w:rsidRPr="00121095">
        <w:t xml:space="preserve">   (</w:t>
      </w:r>
      <w:proofErr w:type="gramEnd"/>
      <w:r w:rsidRPr="00121095">
        <w:t>CWE)   01375</w:t>
      </w:r>
      <w:bookmarkEnd w:id="399"/>
      <w:bookmarkEnd w:id="400"/>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9" w:anchor="HL70471" w:history="1">
        <w:r w:rsidRPr="00121095">
          <w:rPr>
            <w:rStyle w:val="ReferenceUserTable"/>
          </w:rPr>
          <w:t>User defi</w:t>
        </w:r>
        <w:bookmarkStart w:id="401" w:name="_Hlt496504136"/>
        <w:r w:rsidRPr="00121095">
          <w:rPr>
            <w:rStyle w:val="ReferenceUserTable"/>
          </w:rPr>
          <w:t>n</w:t>
        </w:r>
        <w:bookmarkEnd w:id="401"/>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Heading3"/>
      </w:pPr>
      <w:bookmarkStart w:id="402" w:name="_Ref477748842"/>
      <w:bookmarkStart w:id="403" w:name="_Toc495483573"/>
      <w:bookmarkStart w:id="404" w:name="_Toc24273795"/>
      <w:bookmarkStart w:id="405" w:name="_Toc41280986"/>
      <w:bookmarkStart w:id="406" w:name="_Toc43004348"/>
      <w:bookmarkStart w:id="407" w:name="_Toc14808307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78"/>
      <w:bookmarkEnd w:id="402"/>
      <w:bookmarkEnd w:id="403"/>
      <w:bookmarkEnd w:id="404"/>
      <w:bookmarkEnd w:id="405"/>
      <w:bookmarkEnd w:id="406"/>
      <w:r w:rsidR="00CA71B4">
        <w:t xml:space="preserve"> segment</w:t>
      </w:r>
      <w:bookmarkEnd w:id="407"/>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08" w:name="QPD"/>
      <w:bookmarkEnd w:id="408"/>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8D3820">
            <w:pPr>
              <w:pStyle w:val="AttributeTableBody"/>
              <w:rPr>
                <w:rStyle w:val="HyperlinkTable"/>
              </w:rPr>
            </w:pPr>
            <w:hyperlink r:id="rId20"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Heading4"/>
        <w:rPr>
          <w:vanish/>
        </w:rPr>
      </w:pPr>
      <w:bookmarkStart w:id="409" w:name="_Toc495483574"/>
      <w:bookmarkStart w:id="410" w:name="_Toc24273796"/>
      <w:r w:rsidRPr="00121095">
        <w:rPr>
          <w:vanish/>
        </w:rPr>
        <w:t>QPD field definitions</w:t>
      </w:r>
      <w:bookmarkEnd w:id="409"/>
      <w:bookmarkEnd w:id="410"/>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Heading4"/>
      </w:pPr>
      <w:bookmarkStart w:id="411" w:name="_Toc495483575"/>
      <w:bookmarkStart w:id="412" w:name="_Toc24273797"/>
      <w:r w:rsidRPr="00121095">
        <w:t>QPD-1   Message Query Name</w:t>
      </w:r>
      <w:proofErr w:type="gramStart"/>
      <w:r w:rsidRPr="00121095">
        <w:t xml:space="preserve">   (</w:t>
      </w:r>
      <w:proofErr w:type="gramEnd"/>
      <w:r w:rsidRPr="00121095">
        <w:t>CWE)   01375</w:t>
      </w:r>
      <w:bookmarkEnd w:id="411"/>
      <w:bookmarkEnd w:id="412"/>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1"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3" w:name="_Hlt490974532"/>
        <w:r w:rsidRPr="00121095">
          <w:rPr>
            <w:rStyle w:val="ReferenceUserTable"/>
          </w:rPr>
          <w:t>u</w:t>
        </w:r>
        <w:bookmarkEnd w:id="413"/>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Heading4"/>
      </w:pPr>
      <w:bookmarkStart w:id="414" w:name="_Toc495483576"/>
      <w:bookmarkStart w:id="415" w:name="_Toc24273798"/>
      <w:r w:rsidRPr="00121095">
        <w:lastRenderedPageBreak/>
        <w:t>QPD-2   Query Tag</w:t>
      </w:r>
      <w:proofErr w:type="gramStart"/>
      <w:r w:rsidRPr="00121095">
        <w:t xml:space="preserve">   (</w:t>
      </w:r>
      <w:proofErr w:type="gramEnd"/>
      <w:r w:rsidRPr="00121095">
        <w:t>ST)   00696</w:t>
      </w:r>
      <w:bookmarkEnd w:id="414"/>
      <w:bookmarkEnd w:id="415"/>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w:t>
      </w:r>
      <w:proofErr w:type="gramStart"/>
      <w:r w:rsidRPr="00121095">
        <w:t>query, and</w:t>
      </w:r>
      <w:proofErr w:type="gramEnd"/>
      <w:r w:rsidRPr="00121095">
        <w:t xml:space="preserve">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w:t>
      </w:r>
      <w:proofErr w:type="gramStart"/>
      <w:r w:rsidRPr="00121095">
        <w:t>query as a whole</w:t>
      </w:r>
      <w:proofErr w:type="gramEnd"/>
      <w:r w:rsidRPr="00121095">
        <w:t>.</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Heading4"/>
      </w:pPr>
      <w:bookmarkStart w:id="416" w:name="_Toc495483577"/>
      <w:bookmarkStart w:id="417" w:name="_Toc24273799"/>
      <w:r w:rsidRPr="00121095">
        <w:t>QPD-3   User Parameters</w:t>
      </w:r>
      <w:proofErr w:type="gramStart"/>
      <w:r w:rsidRPr="00121095">
        <w:t xml:space="preserve">   (</w:t>
      </w:r>
      <w:proofErr w:type="gramEnd"/>
      <w:r w:rsidRPr="00121095">
        <w:t>Varies)   01435</w:t>
      </w:r>
      <w:bookmarkEnd w:id="416"/>
      <w:bookmarkEnd w:id="417"/>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Heading5"/>
      </w:pPr>
      <w:bookmarkStart w:id="418" w:name="HL70391"/>
      <w:bookmarkStart w:id="419" w:name="_Toc495483578"/>
      <w:bookmarkEnd w:id="418"/>
      <w:r w:rsidRPr="00121095">
        <w:t>Note on QPD usage for query by example variant.</w:t>
      </w:r>
      <w:bookmarkEnd w:id="419"/>
    </w:p>
    <w:p w14:paraId="79C94B3E"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w:t>
      </w:r>
      <w:proofErr w:type="gramStart"/>
      <w:r w:rsidRPr="00121095">
        <w:t>Thus</w:t>
      </w:r>
      <w:proofErr w:type="gramEnd"/>
      <w:r w:rsidRPr="00121095">
        <w:t xml:space="preserve"> if one wanted to perform a "find_candidates" query using query by example, one would send the demographics information on which to search in the PID and/or PD1 segments leaving blank those fields in the segment sent which are not query parameters.  If, for example, religion </w:t>
      </w:r>
      <w:proofErr w:type="gramStart"/>
      <w:r w:rsidRPr="00121095">
        <w:t>were</w:t>
      </w:r>
      <w:proofErr w:type="gramEnd"/>
      <w:r w:rsidRPr="00121095">
        <w:t xml:space="preserv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Heading3"/>
      </w:pPr>
      <w:bookmarkStart w:id="420" w:name="_Toc495483579"/>
      <w:bookmarkStart w:id="421" w:name="_Toc24273800"/>
      <w:bookmarkStart w:id="422" w:name="_Toc41280987"/>
      <w:bookmarkStart w:id="423" w:name="_Toc43004349"/>
      <w:bookmarkStart w:id="424" w:name="_Toc14808308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420"/>
      <w:r w:rsidRPr="00121095">
        <w:t xml:space="preserve"> segment</w:t>
      </w:r>
      <w:bookmarkEnd w:id="421"/>
      <w:bookmarkEnd w:id="422"/>
      <w:bookmarkEnd w:id="423"/>
      <w:bookmarkEnd w:id="424"/>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25" w:name="QRI"/>
      <w:bookmarkEnd w:id="425"/>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8D3820">
            <w:pPr>
              <w:pStyle w:val="AttributeTableBody"/>
              <w:rPr>
                <w:rStyle w:val="HyperlinkTable"/>
              </w:rPr>
            </w:pPr>
            <w:hyperlink r:id="rId22"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8D3820">
            <w:pPr>
              <w:pStyle w:val="AttributeTableBody"/>
              <w:rPr>
                <w:rStyle w:val="HyperlinkTable"/>
              </w:rPr>
            </w:pPr>
            <w:hyperlink r:id="rId23"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Heading4"/>
        <w:rPr>
          <w:vanish/>
        </w:rPr>
      </w:pPr>
      <w:bookmarkStart w:id="426" w:name="_Toc495483580"/>
      <w:bookmarkStart w:id="427" w:name="_Toc24273801"/>
      <w:r w:rsidRPr="00121095">
        <w:rPr>
          <w:vanish/>
        </w:rPr>
        <w:lastRenderedPageBreak/>
        <w:t>QRI field definitions</w:t>
      </w:r>
      <w:bookmarkEnd w:id="426"/>
      <w:bookmarkEnd w:id="427"/>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Heading4"/>
      </w:pPr>
      <w:bookmarkStart w:id="428" w:name="_Toc495483581"/>
      <w:bookmarkStart w:id="429" w:name="_Toc24273802"/>
      <w:r w:rsidRPr="00121095">
        <w:t>QRI-1   Candidate Confidence</w:t>
      </w:r>
      <w:proofErr w:type="gramStart"/>
      <w:r w:rsidRPr="00121095">
        <w:t xml:space="preserve">   (</w:t>
      </w:r>
      <w:proofErr w:type="gramEnd"/>
      <w:r w:rsidRPr="00121095">
        <w:t>NM)   01436</w:t>
      </w:r>
      <w:bookmarkEnd w:id="428"/>
      <w:bookmarkEnd w:id="429"/>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Heading4"/>
      </w:pPr>
      <w:bookmarkStart w:id="430" w:name="_Toc495483582"/>
      <w:bookmarkStart w:id="431" w:name="_Toc24273803"/>
      <w:r w:rsidRPr="00121095">
        <w:t>QRI-2   Match Reason Code</w:t>
      </w:r>
      <w:proofErr w:type="gramStart"/>
      <w:r w:rsidRPr="00121095">
        <w:t xml:space="preserve">   (</w:t>
      </w:r>
      <w:proofErr w:type="gramEnd"/>
      <w:r w:rsidRPr="00121095">
        <w:t>CWE)   01437</w:t>
      </w:r>
      <w:bookmarkEnd w:id="430"/>
      <w:bookmarkEnd w:id="431"/>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4"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Heading4"/>
      </w:pPr>
      <w:bookmarkStart w:id="432" w:name="_Toc495483583"/>
      <w:bookmarkStart w:id="433" w:name="_Toc24273804"/>
      <w:r w:rsidRPr="00121095">
        <w:t>QRI-3   Algorithm Descriptor</w:t>
      </w:r>
      <w:proofErr w:type="gramStart"/>
      <w:r w:rsidRPr="00121095">
        <w:t xml:space="preserve">   (</w:t>
      </w:r>
      <w:proofErr w:type="gramEnd"/>
      <w:r w:rsidRPr="00121095">
        <w:t>CWE)   01438</w:t>
      </w:r>
      <w:bookmarkEnd w:id="432"/>
      <w:bookmarkEnd w:id="433"/>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5"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Heading3"/>
      </w:pPr>
      <w:bookmarkStart w:id="434" w:name="_Ref465674040"/>
      <w:bookmarkStart w:id="435" w:name="_Toc495483584"/>
      <w:bookmarkStart w:id="436" w:name="_Toc24273805"/>
      <w:bookmarkStart w:id="437" w:name="_Toc41280988"/>
      <w:bookmarkStart w:id="438" w:name="_Toc43004350"/>
      <w:bookmarkStart w:id="439" w:name="_Toc14808308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34"/>
      <w:bookmarkEnd w:id="435"/>
      <w:bookmarkEnd w:id="436"/>
      <w:bookmarkEnd w:id="437"/>
      <w:bookmarkEnd w:id="438"/>
      <w:bookmarkEnd w:id="439"/>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440" w:name="RCP"/>
      <w:bookmarkEnd w:id="440"/>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8D3820">
            <w:pPr>
              <w:pStyle w:val="AttributeTableBody"/>
              <w:rPr>
                <w:rStyle w:val="HyperlinkTable"/>
              </w:rPr>
            </w:pPr>
            <w:hyperlink r:id="rId26"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8D3820">
            <w:pPr>
              <w:pStyle w:val="AttributeTableBody"/>
              <w:rPr>
                <w:rStyle w:val="HyperlinkTable"/>
              </w:rPr>
            </w:pPr>
            <w:hyperlink r:id="rId27"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8D3820">
            <w:pPr>
              <w:pStyle w:val="AttributeTableBody"/>
              <w:rPr>
                <w:rStyle w:val="HyperlinkTable"/>
              </w:rPr>
            </w:pPr>
            <w:hyperlink r:id="rId28"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8D3820">
            <w:pPr>
              <w:pStyle w:val="AttributeTableBody"/>
              <w:rPr>
                <w:rStyle w:val="HyperlinkTable"/>
              </w:rPr>
            </w:pPr>
            <w:hyperlink r:id="rId29"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8D3820">
            <w:pPr>
              <w:pStyle w:val="AttributeTableBody"/>
              <w:rPr>
                <w:rStyle w:val="HyperlinkTable"/>
              </w:rPr>
            </w:pPr>
            <w:hyperlink r:id="rId30"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Heading4"/>
        <w:rPr>
          <w:vanish/>
        </w:rPr>
      </w:pPr>
      <w:bookmarkStart w:id="441" w:name="_Toc495483585"/>
      <w:bookmarkStart w:id="442" w:name="_Toc24273806"/>
      <w:r w:rsidRPr="00121095">
        <w:rPr>
          <w:vanish/>
        </w:rPr>
        <w:t>RCP field definitions</w:t>
      </w:r>
      <w:bookmarkEnd w:id="441"/>
      <w:bookmarkEnd w:id="442"/>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Heading4"/>
      </w:pPr>
      <w:bookmarkStart w:id="443" w:name="_Toc495483586"/>
      <w:bookmarkStart w:id="444" w:name="_Toc24273807"/>
      <w:r w:rsidRPr="00121095">
        <w:t>RCP-1   Query Priority</w:t>
      </w:r>
      <w:proofErr w:type="gramStart"/>
      <w:r w:rsidRPr="00121095">
        <w:t xml:space="preserve">   (</w:t>
      </w:r>
      <w:proofErr w:type="gramEnd"/>
      <w:r w:rsidRPr="00121095">
        <w:t>ID)   00027</w:t>
      </w:r>
      <w:bookmarkEnd w:id="443"/>
      <w:bookmarkEnd w:id="444"/>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1"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Heading4"/>
      </w:pPr>
      <w:bookmarkStart w:id="445" w:name="_Toc495483587"/>
      <w:bookmarkStart w:id="446" w:name="_Toc24273808"/>
      <w:r w:rsidRPr="00121095">
        <w:t>RCP-2   Quantity Limited Request</w:t>
      </w:r>
      <w:proofErr w:type="gramStart"/>
      <w:r w:rsidRPr="00121095">
        <w:t xml:space="preserve">   (</w:t>
      </w:r>
      <w:proofErr w:type="gramEnd"/>
      <w:r w:rsidRPr="00121095">
        <w:t>CQ)   00031</w:t>
      </w:r>
      <w:bookmarkEnd w:id="445"/>
      <w:bookmarkEnd w:id="446"/>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47"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7"/>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2"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Heading4"/>
      </w:pPr>
      <w:bookmarkStart w:id="448" w:name="_Ref487524757"/>
      <w:bookmarkStart w:id="449" w:name="_Toc495483588"/>
      <w:bookmarkStart w:id="450" w:name="_Toc24273809"/>
      <w:r w:rsidRPr="00121095">
        <w:t>RCP-3   Response Modality</w:t>
      </w:r>
      <w:proofErr w:type="gramStart"/>
      <w:r w:rsidRPr="00121095">
        <w:t xml:space="preserve">   (</w:t>
      </w:r>
      <w:proofErr w:type="gramEnd"/>
      <w:r w:rsidRPr="00121095">
        <w:t>CNE)   01440</w:t>
      </w:r>
      <w:bookmarkEnd w:id="448"/>
      <w:bookmarkEnd w:id="449"/>
      <w:bookmarkEnd w:id="450"/>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51"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1"/>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3"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Heading4"/>
      </w:pPr>
      <w:bookmarkStart w:id="452" w:name="_Toc495483589"/>
      <w:bookmarkStart w:id="453" w:name="_Toc24273810"/>
      <w:r w:rsidRPr="00121095">
        <w:t>RCP-4   Execution and Delivery Time</w:t>
      </w:r>
      <w:proofErr w:type="gramStart"/>
      <w:r w:rsidRPr="00121095">
        <w:t xml:space="preserve">   (</w:t>
      </w:r>
      <w:proofErr w:type="gramEnd"/>
      <w:r w:rsidRPr="00121095">
        <w:t>DTM)   01441</w:t>
      </w:r>
      <w:bookmarkEnd w:id="452"/>
      <w:bookmarkEnd w:id="453"/>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Heading4"/>
      </w:pPr>
      <w:bookmarkStart w:id="454" w:name="_Toc495483590"/>
      <w:bookmarkStart w:id="455" w:name="_Toc24273811"/>
      <w:r w:rsidRPr="00121095">
        <w:t>RCP-5   Modify Indicator</w:t>
      </w:r>
      <w:proofErr w:type="gramStart"/>
      <w:r w:rsidRPr="00121095">
        <w:t xml:space="preserve">   (</w:t>
      </w:r>
      <w:proofErr w:type="gramEnd"/>
      <w:r w:rsidRPr="00121095">
        <w:t>ID)   01443</w:t>
      </w:r>
      <w:bookmarkEnd w:id="454"/>
      <w:bookmarkEnd w:id="455"/>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4"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Heading4"/>
      </w:pPr>
      <w:bookmarkStart w:id="456" w:name="_Hlt426236"/>
      <w:bookmarkStart w:id="457" w:name="_Toc495483591"/>
      <w:bookmarkStart w:id="458" w:name="_Toc24273812"/>
      <w:bookmarkStart w:id="459" w:name="_Ref175045097"/>
      <w:bookmarkStart w:id="460" w:name="_Ref175045157"/>
      <w:bookmarkStart w:id="461" w:name="_Ref465740022"/>
      <w:bookmarkEnd w:id="456"/>
      <w:r w:rsidRPr="00121095">
        <w:t>RCP-6   Sort-by Field</w:t>
      </w:r>
      <w:proofErr w:type="gramStart"/>
      <w:r w:rsidRPr="00121095">
        <w:t xml:space="preserve">   (</w:t>
      </w:r>
      <w:proofErr w:type="gramEnd"/>
      <w:r w:rsidRPr="00121095">
        <w:t>SRT)   01624</w:t>
      </w:r>
      <w:bookmarkEnd w:id="457"/>
      <w:bookmarkEnd w:id="458"/>
      <w:bookmarkEnd w:id="459"/>
      <w:bookmarkEnd w:id="460"/>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62" w:name="SRTComponent"/>
      <w:r w:rsidRPr="00121095">
        <w:t>Components:  &lt;Sort-by Field (ST)&gt; ^ &lt;Sequencing (ID)&gt;</w:t>
      </w:r>
      <w:bookmarkEnd w:id="462"/>
    </w:p>
    <w:p w14:paraId="100D9647" w14:textId="79B74691"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Heading4"/>
      </w:pPr>
      <w:bookmarkStart w:id="463" w:name="_Toc495483592"/>
      <w:bookmarkStart w:id="464" w:name="_Toc24273813"/>
      <w:bookmarkStart w:id="465" w:name="_Ref175045145"/>
      <w:bookmarkStart w:id="466" w:name="_Ref175045201"/>
      <w:r w:rsidRPr="00121095">
        <w:t>RCP-7   Segment Group Inclusion</w:t>
      </w:r>
      <w:proofErr w:type="gramStart"/>
      <w:r w:rsidRPr="00121095">
        <w:t xml:space="preserve">   (</w:t>
      </w:r>
      <w:proofErr w:type="gramEnd"/>
      <w:r w:rsidRPr="00121095">
        <w:t>ID)   01594</w:t>
      </w:r>
      <w:bookmarkEnd w:id="463"/>
      <w:bookmarkEnd w:id="464"/>
      <w:bookmarkEnd w:id="465"/>
      <w:bookmarkEnd w:id="466"/>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5"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Heading3"/>
      </w:pPr>
      <w:bookmarkStart w:id="467" w:name="_Ref485107782"/>
      <w:bookmarkStart w:id="468" w:name="_Toc495483593"/>
      <w:bookmarkStart w:id="469" w:name="_Toc24273814"/>
      <w:bookmarkStart w:id="470" w:name="_Toc41280989"/>
      <w:bookmarkStart w:id="471" w:name="_Toc43004351"/>
      <w:bookmarkStart w:id="472" w:name="_Toc14808308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461"/>
      <w:bookmarkEnd w:id="467"/>
      <w:bookmarkEnd w:id="468"/>
      <w:bookmarkEnd w:id="469"/>
      <w:bookmarkEnd w:id="470"/>
      <w:bookmarkEnd w:id="471"/>
      <w:r w:rsidRPr="00121095">
        <w:t>t</w:t>
      </w:r>
      <w:bookmarkEnd w:id="472"/>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 xml:space="preserve">As an optional segment in a query either a QBP or QBS, this segment can be used to limit the number of columns returned and to specify what column positions the fields occupy (where supported, these features can be used to override the defaults for the </w:t>
      </w:r>
      <w:proofErr w:type="gramStart"/>
      <w:r w:rsidRPr="00121095">
        <w:t>particular query</w:t>
      </w:r>
      <w:proofErr w:type="gramEnd"/>
      <w:r w:rsidRPr="00121095">
        <w:t>).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473" w:name="RDF"/>
      <w:bookmarkEnd w:id="473"/>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74"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r>
            <w:r w:rsidRPr="00C7415F">
              <w:rPr>
                <w:rStyle w:val="HyperlinkTable"/>
              </w:rPr>
              <w:fldChar w:fldCharType="separate"/>
            </w:r>
            <w:r w:rsidR="00E921A2" w:rsidRPr="00C7415F">
              <w:rPr>
                <w:rStyle w:val="HyperlinkTable"/>
              </w:rPr>
              <w:t>0440</w:t>
            </w:r>
            <w:bookmarkEnd w:id="474"/>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Heading4"/>
        <w:rPr>
          <w:vanish/>
        </w:rPr>
      </w:pPr>
      <w:bookmarkStart w:id="475" w:name="_Toc495483594"/>
      <w:bookmarkStart w:id="476" w:name="_Toc24273815"/>
      <w:r w:rsidRPr="00121095">
        <w:rPr>
          <w:vanish/>
        </w:rPr>
        <w:t>RDF field definitions</w:t>
      </w:r>
      <w:bookmarkEnd w:id="475"/>
      <w:bookmarkEnd w:id="476"/>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Heading4"/>
      </w:pPr>
      <w:bookmarkStart w:id="477" w:name="_Toc495483595"/>
      <w:bookmarkStart w:id="478"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proofErr w:type="gramStart"/>
      <w:r w:rsidRPr="00121095">
        <w:t xml:space="preserve">   (</w:t>
      </w:r>
      <w:proofErr w:type="gramEnd"/>
      <w:r w:rsidRPr="00121095">
        <w:t>NM)   00701</w:t>
      </w:r>
      <w:bookmarkEnd w:id="477"/>
      <w:bookmarkEnd w:id="478"/>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Heading4"/>
      </w:pPr>
      <w:bookmarkStart w:id="479" w:name="_Toc495483596"/>
      <w:bookmarkStart w:id="480"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proofErr w:type="gramStart"/>
      <w:r w:rsidRPr="00121095">
        <w:t xml:space="preserve">   (</w:t>
      </w:r>
      <w:proofErr w:type="gramEnd"/>
      <w:r w:rsidRPr="00121095">
        <w:t>RCD)   00702</w:t>
      </w:r>
      <w:bookmarkEnd w:id="479"/>
      <w:bookmarkEnd w:id="480"/>
    </w:p>
    <w:p w14:paraId="4AD952E9" w14:textId="77777777" w:rsidR="00E921A2" w:rsidRPr="00121095" w:rsidRDefault="00E921A2" w:rsidP="00BF5311">
      <w:pPr>
        <w:pStyle w:val="Components"/>
      </w:pPr>
      <w:bookmarkStart w:id="481" w:name="RCDComponent"/>
      <w:r w:rsidRPr="00121095">
        <w:t>Components:  &lt;Segment Field Name (ST)&gt; ^ &lt;HL7 Data Type (ID)&gt; ^ &lt;Maximum Column Width (NM)&gt;</w:t>
      </w:r>
      <w:bookmarkEnd w:id="481"/>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w:t>
      </w:r>
      <w:proofErr w:type="gramStart"/>
      <w:r w:rsidRPr="00121095">
        <w:t>2 or 3 character</w:t>
      </w:r>
      <w:proofErr w:type="gramEnd"/>
      <w:r w:rsidRPr="00121095">
        <w:t xml:space="preserve"> HL7 data type, as defined in Chapter 2.  Refer to </w:t>
      </w:r>
      <w:hyperlink r:id="rId36"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82" w:name="HL70440"/>
      <w:bookmarkEnd w:id="482"/>
      <w:r w:rsidRPr="00121095">
        <w:t>The maximum width of the column, as dictated by the responding system.  (This may vary from the HL7-defined maximum field length.)</w:t>
      </w:r>
    </w:p>
    <w:p w14:paraId="3E51F05D" w14:textId="77777777" w:rsidR="00E921A2" w:rsidRPr="00121095" w:rsidRDefault="00E921A2">
      <w:pPr>
        <w:pStyle w:val="Heading3"/>
      </w:pPr>
      <w:bookmarkStart w:id="483" w:name="_Toc348257288"/>
      <w:bookmarkStart w:id="484" w:name="_Toc348257624"/>
      <w:bookmarkStart w:id="485" w:name="_Toc348263246"/>
      <w:bookmarkStart w:id="486" w:name="_Toc348336575"/>
      <w:bookmarkStart w:id="487" w:name="_Toc348770063"/>
      <w:bookmarkStart w:id="488" w:name="_Toc348856205"/>
      <w:bookmarkStart w:id="489" w:name="_Toc348866626"/>
      <w:bookmarkStart w:id="490" w:name="_Toc348947856"/>
      <w:bookmarkStart w:id="491" w:name="_Toc349735437"/>
      <w:bookmarkStart w:id="492" w:name="_Toc349735880"/>
      <w:bookmarkStart w:id="493" w:name="_Toc349736034"/>
      <w:bookmarkStart w:id="494" w:name="_Toc349803766"/>
      <w:bookmarkStart w:id="495" w:name="_Toc359236104"/>
      <w:bookmarkStart w:id="496" w:name="_Ref465740649"/>
      <w:bookmarkStart w:id="497" w:name="_Ref477749037"/>
      <w:bookmarkStart w:id="498" w:name="_Ref477749148"/>
      <w:bookmarkStart w:id="499" w:name="_Ref485107898"/>
      <w:bookmarkStart w:id="500" w:name="_Toc495483597"/>
      <w:bookmarkStart w:id="501" w:name="_Toc24273818"/>
      <w:bookmarkStart w:id="502" w:name="_Toc41280990"/>
      <w:bookmarkStart w:id="503" w:name="_Toc43004352"/>
      <w:bookmarkStart w:id="504" w:name="_Toc14808308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lastRenderedPageBreak/>
        <w:t>HL7 Attribute Table – RDT</w:t>
      </w:r>
      <w:bookmarkStart w:id="505" w:name="RDT"/>
      <w:bookmarkEnd w:id="505"/>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125B3A7D" w:rsidR="00E921A2" w:rsidRPr="00121095" w:rsidRDefault="00E921A2">
            <w:pPr>
              <w:pStyle w:val="AttributeTableBody"/>
              <w:jc w:val="left"/>
            </w:pP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Heading4"/>
        <w:rPr>
          <w:vanish/>
        </w:rPr>
      </w:pPr>
      <w:bookmarkStart w:id="506" w:name="_Toc495483598"/>
      <w:bookmarkStart w:id="507" w:name="_Toc24273819"/>
      <w:r w:rsidRPr="00121095">
        <w:rPr>
          <w:vanish/>
        </w:rPr>
        <w:t>RDT field definitions</w:t>
      </w:r>
      <w:bookmarkEnd w:id="506"/>
      <w:bookmarkEnd w:id="507"/>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Heading4"/>
      </w:pPr>
      <w:bookmarkStart w:id="508" w:name="_Toc495483599"/>
      <w:bookmarkStart w:id="509" w:name="_Toc24273820"/>
      <w:r w:rsidRPr="00121095">
        <w:t>RDT-1   Column Value</w:t>
      </w:r>
      <w:r w:rsidR="00BF2FE6" w:rsidRPr="00121095">
        <w:fldChar w:fldCharType="begin"/>
      </w:r>
      <w:r w:rsidRPr="00121095">
        <w:instrText xml:space="preserve"> XE "Column value" </w:instrText>
      </w:r>
      <w:r w:rsidR="00BF2FE6" w:rsidRPr="00121095">
        <w:fldChar w:fldCharType="end"/>
      </w:r>
      <w:proofErr w:type="gramStart"/>
      <w:r w:rsidRPr="00121095">
        <w:t xml:space="preserve">   (</w:t>
      </w:r>
      <w:proofErr w:type="gramEnd"/>
      <w:r w:rsidRPr="00121095">
        <w:t>varies)   00703</w:t>
      </w:r>
      <w:bookmarkEnd w:id="508"/>
      <w:bookmarkEnd w:id="509"/>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Heading2"/>
      </w:pPr>
      <w:bookmarkStart w:id="510" w:name="_Ref490990067"/>
      <w:bookmarkStart w:id="511" w:name="_Toc495483600"/>
      <w:bookmarkStart w:id="512" w:name="_Toc24273821"/>
      <w:bookmarkStart w:id="513" w:name="_Toc41280991"/>
      <w:bookmarkStart w:id="514" w:name="_Toc43004353"/>
      <w:bookmarkStart w:id="515" w:name="_Toc148083084"/>
      <w:r w:rsidRPr="00121095">
        <w:t>AUXILIARY QUERY PROTOCOLS</w:t>
      </w:r>
      <w:bookmarkEnd w:id="510"/>
      <w:bookmarkEnd w:id="511"/>
      <w:bookmarkEnd w:id="512"/>
      <w:bookmarkEnd w:id="513"/>
      <w:bookmarkEnd w:id="514"/>
      <w:bookmarkEnd w:id="515"/>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Heading3"/>
      </w:pPr>
      <w:bookmarkStart w:id="516" w:name="_Toc348257258"/>
      <w:bookmarkStart w:id="517" w:name="_Toc348257594"/>
      <w:bookmarkStart w:id="518" w:name="_Toc348263216"/>
      <w:bookmarkStart w:id="519" w:name="_Toc348336545"/>
      <w:bookmarkStart w:id="520" w:name="_Toc348770033"/>
      <w:bookmarkStart w:id="521" w:name="_Toc348856175"/>
      <w:bookmarkStart w:id="522" w:name="_Toc348866596"/>
      <w:bookmarkStart w:id="523" w:name="_Toc348947826"/>
      <w:bookmarkStart w:id="524" w:name="_Toc349735407"/>
      <w:bookmarkStart w:id="525" w:name="_Toc349735850"/>
      <w:bookmarkStart w:id="526" w:name="_Toc349736004"/>
      <w:bookmarkStart w:id="527" w:name="_Toc349803736"/>
      <w:bookmarkStart w:id="528" w:name="_Toc359236069"/>
      <w:bookmarkStart w:id="529" w:name="_Toc495483601"/>
      <w:bookmarkStart w:id="530" w:name="_Toc24273822"/>
      <w:bookmarkStart w:id="531" w:name="_Toc41280992"/>
      <w:bookmarkStart w:id="532" w:name="_Toc43004354"/>
      <w:bookmarkStart w:id="533" w:name="_Toc148083085"/>
      <w:r w:rsidRPr="00121095">
        <w:t>Immediate vs. deferred response</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roofErr w:type="gramStart"/>
      <w:r w:rsidRPr="00121095">
        <w:t>";</w:t>
      </w:r>
      <w:proofErr w:type="gramEnd"/>
    </w:p>
    <w:p w14:paraId="0F73F23B" w14:textId="77777777"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4" w:name="_MON_1266376832"/>
    <w:bookmarkEnd w:id="534"/>
    <w:bookmarkStart w:id="535" w:name="_MON_1266376799"/>
    <w:bookmarkEnd w:id="535"/>
    <w:p w14:paraId="6F4E7F03" w14:textId="77777777" w:rsidR="00E921A2" w:rsidRPr="00121095" w:rsidRDefault="00E921A2">
      <w:r w:rsidRPr="00121095">
        <w:object w:dxaOrig="8985" w:dyaOrig="6120" w14:anchorId="3421DB8D">
          <v:shape id="_x0000_i1026" type="#_x0000_t75" style="width:453.75pt;height:309.75pt" o:ole="" fillcolor="window">
            <v:imagedata r:id="rId37" o:title=""/>
          </v:shape>
          <o:OLEObject Type="Embed" ProgID="Word.Picture.8" ShapeID="_x0000_i1026" DrawAspect="Content" ObjectID="_1787126211" r:id="rId38"/>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Heading4"/>
        <w:rPr>
          <w:vanish/>
        </w:rPr>
      </w:pPr>
      <w:r w:rsidRPr="00121095">
        <w:rPr>
          <w:vanish/>
        </w:rPr>
        <w:t>hiddentext</w:t>
      </w:r>
      <w:bookmarkStart w:id="536" w:name="_Toc1829088"/>
      <w:bookmarkStart w:id="537" w:name="_Toc24273823"/>
      <w:bookmarkEnd w:id="536"/>
      <w:bookmarkEnd w:id="537"/>
    </w:p>
    <w:p w14:paraId="715F5F48" w14:textId="77777777" w:rsidR="00E921A2" w:rsidRPr="00121095" w:rsidRDefault="00E921A2">
      <w:pPr>
        <w:pStyle w:val="Heading4"/>
      </w:pPr>
      <w:bookmarkStart w:id="538" w:name="_Toc495483602"/>
      <w:bookmarkStart w:id="539" w:name="_Toc24273824"/>
      <w:r w:rsidRPr="00121095">
        <w:t>Immediate response</w:t>
      </w:r>
      <w:bookmarkEnd w:id="538"/>
      <w:bookmarkEnd w:id="539"/>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w:t>
      </w:r>
      <w:proofErr w:type="gramStart"/>
      <w:r w:rsidRPr="00121095">
        <w:t>"I"</w:t>
      </w:r>
      <w:proofErr w:type="gramEnd"/>
      <w:r w:rsidRPr="00121095">
        <w:t>.</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History^HL7nnn|4</w:t>
      </w:r>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76EF3442" w14:textId="77777777" w:rsidR="00E921A2" w:rsidRPr="00121095" w:rsidRDefault="00E921A2">
      <w:pPr>
        <w:pStyle w:val="Heading4"/>
      </w:pPr>
      <w:bookmarkStart w:id="540" w:name="_Toc495483603"/>
      <w:bookmarkStart w:id="541" w:name="_Toc24273825"/>
      <w:r w:rsidRPr="00121095">
        <w:t>Deferred response example</w:t>
      </w:r>
      <w:bookmarkEnd w:id="540"/>
      <w:bookmarkEnd w:id="541"/>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History^HL7nnn|4</w:t>
      </w:r>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42" w:name="_Toc348257259"/>
      <w:bookmarkStart w:id="543" w:name="_Toc348257595"/>
      <w:bookmarkStart w:id="544" w:name="_Toc348263217"/>
      <w:bookmarkStart w:id="545" w:name="_Toc348336546"/>
      <w:bookmarkStart w:id="546" w:name="_Toc348770034"/>
      <w:bookmarkStart w:id="547" w:name="_Toc348856176"/>
      <w:bookmarkStart w:id="548" w:name="_Toc348866597"/>
      <w:bookmarkStart w:id="549" w:name="_Toc348947827"/>
      <w:bookmarkStart w:id="550" w:name="_Toc349735408"/>
      <w:bookmarkStart w:id="551" w:name="_Toc349735851"/>
      <w:bookmarkStart w:id="552" w:name="_Toc349736005"/>
      <w:bookmarkStart w:id="553" w:name="_Toc349803737"/>
      <w:bookmarkStart w:id="554" w:name="_Ref358261871"/>
      <w:bookmarkStart w:id="555" w:name="_Ref358261888"/>
      <w:bookmarkStart w:id="556" w:name="_Ref358263236"/>
      <w:bookmarkStart w:id="557" w:name="_Ref358263714"/>
      <w:bookmarkStart w:id="558" w:name="_Toc359236070"/>
      <w:bookmarkStart w:id="559" w:name="_Ref372098271"/>
      <w:bookmarkStart w:id="560" w:name="_Ref372100368"/>
      <w:bookmarkStart w:id="561" w:name="_Ref465673105"/>
    </w:p>
    <w:p w14:paraId="736AC3B4" w14:textId="77777777" w:rsidR="00E921A2" w:rsidRPr="00121095" w:rsidRDefault="00E921A2">
      <w:pPr>
        <w:pStyle w:val="Heading3"/>
      </w:pPr>
      <w:bookmarkStart w:id="562" w:name="_Toc495483604"/>
      <w:bookmarkStart w:id="563" w:name="_Toc24273826"/>
      <w:bookmarkStart w:id="564" w:name="_Toc41280993"/>
      <w:bookmarkStart w:id="565" w:name="_Toc43004355"/>
      <w:bookmarkStart w:id="566" w:name="_Toc148083086"/>
      <w:r w:rsidRPr="00121095">
        <w:t>Query cancellation</w:t>
      </w:r>
      <w:bookmarkEnd w:id="562"/>
      <w:bookmarkEnd w:id="563"/>
      <w:bookmarkEnd w:id="564"/>
      <w:bookmarkEnd w:id="565"/>
      <w:bookmarkEnd w:id="566"/>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Heading3"/>
      </w:pPr>
      <w:bookmarkStart w:id="567" w:name="_Toc495483605"/>
      <w:bookmarkStart w:id="568" w:name="_Toc24273827"/>
      <w:bookmarkStart w:id="569" w:name="_Toc41280994"/>
      <w:bookmarkStart w:id="570" w:name="_Toc43004356"/>
      <w:bookmarkStart w:id="571" w:name="_Ref175041018"/>
      <w:bookmarkStart w:id="572" w:name="_Toc148083087"/>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r w:rsidRPr="00121095">
        <w:t>Interactive continuation of response messages</w:t>
      </w:r>
      <w:bookmarkEnd w:id="567"/>
      <w:bookmarkEnd w:id="568"/>
      <w:bookmarkEnd w:id="569"/>
      <w:bookmarkEnd w:id="570"/>
      <w:bookmarkEnd w:id="571"/>
      <w:bookmarkEnd w:id="572"/>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w:t>
      </w:r>
      <w:proofErr w:type="gramStart"/>
      <w:r w:rsidRPr="00121095">
        <w:t>data, but</w:t>
      </w:r>
      <w:proofErr w:type="gramEnd"/>
      <w:r w:rsidRPr="00121095">
        <w:t xml:space="preserve">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Heading4"/>
        <w:rPr>
          <w:vanish/>
        </w:rPr>
      </w:pPr>
      <w:bookmarkStart w:id="573" w:name="_Toc348257266"/>
      <w:bookmarkStart w:id="574" w:name="_Toc348257602"/>
      <w:bookmarkStart w:id="575" w:name="_Toc348263224"/>
      <w:bookmarkStart w:id="576" w:name="_Toc348336553"/>
      <w:bookmarkStart w:id="577" w:name="_Toc348770041"/>
      <w:bookmarkStart w:id="578" w:name="_Toc348856183"/>
      <w:bookmarkStart w:id="579" w:name="_Toc348866604"/>
      <w:bookmarkStart w:id="580" w:name="_Toc348947834"/>
      <w:bookmarkStart w:id="581" w:name="_Toc349735415"/>
      <w:bookmarkStart w:id="582" w:name="_Toc349735858"/>
      <w:bookmarkStart w:id="583" w:name="_Toc349736012"/>
      <w:bookmarkStart w:id="584" w:name="_Toc349803744"/>
      <w:bookmarkStart w:id="585" w:name="_Ref358261533"/>
      <w:bookmarkStart w:id="586" w:name="_Ref358261553"/>
      <w:bookmarkStart w:id="587" w:name="_Ref358261756"/>
      <w:bookmarkStart w:id="588" w:name="_Ref358261778"/>
      <w:bookmarkStart w:id="589" w:name="_Ref358263771"/>
      <w:bookmarkStart w:id="590" w:name="_Ref358263845"/>
      <w:bookmarkStart w:id="591" w:name="_Toc359236082"/>
      <w:bookmarkStart w:id="592" w:name="_Ref372100490"/>
      <w:bookmarkStart w:id="593" w:name="_Ref372101204"/>
      <w:r w:rsidRPr="00121095">
        <w:rPr>
          <w:vanish/>
        </w:rPr>
        <w:t>hiddentext</w:t>
      </w:r>
      <w:bookmarkStart w:id="594" w:name="_Toc1829093"/>
      <w:bookmarkStart w:id="595" w:name="_Toc24273828"/>
      <w:bookmarkEnd w:id="594"/>
      <w:bookmarkEnd w:id="595"/>
    </w:p>
    <w:p w14:paraId="41EC3464" w14:textId="77777777" w:rsidR="00E921A2" w:rsidRPr="00121095" w:rsidRDefault="00E921A2">
      <w:pPr>
        <w:pStyle w:val="Heading4"/>
      </w:pPr>
      <w:bookmarkStart w:id="596" w:name="_Toc495483606"/>
      <w:bookmarkStart w:id="597" w:name="_Toc24273829"/>
      <w:r w:rsidRPr="00121095">
        <w:t>Interactive continuation algorithm and rules</w:t>
      </w:r>
      <w:bookmarkEnd w:id="596"/>
      <w:bookmarkEnd w:id="597"/>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proofErr w:type="gramStart"/>
      <w:r w:rsidRPr="00121095">
        <w:t>"</w:t>
      </w:r>
      <w:r>
        <w:t>I</w:t>
      </w:r>
      <w:r w:rsidRPr="00121095">
        <w:t>"</w:t>
      </w:r>
      <w:proofErr w:type="gramEnd"/>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w:t>
      </w:r>
      <w:proofErr w:type="gramStart"/>
      <w:r w:rsidRPr="00121095">
        <w:t>Thus</w:t>
      </w:r>
      <w:proofErr w:type="gramEnd"/>
      <w:r w:rsidRPr="00121095">
        <w:t xml:space="preserve">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Heading4"/>
      </w:pPr>
      <w:bookmarkStart w:id="598" w:name="_Toc495483607"/>
      <w:bookmarkStart w:id="599" w:name="_Toc24273830"/>
      <w:r w:rsidRPr="00121095">
        <w:t>Use case</w:t>
      </w:r>
      <w:bookmarkEnd w:id="598"/>
      <w:bookmarkEnd w:id="599"/>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 xml:space="preserve">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w:t>
      </w:r>
      <w:proofErr w:type="gramStart"/>
      <w:r w:rsidRPr="00121095">
        <w:t>sort</w:t>
      </w:r>
      <w:proofErr w:type="gramEnd"/>
      <w:r w:rsidRPr="00121095">
        <w:t xml:space="preserve">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Heading4"/>
      </w:pPr>
      <w:bookmarkStart w:id="600" w:name="_Toc495483608"/>
      <w:bookmarkStart w:id="601" w:name="_Toc24273831"/>
      <w:r w:rsidRPr="00121095">
        <w:t>Example of interactive continuation protocol</w:t>
      </w:r>
      <w:bookmarkEnd w:id="600"/>
      <w:bookmarkEnd w:id="601"/>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825FAD" w:rsidRDefault="00E921A2">
      <w:pPr>
        <w:pStyle w:val="Example"/>
        <w:rPr>
          <w:noProof w:val="0"/>
          <w:lang w:val="nl-NL"/>
        </w:rPr>
      </w:pPr>
      <w:r w:rsidRPr="00825FAD">
        <w:rPr>
          <w:noProof w:val="0"/>
          <w:lang w:val="nl-NL"/>
        </w:rPr>
        <w:t>DSP|||555444222111 Everyman,Adam     VERAPAMIL HCL 120 mg TAB   10/12/1999</w:t>
      </w:r>
    </w:p>
    <w:p w14:paraId="7540BA0D" w14:textId="77777777" w:rsidR="00E921A2" w:rsidRPr="00825FAD" w:rsidRDefault="00E921A2">
      <w:pPr>
        <w:pStyle w:val="Example"/>
        <w:rPr>
          <w:noProof w:val="0"/>
          <w:lang w:val="nl-NL"/>
        </w:rPr>
      </w:pPr>
      <w:r w:rsidRPr="00825FAD">
        <w:rPr>
          <w:noProof w:val="0"/>
          <w:lang w:val="nl-NL"/>
        </w:rPr>
        <w:t>DSP|||555444222111 Everyman,Adam     VERAPAMIL HCL ER TAB 180MG 09/21/1999</w:t>
      </w:r>
    </w:p>
    <w:p w14:paraId="4F2E7B7C" w14:textId="77777777" w:rsidR="00E921A2" w:rsidRPr="00825FAD" w:rsidRDefault="00E921A2">
      <w:pPr>
        <w:pStyle w:val="Example"/>
        <w:rPr>
          <w:noProof w:val="0"/>
          <w:lang w:val="nl-NL"/>
        </w:rPr>
      </w:pPr>
      <w:r w:rsidRPr="00825FAD">
        <w:rPr>
          <w:noProof w:val="0"/>
          <w:lang w:val="nl-NL"/>
        </w:rPr>
        <w:t>DSP|||555444222111 Everyman,Adam     BACLOFEN 10MG TABS         08/22/1999</w:t>
      </w:r>
    </w:p>
    <w:p w14:paraId="45441A24" w14:textId="77777777" w:rsidR="00E921A2" w:rsidRPr="00121095" w:rsidRDefault="00E921A2">
      <w:pPr>
        <w:pStyle w:val="Example"/>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w:t>
      </w:r>
      <w:proofErr w:type="gramStart"/>
      <w:r w:rsidRPr="00121095">
        <w:t>data..</w:t>
      </w:r>
      <w:proofErr w:type="gramEnd"/>
    </w:p>
    <w:p w14:paraId="2F32C4BF"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825FAD" w:rsidRDefault="00E921A2">
      <w:pPr>
        <w:pStyle w:val="Example"/>
        <w:rPr>
          <w:noProof w:val="0"/>
          <w:lang w:val="nl-NL"/>
        </w:rPr>
      </w:pPr>
      <w:r w:rsidRPr="00825FAD">
        <w:rPr>
          <w:noProof w:val="0"/>
          <w:lang w:val="nl-NL"/>
        </w:rPr>
        <w:t>DSP|||555444222111 Everyman,Adam    VERAPAMIL HCL 120 mg TAB   05/29/1998</w:t>
      </w:r>
    </w:p>
    <w:p w14:paraId="6836D301" w14:textId="77777777" w:rsidR="00E921A2" w:rsidRPr="00825FAD" w:rsidRDefault="00E921A2">
      <w:pPr>
        <w:pStyle w:val="Example"/>
        <w:rPr>
          <w:noProof w:val="0"/>
          <w:lang w:val="nl-NL"/>
        </w:rPr>
      </w:pPr>
      <w:r w:rsidRPr="00825FAD">
        <w:rPr>
          <w:noProof w:val="0"/>
          <w:lang w:val="nl-NL"/>
        </w:rPr>
        <w:t>DSP|||555444222111 Everyman,Adam    VERAPAMIL HCL ER TAB 180MG 04/21/1998</w:t>
      </w:r>
    </w:p>
    <w:p w14:paraId="1A49BFC8" w14:textId="77777777" w:rsidR="00E921A2" w:rsidRPr="00825FAD" w:rsidRDefault="00E921A2">
      <w:pPr>
        <w:pStyle w:val="Example"/>
        <w:rPr>
          <w:noProof w:val="0"/>
          <w:lang w:val="nl-NL"/>
        </w:rPr>
      </w:pPr>
      <w:r w:rsidRPr="00825FAD">
        <w:rPr>
          <w:noProof w:val="0"/>
          <w:lang w:val="nl-NL"/>
        </w:rPr>
        <w:t>DSP|||555444222111 Everyman,Adam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Heading4"/>
      </w:pPr>
      <w:bookmarkStart w:id="603" w:name="_Toc495483609"/>
      <w:bookmarkStart w:id="604" w:name="_Toc24273832"/>
      <w:r w:rsidRPr="00121095">
        <w:t>Message fragmentation example</w:t>
      </w:r>
      <w:bookmarkEnd w:id="603"/>
      <w:bookmarkEnd w:id="604"/>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lastRenderedPageBreak/>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 xml:space="preserve">The Server returns the following </w:t>
      </w:r>
      <w:proofErr w:type="gramStart"/>
      <w:r w:rsidRPr="00121095">
        <w:t>response</w:t>
      </w:r>
      <w:proofErr w:type="gramEnd"/>
      <w:r w:rsidRPr="00121095">
        <w:t xml:space="preserv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 xml:space="preserve">The Server sends the following continued response. Note that the ADD segment will contain the remainder of the data from the fragmented segment. The response then </w:t>
      </w:r>
      <w:proofErr w:type="gramStart"/>
      <w:r w:rsidRPr="00121095">
        <w:t>continues on</w:t>
      </w:r>
      <w:proofErr w:type="gramEnd"/>
      <w:r w:rsidRPr="00121095">
        <w:t xml:space="preserve">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Heading3"/>
      </w:pPr>
      <w:bookmarkStart w:id="605" w:name="_Toc495483610"/>
      <w:bookmarkStart w:id="606" w:name="_Toc24273833"/>
      <w:bookmarkStart w:id="607" w:name="_Toc41280995"/>
      <w:bookmarkStart w:id="608" w:name="_Toc43004357"/>
      <w:bookmarkStart w:id="609" w:name="_Toc148083088"/>
      <w:r w:rsidRPr="00121095">
        <w:t>Batch message as a query response</w:t>
      </w:r>
      <w:bookmarkEnd w:id="605"/>
      <w:bookmarkEnd w:id="606"/>
      <w:bookmarkEnd w:id="607"/>
      <w:bookmarkEnd w:id="608"/>
      <w:bookmarkEnd w:id="609"/>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28BEC460" w14:textId="77777777" w:rsidR="00E921A2" w:rsidRPr="00121095" w:rsidRDefault="00E921A2">
      <w:pPr>
        <w:pStyle w:val="NormalListAlpha"/>
        <w:tabs>
          <w:tab w:val="num" w:pos="1368"/>
        </w:tabs>
      </w:pPr>
      <w:r w:rsidRPr="00121095">
        <w:t xml:space="preserve">In addition, insert into the batch file the query </w:t>
      </w:r>
      <w:proofErr w:type="gramStart"/>
      <w:r w:rsidRPr="00121095">
        <w:t>defining  and</w:t>
      </w:r>
      <w:proofErr w:type="gramEnd"/>
      <w:r w:rsidRPr="00121095">
        <w:t xml:space="preserve">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(file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(batch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lastRenderedPageBreak/>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(batch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(file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Heading3"/>
      </w:pPr>
      <w:bookmarkStart w:id="610" w:name="_Toc495483611"/>
      <w:bookmarkStart w:id="611" w:name="_Toc24273834"/>
      <w:bookmarkStart w:id="612" w:name="_Toc41280996"/>
      <w:bookmarkStart w:id="613" w:name="_Toc43004358"/>
      <w:bookmarkStart w:id="614" w:name="_Toc148083089"/>
      <w:r w:rsidRPr="00121095">
        <w:t>Query error response</w:t>
      </w:r>
      <w:bookmarkEnd w:id="610"/>
      <w:bookmarkEnd w:id="611"/>
      <w:bookmarkEnd w:id="612"/>
      <w:bookmarkEnd w:id="613"/>
      <w:bookmarkEnd w:id="614"/>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w:t>
      </w:r>
      <w:proofErr w:type="gramStart"/>
      <w:r w:rsidRPr="00121095">
        <w:t>particular query</w:t>
      </w:r>
      <w:proofErr w:type="gramEnd"/>
      <w:r w:rsidRPr="00121095">
        <w:t xml:space="preserve">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Situation 3: No data found</w:t>
      </w:r>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Heading2"/>
      </w:pPr>
      <w:bookmarkStart w:id="615" w:name="_Ref490990086"/>
      <w:bookmarkStart w:id="616" w:name="_Toc495483612"/>
      <w:bookmarkStart w:id="617" w:name="_Toc24273835"/>
      <w:bookmarkStart w:id="618" w:name="_Toc41280997"/>
      <w:bookmarkStart w:id="619" w:name="_Toc43004359"/>
      <w:bookmarkStart w:id="620" w:name="_Toc148083090"/>
      <w:r w:rsidRPr="00121095">
        <w:t>PUBLISH AND SUBSCRIBE</w:t>
      </w:r>
      <w:bookmarkEnd w:id="615"/>
      <w:bookmarkEnd w:id="616"/>
      <w:bookmarkEnd w:id="617"/>
      <w:bookmarkEnd w:id="618"/>
      <w:bookmarkEnd w:id="619"/>
      <w:bookmarkEnd w:id="620"/>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Heading3"/>
      </w:pPr>
      <w:bookmarkStart w:id="621" w:name="_Toc495483613"/>
      <w:bookmarkStart w:id="622" w:name="_Toc24273836"/>
      <w:bookmarkStart w:id="623" w:name="_Toc41280998"/>
      <w:bookmarkStart w:id="624" w:name="_Toc43004360"/>
      <w:bookmarkStart w:id="625" w:name="_Toc148083091"/>
      <w:r w:rsidRPr="00121095">
        <w:t>Introduction</w:t>
      </w:r>
      <w:bookmarkEnd w:id="621"/>
      <w:bookmarkEnd w:id="622"/>
      <w:bookmarkEnd w:id="623"/>
      <w:bookmarkEnd w:id="624"/>
      <w:bookmarkEnd w:id="625"/>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w:t>
      </w:r>
      <w:proofErr w:type="gramStart"/>
      <w:r w:rsidRPr="00121095">
        <w:t>open ended</w:t>
      </w:r>
      <w:proofErr w:type="gramEnd"/>
      <w:r w:rsidRPr="00121095">
        <w:t xml:space="preserve">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Heading3"/>
      </w:pPr>
      <w:bookmarkStart w:id="626" w:name="_Toc495483614"/>
      <w:bookmarkStart w:id="627" w:name="_Toc24273837"/>
      <w:bookmarkStart w:id="628" w:name="_Toc41280999"/>
      <w:bookmarkStart w:id="629" w:name="_Toc43004361"/>
      <w:bookmarkStart w:id="630" w:name="_Toc148083092"/>
      <w:r w:rsidRPr="00121095">
        <w:t>Details</w:t>
      </w:r>
      <w:bookmarkEnd w:id="626"/>
      <w:bookmarkEnd w:id="627"/>
      <w:bookmarkEnd w:id="628"/>
      <w:bookmarkEnd w:id="629"/>
      <w:bookmarkEnd w:id="630"/>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 xml:space="preserve">Subscription is a process/protocol that allows one system to request that prospective data be sent for a specified </w:t>
      </w:r>
      <w:proofErr w:type="gramStart"/>
      <w:r w:rsidRPr="00121095">
        <w:t>period of time</w:t>
      </w:r>
      <w:proofErr w:type="gramEnd"/>
      <w:r w:rsidRPr="00121095">
        <w:t>,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35C4B7E"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 xml:space="preserve">Query Profile that lists the data values that may be used in the filter </w:t>
      </w:r>
      <w:proofErr w:type="gramStart"/>
      <w:r w:rsidRPr="00121095">
        <w:t>expression, and</w:t>
      </w:r>
      <w:proofErr w:type="gramEnd"/>
      <w:r w:rsidRPr="00121095">
        <w:t xml:space="preserve">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w:t>
      </w:r>
      <w:proofErr w:type="gramStart"/>
      <w:r w:rsidRPr="00121095">
        <w:t>at a later date</w:t>
      </w:r>
      <w:proofErr w:type="gramEnd"/>
      <w:r w:rsidRPr="00121095">
        <w:t xml:space="preserv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Heading3"/>
      </w:pPr>
      <w:bookmarkStart w:id="631" w:name="_Toc495483615"/>
      <w:bookmarkStart w:id="632" w:name="_Toc24273838"/>
      <w:bookmarkStart w:id="633" w:name="_Toc41281000"/>
      <w:bookmarkStart w:id="634" w:name="_Toc43004362"/>
      <w:bookmarkStart w:id="635" w:name="_Toc148083093"/>
      <w:r w:rsidRPr="00121095">
        <w:t>Examples</w:t>
      </w:r>
      <w:bookmarkEnd w:id="631"/>
      <w:bookmarkEnd w:id="632"/>
      <w:bookmarkEnd w:id="633"/>
      <w:bookmarkEnd w:id="634"/>
      <w:bookmarkEnd w:id="635"/>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Heading4"/>
        <w:rPr>
          <w:vanish/>
        </w:rPr>
      </w:pPr>
      <w:r w:rsidRPr="00121095">
        <w:rPr>
          <w:vanish/>
        </w:rPr>
        <w:t>hiddentext</w:t>
      </w:r>
      <w:bookmarkStart w:id="636" w:name="_Toc1829104"/>
      <w:bookmarkStart w:id="637" w:name="_Toc24273839"/>
      <w:bookmarkEnd w:id="636"/>
      <w:bookmarkEnd w:id="637"/>
    </w:p>
    <w:p w14:paraId="185A4B2C" w14:textId="77777777" w:rsidR="00E921A2" w:rsidRPr="00121095" w:rsidRDefault="00E921A2">
      <w:pPr>
        <w:pStyle w:val="Heading4"/>
      </w:pPr>
      <w:bookmarkStart w:id="638" w:name="_Ref487524706"/>
      <w:bookmarkStart w:id="639" w:name="_Toc495483616"/>
      <w:bookmarkStart w:id="640" w:name="_Toc24273840"/>
      <w:bookmarkStart w:id="641" w:name="_Ref175040917"/>
      <w:r w:rsidRPr="00121095">
        <w:t xml:space="preserve">Example of a publish and subscribe </w:t>
      </w:r>
      <w:bookmarkEnd w:id="638"/>
      <w:bookmarkEnd w:id="639"/>
      <w:bookmarkEnd w:id="640"/>
      <w:r w:rsidRPr="00121095">
        <w:t>Query Profile</w:t>
      </w:r>
      <w:bookmarkEnd w:id="641"/>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 xml:space="preserve">The input parameters are ANDed when selecting data to be returned.  That is, all input parameters that are specified SHALL be satisfied </w:t>
            </w:r>
            <w:proofErr w:type="gramStart"/>
            <w:r w:rsidRPr="00121095">
              <w:rPr>
                <w:lang w:val="en-US"/>
              </w:rPr>
              <w:t>in order for</w:t>
            </w:r>
            <w:proofErr w:type="gramEnd"/>
            <w:r w:rsidRPr="00121095">
              <w:rPr>
                <w:lang w:val="en-US"/>
              </w:rPr>
              <w:t xml:space="preserve">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8D382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 xml:space="preserve">When a list is provided, results will be sent if any parameter matches OBR.4 for any </w:t>
            </w:r>
            <w:proofErr w:type="gramStart"/>
            <w:r w:rsidRPr="00121095">
              <w:rPr>
                <w:lang w:val="en-US"/>
              </w:rPr>
              <w:t>result..</w:t>
            </w:r>
            <w:proofErr w:type="gramEnd"/>
            <w:r w:rsidRPr="00121095">
              <w:rPr>
                <w:lang w:val="en-US"/>
              </w:rPr>
              <w:t xml:space="preserve">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 xml:space="preserve">When a list is provided, results will be sent if any parameter matches OBR.16 for any </w:t>
            </w:r>
            <w:proofErr w:type="gramStart"/>
            <w:r w:rsidRPr="00121095">
              <w:rPr>
                <w:lang w:val="en-US"/>
              </w:rPr>
              <w:t>result..</w:t>
            </w:r>
            <w:proofErr w:type="gramEnd"/>
            <w:r w:rsidRPr="00121095">
              <w:rPr>
                <w:lang w:val="en-US"/>
              </w:rPr>
              <w:t xml:space="preserve">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Heading3"/>
      </w:pPr>
      <w:bookmarkStart w:id="642" w:name="_Toc495483617"/>
      <w:bookmarkStart w:id="643" w:name="_Toc24273841"/>
      <w:bookmarkStart w:id="644" w:name="_Toc41281001"/>
      <w:bookmarkStart w:id="645" w:name="_Toc43004363"/>
      <w:bookmarkStart w:id="646" w:name="_Toc148083094"/>
      <w:r w:rsidRPr="00121095">
        <w:lastRenderedPageBreak/>
        <w:t>Establishing a subscription</w:t>
      </w:r>
      <w:bookmarkEnd w:id="642"/>
      <w:bookmarkEnd w:id="643"/>
      <w:bookmarkEnd w:id="644"/>
      <w:bookmarkEnd w:id="645"/>
      <w:bookmarkEnd w:id="646"/>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Heading3"/>
      </w:pPr>
      <w:bookmarkStart w:id="647" w:name="_Toc495483618"/>
      <w:bookmarkStart w:id="648" w:name="_Toc24273842"/>
      <w:bookmarkStart w:id="649" w:name="_Toc41281002"/>
      <w:bookmarkStart w:id="650" w:name="_Toc43004364"/>
      <w:bookmarkStart w:id="651" w:name="_Toc148083095"/>
      <w:r w:rsidRPr="00121095">
        <w:t>Canceling a subscription</w:t>
      </w:r>
      <w:bookmarkEnd w:id="647"/>
      <w:bookmarkEnd w:id="648"/>
      <w:bookmarkEnd w:id="649"/>
      <w:bookmarkEnd w:id="650"/>
      <w:bookmarkEnd w:id="651"/>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Heading2"/>
      </w:pPr>
      <w:bookmarkStart w:id="652" w:name="_Hlt490990091"/>
      <w:bookmarkStart w:id="653" w:name="_Ref465144262"/>
      <w:bookmarkStart w:id="654" w:name="_Toc495483619"/>
      <w:bookmarkStart w:id="655" w:name="_Toc24273843"/>
      <w:bookmarkStart w:id="656" w:name="_Toc41281003"/>
      <w:bookmarkStart w:id="657" w:name="_Toc43004365"/>
      <w:bookmarkStart w:id="658" w:name="_Toc148083096"/>
      <w:bookmarkEnd w:id="652"/>
      <w:r w:rsidRPr="00121095">
        <w:t>QUERY IMPLEMENTATION CONSIDERATIONS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653"/>
      <w:bookmarkEnd w:id="654"/>
      <w:bookmarkEnd w:id="655"/>
      <w:bookmarkEnd w:id="656"/>
      <w:bookmarkEnd w:id="657"/>
      <w:bookmarkEnd w:id="658"/>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Heading2"/>
      </w:pPr>
      <w:bookmarkStart w:id="659" w:name="_Ref465144267"/>
      <w:bookmarkStart w:id="660" w:name="_Toc495483620"/>
      <w:bookmarkStart w:id="661" w:name="_Toc24273844"/>
      <w:bookmarkStart w:id="662" w:name="_Toc41281004"/>
      <w:bookmarkStart w:id="663" w:name="_Toc43004366"/>
      <w:bookmarkStart w:id="664" w:name="_Ref175037415"/>
      <w:bookmarkStart w:id="665" w:name="_Toc148083097"/>
      <w:bookmarkStart w:id="666" w:name="_Toc348257251"/>
      <w:bookmarkStart w:id="667" w:name="_Toc348257587"/>
      <w:bookmarkStart w:id="668" w:name="_Toc348263209"/>
      <w:bookmarkStart w:id="669" w:name="_Toc348336538"/>
      <w:bookmarkStart w:id="670" w:name="_Toc348770026"/>
      <w:bookmarkStart w:id="671" w:name="_Toc348856168"/>
      <w:bookmarkStart w:id="672" w:name="_Toc348866589"/>
      <w:bookmarkStart w:id="673" w:name="_Toc348947819"/>
      <w:bookmarkStart w:id="674" w:name="_Toc349735400"/>
      <w:bookmarkStart w:id="675" w:name="_Toc349735843"/>
      <w:bookmarkStart w:id="676" w:name="_Toc349735997"/>
      <w:bookmarkStart w:id="677" w:name="_Toc349803729"/>
      <w:bookmarkStart w:id="678" w:name="_Toc359236062"/>
      <w:bookmarkStart w:id="679" w:name="_Toc348257263"/>
      <w:bookmarkStart w:id="680" w:name="_Toc348257599"/>
      <w:bookmarkStart w:id="681" w:name="_Toc348263221"/>
      <w:bookmarkStart w:id="682" w:name="_Toc348336550"/>
      <w:bookmarkStart w:id="683" w:name="_Toc348770038"/>
      <w:bookmarkStart w:id="684" w:name="_Toc348856180"/>
      <w:bookmarkStart w:id="685" w:name="_Toc348866601"/>
      <w:bookmarkStart w:id="686" w:name="_Toc348947831"/>
      <w:bookmarkStart w:id="687" w:name="_Toc349735412"/>
      <w:bookmarkStart w:id="688" w:name="_Toc349735855"/>
      <w:bookmarkStart w:id="689" w:name="_Toc349736009"/>
      <w:bookmarkStart w:id="690" w:name="_Toc349803741"/>
      <w:bookmarkStart w:id="691" w:name="_Toc359236079"/>
      <w:r w:rsidRPr="00121095">
        <w:t>Q</w:t>
      </w:r>
      <w:bookmarkEnd w:id="659"/>
      <w:r w:rsidRPr="00121095">
        <w:t>UERY/RESPONSE MESSAGE EXAMPLES</w:t>
      </w:r>
      <w:bookmarkEnd w:id="660"/>
      <w:bookmarkEnd w:id="661"/>
      <w:bookmarkEnd w:id="662"/>
      <w:bookmarkEnd w:id="663"/>
      <w:bookmarkEnd w:id="664"/>
      <w:bookmarkEnd w:id="665"/>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Heading3"/>
      </w:pPr>
      <w:bookmarkStart w:id="692" w:name="_Toc495483621"/>
      <w:bookmarkStart w:id="693" w:name="_Toc24273845"/>
      <w:bookmarkStart w:id="694" w:name="_Toc41281005"/>
      <w:bookmarkStart w:id="695" w:name="_Toc43004367"/>
      <w:bookmarkStart w:id="696" w:name="_Toc148083098"/>
      <w:r w:rsidRPr="00121095">
        <w:t>Query by parameter (QBP) / segment pattern response (RSP)</w:t>
      </w:r>
      <w:bookmarkEnd w:id="692"/>
      <w:bookmarkEnd w:id="693"/>
      <w:bookmarkEnd w:id="694"/>
      <w:bookmarkEnd w:id="695"/>
      <w:bookmarkEnd w:id="696"/>
      <w:r w:rsidRPr="00121095">
        <w:t xml:space="preserve"> </w:t>
      </w:r>
    </w:p>
    <w:p w14:paraId="424DC187" w14:textId="77777777" w:rsidR="00E921A2" w:rsidRPr="00121095" w:rsidRDefault="00E921A2">
      <w:pPr>
        <w:pStyle w:val="Heading4"/>
        <w:rPr>
          <w:vanish/>
        </w:rPr>
      </w:pPr>
      <w:bookmarkStart w:id="697" w:name="_Ref465677733"/>
      <w:r w:rsidRPr="00121095">
        <w:rPr>
          <w:vanish/>
        </w:rPr>
        <w:t>hiddentext</w:t>
      </w:r>
      <w:bookmarkStart w:id="698" w:name="_Toc1829111"/>
      <w:bookmarkStart w:id="699" w:name="_Toc24273846"/>
      <w:bookmarkEnd w:id="698"/>
      <w:bookmarkEnd w:id="699"/>
    </w:p>
    <w:p w14:paraId="3C0641FE" w14:textId="77777777" w:rsidR="00E921A2" w:rsidRPr="00121095" w:rsidRDefault="00E921A2">
      <w:pPr>
        <w:pStyle w:val="Heading4"/>
      </w:pPr>
      <w:bookmarkStart w:id="700" w:name="_Ref486224800"/>
      <w:bookmarkStart w:id="701" w:name="_Toc495483622"/>
      <w:bookmarkStart w:id="702" w:name="_Toc24273847"/>
      <w:r w:rsidRPr="00121095">
        <w:t xml:space="preserve">Proposed dispense history example and </w:t>
      </w:r>
      <w:bookmarkEnd w:id="697"/>
      <w:bookmarkEnd w:id="700"/>
      <w:bookmarkEnd w:id="701"/>
      <w:bookmarkEnd w:id="702"/>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lastRenderedPageBreak/>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Heading5"/>
      </w:pPr>
      <w:bookmarkStart w:id="703" w:name="_Toc495483623"/>
      <w:r w:rsidRPr="00121095">
        <w:t xml:space="preserve">Associated dispense history </w:t>
      </w:r>
      <w:bookmarkEnd w:id="703"/>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lastRenderedPageBreak/>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8D382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171DBBF0" w14:textId="77777777" w:rsidR="00E921A2" w:rsidRPr="00121095" w:rsidRDefault="00E921A2">
      <w:pPr>
        <w:pStyle w:val="Heading4"/>
      </w:pPr>
      <w:bookmarkStart w:id="704" w:name="_Toc495483624"/>
      <w:bookmarkStart w:id="705" w:name="_Toc24273848"/>
      <w:r w:rsidRPr="00121095">
        <w:t xml:space="preserve">Comprehensive pharmacy information examples and </w:t>
      </w:r>
      <w:bookmarkEnd w:id="704"/>
      <w:bookmarkEnd w:id="705"/>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Heading5"/>
      </w:pPr>
      <w:bookmarkStart w:id="706" w:name="_Ref465661276"/>
      <w:bookmarkStart w:id="707" w:name="_Toc495483625"/>
      <w:bookmarkStart w:id="708" w:name="_Ref175128250"/>
      <w:r w:rsidRPr="00121095">
        <w:lastRenderedPageBreak/>
        <w:t xml:space="preserve">Comprehensive pharmacy information </w:t>
      </w:r>
      <w:bookmarkEnd w:id="706"/>
      <w:bookmarkEnd w:id="707"/>
      <w:r w:rsidRPr="00121095">
        <w:t>Query Profile</w:t>
      </w:r>
      <w:bookmarkEnd w:id="708"/>
    </w:p>
    <w:p w14:paraId="4E52D478" w14:textId="77777777" w:rsidR="00E921A2" w:rsidRPr="00121095" w:rsidRDefault="00E921A2">
      <w:pPr>
        <w:pStyle w:val="NormalIndented"/>
      </w:pPr>
      <w:r w:rsidRPr="00121095">
        <w:t xml:space="preserve">The following is a highly experimental approach to establishing a super segment pattern response to a </w:t>
      </w:r>
      <w:proofErr w:type="gramStart"/>
      <w:r w:rsidRPr="00121095">
        <w:t>general purpose</w:t>
      </w:r>
      <w:proofErr w:type="gramEnd"/>
      <w:r w:rsidRPr="00121095">
        <w:t xml:space="preserve"> query structure. It contains </w:t>
      </w:r>
      <w:proofErr w:type="gramStart"/>
      <w:r w:rsidRPr="00121095">
        <w:t>all of</w:t>
      </w:r>
      <w:proofErr w:type="gramEnd"/>
      <w:r w:rsidRPr="00121095">
        <w:t xml:space="preserve">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8D382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8D382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Heading3"/>
      </w:pPr>
      <w:bookmarkStart w:id="709" w:name="_Toc495483626"/>
      <w:bookmarkStart w:id="710" w:name="_Toc24273849"/>
      <w:bookmarkStart w:id="711" w:name="_Toc41281006"/>
      <w:bookmarkStart w:id="712" w:name="_Toc43004368"/>
      <w:bookmarkStart w:id="713" w:name="_Toc148083099"/>
      <w:r w:rsidRPr="00121095">
        <w:t>Query using QSC variant / segment pattern response examples</w:t>
      </w:r>
      <w:bookmarkEnd w:id="709"/>
      <w:bookmarkEnd w:id="710"/>
      <w:bookmarkEnd w:id="711"/>
      <w:bookmarkEnd w:id="712"/>
      <w:bookmarkEnd w:id="713"/>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Heading4"/>
        <w:rPr>
          <w:vanish/>
        </w:rPr>
      </w:pPr>
      <w:r w:rsidRPr="00121095">
        <w:rPr>
          <w:vanish/>
        </w:rPr>
        <w:t>hiddentext</w:t>
      </w:r>
      <w:bookmarkStart w:id="714" w:name="_Toc1829115"/>
      <w:bookmarkStart w:id="715" w:name="_Toc24273850"/>
      <w:bookmarkEnd w:id="714"/>
      <w:bookmarkEnd w:id="715"/>
    </w:p>
    <w:p w14:paraId="415E42DF" w14:textId="77777777" w:rsidR="00E921A2" w:rsidRPr="00121095" w:rsidRDefault="00E921A2">
      <w:pPr>
        <w:pStyle w:val="Heading4"/>
      </w:pPr>
      <w:bookmarkStart w:id="716" w:name="_Toc495483627"/>
      <w:bookmarkStart w:id="717" w:name="_Toc24273851"/>
      <w:r w:rsidRPr="00121095">
        <w:t xml:space="preserve">Dispense information example and </w:t>
      </w:r>
      <w:bookmarkEnd w:id="716"/>
      <w:bookmarkEnd w:id="717"/>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Information^HL7nnnn|4</w:t>
      </w:r>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40"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Heading5"/>
      </w:pPr>
      <w:bookmarkStart w:id="718" w:name="_Toc495483628"/>
      <w:r w:rsidRPr="00121095">
        <w:t xml:space="preserve">Associated dispense information </w:t>
      </w:r>
      <w:bookmarkEnd w:id="718"/>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8D382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8D382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Heading4"/>
      </w:pPr>
      <w:bookmarkStart w:id="719" w:name="_Toc495483629"/>
      <w:bookmarkStart w:id="720" w:name="_Toc24273852"/>
      <w:r w:rsidRPr="00121095">
        <w:t>Dispense information query showing different instantiation</w:t>
      </w:r>
      <w:bookmarkEnd w:id="719"/>
      <w:bookmarkEnd w:id="720"/>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@PID.3^EQ^55544422211^AND|@ORC.1^EQ^RE^AND|@ORC.12.1^EQ^99</w:t>
      </w:r>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@PID.3^EQ^55544422211^AND~@ORC.1^EQ^RE^AND~@ORC.12.1^EQ^99</w:t>
      </w:r>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Heading4"/>
      </w:pPr>
      <w:bookmarkStart w:id="721" w:name="_Toc495483630"/>
      <w:bookmarkStart w:id="722" w:name="_Toc24273853"/>
      <w:r w:rsidRPr="00121095">
        <w:t>Lab results history example</w:t>
      </w:r>
      <w:bookmarkEnd w:id="721"/>
      <w:bookmarkEnd w:id="722"/>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w:t>
      </w:r>
      <w:proofErr w:type="gramStart"/>
      <w:r w:rsidRPr="00121095">
        <w:t>1999</w:t>
      </w:r>
      <w:proofErr w:type="gramEnd"/>
      <w:r w:rsidRPr="00121095">
        <w:t xml:space="preserve">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Heading4"/>
        <w:rPr>
          <w:rFonts w:ascii="Times New Roman" w:hAnsi="Times New Roman"/>
          <w:b/>
          <w:bCs/>
          <w:i/>
          <w:iCs/>
          <w:color w:val="000000"/>
        </w:rPr>
      </w:pPr>
      <w:bookmarkStart w:id="723" w:name="_Toc495483631"/>
      <w:r w:rsidRPr="00121095">
        <w:t xml:space="preserve">Lab results history </w:t>
      </w:r>
      <w:bookmarkEnd w:id="723"/>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w:t>
      </w:r>
      <w:proofErr w:type="gramStart"/>
      <w:r w:rsidRPr="00121095">
        <w:t>all of</w:t>
      </w:r>
      <w:proofErr w:type="gramEnd"/>
      <w:r w:rsidRPr="00121095">
        <w:t xml:space="preserve">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8D382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8D382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 xml:space="preserve">If a LOINC code is used as one of the operands of the input specification expression, </w:t>
      </w:r>
      <w:proofErr w:type="gramStart"/>
      <w:r w:rsidRPr="00121095">
        <w:t>all of</w:t>
      </w:r>
      <w:proofErr w:type="gramEnd"/>
      <w:r w:rsidRPr="00121095">
        <w:t xml:space="preserve">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Heading4"/>
      </w:pPr>
      <w:bookmarkStart w:id="724" w:name="_Toc495483632"/>
      <w:bookmarkStart w:id="725" w:name="_Toc24273854"/>
      <w:r w:rsidRPr="00121095">
        <w:t>Lab example different instantiation</w:t>
      </w:r>
      <w:bookmarkEnd w:id="724"/>
      <w:bookmarkEnd w:id="725"/>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 xml:space="preserve">The user wishes to know all the lab results reported having a LOINC code of 6777-7 between March 21, </w:t>
      </w:r>
      <w:proofErr w:type="gramStart"/>
      <w:r w:rsidRPr="00121095">
        <w:t>1999</w:t>
      </w:r>
      <w:proofErr w:type="gramEnd"/>
      <w:r w:rsidRPr="00121095">
        <w:t xml:space="preserve"> and March 23, 1999.</w:t>
      </w:r>
    </w:p>
    <w:p w14:paraId="0563EDE7" w14:textId="77777777"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Heading3"/>
      </w:pPr>
      <w:bookmarkStart w:id="726" w:name="_Toc460048240"/>
      <w:bookmarkStart w:id="727" w:name="_Toc460656727"/>
      <w:bookmarkStart w:id="728" w:name="_Toc461003150"/>
      <w:bookmarkStart w:id="729" w:name="_Toc461697682"/>
      <w:bookmarkStart w:id="730" w:name="_Toc461849308"/>
      <w:bookmarkStart w:id="731" w:name="_Toc462052863"/>
      <w:bookmarkStart w:id="732" w:name="_Toc462567162"/>
      <w:bookmarkStart w:id="733" w:name="_Toc495483633"/>
      <w:bookmarkStart w:id="734" w:name="_Toc24273855"/>
      <w:bookmarkStart w:id="735" w:name="_Toc41281007"/>
      <w:bookmarkStart w:id="736" w:name="_Toc43004369"/>
      <w:bookmarkStart w:id="737" w:name="_Toc148083100"/>
      <w:r w:rsidRPr="00121095">
        <w:t>Query by parameter (QBP) / tabular response (RTB)</w:t>
      </w:r>
      <w:bookmarkEnd w:id="726"/>
      <w:bookmarkEnd w:id="727"/>
      <w:bookmarkEnd w:id="728"/>
      <w:bookmarkEnd w:id="729"/>
      <w:bookmarkEnd w:id="730"/>
      <w:bookmarkEnd w:id="731"/>
      <w:bookmarkEnd w:id="732"/>
      <w:bookmarkEnd w:id="733"/>
      <w:bookmarkEnd w:id="734"/>
      <w:bookmarkEnd w:id="735"/>
      <w:bookmarkEnd w:id="736"/>
      <w:bookmarkEnd w:id="737"/>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Heading4"/>
        <w:rPr>
          <w:vanish/>
        </w:rPr>
      </w:pPr>
      <w:r w:rsidRPr="00121095">
        <w:rPr>
          <w:vanish/>
        </w:rPr>
        <w:t>hiddentext</w:t>
      </w:r>
      <w:bookmarkStart w:id="738" w:name="_Toc1829121"/>
      <w:bookmarkStart w:id="739" w:name="_Toc24273856"/>
      <w:bookmarkEnd w:id="738"/>
      <w:bookmarkEnd w:id="739"/>
    </w:p>
    <w:p w14:paraId="458E268E" w14:textId="77777777" w:rsidR="00E921A2" w:rsidRPr="00121095" w:rsidRDefault="00E921A2">
      <w:pPr>
        <w:pStyle w:val="Heading4"/>
      </w:pPr>
      <w:bookmarkStart w:id="740" w:name="_Toc495483634"/>
      <w:bookmarkStart w:id="741" w:name="_Toc24273857"/>
      <w:r w:rsidRPr="00121095">
        <w:t>MPI example</w:t>
      </w:r>
      <w:bookmarkEnd w:id="740"/>
      <w:bookmarkEnd w:id="741"/>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77777777" w:rsidR="00E921A2" w:rsidRPr="00121095" w:rsidRDefault="00E921A2">
      <w:pPr>
        <w:pStyle w:val="Heading5"/>
      </w:pPr>
      <w:bookmarkStart w:id="742" w:name="_Toc495483635"/>
      <w:bookmarkStart w:id="743" w:name="_Ref235434719"/>
      <w:r w:rsidRPr="00121095">
        <w:t xml:space="preserve">MPI </w:t>
      </w:r>
      <w:bookmarkEnd w:id="742"/>
      <w:r w:rsidRPr="00121095">
        <w:t>Query Profile</w:t>
      </w:r>
      <w:bookmarkEnd w:id="743"/>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56453B4C"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 xml:space="preserve">PID-3: </w:t>
            </w:r>
            <w:proofErr w:type="gramStart"/>
            <w:r w:rsidRPr="00121095">
              <w:t>Patient  Identifier</w:t>
            </w:r>
            <w:proofErr w:type="gramEnd"/>
            <w:r w:rsidRPr="00121095">
              <w:t xml:space="preserve">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bl>
    <w:p w14:paraId="7DD73B78" w14:textId="77777777" w:rsidR="00E921A2" w:rsidRPr="00121095" w:rsidRDefault="00E921A2">
      <w:pPr>
        <w:keepNext/>
        <w:spacing w:before="120"/>
      </w:pPr>
      <w:r w:rsidRPr="00121095">
        <w:rPr>
          <w:b/>
        </w:rPr>
        <w:lastRenderedPageBreak/>
        <w:t>RCP Response Control Parameter Field Description and Commentary</w:t>
      </w:r>
    </w:p>
    <w:tbl>
      <w:tblPr>
        <w:tblW w:w="9091"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4074"/>
      </w:tblGrid>
      <w:tr w:rsidR="00E921A2" w:rsidRPr="00E921A2" w14:paraId="523881B9" w14:textId="77777777" w:rsidTr="00E9498E">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4074"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9498E">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4074"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9498E">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4074"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9498E">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4074"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9498E">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4074"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9498E">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4074"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9498E">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4074"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9498E">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4074"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9498E">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4074"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w:t>
            </w:r>
            <w:proofErr w:type="gramStart"/>
            <w:r w:rsidRPr="00121095">
              <w:rPr>
                <w:lang w:val="en-US"/>
              </w:rPr>
              <w:t>3</w:t>
            </w:r>
            <w:r w:rsidR="00CA71B4">
              <w:rPr>
                <w:lang w:val="en-US"/>
              </w:rPr>
              <w:t xml:space="preserve"> </w:t>
            </w:r>
            <w:r w:rsidRPr="00121095">
              <w:rPr>
                <w:lang w:val="en-US"/>
              </w:rPr>
              <w:t xml:space="preserve"> Patient</w:t>
            </w:r>
            <w:proofErr w:type="gramEnd"/>
            <w:r w:rsidRPr="00121095">
              <w:rPr>
                <w:lang w:val="en-US"/>
              </w:rPr>
              <w:t xml:space="preserve">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Heading4"/>
      </w:pPr>
      <w:bookmarkStart w:id="744" w:name="_Toc495483636"/>
      <w:bookmarkStart w:id="745" w:name="_Toc24273858"/>
      <w:r w:rsidRPr="00121095">
        <w:t>Pharmacy example:</w:t>
      </w:r>
      <w:bookmarkEnd w:id="744"/>
      <w:bookmarkEnd w:id="745"/>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lastRenderedPageBreak/>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History^HL7nnn|4</w:t>
      </w:r>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86E5113" w14:textId="77777777" w:rsidR="00E921A2" w:rsidRPr="00121095" w:rsidRDefault="00E921A2">
      <w:pPr>
        <w:pStyle w:val="Heading5"/>
      </w:pPr>
      <w:bookmarkStart w:id="746" w:name="_Toc495483637"/>
      <w:bookmarkStart w:id="747" w:name="_Ref235434761"/>
      <w:r w:rsidRPr="00121095">
        <w:t xml:space="preserve">QBP/RTB dispense history </w:t>
      </w:r>
      <w:bookmarkEnd w:id="746"/>
      <w:r w:rsidRPr="00121095">
        <w:t>Query Profile</w:t>
      </w:r>
      <w:bookmarkEnd w:id="747"/>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51D2CC37"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lastRenderedPageBreak/>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794A3AB6" w14:textId="77777777" w:rsidR="00E921A2" w:rsidRPr="00121095" w:rsidRDefault="00E921A2">
      <w:pPr>
        <w:keepNext/>
        <w:spacing w:before="120"/>
      </w:pPr>
      <w:r w:rsidRPr="00121095">
        <w:rPr>
          <w:b/>
        </w:rPr>
        <w:lastRenderedPageBreak/>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Heading3"/>
      </w:pPr>
      <w:bookmarkStart w:id="748" w:name="_Toc495483638"/>
      <w:bookmarkStart w:id="749" w:name="_Toc24273859"/>
      <w:bookmarkStart w:id="750" w:name="_Toc41281008"/>
      <w:bookmarkStart w:id="751" w:name="_Toc43004370"/>
      <w:bookmarkStart w:id="752" w:name="_Toc148083101"/>
      <w:r w:rsidRPr="00121095">
        <w:t>Query using QSC variant / tabular response (RTB)</w:t>
      </w:r>
      <w:bookmarkEnd w:id="748"/>
      <w:bookmarkEnd w:id="749"/>
      <w:bookmarkEnd w:id="750"/>
      <w:bookmarkEnd w:id="751"/>
      <w:bookmarkEnd w:id="752"/>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Heading4"/>
        <w:rPr>
          <w:vanish/>
        </w:rPr>
      </w:pPr>
      <w:r w:rsidRPr="00121095">
        <w:rPr>
          <w:vanish/>
        </w:rPr>
        <w:t>hiddentext</w:t>
      </w:r>
      <w:bookmarkStart w:id="753" w:name="_Toc1829125"/>
      <w:bookmarkStart w:id="754" w:name="_Toc24273860"/>
      <w:bookmarkEnd w:id="753"/>
      <w:bookmarkEnd w:id="754"/>
    </w:p>
    <w:p w14:paraId="062C6198" w14:textId="77777777" w:rsidR="00E921A2" w:rsidRPr="00121095" w:rsidRDefault="00E921A2">
      <w:pPr>
        <w:pStyle w:val="Heading4"/>
      </w:pPr>
      <w:bookmarkStart w:id="755" w:name="_Ref487443031"/>
      <w:bookmarkStart w:id="756" w:name="_Toc495483639"/>
      <w:bookmarkStart w:id="757" w:name="_Toc24273861"/>
      <w:r w:rsidRPr="00121095">
        <w:t>Pharmacy example</w:t>
      </w:r>
      <w:bookmarkEnd w:id="755"/>
      <w:bookmarkEnd w:id="756"/>
      <w:bookmarkEnd w:id="757"/>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lastRenderedPageBreak/>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Information^HL7nnnn|4</w:t>
      </w:r>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44985062" w14:textId="77777777" w:rsidR="00E921A2" w:rsidRPr="00121095" w:rsidRDefault="00E921A2">
      <w:pPr>
        <w:pStyle w:val="Heading5"/>
      </w:pPr>
      <w:bookmarkStart w:id="758" w:name="_Toc495483640"/>
      <w:bookmarkStart w:id="759" w:name="_Ref235434797"/>
      <w:bookmarkStart w:id="760" w:name="_Ref235434811"/>
      <w:r w:rsidRPr="00121095">
        <w:t>QBP/RTB dispense history Query Profile using QSC variant</w:t>
      </w:r>
      <w:bookmarkEnd w:id="758"/>
      <w:bookmarkEnd w:id="759"/>
      <w:bookmarkEnd w:id="760"/>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lastRenderedPageBreak/>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lastRenderedPageBreak/>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 xml:space="preserve">PID-3 </w:t>
            </w:r>
            <w:proofErr w:type="gramStart"/>
            <w:r w:rsidRPr="00121095">
              <w:rPr>
                <w:lang w:val="en-US"/>
              </w:rPr>
              <w:t>Patient  Identifier</w:t>
            </w:r>
            <w:proofErr w:type="gramEnd"/>
            <w:r w:rsidRPr="00121095">
              <w:rPr>
                <w:lang w:val="en-US"/>
              </w:rPr>
              <w:t xml:space="preserve">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 xml:space="preserve">If this field, PID.5,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w:t>
            </w:r>
            <w:r w:rsidRPr="00121095">
              <w:rPr>
                <w:lang w:val="en-US"/>
              </w:rPr>
              <w:lastRenderedPageBreak/>
              <w:t>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Heading3"/>
      </w:pPr>
      <w:bookmarkStart w:id="761" w:name="_Toc461697684"/>
      <w:bookmarkStart w:id="762" w:name="_Toc461849310"/>
      <w:bookmarkStart w:id="763" w:name="_Toc462052865"/>
      <w:bookmarkStart w:id="764" w:name="_Toc462567164"/>
      <w:bookmarkStart w:id="765" w:name="_Toc495483641"/>
      <w:bookmarkStart w:id="766" w:name="_Toc24273862"/>
      <w:bookmarkStart w:id="767" w:name="_Toc41281009"/>
      <w:bookmarkStart w:id="768" w:name="_Toc43004371"/>
      <w:bookmarkStart w:id="769" w:name="_Toc148083102"/>
      <w:r w:rsidRPr="00121095">
        <w:t>Query by parameter (QBP) / display response (RDY)</w:t>
      </w:r>
      <w:bookmarkEnd w:id="761"/>
      <w:bookmarkEnd w:id="762"/>
      <w:bookmarkEnd w:id="763"/>
      <w:bookmarkEnd w:id="764"/>
      <w:bookmarkEnd w:id="765"/>
      <w:bookmarkEnd w:id="766"/>
      <w:bookmarkEnd w:id="767"/>
      <w:bookmarkEnd w:id="768"/>
      <w:bookmarkEnd w:id="769"/>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825FAD" w:rsidRDefault="00E921A2">
      <w:pPr>
        <w:pStyle w:val="Example"/>
        <w:ind w:left="1080"/>
        <w:rPr>
          <w:noProof w:val="0"/>
          <w:lang w:val="nl-NL"/>
        </w:rPr>
      </w:pPr>
      <w:r w:rsidRPr="00825FAD">
        <w:rPr>
          <w:noProof w:val="0"/>
          <w:lang w:val="nl-NL"/>
        </w:rPr>
        <w:t>DSP|||555444222111 Everyman,Adam      VERAPAMIL HCL 120 mg TAB   05/29/1998</w:t>
      </w:r>
    </w:p>
    <w:p w14:paraId="7AFB5D96" w14:textId="77777777" w:rsidR="00E921A2" w:rsidRPr="00825FAD" w:rsidRDefault="00E921A2">
      <w:pPr>
        <w:pStyle w:val="Example"/>
        <w:ind w:left="1080"/>
        <w:rPr>
          <w:noProof w:val="0"/>
          <w:lang w:val="nl-NL"/>
        </w:rPr>
      </w:pPr>
      <w:r w:rsidRPr="00825FAD">
        <w:rPr>
          <w:noProof w:val="0"/>
          <w:lang w:val="nl-NL"/>
        </w:rPr>
        <w:t>DSP|||555444222111 Everyman,Adam      VERAPAMIL HCL ER TAB 180MG 08/21/1998</w:t>
      </w:r>
    </w:p>
    <w:p w14:paraId="1842377C" w14:textId="77777777" w:rsidR="00E921A2" w:rsidRPr="00825FAD" w:rsidRDefault="00E921A2">
      <w:pPr>
        <w:pStyle w:val="Example"/>
        <w:ind w:left="1080"/>
        <w:rPr>
          <w:noProof w:val="0"/>
          <w:lang w:val="nl-NL"/>
        </w:rPr>
      </w:pPr>
      <w:r w:rsidRPr="00825FAD">
        <w:rPr>
          <w:noProof w:val="0"/>
          <w:lang w:val="nl-NL"/>
        </w:rPr>
        <w:t>DSP|||555444222111 Everyman,Adam      BACLOFEN 10MG TABS         09/22/1998</w:t>
      </w:r>
    </w:p>
    <w:p w14:paraId="3F574A6B"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Heading4"/>
        <w:rPr>
          <w:vanish/>
        </w:rPr>
      </w:pPr>
      <w:r w:rsidRPr="00121095">
        <w:rPr>
          <w:vanish/>
        </w:rPr>
        <w:t>hiddentext</w:t>
      </w:r>
      <w:bookmarkStart w:id="770" w:name="_Toc1829128"/>
      <w:bookmarkStart w:id="771" w:name="_Toc24273863"/>
      <w:bookmarkEnd w:id="770"/>
      <w:bookmarkEnd w:id="771"/>
    </w:p>
    <w:p w14:paraId="184ABF0C" w14:textId="77777777" w:rsidR="00E921A2" w:rsidRPr="00121095" w:rsidRDefault="00E921A2">
      <w:pPr>
        <w:pStyle w:val="Heading4"/>
      </w:pPr>
      <w:bookmarkStart w:id="772" w:name="_Toc495483642"/>
      <w:bookmarkStart w:id="773" w:name="_Toc24273864"/>
      <w:r w:rsidRPr="00121095">
        <w:t xml:space="preserve">Dispense history display </w:t>
      </w:r>
      <w:bookmarkEnd w:id="772"/>
      <w:bookmarkEnd w:id="773"/>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37585115" w:rsidR="00E921A2" w:rsidRPr="00121095" w:rsidRDefault="00E921A2">
            <w:pPr>
              <w:pStyle w:val="MsgTableBody"/>
            </w:pPr>
            <w:r w:rsidRPr="00121095">
              <w:t>[</w:t>
            </w:r>
            <w:r w:rsidR="005F509E">
              <w:t>{</w:t>
            </w:r>
            <w:r w:rsidRPr="00121095">
              <w:t>ERR</w:t>
            </w:r>
            <w:r w:rsidR="005F509E">
              <w:t>}</w:t>
            </w:r>
            <w:r w:rsidRPr="00121095">
              <w:t>]</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 xml:space="preserve">PID-3: </w:t>
            </w:r>
            <w:proofErr w:type="gramStart"/>
            <w:r w:rsidRPr="00121095">
              <w:t>Patient  Identifier</w:t>
            </w:r>
            <w:proofErr w:type="gramEnd"/>
            <w:r w:rsidRPr="00121095">
              <w:t xml:space="preserve">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 xml:space="preserve">This is the earliest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 xml:space="preserve">This is the latest value to be returned for Date/Time Dispensed. If this field is not valued, all values for this field </w:t>
            </w:r>
            <w:proofErr w:type="gramStart"/>
            <w:r w:rsidRPr="00121095">
              <w:rPr>
                <w:lang w:val="en-US"/>
              </w:rPr>
              <w:t>are considered to be</w:t>
            </w:r>
            <w:proofErr w:type="gramEnd"/>
            <w:r w:rsidRPr="00121095">
              <w:rPr>
                <w:lang w:val="en-US"/>
              </w:rPr>
              <w:t xml:space="preserv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Heading3"/>
      </w:pPr>
      <w:bookmarkStart w:id="774" w:name="_Toc461697685"/>
      <w:bookmarkStart w:id="775" w:name="_Toc461849311"/>
      <w:bookmarkStart w:id="776" w:name="_Toc462052866"/>
      <w:bookmarkStart w:id="777" w:name="_Toc462567165"/>
      <w:bookmarkStart w:id="778" w:name="_Toc495483643"/>
      <w:bookmarkStart w:id="779" w:name="_Toc24273865"/>
      <w:bookmarkStart w:id="780" w:name="_Toc41281010"/>
      <w:bookmarkStart w:id="781" w:name="_Toc43004372"/>
      <w:bookmarkStart w:id="782" w:name="_Toc148083103"/>
      <w:r w:rsidRPr="00121095">
        <w:t>Query using QSC variant (QBP) / display response (RDY)</w:t>
      </w:r>
      <w:bookmarkEnd w:id="774"/>
      <w:bookmarkEnd w:id="775"/>
      <w:bookmarkEnd w:id="776"/>
      <w:bookmarkEnd w:id="777"/>
      <w:bookmarkEnd w:id="778"/>
      <w:bookmarkEnd w:id="779"/>
      <w:bookmarkEnd w:id="780"/>
      <w:bookmarkEnd w:id="781"/>
      <w:bookmarkEnd w:id="782"/>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83" w:name="_Toc460656729"/>
      <w:bookmarkStart w:id="784"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|PID.3^EQ^55544422211^AND|ORC.1^EQ^RE^AND|ORC.12.1^EQ^99</w:t>
      </w:r>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Information^HL7nnnn|2</w:t>
      </w:r>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825FAD" w:rsidRDefault="00E921A2">
      <w:pPr>
        <w:pStyle w:val="Example"/>
        <w:ind w:left="1080"/>
        <w:rPr>
          <w:noProof w:val="0"/>
          <w:lang w:val="nl-NL"/>
        </w:rPr>
      </w:pPr>
      <w:r w:rsidRPr="00825FAD">
        <w:rPr>
          <w:noProof w:val="0"/>
          <w:lang w:val="nl-NL"/>
        </w:rPr>
        <w:t>DSP|||555444222111 Everyman,Adam      VERAPAMIL HCL 120 mg TAB   05/29/1998</w:t>
      </w:r>
    </w:p>
    <w:p w14:paraId="744E0D24" w14:textId="77777777" w:rsidR="00E921A2" w:rsidRPr="00121095" w:rsidRDefault="00E921A2">
      <w:pPr>
        <w:pStyle w:val="Example"/>
        <w:ind w:left="1080"/>
        <w:rPr>
          <w:noProof w:val="0"/>
        </w:rPr>
      </w:pPr>
      <w:r w:rsidRPr="00121095">
        <w:rPr>
          <w:noProof w:val="0"/>
        </w:rPr>
        <w:t xml:space="preserve">DSP|||555444222111 </w:t>
      </w:r>
      <w:proofErr w:type="gramStart"/>
      <w:r w:rsidRPr="00121095">
        <w:rPr>
          <w:noProof w:val="0"/>
        </w:rPr>
        <w:t>Everyman,Adam</w:t>
      </w:r>
      <w:proofErr w:type="gramEnd"/>
      <w:r w:rsidRPr="00121095">
        <w:rPr>
          <w:noProof w:val="0"/>
        </w:rPr>
        <w:t xml:space="preserve">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Heading4"/>
        <w:rPr>
          <w:vanish/>
        </w:rPr>
      </w:pPr>
      <w:bookmarkStart w:id="785" w:name="_Toc1829131"/>
      <w:bookmarkStart w:id="786" w:name="_Toc24273866"/>
      <w:bookmarkEnd w:id="785"/>
      <w:bookmarkEnd w:id="786"/>
    </w:p>
    <w:p w14:paraId="0A7953C2" w14:textId="77777777" w:rsidR="00E921A2" w:rsidRPr="00121095" w:rsidRDefault="00E921A2">
      <w:pPr>
        <w:pStyle w:val="Heading4"/>
      </w:pPr>
      <w:bookmarkStart w:id="787" w:name="_Toc495483644"/>
      <w:bookmarkStart w:id="788" w:name="_Toc24273867"/>
      <w:r w:rsidRPr="00121095">
        <w:t>Dispense history display Query Profile using QSC variant</w:t>
      </w:r>
      <w:bookmarkEnd w:id="787"/>
      <w:bookmarkEnd w:id="788"/>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 xml:space="preserve">To retrieve patient </w:t>
            </w:r>
            <w:proofErr w:type="gramStart"/>
            <w:r w:rsidRPr="00121095">
              <w:rPr>
                <w:lang w:val="en-US"/>
              </w:rPr>
              <w:t>pharmacy</w:t>
            </w:r>
            <w:proofErr w:type="gramEnd"/>
            <w:r w:rsidRPr="00121095">
              <w:rPr>
                <w:lang w:val="en-US"/>
              </w:rPr>
              <w:t xml:space="preserve">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34AF17EF"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8D382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8D382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lastRenderedPageBreak/>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 xml:space="preserve">DSP|||        DISPENSE HISTORY REPORT                               </w:t>
            </w:r>
            <w:proofErr w:type="gramStart"/>
            <w:r w:rsidRPr="00121095">
              <w:rPr>
                <w:lang w:val="en-US"/>
              </w:rPr>
              <w:t>PAGE  n</w:t>
            </w:r>
            <w:proofErr w:type="gramEnd"/>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lastRenderedPageBreak/>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w:t>
            </w:r>
            <w:proofErr w:type="gramStart"/>
            <w:r w:rsidRPr="00121095">
              <w:rPr>
                <w:lang w:val="en-US"/>
              </w:rPr>
              <w:t>in the event that</w:t>
            </w:r>
            <w:proofErr w:type="gramEnd"/>
            <w:r w:rsidRPr="00121095">
              <w:rPr>
                <w:lang w:val="en-US"/>
              </w:rPr>
              <w:t xml:space="preserve">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 xml:space="preserve">If this field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 xml:space="preserve">If this field, PID.3.1,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 xml:space="preserve">If this field, PID.3.4,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 xml:space="preserve">If this field, PID.3.5,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 xml:space="preserve">If this field, ORC.1,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 xml:space="preserve">If this field, RXD.2,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 xml:space="preserve">If this field, RXD.3,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 xml:space="preserve">If this field, RXD.4, is not valued, all values for this field </w:t>
            </w:r>
            <w:proofErr w:type="gramStart"/>
            <w:r w:rsidRPr="00121095">
              <w:rPr>
                <w:lang w:val="en-US"/>
              </w:rPr>
              <w:t>are considered to be</w:t>
            </w:r>
            <w:proofErr w:type="gramEnd"/>
            <w:r w:rsidRPr="00121095">
              <w:rPr>
                <w:lang w:val="en-US"/>
              </w:rPr>
              <w:t xml:space="preserv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 xml:space="preserve">If this field, ORC.12, is not valued, all values for this field </w:t>
            </w:r>
            <w:proofErr w:type="gramStart"/>
            <w:r w:rsidRPr="00121095">
              <w:rPr>
                <w:lang w:val="en-US"/>
              </w:rPr>
              <w:t>are considered to be</w:t>
            </w:r>
            <w:proofErr w:type="gramEnd"/>
            <w:r w:rsidRPr="00121095">
              <w:rPr>
                <w:lang w:val="en-US"/>
              </w:rPr>
              <w:t xml:space="preserv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90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4131"/>
      </w:tblGrid>
      <w:tr w:rsidR="00E921A2" w:rsidRPr="00E921A2" w14:paraId="457C41E6" w14:textId="77777777" w:rsidTr="00E9498E">
        <w:trPr>
          <w:tblHeader/>
        </w:trPr>
        <w:tc>
          <w:tcPr>
            <w:tcW w:w="799"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1939"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4131"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9498E">
        <w:tc>
          <w:tcPr>
            <w:tcW w:w="799"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1939"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4131"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9498E">
        <w:tc>
          <w:tcPr>
            <w:tcW w:w="799"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1939"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4131"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9498E">
        <w:tc>
          <w:tcPr>
            <w:tcW w:w="799"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4131"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9498E">
        <w:tc>
          <w:tcPr>
            <w:tcW w:w="799"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4131"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9498E">
        <w:tc>
          <w:tcPr>
            <w:tcW w:w="799"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t>3</w:t>
            </w:r>
          </w:p>
        </w:tc>
        <w:tc>
          <w:tcPr>
            <w:tcW w:w="1939"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4131"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9498E">
        <w:tc>
          <w:tcPr>
            <w:tcW w:w="799"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1939"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536"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4131"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9498E">
        <w:tc>
          <w:tcPr>
            <w:tcW w:w="799"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1939"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1062"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590"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4131"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9498E">
        <w:tc>
          <w:tcPr>
            <w:tcW w:w="799"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1939"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1062"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590"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4131"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Heading3"/>
      </w:pPr>
      <w:bookmarkStart w:id="789" w:name="_Ref485535238"/>
      <w:bookmarkStart w:id="790" w:name="_Toc495483645"/>
      <w:bookmarkStart w:id="791" w:name="_Toc24273868"/>
      <w:bookmarkStart w:id="792" w:name="_Toc41281011"/>
      <w:bookmarkStart w:id="793" w:name="_Toc43004373"/>
      <w:bookmarkEnd w:id="783"/>
      <w:bookmarkEnd w:id="784"/>
      <w:r>
        <w:lastRenderedPageBreak/>
        <w:br w:type="textWrapping" w:clear="all"/>
      </w:r>
      <w:bookmarkStart w:id="794" w:name="_Toc148083104"/>
      <w:r w:rsidR="00E921A2" w:rsidRPr="00121095">
        <w:t>Query by example (QBP) / tabular response (RTB)</w:t>
      </w:r>
      <w:bookmarkEnd w:id="789"/>
      <w:bookmarkEnd w:id="790"/>
      <w:bookmarkEnd w:id="791"/>
      <w:bookmarkEnd w:id="792"/>
      <w:bookmarkEnd w:id="793"/>
      <w:bookmarkEnd w:id="794"/>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The MPI system returns the following RTB message</w:t>
      </w:r>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Heading4"/>
        <w:rPr>
          <w:vanish/>
        </w:rPr>
      </w:pPr>
      <w:r w:rsidRPr="00121095">
        <w:rPr>
          <w:vanish/>
        </w:rPr>
        <w:t>hiddentext</w:t>
      </w:r>
      <w:bookmarkStart w:id="795" w:name="_Toc1829134"/>
      <w:bookmarkStart w:id="796" w:name="_Toc24273869"/>
      <w:bookmarkEnd w:id="795"/>
      <w:bookmarkEnd w:id="796"/>
    </w:p>
    <w:p w14:paraId="59DA1B5C" w14:textId="77777777" w:rsidR="00E921A2" w:rsidRPr="00121095" w:rsidRDefault="00E921A2">
      <w:pPr>
        <w:pStyle w:val="Heading4"/>
      </w:pPr>
      <w:bookmarkStart w:id="797" w:name="_Toc495483646"/>
      <w:bookmarkStart w:id="798" w:name="_Toc24273870"/>
      <w:bookmarkStart w:id="799" w:name="_Ref235434828"/>
      <w:bookmarkStart w:id="800" w:name="_Ref235434842"/>
      <w:bookmarkStart w:id="801" w:name="_Ref235434870"/>
      <w:bookmarkStart w:id="802" w:name="_Ref235434884"/>
      <w:r w:rsidRPr="00121095">
        <w:t>MPI Query Profile using QBE variant</w:t>
      </w:r>
      <w:bookmarkEnd w:id="797"/>
      <w:bookmarkEnd w:id="798"/>
      <w:bookmarkEnd w:id="799"/>
      <w:bookmarkEnd w:id="800"/>
      <w:bookmarkEnd w:id="801"/>
      <w:bookmarkEnd w:id="802"/>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6319"/>
      </w:tblGrid>
      <w:tr w:rsidR="00E921A2" w:rsidRPr="00E921A2" w14:paraId="1576225C" w14:textId="77777777" w:rsidTr="00E9498E">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t>Query Statement ID (Query ID=Z77):</w:t>
            </w:r>
          </w:p>
        </w:tc>
        <w:tc>
          <w:tcPr>
            <w:tcW w:w="6319"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9498E">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6319"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9498E">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6319"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9498E">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t>Query Trigger (= MSH-9):</w:t>
            </w:r>
          </w:p>
        </w:tc>
        <w:tc>
          <w:tcPr>
            <w:tcW w:w="6319"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9498E">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6319"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9498E">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6319"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9498E">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6319"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 xml:space="preserve">Query By </w:t>
            </w:r>
            <w:proofErr w:type="gramStart"/>
            <w:r w:rsidRPr="00121095">
              <w:rPr>
                <w:lang w:val="en-US"/>
              </w:rPr>
              <w:t>Example:</w:t>
            </w:r>
            <w:proofErr w:type="gramEnd"/>
            <w:r w:rsidRPr="00121095">
              <w:rPr>
                <w:lang w:val="en-US"/>
              </w:rPr>
              <w:t xml:space="preserv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lastRenderedPageBreak/>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9498E">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lastRenderedPageBreak/>
              <w:t>Purpose:</w:t>
            </w:r>
          </w:p>
        </w:tc>
        <w:tc>
          <w:tcPr>
            <w:tcW w:w="6319"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9498E">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6319"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9498E">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6319"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5D4E7888"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lastRenderedPageBreak/>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891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3892"/>
      </w:tblGrid>
      <w:tr w:rsidR="00E921A2" w:rsidRPr="00E921A2" w14:paraId="652E4E1E" w14:textId="77777777" w:rsidTr="00E9498E">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3892"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9498E">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3892"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9498E">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3892"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9498E">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3892"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C341404" w14:textId="77777777" w:rsidTr="00E9498E">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3892"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9498E">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3892"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9498E">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3892"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9498E">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3892"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9498E">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3892"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lastRenderedPageBreak/>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Example: the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QPD|Z75^find_candidates^HL7nnnn|Q0001|peekaboo|80|Nuclear^Ned|19481211|M</w:t>
      </w:r>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QPD|Z75^find_candidates^HL7nnnn|Q0001|peekaboo|80|Nuclear^Ned|19481211|M</w:t>
      </w:r>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Heading4"/>
      </w:pPr>
      <w:bookmarkStart w:id="803" w:name="_Toc495483647"/>
      <w:bookmarkStart w:id="804" w:name="_Toc24273871"/>
      <w:r w:rsidRPr="00121095">
        <w:t>MPI Query Profile – Non query by example version</w:t>
      </w:r>
      <w:bookmarkEnd w:id="803"/>
      <w:bookmarkEnd w:id="804"/>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lastRenderedPageBreak/>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3B1DE2F0" w:rsidR="00E921A2" w:rsidRPr="00121095" w:rsidRDefault="00E921A2">
            <w:pPr>
              <w:pStyle w:val="MsgTableBody"/>
            </w:pPr>
            <w:r w:rsidRPr="00121095">
              <w:t>[</w:t>
            </w:r>
            <w:r w:rsidR="00E9498E">
              <w:t>{</w:t>
            </w:r>
            <w:r w:rsidRPr="00121095">
              <w:t>ERR</w:t>
            </w:r>
            <w:r w:rsidR="00E9498E">
              <w:t>}</w:t>
            </w:r>
            <w:r w:rsidRPr="00121095">
              <w:t>]</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8D382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8D382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lastRenderedPageBreak/>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 xml:space="preserve">The degree of accuracy that the search algorithm must achieve </w:t>
            </w:r>
            <w:proofErr w:type="gramStart"/>
            <w:r w:rsidRPr="00121095">
              <w:rPr>
                <w:lang w:val="en-US"/>
              </w:rPr>
              <w:t>in order to</w:t>
            </w:r>
            <w:proofErr w:type="gramEnd"/>
            <w:r w:rsidRPr="00121095">
              <w:rPr>
                <w:lang w:val="en-US"/>
              </w:rPr>
              <w:t xml:space="preserve">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lastRenderedPageBreak/>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Heading2"/>
      </w:pPr>
      <w:bookmarkStart w:id="805" w:name="_Ref465144296"/>
      <w:bookmarkStart w:id="806" w:name="_Toc495483648"/>
      <w:bookmarkStart w:id="807" w:name="_Toc24273872"/>
      <w:bookmarkStart w:id="808" w:name="_Toc41281012"/>
      <w:bookmarkStart w:id="809" w:name="_Toc43004374"/>
      <w:bookmarkStart w:id="810" w:name="_Toc148083105"/>
      <w:r w:rsidRPr="00121095">
        <w:t xml:space="preserve">SUPERSEDED QUERY/RESPONSE TRIGGER EVENTS </w:t>
      </w:r>
      <w:bookmarkEnd w:id="805"/>
      <w:r w:rsidRPr="00121095">
        <w:t>AND MESSAGE PAIRS</w:t>
      </w:r>
      <w:bookmarkEnd w:id="806"/>
      <w:bookmarkEnd w:id="807"/>
      <w:bookmarkEnd w:id="808"/>
      <w:bookmarkEnd w:id="809"/>
      <w:bookmarkEnd w:id="810"/>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Heading3"/>
      </w:pPr>
      <w:bookmarkStart w:id="811" w:name="_Ref465669473"/>
      <w:bookmarkStart w:id="812" w:name="_Toc495483649"/>
      <w:bookmarkStart w:id="813" w:name="_Toc24273873"/>
      <w:bookmarkStart w:id="814" w:name="_Toc41281013"/>
      <w:bookmarkStart w:id="815" w:name="_Toc43004375"/>
      <w:bookmarkStart w:id="816" w:name="_Toc148083106"/>
      <w:r w:rsidRPr="00121095">
        <w:t>Display message</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811"/>
      <w:bookmarkEnd w:id="812"/>
      <w:bookmarkEnd w:id="813"/>
      <w:bookmarkEnd w:id="814"/>
      <w:bookmarkEnd w:id="815"/>
      <w:bookmarkEnd w:id="816"/>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7" w:name="_Toc348257252"/>
      <w:bookmarkStart w:id="818" w:name="_Toc348257588"/>
      <w:bookmarkStart w:id="819" w:name="_Toc348263210"/>
      <w:bookmarkStart w:id="820" w:name="_Toc348336539"/>
      <w:bookmarkStart w:id="821" w:name="_Toc348770027"/>
      <w:bookmarkStart w:id="822" w:name="_Toc348856169"/>
      <w:bookmarkStart w:id="823" w:name="_Toc348866590"/>
      <w:bookmarkStart w:id="824" w:name="_Toc348947820"/>
      <w:bookmarkStart w:id="825" w:name="_Toc349735401"/>
      <w:bookmarkStart w:id="826" w:name="_Toc349735844"/>
      <w:bookmarkStart w:id="827" w:name="_Toc349735998"/>
      <w:bookmarkStart w:id="828" w:name="_Toc349803730"/>
      <w:bookmarkStart w:id="829"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30" w:name="_Toc1829139"/>
      <w:bookmarkStart w:id="831" w:name="_Toc24273874"/>
      <w:bookmarkEnd w:id="830"/>
      <w:bookmarkEnd w:id="831"/>
    </w:p>
    <w:p w14:paraId="10AED19C" w14:textId="77777777" w:rsidR="00E921A2" w:rsidRPr="00121095" w:rsidRDefault="00E921A2" w:rsidP="00A61182">
      <w:pPr>
        <w:pStyle w:val="Heading4"/>
        <w:numPr>
          <w:ilvl w:val="0"/>
          <w:numId w:val="0"/>
        </w:numPr>
      </w:pPr>
      <w:bookmarkStart w:id="832" w:name="_Hlt426203"/>
      <w:bookmarkEnd w:id="817"/>
      <w:bookmarkEnd w:id="818"/>
      <w:bookmarkEnd w:id="819"/>
      <w:bookmarkEnd w:id="820"/>
      <w:bookmarkEnd w:id="821"/>
      <w:bookmarkEnd w:id="822"/>
      <w:bookmarkEnd w:id="823"/>
      <w:bookmarkEnd w:id="824"/>
      <w:bookmarkEnd w:id="825"/>
      <w:bookmarkEnd w:id="826"/>
      <w:bookmarkEnd w:id="827"/>
      <w:bookmarkEnd w:id="828"/>
      <w:bookmarkEnd w:id="829"/>
      <w:bookmarkEnd w:id="832"/>
    </w:p>
    <w:p w14:paraId="1DAC01E6" w14:textId="77777777" w:rsidR="00E921A2" w:rsidRPr="00121095" w:rsidRDefault="00E921A2">
      <w:pPr>
        <w:pStyle w:val="Heading3"/>
      </w:pPr>
      <w:bookmarkStart w:id="833" w:name="_Ref465669510"/>
      <w:bookmarkStart w:id="834" w:name="_Toc495483653"/>
      <w:bookmarkStart w:id="835" w:name="_Toc24273878"/>
      <w:bookmarkStart w:id="836" w:name="_Toc41281014"/>
      <w:bookmarkStart w:id="837" w:name="_Toc43004376"/>
      <w:bookmarkStart w:id="838" w:name="_Toc148083107"/>
      <w:r w:rsidRPr="00121095">
        <w:t>Original mode queries</w:t>
      </w:r>
      <w:bookmarkEnd w:id="833"/>
      <w:bookmarkEnd w:id="834"/>
      <w:bookmarkEnd w:id="835"/>
      <w:bookmarkEnd w:id="836"/>
      <w:bookmarkEnd w:id="837"/>
      <w:bookmarkEnd w:id="838"/>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Heading2"/>
      </w:pPr>
      <w:bookmarkStart w:id="839" w:name="_Toc138584802"/>
      <w:bookmarkStart w:id="840" w:name="_Toc138584843"/>
      <w:bookmarkStart w:id="841" w:name="_Toc138584907"/>
      <w:bookmarkStart w:id="842" w:name="_Toc138584912"/>
      <w:bookmarkStart w:id="843" w:name="_Toc138584917"/>
      <w:bookmarkStart w:id="844" w:name="_Hlt426162"/>
      <w:bookmarkStart w:id="845" w:name="_Toc138584930"/>
      <w:bookmarkStart w:id="846" w:name="_Toc138585004"/>
      <w:bookmarkStart w:id="847" w:name="_Toc138585040"/>
      <w:bookmarkStart w:id="848" w:name="_Toc138585045"/>
      <w:bookmarkStart w:id="849" w:name="_Toc138585050"/>
      <w:bookmarkStart w:id="850" w:name="_Hlt426195"/>
      <w:bookmarkStart w:id="851" w:name="_Toc138585108"/>
      <w:bookmarkStart w:id="852" w:name="_Toc138585141"/>
      <w:bookmarkStart w:id="853" w:name="_Toc138585182"/>
      <w:bookmarkStart w:id="854" w:name="HL70106"/>
      <w:bookmarkStart w:id="855" w:name="HL70107"/>
      <w:bookmarkStart w:id="856" w:name="HL70048"/>
      <w:bookmarkStart w:id="857" w:name="HL70108"/>
      <w:bookmarkStart w:id="858" w:name="HL70156"/>
      <w:bookmarkStart w:id="859" w:name="HL70157"/>
      <w:bookmarkStart w:id="860" w:name="HL70158"/>
      <w:bookmarkStart w:id="861" w:name="HL70109"/>
      <w:bookmarkStart w:id="862" w:name="_Toc138585229"/>
      <w:bookmarkStart w:id="863" w:name="_Toc138585232"/>
      <w:bookmarkStart w:id="864" w:name="_Toc138585288"/>
      <w:bookmarkStart w:id="865" w:name="_Toc138585290"/>
      <w:bookmarkStart w:id="866" w:name="_Toc138585292"/>
      <w:bookmarkStart w:id="867" w:name="_Toc138585366"/>
      <w:bookmarkStart w:id="868" w:name="_Toc138585432"/>
      <w:bookmarkStart w:id="869" w:name="_Ref490647039"/>
      <w:bookmarkStart w:id="870" w:name="_Toc495483750"/>
      <w:bookmarkStart w:id="871" w:name="_Toc24273905"/>
      <w:bookmarkStart w:id="872" w:name="_Toc41281019"/>
      <w:bookmarkStart w:id="873" w:name="_Toc43004381"/>
      <w:bookmarkStart w:id="874" w:name="_Toc148083108"/>
      <w:bookmarkEnd w:id="679"/>
      <w:bookmarkEnd w:id="680"/>
      <w:bookmarkEnd w:id="681"/>
      <w:bookmarkEnd w:id="682"/>
      <w:bookmarkEnd w:id="683"/>
      <w:bookmarkEnd w:id="684"/>
      <w:bookmarkEnd w:id="685"/>
      <w:bookmarkEnd w:id="686"/>
      <w:bookmarkEnd w:id="687"/>
      <w:bookmarkEnd w:id="688"/>
      <w:bookmarkEnd w:id="689"/>
      <w:bookmarkEnd w:id="690"/>
      <w:bookmarkEnd w:id="691"/>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r w:rsidRPr="00121095">
        <w:t>OUTSTANDING ISSUES</w:t>
      </w:r>
      <w:bookmarkEnd w:id="869"/>
      <w:bookmarkEnd w:id="870"/>
      <w:bookmarkEnd w:id="871"/>
      <w:bookmarkEnd w:id="872"/>
      <w:bookmarkEnd w:id="873"/>
      <w:bookmarkEnd w:id="874"/>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1"/>
      <w:headerReference w:type="default" r:id="rId42"/>
      <w:footerReference w:type="even" r:id="rId43"/>
      <w:footerReference w:type="defaul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87553" w14:textId="77777777" w:rsidR="006D1EEB" w:rsidRDefault="006D1EEB" w:rsidP="00E921A2">
      <w:pPr>
        <w:spacing w:after="0" w:line="240" w:lineRule="auto"/>
      </w:pPr>
      <w:r>
        <w:separator/>
      </w:r>
    </w:p>
  </w:endnote>
  <w:endnote w:type="continuationSeparator" w:id="0">
    <w:p w14:paraId="15DC9DF5" w14:textId="77777777" w:rsidR="006D1EEB" w:rsidRDefault="006D1EEB"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7107D" w14:textId="3FC76786"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r w:rsidR="008D3820">
      <w:fldChar w:fldCharType="begin"/>
    </w:r>
    <w:r w:rsidR="008D3820">
      <w:instrText xml:space="preserve"> DOCPROPERTY release_version \* MERGEFORMAT </w:instrText>
    </w:r>
    <w:r w:rsidR="008D3820">
      <w:fldChar w:fldCharType="separate"/>
    </w:r>
    <w:r w:rsidR="00DC47A3">
      <w:t>2.9.1</w:t>
    </w:r>
    <w:r w:rsidR="008D3820">
      <w:fldChar w:fldCharType="end"/>
    </w:r>
  </w:p>
  <w:p w14:paraId="25C061F4" w14:textId="10AD1E8B" w:rsidR="00D62498" w:rsidRPr="006C07EC" w:rsidRDefault="00632E2E" w:rsidP="00632E2E">
    <w:pPr>
      <w:pStyle w:val="Footer"/>
      <w:rPr>
        <w:sz w:val="20"/>
      </w:rPr>
    </w:pPr>
    <w:r>
      <w:t xml:space="preserve">© </w:t>
    </w:r>
    <w:r w:rsidR="008D3820">
      <w:fldChar w:fldCharType="begin"/>
    </w:r>
    <w:r w:rsidR="008D3820">
      <w:instrText xml:space="preserve"> DOCPROPERTY release_year \* MERGEFORMAT </w:instrText>
    </w:r>
    <w:r w:rsidR="008D3820">
      <w:fldChar w:fldCharType="separate"/>
    </w:r>
    <w:r w:rsidR="00D930AA">
      <w:t>2024</w:t>
    </w:r>
    <w:r w:rsidR="008D3820">
      <w:fldChar w:fldCharType="end"/>
    </w:r>
    <w:r>
      <w:t xml:space="preserve"> Health Level Seven, International.</w:t>
    </w:r>
    <w:r w:rsidRPr="00632E2E">
      <w:t xml:space="preserve"> </w:t>
    </w:r>
    <w:r>
      <w:t xml:space="preserve">All rights reserved. </w:t>
    </w:r>
    <w:r>
      <w:tab/>
    </w:r>
    <w:r w:rsidR="008D3820">
      <w:fldChar w:fldCharType="begin"/>
    </w:r>
    <w:r w:rsidR="008D3820">
      <w:instrText xml:space="preserve"> DOCPROPERTY release_month \* MERGEFORMAT </w:instrText>
    </w:r>
    <w:r w:rsidR="008D3820">
      <w:fldChar w:fldCharType="separate"/>
    </w:r>
    <w:r w:rsidR="00D930AA">
      <w:t>September</w:t>
    </w:r>
    <w:r w:rsidR="008D3820">
      <w:fldChar w:fldCharType="end"/>
    </w:r>
    <w:r>
      <w:t xml:space="preserve">  </w:t>
    </w:r>
    <w:r w:rsidR="008D3820">
      <w:fldChar w:fldCharType="begin"/>
    </w:r>
    <w:r w:rsidR="008D3820">
      <w:instrText xml:space="preserve"> DOCPROPERTY release_year \* MERGEFORMAT </w:instrText>
    </w:r>
    <w:r w:rsidR="008D3820">
      <w:fldChar w:fldCharType="separate"/>
    </w:r>
    <w:r w:rsidR="00D930AA">
      <w:t>2024</w:t>
    </w:r>
    <w:r w:rsidR="008D3820">
      <w:fldChar w:fldCharType="end"/>
    </w:r>
    <w:r>
      <w:t xml:space="preserve"> </w:t>
    </w:r>
    <w:r w:rsidR="008D3820">
      <w:fldChar w:fldCharType="begin"/>
    </w:r>
    <w:r w:rsidR="008D3820">
      <w:instrText xml:space="preserve"> DOCPROPERTY  release_status  \* MERGEFORMAT </w:instrText>
    </w:r>
    <w:r w:rsidR="008D3820">
      <w:fldChar w:fldCharType="separate"/>
    </w:r>
    <w:r w:rsidR="00D930AA">
      <w:t>Normative Standard</w:t>
    </w:r>
    <w:r w:rsidR="008D3820">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35655" w14:textId="7A776A88" w:rsidR="00632E2E" w:rsidRDefault="00632E2E" w:rsidP="00632E2E">
    <w:pPr>
      <w:pStyle w:val="Footer"/>
      <w:spacing w:after="0"/>
    </w:pPr>
    <w:r>
      <w:t xml:space="preserve">Version </w:t>
    </w:r>
    <w:r w:rsidR="008D3820">
      <w:fldChar w:fldCharType="begin"/>
    </w:r>
    <w:r w:rsidR="008D3820">
      <w:instrText xml:space="preserve"> DOCPROPERTY release_version \* MERGEFORMAT </w:instrText>
    </w:r>
    <w:r w:rsidR="008D3820">
      <w:fldChar w:fldCharType="separate"/>
    </w:r>
    <w:r w:rsidR="00DC47A3">
      <w:t>2.9.1</w:t>
    </w:r>
    <w:r w:rsidR="008D3820">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61D6E5A0" w:rsidR="00D62498" w:rsidRPr="00632E2E" w:rsidRDefault="00632E2E" w:rsidP="00632E2E">
    <w:pPr>
      <w:pStyle w:val="Footer"/>
      <w:rPr>
        <w:sz w:val="20"/>
      </w:rPr>
    </w:pPr>
    <w:r>
      <w:t xml:space="preserve">© </w:t>
    </w:r>
    <w:r w:rsidR="008D3820">
      <w:fldChar w:fldCharType="begin"/>
    </w:r>
    <w:r w:rsidR="008D3820">
      <w:instrText xml:space="preserve"> DOCPROPERTY release_year \* MERGEFORMAT </w:instrText>
    </w:r>
    <w:r w:rsidR="008D3820">
      <w:fldChar w:fldCharType="separate"/>
    </w:r>
    <w:r w:rsidR="00D930AA">
      <w:t>2024</w:t>
    </w:r>
    <w:r w:rsidR="008D3820">
      <w:fldChar w:fldCharType="end"/>
    </w:r>
    <w:r>
      <w:t xml:space="preserve"> Health Level Seven, International.</w:t>
    </w:r>
    <w:r w:rsidRPr="00632E2E">
      <w:t xml:space="preserve"> </w:t>
    </w:r>
    <w:r>
      <w:t xml:space="preserve">All rights reserved. </w:t>
    </w:r>
    <w:r>
      <w:tab/>
    </w:r>
    <w:r w:rsidR="008D3820">
      <w:fldChar w:fldCharType="begin"/>
    </w:r>
    <w:r w:rsidR="008D3820">
      <w:instrText xml:space="preserve"> DOCPROPERTY release_month \* MERGEFORMAT </w:instrText>
    </w:r>
    <w:r w:rsidR="008D3820">
      <w:fldChar w:fldCharType="separate"/>
    </w:r>
    <w:r w:rsidR="00D930AA">
      <w:t>September</w:t>
    </w:r>
    <w:r w:rsidR="008D3820">
      <w:fldChar w:fldCharType="end"/>
    </w:r>
    <w:r>
      <w:t xml:space="preserve">  </w:t>
    </w:r>
    <w:r w:rsidR="008D3820">
      <w:fldChar w:fldCharType="begin"/>
    </w:r>
    <w:r w:rsidR="008D3820">
      <w:instrText xml:space="preserve"> DOCPROPERTY release_year \* MERGEFORMAT </w:instrText>
    </w:r>
    <w:r w:rsidR="008D3820">
      <w:fldChar w:fldCharType="separate"/>
    </w:r>
    <w:r w:rsidR="00D930AA">
      <w:t>2024</w:t>
    </w:r>
    <w:r w:rsidR="008D3820">
      <w:fldChar w:fldCharType="end"/>
    </w:r>
    <w:r>
      <w:t xml:space="preserve"> </w:t>
    </w:r>
    <w:r w:rsidR="008D3820">
      <w:fldChar w:fldCharType="begin"/>
    </w:r>
    <w:r w:rsidR="008D3820">
      <w:instrText xml:space="preserve"> DOCPROPERTY  release_status  \* MERGEFORMAT </w:instrText>
    </w:r>
    <w:r w:rsidR="008D3820">
      <w:fldChar w:fldCharType="separate"/>
    </w:r>
    <w:r w:rsidR="00D930AA">
      <w:t>Normative Standard</w:t>
    </w:r>
    <w:r w:rsidR="008D3820">
      <w:fldChar w:fldCharType="end"/>
    </w:r>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B42C8" w14:textId="22DBAEE2" w:rsidR="00D62498" w:rsidRDefault="00D62498" w:rsidP="00BF4999">
    <w:pPr>
      <w:pStyle w:val="Footer"/>
      <w:spacing w:before="60" w:after="0"/>
    </w:pPr>
    <w:r>
      <w:t xml:space="preserve">Version </w:t>
    </w:r>
    <w:r w:rsidR="008D3820">
      <w:fldChar w:fldCharType="begin"/>
    </w:r>
    <w:r w:rsidR="008D3820">
      <w:instrText xml:space="preserve"> DOCPROPERTY release_version \* MERGEFORMAT </w:instrText>
    </w:r>
    <w:r w:rsidR="008D3820">
      <w:fldChar w:fldCharType="separate"/>
    </w:r>
    <w:r w:rsidR="00DC47A3">
      <w:t>2.9.1</w:t>
    </w:r>
    <w:r w:rsidR="008D3820">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737059F4" w:rsidR="00D62498" w:rsidRDefault="00632E2E" w:rsidP="00BF4999">
    <w:pPr>
      <w:pStyle w:val="Footer"/>
      <w:rPr>
        <w:sz w:val="20"/>
      </w:rPr>
    </w:pPr>
    <w:r>
      <w:t xml:space="preserve">© </w:t>
    </w:r>
    <w:r w:rsidR="008D3820">
      <w:fldChar w:fldCharType="begin"/>
    </w:r>
    <w:r w:rsidR="008D3820">
      <w:instrText xml:space="preserve"> DOCPROPERTY release_year \* MERGEFORMAT </w:instrText>
    </w:r>
    <w:r w:rsidR="008D3820">
      <w:fldChar w:fldCharType="separate"/>
    </w:r>
    <w:r w:rsidR="00DC47A3">
      <w:t>2023</w:t>
    </w:r>
    <w:r w:rsidR="008D3820">
      <w:fldChar w:fldCharType="end"/>
    </w:r>
    <w:r>
      <w:t xml:space="preserve"> Health Level Seven, International.</w:t>
    </w:r>
    <w:r w:rsidRPr="00632E2E">
      <w:t xml:space="preserve"> </w:t>
    </w:r>
    <w:r>
      <w:t xml:space="preserve">All rights reserved. </w:t>
    </w:r>
    <w:r>
      <w:tab/>
    </w:r>
    <w:r w:rsidR="008D3820">
      <w:fldChar w:fldCharType="begin"/>
    </w:r>
    <w:r w:rsidR="008D3820">
      <w:instrText xml:space="preserve"> DOCPROPERTY release_month \* MERGEFORMAT </w:instrText>
    </w:r>
    <w:r w:rsidR="008D3820">
      <w:fldChar w:fldCharType="separate"/>
    </w:r>
    <w:r w:rsidR="00DC47A3">
      <w:t>September</w:t>
    </w:r>
    <w:r w:rsidR="008D3820">
      <w:fldChar w:fldCharType="end"/>
    </w:r>
    <w:r>
      <w:t xml:space="preserve">  </w:t>
    </w:r>
    <w:r w:rsidR="008D3820">
      <w:fldChar w:fldCharType="begin"/>
    </w:r>
    <w:r w:rsidR="008D3820">
      <w:instrText xml:space="preserve"> DOCPROPERTY release_year \* MERGEFORMAT </w:instrText>
    </w:r>
    <w:r w:rsidR="008D3820">
      <w:fldChar w:fldCharType="separate"/>
    </w:r>
    <w:r w:rsidR="00DC47A3">
      <w:t>2023</w:t>
    </w:r>
    <w:r w:rsidR="008D3820">
      <w:fldChar w:fldCharType="end"/>
    </w:r>
    <w:r>
      <w:t xml:space="preserve"> </w:t>
    </w:r>
    <w:r w:rsidR="008D3820">
      <w:fldChar w:fldCharType="begin"/>
    </w:r>
    <w:r w:rsidR="008D3820">
      <w:instrText xml:space="preserve"> DOCPROPERTY  release_status  \* MERGEFORMAT </w:instrText>
    </w:r>
    <w:r w:rsidR="008D3820">
      <w:fldChar w:fldCharType="separate"/>
    </w:r>
    <w:r w:rsidR="00DC47A3">
      <w:t>Normative Ballot #2</w:t>
    </w:r>
    <w:r w:rsidR="008D3820">
      <w:fldChar w:fldCharType="end"/>
    </w:r>
    <w:r w:rsidR="00D6249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DA7A1" w14:textId="77777777" w:rsidR="006D1EEB" w:rsidRDefault="006D1EEB" w:rsidP="00E921A2">
      <w:pPr>
        <w:spacing w:after="0" w:line="240" w:lineRule="auto"/>
      </w:pPr>
      <w:r>
        <w:separator/>
      </w:r>
    </w:p>
  </w:footnote>
  <w:footnote w:type="continuationSeparator" w:id="0">
    <w:p w14:paraId="518EEF7D" w14:textId="77777777" w:rsidR="006D1EEB" w:rsidRDefault="006D1EEB"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602"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8414C"/>
    <w:rsid w:val="000939CB"/>
    <w:rsid w:val="000A2511"/>
    <w:rsid w:val="000A75B7"/>
    <w:rsid w:val="000B1085"/>
    <w:rsid w:val="000B6E03"/>
    <w:rsid w:val="000D71E5"/>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25988"/>
    <w:rsid w:val="00537A20"/>
    <w:rsid w:val="00555F73"/>
    <w:rsid w:val="00557F3A"/>
    <w:rsid w:val="0057155E"/>
    <w:rsid w:val="005E38F2"/>
    <w:rsid w:val="005E5417"/>
    <w:rsid w:val="005E5766"/>
    <w:rsid w:val="005E5F4D"/>
    <w:rsid w:val="005E7F24"/>
    <w:rsid w:val="005F4891"/>
    <w:rsid w:val="005F509E"/>
    <w:rsid w:val="0061515B"/>
    <w:rsid w:val="00631C1B"/>
    <w:rsid w:val="00632E2E"/>
    <w:rsid w:val="00632EB5"/>
    <w:rsid w:val="00642717"/>
    <w:rsid w:val="0065248B"/>
    <w:rsid w:val="00672802"/>
    <w:rsid w:val="006830E4"/>
    <w:rsid w:val="006A2B65"/>
    <w:rsid w:val="006C07EC"/>
    <w:rsid w:val="006D1EEB"/>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4681"/>
    <w:rsid w:val="007D495C"/>
    <w:rsid w:val="007E5F24"/>
    <w:rsid w:val="007F08E7"/>
    <w:rsid w:val="00804146"/>
    <w:rsid w:val="00825FAD"/>
    <w:rsid w:val="00826689"/>
    <w:rsid w:val="00841E65"/>
    <w:rsid w:val="00871059"/>
    <w:rsid w:val="008845A1"/>
    <w:rsid w:val="00884F5D"/>
    <w:rsid w:val="00895ACA"/>
    <w:rsid w:val="008C4891"/>
    <w:rsid w:val="008D2F35"/>
    <w:rsid w:val="008D5CA4"/>
    <w:rsid w:val="008E1208"/>
    <w:rsid w:val="008E227B"/>
    <w:rsid w:val="00907B2C"/>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5FD1"/>
    <w:rsid w:val="00BF7AB4"/>
    <w:rsid w:val="00C242BF"/>
    <w:rsid w:val="00C244BF"/>
    <w:rsid w:val="00C24AA4"/>
    <w:rsid w:val="00C5076F"/>
    <w:rsid w:val="00C5458C"/>
    <w:rsid w:val="00C70497"/>
    <w:rsid w:val="00C73138"/>
    <w:rsid w:val="00C84840"/>
    <w:rsid w:val="00C93B32"/>
    <w:rsid w:val="00C962CE"/>
    <w:rsid w:val="00CA71B4"/>
    <w:rsid w:val="00CB2AD5"/>
    <w:rsid w:val="00CC4560"/>
    <w:rsid w:val="00CF7CEA"/>
    <w:rsid w:val="00D06281"/>
    <w:rsid w:val="00D146B1"/>
    <w:rsid w:val="00D5271F"/>
    <w:rsid w:val="00D60628"/>
    <w:rsid w:val="00D60A54"/>
    <w:rsid w:val="00D61D21"/>
    <w:rsid w:val="00D62498"/>
    <w:rsid w:val="00D758E8"/>
    <w:rsid w:val="00D776C0"/>
    <w:rsid w:val="00D84BD4"/>
    <w:rsid w:val="00D930AA"/>
    <w:rsid w:val="00DA4CEF"/>
    <w:rsid w:val="00DB654D"/>
    <w:rsid w:val="00DC47A3"/>
    <w:rsid w:val="00DC62CE"/>
    <w:rsid w:val="00DD0D81"/>
    <w:rsid w:val="00DF62B8"/>
    <w:rsid w:val="00E50DB9"/>
    <w:rsid w:val="00E52F6F"/>
    <w:rsid w:val="00E7141A"/>
    <w:rsid w:val="00E77190"/>
    <w:rsid w:val="00E84F40"/>
    <w:rsid w:val="00E921A2"/>
    <w:rsid w:val="00E9498E"/>
    <w:rsid w:val="00E97CAF"/>
    <w:rsid w:val="00ED538B"/>
    <w:rsid w:val="00EF3B25"/>
    <w:rsid w:val="00F102B1"/>
    <w:rsid w:val="00F135FC"/>
    <w:rsid w:val="00F2052F"/>
    <w:rsid w:val="00F22E61"/>
    <w:rsid w:val="00F51E1F"/>
    <w:rsid w:val="00F5210C"/>
    <w:rsid w:val="00F53E7F"/>
    <w:rsid w:val="00F84BAF"/>
    <w:rsid w:val="00F87EE0"/>
    <w:rsid w:val="00F908DD"/>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0B1085"/>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 w:type="paragraph" w:styleId="Revision">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1557">
      <w:bodyDiv w:val="1"/>
      <w:marLeft w:val="0"/>
      <w:marRight w:val="0"/>
      <w:marTop w:val="0"/>
      <w:marBottom w:val="0"/>
      <w:divBdr>
        <w:top w:val="none" w:sz="0" w:space="0" w:color="auto"/>
        <w:left w:val="none" w:sz="0" w:space="0" w:color="auto"/>
        <w:bottom w:val="none" w:sz="0" w:space="0" w:color="auto"/>
        <w:right w:val="none" w:sz="0" w:space="0" w:color="auto"/>
      </w:divBdr>
    </w:div>
    <w:div w:id="83066754">
      <w:bodyDiv w:val="1"/>
      <w:marLeft w:val="0"/>
      <w:marRight w:val="0"/>
      <w:marTop w:val="0"/>
      <w:marBottom w:val="0"/>
      <w:divBdr>
        <w:top w:val="none" w:sz="0" w:space="0" w:color="auto"/>
        <w:left w:val="none" w:sz="0" w:space="0" w:color="auto"/>
        <w:bottom w:val="none" w:sz="0" w:space="0" w:color="auto"/>
        <w:right w:val="none" w:sz="0" w:space="0" w:color="auto"/>
      </w:divBdr>
    </w:div>
    <w:div w:id="181209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eader" Target="header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image" Target="media/image4.wmf"/><Relationship Id="rId40" Type="http://schemas.openxmlformats.org/officeDocument/2006/relationships/hyperlink" Target="mailto:AND~@RXD.3%5eGE%5e199805310000-0800%5eAND~@RXD.3%5eLE%5e199905310000-0800"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oleObject" Target="embeddings/oleObject2.bin"/><Relationship Id="rId4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39862</Words>
  <Characters>227218</Characters>
  <Application>Microsoft Office Word</Application>
  <DocSecurity>0</DocSecurity>
  <Lines>1893</Lines>
  <Paragraphs>533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266547</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Lynn Laakso</cp:lastModifiedBy>
  <cp:revision>2</cp:revision>
  <cp:lastPrinted>2022-09-09T14:21:00Z</cp:lastPrinted>
  <dcterms:created xsi:type="dcterms:W3CDTF">2024-09-06T15:10:00Z</dcterms:created>
  <dcterms:modified xsi:type="dcterms:W3CDTF">2024-09-06T15:10:00Z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2019-12-01T10:00:00Z</vt:filetime>
  </property>
</Properties>
</file>