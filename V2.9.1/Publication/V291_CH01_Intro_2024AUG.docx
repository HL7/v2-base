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819D7" w14:textId="5C10D2B8" w:rsidR="00E71E3B" w:rsidRPr="00E71E3B" w:rsidRDefault="00E71E3B" w:rsidP="00E71E3B">
      <w:pPr>
        <w:pStyle w:val="DocumentName"/>
        <w:tabs>
          <w:tab w:val="right" w:pos="8640"/>
        </w:tabs>
        <w:jc w:val="left"/>
      </w:pPr>
      <w:bookmarkStart w:id="0" w:name="_Hlk27771756"/>
      <w:bookmarkStart w:id="1" w:name="_Toc1891053"/>
      <w:r w:rsidRPr="00E71E3B">
        <w:t xml:space="preserve"> </w:t>
      </w:r>
      <w:r w:rsidRPr="00E71E3B">
        <w:tab/>
        <w:t>V291_202</w:t>
      </w:r>
      <w:r w:rsidR="001043A3">
        <w:t>4AUG</w:t>
      </w:r>
    </w:p>
    <w:p w14:paraId="212454F4"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9DBD442" w14:textId="0601ADEC" w:rsidR="00E71E3B" w:rsidRPr="00E71E3B" w:rsidRDefault="00ED5A7A" w:rsidP="00E71E3B">
      <w:pPr>
        <w:tabs>
          <w:tab w:val="right" w:pos="8640"/>
        </w:tabs>
        <w:spacing w:before="0" w:after="0"/>
        <w:rPr>
          <w:rFonts w:ascii="Arial Narrow" w:hAnsi="Arial Narrow" w:cs="Arial"/>
          <w:sz w:val="32"/>
          <w:szCs w:val="32"/>
          <w:lang w:eastAsia="en-US"/>
        </w:rPr>
      </w:pPr>
      <w:bookmarkStart w:id="2" w:name="_Hlk27824447"/>
      <w:r>
        <w:rPr>
          <w:rFonts w:ascii="Arial Narrow" w:hAnsi="Arial Narrow" w:cs="Arial"/>
          <w:noProof/>
          <w:sz w:val="32"/>
          <w:szCs w:val="32"/>
          <w:lang w:eastAsia="en-US"/>
        </w:rPr>
        <w:drawing>
          <wp:inline distT="0" distB="0" distL="0" distR="0" wp14:anchorId="56F7B2ED" wp14:editId="60BE77AA">
            <wp:extent cx="2401570" cy="1304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1304290"/>
                    </a:xfrm>
                    <a:prstGeom prst="rect">
                      <a:avLst/>
                    </a:prstGeom>
                    <a:noFill/>
                    <a:ln>
                      <a:noFill/>
                    </a:ln>
                  </pic:spPr>
                </pic:pic>
              </a:graphicData>
            </a:graphic>
          </wp:inline>
        </w:drawing>
      </w:r>
      <w:bookmarkEnd w:id="2"/>
    </w:p>
    <w:p w14:paraId="516AA39E"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313D4B8" w14:textId="77777777" w:rsidR="00E71E3B" w:rsidRPr="00E71E3B" w:rsidRDefault="00E71E3B" w:rsidP="00E71E3B">
      <w:pPr>
        <w:spacing w:before="0" w:after="0"/>
        <w:jc w:val="right"/>
        <w:rPr>
          <w:rFonts w:ascii="Arial Narrow" w:hAnsi="Arial Narrow" w:cs="Arial"/>
          <w:sz w:val="32"/>
          <w:szCs w:val="32"/>
          <w:lang w:val="de-DE" w:eastAsia="en-US"/>
        </w:rPr>
      </w:pPr>
    </w:p>
    <w:p w14:paraId="2AD45509" w14:textId="77777777" w:rsidR="00E71E3B" w:rsidRPr="00E71E3B" w:rsidRDefault="00E71E3B" w:rsidP="00E71E3B">
      <w:pPr>
        <w:spacing w:before="0" w:after="0"/>
        <w:jc w:val="center"/>
        <w:rPr>
          <w:sz w:val="24"/>
          <w:szCs w:val="24"/>
          <w:lang w:eastAsia="en-US"/>
        </w:rPr>
      </w:pPr>
    </w:p>
    <w:p w14:paraId="7B3077A1" w14:textId="77777777" w:rsidR="00E71E3B" w:rsidRPr="00E71E3B" w:rsidRDefault="00E71E3B" w:rsidP="00E71E3B">
      <w:pPr>
        <w:spacing w:before="0" w:after="0"/>
        <w:jc w:val="right"/>
        <w:rPr>
          <w:rFonts w:ascii="Arial" w:hAnsi="Arial"/>
          <w:b/>
          <w:sz w:val="36"/>
          <w:szCs w:val="36"/>
          <w:u w:val="single"/>
          <w:lang w:eastAsia="en-US"/>
        </w:rPr>
      </w:pPr>
    </w:p>
    <w:p w14:paraId="0D6A59D2" w14:textId="6EB0D333" w:rsidR="00E71E3B" w:rsidRP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HL7 Version 2.9</w:t>
      </w:r>
      <w:r>
        <w:rPr>
          <w:rFonts w:ascii="Arial" w:hAnsi="Arial"/>
          <w:b/>
          <w:sz w:val="36"/>
          <w:szCs w:val="36"/>
          <w:u w:val="single"/>
          <w:lang w:eastAsia="en-US"/>
        </w:rPr>
        <w:t>.1</w:t>
      </w:r>
      <w:r w:rsidRPr="00E71E3B">
        <w:rPr>
          <w:rFonts w:ascii="Arial" w:hAnsi="Arial"/>
          <w:b/>
          <w:sz w:val="36"/>
          <w:szCs w:val="36"/>
          <w:u w:val="single"/>
          <w:lang w:eastAsia="en-US"/>
        </w:rPr>
        <w:t xml:space="preserve"> Messaging Standard - </w:t>
      </w:r>
    </w:p>
    <w:p w14:paraId="081FDEE7" w14:textId="77777777" w:rsid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An Application Protocol for Electronic Data Exchange in Healthcare Environments</w:t>
      </w:r>
    </w:p>
    <w:p w14:paraId="63273C0E" w14:textId="77777777" w:rsidR="00E71E3B" w:rsidRDefault="00E71E3B" w:rsidP="00E71E3B">
      <w:pPr>
        <w:spacing w:before="0" w:after="0"/>
        <w:jc w:val="right"/>
        <w:rPr>
          <w:sz w:val="36"/>
          <w:szCs w:val="36"/>
          <w:lang w:eastAsia="en-US"/>
        </w:rPr>
      </w:pPr>
    </w:p>
    <w:p w14:paraId="57E4AEA0" w14:textId="09FF1F09" w:rsidR="00E71E3B" w:rsidRPr="00E71E3B" w:rsidRDefault="001043A3" w:rsidP="00E71E3B">
      <w:pPr>
        <w:spacing w:before="0" w:after="0"/>
        <w:jc w:val="right"/>
        <w:rPr>
          <w:sz w:val="36"/>
          <w:szCs w:val="36"/>
          <w:lang w:eastAsia="en-US"/>
        </w:rPr>
      </w:pPr>
      <w:r>
        <w:rPr>
          <w:sz w:val="36"/>
          <w:szCs w:val="36"/>
          <w:lang w:eastAsia="en-US"/>
        </w:rPr>
        <w:t>August</w:t>
      </w:r>
      <w:r w:rsidR="00E71E3B" w:rsidRPr="00E71E3B">
        <w:rPr>
          <w:sz w:val="36"/>
          <w:szCs w:val="36"/>
          <w:lang w:eastAsia="en-US"/>
        </w:rPr>
        <w:t xml:space="preserve"> 202</w:t>
      </w:r>
      <w:r>
        <w:rPr>
          <w:sz w:val="36"/>
          <w:szCs w:val="36"/>
          <w:lang w:eastAsia="en-US"/>
        </w:rPr>
        <w:t>4</w:t>
      </w:r>
    </w:p>
    <w:p w14:paraId="7B0C047E" w14:textId="77777777" w:rsidR="00E71E3B" w:rsidRPr="00E71E3B" w:rsidRDefault="00E71E3B" w:rsidP="00E71E3B">
      <w:pPr>
        <w:spacing w:before="0" w:after="0"/>
        <w:jc w:val="right"/>
        <w:rPr>
          <w:sz w:val="36"/>
          <w:szCs w:val="36"/>
          <w:lang w:eastAsia="en-US"/>
        </w:rPr>
      </w:pPr>
    </w:p>
    <w:p w14:paraId="171543D9" w14:textId="1DCFAC5B" w:rsidR="00E71E3B" w:rsidRPr="00E71E3B" w:rsidRDefault="00E71E3B" w:rsidP="00E71E3B">
      <w:pPr>
        <w:spacing w:before="0" w:after="0"/>
        <w:jc w:val="right"/>
        <w:rPr>
          <w:b/>
          <w:sz w:val="36"/>
          <w:szCs w:val="36"/>
          <w:lang w:eastAsia="en-US"/>
        </w:rPr>
      </w:pPr>
      <w:r w:rsidRPr="00E71E3B">
        <w:rPr>
          <w:b/>
          <w:sz w:val="36"/>
          <w:szCs w:val="36"/>
          <w:lang w:eastAsia="en-US"/>
        </w:rPr>
        <w:t>HL7 Normative Ballot</w:t>
      </w:r>
    </w:p>
    <w:p w14:paraId="25D888DE" w14:textId="77777777" w:rsidR="00E71E3B" w:rsidRPr="00E71E3B" w:rsidRDefault="00E71E3B" w:rsidP="00E71E3B">
      <w:pPr>
        <w:spacing w:before="0" w:after="0"/>
        <w:rPr>
          <w:sz w:val="24"/>
          <w:szCs w:val="24"/>
          <w:lang w:eastAsia="en-US"/>
        </w:rPr>
      </w:pPr>
    </w:p>
    <w:p w14:paraId="18B45DC5" w14:textId="2B8AADF7" w:rsidR="00E71E3B" w:rsidRDefault="00E71E3B" w:rsidP="00E71E3B">
      <w:pPr>
        <w:spacing w:before="0"/>
        <w:jc w:val="right"/>
        <w:rPr>
          <w:b/>
          <w:sz w:val="24"/>
          <w:szCs w:val="24"/>
          <w:lang w:eastAsia="en-US"/>
        </w:rPr>
      </w:pPr>
      <w:r w:rsidRPr="00E71E3B">
        <w:rPr>
          <w:b/>
          <w:sz w:val="24"/>
          <w:szCs w:val="24"/>
          <w:lang w:eastAsia="en-US"/>
        </w:rPr>
        <w:t>Sponsored by:</w:t>
      </w:r>
    </w:p>
    <w:p w14:paraId="02409ED2" w14:textId="5642306E" w:rsidR="00E71E3B" w:rsidRPr="00E71E3B" w:rsidRDefault="00E71E3B" w:rsidP="00E71E3B">
      <w:pPr>
        <w:spacing w:before="0"/>
        <w:jc w:val="right"/>
        <w:rPr>
          <w:b/>
          <w:sz w:val="24"/>
          <w:szCs w:val="24"/>
          <w:lang w:eastAsia="en-US"/>
        </w:rPr>
      </w:pPr>
      <w:r>
        <w:rPr>
          <w:b/>
          <w:sz w:val="24"/>
          <w:szCs w:val="24"/>
          <w:lang w:eastAsia="en-US"/>
        </w:rPr>
        <w:t>Version 2 Management Group</w:t>
      </w:r>
    </w:p>
    <w:p w14:paraId="5A7E045D" w14:textId="77777777" w:rsidR="00E71E3B" w:rsidRPr="00E71E3B" w:rsidRDefault="00E71E3B" w:rsidP="00E71E3B">
      <w:pPr>
        <w:spacing w:before="0"/>
        <w:jc w:val="right"/>
        <w:rPr>
          <w:b/>
          <w:sz w:val="24"/>
          <w:szCs w:val="24"/>
          <w:lang w:eastAsia="en-US"/>
        </w:rPr>
      </w:pPr>
      <w:r w:rsidRPr="00E71E3B">
        <w:rPr>
          <w:b/>
          <w:sz w:val="24"/>
          <w:szCs w:val="24"/>
          <w:lang w:eastAsia="en-US"/>
        </w:rPr>
        <w:t>Orders and Observations Work Group</w:t>
      </w:r>
    </w:p>
    <w:p w14:paraId="2F7A4DA9" w14:textId="77777777" w:rsidR="00E71E3B" w:rsidRPr="00E71E3B" w:rsidRDefault="00E71E3B" w:rsidP="00E71E3B">
      <w:pPr>
        <w:spacing w:before="0"/>
        <w:jc w:val="right"/>
        <w:rPr>
          <w:b/>
          <w:sz w:val="24"/>
          <w:szCs w:val="24"/>
          <w:lang w:eastAsia="en-US"/>
        </w:rPr>
      </w:pPr>
      <w:r w:rsidRPr="00E71E3B">
        <w:rPr>
          <w:b/>
          <w:sz w:val="24"/>
          <w:szCs w:val="24"/>
          <w:lang w:eastAsia="en-US"/>
        </w:rPr>
        <w:t>Infrastructure and Messaging Work Group</w:t>
      </w:r>
    </w:p>
    <w:p w14:paraId="02021920" w14:textId="77777777" w:rsidR="00E71E3B" w:rsidRPr="00E71E3B" w:rsidRDefault="00E71E3B" w:rsidP="00E71E3B">
      <w:pPr>
        <w:spacing w:before="0"/>
        <w:jc w:val="right"/>
        <w:rPr>
          <w:b/>
          <w:sz w:val="24"/>
          <w:szCs w:val="24"/>
          <w:lang w:eastAsia="en-US"/>
        </w:rPr>
      </w:pPr>
      <w:r w:rsidRPr="00E71E3B">
        <w:rPr>
          <w:b/>
          <w:sz w:val="24"/>
          <w:szCs w:val="24"/>
          <w:lang w:eastAsia="en-US"/>
        </w:rPr>
        <w:t>Conformance Work Group</w:t>
      </w:r>
    </w:p>
    <w:p w14:paraId="258A941A" w14:textId="77777777" w:rsidR="00E71E3B" w:rsidRPr="00E71E3B" w:rsidRDefault="00E71E3B" w:rsidP="00E71E3B">
      <w:pPr>
        <w:spacing w:before="0"/>
        <w:jc w:val="right"/>
        <w:rPr>
          <w:b/>
          <w:sz w:val="24"/>
          <w:szCs w:val="24"/>
          <w:lang w:eastAsia="en-US"/>
        </w:rPr>
      </w:pPr>
      <w:r w:rsidRPr="00E71E3B">
        <w:rPr>
          <w:b/>
          <w:sz w:val="24"/>
          <w:szCs w:val="24"/>
          <w:lang w:eastAsia="en-US"/>
        </w:rPr>
        <w:t>Financial Management</w:t>
      </w:r>
    </w:p>
    <w:p w14:paraId="50607B1E" w14:textId="77777777" w:rsidR="00E71E3B" w:rsidRPr="00E71E3B" w:rsidRDefault="00E71E3B" w:rsidP="00E71E3B">
      <w:pPr>
        <w:spacing w:before="0"/>
        <w:jc w:val="right"/>
        <w:rPr>
          <w:b/>
          <w:sz w:val="24"/>
          <w:szCs w:val="24"/>
          <w:lang w:eastAsia="en-US"/>
        </w:rPr>
      </w:pPr>
      <w:r w:rsidRPr="00E71E3B">
        <w:rPr>
          <w:b/>
          <w:sz w:val="24"/>
          <w:szCs w:val="24"/>
          <w:lang w:eastAsia="en-US"/>
        </w:rPr>
        <w:t>Patient Administration</w:t>
      </w:r>
    </w:p>
    <w:p w14:paraId="20601E4B" w14:textId="493B8A19" w:rsidR="00E71E3B" w:rsidRPr="00E71E3B" w:rsidRDefault="003B28E1" w:rsidP="00E71E3B">
      <w:pPr>
        <w:spacing w:before="0"/>
        <w:jc w:val="right"/>
        <w:rPr>
          <w:b/>
          <w:sz w:val="24"/>
          <w:szCs w:val="24"/>
          <w:lang w:eastAsia="en-US"/>
        </w:rPr>
      </w:pPr>
      <w:r>
        <w:rPr>
          <w:b/>
          <w:sz w:val="24"/>
          <w:szCs w:val="24"/>
          <w:lang w:eastAsia="en-US"/>
        </w:rPr>
        <w:t>Patient Care</w:t>
      </w:r>
      <w:r w:rsidRPr="00E71E3B">
        <w:rPr>
          <w:b/>
          <w:sz w:val="24"/>
          <w:szCs w:val="24"/>
          <w:lang w:eastAsia="en-US"/>
        </w:rPr>
        <w:t xml:space="preserve"> </w:t>
      </w:r>
      <w:r w:rsidR="00E71E3B" w:rsidRPr="00E71E3B">
        <w:rPr>
          <w:b/>
          <w:sz w:val="24"/>
          <w:szCs w:val="24"/>
          <w:lang w:eastAsia="en-US"/>
        </w:rPr>
        <w:t>Work Group</w:t>
      </w:r>
    </w:p>
    <w:p w14:paraId="788A6C8D" w14:textId="0C2DB6F5" w:rsidR="00E71E3B" w:rsidRPr="00E71E3B" w:rsidRDefault="00AA563D" w:rsidP="00E71E3B">
      <w:pPr>
        <w:spacing w:before="0"/>
        <w:jc w:val="right"/>
        <w:rPr>
          <w:sz w:val="24"/>
          <w:szCs w:val="24"/>
          <w:lang w:eastAsia="en-US"/>
        </w:rPr>
      </w:pPr>
      <w:r>
        <w:rPr>
          <w:b/>
          <w:sz w:val="24"/>
          <w:szCs w:val="24"/>
          <w:lang w:eastAsia="en-US"/>
        </w:rPr>
        <w:t>Terminology Infrastructure</w:t>
      </w:r>
      <w:r w:rsidRPr="00E71E3B">
        <w:rPr>
          <w:b/>
          <w:sz w:val="24"/>
          <w:szCs w:val="24"/>
          <w:lang w:eastAsia="en-US"/>
        </w:rPr>
        <w:t xml:space="preserve"> </w:t>
      </w:r>
      <w:r w:rsidR="00E71E3B" w:rsidRPr="00E71E3B">
        <w:rPr>
          <w:b/>
          <w:sz w:val="24"/>
          <w:szCs w:val="24"/>
          <w:lang w:eastAsia="en-US"/>
        </w:rPr>
        <w:t>Work Grou</w:t>
      </w:r>
      <w:r w:rsidR="00E71E3B">
        <w:rPr>
          <w:b/>
          <w:sz w:val="24"/>
          <w:szCs w:val="24"/>
          <w:lang w:eastAsia="en-US"/>
        </w:rPr>
        <w:t>p</w:t>
      </w:r>
    </w:p>
    <w:p w14:paraId="71735807" w14:textId="77777777" w:rsidR="00E71E3B" w:rsidRPr="00E71E3B" w:rsidRDefault="00E71E3B" w:rsidP="00E71E3B">
      <w:pPr>
        <w:spacing w:before="0"/>
        <w:jc w:val="right"/>
        <w:rPr>
          <w:lang w:eastAsia="en-US"/>
        </w:rPr>
      </w:pPr>
    </w:p>
    <w:p w14:paraId="7104F9A7" w14:textId="77777777" w:rsidR="00E71E3B" w:rsidRPr="00E71E3B" w:rsidRDefault="00E71E3B" w:rsidP="00E71E3B">
      <w:pPr>
        <w:spacing w:before="0"/>
        <w:jc w:val="right"/>
        <w:rPr>
          <w:lang w:eastAsia="en-US"/>
        </w:rPr>
      </w:pPr>
    </w:p>
    <w:p w14:paraId="66EA7846" w14:textId="77777777" w:rsidR="00E71E3B" w:rsidRPr="00E71E3B" w:rsidRDefault="00E71E3B" w:rsidP="00E71E3B">
      <w:pPr>
        <w:spacing w:before="0"/>
        <w:jc w:val="right"/>
        <w:rPr>
          <w:lang w:eastAsia="en-US"/>
        </w:rPr>
      </w:pPr>
    </w:p>
    <w:p w14:paraId="5A937715" w14:textId="77777777" w:rsidR="00E71E3B" w:rsidRPr="00E71E3B" w:rsidRDefault="00E71E3B" w:rsidP="00E71E3B">
      <w:pPr>
        <w:spacing w:before="0"/>
        <w:jc w:val="right"/>
        <w:rPr>
          <w:lang w:eastAsia="en-US"/>
        </w:rPr>
      </w:pPr>
      <w:bookmarkStart w:id="3" w:name="_Hlk27824563"/>
    </w:p>
    <w:p w14:paraId="664C3F1D" w14:textId="5988E0B2" w:rsidR="00E71E3B" w:rsidRPr="00E71E3B" w:rsidRDefault="00E71E3B" w:rsidP="00E71E3B">
      <w:pPr>
        <w:tabs>
          <w:tab w:val="left" w:pos="3987"/>
        </w:tabs>
        <w:spacing w:before="0" w:after="100"/>
        <w:rPr>
          <w:b/>
          <w:sz w:val="18"/>
          <w:szCs w:val="18"/>
          <w:lang w:eastAsia="en-US"/>
        </w:rPr>
      </w:pPr>
      <w:r w:rsidRPr="00E71E3B">
        <w:rPr>
          <w:color w:val="000000"/>
          <w:sz w:val="18"/>
          <w:szCs w:val="18"/>
          <w:lang w:eastAsia="en-US"/>
        </w:rPr>
        <w:t>Copyright © 202</w:t>
      </w:r>
      <w:r w:rsidR="001043A3">
        <w:rPr>
          <w:color w:val="000000"/>
          <w:sz w:val="18"/>
          <w:szCs w:val="18"/>
          <w:lang w:eastAsia="en-US"/>
        </w:rPr>
        <w:t>4</w:t>
      </w:r>
      <w:r w:rsidRPr="00E71E3B">
        <w:rPr>
          <w:color w:val="000000"/>
          <w:sz w:val="18"/>
          <w:szCs w:val="18"/>
          <w:lang w:eastAsia="en-US"/>
        </w:rPr>
        <w:t xml:space="preserve"> Health Level Seven International ® ALL RIGHTS RESERVED. </w:t>
      </w:r>
      <w:r w:rsidRPr="00E71E3B">
        <w:rPr>
          <w:sz w:val="18"/>
          <w:szCs w:val="18"/>
          <w:lang w:eastAsia="en-US"/>
        </w:rPr>
        <w:t xml:space="preserve">The reproduction of this material in any form is strictly forbidden without the written permission of the publisher.  </w:t>
      </w:r>
      <w:r w:rsidRPr="00E71E3B">
        <w:rPr>
          <w:color w:val="000000"/>
          <w:sz w:val="18"/>
          <w:szCs w:val="18"/>
          <w:lang w:eastAsia="en-US"/>
        </w:rPr>
        <w:t>HL7 and Health Level Seven are registered trademarks of Health Level Seven International. Reg. U.S. Pat &amp; TM Off</w:t>
      </w:r>
      <w:r w:rsidRPr="00E71E3B">
        <w:rPr>
          <w:b/>
          <w:sz w:val="18"/>
          <w:szCs w:val="18"/>
          <w:lang w:eastAsia="en-US"/>
        </w:rPr>
        <w:t>.</w:t>
      </w:r>
    </w:p>
    <w:p w14:paraId="161E1740" w14:textId="77777777" w:rsidR="00E71E3B" w:rsidRPr="00E71E3B" w:rsidRDefault="00E71E3B" w:rsidP="00E71E3B">
      <w:pPr>
        <w:spacing w:before="0" w:after="100"/>
        <w:rPr>
          <w:color w:val="000000"/>
          <w:sz w:val="18"/>
          <w:szCs w:val="18"/>
          <w:lang w:eastAsia="en-US"/>
        </w:rPr>
      </w:pPr>
      <w:r w:rsidRPr="00E71E3B">
        <w:rPr>
          <w:color w:val="000000"/>
          <w:sz w:val="18"/>
          <w:szCs w:val="18"/>
          <w:lang w:eastAsia="en-US"/>
        </w:rPr>
        <w:t xml:space="preserve">Use of this material is governed by HL7's </w:t>
      </w:r>
      <w:hyperlink r:id="rId9" w:history="1">
        <w:r w:rsidRPr="00E71E3B">
          <w:rPr>
            <w:b/>
            <w:color w:val="333399"/>
            <w:sz w:val="18"/>
            <w:szCs w:val="18"/>
            <w:u w:val="single"/>
            <w:lang w:eastAsia="en-US"/>
          </w:rPr>
          <w:t>IP Compliance Policy</w:t>
        </w:r>
      </w:hyperlink>
      <w:r w:rsidRPr="00E71E3B">
        <w:rPr>
          <w:color w:val="000000"/>
          <w:sz w:val="18"/>
          <w:szCs w:val="18"/>
          <w:lang w:eastAsia="en-US"/>
        </w:rPr>
        <w:t>.</w:t>
      </w:r>
    </w:p>
    <w:p w14:paraId="1B6EB25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24"/>
          <w:szCs w:val="24"/>
          <w:lang w:eastAsia="en-US"/>
        </w:rPr>
        <w:br w:type="page"/>
      </w:r>
      <w:r w:rsidRPr="00E71E3B">
        <w:rPr>
          <w:rFonts w:ascii="Arial" w:hAnsi="Arial" w:cs="Arial"/>
          <w:b/>
          <w:bCs/>
          <w:color w:val="000000"/>
          <w:sz w:val="22"/>
          <w:szCs w:val="22"/>
          <w:lang w:eastAsia="en-US"/>
        </w:rPr>
        <w:lastRenderedPageBreak/>
        <w:t>I</w:t>
      </w:r>
      <w:r w:rsidRPr="00E71E3B">
        <w:rPr>
          <w:rFonts w:ascii="Arial" w:hAnsi="Arial" w:cs="Arial"/>
          <w:b/>
          <w:bCs/>
          <w:color w:val="000000"/>
          <w:sz w:val="18"/>
          <w:szCs w:val="18"/>
          <w:lang w:eastAsia="en-US"/>
        </w:rPr>
        <w:t xml:space="preserve">MPORTANT NOTES: </w:t>
      </w:r>
    </w:p>
    <w:p w14:paraId="00BB8C8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HL7 licenses its standards and </w:t>
      </w:r>
      <w:proofErr w:type="gramStart"/>
      <w:r w:rsidRPr="00E71E3B">
        <w:rPr>
          <w:rFonts w:ascii="Arial" w:hAnsi="Arial" w:cs="Arial"/>
          <w:color w:val="000000"/>
          <w:sz w:val="18"/>
          <w:szCs w:val="18"/>
          <w:lang w:eastAsia="en-US"/>
        </w:rPr>
        <w:t>select</w:t>
      </w:r>
      <w:proofErr w:type="gramEnd"/>
      <w:r w:rsidRPr="00E71E3B">
        <w:rPr>
          <w:rFonts w:ascii="Arial" w:hAnsi="Arial" w:cs="Arial"/>
          <w:color w:val="000000"/>
          <w:sz w:val="18"/>
          <w:szCs w:val="18"/>
          <w:lang w:eastAsia="en-US"/>
        </w:rPr>
        <w:t xml:space="preserve"> IP free of charge. </w:t>
      </w:r>
      <w:r w:rsidRPr="00E71E3B">
        <w:rPr>
          <w:rFonts w:ascii="Arial" w:hAnsi="Arial" w:cs="Arial"/>
          <w:b/>
          <w:bCs/>
          <w:color w:val="000000"/>
          <w:sz w:val="18"/>
          <w:szCs w:val="18"/>
          <w:lang w:eastAsia="en-US"/>
        </w:rPr>
        <w:t xml:space="preserve">If you did not acquire a free license from HL7 for this document, </w:t>
      </w:r>
      <w:r w:rsidRPr="00E71E3B">
        <w:rPr>
          <w:rFonts w:ascii="Arial" w:hAnsi="Arial" w:cs="Arial"/>
          <w:color w:val="000000"/>
          <w:sz w:val="18"/>
          <w:szCs w:val="18"/>
          <w:lang w:eastAsia="en-US"/>
        </w:rPr>
        <w:t xml:space="preserve">you are not authorized to access or make any use of it. To obtain a free license, please visit http://www.HL7.org/implement/standards/index.cfm. </w:t>
      </w:r>
    </w:p>
    <w:p w14:paraId="360A7B8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If you are the individual that obtained the license for this HL7 Standard, specification or other freely licensed work (in </w:t>
      </w:r>
      <w:proofErr w:type="gramStart"/>
      <w:r w:rsidRPr="00E71E3B">
        <w:rPr>
          <w:rFonts w:ascii="Arial" w:hAnsi="Arial" w:cs="Arial"/>
          <w:b/>
          <w:bCs/>
          <w:color w:val="000000"/>
          <w:sz w:val="18"/>
          <w:szCs w:val="18"/>
          <w:lang w:eastAsia="en-US"/>
        </w:rPr>
        <w:t>each and every</w:t>
      </w:r>
      <w:proofErr w:type="gramEnd"/>
      <w:r w:rsidRPr="00E71E3B">
        <w:rPr>
          <w:rFonts w:ascii="Arial" w:hAnsi="Arial" w:cs="Arial"/>
          <w:b/>
          <w:bCs/>
          <w:color w:val="000000"/>
          <w:sz w:val="18"/>
          <w:szCs w:val="18"/>
          <w:lang w:eastAsia="en-US"/>
        </w:rPr>
        <w:t xml:space="preserve"> instance "Specified Material")</w:t>
      </w:r>
      <w:r w:rsidRPr="00E71E3B">
        <w:rPr>
          <w:rFonts w:ascii="Arial" w:hAnsi="Arial" w:cs="Arial"/>
          <w:color w:val="000000"/>
          <w:sz w:val="18"/>
          <w:szCs w:val="18"/>
          <w:lang w:eastAsia="en-US"/>
        </w:rPr>
        <w:t xml:space="preserve">, the following describes the permitted uses of the Material. </w:t>
      </w:r>
    </w:p>
    <w:p w14:paraId="4B326A4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A. HL7 INDIVIDUAL, STUDENT AND HEALTH PROFESSIONAL MEMBERS, </w:t>
      </w:r>
      <w:r w:rsidRPr="00E71E3B">
        <w:rPr>
          <w:rFonts w:ascii="Arial" w:hAnsi="Arial" w:cs="Arial"/>
          <w:color w:val="000000"/>
          <w:sz w:val="18"/>
          <w:szCs w:val="18"/>
          <w:lang w:eastAsia="en-US"/>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824D30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7BFAEB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B. HL7 ORGANIZATION MEMBERS, </w:t>
      </w:r>
      <w:r w:rsidRPr="00E71E3B">
        <w:rPr>
          <w:rFonts w:ascii="Arial" w:hAnsi="Arial" w:cs="Arial"/>
          <w:color w:val="000000"/>
          <w:sz w:val="18"/>
          <w:szCs w:val="18"/>
          <w:lang w:eastAsia="en-US"/>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F9DBAA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C. NON-MEMBERS, </w:t>
      </w:r>
      <w:r w:rsidRPr="00E71E3B">
        <w:rPr>
          <w:rFonts w:ascii="Arial" w:hAnsi="Arial" w:cs="Arial"/>
          <w:color w:val="000000"/>
          <w:sz w:val="18"/>
          <w:szCs w:val="18"/>
          <w:lang w:eastAsia="en-US"/>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10D95C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13773E5" w14:textId="77777777" w:rsidR="00E71E3B" w:rsidRPr="00E71E3B" w:rsidRDefault="00E71E3B" w:rsidP="00E71E3B">
      <w:pPr>
        <w:spacing w:before="0" w:after="0"/>
        <w:rPr>
          <w:rFonts w:ascii="Arial" w:hAnsi="Arial" w:cs="Arial"/>
          <w:sz w:val="18"/>
          <w:szCs w:val="18"/>
          <w:lang w:eastAsia="en-US"/>
        </w:rPr>
      </w:pPr>
      <w:r w:rsidRPr="00E71E3B">
        <w:rPr>
          <w:rFonts w:ascii="Arial" w:hAnsi="Arial" w:cs="Arial"/>
          <w:sz w:val="18"/>
          <w:szCs w:val="18"/>
          <w:lang w:eastAsia="en-US"/>
        </w:rPr>
        <w:t>Please see http://www.HL7.org/legal/ippolicy.cfm for the full license terms governing the Material.</w:t>
      </w:r>
    </w:p>
    <w:p w14:paraId="6765DD0C" w14:textId="77777777" w:rsidR="00E71E3B" w:rsidRPr="00E71E3B" w:rsidRDefault="00E71E3B" w:rsidP="00E71E3B">
      <w:pPr>
        <w:spacing w:before="0" w:after="0"/>
        <w:rPr>
          <w:rFonts w:ascii="Arial" w:hAnsi="Arial" w:cs="Arial"/>
          <w:sz w:val="18"/>
          <w:szCs w:val="18"/>
          <w:lang w:eastAsia="en-US"/>
        </w:rPr>
      </w:pPr>
    </w:p>
    <w:p w14:paraId="49DE12CA" w14:textId="77777777" w:rsidR="00E71E3B" w:rsidRPr="00E71E3B" w:rsidRDefault="00E71E3B" w:rsidP="00E71E3B">
      <w:pPr>
        <w:spacing w:before="0" w:after="0"/>
        <w:rPr>
          <w:rFonts w:ascii="Arial" w:hAnsi="Arial" w:cs="Arial"/>
          <w:bCs/>
          <w:color w:val="000000"/>
          <w:sz w:val="18"/>
          <w:szCs w:val="18"/>
          <w:lang w:eastAsia="en-US"/>
        </w:rPr>
      </w:pPr>
      <w:r w:rsidRPr="00E71E3B">
        <w:rPr>
          <w:rFonts w:ascii="Arial" w:hAnsi="Arial" w:cs="Arial"/>
          <w:b/>
          <w:bCs/>
          <w:color w:val="000000"/>
          <w:sz w:val="18"/>
          <w:szCs w:val="18"/>
          <w:lang w:eastAsia="en-US"/>
        </w:rPr>
        <w:t xml:space="preserve">Ownership. </w:t>
      </w:r>
      <w:r w:rsidRPr="00E71E3B">
        <w:rPr>
          <w:rFonts w:ascii="Arial" w:hAnsi="Arial" w:cs="Arial"/>
          <w:bCs/>
          <w:color w:val="000000"/>
          <w:sz w:val="18"/>
          <w:szCs w:val="18"/>
          <w:lang w:eastAsia="en-US"/>
        </w:rPr>
        <w:t xml:space="preserve">Licensee agrees and acknowledges that </w:t>
      </w:r>
      <w:r w:rsidRPr="00E71E3B">
        <w:rPr>
          <w:rFonts w:ascii="Arial" w:hAnsi="Arial" w:cs="Arial"/>
          <w:b/>
          <w:bCs/>
          <w:color w:val="000000"/>
          <w:sz w:val="18"/>
          <w:szCs w:val="18"/>
          <w:lang w:eastAsia="en-US"/>
        </w:rPr>
        <w:t xml:space="preserve">HL7 owns </w:t>
      </w:r>
      <w:r w:rsidRPr="00E71E3B">
        <w:rPr>
          <w:rFonts w:ascii="Arial" w:hAnsi="Arial" w:cs="Arial"/>
          <w:bCs/>
          <w:color w:val="000000"/>
          <w:sz w:val="18"/>
          <w:szCs w:val="18"/>
          <w:lang w:eastAsia="en-US"/>
        </w:rPr>
        <w:t xml:space="preserve">all right, title, and interest, in and to the Materials. </w:t>
      </w:r>
      <w:proofErr w:type="gramStart"/>
      <w:r w:rsidRPr="00E71E3B">
        <w:rPr>
          <w:rFonts w:ascii="Arial" w:hAnsi="Arial" w:cs="Arial"/>
          <w:bCs/>
          <w:color w:val="000000"/>
          <w:sz w:val="18"/>
          <w:szCs w:val="18"/>
          <w:lang w:eastAsia="en-US"/>
        </w:rPr>
        <w:t>Licensee</w:t>
      </w:r>
      <w:proofErr w:type="gramEnd"/>
      <w:r w:rsidRPr="00E71E3B">
        <w:rPr>
          <w:rFonts w:ascii="Arial" w:hAnsi="Arial" w:cs="Arial"/>
          <w:bCs/>
          <w:color w:val="000000"/>
          <w:sz w:val="18"/>
          <w:szCs w:val="18"/>
          <w:lang w:eastAsia="en-US"/>
        </w:rPr>
        <w:t xml:space="preserve"> shall </w:t>
      </w:r>
      <w:r w:rsidRPr="00E71E3B">
        <w:rPr>
          <w:rFonts w:ascii="Arial" w:hAnsi="Arial" w:cs="Arial"/>
          <w:b/>
          <w:bCs/>
          <w:color w:val="000000"/>
          <w:sz w:val="18"/>
          <w:szCs w:val="18"/>
          <w:lang w:eastAsia="en-US"/>
        </w:rPr>
        <w:t>take no action contrary to, or inconsistent with</w:t>
      </w:r>
      <w:r w:rsidRPr="00E71E3B">
        <w:rPr>
          <w:rFonts w:ascii="Arial" w:hAnsi="Arial" w:cs="Arial"/>
          <w:bCs/>
          <w:color w:val="000000"/>
          <w:sz w:val="18"/>
          <w:szCs w:val="18"/>
          <w:lang w:eastAsia="en-US"/>
        </w:rPr>
        <w:t>, the foregoing.</w:t>
      </w:r>
    </w:p>
    <w:p w14:paraId="6783ABC4" w14:textId="77777777" w:rsidR="00E71E3B" w:rsidRPr="00E71E3B" w:rsidRDefault="00E71E3B" w:rsidP="00E71E3B">
      <w:pPr>
        <w:spacing w:before="0" w:after="0"/>
        <w:rPr>
          <w:rFonts w:ascii="Arial" w:hAnsi="Arial" w:cs="Arial"/>
          <w:sz w:val="18"/>
          <w:szCs w:val="18"/>
          <w:lang w:eastAsia="en-US"/>
        </w:rPr>
      </w:pPr>
    </w:p>
    <w:p w14:paraId="41617CFB"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bCs/>
          <w:color w:val="000000"/>
          <w:sz w:val="18"/>
          <w:szCs w:val="18"/>
          <w:lang w:eastAsia="en-US"/>
        </w:rPr>
        <w:t xml:space="preserve">Licensee agrees and acknowledges that HL7 may not own all </w:t>
      </w:r>
      <w:proofErr w:type="gramStart"/>
      <w:r w:rsidRPr="00E71E3B">
        <w:rPr>
          <w:rFonts w:ascii="Arial" w:hAnsi="Arial" w:cs="Arial"/>
          <w:b/>
          <w:bCs/>
          <w:color w:val="000000"/>
          <w:sz w:val="18"/>
          <w:szCs w:val="18"/>
          <w:lang w:eastAsia="en-US"/>
        </w:rPr>
        <w:t>right</w:t>
      </w:r>
      <w:proofErr w:type="gramEnd"/>
      <w:r w:rsidRPr="00E71E3B">
        <w:rPr>
          <w:rFonts w:ascii="Arial" w:hAnsi="Arial" w:cs="Arial"/>
          <w:b/>
          <w:bCs/>
          <w:color w:val="000000"/>
          <w:sz w:val="18"/>
          <w:szCs w:val="18"/>
          <w:lang w:eastAsia="en-US"/>
        </w:rPr>
        <w:t xml:space="preserve">, title, and interest, in and to the Materials and that the Materials </w:t>
      </w:r>
      <w:r w:rsidRPr="00E71E3B">
        <w:rPr>
          <w:rFonts w:ascii="Arial" w:hAnsi="Arial" w:cs="Arial"/>
          <w:b/>
          <w:color w:val="000000"/>
          <w:sz w:val="18"/>
          <w:szCs w:val="18"/>
          <w:lang w:eastAsia="en-US"/>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E71E3B">
        <w:rPr>
          <w:rFonts w:ascii="Arial" w:hAnsi="Arial" w:cs="Arial"/>
          <w:b/>
          <w:color w:val="000000"/>
          <w:sz w:val="18"/>
          <w:szCs w:val="18"/>
          <w:lang w:eastAsia="en-US"/>
        </w:rPr>
        <w:t>Third Party</w:t>
      </w:r>
      <w:proofErr w:type="gramEnd"/>
      <w:r w:rsidRPr="00E71E3B">
        <w:rPr>
          <w:rFonts w:ascii="Arial" w:hAnsi="Arial" w:cs="Arial"/>
          <w:b/>
          <w:color w:val="000000"/>
          <w:sz w:val="18"/>
          <w:szCs w:val="18"/>
          <w:lang w:eastAsia="en-US"/>
        </w:rPr>
        <w:t xml:space="preserve"> IP right by the Licensee remains the Licensee’s liability.</w:t>
      </w:r>
    </w:p>
    <w:p w14:paraId="54048FE9" w14:textId="77777777" w:rsidR="00E71E3B" w:rsidRPr="00E71E3B" w:rsidRDefault="00E71E3B" w:rsidP="00E71E3B">
      <w:pPr>
        <w:spacing w:before="0" w:after="0"/>
        <w:rPr>
          <w:rFonts w:ascii="Arial" w:hAnsi="Arial" w:cs="Arial"/>
          <w:color w:val="000000"/>
          <w:sz w:val="18"/>
          <w:szCs w:val="18"/>
          <w:lang w:eastAsia="en-US"/>
        </w:rPr>
      </w:pPr>
    </w:p>
    <w:p w14:paraId="4E11B89B" w14:textId="77777777" w:rsidR="00E71E3B" w:rsidRPr="00E71E3B" w:rsidRDefault="00E71E3B" w:rsidP="00E71E3B">
      <w:pPr>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654634" w:rsidRPr="00E71E3B" w14:paraId="708B6410" w14:textId="77777777" w:rsidTr="00A16394">
        <w:trPr>
          <w:cantSplit/>
          <w:trHeight w:val="143"/>
          <w:tblHeader/>
        </w:trPr>
        <w:tc>
          <w:tcPr>
            <w:tcW w:w="3330" w:type="dxa"/>
          </w:tcPr>
          <w:p w14:paraId="18E3FFC8" w14:textId="36496EA7" w:rsidR="00654634" w:rsidRPr="00E71E3B" w:rsidRDefault="00654634" w:rsidP="00654634">
            <w:pPr>
              <w:spacing w:before="0" w:after="0"/>
              <w:rPr>
                <w:rFonts w:ascii="Arial" w:hAnsi="Arial" w:cs="Arial"/>
                <w:b/>
                <w:color w:val="000000"/>
                <w:sz w:val="18"/>
                <w:szCs w:val="18"/>
                <w:lang w:eastAsia="en-US"/>
              </w:rPr>
            </w:pPr>
            <w:r w:rsidRPr="003A5F81">
              <w:rPr>
                <w:rFonts w:ascii="Arial" w:hAnsi="Arial" w:cs="Arial"/>
                <w:b/>
                <w:color w:val="000000"/>
                <w:sz w:val="18"/>
                <w:szCs w:val="18"/>
              </w:rPr>
              <w:t>Terminology</w:t>
            </w:r>
          </w:p>
        </w:tc>
        <w:tc>
          <w:tcPr>
            <w:tcW w:w="5580" w:type="dxa"/>
          </w:tcPr>
          <w:p w14:paraId="7DD85D97" w14:textId="3A26CB4E" w:rsidR="00654634" w:rsidRPr="00E71E3B" w:rsidRDefault="00654634" w:rsidP="00654634">
            <w:pPr>
              <w:spacing w:before="0" w:after="100" w:afterAutospacing="1"/>
              <w:rPr>
                <w:rFonts w:ascii="Arial" w:hAnsi="Arial" w:cs="Arial"/>
                <w:b/>
                <w:color w:val="000000"/>
                <w:sz w:val="18"/>
                <w:szCs w:val="18"/>
                <w:lang w:eastAsia="en-US"/>
              </w:rPr>
            </w:pPr>
            <w:r w:rsidRPr="003A5F81">
              <w:rPr>
                <w:rFonts w:ascii="Arial" w:hAnsi="Arial" w:cs="Arial"/>
                <w:b/>
                <w:color w:val="000000"/>
                <w:sz w:val="18"/>
                <w:szCs w:val="18"/>
              </w:rPr>
              <w:t>Owner/Contact</w:t>
            </w:r>
          </w:p>
        </w:tc>
      </w:tr>
      <w:tr w:rsidR="00654634" w:rsidRPr="00E71E3B" w14:paraId="788F3F6E" w14:textId="77777777" w:rsidTr="00A16394">
        <w:trPr>
          <w:cantSplit/>
        </w:trPr>
        <w:tc>
          <w:tcPr>
            <w:tcW w:w="3330" w:type="dxa"/>
          </w:tcPr>
          <w:p w14:paraId="2E8A9D8B" w14:textId="598EAC5A" w:rsidR="00654634" w:rsidRPr="00E71E3B" w:rsidRDefault="00654634" w:rsidP="00654634">
            <w:pPr>
              <w:spacing w:before="0" w:after="100" w:afterAutospacing="1"/>
              <w:rPr>
                <w:rFonts w:ascii="Arial" w:hAnsi="Arial" w:cs="Arial"/>
                <w:color w:val="000000"/>
                <w:sz w:val="18"/>
                <w:lang w:eastAsia="en-US"/>
              </w:rPr>
            </w:pPr>
            <w:r w:rsidRPr="003A5F81">
              <w:rPr>
                <w:rFonts w:ascii="Arial" w:hAnsi="Arial" w:cs="Arial"/>
                <w:color w:val="000000"/>
                <w:sz w:val="18"/>
              </w:rPr>
              <w:t>Current Procedures Terminology (CPT) code set</w:t>
            </w:r>
          </w:p>
        </w:tc>
        <w:tc>
          <w:tcPr>
            <w:tcW w:w="5580" w:type="dxa"/>
          </w:tcPr>
          <w:p w14:paraId="16CAAE59" w14:textId="5176F0F4"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color w:val="000000"/>
                <w:sz w:val="18"/>
              </w:rPr>
              <w:t>American Medical Association</w:t>
            </w:r>
            <w:r w:rsidRPr="003A5F81">
              <w:rPr>
                <w:rFonts w:ascii="Arial" w:hAnsi="Arial" w:cs="Arial"/>
                <w:color w:val="000000"/>
                <w:sz w:val="18"/>
              </w:rPr>
              <w:br/>
              <w:t>https://www.ama-assn.org/practice-management/cpt-licensing</w:t>
            </w:r>
          </w:p>
        </w:tc>
      </w:tr>
      <w:tr w:rsidR="00654634" w:rsidRPr="00E71E3B" w14:paraId="55F58180" w14:textId="77777777" w:rsidTr="00A16394">
        <w:tc>
          <w:tcPr>
            <w:tcW w:w="3330" w:type="dxa"/>
          </w:tcPr>
          <w:p w14:paraId="2A815A85" w14:textId="5B06AEEF" w:rsidR="00654634" w:rsidRPr="00E71E3B" w:rsidRDefault="00654634" w:rsidP="00654634">
            <w:pPr>
              <w:spacing w:before="100" w:beforeAutospacing="1" w:after="100" w:afterAutospacing="1"/>
              <w:rPr>
                <w:rFonts w:ascii="Arial" w:hAnsi="Arial" w:cs="Arial"/>
                <w:color w:val="000000"/>
                <w:sz w:val="18"/>
                <w:lang w:eastAsia="en-US"/>
              </w:rPr>
            </w:pPr>
            <w:r w:rsidRPr="00363B78">
              <w:rPr>
                <w:rFonts w:ascii="Arial" w:hAnsi="Arial" w:cs="Arial"/>
                <w:color w:val="000000"/>
                <w:sz w:val="18"/>
              </w:rPr>
              <w:t>SNOMED CT</w:t>
            </w:r>
            <w:r>
              <w:rPr>
                <w:rFonts w:ascii="Arial" w:hAnsi="Arial" w:cs="Arial"/>
                <w:color w:val="000000"/>
                <w:sz w:val="18"/>
              </w:rPr>
              <w:t>®</w:t>
            </w:r>
          </w:p>
        </w:tc>
        <w:tc>
          <w:tcPr>
            <w:tcW w:w="5580" w:type="dxa"/>
          </w:tcPr>
          <w:p w14:paraId="3F7A6806" w14:textId="61C0DF5B" w:rsidR="00654634" w:rsidRPr="00E71E3B" w:rsidRDefault="00654634" w:rsidP="00654634">
            <w:pPr>
              <w:spacing w:before="100" w:beforeAutospacing="1" w:after="100" w:afterAutospacing="1"/>
              <w:rPr>
                <w:rFonts w:ascii="Arial" w:hAnsi="Arial" w:cs="Arial"/>
                <w:color w:val="000000"/>
                <w:sz w:val="18"/>
                <w:lang w:eastAsia="en-US"/>
              </w:rPr>
            </w:pPr>
            <w:r w:rsidRPr="00D41EF4">
              <w:rPr>
                <w:rFonts w:ascii="Arial" w:hAnsi="Arial" w:cs="Arial"/>
                <w:color w:val="000000"/>
                <w:sz w:val="18"/>
              </w:rPr>
              <w:t xml:space="preserve">SNOMED CT® </w:t>
            </w:r>
            <w:proofErr w:type="gramStart"/>
            <w:r w:rsidRPr="00D41EF4">
              <w:rPr>
                <w:rFonts w:ascii="Arial" w:hAnsi="Arial" w:cs="Arial"/>
                <w:color w:val="000000"/>
                <w:sz w:val="18"/>
              </w:rPr>
              <w:t>International</w:t>
            </w:r>
            <w:r>
              <w:rPr>
                <w:rFonts w:ascii="Arial" w:hAnsi="Arial" w:cs="Arial"/>
                <w:color w:val="000000"/>
                <w:sz w:val="18"/>
              </w:rPr>
              <w:t xml:space="preserve">; </w:t>
            </w:r>
            <w:r w:rsidRPr="00363B78">
              <w:rPr>
                <w:rFonts w:ascii="Arial" w:hAnsi="Arial" w:cs="Arial"/>
                <w:color w:val="000000"/>
                <w:sz w:val="18"/>
              </w:rPr>
              <w:t xml:space="preserve"> http://www.snomed.org/snomed-ct/get-snomed-ct</w:t>
            </w:r>
            <w:proofErr w:type="gramEnd"/>
            <w:r w:rsidRPr="00363B78">
              <w:rPr>
                <w:rFonts w:ascii="Arial" w:hAnsi="Arial" w:cs="Arial"/>
                <w:color w:val="000000"/>
                <w:sz w:val="18"/>
              </w:rPr>
              <w:t xml:space="preserve"> or info@ihtsdo.org</w:t>
            </w:r>
          </w:p>
        </w:tc>
      </w:tr>
      <w:tr w:rsidR="00654634" w:rsidRPr="00E71E3B" w14:paraId="0F6C8A0F" w14:textId="77777777" w:rsidTr="00A16394">
        <w:tc>
          <w:tcPr>
            <w:tcW w:w="3330" w:type="dxa"/>
          </w:tcPr>
          <w:p w14:paraId="4675E4BD" w14:textId="6B958634" w:rsidR="00654634" w:rsidRPr="00E71E3B" w:rsidRDefault="00654634" w:rsidP="00654634">
            <w:pPr>
              <w:spacing w:before="100" w:beforeAutospacing="1" w:after="100" w:afterAutospacing="1"/>
              <w:rPr>
                <w:rFonts w:ascii="Arial" w:hAnsi="Arial" w:cs="Arial"/>
                <w:color w:val="000000"/>
                <w:sz w:val="18"/>
                <w:lang w:eastAsia="en-US"/>
              </w:rPr>
            </w:pPr>
            <w:r w:rsidRPr="00363B78">
              <w:rPr>
                <w:rFonts w:ascii="Arial" w:hAnsi="Arial" w:cs="Arial"/>
                <w:color w:val="000000"/>
                <w:sz w:val="18"/>
              </w:rPr>
              <w:t>Logical Observation Identifiers Names &amp; Codes (</w:t>
            </w:r>
            <w:r w:rsidRPr="00D41EF4">
              <w:rPr>
                <w:rFonts w:ascii="Arial" w:hAnsi="Arial" w:cs="Arial"/>
                <w:color w:val="000000"/>
                <w:sz w:val="18"/>
              </w:rPr>
              <w:t>LOINC®</w:t>
            </w:r>
            <w:r w:rsidRPr="00363B78">
              <w:rPr>
                <w:rFonts w:ascii="Arial" w:hAnsi="Arial" w:cs="Arial"/>
                <w:color w:val="000000"/>
                <w:sz w:val="18"/>
              </w:rPr>
              <w:t>)</w:t>
            </w:r>
          </w:p>
        </w:tc>
        <w:tc>
          <w:tcPr>
            <w:tcW w:w="5580" w:type="dxa"/>
          </w:tcPr>
          <w:p w14:paraId="33D50D50" w14:textId="624A6250" w:rsidR="00654634" w:rsidRPr="00E71E3B" w:rsidRDefault="00654634" w:rsidP="00654634">
            <w:pPr>
              <w:spacing w:before="100" w:beforeAutospacing="1" w:after="100" w:afterAutospacing="1"/>
              <w:rPr>
                <w:rFonts w:ascii="Arial" w:hAnsi="Arial" w:cs="Arial"/>
                <w:color w:val="000000"/>
                <w:sz w:val="18"/>
                <w:lang w:eastAsia="en-US"/>
              </w:rPr>
            </w:pPr>
            <w:proofErr w:type="spellStart"/>
            <w:r w:rsidRPr="00363B78">
              <w:rPr>
                <w:rFonts w:ascii="Arial" w:hAnsi="Arial" w:cs="Arial"/>
                <w:color w:val="000000"/>
                <w:sz w:val="18"/>
              </w:rPr>
              <w:t>Regenstrief</w:t>
            </w:r>
            <w:proofErr w:type="spellEnd"/>
            <w:r w:rsidRPr="00363B78">
              <w:rPr>
                <w:rFonts w:ascii="Arial" w:hAnsi="Arial" w:cs="Arial"/>
                <w:color w:val="000000"/>
                <w:sz w:val="18"/>
              </w:rPr>
              <w:t xml:space="preserve"> Institute</w:t>
            </w:r>
          </w:p>
        </w:tc>
      </w:tr>
      <w:tr w:rsidR="00654634" w:rsidRPr="00E71E3B" w14:paraId="61DD134B" w14:textId="77777777" w:rsidTr="00A16394">
        <w:tc>
          <w:tcPr>
            <w:tcW w:w="3330" w:type="dxa"/>
          </w:tcPr>
          <w:p w14:paraId="51F92CAD" w14:textId="5AAA86C7"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color w:val="000000"/>
                <w:sz w:val="18"/>
              </w:rPr>
              <w:t>International Classification of Diseases (ICD) codes</w:t>
            </w:r>
          </w:p>
        </w:tc>
        <w:tc>
          <w:tcPr>
            <w:tcW w:w="5580" w:type="dxa"/>
          </w:tcPr>
          <w:p w14:paraId="5F33D0C6" w14:textId="5B0179D3"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color w:val="000000"/>
                <w:sz w:val="18"/>
              </w:rPr>
              <w:t>World Health Organization (WHO)</w:t>
            </w:r>
          </w:p>
        </w:tc>
      </w:tr>
      <w:tr w:rsidR="00654634" w:rsidRPr="00E71E3B" w14:paraId="390939C2" w14:textId="77777777" w:rsidTr="00A16394">
        <w:tc>
          <w:tcPr>
            <w:tcW w:w="3330" w:type="dxa"/>
          </w:tcPr>
          <w:p w14:paraId="793A1C81" w14:textId="62AB8551"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iCs/>
                <w:color w:val="000000"/>
                <w:sz w:val="18"/>
              </w:rPr>
              <w:t>NUCC Health Care Provider Taxonomy code set</w:t>
            </w:r>
          </w:p>
        </w:tc>
        <w:tc>
          <w:tcPr>
            <w:tcW w:w="5580" w:type="dxa"/>
          </w:tcPr>
          <w:p w14:paraId="45646F28" w14:textId="00BD140A"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iCs/>
                <w:color w:val="000000"/>
                <w:sz w:val="18"/>
              </w:rPr>
              <w:t xml:space="preserve">American Medical Association. Please see </w:t>
            </w:r>
            <w:bookmarkStart w:id="4" w:name="OLE_LINK1"/>
            <w:r w:rsidRPr="003A5F81">
              <w:rPr>
                <w:rFonts w:ascii="Arial" w:hAnsi="Arial" w:cs="Arial"/>
                <w:iCs/>
                <w:color w:val="000000"/>
                <w:sz w:val="18"/>
              </w:rPr>
              <w:t>www.nucc.org. AMA licensing contact: 312-464-5022 (AMA IP services)</w:t>
            </w:r>
            <w:bookmarkEnd w:id="4"/>
          </w:p>
        </w:tc>
      </w:tr>
    </w:tbl>
    <w:p w14:paraId="70262015" w14:textId="5C85E835" w:rsidR="0053724C" w:rsidRPr="00B83364" w:rsidRDefault="0053724C" w:rsidP="00980037">
      <w:pPr>
        <w:jc w:val="right"/>
      </w:pPr>
      <w:bookmarkStart w:id="5" w:name="_Toc509911712"/>
      <w:bookmarkEnd w:id="0"/>
      <w:bookmarkEnd w:id="3"/>
    </w:p>
    <w:bookmarkEnd w:id="5"/>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62C7BBF4" w14:textId="7320EDFE" w:rsidR="00E62AAB" w:rsidRPr="00CA0A85" w:rsidRDefault="005F64E0" w:rsidP="00E71E3B">
      <w:pPr>
        <w:pStyle w:val="Default"/>
        <w:rPr>
          <w:noProof/>
        </w:rPr>
      </w:pPr>
      <w:r w:rsidRPr="000367E4">
        <w:br w:type="page"/>
      </w:r>
      <w:bookmarkEnd w:id="1"/>
      <w:r w:rsidR="00E62AAB" w:rsidRPr="00CA0A85">
        <w:rPr>
          <w:noProof/>
        </w:rPr>
        <w:lastRenderedPageBreak/>
        <w:t>Introduction</w:t>
      </w:r>
      <w:r w:rsidR="00F82CFF" w:rsidRPr="00CA0A85">
        <w:rPr>
          <w:noProof/>
        </w:rPr>
        <w:fldChar w:fldCharType="begin"/>
      </w:r>
      <w:r w:rsidR="00E62AAB"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108" w:type="dxa"/>
        <w:tblLayout w:type="fixed"/>
        <w:tblLook w:val="0000" w:firstRow="0" w:lastRow="0" w:firstColumn="0" w:lastColumn="0" w:noHBand="0" w:noVBand="0"/>
      </w:tblPr>
      <w:tblGrid>
        <w:gridCol w:w="3190"/>
        <w:gridCol w:w="4644"/>
      </w:tblGrid>
      <w:tr w:rsidR="00E62AAB" w:rsidRPr="00CA0A85" w14:paraId="3BAEC063" w14:textId="77777777" w:rsidTr="00EE5C1B">
        <w:tc>
          <w:tcPr>
            <w:tcW w:w="3190" w:type="dxa"/>
          </w:tcPr>
          <w:p w14:paraId="5B6D4CD2" w14:textId="3B2AB877" w:rsidR="00E62AAB" w:rsidRPr="00CA0A85" w:rsidRDefault="00E62AAB">
            <w:pPr>
              <w:rPr>
                <w:noProof/>
              </w:rPr>
            </w:pPr>
            <w:r>
              <w:rPr>
                <w:noProof/>
              </w:rPr>
              <w:t xml:space="preserve">Chief </w:t>
            </w:r>
            <w:r w:rsidR="00A9539D">
              <w:rPr>
                <w:noProof/>
              </w:rPr>
              <w:t>Standards Development</w:t>
            </w:r>
            <w:r>
              <w:rPr>
                <w:noProof/>
              </w:rPr>
              <w:t xml:space="preserve"> Office</w:t>
            </w:r>
            <w:r w:rsidR="001039A6">
              <w:rPr>
                <w:noProof/>
              </w:rPr>
              <w:t>r</w:t>
            </w:r>
            <w:r w:rsidRPr="00CA0A85">
              <w:rPr>
                <w:noProof/>
              </w:rPr>
              <w:t>:</w:t>
            </w:r>
          </w:p>
        </w:tc>
        <w:tc>
          <w:tcPr>
            <w:tcW w:w="4644" w:type="dxa"/>
          </w:tcPr>
          <w:p w14:paraId="0B28EA3C" w14:textId="183E910D" w:rsidR="00E62AAB" w:rsidRPr="00CA0A85" w:rsidRDefault="00A9539D" w:rsidP="004D1C9C">
            <w:pPr>
              <w:rPr>
                <w:noProof/>
              </w:rPr>
            </w:pPr>
            <w:r>
              <w:rPr>
                <w:noProof/>
              </w:rPr>
              <w:t>Dan Vreeman</w:t>
            </w:r>
            <w:r w:rsidR="00E62AAB" w:rsidRPr="00CA0A85">
              <w:rPr>
                <w:noProof/>
              </w:rPr>
              <w:br/>
            </w:r>
            <w:r w:rsidR="00E62AAB">
              <w:rPr>
                <w:noProof/>
              </w:rPr>
              <w:t>Health Level Seven, In</w:t>
            </w:r>
            <w:r w:rsidR="004D1C9C">
              <w:rPr>
                <w:noProof/>
              </w:rPr>
              <w:t>ternational</w:t>
            </w:r>
          </w:p>
        </w:tc>
      </w:tr>
    </w:tbl>
    <w:p w14:paraId="3A175F78" w14:textId="77777777" w:rsidR="00E62AAB" w:rsidRPr="00CA0A85" w:rsidRDefault="00E62AAB">
      <w:pPr>
        <w:pStyle w:val="Heading2"/>
        <w:rPr>
          <w:noProof/>
        </w:rPr>
      </w:pPr>
      <w:bookmarkStart w:id="6" w:name="_Toc496417779"/>
      <w:bookmarkStart w:id="7" w:name="_Toc496417857"/>
      <w:bookmarkStart w:id="8" w:name="_Toc148362035"/>
      <w:bookmarkStart w:id="9" w:name="_Toc359235968"/>
      <w:r w:rsidRPr="00CA0A85">
        <w:rPr>
          <w:noProof/>
        </w:rPr>
        <w:t>Chapter 1 Contents</w:t>
      </w:r>
      <w:bookmarkEnd w:id="6"/>
      <w:bookmarkEnd w:id="7"/>
      <w:bookmarkEnd w:id="8"/>
    </w:p>
    <w:bookmarkStart w:id="10" w:name="_Hlk27754886"/>
    <w:bookmarkStart w:id="11" w:name="_Toc496417780"/>
    <w:bookmarkStart w:id="12" w:name="_Toc496417858"/>
    <w:p w14:paraId="60936F9C" w14:textId="2C15E18B" w:rsidR="001900BA" w:rsidRDefault="005701C7">
      <w:pPr>
        <w:pStyle w:val="TOC2"/>
        <w:rPr>
          <w:rFonts w:asciiTheme="minorHAnsi" w:eastAsiaTheme="minorEastAsia" w:hAnsiTheme="minorHAnsi" w:cstheme="minorBidi"/>
          <w:b w:val="0"/>
          <w:sz w:val="22"/>
          <w:szCs w:val="22"/>
          <w:lang w:eastAsia="en-US"/>
        </w:rPr>
      </w:pPr>
      <w:r>
        <w:fldChar w:fldCharType="begin"/>
      </w:r>
      <w:r>
        <w:instrText xml:space="preserve"> TOC \o "2-3" \h \z \u </w:instrText>
      </w:r>
      <w:r>
        <w:fldChar w:fldCharType="separate"/>
      </w:r>
      <w:hyperlink w:anchor="_Toc148362035" w:history="1">
        <w:r w:rsidR="001900BA" w:rsidRPr="00AE096A">
          <w:rPr>
            <w:rStyle w:val="Hyperlink"/>
          </w:rPr>
          <w:t>1.1</w:t>
        </w:r>
        <w:r w:rsidR="001900BA">
          <w:rPr>
            <w:rFonts w:asciiTheme="minorHAnsi" w:eastAsiaTheme="minorEastAsia" w:hAnsiTheme="minorHAnsi" w:cstheme="minorBidi"/>
            <w:b w:val="0"/>
            <w:sz w:val="22"/>
            <w:szCs w:val="22"/>
            <w:lang w:eastAsia="en-US"/>
          </w:rPr>
          <w:tab/>
        </w:r>
        <w:r w:rsidR="001900BA" w:rsidRPr="00AE096A">
          <w:rPr>
            <w:rStyle w:val="Hyperlink"/>
          </w:rPr>
          <w:t>Chapter 1 Contents</w:t>
        </w:r>
        <w:r w:rsidR="001900BA">
          <w:rPr>
            <w:webHidden/>
          </w:rPr>
          <w:tab/>
        </w:r>
        <w:r w:rsidR="001900BA">
          <w:rPr>
            <w:webHidden/>
          </w:rPr>
          <w:fldChar w:fldCharType="begin"/>
        </w:r>
        <w:r w:rsidR="001900BA">
          <w:rPr>
            <w:webHidden/>
          </w:rPr>
          <w:instrText xml:space="preserve"> PAGEREF _Toc148362035 \h </w:instrText>
        </w:r>
        <w:r w:rsidR="001900BA">
          <w:rPr>
            <w:webHidden/>
          </w:rPr>
        </w:r>
        <w:r w:rsidR="001900BA">
          <w:rPr>
            <w:webHidden/>
          </w:rPr>
          <w:fldChar w:fldCharType="separate"/>
        </w:r>
        <w:r w:rsidR="001900BA">
          <w:rPr>
            <w:webHidden/>
          </w:rPr>
          <w:t>3</w:t>
        </w:r>
        <w:r w:rsidR="001900BA">
          <w:rPr>
            <w:webHidden/>
          </w:rPr>
          <w:fldChar w:fldCharType="end"/>
        </w:r>
      </w:hyperlink>
    </w:p>
    <w:p w14:paraId="132D98C1" w14:textId="32D6AE93" w:rsidR="001900BA" w:rsidRDefault="00000000">
      <w:pPr>
        <w:pStyle w:val="TOC2"/>
        <w:rPr>
          <w:rFonts w:asciiTheme="minorHAnsi" w:eastAsiaTheme="minorEastAsia" w:hAnsiTheme="minorHAnsi" w:cstheme="minorBidi"/>
          <w:b w:val="0"/>
          <w:sz w:val="22"/>
          <w:szCs w:val="22"/>
          <w:lang w:eastAsia="en-US"/>
        </w:rPr>
      </w:pPr>
      <w:hyperlink w:anchor="_Toc148362036" w:history="1">
        <w:r w:rsidR="001900BA" w:rsidRPr="00AE096A">
          <w:rPr>
            <w:rStyle w:val="Hyperlink"/>
          </w:rPr>
          <w:t>1.2</w:t>
        </w:r>
        <w:r w:rsidR="001900BA">
          <w:rPr>
            <w:rFonts w:asciiTheme="minorHAnsi" w:eastAsiaTheme="minorEastAsia" w:hAnsiTheme="minorHAnsi" w:cstheme="minorBidi"/>
            <w:b w:val="0"/>
            <w:sz w:val="22"/>
            <w:szCs w:val="22"/>
            <w:lang w:eastAsia="en-US"/>
          </w:rPr>
          <w:tab/>
        </w:r>
        <w:r w:rsidR="001900BA" w:rsidRPr="00AE096A">
          <w:rPr>
            <w:rStyle w:val="Hyperlink"/>
          </w:rPr>
          <w:t>Purpose</w:t>
        </w:r>
        <w:r w:rsidR="001900BA">
          <w:rPr>
            <w:webHidden/>
          </w:rPr>
          <w:tab/>
        </w:r>
        <w:r w:rsidR="001900BA">
          <w:rPr>
            <w:webHidden/>
          </w:rPr>
          <w:fldChar w:fldCharType="begin"/>
        </w:r>
        <w:r w:rsidR="001900BA">
          <w:rPr>
            <w:webHidden/>
          </w:rPr>
          <w:instrText xml:space="preserve"> PAGEREF _Toc148362036 \h </w:instrText>
        </w:r>
        <w:r w:rsidR="001900BA">
          <w:rPr>
            <w:webHidden/>
          </w:rPr>
        </w:r>
        <w:r w:rsidR="001900BA">
          <w:rPr>
            <w:webHidden/>
          </w:rPr>
          <w:fldChar w:fldCharType="separate"/>
        </w:r>
        <w:r w:rsidR="001900BA">
          <w:rPr>
            <w:webHidden/>
          </w:rPr>
          <w:t>4</w:t>
        </w:r>
        <w:r w:rsidR="001900BA">
          <w:rPr>
            <w:webHidden/>
          </w:rPr>
          <w:fldChar w:fldCharType="end"/>
        </w:r>
      </w:hyperlink>
    </w:p>
    <w:p w14:paraId="5749D8DD" w14:textId="5E279F81" w:rsidR="001900BA" w:rsidRDefault="00000000">
      <w:pPr>
        <w:pStyle w:val="TOC2"/>
        <w:rPr>
          <w:rFonts w:asciiTheme="minorHAnsi" w:eastAsiaTheme="minorEastAsia" w:hAnsiTheme="minorHAnsi" w:cstheme="minorBidi"/>
          <w:b w:val="0"/>
          <w:sz w:val="22"/>
          <w:szCs w:val="22"/>
          <w:lang w:eastAsia="en-US"/>
        </w:rPr>
      </w:pPr>
      <w:hyperlink w:anchor="_Toc148362037" w:history="1">
        <w:r w:rsidR="001900BA" w:rsidRPr="00AE096A">
          <w:rPr>
            <w:rStyle w:val="Hyperlink"/>
          </w:rPr>
          <w:t>1.3</w:t>
        </w:r>
        <w:r w:rsidR="001900BA">
          <w:rPr>
            <w:rFonts w:asciiTheme="minorHAnsi" w:eastAsiaTheme="minorEastAsia" w:hAnsiTheme="minorHAnsi" w:cstheme="minorBidi"/>
            <w:b w:val="0"/>
            <w:sz w:val="22"/>
            <w:szCs w:val="22"/>
            <w:lang w:eastAsia="en-US"/>
          </w:rPr>
          <w:tab/>
        </w:r>
        <w:r w:rsidR="001900BA" w:rsidRPr="00AE096A">
          <w:rPr>
            <w:rStyle w:val="Hyperlink"/>
          </w:rPr>
          <w:t>Background</w:t>
        </w:r>
        <w:r w:rsidR="001900BA">
          <w:rPr>
            <w:webHidden/>
          </w:rPr>
          <w:tab/>
        </w:r>
        <w:r w:rsidR="001900BA">
          <w:rPr>
            <w:webHidden/>
          </w:rPr>
          <w:fldChar w:fldCharType="begin"/>
        </w:r>
        <w:r w:rsidR="001900BA">
          <w:rPr>
            <w:webHidden/>
          </w:rPr>
          <w:instrText xml:space="preserve"> PAGEREF _Toc148362037 \h </w:instrText>
        </w:r>
        <w:r w:rsidR="001900BA">
          <w:rPr>
            <w:webHidden/>
          </w:rPr>
        </w:r>
        <w:r w:rsidR="001900BA">
          <w:rPr>
            <w:webHidden/>
          </w:rPr>
          <w:fldChar w:fldCharType="separate"/>
        </w:r>
        <w:r w:rsidR="001900BA">
          <w:rPr>
            <w:webHidden/>
          </w:rPr>
          <w:t>7</w:t>
        </w:r>
        <w:r w:rsidR="001900BA">
          <w:rPr>
            <w:webHidden/>
          </w:rPr>
          <w:fldChar w:fldCharType="end"/>
        </w:r>
      </w:hyperlink>
    </w:p>
    <w:p w14:paraId="47116B54" w14:textId="0669F275" w:rsidR="001900BA" w:rsidRDefault="00000000">
      <w:pPr>
        <w:pStyle w:val="TOC2"/>
        <w:rPr>
          <w:rFonts w:asciiTheme="minorHAnsi" w:eastAsiaTheme="minorEastAsia" w:hAnsiTheme="minorHAnsi" w:cstheme="minorBidi"/>
          <w:b w:val="0"/>
          <w:sz w:val="22"/>
          <w:szCs w:val="22"/>
          <w:lang w:eastAsia="en-US"/>
        </w:rPr>
      </w:pPr>
      <w:hyperlink w:anchor="_Toc148362038" w:history="1">
        <w:r w:rsidR="001900BA" w:rsidRPr="00AE096A">
          <w:rPr>
            <w:rStyle w:val="Hyperlink"/>
          </w:rPr>
          <w:t>1.4</w:t>
        </w:r>
        <w:r w:rsidR="001900BA">
          <w:rPr>
            <w:rFonts w:asciiTheme="minorHAnsi" w:eastAsiaTheme="minorEastAsia" w:hAnsiTheme="minorHAnsi" w:cstheme="minorBidi"/>
            <w:b w:val="0"/>
            <w:sz w:val="22"/>
            <w:szCs w:val="22"/>
            <w:lang w:eastAsia="en-US"/>
          </w:rPr>
          <w:tab/>
        </w:r>
        <w:r w:rsidR="001900BA" w:rsidRPr="00AE096A">
          <w:rPr>
            <w:rStyle w:val="Hyperlink"/>
          </w:rPr>
          <w:t>Need for a Standard</w:t>
        </w:r>
        <w:r w:rsidR="001900BA">
          <w:rPr>
            <w:webHidden/>
          </w:rPr>
          <w:tab/>
        </w:r>
        <w:r w:rsidR="001900BA">
          <w:rPr>
            <w:webHidden/>
          </w:rPr>
          <w:fldChar w:fldCharType="begin"/>
        </w:r>
        <w:r w:rsidR="001900BA">
          <w:rPr>
            <w:webHidden/>
          </w:rPr>
          <w:instrText xml:space="preserve"> PAGEREF _Toc148362038 \h </w:instrText>
        </w:r>
        <w:r w:rsidR="001900BA">
          <w:rPr>
            <w:webHidden/>
          </w:rPr>
        </w:r>
        <w:r w:rsidR="001900BA">
          <w:rPr>
            <w:webHidden/>
          </w:rPr>
          <w:fldChar w:fldCharType="separate"/>
        </w:r>
        <w:r w:rsidR="001900BA">
          <w:rPr>
            <w:webHidden/>
          </w:rPr>
          <w:t>9</w:t>
        </w:r>
        <w:r w:rsidR="001900BA">
          <w:rPr>
            <w:webHidden/>
          </w:rPr>
          <w:fldChar w:fldCharType="end"/>
        </w:r>
      </w:hyperlink>
    </w:p>
    <w:p w14:paraId="024F5594" w14:textId="210A1911" w:rsidR="001900BA" w:rsidRDefault="00000000">
      <w:pPr>
        <w:pStyle w:val="TOC2"/>
        <w:rPr>
          <w:rFonts w:asciiTheme="minorHAnsi" w:eastAsiaTheme="minorEastAsia" w:hAnsiTheme="minorHAnsi" w:cstheme="minorBidi"/>
          <w:b w:val="0"/>
          <w:sz w:val="22"/>
          <w:szCs w:val="22"/>
          <w:lang w:eastAsia="en-US"/>
        </w:rPr>
      </w:pPr>
      <w:hyperlink w:anchor="_Toc148362039" w:history="1">
        <w:r w:rsidR="001900BA" w:rsidRPr="00AE096A">
          <w:rPr>
            <w:rStyle w:val="Hyperlink"/>
          </w:rPr>
          <w:t>1.5</w:t>
        </w:r>
        <w:r w:rsidR="001900BA">
          <w:rPr>
            <w:rFonts w:asciiTheme="minorHAnsi" w:eastAsiaTheme="minorEastAsia" w:hAnsiTheme="minorHAnsi" w:cstheme="minorBidi"/>
            <w:b w:val="0"/>
            <w:sz w:val="22"/>
            <w:szCs w:val="22"/>
            <w:lang w:eastAsia="en-US"/>
          </w:rPr>
          <w:tab/>
        </w:r>
        <w:r w:rsidR="001900BA" w:rsidRPr="00AE096A">
          <w:rPr>
            <w:rStyle w:val="Hyperlink"/>
          </w:rPr>
          <w:t>Goals of the Standard</w:t>
        </w:r>
        <w:r w:rsidR="001900BA">
          <w:rPr>
            <w:webHidden/>
          </w:rPr>
          <w:tab/>
        </w:r>
        <w:r w:rsidR="001900BA">
          <w:rPr>
            <w:webHidden/>
          </w:rPr>
          <w:fldChar w:fldCharType="begin"/>
        </w:r>
        <w:r w:rsidR="001900BA">
          <w:rPr>
            <w:webHidden/>
          </w:rPr>
          <w:instrText xml:space="preserve"> PAGEREF _Toc148362039 \h </w:instrText>
        </w:r>
        <w:r w:rsidR="001900BA">
          <w:rPr>
            <w:webHidden/>
          </w:rPr>
        </w:r>
        <w:r w:rsidR="001900BA">
          <w:rPr>
            <w:webHidden/>
          </w:rPr>
          <w:fldChar w:fldCharType="separate"/>
        </w:r>
        <w:r w:rsidR="001900BA">
          <w:rPr>
            <w:webHidden/>
          </w:rPr>
          <w:t>10</w:t>
        </w:r>
        <w:r w:rsidR="001900BA">
          <w:rPr>
            <w:webHidden/>
          </w:rPr>
          <w:fldChar w:fldCharType="end"/>
        </w:r>
      </w:hyperlink>
    </w:p>
    <w:p w14:paraId="3892BCFF" w14:textId="77E7A193" w:rsidR="001900BA" w:rsidRDefault="00000000">
      <w:pPr>
        <w:pStyle w:val="TOC2"/>
        <w:rPr>
          <w:rFonts w:asciiTheme="minorHAnsi" w:eastAsiaTheme="minorEastAsia" w:hAnsiTheme="minorHAnsi" w:cstheme="minorBidi"/>
          <w:b w:val="0"/>
          <w:sz w:val="22"/>
          <w:szCs w:val="22"/>
          <w:lang w:eastAsia="en-US"/>
        </w:rPr>
      </w:pPr>
      <w:hyperlink w:anchor="_Toc148362040" w:history="1">
        <w:r w:rsidR="001900BA" w:rsidRPr="00AE096A">
          <w:rPr>
            <w:rStyle w:val="Hyperlink"/>
          </w:rPr>
          <w:t>1.6</w:t>
        </w:r>
        <w:r w:rsidR="001900BA">
          <w:rPr>
            <w:rFonts w:asciiTheme="minorHAnsi" w:eastAsiaTheme="minorEastAsia" w:hAnsiTheme="minorHAnsi" w:cstheme="minorBidi"/>
            <w:b w:val="0"/>
            <w:sz w:val="22"/>
            <w:szCs w:val="22"/>
            <w:lang w:eastAsia="en-US"/>
          </w:rPr>
          <w:tab/>
        </w:r>
        <w:r w:rsidR="001900BA" w:rsidRPr="00AE096A">
          <w:rPr>
            <w:rStyle w:val="Hyperlink"/>
          </w:rPr>
          <w:t>History of HL7 Version 1.0 to 2.9 Development</w:t>
        </w:r>
        <w:r w:rsidR="001900BA">
          <w:rPr>
            <w:webHidden/>
          </w:rPr>
          <w:tab/>
        </w:r>
        <w:r w:rsidR="001900BA">
          <w:rPr>
            <w:webHidden/>
          </w:rPr>
          <w:fldChar w:fldCharType="begin"/>
        </w:r>
        <w:r w:rsidR="001900BA">
          <w:rPr>
            <w:webHidden/>
          </w:rPr>
          <w:instrText xml:space="preserve"> PAGEREF _Toc148362040 \h </w:instrText>
        </w:r>
        <w:r w:rsidR="001900BA">
          <w:rPr>
            <w:webHidden/>
          </w:rPr>
        </w:r>
        <w:r w:rsidR="001900BA">
          <w:rPr>
            <w:webHidden/>
          </w:rPr>
          <w:fldChar w:fldCharType="separate"/>
        </w:r>
        <w:r w:rsidR="001900BA">
          <w:rPr>
            <w:webHidden/>
          </w:rPr>
          <w:t>10</w:t>
        </w:r>
        <w:r w:rsidR="001900BA">
          <w:rPr>
            <w:webHidden/>
          </w:rPr>
          <w:fldChar w:fldCharType="end"/>
        </w:r>
      </w:hyperlink>
    </w:p>
    <w:p w14:paraId="70695F3F" w14:textId="135CB14B" w:rsidR="001900BA" w:rsidRDefault="00000000">
      <w:pPr>
        <w:pStyle w:val="TOC2"/>
        <w:rPr>
          <w:rFonts w:asciiTheme="minorHAnsi" w:eastAsiaTheme="minorEastAsia" w:hAnsiTheme="minorHAnsi" w:cstheme="minorBidi"/>
          <w:b w:val="0"/>
          <w:sz w:val="22"/>
          <w:szCs w:val="22"/>
          <w:lang w:eastAsia="en-US"/>
        </w:rPr>
      </w:pPr>
      <w:hyperlink w:anchor="_Toc148362041" w:history="1">
        <w:r w:rsidR="001900BA" w:rsidRPr="00AE096A">
          <w:rPr>
            <w:rStyle w:val="Hyperlink"/>
          </w:rPr>
          <w:t>1.7</w:t>
        </w:r>
        <w:r w:rsidR="001900BA">
          <w:rPr>
            <w:rFonts w:asciiTheme="minorHAnsi" w:eastAsiaTheme="minorEastAsia" w:hAnsiTheme="minorHAnsi" w:cstheme="minorBidi"/>
            <w:b w:val="0"/>
            <w:sz w:val="22"/>
            <w:szCs w:val="22"/>
            <w:lang w:eastAsia="en-US"/>
          </w:rPr>
          <w:tab/>
        </w:r>
        <w:r w:rsidR="001900BA" w:rsidRPr="00AE096A">
          <w:rPr>
            <w:rStyle w:val="Hyperlink"/>
          </w:rPr>
          <w:t>Overview</w:t>
        </w:r>
        <w:r w:rsidR="001900BA">
          <w:rPr>
            <w:webHidden/>
          </w:rPr>
          <w:tab/>
        </w:r>
        <w:r w:rsidR="001900BA">
          <w:rPr>
            <w:webHidden/>
          </w:rPr>
          <w:fldChar w:fldCharType="begin"/>
        </w:r>
        <w:r w:rsidR="001900BA">
          <w:rPr>
            <w:webHidden/>
          </w:rPr>
          <w:instrText xml:space="preserve"> PAGEREF _Toc148362041 \h </w:instrText>
        </w:r>
        <w:r w:rsidR="001900BA">
          <w:rPr>
            <w:webHidden/>
          </w:rPr>
        </w:r>
        <w:r w:rsidR="001900BA">
          <w:rPr>
            <w:webHidden/>
          </w:rPr>
          <w:fldChar w:fldCharType="separate"/>
        </w:r>
        <w:r w:rsidR="001900BA">
          <w:rPr>
            <w:webHidden/>
          </w:rPr>
          <w:t>13</w:t>
        </w:r>
        <w:r w:rsidR="001900BA">
          <w:rPr>
            <w:webHidden/>
          </w:rPr>
          <w:fldChar w:fldCharType="end"/>
        </w:r>
      </w:hyperlink>
    </w:p>
    <w:p w14:paraId="1577F837" w14:textId="0FF75251"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2" w:history="1">
        <w:r w:rsidR="001900BA" w:rsidRPr="00AE096A">
          <w:rPr>
            <w:rStyle w:val="Hyperlink"/>
          </w:rPr>
          <w:t>1.7.1</w:t>
        </w:r>
        <w:r w:rsidR="001900BA">
          <w:rPr>
            <w:rFonts w:asciiTheme="minorHAnsi" w:eastAsiaTheme="minorEastAsia" w:hAnsiTheme="minorHAnsi" w:cstheme="minorBidi"/>
            <w:sz w:val="22"/>
            <w:szCs w:val="22"/>
            <w:lang w:eastAsia="en-US"/>
          </w:rPr>
          <w:tab/>
        </w:r>
        <w:r w:rsidR="001900BA" w:rsidRPr="00AE096A">
          <w:rPr>
            <w:rStyle w:val="Hyperlink"/>
          </w:rPr>
          <w:t>HL7 Encoding Rules</w:t>
        </w:r>
        <w:r w:rsidR="001900BA">
          <w:rPr>
            <w:webHidden/>
          </w:rPr>
          <w:tab/>
        </w:r>
        <w:r w:rsidR="001900BA">
          <w:rPr>
            <w:webHidden/>
          </w:rPr>
          <w:fldChar w:fldCharType="begin"/>
        </w:r>
        <w:r w:rsidR="001900BA">
          <w:rPr>
            <w:webHidden/>
          </w:rPr>
          <w:instrText xml:space="preserve"> PAGEREF _Toc148362042 \h </w:instrText>
        </w:r>
        <w:r w:rsidR="001900BA">
          <w:rPr>
            <w:webHidden/>
          </w:rPr>
        </w:r>
        <w:r w:rsidR="001900BA">
          <w:rPr>
            <w:webHidden/>
          </w:rPr>
          <w:fldChar w:fldCharType="separate"/>
        </w:r>
        <w:r w:rsidR="001900BA">
          <w:rPr>
            <w:webHidden/>
          </w:rPr>
          <w:t>13</w:t>
        </w:r>
        <w:r w:rsidR="001900BA">
          <w:rPr>
            <w:webHidden/>
          </w:rPr>
          <w:fldChar w:fldCharType="end"/>
        </w:r>
      </w:hyperlink>
    </w:p>
    <w:p w14:paraId="367A0111" w14:textId="1EEBBB26"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3" w:history="1">
        <w:r w:rsidR="001900BA" w:rsidRPr="00AE096A">
          <w:rPr>
            <w:rStyle w:val="Hyperlink"/>
          </w:rPr>
          <w:t>1.7.2</w:t>
        </w:r>
        <w:r w:rsidR="001900BA">
          <w:rPr>
            <w:rFonts w:asciiTheme="minorHAnsi" w:eastAsiaTheme="minorEastAsia" w:hAnsiTheme="minorHAnsi" w:cstheme="minorBidi"/>
            <w:sz w:val="22"/>
            <w:szCs w:val="22"/>
            <w:lang w:eastAsia="en-US"/>
          </w:rPr>
          <w:tab/>
        </w:r>
        <w:r w:rsidR="001900BA" w:rsidRPr="00AE096A">
          <w:rPr>
            <w:rStyle w:val="Hyperlink"/>
          </w:rPr>
          <w:t>Local Variations</w:t>
        </w:r>
        <w:r w:rsidR="001900BA">
          <w:rPr>
            <w:webHidden/>
          </w:rPr>
          <w:tab/>
        </w:r>
        <w:r w:rsidR="001900BA">
          <w:rPr>
            <w:webHidden/>
          </w:rPr>
          <w:fldChar w:fldCharType="begin"/>
        </w:r>
        <w:r w:rsidR="001900BA">
          <w:rPr>
            <w:webHidden/>
          </w:rPr>
          <w:instrText xml:space="preserve"> PAGEREF _Toc148362043 \h </w:instrText>
        </w:r>
        <w:r w:rsidR="001900BA">
          <w:rPr>
            <w:webHidden/>
          </w:rPr>
        </w:r>
        <w:r w:rsidR="001900BA">
          <w:rPr>
            <w:webHidden/>
          </w:rPr>
          <w:fldChar w:fldCharType="separate"/>
        </w:r>
        <w:r w:rsidR="001900BA">
          <w:rPr>
            <w:webHidden/>
          </w:rPr>
          <w:t>14</w:t>
        </w:r>
        <w:r w:rsidR="001900BA">
          <w:rPr>
            <w:webHidden/>
          </w:rPr>
          <w:fldChar w:fldCharType="end"/>
        </w:r>
      </w:hyperlink>
    </w:p>
    <w:p w14:paraId="0187ADAA" w14:textId="102B8D9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4" w:history="1">
        <w:r w:rsidR="001900BA" w:rsidRPr="00AE096A">
          <w:rPr>
            <w:rStyle w:val="Hyperlink"/>
          </w:rPr>
          <w:t>1.7.3</w:t>
        </w:r>
        <w:r w:rsidR="001900BA">
          <w:rPr>
            <w:rFonts w:asciiTheme="minorHAnsi" w:eastAsiaTheme="minorEastAsia" w:hAnsiTheme="minorHAnsi" w:cstheme="minorBidi"/>
            <w:sz w:val="22"/>
            <w:szCs w:val="22"/>
            <w:lang w:eastAsia="en-US"/>
          </w:rPr>
          <w:tab/>
        </w:r>
        <w:r w:rsidR="001900BA" w:rsidRPr="00AE096A">
          <w:rPr>
            <w:rStyle w:val="Hyperlink"/>
          </w:rPr>
          <w:t>Evolutionary Changes to the Standards</w:t>
        </w:r>
        <w:r w:rsidR="001900BA">
          <w:rPr>
            <w:webHidden/>
          </w:rPr>
          <w:tab/>
        </w:r>
        <w:r w:rsidR="001900BA">
          <w:rPr>
            <w:webHidden/>
          </w:rPr>
          <w:fldChar w:fldCharType="begin"/>
        </w:r>
        <w:r w:rsidR="001900BA">
          <w:rPr>
            <w:webHidden/>
          </w:rPr>
          <w:instrText xml:space="preserve"> PAGEREF _Toc148362044 \h </w:instrText>
        </w:r>
        <w:r w:rsidR="001900BA">
          <w:rPr>
            <w:webHidden/>
          </w:rPr>
        </w:r>
        <w:r w:rsidR="001900BA">
          <w:rPr>
            <w:webHidden/>
          </w:rPr>
          <w:fldChar w:fldCharType="separate"/>
        </w:r>
        <w:r w:rsidR="001900BA">
          <w:rPr>
            <w:webHidden/>
          </w:rPr>
          <w:t>15</w:t>
        </w:r>
        <w:r w:rsidR="001900BA">
          <w:rPr>
            <w:webHidden/>
          </w:rPr>
          <w:fldChar w:fldCharType="end"/>
        </w:r>
      </w:hyperlink>
    </w:p>
    <w:p w14:paraId="4D1E06FB" w14:textId="51408E01"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5" w:history="1">
        <w:r w:rsidR="001900BA" w:rsidRPr="00AE096A">
          <w:rPr>
            <w:rStyle w:val="Hyperlink"/>
          </w:rPr>
          <w:t>1.7.4</w:t>
        </w:r>
        <w:r w:rsidR="001900BA">
          <w:rPr>
            <w:rFonts w:asciiTheme="minorHAnsi" w:eastAsiaTheme="minorEastAsia" w:hAnsiTheme="minorHAnsi" w:cstheme="minorBidi"/>
            <w:sz w:val="22"/>
            <w:szCs w:val="22"/>
            <w:lang w:eastAsia="en-US"/>
          </w:rPr>
          <w:tab/>
        </w:r>
        <w:r w:rsidR="001900BA" w:rsidRPr="00AE096A">
          <w:rPr>
            <w:rStyle w:val="Hyperlink"/>
          </w:rPr>
          <w:t>Applicability to File Transfers (Batch Processing)</w:t>
        </w:r>
        <w:r w:rsidR="001900BA">
          <w:rPr>
            <w:webHidden/>
          </w:rPr>
          <w:tab/>
        </w:r>
        <w:r w:rsidR="001900BA">
          <w:rPr>
            <w:webHidden/>
          </w:rPr>
          <w:fldChar w:fldCharType="begin"/>
        </w:r>
        <w:r w:rsidR="001900BA">
          <w:rPr>
            <w:webHidden/>
          </w:rPr>
          <w:instrText xml:space="preserve"> PAGEREF _Toc148362045 \h </w:instrText>
        </w:r>
        <w:r w:rsidR="001900BA">
          <w:rPr>
            <w:webHidden/>
          </w:rPr>
        </w:r>
        <w:r w:rsidR="001900BA">
          <w:rPr>
            <w:webHidden/>
          </w:rPr>
          <w:fldChar w:fldCharType="separate"/>
        </w:r>
        <w:r w:rsidR="001900BA">
          <w:rPr>
            <w:webHidden/>
          </w:rPr>
          <w:t>15</w:t>
        </w:r>
        <w:r w:rsidR="001900BA">
          <w:rPr>
            <w:webHidden/>
          </w:rPr>
          <w:fldChar w:fldCharType="end"/>
        </w:r>
      </w:hyperlink>
    </w:p>
    <w:p w14:paraId="13FEBC2E" w14:textId="01E75E90"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6" w:history="1">
        <w:r w:rsidR="001900BA" w:rsidRPr="00AE096A">
          <w:rPr>
            <w:rStyle w:val="Hyperlink"/>
          </w:rPr>
          <w:t>1.7.5</w:t>
        </w:r>
        <w:r w:rsidR="001900BA">
          <w:rPr>
            <w:rFonts w:asciiTheme="minorHAnsi" w:eastAsiaTheme="minorEastAsia" w:hAnsiTheme="minorHAnsi" w:cstheme="minorBidi"/>
            <w:sz w:val="22"/>
            <w:szCs w:val="22"/>
            <w:lang w:eastAsia="en-US"/>
          </w:rPr>
          <w:tab/>
        </w:r>
        <w:r w:rsidR="001900BA" w:rsidRPr="00AE096A">
          <w:rPr>
            <w:rStyle w:val="Hyperlink"/>
          </w:rPr>
          <w:t>Relationship to Other Protocols</w:t>
        </w:r>
        <w:r w:rsidR="001900BA">
          <w:rPr>
            <w:webHidden/>
          </w:rPr>
          <w:tab/>
        </w:r>
        <w:r w:rsidR="001900BA">
          <w:rPr>
            <w:webHidden/>
          </w:rPr>
          <w:fldChar w:fldCharType="begin"/>
        </w:r>
        <w:r w:rsidR="001900BA">
          <w:rPr>
            <w:webHidden/>
          </w:rPr>
          <w:instrText xml:space="preserve"> PAGEREF _Toc148362046 \h </w:instrText>
        </w:r>
        <w:r w:rsidR="001900BA">
          <w:rPr>
            <w:webHidden/>
          </w:rPr>
        </w:r>
        <w:r w:rsidR="001900BA">
          <w:rPr>
            <w:webHidden/>
          </w:rPr>
          <w:fldChar w:fldCharType="separate"/>
        </w:r>
        <w:r w:rsidR="001900BA">
          <w:rPr>
            <w:webHidden/>
          </w:rPr>
          <w:t>15</w:t>
        </w:r>
        <w:r w:rsidR="001900BA">
          <w:rPr>
            <w:webHidden/>
          </w:rPr>
          <w:fldChar w:fldCharType="end"/>
        </w:r>
      </w:hyperlink>
    </w:p>
    <w:p w14:paraId="2E85EC5B" w14:textId="0C361EBB" w:rsidR="001900BA" w:rsidRDefault="00000000">
      <w:pPr>
        <w:pStyle w:val="TOC2"/>
        <w:rPr>
          <w:rFonts w:asciiTheme="minorHAnsi" w:eastAsiaTheme="minorEastAsia" w:hAnsiTheme="minorHAnsi" w:cstheme="minorBidi"/>
          <w:b w:val="0"/>
          <w:sz w:val="22"/>
          <w:szCs w:val="22"/>
          <w:lang w:eastAsia="en-US"/>
        </w:rPr>
      </w:pPr>
      <w:hyperlink w:anchor="_Toc148362047" w:history="1">
        <w:r w:rsidR="001900BA" w:rsidRPr="00AE096A">
          <w:rPr>
            <w:rStyle w:val="Hyperlink"/>
          </w:rPr>
          <w:t>1.8</w:t>
        </w:r>
        <w:r w:rsidR="001900BA">
          <w:rPr>
            <w:rFonts w:asciiTheme="minorHAnsi" w:eastAsiaTheme="minorEastAsia" w:hAnsiTheme="minorHAnsi" w:cstheme="minorBidi"/>
            <w:b w:val="0"/>
            <w:sz w:val="22"/>
            <w:szCs w:val="22"/>
            <w:lang w:eastAsia="en-US"/>
          </w:rPr>
          <w:tab/>
        </w:r>
        <w:r w:rsidR="001900BA" w:rsidRPr="00AE096A">
          <w:rPr>
            <w:rStyle w:val="Hyperlink"/>
          </w:rPr>
          <w:t>The Scope of HL7</w:t>
        </w:r>
        <w:r w:rsidR="001900BA">
          <w:rPr>
            <w:webHidden/>
          </w:rPr>
          <w:tab/>
        </w:r>
        <w:r w:rsidR="001900BA">
          <w:rPr>
            <w:webHidden/>
          </w:rPr>
          <w:fldChar w:fldCharType="begin"/>
        </w:r>
        <w:r w:rsidR="001900BA">
          <w:rPr>
            <w:webHidden/>
          </w:rPr>
          <w:instrText xml:space="preserve"> PAGEREF _Toc148362047 \h </w:instrText>
        </w:r>
        <w:r w:rsidR="001900BA">
          <w:rPr>
            <w:webHidden/>
          </w:rPr>
        </w:r>
        <w:r w:rsidR="001900BA">
          <w:rPr>
            <w:webHidden/>
          </w:rPr>
          <w:fldChar w:fldCharType="separate"/>
        </w:r>
        <w:r w:rsidR="001900BA">
          <w:rPr>
            <w:webHidden/>
          </w:rPr>
          <w:t>17</w:t>
        </w:r>
        <w:r w:rsidR="001900BA">
          <w:rPr>
            <w:webHidden/>
          </w:rPr>
          <w:fldChar w:fldCharType="end"/>
        </w:r>
      </w:hyperlink>
    </w:p>
    <w:p w14:paraId="62C92903" w14:textId="216C93C1"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8" w:history="1">
        <w:r w:rsidR="001900BA" w:rsidRPr="00AE096A">
          <w:rPr>
            <w:rStyle w:val="Hyperlink"/>
          </w:rPr>
          <w:t>1.8.1</w:t>
        </w:r>
        <w:r w:rsidR="001900BA">
          <w:rPr>
            <w:rFonts w:asciiTheme="minorHAnsi" w:eastAsiaTheme="minorEastAsia" w:hAnsiTheme="minorHAnsi" w:cstheme="minorBidi"/>
            <w:sz w:val="22"/>
            <w:szCs w:val="22"/>
            <w:lang w:eastAsia="en-US"/>
          </w:rPr>
          <w:tab/>
        </w:r>
        <w:r w:rsidR="001900BA" w:rsidRPr="00AE096A">
          <w:rPr>
            <w:rStyle w:val="Hyperlink"/>
          </w:rPr>
          <w:t>A Complete Solution</w:t>
        </w:r>
        <w:r w:rsidR="001900BA">
          <w:rPr>
            <w:webHidden/>
          </w:rPr>
          <w:tab/>
        </w:r>
        <w:r w:rsidR="001900BA">
          <w:rPr>
            <w:webHidden/>
          </w:rPr>
          <w:fldChar w:fldCharType="begin"/>
        </w:r>
        <w:r w:rsidR="001900BA">
          <w:rPr>
            <w:webHidden/>
          </w:rPr>
          <w:instrText xml:space="preserve"> PAGEREF _Toc148362048 \h </w:instrText>
        </w:r>
        <w:r w:rsidR="001900BA">
          <w:rPr>
            <w:webHidden/>
          </w:rPr>
        </w:r>
        <w:r w:rsidR="001900BA">
          <w:rPr>
            <w:webHidden/>
          </w:rPr>
          <w:fldChar w:fldCharType="separate"/>
        </w:r>
        <w:r w:rsidR="001900BA">
          <w:rPr>
            <w:webHidden/>
          </w:rPr>
          <w:t>17</w:t>
        </w:r>
        <w:r w:rsidR="001900BA">
          <w:rPr>
            <w:webHidden/>
          </w:rPr>
          <w:fldChar w:fldCharType="end"/>
        </w:r>
      </w:hyperlink>
    </w:p>
    <w:p w14:paraId="5A373CA4" w14:textId="24ED037B"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9" w:history="1">
        <w:r w:rsidR="001900BA" w:rsidRPr="00AE096A">
          <w:rPr>
            <w:rStyle w:val="Hyperlink"/>
          </w:rPr>
          <w:t>1.8.2</w:t>
        </w:r>
        <w:r w:rsidR="001900BA">
          <w:rPr>
            <w:rFonts w:asciiTheme="minorHAnsi" w:eastAsiaTheme="minorEastAsia" w:hAnsiTheme="minorHAnsi" w:cstheme="minorBidi"/>
            <w:sz w:val="22"/>
            <w:szCs w:val="22"/>
            <w:lang w:eastAsia="en-US"/>
          </w:rPr>
          <w:tab/>
        </w:r>
        <w:r w:rsidR="001900BA" w:rsidRPr="00AE096A">
          <w:rPr>
            <w:rStyle w:val="Hyperlink"/>
          </w:rPr>
          <w:t>Protection of Healthcare Information</w:t>
        </w:r>
        <w:r w:rsidR="001900BA">
          <w:rPr>
            <w:webHidden/>
          </w:rPr>
          <w:tab/>
        </w:r>
        <w:r w:rsidR="001900BA">
          <w:rPr>
            <w:webHidden/>
          </w:rPr>
          <w:fldChar w:fldCharType="begin"/>
        </w:r>
        <w:r w:rsidR="001900BA">
          <w:rPr>
            <w:webHidden/>
          </w:rPr>
          <w:instrText xml:space="preserve"> PAGEREF _Toc148362049 \h </w:instrText>
        </w:r>
        <w:r w:rsidR="001900BA">
          <w:rPr>
            <w:webHidden/>
          </w:rPr>
        </w:r>
        <w:r w:rsidR="001900BA">
          <w:rPr>
            <w:webHidden/>
          </w:rPr>
          <w:fldChar w:fldCharType="separate"/>
        </w:r>
        <w:r w:rsidR="001900BA">
          <w:rPr>
            <w:webHidden/>
          </w:rPr>
          <w:t>18</w:t>
        </w:r>
        <w:r w:rsidR="001900BA">
          <w:rPr>
            <w:webHidden/>
          </w:rPr>
          <w:fldChar w:fldCharType="end"/>
        </w:r>
      </w:hyperlink>
    </w:p>
    <w:p w14:paraId="141E56A4" w14:textId="54C8492C"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0" w:history="1">
        <w:r w:rsidR="001900BA" w:rsidRPr="00AE096A">
          <w:rPr>
            <w:rStyle w:val="Hyperlink"/>
          </w:rPr>
          <w:t>1.8.3</w:t>
        </w:r>
        <w:r w:rsidR="001900BA">
          <w:rPr>
            <w:rFonts w:asciiTheme="minorHAnsi" w:eastAsiaTheme="minorEastAsia" w:hAnsiTheme="minorHAnsi" w:cstheme="minorBidi"/>
            <w:sz w:val="22"/>
            <w:szCs w:val="22"/>
            <w:lang w:eastAsia="en-US"/>
          </w:rPr>
          <w:tab/>
        </w:r>
        <w:r w:rsidR="001900BA" w:rsidRPr="00AE096A">
          <w:rPr>
            <w:rStyle w:val="Hyperlink"/>
          </w:rPr>
          <w:t>Department of Defense (DOD) Requirements for Systems Security and Robustness</w:t>
        </w:r>
        <w:r w:rsidR="001900BA">
          <w:rPr>
            <w:webHidden/>
          </w:rPr>
          <w:tab/>
        </w:r>
        <w:r w:rsidR="001900BA">
          <w:rPr>
            <w:webHidden/>
          </w:rPr>
          <w:fldChar w:fldCharType="begin"/>
        </w:r>
        <w:r w:rsidR="001900BA">
          <w:rPr>
            <w:webHidden/>
          </w:rPr>
          <w:instrText xml:space="preserve"> PAGEREF _Toc148362050 \h </w:instrText>
        </w:r>
        <w:r w:rsidR="001900BA">
          <w:rPr>
            <w:webHidden/>
          </w:rPr>
        </w:r>
        <w:r w:rsidR="001900BA">
          <w:rPr>
            <w:webHidden/>
          </w:rPr>
          <w:fldChar w:fldCharType="separate"/>
        </w:r>
        <w:r w:rsidR="001900BA">
          <w:rPr>
            <w:webHidden/>
          </w:rPr>
          <w:t>19</w:t>
        </w:r>
        <w:r w:rsidR="001900BA">
          <w:rPr>
            <w:webHidden/>
          </w:rPr>
          <w:fldChar w:fldCharType="end"/>
        </w:r>
      </w:hyperlink>
    </w:p>
    <w:p w14:paraId="6AEE9D1B" w14:textId="6B51B90E"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1" w:history="1">
        <w:r w:rsidR="001900BA" w:rsidRPr="00AE096A">
          <w:rPr>
            <w:rStyle w:val="Hyperlink"/>
          </w:rPr>
          <w:t>1.8.4</w:t>
        </w:r>
        <w:r w:rsidR="001900BA">
          <w:rPr>
            <w:rFonts w:asciiTheme="minorHAnsi" w:eastAsiaTheme="minorEastAsia" w:hAnsiTheme="minorHAnsi" w:cstheme="minorBidi"/>
            <w:sz w:val="22"/>
            <w:szCs w:val="22"/>
            <w:lang w:eastAsia="en-US"/>
          </w:rPr>
          <w:tab/>
        </w:r>
        <w:r w:rsidR="001900BA" w:rsidRPr="00AE096A">
          <w:rPr>
            <w:rStyle w:val="Hyperlink"/>
          </w:rPr>
          <w:t>Enforcement of Organizational Security and Access Control Policies</w:t>
        </w:r>
        <w:r w:rsidR="001900BA">
          <w:rPr>
            <w:webHidden/>
          </w:rPr>
          <w:tab/>
        </w:r>
        <w:r w:rsidR="001900BA">
          <w:rPr>
            <w:webHidden/>
          </w:rPr>
          <w:fldChar w:fldCharType="begin"/>
        </w:r>
        <w:r w:rsidR="001900BA">
          <w:rPr>
            <w:webHidden/>
          </w:rPr>
          <w:instrText xml:space="preserve"> PAGEREF _Toc148362051 \h </w:instrText>
        </w:r>
        <w:r w:rsidR="001900BA">
          <w:rPr>
            <w:webHidden/>
          </w:rPr>
        </w:r>
        <w:r w:rsidR="001900BA">
          <w:rPr>
            <w:webHidden/>
          </w:rPr>
          <w:fldChar w:fldCharType="separate"/>
        </w:r>
        <w:r w:rsidR="001900BA">
          <w:rPr>
            <w:webHidden/>
          </w:rPr>
          <w:t>19</w:t>
        </w:r>
        <w:r w:rsidR="001900BA">
          <w:rPr>
            <w:webHidden/>
          </w:rPr>
          <w:fldChar w:fldCharType="end"/>
        </w:r>
      </w:hyperlink>
    </w:p>
    <w:p w14:paraId="5F0DF23E" w14:textId="22D8696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2" w:history="1">
        <w:r w:rsidR="001900BA" w:rsidRPr="00AE096A">
          <w:rPr>
            <w:rStyle w:val="Hyperlink"/>
          </w:rPr>
          <w:t>1.8.5</w:t>
        </w:r>
        <w:r w:rsidR="001900BA">
          <w:rPr>
            <w:rFonts w:asciiTheme="minorHAnsi" w:eastAsiaTheme="minorEastAsia" w:hAnsiTheme="minorHAnsi" w:cstheme="minorBidi"/>
            <w:sz w:val="22"/>
            <w:szCs w:val="22"/>
            <w:lang w:eastAsia="en-US"/>
          </w:rPr>
          <w:tab/>
        </w:r>
        <w:r w:rsidR="001900BA" w:rsidRPr="00AE096A">
          <w:rPr>
            <w:rStyle w:val="Hyperlink"/>
          </w:rPr>
          <w:t>Security Classifications (Markings) and User Authentication and Identification</w:t>
        </w:r>
        <w:r w:rsidR="001900BA">
          <w:rPr>
            <w:webHidden/>
          </w:rPr>
          <w:tab/>
        </w:r>
        <w:r w:rsidR="001900BA">
          <w:rPr>
            <w:webHidden/>
          </w:rPr>
          <w:fldChar w:fldCharType="begin"/>
        </w:r>
        <w:r w:rsidR="001900BA">
          <w:rPr>
            <w:webHidden/>
          </w:rPr>
          <w:instrText xml:space="preserve"> PAGEREF _Toc148362052 \h </w:instrText>
        </w:r>
        <w:r w:rsidR="001900BA">
          <w:rPr>
            <w:webHidden/>
          </w:rPr>
        </w:r>
        <w:r w:rsidR="001900BA">
          <w:rPr>
            <w:webHidden/>
          </w:rPr>
          <w:fldChar w:fldCharType="separate"/>
        </w:r>
        <w:r w:rsidR="001900BA">
          <w:rPr>
            <w:webHidden/>
          </w:rPr>
          <w:t>19</w:t>
        </w:r>
        <w:r w:rsidR="001900BA">
          <w:rPr>
            <w:webHidden/>
          </w:rPr>
          <w:fldChar w:fldCharType="end"/>
        </w:r>
      </w:hyperlink>
    </w:p>
    <w:p w14:paraId="351321D8" w14:textId="3089FFF6"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3" w:history="1">
        <w:r w:rsidR="001900BA" w:rsidRPr="00AE096A">
          <w:rPr>
            <w:rStyle w:val="Hyperlink"/>
          </w:rPr>
          <w:t>1.8.6</w:t>
        </w:r>
        <w:r w:rsidR="001900BA">
          <w:rPr>
            <w:rFonts w:asciiTheme="minorHAnsi" w:eastAsiaTheme="minorEastAsia" w:hAnsiTheme="minorHAnsi" w:cstheme="minorBidi"/>
            <w:sz w:val="22"/>
            <w:szCs w:val="22"/>
            <w:lang w:eastAsia="en-US"/>
          </w:rPr>
          <w:tab/>
        </w:r>
        <w:r w:rsidR="001900BA" w:rsidRPr="00AE096A">
          <w:rPr>
            <w:rStyle w:val="Hyperlink"/>
          </w:rPr>
          <w:t>Roles and Relationships</w:t>
        </w:r>
        <w:r w:rsidR="001900BA">
          <w:rPr>
            <w:webHidden/>
          </w:rPr>
          <w:tab/>
        </w:r>
        <w:r w:rsidR="001900BA">
          <w:rPr>
            <w:webHidden/>
          </w:rPr>
          <w:fldChar w:fldCharType="begin"/>
        </w:r>
        <w:r w:rsidR="001900BA">
          <w:rPr>
            <w:webHidden/>
          </w:rPr>
          <w:instrText xml:space="preserve"> PAGEREF _Toc148362053 \h </w:instrText>
        </w:r>
        <w:r w:rsidR="001900BA">
          <w:rPr>
            <w:webHidden/>
          </w:rPr>
        </w:r>
        <w:r w:rsidR="001900BA">
          <w:rPr>
            <w:webHidden/>
          </w:rPr>
          <w:fldChar w:fldCharType="separate"/>
        </w:r>
        <w:r w:rsidR="001900BA">
          <w:rPr>
            <w:webHidden/>
          </w:rPr>
          <w:t>19</w:t>
        </w:r>
        <w:r w:rsidR="001900BA">
          <w:rPr>
            <w:webHidden/>
          </w:rPr>
          <w:fldChar w:fldCharType="end"/>
        </w:r>
      </w:hyperlink>
    </w:p>
    <w:p w14:paraId="3A0635D5" w14:textId="6797C886"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4" w:history="1">
        <w:r w:rsidR="001900BA" w:rsidRPr="00AE096A">
          <w:rPr>
            <w:rStyle w:val="Hyperlink"/>
          </w:rPr>
          <w:t>1.8.7</w:t>
        </w:r>
        <w:r w:rsidR="001900BA">
          <w:rPr>
            <w:rFonts w:asciiTheme="minorHAnsi" w:eastAsiaTheme="minorEastAsia" w:hAnsiTheme="minorHAnsi" w:cstheme="minorBidi"/>
            <w:sz w:val="22"/>
            <w:szCs w:val="22"/>
            <w:lang w:eastAsia="en-US"/>
          </w:rPr>
          <w:tab/>
        </w:r>
        <w:r w:rsidR="001900BA" w:rsidRPr="00AE096A">
          <w:rPr>
            <w:rStyle w:val="Hyperlink"/>
          </w:rPr>
          <w:t>Accountability, Audit Trails and Assigned Responsibility</w:t>
        </w:r>
        <w:r w:rsidR="001900BA">
          <w:rPr>
            <w:webHidden/>
          </w:rPr>
          <w:tab/>
        </w:r>
        <w:r w:rsidR="001900BA">
          <w:rPr>
            <w:webHidden/>
          </w:rPr>
          <w:fldChar w:fldCharType="begin"/>
        </w:r>
        <w:r w:rsidR="001900BA">
          <w:rPr>
            <w:webHidden/>
          </w:rPr>
          <w:instrText xml:space="preserve"> PAGEREF _Toc148362054 \h </w:instrText>
        </w:r>
        <w:r w:rsidR="001900BA">
          <w:rPr>
            <w:webHidden/>
          </w:rPr>
        </w:r>
        <w:r w:rsidR="001900BA">
          <w:rPr>
            <w:webHidden/>
          </w:rPr>
          <w:fldChar w:fldCharType="separate"/>
        </w:r>
        <w:r w:rsidR="001900BA">
          <w:rPr>
            <w:webHidden/>
          </w:rPr>
          <w:t>19</w:t>
        </w:r>
        <w:r w:rsidR="001900BA">
          <w:rPr>
            <w:webHidden/>
          </w:rPr>
          <w:fldChar w:fldCharType="end"/>
        </w:r>
      </w:hyperlink>
    </w:p>
    <w:p w14:paraId="1B4C0878" w14:textId="1C238A80"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5" w:history="1">
        <w:r w:rsidR="001900BA" w:rsidRPr="00AE096A">
          <w:rPr>
            <w:rStyle w:val="Hyperlink"/>
          </w:rPr>
          <w:t>1.8.8</w:t>
        </w:r>
        <w:r w:rsidR="001900BA">
          <w:rPr>
            <w:rFonts w:asciiTheme="minorHAnsi" w:eastAsiaTheme="minorEastAsia" w:hAnsiTheme="minorHAnsi" w:cstheme="minorBidi"/>
            <w:sz w:val="22"/>
            <w:szCs w:val="22"/>
            <w:lang w:eastAsia="en-US"/>
          </w:rPr>
          <w:tab/>
        </w:r>
        <w:r w:rsidR="001900BA" w:rsidRPr="00AE096A">
          <w:rPr>
            <w:rStyle w:val="Hyperlink"/>
          </w:rPr>
          <w:t>Central, Unified Hardware and Software Controls for Security and Trusted Continuous Protection</w:t>
        </w:r>
        <w:r w:rsidR="001900BA">
          <w:rPr>
            <w:webHidden/>
          </w:rPr>
          <w:tab/>
        </w:r>
        <w:r w:rsidR="001900BA">
          <w:rPr>
            <w:webHidden/>
          </w:rPr>
          <w:fldChar w:fldCharType="begin"/>
        </w:r>
        <w:r w:rsidR="001900BA">
          <w:rPr>
            <w:webHidden/>
          </w:rPr>
          <w:instrText xml:space="preserve"> PAGEREF _Toc148362055 \h </w:instrText>
        </w:r>
        <w:r w:rsidR="001900BA">
          <w:rPr>
            <w:webHidden/>
          </w:rPr>
        </w:r>
        <w:r w:rsidR="001900BA">
          <w:rPr>
            <w:webHidden/>
          </w:rPr>
          <w:fldChar w:fldCharType="separate"/>
        </w:r>
        <w:r w:rsidR="001900BA">
          <w:rPr>
            <w:webHidden/>
          </w:rPr>
          <w:t>19</w:t>
        </w:r>
        <w:r w:rsidR="001900BA">
          <w:rPr>
            <w:webHidden/>
          </w:rPr>
          <w:fldChar w:fldCharType="end"/>
        </w:r>
      </w:hyperlink>
    </w:p>
    <w:p w14:paraId="4EEDA023" w14:textId="124711F3"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6" w:history="1">
        <w:r w:rsidR="001900BA" w:rsidRPr="00AE096A">
          <w:rPr>
            <w:rStyle w:val="Hyperlink"/>
          </w:rPr>
          <w:t>1.8.9</w:t>
        </w:r>
        <w:r w:rsidR="001900BA">
          <w:rPr>
            <w:rFonts w:asciiTheme="minorHAnsi" w:eastAsiaTheme="minorEastAsia" w:hAnsiTheme="minorHAnsi" w:cstheme="minorBidi"/>
            <w:sz w:val="22"/>
            <w:szCs w:val="22"/>
            <w:lang w:eastAsia="en-US"/>
          </w:rPr>
          <w:tab/>
        </w:r>
        <w:r w:rsidR="001900BA" w:rsidRPr="00AE096A">
          <w:rPr>
            <w:rStyle w:val="Hyperlink"/>
          </w:rPr>
          <w:t>Uniform Data Definition and Data Architecture</w:t>
        </w:r>
        <w:r w:rsidR="001900BA">
          <w:rPr>
            <w:webHidden/>
          </w:rPr>
          <w:tab/>
        </w:r>
        <w:r w:rsidR="001900BA">
          <w:rPr>
            <w:webHidden/>
          </w:rPr>
          <w:fldChar w:fldCharType="begin"/>
        </w:r>
        <w:r w:rsidR="001900BA">
          <w:rPr>
            <w:webHidden/>
          </w:rPr>
          <w:instrText xml:space="preserve"> PAGEREF _Toc148362056 \h </w:instrText>
        </w:r>
        <w:r w:rsidR="001900BA">
          <w:rPr>
            <w:webHidden/>
          </w:rPr>
        </w:r>
        <w:r w:rsidR="001900BA">
          <w:rPr>
            <w:webHidden/>
          </w:rPr>
          <w:fldChar w:fldCharType="separate"/>
        </w:r>
        <w:r w:rsidR="001900BA">
          <w:rPr>
            <w:webHidden/>
          </w:rPr>
          <w:t>20</w:t>
        </w:r>
        <w:r w:rsidR="001900BA">
          <w:rPr>
            <w:webHidden/>
          </w:rPr>
          <w:fldChar w:fldCharType="end"/>
        </w:r>
      </w:hyperlink>
    </w:p>
    <w:p w14:paraId="0D252F91" w14:textId="466B2B27"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7" w:history="1">
        <w:r w:rsidR="001900BA" w:rsidRPr="00AE096A">
          <w:rPr>
            <w:rStyle w:val="Hyperlink"/>
          </w:rPr>
          <w:t>1.8.10</w:t>
        </w:r>
        <w:r w:rsidR="001900BA">
          <w:rPr>
            <w:rFonts w:asciiTheme="minorHAnsi" w:eastAsiaTheme="minorEastAsia" w:hAnsiTheme="minorHAnsi" w:cstheme="minorBidi"/>
            <w:sz w:val="22"/>
            <w:szCs w:val="22"/>
            <w:lang w:eastAsia="en-US"/>
          </w:rPr>
          <w:tab/>
        </w:r>
        <w:r w:rsidR="001900BA" w:rsidRPr="00AE096A">
          <w:rPr>
            <w:rStyle w:val="Hyperlink"/>
          </w:rPr>
          <w:t>Controlled Disclosure, Notification of Disclosed Information as Protected and Tracking Exceptions of Protected Health Information</w:t>
        </w:r>
        <w:r w:rsidR="001900BA">
          <w:rPr>
            <w:webHidden/>
          </w:rPr>
          <w:tab/>
        </w:r>
        <w:r w:rsidR="001900BA">
          <w:rPr>
            <w:webHidden/>
          </w:rPr>
          <w:fldChar w:fldCharType="begin"/>
        </w:r>
        <w:r w:rsidR="001900BA">
          <w:rPr>
            <w:webHidden/>
          </w:rPr>
          <w:instrText xml:space="preserve"> PAGEREF _Toc148362057 \h </w:instrText>
        </w:r>
        <w:r w:rsidR="001900BA">
          <w:rPr>
            <w:webHidden/>
          </w:rPr>
        </w:r>
        <w:r w:rsidR="001900BA">
          <w:rPr>
            <w:webHidden/>
          </w:rPr>
          <w:fldChar w:fldCharType="separate"/>
        </w:r>
        <w:r w:rsidR="001900BA">
          <w:rPr>
            <w:webHidden/>
          </w:rPr>
          <w:t>20</w:t>
        </w:r>
        <w:r w:rsidR="001900BA">
          <w:rPr>
            <w:webHidden/>
          </w:rPr>
          <w:fldChar w:fldCharType="end"/>
        </w:r>
      </w:hyperlink>
    </w:p>
    <w:p w14:paraId="669E80C6" w14:textId="78174326"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8" w:history="1">
        <w:r w:rsidR="001900BA" w:rsidRPr="00AE096A">
          <w:rPr>
            <w:rStyle w:val="Hyperlink"/>
          </w:rPr>
          <w:t>1.8.11</w:t>
        </w:r>
        <w:r w:rsidR="001900BA">
          <w:rPr>
            <w:rFonts w:asciiTheme="minorHAnsi" w:eastAsiaTheme="minorEastAsia" w:hAnsiTheme="minorHAnsi" w:cstheme="minorBidi"/>
            <w:sz w:val="22"/>
            <w:szCs w:val="22"/>
            <w:lang w:eastAsia="en-US"/>
          </w:rPr>
          <w:tab/>
        </w:r>
        <w:r w:rsidR="001900BA" w:rsidRPr="00AE096A">
          <w:rPr>
            <w:rStyle w:val="Hyperlink"/>
          </w:rPr>
          <w:t>Tracking of Corrections, Amendments or Refusals to Correct or Amend Protected Health Information</w:t>
        </w:r>
        <w:r w:rsidR="001900BA">
          <w:rPr>
            <w:webHidden/>
          </w:rPr>
          <w:tab/>
        </w:r>
        <w:r w:rsidR="001900BA">
          <w:rPr>
            <w:webHidden/>
          </w:rPr>
          <w:fldChar w:fldCharType="begin"/>
        </w:r>
        <w:r w:rsidR="001900BA">
          <w:rPr>
            <w:webHidden/>
          </w:rPr>
          <w:instrText xml:space="preserve"> PAGEREF _Toc148362058 \h </w:instrText>
        </w:r>
        <w:r w:rsidR="001900BA">
          <w:rPr>
            <w:webHidden/>
          </w:rPr>
        </w:r>
        <w:r w:rsidR="001900BA">
          <w:rPr>
            <w:webHidden/>
          </w:rPr>
          <w:fldChar w:fldCharType="separate"/>
        </w:r>
        <w:r w:rsidR="001900BA">
          <w:rPr>
            <w:webHidden/>
          </w:rPr>
          <w:t>20</w:t>
        </w:r>
        <w:r w:rsidR="001900BA">
          <w:rPr>
            <w:webHidden/>
          </w:rPr>
          <w:fldChar w:fldCharType="end"/>
        </w:r>
      </w:hyperlink>
    </w:p>
    <w:p w14:paraId="69BF277C" w14:textId="15AF3CC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9" w:history="1">
        <w:r w:rsidR="001900BA" w:rsidRPr="00AE096A">
          <w:rPr>
            <w:rStyle w:val="Hyperlink"/>
          </w:rPr>
          <w:t>1.8.12</w:t>
        </w:r>
        <w:r w:rsidR="001900BA">
          <w:rPr>
            <w:rFonts w:asciiTheme="minorHAnsi" w:eastAsiaTheme="minorEastAsia" w:hAnsiTheme="minorHAnsi" w:cstheme="minorBidi"/>
            <w:sz w:val="22"/>
            <w:szCs w:val="22"/>
            <w:lang w:eastAsia="en-US"/>
          </w:rPr>
          <w:tab/>
        </w:r>
        <w:r w:rsidR="001900BA" w:rsidRPr="00AE096A">
          <w:rPr>
            <w:rStyle w:val="Hyperlink"/>
          </w:rPr>
          <w:t>Disclosure of Disidentified Health Information</w:t>
        </w:r>
        <w:r w:rsidR="001900BA">
          <w:rPr>
            <w:webHidden/>
          </w:rPr>
          <w:tab/>
        </w:r>
        <w:r w:rsidR="001900BA">
          <w:rPr>
            <w:webHidden/>
          </w:rPr>
          <w:fldChar w:fldCharType="begin"/>
        </w:r>
        <w:r w:rsidR="001900BA">
          <w:rPr>
            <w:webHidden/>
          </w:rPr>
          <w:instrText xml:space="preserve"> PAGEREF _Toc148362059 \h </w:instrText>
        </w:r>
        <w:r w:rsidR="001900BA">
          <w:rPr>
            <w:webHidden/>
          </w:rPr>
        </w:r>
        <w:r w:rsidR="001900BA">
          <w:rPr>
            <w:webHidden/>
          </w:rPr>
          <w:fldChar w:fldCharType="separate"/>
        </w:r>
        <w:r w:rsidR="001900BA">
          <w:rPr>
            <w:webHidden/>
          </w:rPr>
          <w:t>20</w:t>
        </w:r>
        <w:r w:rsidR="001900BA">
          <w:rPr>
            <w:webHidden/>
          </w:rPr>
          <w:fldChar w:fldCharType="end"/>
        </w:r>
      </w:hyperlink>
    </w:p>
    <w:p w14:paraId="655AAE0A" w14:textId="2D3EFE14"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0" w:history="1">
        <w:r w:rsidR="001900BA" w:rsidRPr="00AE096A">
          <w:rPr>
            <w:rStyle w:val="Hyperlink"/>
          </w:rPr>
          <w:t>1.8.13</w:t>
        </w:r>
        <w:r w:rsidR="001900BA">
          <w:rPr>
            <w:rFonts w:asciiTheme="minorHAnsi" w:eastAsiaTheme="minorEastAsia" w:hAnsiTheme="minorHAnsi" w:cstheme="minorBidi"/>
            <w:sz w:val="22"/>
            <w:szCs w:val="22"/>
            <w:lang w:eastAsia="en-US"/>
          </w:rPr>
          <w:tab/>
        </w:r>
        <w:r w:rsidR="001900BA" w:rsidRPr="00AE096A">
          <w:rPr>
            <w:rStyle w:val="Hyperlink"/>
          </w:rPr>
          <w:t>Ensuring and Tracking Data Source Authentication and Non-alterability</w:t>
        </w:r>
        <w:r w:rsidR="001900BA">
          <w:rPr>
            <w:webHidden/>
          </w:rPr>
          <w:tab/>
        </w:r>
        <w:r w:rsidR="001900BA">
          <w:rPr>
            <w:webHidden/>
          </w:rPr>
          <w:fldChar w:fldCharType="begin"/>
        </w:r>
        <w:r w:rsidR="001900BA">
          <w:rPr>
            <w:webHidden/>
          </w:rPr>
          <w:instrText xml:space="preserve"> PAGEREF _Toc148362060 \h </w:instrText>
        </w:r>
        <w:r w:rsidR="001900BA">
          <w:rPr>
            <w:webHidden/>
          </w:rPr>
        </w:r>
        <w:r w:rsidR="001900BA">
          <w:rPr>
            <w:webHidden/>
          </w:rPr>
          <w:fldChar w:fldCharType="separate"/>
        </w:r>
        <w:r w:rsidR="001900BA">
          <w:rPr>
            <w:webHidden/>
          </w:rPr>
          <w:t>20</w:t>
        </w:r>
        <w:r w:rsidR="001900BA">
          <w:rPr>
            <w:webHidden/>
          </w:rPr>
          <w:fldChar w:fldCharType="end"/>
        </w:r>
      </w:hyperlink>
    </w:p>
    <w:p w14:paraId="62D3A859" w14:textId="2DCA703E"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1" w:history="1">
        <w:r w:rsidR="001900BA" w:rsidRPr="00AE096A">
          <w:rPr>
            <w:rStyle w:val="Hyperlink"/>
          </w:rPr>
          <w:t>1.8.14</w:t>
        </w:r>
        <w:r w:rsidR="001900BA">
          <w:rPr>
            <w:rFonts w:asciiTheme="minorHAnsi" w:eastAsiaTheme="minorEastAsia" w:hAnsiTheme="minorHAnsi" w:cstheme="minorBidi"/>
            <w:sz w:val="22"/>
            <w:szCs w:val="22"/>
            <w:lang w:eastAsia="en-US"/>
          </w:rPr>
          <w:tab/>
        </w:r>
        <w:r w:rsidR="001900BA" w:rsidRPr="00AE096A">
          <w:rPr>
            <w:rStyle w:val="Hyperlink"/>
          </w:rPr>
          <w:t>Tracking Input Validation</w:t>
        </w:r>
        <w:r w:rsidR="001900BA">
          <w:rPr>
            <w:webHidden/>
          </w:rPr>
          <w:tab/>
        </w:r>
        <w:r w:rsidR="001900BA">
          <w:rPr>
            <w:webHidden/>
          </w:rPr>
          <w:fldChar w:fldCharType="begin"/>
        </w:r>
        <w:r w:rsidR="001900BA">
          <w:rPr>
            <w:webHidden/>
          </w:rPr>
          <w:instrText xml:space="preserve"> PAGEREF _Toc148362061 \h </w:instrText>
        </w:r>
        <w:r w:rsidR="001900BA">
          <w:rPr>
            <w:webHidden/>
          </w:rPr>
        </w:r>
        <w:r w:rsidR="001900BA">
          <w:rPr>
            <w:webHidden/>
          </w:rPr>
          <w:fldChar w:fldCharType="separate"/>
        </w:r>
        <w:r w:rsidR="001900BA">
          <w:rPr>
            <w:webHidden/>
          </w:rPr>
          <w:t>20</w:t>
        </w:r>
        <w:r w:rsidR="001900BA">
          <w:rPr>
            <w:webHidden/>
          </w:rPr>
          <w:fldChar w:fldCharType="end"/>
        </w:r>
      </w:hyperlink>
    </w:p>
    <w:p w14:paraId="6CEE3BB1" w14:textId="3C3246B4"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2" w:history="1">
        <w:r w:rsidR="001900BA" w:rsidRPr="00AE096A">
          <w:rPr>
            <w:rStyle w:val="Hyperlink"/>
          </w:rPr>
          <w:t>1.8.15</w:t>
        </w:r>
        <w:r w:rsidR="001900BA">
          <w:rPr>
            <w:rFonts w:asciiTheme="minorHAnsi" w:eastAsiaTheme="minorEastAsia" w:hAnsiTheme="minorHAnsi" w:cstheme="minorBidi"/>
            <w:sz w:val="22"/>
            <w:szCs w:val="22"/>
            <w:lang w:eastAsia="en-US"/>
          </w:rPr>
          <w:tab/>
        </w:r>
        <w:r w:rsidR="001900BA" w:rsidRPr="00AE096A">
          <w:rPr>
            <w:rStyle w:val="Hyperlink"/>
          </w:rPr>
          <w:t>The Longitudinal Health Record</w:t>
        </w:r>
        <w:r w:rsidR="001900BA">
          <w:rPr>
            <w:webHidden/>
          </w:rPr>
          <w:tab/>
        </w:r>
        <w:r w:rsidR="001900BA">
          <w:rPr>
            <w:webHidden/>
          </w:rPr>
          <w:fldChar w:fldCharType="begin"/>
        </w:r>
        <w:r w:rsidR="001900BA">
          <w:rPr>
            <w:webHidden/>
          </w:rPr>
          <w:instrText xml:space="preserve"> PAGEREF _Toc148362062 \h </w:instrText>
        </w:r>
        <w:r w:rsidR="001900BA">
          <w:rPr>
            <w:webHidden/>
          </w:rPr>
        </w:r>
        <w:r w:rsidR="001900BA">
          <w:rPr>
            <w:webHidden/>
          </w:rPr>
          <w:fldChar w:fldCharType="separate"/>
        </w:r>
        <w:r w:rsidR="001900BA">
          <w:rPr>
            <w:webHidden/>
          </w:rPr>
          <w:t>20</w:t>
        </w:r>
        <w:r w:rsidR="001900BA">
          <w:rPr>
            <w:webHidden/>
          </w:rPr>
          <w:fldChar w:fldCharType="end"/>
        </w:r>
      </w:hyperlink>
    </w:p>
    <w:p w14:paraId="0A74DB95" w14:textId="2066A149"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3" w:history="1">
        <w:r w:rsidR="001900BA" w:rsidRPr="00AE096A">
          <w:rPr>
            <w:rStyle w:val="Hyperlink"/>
          </w:rPr>
          <w:t>1.8.16</w:t>
        </w:r>
        <w:r w:rsidR="001900BA">
          <w:rPr>
            <w:rFonts w:asciiTheme="minorHAnsi" w:eastAsiaTheme="minorEastAsia" w:hAnsiTheme="minorHAnsi" w:cstheme="minorBidi"/>
            <w:sz w:val="22"/>
            <w:szCs w:val="22"/>
            <w:lang w:eastAsia="en-US"/>
          </w:rPr>
          <w:tab/>
        </w:r>
        <w:r w:rsidR="001900BA" w:rsidRPr="00AE096A">
          <w:rPr>
            <w:rStyle w:val="Hyperlink"/>
          </w:rPr>
          <w:t>Integration of the Health Record</w:t>
        </w:r>
        <w:r w:rsidR="001900BA">
          <w:rPr>
            <w:webHidden/>
          </w:rPr>
          <w:tab/>
        </w:r>
        <w:r w:rsidR="001900BA">
          <w:rPr>
            <w:webHidden/>
          </w:rPr>
          <w:fldChar w:fldCharType="begin"/>
        </w:r>
        <w:r w:rsidR="001900BA">
          <w:rPr>
            <w:webHidden/>
          </w:rPr>
          <w:instrText xml:space="preserve"> PAGEREF _Toc148362063 \h </w:instrText>
        </w:r>
        <w:r w:rsidR="001900BA">
          <w:rPr>
            <w:webHidden/>
          </w:rPr>
        </w:r>
        <w:r w:rsidR="001900BA">
          <w:rPr>
            <w:webHidden/>
          </w:rPr>
          <w:fldChar w:fldCharType="separate"/>
        </w:r>
        <w:r w:rsidR="001900BA">
          <w:rPr>
            <w:webHidden/>
          </w:rPr>
          <w:t>21</w:t>
        </w:r>
        <w:r w:rsidR="001900BA">
          <w:rPr>
            <w:webHidden/>
          </w:rPr>
          <w:fldChar w:fldCharType="end"/>
        </w:r>
      </w:hyperlink>
    </w:p>
    <w:p w14:paraId="4018945B" w14:textId="15B592D8"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4" w:history="1">
        <w:r w:rsidR="001900BA" w:rsidRPr="00AE096A">
          <w:rPr>
            <w:rStyle w:val="Hyperlink"/>
          </w:rPr>
          <w:t>1.8.17</w:t>
        </w:r>
        <w:r w:rsidR="001900BA">
          <w:rPr>
            <w:rFonts w:asciiTheme="minorHAnsi" w:eastAsiaTheme="minorEastAsia" w:hAnsiTheme="minorHAnsi" w:cstheme="minorBidi"/>
            <w:sz w:val="22"/>
            <w:szCs w:val="22"/>
            <w:lang w:eastAsia="en-US"/>
          </w:rPr>
          <w:tab/>
        </w:r>
        <w:r w:rsidR="001900BA" w:rsidRPr="00AE096A">
          <w:rPr>
            <w:rStyle w:val="Hyperlink"/>
          </w:rPr>
          <w:t>Data, Clock Synchrony</w:t>
        </w:r>
        <w:r w:rsidR="001900BA">
          <w:rPr>
            <w:webHidden/>
          </w:rPr>
          <w:tab/>
        </w:r>
        <w:r w:rsidR="001900BA">
          <w:rPr>
            <w:webHidden/>
          </w:rPr>
          <w:fldChar w:fldCharType="begin"/>
        </w:r>
        <w:r w:rsidR="001900BA">
          <w:rPr>
            <w:webHidden/>
          </w:rPr>
          <w:instrText xml:space="preserve"> PAGEREF _Toc148362064 \h </w:instrText>
        </w:r>
        <w:r w:rsidR="001900BA">
          <w:rPr>
            <w:webHidden/>
          </w:rPr>
        </w:r>
        <w:r w:rsidR="001900BA">
          <w:rPr>
            <w:webHidden/>
          </w:rPr>
          <w:fldChar w:fldCharType="separate"/>
        </w:r>
        <w:r w:rsidR="001900BA">
          <w:rPr>
            <w:webHidden/>
          </w:rPr>
          <w:t>21</w:t>
        </w:r>
        <w:r w:rsidR="001900BA">
          <w:rPr>
            <w:webHidden/>
          </w:rPr>
          <w:fldChar w:fldCharType="end"/>
        </w:r>
      </w:hyperlink>
    </w:p>
    <w:p w14:paraId="0A004DDD" w14:textId="4A0250A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5" w:history="1">
        <w:r w:rsidR="001900BA" w:rsidRPr="00AE096A">
          <w:rPr>
            <w:rStyle w:val="Hyperlink"/>
          </w:rPr>
          <w:t>1.8.18</w:t>
        </w:r>
        <w:r w:rsidR="001900BA">
          <w:rPr>
            <w:rFonts w:asciiTheme="minorHAnsi" w:eastAsiaTheme="minorEastAsia" w:hAnsiTheme="minorHAnsi" w:cstheme="minorBidi"/>
            <w:sz w:val="22"/>
            <w:szCs w:val="22"/>
            <w:lang w:eastAsia="en-US"/>
          </w:rPr>
          <w:tab/>
        </w:r>
        <w:r w:rsidR="001900BA" w:rsidRPr="00AE096A">
          <w:rPr>
            <w:rStyle w:val="Hyperlink"/>
          </w:rPr>
          <w:t>Intersystem Database Record Locking and Transaction Processing</w:t>
        </w:r>
        <w:r w:rsidR="001900BA">
          <w:rPr>
            <w:webHidden/>
          </w:rPr>
          <w:tab/>
        </w:r>
        <w:r w:rsidR="001900BA">
          <w:rPr>
            <w:webHidden/>
          </w:rPr>
          <w:fldChar w:fldCharType="begin"/>
        </w:r>
        <w:r w:rsidR="001900BA">
          <w:rPr>
            <w:webHidden/>
          </w:rPr>
          <w:instrText xml:space="preserve"> PAGEREF _Toc148362065 \h </w:instrText>
        </w:r>
        <w:r w:rsidR="001900BA">
          <w:rPr>
            <w:webHidden/>
          </w:rPr>
        </w:r>
        <w:r w:rsidR="001900BA">
          <w:rPr>
            <w:webHidden/>
          </w:rPr>
          <w:fldChar w:fldCharType="separate"/>
        </w:r>
        <w:r w:rsidR="001900BA">
          <w:rPr>
            <w:webHidden/>
          </w:rPr>
          <w:t>21</w:t>
        </w:r>
        <w:r w:rsidR="001900BA">
          <w:rPr>
            <w:webHidden/>
          </w:rPr>
          <w:fldChar w:fldCharType="end"/>
        </w:r>
      </w:hyperlink>
    </w:p>
    <w:p w14:paraId="48B7D2DA" w14:textId="505B134B"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6" w:history="1">
        <w:r w:rsidR="001900BA" w:rsidRPr="00AE096A">
          <w:rPr>
            <w:rStyle w:val="Hyperlink"/>
          </w:rPr>
          <w:t>1.8.19</w:t>
        </w:r>
        <w:r w:rsidR="001900BA">
          <w:rPr>
            <w:rFonts w:asciiTheme="minorHAnsi" w:eastAsiaTheme="minorEastAsia" w:hAnsiTheme="minorHAnsi" w:cstheme="minorBidi"/>
            <w:sz w:val="22"/>
            <w:szCs w:val="22"/>
            <w:lang w:eastAsia="en-US"/>
          </w:rPr>
          <w:tab/>
        </w:r>
        <w:r w:rsidR="001900BA" w:rsidRPr="00AE096A">
          <w:rPr>
            <w:rStyle w:val="Hyperlink"/>
          </w:rPr>
          <w:t>Operations, Process and Other “Local” Support</w:t>
        </w:r>
        <w:r w:rsidR="001900BA">
          <w:rPr>
            <w:webHidden/>
          </w:rPr>
          <w:tab/>
        </w:r>
        <w:r w:rsidR="001900BA">
          <w:rPr>
            <w:webHidden/>
          </w:rPr>
          <w:fldChar w:fldCharType="begin"/>
        </w:r>
        <w:r w:rsidR="001900BA">
          <w:rPr>
            <w:webHidden/>
          </w:rPr>
          <w:instrText xml:space="preserve"> PAGEREF _Toc148362066 \h </w:instrText>
        </w:r>
        <w:r w:rsidR="001900BA">
          <w:rPr>
            <w:webHidden/>
          </w:rPr>
        </w:r>
        <w:r w:rsidR="001900BA">
          <w:rPr>
            <w:webHidden/>
          </w:rPr>
          <w:fldChar w:fldCharType="separate"/>
        </w:r>
        <w:r w:rsidR="001900BA">
          <w:rPr>
            <w:webHidden/>
          </w:rPr>
          <w:t>21</w:t>
        </w:r>
        <w:r w:rsidR="001900BA">
          <w:rPr>
            <w:webHidden/>
          </w:rPr>
          <w:fldChar w:fldCharType="end"/>
        </w:r>
      </w:hyperlink>
    </w:p>
    <w:p w14:paraId="4F20DE8B" w14:textId="57EE9497"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7" w:history="1">
        <w:r w:rsidR="001900BA" w:rsidRPr="00AE096A">
          <w:rPr>
            <w:rStyle w:val="Hyperlink"/>
          </w:rPr>
          <w:t>1.8.20</w:t>
        </w:r>
        <w:r w:rsidR="001900BA">
          <w:rPr>
            <w:rFonts w:asciiTheme="minorHAnsi" w:eastAsiaTheme="minorEastAsia" w:hAnsiTheme="minorHAnsi" w:cstheme="minorBidi"/>
            <w:sz w:val="22"/>
            <w:szCs w:val="22"/>
            <w:lang w:eastAsia="en-US"/>
          </w:rPr>
          <w:tab/>
        </w:r>
        <w:r w:rsidR="001900BA" w:rsidRPr="00AE096A">
          <w:rPr>
            <w:rStyle w:val="Hyperlink"/>
          </w:rPr>
          <w:t>Interface Engines</w:t>
        </w:r>
        <w:r w:rsidR="001900BA">
          <w:rPr>
            <w:webHidden/>
          </w:rPr>
          <w:tab/>
        </w:r>
        <w:r w:rsidR="001900BA">
          <w:rPr>
            <w:webHidden/>
          </w:rPr>
          <w:fldChar w:fldCharType="begin"/>
        </w:r>
        <w:r w:rsidR="001900BA">
          <w:rPr>
            <w:webHidden/>
          </w:rPr>
          <w:instrText xml:space="preserve"> PAGEREF _Toc148362067 \h </w:instrText>
        </w:r>
        <w:r w:rsidR="001900BA">
          <w:rPr>
            <w:webHidden/>
          </w:rPr>
        </w:r>
        <w:r w:rsidR="001900BA">
          <w:rPr>
            <w:webHidden/>
          </w:rPr>
          <w:fldChar w:fldCharType="separate"/>
        </w:r>
        <w:r w:rsidR="001900BA">
          <w:rPr>
            <w:webHidden/>
          </w:rPr>
          <w:t>21</w:t>
        </w:r>
        <w:r w:rsidR="001900BA">
          <w:rPr>
            <w:webHidden/>
          </w:rPr>
          <w:fldChar w:fldCharType="end"/>
        </w:r>
      </w:hyperlink>
    </w:p>
    <w:p w14:paraId="3B06632C" w14:textId="336EBFD9"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8" w:history="1">
        <w:r w:rsidR="001900BA" w:rsidRPr="00AE096A">
          <w:rPr>
            <w:rStyle w:val="Hyperlink"/>
          </w:rPr>
          <w:t>1.8.21</w:t>
        </w:r>
        <w:r w:rsidR="001900BA">
          <w:rPr>
            <w:rFonts w:asciiTheme="minorHAnsi" w:eastAsiaTheme="minorEastAsia" w:hAnsiTheme="minorHAnsi" w:cstheme="minorBidi"/>
            <w:sz w:val="22"/>
            <w:szCs w:val="22"/>
            <w:lang w:eastAsia="en-US"/>
          </w:rPr>
          <w:tab/>
        </w:r>
        <w:r w:rsidR="001900BA" w:rsidRPr="00AE096A">
          <w:rPr>
            <w:rStyle w:val="Hyperlink"/>
          </w:rPr>
          <w:t>Rules Engines</w:t>
        </w:r>
        <w:r w:rsidR="001900BA">
          <w:rPr>
            <w:webHidden/>
          </w:rPr>
          <w:tab/>
        </w:r>
        <w:r w:rsidR="001900BA">
          <w:rPr>
            <w:webHidden/>
          </w:rPr>
          <w:fldChar w:fldCharType="begin"/>
        </w:r>
        <w:r w:rsidR="001900BA">
          <w:rPr>
            <w:webHidden/>
          </w:rPr>
          <w:instrText xml:space="preserve"> PAGEREF _Toc148362068 \h </w:instrText>
        </w:r>
        <w:r w:rsidR="001900BA">
          <w:rPr>
            <w:webHidden/>
          </w:rPr>
        </w:r>
        <w:r w:rsidR="001900BA">
          <w:rPr>
            <w:webHidden/>
          </w:rPr>
          <w:fldChar w:fldCharType="separate"/>
        </w:r>
        <w:r w:rsidR="001900BA">
          <w:rPr>
            <w:webHidden/>
          </w:rPr>
          <w:t>21</w:t>
        </w:r>
        <w:r w:rsidR="001900BA">
          <w:rPr>
            <w:webHidden/>
          </w:rPr>
          <w:fldChar w:fldCharType="end"/>
        </w:r>
      </w:hyperlink>
    </w:p>
    <w:p w14:paraId="7F175F4E" w14:textId="2D5DBF65"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9" w:history="1">
        <w:r w:rsidR="001900BA" w:rsidRPr="00AE096A">
          <w:rPr>
            <w:rStyle w:val="Hyperlink"/>
          </w:rPr>
          <w:t>1.8.22</w:t>
        </w:r>
        <w:r w:rsidR="001900BA">
          <w:rPr>
            <w:rFonts w:asciiTheme="minorHAnsi" w:eastAsiaTheme="minorEastAsia" w:hAnsiTheme="minorHAnsi" w:cstheme="minorBidi"/>
            <w:sz w:val="22"/>
            <w:szCs w:val="22"/>
            <w:lang w:eastAsia="en-US"/>
          </w:rPr>
          <w:tab/>
        </w:r>
        <w:r w:rsidR="001900BA" w:rsidRPr="00AE096A">
          <w:rPr>
            <w:rStyle w:val="Hyperlink"/>
          </w:rPr>
          <w:t>Infrastructure Based Applications</w:t>
        </w:r>
        <w:r w:rsidR="001900BA">
          <w:rPr>
            <w:webHidden/>
          </w:rPr>
          <w:tab/>
        </w:r>
        <w:r w:rsidR="001900BA">
          <w:rPr>
            <w:webHidden/>
          </w:rPr>
          <w:fldChar w:fldCharType="begin"/>
        </w:r>
        <w:r w:rsidR="001900BA">
          <w:rPr>
            <w:webHidden/>
          </w:rPr>
          <w:instrText xml:space="preserve"> PAGEREF _Toc148362069 \h </w:instrText>
        </w:r>
        <w:r w:rsidR="001900BA">
          <w:rPr>
            <w:webHidden/>
          </w:rPr>
        </w:r>
        <w:r w:rsidR="001900BA">
          <w:rPr>
            <w:webHidden/>
          </w:rPr>
          <w:fldChar w:fldCharType="separate"/>
        </w:r>
        <w:r w:rsidR="001900BA">
          <w:rPr>
            <w:webHidden/>
          </w:rPr>
          <w:t>21</w:t>
        </w:r>
        <w:r w:rsidR="001900BA">
          <w:rPr>
            <w:webHidden/>
          </w:rPr>
          <w:fldChar w:fldCharType="end"/>
        </w:r>
      </w:hyperlink>
    </w:p>
    <w:p w14:paraId="3EB028C0" w14:textId="1A27F208"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0" w:history="1">
        <w:r w:rsidR="001900BA" w:rsidRPr="00AE096A">
          <w:rPr>
            <w:rStyle w:val="Hyperlink"/>
          </w:rPr>
          <w:t>1.8.23</w:t>
        </w:r>
        <w:r w:rsidR="001900BA">
          <w:rPr>
            <w:rFonts w:asciiTheme="minorHAnsi" w:eastAsiaTheme="minorEastAsia" w:hAnsiTheme="minorHAnsi" w:cstheme="minorBidi"/>
            <w:sz w:val="22"/>
            <w:szCs w:val="22"/>
            <w:lang w:eastAsia="en-US"/>
          </w:rPr>
          <w:tab/>
        </w:r>
        <w:r w:rsidR="001900BA" w:rsidRPr="00AE096A">
          <w:rPr>
            <w:rStyle w:val="Hyperlink"/>
          </w:rPr>
          <w:t>Support for Secondary Clinical Records</w:t>
        </w:r>
        <w:r w:rsidR="001900BA">
          <w:rPr>
            <w:webHidden/>
          </w:rPr>
          <w:tab/>
        </w:r>
        <w:r w:rsidR="001900BA">
          <w:rPr>
            <w:webHidden/>
          </w:rPr>
          <w:fldChar w:fldCharType="begin"/>
        </w:r>
        <w:r w:rsidR="001900BA">
          <w:rPr>
            <w:webHidden/>
          </w:rPr>
          <w:instrText xml:space="preserve"> PAGEREF _Toc148362070 \h </w:instrText>
        </w:r>
        <w:r w:rsidR="001900BA">
          <w:rPr>
            <w:webHidden/>
          </w:rPr>
        </w:r>
        <w:r w:rsidR="001900BA">
          <w:rPr>
            <w:webHidden/>
          </w:rPr>
          <w:fldChar w:fldCharType="separate"/>
        </w:r>
        <w:r w:rsidR="001900BA">
          <w:rPr>
            <w:webHidden/>
          </w:rPr>
          <w:t>22</w:t>
        </w:r>
        <w:r w:rsidR="001900BA">
          <w:rPr>
            <w:webHidden/>
          </w:rPr>
          <w:fldChar w:fldCharType="end"/>
        </w:r>
      </w:hyperlink>
    </w:p>
    <w:p w14:paraId="07181982" w14:textId="5F9734B1" w:rsidR="001900BA" w:rsidRDefault="00000000">
      <w:pPr>
        <w:pStyle w:val="TOC2"/>
        <w:rPr>
          <w:rFonts w:asciiTheme="minorHAnsi" w:eastAsiaTheme="minorEastAsia" w:hAnsiTheme="minorHAnsi" w:cstheme="minorBidi"/>
          <w:b w:val="0"/>
          <w:sz w:val="22"/>
          <w:szCs w:val="22"/>
          <w:lang w:eastAsia="en-US"/>
        </w:rPr>
      </w:pPr>
      <w:hyperlink w:anchor="_Toc148362071" w:history="1">
        <w:r w:rsidR="001900BA" w:rsidRPr="00AE096A">
          <w:rPr>
            <w:rStyle w:val="Hyperlink"/>
          </w:rPr>
          <w:t>1.9</w:t>
        </w:r>
        <w:r w:rsidR="001900BA">
          <w:rPr>
            <w:rFonts w:asciiTheme="minorHAnsi" w:eastAsiaTheme="minorEastAsia" w:hAnsiTheme="minorHAnsi" w:cstheme="minorBidi"/>
            <w:b w:val="0"/>
            <w:sz w:val="22"/>
            <w:szCs w:val="22"/>
            <w:lang w:eastAsia="en-US"/>
          </w:rPr>
          <w:tab/>
        </w:r>
        <w:r w:rsidR="001900BA" w:rsidRPr="00AE096A">
          <w:rPr>
            <w:rStyle w:val="Hyperlink"/>
          </w:rPr>
          <w:t>Reference Documents</w:t>
        </w:r>
        <w:r w:rsidR="001900BA">
          <w:rPr>
            <w:webHidden/>
          </w:rPr>
          <w:tab/>
        </w:r>
        <w:r w:rsidR="001900BA">
          <w:rPr>
            <w:webHidden/>
          </w:rPr>
          <w:fldChar w:fldCharType="begin"/>
        </w:r>
        <w:r w:rsidR="001900BA">
          <w:rPr>
            <w:webHidden/>
          </w:rPr>
          <w:instrText xml:space="preserve"> PAGEREF _Toc148362071 \h </w:instrText>
        </w:r>
        <w:r w:rsidR="001900BA">
          <w:rPr>
            <w:webHidden/>
          </w:rPr>
        </w:r>
        <w:r w:rsidR="001900BA">
          <w:rPr>
            <w:webHidden/>
          </w:rPr>
          <w:fldChar w:fldCharType="separate"/>
        </w:r>
        <w:r w:rsidR="001900BA">
          <w:rPr>
            <w:webHidden/>
          </w:rPr>
          <w:t>22</w:t>
        </w:r>
        <w:r w:rsidR="001900BA">
          <w:rPr>
            <w:webHidden/>
          </w:rPr>
          <w:fldChar w:fldCharType="end"/>
        </w:r>
      </w:hyperlink>
    </w:p>
    <w:p w14:paraId="429735D7" w14:textId="105AC07C"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2" w:history="1">
        <w:r w:rsidR="001900BA" w:rsidRPr="00AE096A">
          <w:rPr>
            <w:rStyle w:val="Hyperlink"/>
          </w:rPr>
          <w:t>1.9.1</w:t>
        </w:r>
        <w:r w:rsidR="001900BA">
          <w:rPr>
            <w:rFonts w:asciiTheme="minorHAnsi" w:eastAsiaTheme="minorEastAsia" w:hAnsiTheme="minorHAnsi" w:cstheme="minorBidi"/>
            <w:sz w:val="22"/>
            <w:szCs w:val="22"/>
            <w:lang w:eastAsia="en-US"/>
          </w:rPr>
          <w:tab/>
        </w:r>
        <w:r w:rsidR="001900BA" w:rsidRPr="00AE096A">
          <w:rPr>
            <w:rStyle w:val="Hyperlink"/>
          </w:rPr>
          <w:t>ANSI Standards</w:t>
        </w:r>
        <w:r w:rsidR="001900BA">
          <w:rPr>
            <w:webHidden/>
          </w:rPr>
          <w:tab/>
        </w:r>
        <w:r w:rsidR="001900BA">
          <w:rPr>
            <w:webHidden/>
          </w:rPr>
          <w:fldChar w:fldCharType="begin"/>
        </w:r>
        <w:r w:rsidR="001900BA">
          <w:rPr>
            <w:webHidden/>
          </w:rPr>
          <w:instrText xml:space="preserve"> PAGEREF _Toc148362072 \h </w:instrText>
        </w:r>
        <w:r w:rsidR="001900BA">
          <w:rPr>
            <w:webHidden/>
          </w:rPr>
        </w:r>
        <w:r w:rsidR="001900BA">
          <w:rPr>
            <w:webHidden/>
          </w:rPr>
          <w:fldChar w:fldCharType="separate"/>
        </w:r>
        <w:r w:rsidR="001900BA">
          <w:rPr>
            <w:webHidden/>
          </w:rPr>
          <w:t>22</w:t>
        </w:r>
        <w:r w:rsidR="001900BA">
          <w:rPr>
            <w:webHidden/>
          </w:rPr>
          <w:fldChar w:fldCharType="end"/>
        </w:r>
      </w:hyperlink>
    </w:p>
    <w:p w14:paraId="3DF959FD" w14:textId="428753AD"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3" w:history="1">
        <w:r w:rsidR="001900BA" w:rsidRPr="00AE096A">
          <w:rPr>
            <w:rStyle w:val="Hyperlink"/>
          </w:rPr>
          <w:t>1.9.2</w:t>
        </w:r>
        <w:r w:rsidR="001900BA">
          <w:rPr>
            <w:rFonts w:asciiTheme="minorHAnsi" w:eastAsiaTheme="minorEastAsia" w:hAnsiTheme="minorHAnsi" w:cstheme="minorBidi"/>
            <w:sz w:val="22"/>
            <w:szCs w:val="22"/>
            <w:lang w:eastAsia="en-US"/>
          </w:rPr>
          <w:tab/>
        </w:r>
        <w:r w:rsidR="001900BA" w:rsidRPr="00AE096A">
          <w:rPr>
            <w:rStyle w:val="Hyperlink"/>
          </w:rPr>
          <w:t>ISO Standards</w:t>
        </w:r>
        <w:r w:rsidR="001900BA">
          <w:rPr>
            <w:webHidden/>
          </w:rPr>
          <w:tab/>
        </w:r>
        <w:r w:rsidR="001900BA">
          <w:rPr>
            <w:webHidden/>
          </w:rPr>
          <w:fldChar w:fldCharType="begin"/>
        </w:r>
        <w:r w:rsidR="001900BA">
          <w:rPr>
            <w:webHidden/>
          </w:rPr>
          <w:instrText xml:space="preserve"> PAGEREF _Toc148362073 \h </w:instrText>
        </w:r>
        <w:r w:rsidR="001900BA">
          <w:rPr>
            <w:webHidden/>
          </w:rPr>
        </w:r>
        <w:r w:rsidR="001900BA">
          <w:rPr>
            <w:webHidden/>
          </w:rPr>
          <w:fldChar w:fldCharType="separate"/>
        </w:r>
        <w:r w:rsidR="001900BA">
          <w:rPr>
            <w:webHidden/>
          </w:rPr>
          <w:t>22</w:t>
        </w:r>
        <w:r w:rsidR="001900BA">
          <w:rPr>
            <w:webHidden/>
          </w:rPr>
          <w:fldChar w:fldCharType="end"/>
        </w:r>
      </w:hyperlink>
    </w:p>
    <w:p w14:paraId="21FE136E" w14:textId="5E2D8CF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4" w:history="1">
        <w:r w:rsidR="001900BA" w:rsidRPr="00AE096A">
          <w:rPr>
            <w:rStyle w:val="Hyperlink"/>
          </w:rPr>
          <w:t>1.9.3</w:t>
        </w:r>
        <w:r w:rsidR="001900BA">
          <w:rPr>
            <w:rFonts w:asciiTheme="minorHAnsi" w:eastAsiaTheme="minorEastAsia" w:hAnsiTheme="minorHAnsi" w:cstheme="minorBidi"/>
            <w:sz w:val="22"/>
            <w:szCs w:val="22"/>
            <w:lang w:eastAsia="en-US"/>
          </w:rPr>
          <w:tab/>
        </w:r>
        <w:r w:rsidR="001900BA" w:rsidRPr="00AE096A">
          <w:rPr>
            <w:rStyle w:val="Hyperlink"/>
          </w:rPr>
          <w:t>Codes and Terminology Sources</w:t>
        </w:r>
        <w:r w:rsidR="001900BA">
          <w:rPr>
            <w:webHidden/>
          </w:rPr>
          <w:tab/>
        </w:r>
        <w:r w:rsidR="001900BA">
          <w:rPr>
            <w:webHidden/>
          </w:rPr>
          <w:fldChar w:fldCharType="begin"/>
        </w:r>
        <w:r w:rsidR="001900BA">
          <w:rPr>
            <w:webHidden/>
          </w:rPr>
          <w:instrText xml:space="preserve"> PAGEREF _Toc148362074 \h </w:instrText>
        </w:r>
        <w:r w:rsidR="001900BA">
          <w:rPr>
            <w:webHidden/>
          </w:rPr>
        </w:r>
        <w:r w:rsidR="001900BA">
          <w:rPr>
            <w:webHidden/>
          </w:rPr>
          <w:fldChar w:fldCharType="separate"/>
        </w:r>
        <w:r w:rsidR="001900BA">
          <w:rPr>
            <w:webHidden/>
          </w:rPr>
          <w:t>23</w:t>
        </w:r>
        <w:r w:rsidR="001900BA">
          <w:rPr>
            <w:webHidden/>
          </w:rPr>
          <w:fldChar w:fldCharType="end"/>
        </w:r>
      </w:hyperlink>
    </w:p>
    <w:p w14:paraId="2B3C389B" w14:textId="5A570A20"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5" w:history="1">
        <w:r w:rsidR="001900BA" w:rsidRPr="00AE096A">
          <w:rPr>
            <w:rStyle w:val="Hyperlink"/>
          </w:rPr>
          <w:t>1.9.4</w:t>
        </w:r>
        <w:r w:rsidR="001900BA">
          <w:rPr>
            <w:rFonts w:asciiTheme="minorHAnsi" w:eastAsiaTheme="minorEastAsia" w:hAnsiTheme="minorHAnsi" w:cstheme="minorBidi"/>
            <w:sz w:val="22"/>
            <w:szCs w:val="22"/>
            <w:lang w:eastAsia="en-US"/>
          </w:rPr>
          <w:tab/>
        </w:r>
        <w:r w:rsidR="001900BA" w:rsidRPr="00AE096A">
          <w:rPr>
            <w:rStyle w:val="Hyperlink"/>
          </w:rPr>
          <w:t>Other Applicable Documents</w:t>
        </w:r>
        <w:r w:rsidR="001900BA">
          <w:rPr>
            <w:webHidden/>
          </w:rPr>
          <w:tab/>
        </w:r>
        <w:r w:rsidR="001900BA">
          <w:rPr>
            <w:webHidden/>
          </w:rPr>
          <w:fldChar w:fldCharType="begin"/>
        </w:r>
        <w:r w:rsidR="001900BA">
          <w:rPr>
            <w:webHidden/>
          </w:rPr>
          <w:instrText xml:space="preserve"> PAGEREF _Toc148362075 \h </w:instrText>
        </w:r>
        <w:r w:rsidR="001900BA">
          <w:rPr>
            <w:webHidden/>
          </w:rPr>
        </w:r>
        <w:r w:rsidR="001900BA">
          <w:rPr>
            <w:webHidden/>
          </w:rPr>
          <w:fldChar w:fldCharType="separate"/>
        </w:r>
        <w:r w:rsidR="001900BA">
          <w:rPr>
            <w:webHidden/>
          </w:rPr>
          <w:t>24</w:t>
        </w:r>
        <w:r w:rsidR="001900BA">
          <w:rPr>
            <w:webHidden/>
          </w:rPr>
          <w:fldChar w:fldCharType="end"/>
        </w:r>
      </w:hyperlink>
    </w:p>
    <w:p w14:paraId="40545D63" w14:textId="3A1CDEFB" w:rsidR="001900BA" w:rsidRDefault="00000000">
      <w:pPr>
        <w:pStyle w:val="TOC2"/>
        <w:rPr>
          <w:rFonts w:asciiTheme="minorHAnsi" w:eastAsiaTheme="minorEastAsia" w:hAnsiTheme="minorHAnsi" w:cstheme="minorBidi"/>
          <w:b w:val="0"/>
          <w:sz w:val="22"/>
          <w:szCs w:val="22"/>
          <w:lang w:eastAsia="en-US"/>
        </w:rPr>
      </w:pPr>
      <w:hyperlink w:anchor="_Toc148362076" w:history="1">
        <w:r w:rsidR="001900BA" w:rsidRPr="00AE096A">
          <w:rPr>
            <w:rStyle w:val="Hyperlink"/>
          </w:rPr>
          <w:t>1.10</w:t>
        </w:r>
        <w:r w:rsidR="001900BA">
          <w:rPr>
            <w:rFonts w:asciiTheme="minorHAnsi" w:eastAsiaTheme="minorEastAsia" w:hAnsiTheme="minorHAnsi" w:cstheme="minorBidi"/>
            <w:b w:val="0"/>
            <w:sz w:val="22"/>
            <w:szCs w:val="22"/>
            <w:lang w:eastAsia="en-US"/>
          </w:rPr>
          <w:tab/>
        </w:r>
        <w:r w:rsidR="001900BA" w:rsidRPr="00AE096A">
          <w:rPr>
            <w:rStyle w:val="Hyperlink"/>
          </w:rPr>
          <w:t>Technical Editors</w:t>
        </w:r>
        <w:r w:rsidR="001900BA">
          <w:rPr>
            <w:webHidden/>
          </w:rPr>
          <w:tab/>
        </w:r>
        <w:r w:rsidR="001900BA">
          <w:rPr>
            <w:webHidden/>
          </w:rPr>
          <w:fldChar w:fldCharType="begin"/>
        </w:r>
        <w:r w:rsidR="001900BA">
          <w:rPr>
            <w:webHidden/>
          </w:rPr>
          <w:instrText xml:space="preserve"> PAGEREF _Toc148362076 \h </w:instrText>
        </w:r>
        <w:r w:rsidR="001900BA">
          <w:rPr>
            <w:webHidden/>
          </w:rPr>
        </w:r>
        <w:r w:rsidR="001900BA">
          <w:rPr>
            <w:webHidden/>
          </w:rPr>
          <w:fldChar w:fldCharType="separate"/>
        </w:r>
        <w:r w:rsidR="001900BA">
          <w:rPr>
            <w:webHidden/>
          </w:rPr>
          <w:t>25</w:t>
        </w:r>
        <w:r w:rsidR="001900BA">
          <w:rPr>
            <w:webHidden/>
          </w:rPr>
          <w:fldChar w:fldCharType="end"/>
        </w:r>
      </w:hyperlink>
    </w:p>
    <w:p w14:paraId="7F8F78F3" w14:textId="33B64CCF" w:rsidR="001900BA" w:rsidRDefault="00000000">
      <w:pPr>
        <w:pStyle w:val="TOC2"/>
        <w:rPr>
          <w:rFonts w:asciiTheme="minorHAnsi" w:eastAsiaTheme="minorEastAsia" w:hAnsiTheme="minorHAnsi" w:cstheme="minorBidi"/>
          <w:b w:val="0"/>
          <w:sz w:val="22"/>
          <w:szCs w:val="22"/>
          <w:lang w:eastAsia="en-US"/>
        </w:rPr>
      </w:pPr>
      <w:hyperlink w:anchor="_Toc148362077" w:history="1">
        <w:r w:rsidR="001900BA" w:rsidRPr="00AE096A">
          <w:rPr>
            <w:rStyle w:val="Hyperlink"/>
          </w:rPr>
          <w:t>1.11</w:t>
        </w:r>
        <w:r w:rsidR="001900BA">
          <w:rPr>
            <w:rFonts w:asciiTheme="minorHAnsi" w:eastAsiaTheme="minorEastAsia" w:hAnsiTheme="minorHAnsi" w:cstheme="minorBidi"/>
            <w:b w:val="0"/>
            <w:sz w:val="22"/>
            <w:szCs w:val="22"/>
            <w:lang w:eastAsia="en-US"/>
          </w:rPr>
          <w:tab/>
        </w:r>
        <w:r w:rsidR="001900BA" w:rsidRPr="00AE096A">
          <w:rPr>
            <w:rStyle w:val="Hyperlink"/>
          </w:rPr>
          <w:t>Suggestions and Comments</w:t>
        </w:r>
        <w:r w:rsidR="001900BA">
          <w:rPr>
            <w:webHidden/>
          </w:rPr>
          <w:tab/>
        </w:r>
        <w:r w:rsidR="001900BA">
          <w:rPr>
            <w:webHidden/>
          </w:rPr>
          <w:fldChar w:fldCharType="begin"/>
        </w:r>
        <w:r w:rsidR="001900BA">
          <w:rPr>
            <w:webHidden/>
          </w:rPr>
          <w:instrText xml:space="preserve"> PAGEREF _Toc148362077 \h </w:instrText>
        </w:r>
        <w:r w:rsidR="001900BA">
          <w:rPr>
            <w:webHidden/>
          </w:rPr>
        </w:r>
        <w:r w:rsidR="001900BA">
          <w:rPr>
            <w:webHidden/>
          </w:rPr>
          <w:fldChar w:fldCharType="separate"/>
        </w:r>
        <w:r w:rsidR="001900BA">
          <w:rPr>
            <w:webHidden/>
          </w:rPr>
          <w:t>25</w:t>
        </w:r>
        <w:r w:rsidR="001900BA">
          <w:rPr>
            <w:webHidden/>
          </w:rPr>
          <w:fldChar w:fldCharType="end"/>
        </w:r>
      </w:hyperlink>
    </w:p>
    <w:p w14:paraId="3E200840" w14:textId="17F2EC1A" w:rsidR="001900BA" w:rsidRDefault="00000000">
      <w:pPr>
        <w:pStyle w:val="TOC2"/>
        <w:rPr>
          <w:rFonts w:asciiTheme="minorHAnsi" w:eastAsiaTheme="minorEastAsia" w:hAnsiTheme="minorHAnsi" w:cstheme="minorBidi"/>
          <w:b w:val="0"/>
          <w:sz w:val="22"/>
          <w:szCs w:val="22"/>
          <w:lang w:eastAsia="en-US"/>
        </w:rPr>
      </w:pPr>
      <w:hyperlink w:anchor="_Toc148362078" w:history="1">
        <w:r w:rsidR="001900BA" w:rsidRPr="00AE096A">
          <w:rPr>
            <w:rStyle w:val="Hyperlink"/>
          </w:rPr>
          <w:t>1.12</w:t>
        </w:r>
        <w:r w:rsidR="001900BA">
          <w:rPr>
            <w:rFonts w:asciiTheme="minorHAnsi" w:eastAsiaTheme="minorEastAsia" w:hAnsiTheme="minorHAnsi" w:cstheme="minorBidi"/>
            <w:b w:val="0"/>
            <w:sz w:val="22"/>
            <w:szCs w:val="22"/>
            <w:lang w:eastAsia="en-US"/>
          </w:rPr>
          <w:tab/>
        </w:r>
        <w:r w:rsidR="001900BA" w:rsidRPr="00AE096A">
          <w:rPr>
            <w:rStyle w:val="Hyperlink"/>
          </w:rPr>
          <w:t>Errata</w:t>
        </w:r>
        <w:r w:rsidR="001900BA">
          <w:rPr>
            <w:webHidden/>
          </w:rPr>
          <w:tab/>
        </w:r>
        <w:r w:rsidR="001900BA">
          <w:rPr>
            <w:webHidden/>
          </w:rPr>
          <w:fldChar w:fldCharType="begin"/>
        </w:r>
        <w:r w:rsidR="001900BA">
          <w:rPr>
            <w:webHidden/>
          </w:rPr>
          <w:instrText xml:space="preserve"> PAGEREF _Toc148362078 \h </w:instrText>
        </w:r>
        <w:r w:rsidR="001900BA">
          <w:rPr>
            <w:webHidden/>
          </w:rPr>
        </w:r>
        <w:r w:rsidR="001900BA">
          <w:rPr>
            <w:webHidden/>
          </w:rPr>
          <w:fldChar w:fldCharType="separate"/>
        </w:r>
        <w:r w:rsidR="001900BA">
          <w:rPr>
            <w:webHidden/>
          </w:rPr>
          <w:t>26</w:t>
        </w:r>
        <w:r w:rsidR="001900BA">
          <w:rPr>
            <w:webHidden/>
          </w:rPr>
          <w:fldChar w:fldCharType="end"/>
        </w:r>
      </w:hyperlink>
    </w:p>
    <w:p w14:paraId="25C2971D" w14:textId="6DE95065" w:rsidR="00EE5C1B" w:rsidRDefault="005701C7" w:rsidP="006364CF">
      <w:pPr>
        <w:rPr>
          <w:noProof/>
        </w:rPr>
      </w:pPr>
      <w:r>
        <w:rPr>
          <w:b/>
          <w:noProof/>
        </w:rPr>
        <w:fldChar w:fldCharType="end"/>
      </w:r>
    </w:p>
    <w:p w14:paraId="6FAF2B58" w14:textId="47F1E43E" w:rsidR="00E62AAB" w:rsidRPr="00CA0A85" w:rsidRDefault="00E62AAB">
      <w:pPr>
        <w:pStyle w:val="Heading2"/>
        <w:rPr>
          <w:noProof/>
        </w:rPr>
      </w:pPr>
      <w:bookmarkStart w:id="13" w:name="_Toc148362036"/>
      <w:bookmarkEnd w:id="10"/>
      <w:r w:rsidRPr="00CA0A85">
        <w:rPr>
          <w:noProof/>
        </w:rPr>
        <w:t>P</w:t>
      </w:r>
      <w:r w:rsidR="00EE5C1B">
        <w:rPr>
          <w:noProof/>
        </w:rPr>
        <w:t>urpose</w:t>
      </w:r>
      <w:bookmarkEnd w:id="9"/>
      <w:bookmarkEnd w:id="11"/>
      <w:bookmarkEnd w:id="12"/>
      <w:bookmarkEnd w:id="13"/>
    </w:p>
    <w:p w14:paraId="2E1ECB34" w14:textId="79ACBD53"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005C2704">
        <w:rPr>
          <w:noProof/>
        </w:rPr>
        <w:t>.1</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1299944C" w:rsidR="00E62AAB" w:rsidRPr="00CA0A85" w:rsidDel="00442A9C" w:rsidRDefault="00E62AAB">
      <w:pPr>
        <w:rPr>
          <w:del w:id="14" w:author="Lynn Laakso" w:date="2024-06-28T12:13:00Z" w16du:dateUtc="2024-06-28T16:13:00Z"/>
          <w:noProof/>
        </w:rPr>
      </w:pPr>
      <w:del w:id="15" w:author="Lynn Laakso" w:date="2024-06-28T12:13:00Z" w16du:dateUtc="2024-06-28T16:13:00Z">
        <w:r w:rsidRPr="00CA0A85" w:rsidDel="00442A9C">
          <w:rPr>
            <w:noProof/>
          </w:rPr>
          <w:delTex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delText>
        </w:r>
      </w:del>
    </w:p>
    <w:p w14:paraId="643E85F4" w14:textId="713E373D" w:rsidR="00B1538F" w:rsidRDefault="00E62AAB" w:rsidP="00B1538F">
      <w:r w:rsidRPr="00E51F35">
        <w:rPr>
          <w:noProof/>
        </w:rPr>
        <w:t xml:space="preserve">HL7 Version </w:t>
      </w:r>
      <w:r w:rsidR="004D1C9C">
        <w:rPr>
          <w:noProof/>
        </w:rPr>
        <w:t>2.9</w:t>
      </w:r>
      <w:r w:rsidR="00E71E3B">
        <w:rPr>
          <w:noProof/>
        </w:rPr>
        <w:t>.1</w:t>
      </w:r>
      <w:r w:rsidRPr="00E51F35">
        <w:rPr>
          <w:noProof/>
        </w:rPr>
        <w:t xml:space="preserve"> represents HL7’s latest development efforts to the line of Version 2 Standards</w:t>
      </w:r>
      <w:r w:rsidR="00B86689">
        <w:rPr>
          <w:noProof/>
        </w:rPr>
        <w:t xml:space="preserve"> (Version 2.x)</w:t>
      </w:r>
      <w:r w:rsidRPr="00E51F35">
        <w:rPr>
          <w:noProof/>
        </w:rPr>
        <w:t xml:space="preserve"> that date back to 1989.  HL7 Version </w:t>
      </w:r>
      <w:r w:rsidR="004D1C9C">
        <w:rPr>
          <w:noProof/>
        </w:rPr>
        <w:t>2.9</w:t>
      </w:r>
      <w:r w:rsidR="00E71E3B">
        <w:rPr>
          <w:noProof/>
        </w:rPr>
        <w:t>.1</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E71E3B">
        <w:t>Affected</w:t>
      </w:r>
      <w:r w:rsidR="00432AA1">
        <w:t xml:space="preserve"> chapters were updated with respect to </w:t>
      </w:r>
      <w:r w:rsidR="00E71E3B">
        <w:t xml:space="preserve">new requirements for Sexual Orientation and Gender Identity </w:t>
      </w:r>
      <w:r w:rsidR="00B47EF9">
        <w:t xml:space="preserve">(SOGI) </w:t>
      </w:r>
      <w:r w:rsidR="00E71E3B">
        <w:t>expression</w:t>
      </w:r>
      <w:r w:rsidR="00432AA1">
        <w:t xml:space="preserve">. </w:t>
      </w:r>
      <w:r w:rsidR="00B47EF9">
        <w:t xml:space="preserve">Technical corrections were applied, and </w:t>
      </w:r>
      <w:r w:rsidR="00B47EF9" w:rsidRPr="00B47EF9">
        <w:rPr>
          <w:i/>
          <w:iCs/>
        </w:rPr>
        <w:t>i</w:t>
      </w:r>
      <w:r w:rsidR="00432AA1" w:rsidRPr="00B47EF9">
        <w:rPr>
          <w:i/>
          <w:iCs/>
        </w:rPr>
        <w:t>n addition, th</w:t>
      </w:r>
      <w:r w:rsidRPr="00B47EF9">
        <w:rPr>
          <w:i/>
          <w:iCs/>
        </w:rPr>
        <w:t xml:space="preserve">e proposed changes are modifications or additions to the Chapter 2C, </w:t>
      </w:r>
      <w:r w:rsidR="002529E8">
        <w:rPr>
          <w:i/>
          <w:iCs/>
        </w:rPr>
        <w:t xml:space="preserve">Chapter 3, </w:t>
      </w:r>
      <w:r w:rsidRPr="00B47EF9">
        <w:rPr>
          <w:i/>
          <w:iCs/>
        </w:rPr>
        <w:t xml:space="preserve">Chapter 4, </w:t>
      </w:r>
      <w:r w:rsidR="00B1538F" w:rsidRPr="00B47EF9">
        <w:rPr>
          <w:i/>
          <w:iCs/>
        </w:rPr>
        <w:t xml:space="preserve">Chapter 4A, </w:t>
      </w:r>
      <w:r w:rsidR="002529E8">
        <w:rPr>
          <w:i/>
          <w:iCs/>
        </w:rPr>
        <w:t>Chapter</w:t>
      </w:r>
      <w:r w:rsidR="005C2704">
        <w:rPr>
          <w:i/>
          <w:iCs/>
        </w:rPr>
        <w:t>s</w:t>
      </w:r>
      <w:r w:rsidR="002529E8">
        <w:rPr>
          <w:i/>
          <w:iCs/>
        </w:rPr>
        <w:t xml:space="preserve"> 6</w:t>
      </w:r>
      <w:r w:rsidR="005C2704">
        <w:rPr>
          <w:i/>
          <w:iCs/>
        </w:rPr>
        <w:t>-12</w:t>
      </w:r>
      <w:r w:rsidRPr="00B47EF9">
        <w:rPr>
          <w:i/>
          <w:iCs/>
        </w:rPr>
        <w:t xml:space="preserve"> and Chapter</w:t>
      </w:r>
      <w:r w:rsidR="005C2704">
        <w:rPr>
          <w:i/>
          <w:iCs/>
        </w:rPr>
        <w:t>s 15-16</w:t>
      </w:r>
      <w:r w:rsidR="00B1538F">
        <w:t xml:space="preserve">.  </w:t>
      </w:r>
      <w:r w:rsidR="00B1538F" w:rsidRPr="00B1538F">
        <w:t> </w:t>
      </w:r>
    </w:p>
    <w:p w14:paraId="4DA5E0A5" w14:textId="77777777" w:rsidR="00E62AAB" w:rsidRDefault="00E62AAB">
      <w:pPr>
        <w:pStyle w:val="ListParagraph"/>
        <w:numPr>
          <w:ilvl w:val="0"/>
          <w:numId w:val="22"/>
        </w:numPr>
        <w:rPr>
          <w:noProof/>
        </w:rPr>
      </w:pPr>
      <w:r>
        <w:rPr>
          <w:noProof/>
        </w:rPr>
        <w:t>General</w:t>
      </w:r>
    </w:p>
    <w:p w14:paraId="176D0204" w14:textId="1EF4C8F6" w:rsidR="002529E8" w:rsidRDefault="00E159E1">
      <w:pPr>
        <w:pStyle w:val="ListParagraph"/>
        <w:numPr>
          <w:ilvl w:val="1"/>
          <w:numId w:val="22"/>
        </w:numPr>
        <w:rPr>
          <w:noProof/>
        </w:rPr>
      </w:pPr>
      <w:r w:rsidRPr="00E159E1">
        <w:rPr>
          <w:noProof/>
        </w:rPr>
        <w:t xml:space="preserve">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history="1">
        <w:r w:rsidRPr="00E159E1">
          <w:rPr>
            <w:rStyle w:val="Hyperlink"/>
            <w:noProof/>
            <w:kern w:val="0"/>
          </w:rPr>
          <w:t>www.hl7.org/permalink/?SOGIGuidance</w:t>
        </w:r>
      </w:hyperlink>
      <w:r w:rsidRPr="00E159E1">
        <w:rPr>
          <w:noProof/>
        </w:rPr>
        <w:t xml:space="preserve">. </w:t>
      </w:r>
    </w:p>
    <w:p w14:paraId="1890B938" w14:textId="0B713E4B" w:rsidR="003003AF" w:rsidRDefault="00E159E1" w:rsidP="002529E8">
      <w:pPr>
        <w:pStyle w:val="ListParagraph"/>
        <w:numPr>
          <w:ilvl w:val="2"/>
          <w:numId w:val="22"/>
        </w:numPr>
        <w:rPr>
          <w:noProof/>
        </w:rPr>
      </w:pPr>
      <w:r w:rsidRPr="00E159E1">
        <w:rPr>
          <w:noProof/>
        </w:rPr>
        <w:t>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w:t>
      </w:r>
      <w:r>
        <w:rPr>
          <w:noProof/>
        </w:rPr>
        <w:t>,</w:t>
      </w:r>
      <w:r w:rsidRPr="00E159E1">
        <w:rPr>
          <w:noProof/>
        </w:rPr>
        <w:t xml:space="preserve"> as described in the</w:t>
      </w:r>
      <w:r w:rsidR="002A736F">
        <w:rPr>
          <w:noProof/>
        </w:rPr>
        <w:t xml:space="preserve"> </w:t>
      </w:r>
      <w:r>
        <w:rPr>
          <w:noProof/>
        </w:rPr>
        <w:t xml:space="preserve">Cross-paradigm Implementation Guide under ballot at </w:t>
      </w:r>
      <w:hyperlink r:id="rId11" w:history="1">
        <w:r w:rsidR="006E4A54" w:rsidRPr="006E4A54">
          <w:t xml:space="preserve"> </w:t>
        </w:r>
        <w:bookmarkStart w:id="16" w:name="_Hlk113977693"/>
        <w:r w:rsidR="006E4A54" w:rsidRPr="006E4A54">
          <w:rPr>
            <w:rStyle w:val="Hyperlink"/>
            <w:noProof/>
            <w:kern w:val="0"/>
          </w:rPr>
          <w:t>http://www.hl7.org/permalink/?GenderHarmonyIGBallot</w:t>
        </w:r>
        <w:bookmarkEnd w:id="16"/>
        <w:r w:rsidRPr="002529E8">
          <w:rPr>
            <w:rStyle w:val="Hyperlink"/>
            <w:noProof/>
            <w:kern w:val="0"/>
          </w:rPr>
          <w:t>.</w:t>
        </w:r>
      </w:hyperlink>
      <w:r>
        <w:rPr>
          <w:noProof/>
        </w:rPr>
        <w:t xml:space="preserve"> </w:t>
      </w:r>
    </w:p>
    <w:p w14:paraId="767303A4" w14:textId="155F0619" w:rsidR="002529E8" w:rsidRDefault="002529E8" w:rsidP="002529E8">
      <w:pPr>
        <w:pStyle w:val="ListParagraph"/>
        <w:numPr>
          <w:ilvl w:val="2"/>
          <w:numId w:val="22"/>
        </w:numPr>
        <w:rPr>
          <w:noProof/>
        </w:rPr>
      </w:pPr>
      <w:r>
        <w:rPr>
          <w:noProof/>
        </w:rPr>
        <w:t xml:space="preserve">In order to ensure we stay in sync with vocabulary used to represent the Gender Harmony attributes of a person, please provide feedback on the definitions and associated terminology in the </w:t>
      </w:r>
      <w:bookmarkStart w:id="17" w:name="_Hlk113963458"/>
      <w:r w:rsidRPr="00EB30D0">
        <w:fldChar w:fldCharType="begin"/>
      </w:r>
      <w:r w:rsidRPr="00EB30D0">
        <w:rPr>
          <w:sz w:val="22"/>
          <w:szCs w:val="22"/>
        </w:rPr>
        <w:instrText xml:space="preserve"> HYPERLINK "http://www.hl7.org/permalink/?GenderHarmonyIGBallot" </w:instrText>
      </w:r>
      <w:r w:rsidRPr="00EB30D0">
        <w:fldChar w:fldCharType="separate"/>
      </w:r>
      <w:r w:rsidR="006E4A54" w:rsidRPr="00EB30D0">
        <w:rPr>
          <w:rStyle w:val="Hyperlink"/>
          <w:kern w:val="0"/>
          <w:sz w:val="22"/>
          <w:szCs w:val="22"/>
        </w:rPr>
        <w:t>http://www.hl7.org/permalink/?GenderHarmonyIGBallot</w:t>
      </w:r>
      <w:r w:rsidRPr="00EB30D0">
        <w:rPr>
          <w:rStyle w:val="Hyperlink"/>
          <w:kern w:val="0"/>
          <w:sz w:val="22"/>
          <w:szCs w:val="22"/>
        </w:rPr>
        <w:fldChar w:fldCharType="end"/>
      </w:r>
      <w:bookmarkEnd w:id="17"/>
      <w:r w:rsidR="006E4A54">
        <w:t xml:space="preserve"> </w:t>
      </w:r>
      <w:r>
        <w:rPr>
          <w:noProof/>
        </w:rPr>
        <w:t>ballot.</w:t>
      </w:r>
    </w:p>
    <w:p w14:paraId="6FBE1D45" w14:textId="0834D979" w:rsidR="002529E8" w:rsidRDefault="002529E8" w:rsidP="002529E8">
      <w:pPr>
        <w:pStyle w:val="ListParagraph"/>
        <w:numPr>
          <w:ilvl w:val="2"/>
          <w:numId w:val="22"/>
        </w:numPr>
        <w:rPr>
          <w:noProof/>
        </w:rPr>
      </w:pPr>
      <w:r>
        <w:rPr>
          <w:noProof/>
        </w:rPr>
        <w:t>For this ballot we decided to NOT associate Gender Harmony constructs with the PRT segment, as we feel that these attributes probably do not affect the role / participation of the person in the message event. Please indicate if you disagree with this assumption.</w:t>
      </w:r>
    </w:p>
    <w:p w14:paraId="086BBD4B" w14:textId="77777777" w:rsidR="00E159E1" w:rsidRDefault="00E159E1" w:rsidP="00E159E1">
      <w:pPr>
        <w:pStyle w:val="ListParagraph"/>
        <w:numPr>
          <w:ilvl w:val="1"/>
          <w:numId w:val="22"/>
        </w:numPr>
        <w:rPr>
          <w:noProof/>
        </w:rPr>
      </w:pPr>
      <w:r>
        <w:rPr>
          <w:noProof/>
        </w:rPr>
        <w:lastRenderedPageBreak/>
        <w:t>Applied the errata that were identified with V2.9.</w:t>
      </w:r>
    </w:p>
    <w:p w14:paraId="15AC190D" w14:textId="30DFA408" w:rsidR="008D5AB1" w:rsidRDefault="00EA0EEA" w:rsidP="00E159E1">
      <w:pPr>
        <w:pStyle w:val="ListParagraph"/>
        <w:numPr>
          <w:ilvl w:val="1"/>
          <w:numId w:val="22"/>
        </w:numPr>
        <w:rPr>
          <w:noProof/>
        </w:rPr>
      </w:pPr>
      <w:r>
        <w:rPr>
          <w:noProof/>
        </w:rPr>
        <w:t>Updated co-chairs in all chapter</w:t>
      </w:r>
    </w:p>
    <w:p w14:paraId="30BAC6DC" w14:textId="77777777" w:rsidR="00E159E1" w:rsidRDefault="00E159E1" w:rsidP="00E159E1">
      <w:pPr>
        <w:pStyle w:val="ListParagraph"/>
        <w:ind w:left="1440"/>
        <w:rPr>
          <w:noProof/>
        </w:rPr>
      </w:pPr>
    </w:p>
    <w:p w14:paraId="7B92C3D0" w14:textId="45FAD055" w:rsidR="008C1923" w:rsidRDefault="008C1923">
      <w:pPr>
        <w:pStyle w:val="ListParagraph"/>
        <w:numPr>
          <w:ilvl w:val="0"/>
          <w:numId w:val="22"/>
        </w:numPr>
        <w:rPr>
          <w:noProof/>
        </w:rPr>
      </w:pPr>
      <w:r>
        <w:rPr>
          <w:noProof/>
        </w:rPr>
        <w:t>Chapter 2</w:t>
      </w:r>
    </w:p>
    <w:p w14:paraId="599F96EE" w14:textId="53506EC3" w:rsidR="008C1923" w:rsidRDefault="003213F4" w:rsidP="008C1923">
      <w:pPr>
        <w:pStyle w:val="ListParagraph"/>
        <w:numPr>
          <w:ilvl w:val="1"/>
          <w:numId w:val="22"/>
        </w:numPr>
        <w:rPr>
          <w:noProof/>
        </w:rPr>
      </w:pPr>
      <w:r>
        <w:rPr>
          <w:noProof/>
        </w:rPr>
        <w:t xml:space="preserve">Fix repetition of </w:t>
      </w:r>
      <w:r w:rsidR="002D699A">
        <w:rPr>
          <w:noProof/>
        </w:rPr>
        <w:t xml:space="preserve">MSH-6 </w:t>
      </w:r>
    </w:p>
    <w:p w14:paraId="6293F377" w14:textId="2990CC27" w:rsidR="00181FB8" w:rsidRDefault="00181FB8" w:rsidP="00181FB8">
      <w:pPr>
        <w:pStyle w:val="ListParagraph"/>
        <w:numPr>
          <w:ilvl w:val="0"/>
          <w:numId w:val="22"/>
        </w:numPr>
        <w:rPr>
          <w:noProof/>
        </w:rPr>
      </w:pPr>
      <w:r>
        <w:rPr>
          <w:noProof/>
        </w:rPr>
        <w:t>Chapter 2A</w:t>
      </w:r>
    </w:p>
    <w:p w14:paraId="675FF985" w14:textId="10A9BC4C" w:rsidR="00181FB8" w:rsidRDefault="00181FB8" w:rsidP="00181FB8">
      <w:pPr>
        <w:pStyle w:val="ListParagraph"/>
        <w:numPr>
          <w:ilvl w:val="1"/>
          <w:numId w:val="22"/>
        </w:numPr>
        <w:rPr>
          <w:noProof/>
        </w:rPr>
      </w:pPr>
      <w:r>
        <w:rPr>
          <w:noProof/>
        </w:rPr>
        <w:t>Update RFR data type</w:t>
      </w:r>
    </w:p>
    <w:p w14:paraId="031E61A7" w14:textId="0BE216D6"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4FBDFB13" w14:textId="77777777" w:rsidR="00E62AAB" w:rsidRDefault="003003AF">
      <w:pPr>
        <w:pStyle w:val="ListParagraph"/>
        <w:numPr>
          <w:ilvl w:val="0"/>
          <w:numId w:val="22"/>
        </w:numPr>
        <w:rPr>
          <w:noProof/>
        </w:rPr>
      </w:pPr>
      <w:r>
        <w:rPr>
          <w:noProof/>
        </w:rPr>
        <w:t>Chapter 3</w:t>
      </w:r>
    </w:p>
    <w:p w14:paraId="4655DD05" w14:textId="60F13011" w:rsidR="003003AF" w:rsidRDefault="00291452" w:rsidP="003003AF">
      <w:pPr>
        <w:pStyle w:val="ListParagraph"/>
        <w:numPr>
          <w:ilvl w:val="1"/>
          <w:numId w:val="22"/>
        </w:numPr>
        <w:rPr>
          <w:noProof/>
        </w:rPr>
      </w:pPr>
      <w:r w:rsidRPr="00291452">
        <w:rPr>
          <w:noProof/>
        </w:rPr>
        <w:t>Added Gender Harmony segments (GSP</w:t>
      </w:r>
      <w:r w:rsidR="00EF2774">
        <w:rPr>
          <w:noProof/>
        </w:rPr>
        <w:t xml:space="preserve"> added in 3.4.19</w:t>
      </w:r>
      <w:r w:rsidRPr="00291452">
        <w:rPr>
          <w:noProof/>
        </w:rPr>
        <w:t>, GSR</w:t>
      </w:r>
      <w:r w:rsidR="00EF2774">
        <w:rPr>
          <w:noProof/>
        </w:rPr>
        <w:t xml:space="preserve"> in 3.4.20</w:t>
      </w:r>
      <w:r w:rsidRPr="00291452">
        <w:rPr>
          <w:noProof/>
        </w:rPr>
        <w:t xml:space="preserve"> and GSC</w:t>
      </w:r>
      <w:r w:rsidR="00EF2774">
        <w:rPr>
          <w:noProof/>
        </w:rPr>
        <w:t xml:space="preserve"> in 3.4.21</w:t>
      </w:r>
      <w:r w:rsidRPr="00291452">
        <w:rPr>
          <w:noProof/>
        </w:rPr>
        <w:t xml:space="preserve">) to the message structure for Patient, Next of Kin, Guarantor and Insurance </w:t>
      </w:r>
      <w:r>
        <w:rPr>
          <w:noProof/>
        </w:rPr>
        <w:t xml:space="preserve">in sections 3.3.1 through 3.3.17 (A01-A17), 3.3.21 through 3.3.38 (A21-A38), 3.3.40-3.3.44 (A40-A44),  3.3.47 (A47), </w:t>
      </w:r>
      <w:r w:rsidR="00EF2774">
        <w:rPr>
          <w:noProof/>
        </w:rPr>
        <w:t xml:space="preserve">3.3.49 through 3.3.57 (A49-A57), </w:t>
      </w:r>
      <w:r>
        <w:rPr>
          <w:noProof/>
        </w:rPr>
        <w:t xml:space="preserve"> </w:t>
      </w:r>
      <w:r w:rsidR="00EF2774">
        <w:rPr>
          <w:noProof/>
        </w:rPr>
        <w:t>3.3.60 through 3.3.63 (A60-A63)</w:t>
      </w:r>
    </w:p>
    <w:p w14:paraId="1FCDE7DA" w14:textId="2A7F484C" w:rsidR="00EF2774" w:rsidRDefault="00EF2774" w:rsidP="003003AF">
      <w:pPr>
        <w:pStyle w:val="ListParagraph"/>
        <w:numPr>
          <w:ilvl w:val="1"/>
          <w:numId w:val="22"/>
        </w:numPr>
        <w:rPr>
          <w:noProof/>
        </w:rPr>
      </w:pPr>
      <w:r>
        <w:rPr>
          <w:noProof/>
        </w:rPr>
        <w:t>Section 3.4.2 PID segment guidance</w:t>
      </w:r>
    </w:p>
    <w:p w14:paraId="700543A7" w14:textId="09F8B0F6" w:rsidR="00EF2774" w:rsidRDefault="00EF2774" w:rsidP="003003AF">
      <w:pPr>
        <w:pStyle w:val="ListParagraph"/>
        <w:numPr>
          <w:ilvl w:val="1"/>
          <w:numId w:val="22"/>
        </w:numPr>
        <w:rPr>
          <w:noProof/>
        </w:rPr>
      </w:pPr>
      <w:r>
        <w:rPr>
          <w:noProof/>
        </w:rPr>
        <w:t xml:space="preserve">3.14.15.3 Typo per </w:t>
      </w:r>
      <w:hyperlink r:id="rId12" w:history="1">
        <w:r>
          <w:rPr>
            <w:rStyle w:val="Hyperlink"/>
          </w:rPr>
          <w:t>V2-25378</w:t>
        </w:r>
      </w:hyperlink>
    </w:p>
    <w:p w14:paraId="24A98125" w14:textId="02EB7EC0" w:rsidR="00EF2774" w:rsidRDefault="00EF2774" w:rsidP="003003AF">
      <w:pPr>
        <w:pStyle w:val="ListParagraph"/>
        <w:numPr>
          <w:ilvl w:val="1"/>
          <w:numId w:val="22"/>
        </w:numPr>
        <w:rPr>
          <w:noProof/>
        </w:rPr>
      </w:pPr>
      <w:r>
        <w:rPr>
          <w:noProof/>
        </w:rPr>
        <w:t>Updated example message in 3.5.1 for A01</w:t>
      </w:r>
    </w:p>
    <w:p w14:paraId="690F36D8" w14:textId="06100D7E" w:rsidR="002331C7" w:rsidRDefault="002331C7" w:rsidP="003003AF">
      <w:pPr>
        <w:pStyle w:val="ListParagraph"/>
        <w:numPr>
          <w:ilvl w:val="1"/>
          <w:numId w:val="22"/>
        </w:numPr>
        <w:rPr>
          <w:noProof/>
        </w:rPr>
      </w:pPr>
      <w:r>
        <w:rPr>
          <w:noProof/>
        </w:rPr>
        <w:t>Address technical corrections for the OH* segments</w:t>
      </w:r>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noProof/>
        </w:rPr>
      </w:pPr>
      <w:r w:rsidRPr="00B1538F">
        <w:t>Order Entry: General, Laboratory, Dietary, Supply, Blood Transfusion – updates to events and segments such as OMG, OML, ORC, OBR, BPO</w:t>
      </w:r>
      <w:r>
        <w:rPr>
          <w:noProof/>
        </w:rPr>
        <w:t xml:space="preserve"> </w:t>
      </w:r>
    </w:p>
    <w:p w14:paraId="5D1CD565" w14:textId="3AE9A4C3" w:rsidR="003864F3" w:rsidRDefault="003864F3" w:rsidP="00B1538F">
      <w:pPr>
        <w:pStyle w:val="ListParagraph"/>
        <w:numPr>
          <w:ilvl w:val="1"/>
          <w:numId w:val="22"/>
        </w:numPr>
        <w:rPr>
          <w:noProof/>
        </w:rPr>
      </w:pPr>
      <w:r>
        <w:rPr>
          <w:noProof/>
        </w:rPr>
        <w:t xml:space="preserve">Typo per </w:t>
      </w:r>
      <w:hyperlink r:id="rId13" w:history="1">
        <w:r w:rsidRPr="004D08E2">
          <w:rPr>
            <w:rStyle w:val="Hyperlink"/>
            <w:kern w:val="0"/>
          </w:rPr>
          <w:t>V2-25411</w:t>
        </w:r>
      </w:hyperlink>
    </w:p>
    <w:p w14:paraId="5F700CA4" w14:textId="77777777" w:rsidR="00B1538F" w:rsidRDefault="00B1538F" w:rsidP="00B1538F">
      <w:pPr>
        <w:pStyle w:val="ListParagraph"/>
        <w:numPr>
          <w:ilvl w:val="0"/>
          <w:numId w:val="22"/>
        </w:numPr>
        <w:rPr>
          <w:noProof/>
        </w:rPr>
      </w:pPr>
      <w:r>
        <w:rPr>
          <w:noProof/>
        </w:rPr>
        <w:t>Chapter 4A</w:t>
      </w:r>
    </w:p>
    <w:p w14:paraId="68A1E2BE" w14:textId="4BF306B4" w:rsidR="00B1538F" w:rsidRDefault="00B1538F" w:rsidP="00B1538F">
      <w:pPr>
        <w:pStyle w:val="ListParagraph"/>
        <w:numPr>
          <w:ilvl w:val="1"/>
          <w:numId w:val="22"/>
        </w:numPr>
        <w:rPr>
          <w:noProof/>
        </w:rPr>
      </w:pPr>
      <w:r w:rsidRPr="00B1538F">
        <w:t>Order Entry: Pharmacy/Treatment, Vaccination – updates to events and segments such as RGV, RDE, RRE</w:t>
      </w:r>
    </w:p>
    <w:p w14:paraId="45550A85" w14:textId="309A0413" w:rsidR="002529E8" w:rsidRDefault="002529E8" w:rsidP="002529E8">
      <w:pPr>
        <w:pStyle w:val="ListParagraph"/>
        <w:numPr>
          <w:ilvl w:val="0"/>
          <w:numId w:val="22"/>
        </w:numPr>
        <w:rPr>
          <w:noProof/>
        </w:rPr>
      </w:pPr>
      <w:r>
        <w:t>Chapter 6</w:t>
      </w:r>
    </w:p>
    <w:p w14:paraId="1F9B1848" w14:textId="37DD765E" w:rsidR="002529E8" w:rsidRDefault="002529E8" w:rsidP="002529E8">
      <w:pPr>
        <w:pStyle w:val="ListParagraph"/>
        <w:numPr>
          <w:ilvl w:val="1"/>
          <w:numId w:val="22"/>
        </w:numPr>
        <w:rPr>
          <w:noProof/>
        </w:rPr>
      </w:pPr>
      <w:r>
        <w:t>GSP, GSR, and GSC Segments added</w:t>
      </w:r>
    </w:p>
    <w:p w14:paraId="49E91A8D" w14:textId="704424BA" w:rsidR="00C80D0A" w:rsidRDefault="002529E8" w:rsidP="00826F34">
      <w:pPr>
        <w:pStyle w:val="ListParagraph"/>
        <w:numPr>
          <w:ilvl w:val="2"/>
          <w:numId w:val="22"/>
        </w:numPr>
        <w:rPr>
          <w:noProof/>
        </w:rPr>
      </w:pPr>
      <w:r>
        <w:rPr>
          <w:noProof/>
        </w:rPr>
        <w:t>6.4.1</w:t>
      </w:r>
      <w:r w:rsidR="00C80D0A">
        <w:rPr>
          <w:noProof/>
        </w:rPr>
        <w:t>:</w:t>
      </w:r>
      <w:r>
        <w:rPr>
          <w:noProof/>
        </w:rPr>
        <w:t xml:space="preserve"> BAR/ACK</w:t>
      </w:r>
      <w:r w:rsidR="00C80D0A">
        <w:rPr>
          <w:noProof/>
        </w:rPr>
        <w:t xml:space="preserve"> P01, 6.4.3: DFT/ACK P03, 6.4.5: BAR/ACK P05, 6.4.8 DFT/ACK P11</w:t>
      </w:r>
    </w:p>
    <w:p w14:paraId="4612C43F" w14:textId="0141E398" w:rsidR="002529E8" w:rsidRDefault="002529E8" w:rsidP="002529E8">
      <w:pPr>
        <w:pStyle w:val="ListParagraph"/>
        <w:numPr>
          <w:ilvl w:val="2"/>
          <w:numId w:val="22"/>
        </w:numPr>
        <w:rPr>
          <w:noProof/>
        </w:rPr>
      </w:pPr>
      <w:r w:rsidRPr="002529E8">
        <w:rPr>
          <w:noProof/>
        </w:rPr>
        <w:t>two new segment groups to the DFT^P03 and DFT^P11 message structures</w:t>
      </w:r>
      <w:r>
        <w:rPr>
          <w:noProof/>
        </w:rPr>
        <w:t xml:space="preserve"> in 6.4.3, 6.4.8, 6.5.1.29, 6.5.1.4.3</w:t>
      </w:r>
    </w:p>
    <w:p w14:paraId="57C4E09C" w14:textId="5259579A" w:rsidR="00C80D0A" w:rsidRDefault="00C80D0A" w:rsidP="00C80D0A">
      <w:pPr>
        <w:pStyle w:val="ListParagraph"/>
        <w:numPr>
          <w:ilvl w:val="1"/>
          <w:numId w:val="22"/>
        </w:numPr>
        <w:rPr>
          <w:noProof/>
        </w:rPr>
      </w:pPr>
      <w:r>
        <w:rPr>
          <w:noProof/>
        </w:rPr>
        <w:t>Definitions ch</w:t>
      </w:r>
      <w:r w:rsidR="00441828">
        <w:rPr>
          <w:noProof/>
        </w:rPr>
        <w:t>an</w:t>
      </w:r>
      <w:r>
        <w:rPr>
          <w:noProof/>
        </w:rPr>
        <w:t>ged in IN2-8 in 6.5.7.8; 6.5.7.25 IN2-25; 6.5.7.26 IN2-26; 6.5.7.27 IN2-27</w:t>
      </w:r>
      <w:r w:rsidR="005722EB">
        <w:rPr>
          <w:noProof/>
        </w:rPr>
        <w:t xml:space="preserve">; </w:t>
      </w:r>
      <w:r w:rsidR="00736BA8">
        <w:rPr>
          <w:noProof/>
        </w:rPr>
        <w:t>6.5.8.1 IN3-1</w:t>
      </w:r>
    </w:p>
    <w:p w14:paraId="7AA5FFF4" w14:textId="73845794" w:rsidR="00C80D0A" w:rsidRDefault="00C80D0A" w:rsidP="00C80D0A">
      <w:pPr>
        <w:pStyle w:val="ListParagraph"/>
        <w:numPr>
          <w:ilvl w:val="1"/>
          <w:numId w:val="22"/>
        </w:numPr>
        <w:rPr>
          <w:noProof/>
        </w:rPr>
      </w:pPr>
      <w:r>
        <w:rPr>
          <w:noProof/>
        </w:rPr>
        <w:t>IN1-56 in 6.5.6.56 Health Program Beneficiary Identified added</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4FB026C6" w14:textId="5D694CCD" w:rsidR="00E62AAB" w:rsidRDefault="00B1538F">
      <w:pPr>
        <w:pStyle w:val="ListParagraph"/>
        <w:numPr>
          <w:ilvl w:val="1"/>
          <w:numId w:val="22"/>
        </w:numPr>
        <w:rPr>
          <w:noProof/>
        </w:rPr>
      </w:pPr>
      <w:r w:rsidRPr="00B1538F">
        <w:t xml:space="preserve">Master Files </w:t>
      </w:r>
      <w:r w:rsidR="00043220">
        <w:t>–</w:t>
      </w:r>
      <w:r w:rsidRPr="00B1538F">
        <w:t xml:space="preserve"> </w:t>
      </w:r>
      <w:r w:rsidR="00043220">
        <w:t>updated narrative to reflect SOGI additions; added segments GSP and GSR to message structure, added GSP segments to example for MFN/MFK Message event M02 sections 8.7.1 and 8.7.2</w:t>
      </w:r>
      <w:r w:rsidRPr="00B1538F">
        <w:t xml:space="preserve"> OM3, OM4, and OM5</w:t>
      </w:r>
    </w:p>
    <w:p w14:paraId="0D89A1E5" w14:textId="0EFE4BD8" w:rsidR="000501BB" w:rsidRDefault="005D0414">
      <w:pPr>
        <w:pStyle w:val="ListParagraph"/>
        <w:numPr>
          <w:ilvl w:val="1"/>
          <w:numId w:val="22"/>
        </w:numPr>
        <w:rPr>
          <w:noProof/>
        </w:rPr>
      </w:pPr>
      <w:r>
        <w:t>Reflect</w:t>
      </w:r>
      <w:r w:rsidR="001B4103">
        <w:t>ed</w:t>
      </w:r>
      <w:r>
        <w:t xml:space="preserve"> RFR data type change in OM2 segment</w:t>
      </w:r>
    </w:p>
    <w:p w14:paraId="4E7D6EDD" w14:textId="31889850" w:rsidR="001F0ED9" w:rsidRDefault="001F0ED9">
      <w:pPr>
        <w:pStyle w:val="ListParagraph"/>
        <w:numPr>
          <w:ilvl w:val="1"/>
          <w:numId w:val="22"/>
        </w:numPr>
        <w:rPr>
          <w:noProof/>
        </w:rPr>
      </w:pPr>
      <w:r>
        <w:t>Update</w:t>
      </w:r>
      <w:r w:rsidR="00994E87">
        <w:t>d</w:t>
      </w:r>
      <w:r>
        <w:t xml:space="preserve"> table reference for OM1-50</w:t>
      </w:r>
    </w:p>
    <w:p w14:paraId="35E7B520" w14:textId="77D273CF" w:rsidR="00D647BA" w:rsidRDefault="00D647BA" w:rsidP="00D647BA">
      <w:pPr>
        <w:pStyle w:val="ListParagraph"/>
        <w:numPr>
          <w:ilvl w:val="0"/>
          <w:numId w:val="22"/>
        </w:numPr>
        <w:rPr>
          <w:noProof/>
        </w:rPr>
      </w:pPr>
      <w:r>
        <w:rPr>
          <w:noProof/>
        </w:rPr>
        <w:t>Chapter 9</w:t>
      </w:r>
    </w:p>
    <w:p w14:paraId="083AAF47" w14:textId="6DF46F14" w:rsidR="00F30D9F" w:rsidRDefault="00F30D9F" w:rsidP="00D647BA">
      <w:pPr>
        <w:pStyle w:val="ListParagraph"/>
        <w:numPr>
          <w:ilvl w:val="1"/>
          <w:numId w:val="22"/>
        </w:numPr>
        <w:rPr>
          <w:noProof/>
        </w:rPr>
      </w:pPr>
      <w:r w:rsidRPr="00F30D9F">
        <w:rPr>
          <w:noProof/>
        </w:rPr>
        <w:t xml:space="preserve">Added GSP, GSR and GSC segments after PID into the message structure </w:t>
      </w:r>
      <w:r>
        <w:rPr>
          <w:noProof/>
        </w:rPr>
        <w:t>for 9.6.1-9.6.11 (Event T01-T11)</w:t>
      </w:r>
    </w:p>
    <w:p w14:paraId="151C5190" w14:textId="0F48CF79" w:rsidR="00D647BA" w:rsidRDefault="00D647BA" w:rsidP="00D647BA">
      <w:pPr>
        <w:pStyle w:val="ListParagraph"/>
        <w:numPr>
          <w:ilvl w:val="1"/>
          <w:numId w:val="22"/>
        </w:numPr>
        <w:rPr>
          <w:noProof/>
        </w:rPr>
      </w:pPr>
      <w:r>
        <w:rPr>
          <w:noProof/>
        </w:rPr>
        <w:t xml:space="preserve">Added </w:t>
      </w:r>
      <w:r w:rsidR="00F30D9F">
        <w:rPr>
          <w:noProof/>
        </w:rPr>
        <w:t xml:space="preserve">new fields to TXA per </w:t>
      </w:r>
      <w:hyperlink r:id="rId14" w:history="1">
        <w:r w:rsidR="00F30D9F" w:rsidRPr="0012630F">
          <w:rPr>
            <w:rStyle w:val="Hyperlink"/>
            <w:sz w:val="22"/>
          </w:rPr>
          <w:t>V2-25365</w:t>
        </w:r>
      </w:hyperlink>
    </w:p>
    <w:p w14:paraId="3A725FEF" w14:textId="60011C6F" w:rsidR="00D647BA" w:rsidRDefault="00D647BA" w:rsidP="00D647BA">
      <w:pPr>
        <w:pStyle w:val="ListParagraph"/>
        <w:numPr>
          <w:ilvl w:val="0"/>
          <w:numId w:val="22"/>
        </w:numPr>
        <w:rPr>
          <w:noProof/>
        </w:rPr>
      </w:pPr>
      <w:r>
        <w:rPr>
          <w:noProof/>
        </w:rPr>
        <w:t>Chapter 10</w:t>
      </w:r>
    </w:p>
    <w:p w14:paraId="50D7208D" w14:textId="4712BB06" w:rsidR="00D647BA" w:rsidRDefault="00320DB7" w:rsidP="00D647BA">
      <w:pPr>
        <w:pStyle w:val="ListParagraph"/>
        <w:numPr>
          <w:ilvl w:val="1"/>
          <w:numId w:val="22"/>
        </w:numPr>
        <w:rPr>
          <w:noProof/>
        </w:rPr>
      </w:pPr>
      <w:r>
        <w:rPr>
          <w:noProof/>
        </w:rPr>
        <w:t>Added GSP, GSR, GSC segments to sections 10.3 and 10.4</w:t>
      </w:r>
    </w:p>
    <w:p w14:paraId="349D9E3C" w14:textId="73074201" w:rsidR="00320DB7" w:rsidRDefault="00320DB7" w:rsidP="00D647BA">
      <w:pPr>
        <w:pStyle w:val="ListParagraph"/>
        <w:numPr>
          <w:ilvl w:val="1"/>
          <w:numId w:val="22"/>
        </w:numPr>
        <w:rPr>
          <w:noProof/>
        </w:rPr>
      </w:pPr>
      <w:r>
        <w:rPr>
          <w:noProof/>
        </w:rPr>
        <w:t>Formatting changes to section headers</w:t>
      </w:r>
    </w:p>
    <w:p w14:paraId="22849589" w14:textId="6B17C9D8" w:rsidR="00D647BA" w:rsidRDefault="00D647BA" w:rsidP="00D647BA">
      <w:pPr>
        <w:pStyle w:val="ListParagraph"/>
        <w:numPr>
          <w:ilvl w:val="0"/>
          <w:numId w:val="22"/>
        </w:numPr>
        <w:rPr>
          <w:noProof/>
        </w:rPr>
      </w:pPr>
      <w:r>
        <w:rPr>
          <w:noProof/>
        </w:rPr>
        <w:t>Chapter 11</w:t>
      </w:r>
    </w:p>
    <w:p w14:paraId="53697D23" w14:textId="48B3F77B" w:rsidR="00D647BA" w:rsidRDefault="00320DB7" w:rsidP="00D647BA">
      <w:pPr>
        <w:pStyle w:val="ListParagraph"/>
        <w:numPr>
          <w:ilvl w:val="1"/>
          <w:numId w:val="22"/>
        </w:numPr>
        <w:rPr>
          <w:noProof/>
        </w:rPr>
      </w:pPr>
      <w:bookmarkStart w:id="18" w:name="_Hlk113549815"/>
      <w:r>
        <w:rPr>
          <w:noProof/>
        </w:rPr>
        <w:t xml:space="preserve">Added GSP, GSR, GSC segments </w:t>
      </w:r>
      <w:r w:rsidRPr="00320DB7">
        <w:rPr>
          <w:noProof/>
        </w:rPr>
        <w:t xml:space="preserve">into the message structure for </w:t>
      </w:r>
      <w:bookmarkEnd w:id="18"/>
      <w:r w:rsidRPr="00320DB7">
        <w:rPr>
          <w:noProof/>
        </w:rPr>
        <w:t>PID and GSP, GSR for NK1</w:t>
      </w:r>
      <w:r>
        <w:rPr>
          <w:noProof/>
        </w:rPr>
        <w:t xml:space="preserve"> for events I01-I04, I07-I22</w:t>
      </w:r>
    </w:p>
    <w:p w14:paraId="74B74515" w14:textId="2A7D1889" w:rsidR="00320DB7" w:rsidRDefault="00320DB7" w:rsidP="00D647BA">
      <w:pPr>
        <w:pStyle w:val="ListParagraph"/>
        <w:numPr>
          <w:ilvl w:val="0"/>
          <w:numId w:val="22"/>
        </w:numPr>
        <w:rPr>
          <w:noProof/>
        </w:rPr>
      </w:pPr>
      <w:r>
        <w:rPr>
          <w:noProof/>
        </w:rPr>
        <w:t>Chapter 12</w:t>
      </w:r>
    </w:p>
    <w:p w14:paraId="1C230322" w14:textId="049140FC" w:rsidR="00320DB7" w:rsidRDefault="00320DB7" w:rsidP="00320DB7">
      <w:pPr>
        <w:pStyle w:val="ListParagraph"/>
        <w:numPr>
          <w:ilvl w:val="1"/>
          <w:numId w:val="22"/>
        </w:numPr>
        <w:rPr>
          <w:noProof/>
        </w:rPr>
      </w:pPr>
      <w:r>
        <w:rPr>
          <w:noProof/>
        </w:rPr>
        <w:t xml:space="preserve">Added GSP, GSR, GSC segments </w:t>
      </w:r>
      <w:r w:rsidRPr="00320DB7">
        <w:rPr>
          <w:noProof/>
        </w:rPr>
        <w:t>into the message structure for</w:t>
      </w:r>
      <w:r>
        <w:rPr>
          <w:noProof/>
        </w:rPr>
        <w:t xml:space="preserve"> events PC1-3, PC6-8, PCB, PCC, PCD, PCG, PCH, PCJ</w:t>
      </w:r>
    </w:p>
    <w:p w14:paraId="49F0A1B3" w14:textId="0A6F8E6B" w:rsidR="00D647BA" w:rsidRDefault="00D647BA" w:rsidP="00D647BA">
      <w:pPr>
        <w:pStyle w:val="ListParagraph"/>
        <w:numPr>
          <w:ilvl w:val="0"/>
          <w:numId w:val="22"/>
        </w:numPr>
        <w:rPr>
          <w:noProof/>
        </w:rPr>
      </w:pPr>
      <w:r>
        <w:rPr>
          <w:noProof/>
        </w:rPr>
        <w:t>Chapter 15</w:t>
      </w:r>
    </w:p>
    <w:p w14:paraId="19E5683A" w14:textId="77777777" w:rsidR="00CA17E8" w:rsidRDefault="00CA17E8" w:rsidP="00D647BA">
      <w:pPr>
        <w:pStyle w:val="ListParagraph"/>
        <w:numPr>
          <w:ilvl w:val="1"/>
          <w:numId w:val="22"/>
        </w:numPr>
        <w:rPr>
          <w:noProof/>
        </w:rPr>
      </w:pPr>
      <w:r>
        <w:rPr>
          <w:noProof/>
        </w:rPr>
        <w:lastRenderedPageBreak/>
        <w:t>Added GSP, GSR, GSC segments to 15.3.1 Add Personnel, 15.3.2 Update Personnel, 15.3.7 Query</w:t>
      </w:r>
    </w:p>
    <w:p w14:paraId="2F781AE2" w14:textId="1B730C51" w:rsidR="00D647BA" w:rsidRDefault="00CA17E8" w:rsidP="00D647BA">
      <w:pPr>
        <w:pStyle w:val="ListParagraph"/>
        <w:numPr>
          <w:ilvl w:val="1"/>
          <w:numId w:val="22"/>
        </w:numPr>
        <w:rPr>
          <w:noProof/>
        </w:rPr>
      </w:pPr>
      <w:r>
        <w:rPr>
          <w:noProof/>
        </w:rPr>
        <w:t xml:space="preserve">Added GSP segments into 15.5.1 B01 example </w:t>
      </w:r>
    </w:p>
    <w:p w14:paraId="5314E720" w14:textId="6EB4CCCA" w:rsidR="00372445" w:rsidDel="00FD108A" w:rsidRDefault="00372445" w:rsidP="00D647BA">
      <w:pPr>
        <w:pStyle w:val="ListParagraph"/>
        <w:numPr>
          <w:ilvl w:val="0"/>
          <w:numId w:val="22"/>
        </w:numPr>
        <w:rPr>
          <w:del w:id="19" w:author="Lynn Laakso" w:date="2024-06-28T14:05:00Z" w16du:dateUtc="2024-06-28T18:05:00Z"/>
          <w:noProof/>
        </w:rPr>
      </w:pPr>
      <w:del w:id="20" w:author="Lynn Laakso" w:date="2024-06-28T14:05:00Z" w16du:dateUtc="2024-06-28T18:05:00Z">
        <w:r w:rsidDel="00FD108A">
          <w:rPr>
            <w:noProof/>
          </w:rPr>
          <w:delText>Chapter 15</w:delText>
        </w:r>
      </w:del>
    </w:p>
    <w:p w14:paraId="1BEC82B6" w14:textId="24DF1937" w:rsidR="00372445" w:rsidRDefault="00994E87" w:rsidP="001900BA">
      <w:pPr>
        <w:pStyle w:val="ListParagraph"/>
        <w:numPr>
          <w:ilvl w:val="1"/>
          <w:numId w:val="22"/>
        </w:numPr>
        <w:rPr>
          <w:noProof/>
        </w:rPr>
      </w:pPr>
      <w:r>
        <w:rPr>
          <w:noProof/>
        </w:rPr>
        <w:t xml:space="preserve">Added GSP, GSR, GSC segments </w:t>
      </w:r>
      <w:r w:rsidRPr="00320DB7">
        <w:rPr>
          <w:noProof/>
        </w:rPr>
        <w:t>into the message structure</w:t>
      </w:r>
      <w:r w:rsidR="001B4103">
        <w:rPr>
          <w:noProof/>
        </w:rPr>
        <w:t xml:space="preserve">s </w:t>
      </w:r>
      <w:r w:rsidR="00D128C4">
        <w:rPr>
          <w:noProof/>
        </w:rPr>
        <w:t xml:space="preserve">for events </w:t>
      </w:r>
      <w:r w:rsidR="00805E2C">
        <w:rPr>
          <w:noProof/>
        </w:rPr>
        <w:t>B01</w:t>
      </w:r>
      <w:r w:rsidR="006E7C47">
        <w:rPr>
          <w:noProof/>
        </w:rPr>
        <w:t xml:space="preserve"> and</w:t>
      </w:r>
      <w:r w:rsidR="00805E2C">
        <w:rPr>
          <w:noProof/>
        </w:rPr>
        <w:t xml:space="preserve"> B02</w:t>
      </w:r>
    </w:p>
    <w:p w14:paraId="2DAC1530" w14:textId="2EC4E86A" w:rsidR="00D647BA" w:rsidRDefault="00D647BA" w:rsidP="00D647BA">
      <w:pPr>
        <w:pStyle w:val="ListParagraph"/>
        <w:numPr>
          <w:ilvl w:val="0"/>
          <w:numId w:val="22"/>
        </w:numPr>
        <w:rPr>
          <w:noProof/>
        </w:rPr>
      </w:pPr>
      <w:r>
        <w:rPr>
          <w:noProof/>
        </w:rPr>
        <w:t>Chapter 16</w:t>
      </w:r>
    </w:p>
    <w:p w14:paraId="3DB5980C" w14:textId="017C6777" w:rsidR="00D647BA" w:rsidRDefault="00D647BA" w:rsidP="00D647BA">
      <w:pPr>
        <w:pStyle w:val="ListParagraph"/>
        <w:numPr>
          <w:ilvl w:val="1"/>
          <w:numId w:val="22"/>
        </w:numPr>
        <w:rPr>
          <w:noProof/>
        </w:rPr>
      </w:pPr>
      <w:r>
        <w:rPr>
          <w:noProof/>
        </w:rPr>
        <w:t xml:space="preserve">Added </w:t>
      </w:r>
      <w:r w:rsidR="00D04CAA">
        <w:rPr>
          <w:noProof/>
        </w:rPr>
        <w:t>GSP, GSR, GSC segments to EHC^E01 in 16.3.1.</w:t>
      </w:r>
    </w:p>
    <w:p w14:paraId="64AE7151" w14:textId="4D52DC5E" w:rsidR="006B09EF" w:rsidRDefault="006B09EF" w:rsidP="006B09EF">
      <w:pPr>
        <w:pStyle w:val="ListParagraph"/>
        <w:numPr>
          <w:ilvl w:val="0"/>
          <w:numId w:val="22"/>
        </w:numPr>
        <w:rPr>
          <w:noProof/>
        </w:rPr>
      </w:pPr>
      <w:r>
        <w:rPr>
          <w:noProof/>
        </w:rPr>
        <w:t>Chapter 17</w:t>
      </w:r>
    </w:p>
    <w:p w14:paraId="421C7718" w14:textId="57135975" w:rsidR="006B09EF" w:rsidRDefault="006B09EF" w:rsidP="006B09EF">
      <w:pPr>
        <w:pStyle w:val="ListParagraph"/>
        <w:numPr>
          <w:ilvl w:val="1"/>
          <w:numId w:val="22"/>
        </w:numPr>
        <w:rPr>
          <w:noProof/>
        </w:rPr>
      </w:pPr>
      <w:r>
        <w:rPr>
          <w:noProof/>
        </w:rPr>
        <w:t>Updated Item# for DEV-1 field</w:t>
      </w:r>
    </w:p>
    <w:p w14:paraId="2F10E32B" w14:textId="77777777" w:rsidR="00D647BA" w:rsidRDefault="00D647BA" w:rsidP="00D647BA">
      <w:pPr>
        <w:pStyle w:val="ListParagraph"/>
        <w:rPr>
          <w:noProof/>
        </w:rPr>
      </w:pPr>
    </w:p>
    <w:p w14:paraId="59D72627" w14:textId="77777777" w:rsidR="000D493C" w:rsidRPr="000D493C" w:rsidRDefault="000D493C">
      <w:pPr>
        <w:rPr>
          <w:noProof/>
        </w:rPr>
      </w:pPr>
      <w:r w:rsidRPr="000D493C">
        <w:rPr>
          <w:noProof/>
        </w:rPr>
        <w:t>Existing integrations (either with or without clearly documented implementation profiles) are not automatically impacted by updates to the underlying base standard. That is, new concepts or approaches documented in later standards, are not expected to automatically be adopted by existing integrations. Trading partners always have the option to adopt new standards as needed by their use case requirements. This ideal has always been implicit in the v2 standard but has now been explicitly described.</w:t>
      </w:r>
    </w:p>
    <w:p w14:paraId="37C22E9D" w14:textId="58308E7D"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5663629" w:rsidR="00E62AAB" w:rsidRDefault="00E62AAB" w:rsidP="003B4E30">
      <w:pPr>
        <w:numPr>
          <w:ilvl w:val="0"/>
          <w:numId w:val="16"/>
        </w:numPr>
        <w:rPr>
          <w:noProof/>
        </w:rPr>
      </w:pPr>
      <w:r>
        <w:rPr>
          <w:noProof/>
        </w:rPr>
        <w:t>Version 2.8.2 – July 2015</w:t>
      </w:r>
    </w:p>
    <w:p w14:paraId="6D38CAD0" w14:textId="097507B4" w:rsidR="00B47EF9" w:rsidRPr="00EB7F59" w:rsidRDefault="00B47EF9" w:rsidP="003B4E30">
      <w:pPr>
        <w:numPr>
          <w:ilvl w:val="0"/>
          <w:numId w:val="16"/>
        </w:numPr>
        <w:rPr>
          <w:noProof/>
        </w:rPr>
      </w:pPr>
      <w:r>
        <w:rPr>
          <w:noProof/>
        </w:rPr>
        <w:t>Version 2.9 – December 2019</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5" w:history="1">
        <w:r w:rsidRPr="00CA0A85">
          <w:rPr>
            <w:rStyle w:val="Hyperlink"/>
            <w:noProof/>
            <w:kern w:val="0"/>
          </w:rPr>
          <w:t>hl7.org</w:t>
        </w:r>
      </w:hyperlink>
      <w:r w:rsidRPr="00CA0A85">
        <w:rPr>
          <w:noProof/>
        </w:rPr>
        <w:t xml:space="preserve">). </w:t>
      </w:r>
    </w:p>
    <w:p w14:paraId="60ACB909" w14:textId="58317883" w:rsidR="00E62AAB" w:rsidRPr="00EE5C1B" w:rsidRDefault="00E62AAB" w:rsidP="00EE5C1B">
      <w:pPr>
        <w:pStyle w:val="Heading2"/>
      </w:pPr>
      <w:bookmarkStart w:id="21" w:name="_Toc163965637"/>
      <w:bookmarkStart w:id="22" w:name="_Toc163965638"/>
      <w:bookmarkStart w:id="23" w:name="_Toc359235969"/>
      <w:bookmarkStart w:id="24" w:name="_Toc496417781"/>
      <w:bookmarkStart w:id="25" w:name="_Toc496417859"/>
      <w:bookmarkStart w:id="26" w:name="_Toc148362037"/>
      <w:bookmarkEnd w:id="21"/>
      <w:bookmarkEnd w:id="22"/>
      <w:r w:rsidRPr="00EE5C1B">
        <w:lastRenderedPageBreak/>
        <w:t>B</w:t>
      </w:r>
      <w:r w:rsidR="00EE5C1B" w:rsidRPr="00EE5C1B">
        <w:t>ackground</w:t>
      </w:r>
      <w:bookmarkEnd w:id="23"/>
      <w:bookmarkEnd w:id="24"/>
      <w:bookmarkEnd w:id="25"/>
      <w:bookmarkEnd w:id="26"/>
      <w:r w:rsidR="00F82CFF" w:rsidRPr="00EE5C1B">
        <w:fldChar w:fldCharType="begin"/>
      </w:r>
      <w:r w:rsidRPr="00EE5C1B">
        <w:instrText>xe "Background"</w:instrText>
      </w:r>
      <w:r w:rsidR="00F82CFF" w:rsidRPr="00EE5C1B">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6"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57E0C96C"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00B47EF9">
        <w:rPr>
          <w:rStyle w:val="Strong"/>
          <w:noProof/>
        </w:rPr>
        <w:t>.1</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00B47EF9">
        <w:rPr>
          <w:rStyle w:val="Strong"/>
          <w:b w:val="0"/>
          <w:noProof/>
        </w:rPr>
        <w:t>.1</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t>clinical genomics</w:t>
      </w:r>
    </w:p>
    <w:p w14:paraId="41AF7D29" w14:textId="77777777" w:rsidR="00E62AAB" w:rsidRPr="00CA0A85" w:rsidRDefault="00E62AAB">
      <w:pPr>
        <w:pStyle w:val="NormalListAlpha"/>
        <w:ind w:left="720"/>
        <w:rPr>
          <w:noProof/>
        </w:rPr>
      </w:pPr>
      <w:r w:rsidRPr="00CA0A85">
        <w:rPr>
          <w:noProof/>
        </w:rPr>
        <w:lastRenderedPageBreak/>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lastRenderedPageBreak/>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6A2327D0" w:rsidR="00E62AAB" w:rsidRPr="00CA0A85" w:rsidRDefault="00E62AAB">
      <w:pPr>
        <w:pStyle w:val="Heading2"/>
        <w:rPr>
          <w:noProof/>
        </w:rPr>
      </w:pPr>
      <w:bookmarkStart w:id="27" w:name="_Toc359235970"/>
      <w:bookmarkStart w:id="28" w:name="_Toc496417782"/>
      <w:bookmarkStart w:id="29" w:name="_Toc496417860"/>
      <w:bookmarkStart w:id="30" w:name="_Toc148362038"/>
      <w:r w:rsidRPr="00CA0A85">
        <w:rPr>
          <w:noProof/>
        </w:rPr>
        <w:t>N</w:t>
      </w:r>
      <w:r w:rsidR="00EE5C1B">
        <w:rPr>
          <w:noProof/>
        </w:rPr>
        <w:t>eed for a Standard</w:t>
      </w:r>
      <w:bookmarkEnd w:id="27"/>
      <w:bookmarkEnd w:id="28"/>
      <w:bookmarkEnd w:id="29"/>
      <w:bookmarkEnd w:id="30"/>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w:t>
      </w:r>
      <w:r w:rsidRPr="00CA0A85">
        <w:rPr>
          <w:noProof/>
        </w:rPr>
        <w:lastRenderedPageBreak/>
        <w:t xml:space="preserve">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294B1250" w:rsidR="00E62AAB" w:rsidRPr="00CA0A85" w:rsidRDefault="00E62AAB">
      <w:pPr>
        <w:pStyle w:val="Heading2"/>
        <w:rPr>
          <w:noProof/>
        </w:rPr>
      </w:pPr>
      <w:bookmarkStart w:id="31" w:name="_Toc359235971"/>
      <w:bookmarkStart w:id="32" w:name="_Toc496417783"/>
      <w:bookmarkStart w:id="33" w:name="_Toc496417861"/>
      <w:bookmarkStart w:id="34" w:name="_Toc148362039"/>
      <w:r w:rsidRPr="00CA0A85">
        <w:rPr>
          <w:noProof/>
        </w:rPr>
        <w:t>G</w:t>
      </w:r>
      <w:r w:rsidR="00EE5C1B">
        <w:rPr>
          <w:noProof/>
        </w:rPr>
        <w:t>oals of the Standard</w:t>
      </w:r>
      <w:bookmarkEnd w:id="31"/>
      <w:bookmarkEnd w:id="32"/>
      <w:bookmarkEnd w:id="33"/>
      <w:bookmarkEnd w:id="34"/>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64FE45C2"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005C2704">
        <w:rPr>
          <w:b/>
          <w:noProof/>
          <w:u w:val="single"/>
        </w:rPr>
        <w:t>.1</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00A638B7">
        <w:rPr>
          <w:noProof/>
        </w:rPr>
        <w:t>.1</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t>Cooperation with other related healthcare standards efforts</w:t>
      </w:r>
      <w:r>
        <w:rPr>
          <w:noProof/>
        </w:rPr>
        <w:t>, which are outlined later in this chapter.</w:t>
      </w:r>
    </w:p>
    <w:p w14:paraId="02C0A505" w14:textId="0BE07927" w:rsidR="00E62AAB" w:rsidRPr="00EE5C1B" w:rsidRDefault="00E62AAB" w:rsidP="00EE5C1B">
      <w:pPr>
        <w:pStyle w:val="Heading2"/>
      </w:pPr>
      <w:bookmarkStart w:id="35" w:name="_Toc359235972"/>
      <w:bookmarkStart w:id="36" w:name="_Toc496417784"/>
      <w:bookmarkStart w:id="37" w:name="_Toc496417862"/>
      <w:bookmarkStart w:id="38" w:name="_Toc148362040"/>
      <w:r w:rsidRPr="00EE5C1B">
        <w:t>H</w:t>
      </w:r>
      <w:r w:rsidR="00EE5C1B" w:rsidRPr="00EE5C1B">
        <w:t>istory of HL7 Ver</w:t>
      </w:r>
      <w:r w:rsidR="00007F30">
        <w:t>s</w:t>
      </w:r>
      <w:r w:rsidR="00EE5C1B" w:rsidRPr="00EE5C1B">
        <w:t>ion 1.0 to 2.9 Development</w:t>
      </w:r>
      <w:bookmarkEnd w:id="35"/>
      <w:bookmarkEnd w:id="36"/>
      <w:bookmarkEnd w:id="37"/>
      <w:bookmarkEnd w:id="38"/>
      <w:r w:rsidR="00EE5C1B" w:rsidRPr="00EE5C1B">
        <w:t xml:space="preserve"> </w:t>
      </w:r>
      <w:r w:rsidR="00F82CFF" w:rsidRPr="00EE5C1B">
        <w:fldChar w:fldCharType="begin"/>
      </w:r>
      <w:r w:rsidRPr="00EE5C1B">
        <w:instrText>xe "History"</w:instrText>
      </w:r>
      <w:r w:rsidR="00F82CFF" w:rsidRPr="00EE5C1B">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 xml:space="preserve">roups to address each of the functional interfaces </w:t>
      </w:r>
      <w:r w:rsidRPr="00CA0A85">
        <w:rPr>
          <w:noProof/>
        </w:rPr>
        <w:lastRenderedPageBreak/>
        <w:t>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7"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79E4790C"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2.7, 2.7.1, 2.8, 2.8.1, 2.8.2</w:t>
      </w:r>
      <w:r w:rsidR="00244FCC">
        <w:rPr>
          <w:noProof/>
        </w:rPr>
        <w:t>, 2.9 and 2.9.1</w:t>
      </w:r>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8"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The generic control structure was modified, on the basis of industry comments, to be adaptable to a wider variety of communications environments and to facilitate cooperation with other standards 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lastRenderedPageBreak/>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 xml:space="preserve">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w:t>
      </w:r>
      <w:r w:rsidRPr="00CA0A85">
        <w:rPr>
          <w:noProof/>
        </w:rPr>
        <w:lastRenderedPageBreak/>
        <w:t>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5E21AEEF" w:rsidR="00E62AAB" w:rsidRPr="00CA0A85" w:rsidRDefault="00E62AAB">
      <w:pPr>
        <w:pStyle w:val="Heading2"/>
        <w:rPr>
          <w:noProof/>
        </w:rPr>
      </w:pPr>
      <w:bookmarkStart w:id="39" w:name="_Toc359235973"/>
      <w:bookmarkStart w:id="40" w:name="_Toc496417785"/>
      <w:bookmarkStart w:id="41" w:name="_Toc496417863"/>
      <w:bookmarkStart w:id="42" w:name="_Toc148362041"/>
      <w:r w:rsidRPr="00CA0A85">
        <w:rPr>
          <w:noProof/>
        </w:rPr>
        <w:t>O</w:t>
      </w:r>
      <w:r w:rsidR="00EE5C1B">
        <w:rPr>
          <w:noProof/>
        </w:rPr>
        <w:t>verview</w:t>
      </w:r>
      <w:bookmarkEnd w:id="39"/>
      <w:bookmarkEnd w:id="40"/>
      <w:bookmarkEnd w:id="41"/>
      <w:bookmarkEnd w:id="42"/>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3612AE82"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00A638B7">
        <w:rPr>
          <w:noProof/>
        </w:rPr>
        <w:t>.1</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43" w:name="_Toc359235974"/>
      <w:bookmarkStart w:id="44" w:name="_Toc496417786"/>
      <w:bookmarkStart w:id="45" w:name="_Toc496417864"/>
      <w:bookmarkStart w:id="46" w:name="_Toc148362042"/>
      <w:r w:rsidRPr="00CA0A85">
        <w:rPr>
          <w:noProof/>
        </w:rPr>
        <w:t>HL7 Encoding Rules</w:t>
      </w:r>
      <w:bookmarkEnd w:id="43"/>
      <w:bookmarkEnd w:id="44"/>
      <w:bookmarkEnd w:id="45"/>
      <w:bookmarkEnd w:id="46"/>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506DC0CD" w:rsidR="00E62AAB" w:rsidRPr="00CA0A85" w:rsidRDefault="00E62AAB">
      <w:pPr>
        <w:pStyle w:val="NormalIndented"/>
        <w:rPr>
          <w:noProof/>
        </w:rPr>
      </w:pPr>
      <w:r w:rsidRPr="00CA0A85">
        <w:rPr>
          <w:noProof/>
        </w:rPr>
        <w:t xml:space="preserve">Message formats prescribed in the HL7 Version </w:t>
      </w:r>
      <w:r>
        <w:rPr>
          <w:noProof/>
        </w:rPr>
        <w:t>2</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5DAA2290"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00A638B7">
        <w:rPr>
          <w:noProof/>
        </w:rPr>
        <w:t>.1</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lastRenderedPageBreak/>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0C6D9ED1" w14:textId="77777777" w:rsidR="00A638B7"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r w:rsidR="00A638B7">
        <w:rPr>
          <w:noProof/>
        </w:rPr>
        <w:t xml:space="preserve"> </w:t>
      </w:r>
    </w:p>
    <w:p w14:paraId="700BD8B5" w14:textId="47C284CE" w:rsidR="00E62AAB" w:rsidRPr="00CA0A85" w:rsidRDefault="00A638B7">
      <w:pPr>
        <w:pStyle w:val="NormalIndented"/>
        <w:rPr>
          <w:noProof/>
        </w:rPr>
      </w:pPr>
      <w:r>
        <w:rPr>
          <w:noProof/>
        </w:rPr>
        <w:t xml:space="preserve">For more information on XML encoding, see </w:t>
      </w:r>
      <w:hyperlink r:id="rId19" w:history="1">
        <w:r w:rsidRPr="00A0301F">
          <w:rPr>
            <w:rStyle w:val="Hyperlink"/>
            <w:noProof/>
          </w:rPr>
          <w:t>https://www.hl7.org/implement/standards/product_brief.cfm?product_id=275</w:t>
        </w:r>
      </w:hyperlink>
      <w:r>
        <w:rPr>
          <w:noProof/>
        </w:rPr>
        <w:t xml:space="preserve">. </w:t>
      </w:r>
    </w:p>
    <w:p w14:paraId="11859124" w14:textId="77777777" w:rsidR="00E62AAB" w:rsidRPr="00CA0A85" w:rsidRDefault="00E62AAB">
      <w:pPr>
        <w:pStyle w:val="Heading3"/>
        <w:rPr>
          <w:noProof/>
        </w:rPr>
      </w:pPr>
      <w:bookmarkStart w:id="47" w:name="_Toc359235975"/>
      <w:bookmarkStart w:id="48" w:name="_Toc496417787"/>
      <w:bookmarkStart w:id="49" w:name="_Toc496417865"/>
      <w:bookmarkStart w:id="50" w:name="_Toc148362043"/>
      <w:r w:rsidRPr="00CA0A85">
        <w:rPr>
          <w:noProof/>
        </w:rPr>
        <w:t>Local Variations</w:t>
      </w:r>
      <w:bookmarkEnd w:id="47"/>
      <w:bookmarkEnd w:id="48"/>
      <w:bookmarkEnd w:id="49"/>
      <w:bookmarkEnd w:id="50"/>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3565E396" w:rsidR="00E62AAB" w:rsidRPr="00CA0A85" w:rsidRDefault="00E62AAB">
      <w:pPr>
        <w:pStyle w:val="NormalIndented"/>
        <w:rPr>
          <w:noProof/>
        </w:rPr>
      </w:pPr>
      <w:r w:rsidRPr="00CA0A85">
        <w:rPr>
          <w:noProof/>
        </w:rPr>
        <w:t xml:space="preserve">The HL7 Version </w:t>
      </w:r>
      <w:r w:rsidR="004D1C9C">
        <w:rPr>
          <w:noProof/>
        </w:rPr>
        <w:t>2.</w:t>
      </w:r>
      <w:r w:rsidR="00B47EF9">
        <w:rPr>
          <w:noProof/>
        </w:rPr>
        <w:t>x</w:t>
      </w:r>
      <w:r w:rsidRPr="00CA0A85">
        <w:rPr>
          <w:noProof/>
        </w:rPr>
        <w:t xml:space="preserve"> Standard</w:t>
      </w:r>
      <w:r w:rsidR="00B47EF9">
        <w:rPr>
          <w:noProof/>
        </w:rPr>
        <w:t>s are</w:t>
      </w:r>
      <w:r w:rsidRPr="00CA0A85">
        <w:rPr>
          <w:noProof/>
        </w:rPr>
        <w:t xml:space="preserve">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lastRenderedPageBreak/>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51" w:name="_Toc359235976"/>
      <w:bookmarkStart w:id="52" w:name="_Toc496417788"/>
      <w:bookmarkStart w:id="53" w:name="_Toc496417866"/>
      <w:bookmarkStart w:id="54" w:name="_Toc148362044"/>
      <w:r w:rsidRPr="00CA0A85">
        <w:rPr>
          <w:noProof/>
        </w:rPr>
        <w:t>Evolutionary Changes to the Standards</w:t>
      </w:r>
      <w:bookmarkEnd w:id="51"/>
      <w:bookmarkEnd w:id="52"/>
      <w:bookmarkEnd w:id="53"/>
      <w:bookmarkEnd w:id="54"/>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159D53F0"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00A638B7">
        <w:rPr>
          <w:noProof/>
        </w:rPr>
        <w:t>.1</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3756950D" w:rsidR="00E62AAB" w:rsidRPr="00CA0A85" w:rsidRDefault="00E62AAB">
      <w:pPr>
        <w:pStyle w:val="NormalIndented"/>
        <w:rPr>
          <w:noProof/>
        </w:rPr>
      </w:pPr>
      <w:r w:rsidRPr="00CA0A85">
        <w:rPr>
          <w:noProof/>
        </w:rPr>
        <w:t xml:space="preserve">Similarly, the HL7 Version </w:t>
      </w:r>
      <w:r>
        <w:rPr>
          <w:noProof/>
        </w:rPr>
        <w:t>2.</w:t>
      </w:r>
      <w:r w:rsidR="00B47EF9">
        <w:rPr>
          <w:noProof/>
        </w:rPr>
        <w:t>x</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55" w:name="_Toc359235977"/>
      <w:bookmarkStart w:id="56" w:name="_Toc496417789"/>
      <w:bookmarkStart w:id="57" w:name="_Toc496417867"/>
      <w:bookmarkStart w:id="58" w:name="_Toc148362045"/>
      <w:r w:rsidRPr="00CA0A85">
        <w:rPr>
          <w:noProof/>
        </w:rPr>
        <w:t>Applicability to File Transfers (Batch Processing)</w:t>
      </w:r>
      <w:bookmarkEnd w:id="55"/>
      <w:bookmarkEnd w:id="56"/>
      <w:bookmarkEnd w:id="57"/>
      <w:bookmarkEnd w:id="58"/>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2D087080" w:rsidR="00E62AAB" w:rsidRPr="00CA0A85" w:rsidRDefault="00E62AAB">
      <w:pPr>
        <w:pStyle w:val="NormalIndented"/>
        <w:rPr>
          <w:noProof/>
        </w:rPr>
      </w:pPr>
      <w:r w:rsidRPr="00CA0A85">
        <w:rPr>
          <w:noProof/>
        </w:rPr>
        <w:t xml:space="preserve">Although the HL7 Version </w:t>
      </w:r>
      <w:r>
        <w:rPr>
          <w:noProof/>
        </w:rPr>
        <w:t>2.</w:t>
      </w:r>
      <w:r w:rsidR="00B47EF9">
        <w:rPr>
          <w:noProof/>
        </w:rPr>
        <w:t>x</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59" w:name="_Toc359235978"/>
      <w:bookmarkStart w:id="60" w:name="_Toc496417790"/>
      <w:bookmarkStart w:id="61" w:name="_Toc496417868"/>
      <w:bookmarkStart w:id="62" w:name="_Toc148362046"/>
      <w:r w:rsidRPr="00CA0A85">
        <w:rPr>
          <w:noProof/>
        </w:rPr>
        <w:t>Relationship to Other Protocols</w:t>
      </w:r>
      <w:bookmarkEnd w:id="59"/>
      <w:bookmarkEnd w:id="60"/>
      <w:bookmarkEnd w:id="61"/>
      <w:bookmarkEnd w:id="62"/>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5CFD761F"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386AE8D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Standard and other applications protocols?  Protocols of interest include the ASC X12 Standards for Electronic Document Interchange, the ASTM 1238</w:t>
      </w:r>
      <w:r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63" w:name="_Toc496417791"/>
      <w:bookmarkStart w:id="64" w:name="_Toc496417869"/>
      <w:r w:rsidRPr="00CA0A85">
        <w:rPr>
          <w:noProof/>
        </w:rPr>
        <w:t>Lower layer protocols</w:t>
      </w:r>
      <w:bookmarkEnd w:id="63"/>
      <w:bookmarkEnd w:id="64"/>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A4ED89B"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lastRenderedPageBreak/>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3C8D259D"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380A6D13" w:rsidR="00E62AAB" w:rsidRPr="00CA0A85" w:rsidRDefault="00E62AAB">
      <w:pPr>
        <w:pStyle w:val="NormalIndented"/>
        <w:rPr>
          <w:noProof/>
        </w:rPr>
      </w:pPr>
      <w:r w:rsidRPr="00CA0A85">
        <w:rPr>
          <w:noProof/>
        </w:rPr>
        <w:t xml:space="preserve">Whenever HL7 Version </w:t>
      </w:r>
      <w:r w:rsidR="004D1C9C">
        <w:rPr>
          <w:noProof/>
        </w:rPr>
        <w:t>2</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472B89A3" w:rsidR="00E62AAB" w:rsidRPr="00CA0A85" w:rsidRDefault="00E62AAB">
      <w:pPr>
        <w:pStyle w:val="NormalIndented"/>
        <w:rPr>
          <w:noProof/>
        </w:rPr>
      </w:pPr>
      <w:r w:rsidRPr="00CA0A85">
        <w:rPr>
          <w:noProof/>
        </w:rPr>
        <w:t xml:space="preserve">HL7 Version </w:t>
      </w:r>
      <w:r>
        <w:rPr>
          <w:noProof/>
        </w:rPr>
        <w:t>2</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65" w:name="_Toc496417792"/>
      <w:bookmarkStart w:id="66" w:name="_Toc496417870"/>
      <w:r w:rsidRPr="00CA0A85">
        <w:rPr>
          <w:noProof/>
        </w:rPr>
        <w:t>Other application protocols</w:t>
      </w:r>
      <w:bookmarkEnd w:id="65"/>
      <w:bookmarkEnd w:id="66"/>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lastRenderedPageBreak/>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5E11C33E" w:rsidR="00E62AAB" w:rsidRPr="00CA0A85" w:rsidRDefault="00E62AAB">
      <w:pPr>
        <w:pStyle w:val="Heading2"/>
        <w:rPr>
          <w:noProof/>
        </w:rPr>
      </w:pPr>
      <w:bookmarkStart w:id="67" w:name="_Toc496417793"/>
      <w:bookmarkStart w:id="68" w:name="_Toc496417871"/>
      <w:bookmarkStart w:id="69" w:name="_Toc148362047"/>
      <w:bookmarkStart w:id="70" w:name="_Toc359235979"/>
      <w:r w:rsidRPr="00CA0A85">
        <w:rPr>
          <w:noProof/>
        </w:rPr>
        <w:t>T</w:t>
      </w:r>
      <w:r w:rsidR="00EE5C1B">
        <w:rPr>
          <w:noProof/>
        </w:rPr>
        <w:t xml:space="preserve">he Scope of </w:t>
      </w:r>
      <w:r w:rsidRPr="00CA0A85">
        <w:rPr>
          <w:noProof/>
        </w:rPr>
        <w:t>HL7</w:t>
      </w:r>
      <w:bookmarkEnd w:id="67"/>
      <w:bookmarkEnd w:id="68"/>
      <w:bookmarkEnd w:id="69"/>
    </w:p>
    <w:p w14:paraId="40B762FD" w14:textId="23A70A73" w:rsidR="00E62AAB" w:rsidRPr="00CA0A85" w:rsidRDefault="00E62AAB">
      <w:pPr>
        <w:rPr>
          <w:noProof/>
        </w:rPr>
      </w:pPr>
      <w:r w:rsidRPr="00CA0A85">
        <w:rPr>
          <w:noProof/>
        </w:rPr>
        <w:t xml:space="preserve">It is useful to understand both what HL7 Version </w:t>
      </w:r>
      <w:r>
        <w:rPr>
          <w:noProof/>
        </w:rPr>
        <w:t>2</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71" w:name="_Toc496417794"/>
      <w:bookmarkStart w:id="72" w:name="_Toc496417872"/>
      <w:bookmarkStart w:id="73" w:name="_Toc148362048"/>
      <w:r w:rsidRPr="00CA0A85">
        <w:rPr>
          <w:noProof/>
        </w:rPr>
        <w:t xml:space="preserve">A </w:t>
      </w:r>
      <w:r w:rsidRPr="00CA0A85">
        <w:rPr>
          <w:noProof/>
          <w:u w:val="single"/>
        </w:rPr>
        <w:t>Complete</w:t>
      </w:r>
      <w:r w:rsidRPr="00CA0A85">
        <w:rPr>
          <w:noProof/>
        </w:rPr>
        <w:t xml:space="preserve"> Solution</w:t>
      </w:r>
      <w:bookmarkEnd w:id="71"/>
      <w:bookmarkEnd w:id="72"/>
      <w:bookmarkEnd w:id="73"/>
    </w:p>
    <w:p w14:paraId="7002A3C7" w14:textId="2B060F2B" w:rsidR="00E62AAB" w:rsidRPr="00CA0A85" w:rsidRDefault="00E62AAB">
      <w:pPr>
        <w:pStyle w:val="NormalIndented"/>
        <w:rPr>
          <w:noProof/>
        </w:rPr>
      </w:pPr>
      <w:r w:rsidRPr="00CA0A85">
        <w:rPr>
          <w:noProof/>
        </w:rPr>
        <w:t xml:space="preserve">HL7 Version </w:t>
      </w:r>
      <w:r>
        <w:rPr>
          <w:noProof/>
        </w:rPr>
        <w:t>2</w:t>
      </w:r>
      <w:r w:rsidR="00B86689">
        <w:rPr>
          <w:noProof/>
        </w:rPr>
        <w:t>.x</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lastRenderedPageBreak/>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1714F1A2" w:rsidR="00E62AAB" w:rsidRPr="00CA0A85" w:rsidRDefault="00E62AAB">
      <w:pPr>
        <w:pStyle w:val="NormalIndented"/>
        <w:rPr>
          <w:noProof/>
        </w:rPr>
      </w:pPr>
      <w:r w:rsidRPr="00CA0A85">
        <w:rPr>
          <w:noProof/>
        </w:rPr>
        <w:t xml:space="preserve">For now, however, users should be aware that HL7 Version </w:t>
      </w:r>
      <w:r w:rsidR="004D1C9C">
        <w:rPr>
          <w:noProof/>
        </w:rPr>
        <w:t>2</w:t>
      </w:r>
      <w:r w:rsidR="00B86689">
        <w:rPr>
          <w:noProof/>
        </w:rPr>
        <w:t>.9.1</w:t>
      </w:r>
      <w:r w:rsidRPr="00CA0A85">
        <w:rPr>
          <w:noProof/>
        </w:rPr>
        <w:t xml:space="preserve"> provides a common framework for implementing interfaces between disparate vendors.  In all cases, if an existing application interface is not available, HL7 Version </w:t>
      </w:r>
      <w:r>
        <w:rPr>
          <w:noProof/>
        </w:rPr>
        <w:t>2</w:t>
      </w:r>
      <w:r w:rsidR="00B86689">
        <w:rPr>
          <w:noProof/>
        </w:rPr>
        <w:t>.9.1</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1FA7A53B" w:rsidR="00E62AAB" w:rsidRPr="00CA0A85" w:rsidRDefault="00E62AAB">
      <w:pPr>
        <w:pStyle w:val="NormalIndented"/>
        <w:rPr>
          <w:noProof/>
        </w:rPr>
      </w:pPr>
      <w:r w:rsidRPr="00CA0A85">
        <w:rPr>
          <w:noProof/>
        </w:rPr>
        <w:t xml:space="preserve">The usage of multiple versions of HL7 </w:t>
      </w:r>
      <w:r w:rsidR="00B86689">
        <w:rPr>
          <w:noProof/>
        </w:rPr>
        <w:t xml:space="preserve">Version </w:t>
      </w:r>
      <w:r w:rsidRPr="00CA0A85">
        <w:rPr>
          <w:noProof/>
        </w:rPr>
        <w:t xml:space="preserve">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w:t>
      </w:r>
      <w:r w:rsidR="00B86689">
        <w:rPr>
          <w:noProof/>
        </w:rPr>
        <w:t xml:space="preserve">Version </w:t>
      </w:r>
      <w:r w:rsidRPr="00CA0A85">
        <w:rPr>
          <w:noProof/>
        </w:rPr>
        <w:t xml:space="preserve">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74" w:name="_Ref379864862"/>
      <w:bookmarkStart w:id="75" w:name="_Toc496417795"/>
      <w:bookmarkStart w:id="76" w:name="_Toc496417873"/>
      <w:bookmarkStart w:id="77" w:name="_Toc148362049"/>
      <w:r w:rsidRPr="00CA0A85">
        <w:rPr>
          <w:noProof/>
        </w:rPr>
        <w:t>Protection of Healthcare Information</w:t>
      </w:r>
      <w:bookmarkEnd w:id="74"/>
      <w:bookmarkEnd w:id="75"/>
      <w:bookmarkEnd w:id="76"/>
      <w:bookmarkEnd w:id="77"/>
    </w:p>
    <w:p w14:paraId="28CB14A6" w14:textId="0FBB9E7E" w:rsidR="00E62AAB" w:rsidRDefault="00E62AAB">
      <w:pPr>
        <w:pStyle w:val="NormalIndented"/>
        <w:rPr>
          <w:noProof/>
        </w:rPr>
      </w:pPr>
      <w:r w:rsidRPr="00CA0A85">
        <w:rPr>
          <w:noProof/>
        </w:rPr>
        <w:t xml:space="preserve">HL7 Version </w:t>
      </w:r>
      <w:r w:rsidR="0090411E">
        <w:rPr>
          <w:noProof/>
        </w:rPr>
        <w:t>2</w:t>
      </w:r>
      <w:r w:rsidR="00B86689">
        <w:rPr>
          <w:noProof/>
        </w:rPr>
        <w:t>.9.1</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lastRenderedPageBreak/>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20"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395C17CC" w:rsidR="00FF169A" w:rsidRPr="00FF169A" w:rsidRDefault="00FF169A" w:rsidP="008A1FBA">
      <w:pPr>
        <w:spacing w:before="0" w:after="0"/>
        <w:ind w:left="720"/>
        <w:rPr>
          <w:noProof/>
          <w:kern w:val="20"/>
        </w:rPr>
      </w:pPr>
      <w:r w:rsidRPr="00FF169A">
        <w:rPr>
          <w:noProof/>
          <w:kern w:val="20"/>
        </w:rPr>
        <w:t>In v2.9</w:t>
      </w:r>
      <w:r w:rsidR="00980128">
        <w:rPr>
          <w:noProof/>
          <w:kern w:val="20"/>
        </w:rPr>
        <w:t>.1</w:t>
      </w:r>
      <w:r w:rsidRPr="00FF169A">
        <w:rPr>
          <w:noProof/>
          <w:kern w:val="20"/>
        </w:rPr>
        <w:t xml:space="preserve">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78" w:name="_Toc496417796"/>
      <w:bookmarkStart w:id="79" w:name="_Toc496417874"/>
      <w:bookmarkStart w:id="80" w:name="_Toc148362050"/>
      <w:r w:rsidRPr="00CA0A85">
        <w:rPr>
          <w:noProof/>
        </w:rPr>
        <w:t>Department of Defense (DOD) Requirements for Systems Security and Robustness</w:t>
      </w:r>
      <w:bookmarkEnd w:id="78"/>
      <w:bookmarkEnd w:id="79"/>
      <w:bookmarkEnd w:id="80"/>
    </w:p>
    <w:p w14:paraId="10ED5272" w14:textId="46A2388F"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81" w:name="_Toc496417797"/>
      <w:bookmarkStart w:id="82" w:name="_Toc496417875"/>
      <w:bookmarkStart w:id="83" w:name="_Toc148362051"/>
      <w:r w:rsidRPr="00CA0A85">
        <w:rPr>
          <w:noProof/>
        </w:rPr>
        <w:t>Enforcement of Organizational Security and Access Control Policies</w:t>
      </w:r>
      <w:bookmarkEnd w:id="81"/>
      <w:bookmarkEnd w:id="82"/>
      <w:bookmarkEnd w:id="83"/>
    </w:p>
    <w:p w14:paraId="101F9487" w14:textId="6C99ADB7"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do</w:t>
      </w:r>
      <w:r w:rsidR="00314478">
        <w:rPr>
          <w:noProof/>
        </w:rPr>
        <w:t xml:space="preserve"> not</w:t>
      </w:r>
      <w:r w:rsidRPr="00CA0A85">
        <w:rPr>
          <w:noProof/>
        </w:rPr>
        <w:t xml:space="preserve">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 xml:space="preserve">For links to related HL7 </w:t>
      </w:r>
      <w:r w:rsidR="00980128">
        <w:rPr>
          <w:noProof/>
        </w:rPr>
        <w:t>Version 2</w:t>
      </w:r>
      <w:r w:rsidR="00B86689">
        <w:rPr>
          <w:noProof/>
        </w:rPr>
        <w:t>.x</w:t>
      </w:r>
      <w:r w:rsidR="00980128">
        <w:rPr>
          <w:noProof/>
        </w:rPr>
        <w:t xml:space="preserve"> </w:t>
      </w:r>
      <w:r w:rsidR="008A1FBA" w:rsidRPr="008A1FBA">
        <w:rPr>
          <w:noProof/>
        </w:rPr>
        <w:t>segments see 1.8.2.</w:t>
      </w:r>
    </w:p>
    <w:p w14:paraId="2691B4C5" w14:textId="77777777" w:rsidR="00E62AAB" w:rsidRPr="00CA0A85" w:rsidRDefault="00E62AAB">
      <w:pPr>
        <w:pStyle w:val="Heading3"/>
        <w:rPr>
          <w:noProof/>
        </w:rPr>
      </w:pPr>
      <w:bookmarkStart w:id="84" w:name="_Toc496417798"/>
      <w:bookmarkStart w:id="85" w:name="_Toc496417876"/>
      <w:bookmarkStart w:id="86" w:name="_Toc148362052"/>
      <w:r w:rsidRPr="00CA0A85">
        <w:rPr>
          <w:noProof/>
        </w:rPr>
        <w:t>Security Classifications (Markings) and User Authentication and Identification</w:t>
      </w:r>
      <w:bookmarkEnd w:id="84"/>
      <w:bookmarkEnd w:id="85"/>
      <w:bookmarkEnd w:id="86"/>
    </w:p>
    <w:p w14:paraId="3ED0A61C" w14:textId="4391619B"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87" w:name="_Toc496417799"/>
      <w:bookmarkStart w:id="88" w:name="_Toc496417877"/>
      <w:bookmarkStart w:id="89" w:name="_Toc148362053"/>
      <w:r w:rsidRPr="00CA0A85">
        <w:rPr>
          <w:noProof/>
        </w:rPr>
        <w:t>Roles and Relationships</w:t>
      </w:r>
      <w:bookmarkEnd w:id="87"/>
      <w:bookmarkEnd w:id="88"/>
      <w:bookmarkEnd w:id="89"/>
    </w:p>
    <w:p w14:paraId="2D0E0648" w14:textId="575B34D1" w:rsidR="00E62AAB" w:rsidRPr="00CA0A85" w:rsidRDefault="00E62AAB">
      <w:pPr>
        <w:pStyle w:val="NormalIndented"/>
        <w:rPr>
          <w:noProof/>
        </w:rPr>
      </w:pPr>
      <w:r w:rsidRPr="00CA0A85">
        <w:rPr>
          <w:noProof/>
        </w:rPr>
        <w:t xml:space="preserve">HL7 </w:t>
      </w:r>
      <w:r w:rsidR="00314478">
        <w:rPr>
          <w:noProof/>
        </w:rPr>
        <w:t xml:space="preserve">2.x standards </w:t>
      </w:r>
      <w:r w:rsidR="00314478" w:rsidRPr="00CA0A85">
        <w:rPr>
          <w:noProof/>
        </w:rPr>
        <w:t xml:space="preserve">do </w:t>
      </w:r>
      <w:r w:rsidRPr="00CA0A85">
        <w:rPr>
          <w:noProof/>
        </w:rPr>
        <w:t xml:space="preserve">not, in </w:t>
      </w:r>
      <w:r w:rsidR="00314478">
        <w:rPr>
          <w:noProof/>
        </w:rPr>
        <w:t>themselves</w:t>
      </w:r>
      <w:r w:rsidRPr="00CA0A85">
        <w:rPr>
          <w:noProof/>
        </w:rPr>
        <w:t>,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90" w:name="_Toc496417800"/>
      <w:bookmarkStart w:id="91" w:name="_Toc496417878"/>
      <w:bookmarkStart w:id="92" w:name="_Toc148362054"/>
      <w:r w:rsidRPr="00CA0A85">
        <w:rPr>
          <w:noProof/>
        </w:rPr>
        <w:t>Accountability, Audit Trails and Assigned Responsibility</w:t>
      </w:r>
      <w:bookmarkEnd w:id="90"/>
      <w:bookmarkEnd w:id="91"/>
      <w:bookmarkEnd w:id="92"/>
    </w:p>
    <w:p w14:paraId="28B9BD54" w14:textId="08992C6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93" w:name="_Toc496417801"/>
      <w:bookmarkStart w:id="94" w:name="_Toc496417879"/>
      <w:bookmarkStart w:id="95" w:name="_Toc148362055"/>
      <w:r w:rsidRPr="00CA0A85">
        <w:rPr>
          <w:noProof/>
        </w:rPr>
        <w:t>Central, Unified Hardware and Software Controls for Security and Trusted Continuous Protection</w:t>
      </w:r>
      <w:bookmarkEnd w:id="93"/>
      <w:bookmarkEnd w:id="94"/>
      <w:bookmarkEnd w:id="95"/>
    </w:p>
    <w:p w14:paraId="55512102" w14:textId="4B41BB33" w:rsidR="00E62AAB" w:rsidRPr="00CA0A85" w:rsidRDefault="00E62AAB">
      <w:pPr>
        <w:pStyle w:val="NormalIndented"/>
        <w:rPr>
          <w:noProof/>
        </w:rPr>
      </w:pPr>
      <w:r w:rsidRPr="00CA0A85">
        <w:rPr>
          <w:noProof/>
        </w:rPr>
        <w:t xml:space="preserve">HL7 Version </w:t>
      </w:r>
      <w:r>
        <w:rPr>
          <w:noProof/>
        </w:rPr>
        <w:t>2</w:t>
      </w:r>
      <w:r w:rsidR="00B86689">
        <w:rPr>
          <w:noProof/>
        </w:rPr>
        <w:t>.</w:t>
      </w:r>
      <w:r w:rsidR="00314478">
        <w:rPr>
          <w:noProof/>
        </w:rPr>
        <w:t xml:space="preserve">x standards </w:t>
      </w:r>
      <w:r w:rsidRPr="00CA0A85">
        <w:rPr>
          <w:noProof/>
        </w:rPr>
        <w:t xml:space="preserve">do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w:t>
      </w:r>
      <w:r w:rsidRPr="00CA0A85">
        <w:rPr>
          <w:noProof/>
        </w:rPr>
        <w:lastRenderedPageBreak/>
        <w:t xml:space="preserve">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96" w:name="_Toc496417802"/>
      <w:bookmarkStart w:id="97" w:name="_Toc496417880"/>
      <w:bookmarkStart w:id="98" w:name="_Toc148362056"/>
      <w:r w:rsidRPr="00CA0A85">
        <w:rPr>
          <w:noProof/>
        </w:rPr>
        <w:t>Uniform Data Definition and Data Architecture</w:t>
      </w:r>
      <w:bookmarkEnd w:id="96"/>
      <w:bookmarkEnd w:id="97"/>
      <w:bookmarkEnd w:id="98"/>
    </w:p>
    <w:p w14:paraId="65802D9E" w14:textId="59A1A539" w:rsidR="00E62AAB" w:rsidRPr="00CA0A85" w:rsidRDefault="00E62AAB">
      <w:pPr>
        <w:pStyle w:val="NormalIndented"/>
        <w:rPr>
          <w:noProof/>
        </w:rPr>
      </w:pPr>
      <w:r w:rsidRPr="00CA0A85">
        <w:rPr>
          <w:noProof/>
        </w:rPr>
        <w:t xml:space="preserve">HL7 Version </w:t>
      </w:r>
      <w:r>
        <w:rPr>
          <w:noProof/>
        </w:rPr>
        <w:t>2</w:t>
      </w:r>
      <w:r w:rsidR="00314478">
        <w:rPr>
          <w:noProof/>
        </w:rPr>
        <w:t xml:space="preserve">.x standards </w:t>
      </w:r>
      <w:r w:rsidRPr="00CA0A85">
        <w:rPr>
          <w:noProof/>
        </w:rPr>
        <w:t xml:space="preserve">do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w:t>
      </w:r>
    </w:p>
    <w:p w14:paraId="0163045B" w14:textId="77777777" w:rsidR="00E62AAB" w:rsidRPr="00CA0A85" w:rsidRDefault="00E62AAB">
      <w:pPr>
        <w:pStyle w:val="Heading3"/>
        <w:rPr>
          <w:noProof/>
        </w:rPr>
      </w:pPr>
      <w:bookmarkStart w:id="99" w:name="_Toc496417803"/>
      <w:bookmarkStart w:id="100" w:name="_Toc496417881"/>
      <w:bookmarkStart w:id="101" w:name="_Toc148362057"/>
      <w:r w:rsidRPr="00CA0A85">
        <w:rPr>
          <w:noProof/>
        </w:rPr>
        <w:t>Controlled Disclosure, Notification of Disclosed Information as Protected and Tracking Exceptions of Protected Health Information</w:t>
      </w:r>
      <w:bookmarkEnd w:id="99"/>
      <w:bookmarkEnd w:id="100"/>
      <w:bookmarkEnd w:id="101"/>
    </w:p>
    <w:p w14:paraId="4EAAD77F" w14:textId="72142A1B"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are</w:t>
      </w:r>
      <w:r w:rsidRPr="00CA0A85">
        <w:rPr>
          <w:noProof/>
        </w:rPr>
        <w:t xml:space="preserve">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 xml:space="preserve">For links to related HL7 </w:t>
      </w:r>
      <w:r w:rsidR="00302BB7">
        <w:t xml:space="preserve">Version 2 </w:t>
      </w:r>
      <w:r w:rsidR="008A1FBA">
        <w:t>segments see 1.8.2.</w:t>
      </w:r>
    </w:p>
    <w:p w14:paraId="0B1A0513" w14:textId="77777777" w:rsidR="00E62AAB" w:rsidRPr="00CA0A85" w:rsidRDefault="00E62AAB">
      <w:pPr>
        <w:pStyle w:val="Heading3"/>
        <w:rPr>
          <w:noProof/>
        </w:rPr>
      </w:pPr>
      <w:bookmarkStart w:id="102" w:name="_Toc496417804"/>
      <w:bookmarkStart w:id="103" w:name="_Toc496417882"/>
      <w:bookmarkStart w:id="104" w:name="_Toc148362058"/>
      <w:r w:rsidRPr="00CA0A85">
        <w:rPr>
          <w:noProof/>
        </w:rPr>
        <w:t>Tracking of Corrections, Amendments or Refusals to Correct or Amend Protected Health Information</w:t>
      </w:r>
      <w:bookmarkEnd w:id="102"/>
      <w:bookmarkEnd w:id="103"/>
      <w:bookmarkEnd w:id="104"/>
    </w:p>
    <w:p w14:paraId="004151FE" w14:textId="3FA60A41"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 xml:space="preserve">x standards </w:t>
      </w:r>
      <w:r w:rsidRPr="00CA0A85">
        <w:rPr>
          <w:noProof/>
        </w:rPr>
        <w:t>do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105" w:name="_Toc496417805"/>
      <w:bookmarkStart w:id="106" w:name="_Toc496417883"/>
      <w:bookmarkStart w:id="107" w:name="_Toc148362059"/>
      <w:r w:rsidRPr="00CA0A85">
        <w:rPr>
          <w:noProof/>
        </w:rPr>
        <w:t>Disclosure of Disidentified Health Information</w:t>
      </w:r>
      <w:bookmarkEnd w:id="105"/>
      <w:bookmarkEnd w:id="106"/>
      <w:bookmarkEnd w:id="107"/>
    </w:p>
    <w:p w14:paraId="61A79BA7" w14:textId="60126B94"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do</w:t>
      </w:r>
      <w:r w:rsidRPr="00CA0A85">
        <w:rPr>
          <w:noProof/>
        </w:rPr>
        <w:t xml:space="preserve">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77777777" w:rsidR="00E62AAB" w:rsidRPr="00CA0A85" w:rsidRDefault="00E62AAB">
      <w:pPr>
        <w:pStyle w:val="Heading3"/>
        <w:rPr>
          <w:noProof/>
        </w:rPr>
      </w:pPr>
      <w:bookmarkStart w:id="108" w:name="_Toc496417806"/>
      <w:bookmarkStart w:id="109" w:name="_Toc496417884"/>
      <w:bookmarkStart w:id="110" w:name="_Toc148362060"/>
      <w:r w:rsidRPr="00CA0A85">
        <w:rPr>
          <w:noProof/>
        </w:rPr>
        <w:t>Ensuring and Tracking Data Source Authentication and Non-alterability</w:t>
      </w:r>
      <w:bookmarkEnd w:id="108"/>
      <w:bookmarkEnd w:id="109"/>
      <w:bookmarkEnd w:id="110"/>
    </w:p>
    <w:p w14:paraId="298B98F9" w14:textId="3AAEED98" w:rsidR="00E62AAB" w:rsidRPr="00CA0A85" w:rsidRDefault="00E62AAB">
      <w:pPr>
        <w:pStyle w:val="NormalIndented"/>
        <w:rPr>
          <w:noProof/>
        </w:rPr>
      </w:pPr>
      <w:r w:rsidRPr="00CA0A85">
        <w:rPr>
          <w:noProof/>
        </w:rPr>
        <w:t xml:space="preserve">While HL7 Version </w:t>
      </w:r>
      <w:r w:rsidR="00314478">
        <w:rPr>
          <w:noProof/>
        </w:rPr>
        <w:t xml:space="preserve">2.x standards </w:t>
      </w:r>
      <w:r w:rsidR="00314478" w:rsidRPr="00CA0A85">
        <w:rPr>
          <w:noProof/>
        </w:rPr>
        <w:t xml:space="preserve">do </w:t>
      </w:r>
      <w:r w:rsidRPr="00CA0A85">
        <w:rPr>
          <w:noProof/>
        </w:rPr>
        <w:t xml:space="preserve">support an electronic signature for chart completion transactions, </w:t>
      </w:r>
      <w:r w:rsidR="00314478">
        <w:rPr>
          <w:noProof/>
        </w:rPr>
        <w:t xml:space="preserve">they </w:t>
      </w:r>
      <w:r w:rsidRPr="00CA0A85">
        <w:rPr>
          <w:noProof/>
        </w:rPr>
        <w:t>do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111" w:name="_Toc496417807"/>
      <w:bookmarkStart w:id="112" w:name="_Toc496417885"/>
      <w:bookmarkStart w:id="113" w:name="_Toc148362061"/>
      <w:r w:rsidRPr="00CA0A85">
        <w:rPr>
          <w:noProof/>
        </w:rPr>
        <w:t>Tracking Input Validation</w:t>
      </w:r>
      <w:bookmarkEnd w:id="111"/>
      <w:bookmarkEnd w:id="112"/>
      <w:bookmarkEnd w:id="113"/>
    </w:p>
    <w:p w14:paraId="0265E60C" w14:textId="4C995EB9"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114" w:name="_Toc496417808"/>
      <w:bookmarkStart w:id="115" w:name="_Toc496417886"/>
      <w:bookmarkStart w:id="116" w:name="_Toc148362062"/>
      <w:r w:rsidRPr="00CA0A85">
        <w:rPr>
          <w:noProof/>
        </w:rPr>
        <w:t>The Longitudinal Health Record</w:t>
      </w:r>
      <w:bookmarkEnd w:id="114"/>
      <w:bookmarkEnd w:id="115"/>
      <w:bookmarkEnd w:id="116"/>
    </w:p>
    <w:p w14:paraId="4C852324" w14:textId="410C6E43" w:rsidR="00E62AAB" w:rsidRPr="00CA0A85" w:rsidRDefault="00E62AAB">
      <w:pPr>
        <w:pStyle w:val="NormalIndented"/>
        <w:rPr>
          <w:noProof/>
        </w:rPr>
      </w:pPr>
      <w:r w:rsidRPr="00CA0A85">
        <w:rPr>
          <w:noProof/>
        </w:rPr>
        <w:t xml:space="preserve">HL7 Version </w:t>
      </w:r>
      <w:r w:rsidR="0090411E">
        <w:rPr>
          <w:noProof/>
        </w:rPr>
        <w:t>2</w:t>
      </w:r>
      <w:r w:rsidR="00B86689">
        <w:rPr>
          <w:noProof/>
        </w:rPr>
        <w:t>.x standards are</w:t>
      </w:r>
      <w:r w:rsidRPr="00CA0A85">
        <w:rPr>
          <w:noProof/>
        </w:rPr>
        <w:t xml:space="preserve">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117" w:name="_Toc496417809"/>
      <w:bookmarkStart w:id="118" w:name="_Toc496417887"/>
      <w:bookmarkStart w:id="119" w:name="_Toc148362063"/>
      <w:r w:rsidRPr="00CA0A85">
        <w:rPr>
          <w:noProof/>
        </w:rPr>
        <w:lastRenderedPageBreak/>
        <w:t>Integration of the Health Record</w:t>
      </w:r>
      <w:bookmarkEnd w:id="117"/>
      <w:bookmarkEnd w:id="118"/>
      <w:bookmarkEnd w:id="119"/>
    </w:p>
    <w:p w14:paraId="2363DE89" w14:textId="7D887FE3" w:rsidR="00E62AAB" w:rsidRPr="00CA0A85" w:rsidRDefault="00E62AAB">
      <w:pPr>
        <w:pStyle w:val="NormalIndented"/>
        <w:rPr>
          <w:noProof/>
        </w:rPr>
      </w:pPr>
      <w:r w:rsidRPr="00CA0A85">
        <w:rPr>
          <w:noProof/>
        </w:rPr>
        <w:t xml:space="preserve">HL7 Version </w:t>
      </w:r>
      <w:r w:rsidR="0090411E">
        <w:rPr>
          <w:noProof/>
        </w:rPr>
        <w:t>2</w:t>
      </w:r>
      <w:r w:rsidR="00B86689">
        <w:rPr>
          <w:noProof/>
        </w:rPr>
        <w:t>.x</w:t>
      </w:r>
      <w:r w:rsidRPr="00CA0A85">
        <w:rPr>
          <w:noProof/>
        </w:rPr>
        <w:t xml:space="preserve"> </w:t>
      </w:r>
      <w:r w:rsidR="00B86689">
        <w:rPr>
          <w:noProof/>
        </w:rPr>
        <w:t>standards are</w:t>
      </w:r>
      <w:r w:rsidRPr="00CA0A85">
        <w:rPr>
          <w:noProof/>
        </w:rPr>
        <w:t xml:space="preserve">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120" w:name="_Toc496417810"/>
      <w:bookmarkStart w:id="121" w:name="_Toc496417888"/>
      <w:bookmarkStart w:id="122" w:name="_Toc148362064"/>
      <w:r w:rsidRPr="00CA0A85">
        <w:rPr>
          <w:noProof/>
        </w:rPr>
        <w:t>Data, Clock Synchrony</w:t>
      </w:r>
      <w:bookmarkEnd w:id="120"/>
      <w:bookmarkEnd w:id="121"/>
      <w:bookmarkEnd w:id="122"/>
    </w:p>
    <w:p w14:paraId="0DAF833D" w14:textId="585648D2" w:rsidR="00E62AAB" w:rsidRPr="00CA0A85" w:rsidRDefault="00E62AAB">
      <w:pPr>
        <w:pStyle w:val="NormalIndented"/>
        <w:rPr>
          <w:noProof/>
        </w:rPr>
      </w:pPr>
      <w:r w:rsidRPr="00CA0A85">
        <w:rPr>
          <w:noProof/>
        </w:rPr>
        <w:t xml:space="preserve">While HL7 Version </w:t>
      </w:r>
      <w:r w:rsidR="0090411E">
        <w:rPr>
          <w:noProof/>
        </w:rPr>
        <w:t>2</w:t>
      </w:r>
      <w:r w:rsidR="00B86689">
        <w:rPr>
          <w:noProof/>
        </w:rPr>
        <w:t xml:space="preserve">.x standards </w:t>
      </w:r>
      <w:r w:rsidRPr="00CA0A85">
        <w:rPr>
          <w:noProof/>
        </w:rPr>
        <w:t>make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123" w:name="_Toc496417811"/>
      <w:bookmarkStart w:id="124" w:name="_Toc496417889"/>
      <w:bookmarkStart w:id="125" w:name="_Toc148362065"/>
      <w:r w:rsidRPr="00CA0A85">
        <w:rPr>
          <w:noProof/>
        </w:rPr>
        <w:t>Intersystem Database Record Locking and Transaction Processing</w:t>
      </w:r>
      <w:bookmarkEnd w:id="123"/>
      <w:bookmarkEnd w:id="124"/>
      <w:bookmarkEnd w:id="125"/>
    </w:p>
    <w:p w14:paraId="422C763D" w14:textId="37D97D64" w:rsidR="00E62AAB" w:rsidRPr="00CA0A85" w:rsidRDefault="00E62AAB">
      <w:pPr>
        <w:pStyle w:val="NormalIndented"/>
        <w:rPr>
          <w:noProof/>
        </w:rPr>
      </w:pPr>
      <w:r w:rsidRPr="00CA0A85">
        <w:rPr>
          <w:noProof/>
        </w:rPr>
        <w:t xml:space="preserve">HL7 Version </w:t>
      </w:r>
      <w:r w:rsidR="00314478">
        <w:rPr>
          <w:noProof/>
        </w:rPr>
        <w:t xml:space="preserve">2.x standards </w:t>
      </w:r>
      <w:r w:rsidRPr="00CA0A85">
        <w:rPr>
          <w:noProof/>
        </w:rPr>
        <w:t>mak</w:t>
      </w:r>
      <w:r w:rsidR="00314478">
        <w:rPr>
          <w:noProof/>
        </w:rPr>
        <w:t>e</w:t>
      </w:r>
      <w:r w:rsidRPr="00CA0A85">
        <w:rPr>
          <w:noProof/>
        </w:rPr>
        <w:t xml:space="preserve">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126" w:name="_Toc496417812"/>
      <w:bookmarkStart w:id="127" w:name="_Toc496417890"/>
      <w:bookmarkStart w:id="128" w:name="_Toc148362066"/>
      <w:r w:rsidRPr="00CA0A85">
        <w:rPr>
          <w:noProof/>
        </w:rPr>
        <w:t>Operations, Process and Other “Local” Support</w:t>
      </w:r>
      <w:bookmarkEnd w:id="126"/>
      <w:bookmarkEnd w:id="127"/>
      <w:bookmarkEnd w:id="128"/>
    </w:p>
    <w:p w14:paraId="050FFCD8" w14:textId="431470E6"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above, process and operations variations are a primary barrier to HL7 providing a complete solution.  Serious attempts are being made to give HL7 the ability to support operations and process variability in a future revision.  At this time, however,</w:t>
      </w:r>
      <w:r w:rsidR="00302BB7">
        <w:rPr>
          <w:noProof/>
        </w:rPr>
        <w:t xml:space="preserve"> </w:t>
      </w:r>
      <w:r w:rsidRPr="00CA0A85">
        <w:rPr>
          <w:noProof/>
        </w:rPr>
        <w:t>operations and process variability is a major reason why HL7</w:t>
      </w:r>
      <w:r w:rsidR="00302BB7">
        <w:rPr>
          <w:noProof/>
        </w:rPr>
        <w:t xml:space="preserve"> </w:t>
      </w:r>
      <w:r w:rsidR="00302BB7" w:rsidRPr="00CA0A85">
        <w:rPr>
          <w:noProof/>
        </w:rPr>
        <w:t xml:space="preserve">Version </w:t>
      </w:r>
      <w:r w:rsidR="00302BB7">
        <w:rPr>
          <w:noProof/>
        </w:rPr>
        <w:t>2</w:t>
      </w:r>
      <w:r w:rsidR="00314478">
        <w:rPr>
          <w:noProof/>
        </w:rPr>
        <w:t>.x</w:t>
      </w:r>
      <w:r w:rsidR="00302BB7" w:rsidRPr="00CA0A85">
        <w:rPr>
          <w:noProof/>
        </w:rPr>
        <w:t xml:space="preserve"> </w:t>
      </w:r>
      <w:r w:rsidRPr="00CA0A85">
        <w:rPr>
          <w:noProof/>
        </w:rPr>
        <w:t>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129" w:name="_Toc496417813"/>
      <w:bookmarkStart w:id="130" w:name="_Toc496417891"/>
      <w:bookmarkStart w:id="131" w:name="_Toc148362067"/>
      <w:r w:rsidRPr="00CA0A85">
        <w:rPr>
          <w:noProof/>
        </w:rPr>
        <w:t>Interface Engines</w:t>
      </w:r>
      <w:bookmarkEnd w:id="129"/>
      <w:bookmarkEnd w:id="130"/>
      <w:bookmarkEnd w:id="131"/>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132" w:name="_Toc496417814"/>
      <w:bookmarkStart w:id="133" w:name="_Toc496417892"/>
      <w:bookmarkStart w:id="134" w:name="_Toc148362068"/>
      <w:r w:rsidRPr="00CA0A85">
        <w:rPr>
          <w:noProof/>
        </w:rPr>
        <w:t>Rules Engines</w:t>
      </w:r>
      <w:bookmarkEnd w:id="132"/>
      <w:bookmarkEnd w:id="133"/>
      <w:bookmarkEnd w:id="134"/>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135" w:name="_Toc148362069"/>
      <w:r w:rsidRPr="00CA0A85">
        <w:rPr>
          <w:noProof/>
        </w:rPr>
        <w:t>Infrastructure Based Applications</w:t>
      </w:r>
      <w:bookmarkEnd w:id="135"/>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r>
      <w:r w:rsidRPr="00CA0A85">
        <w:rPr>
          <w:noProof/>
        </w:rPr>
        <w:lastRenderedPageBreak/>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21A7733A"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w:t>
      </w:r>
      <w:r w:rsidR="00302BB7">
        <w:rPr>
          <w:noProof/>
        </w:rPr>
        <w:t xml:space="preserve"> </w:t>
      </w:r>
      <w:r w:rsidR="00302BB7" w:rsidRPr="00CA0A85">
        <w:rPr>
          <w:noProof/>
        </w:rPr>
        <w:t xml:space="preserve">Version </w:t>
      </w:r>
      <w:r w:rsidR="00302BB7">
        <w:rPr>
          <w:noProof/>
        </w:rPr>
        <w:t>2</w:t>
      </w:r>
      <w:r w:rsidRPr="00CA0A85">
        <w:rPr>
          <w:noProof/>
        </w:rPr>
        <w:t>,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136" w:name="_Toc496417816"/>
      <w:bookmarkStart w:id="137" w:name="_Toc496417894"/>
      <w:bookmarkStart w:id="138" w:name="_Toc148362070"/>
      <w:r w:rsidRPr="00CA0A85">
        <w:rPr>
          <w:noProof/>
        </w:rPr>
        <w:t>Support for Secondary Clinical Records</w:t>
      </w:r>
      <w:bookmarkEnd w:id="136"/>
      <w:bookmarkEnd w:id="137"/>
      <w:bookmarkEnd w:id="138"/>
    </w:p>
    <w:p w14:paraId="66105136" w14:textId="51E35ED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56BB1491" w:rsidR="00E62AAB" w:rsidRPr="00EE5C1B" w:rsidRDefault="00E62AAB" w:rsidP="00EE5C1B">
      <w:pPr>
        <w:pStyle w:val="Heading2"/>
      </w:pPr>
      <w:bookmarkStart w:id="139" w:name="_Toc496417817"/>
      <w:bookmarkStart w:id="140" w:name="_Toc496417895"/>
      <w:bookmarkStart w:id="141" w:name="_Toc148362071"/>
      <w:r w:rsidRPr="00EE5C1B">
        <w:t>R</w:t>
      </w:r>
      <w:r w:rsidR="00EE5C1B" w:rsidRPr="00EE5C1B">
        <w:t>eference Documents</w:t>
      </w:r>
      <w:bookmarkEnd w:id="70"/>
      <w:bookmarkEnd w:id="139"/>
      <w:bookmarkEnd w:id="140"/>
      <w:bookmarkEnd w:id="141"/>
      <w:r w:rsidR="00F82CFF" w:rsidRPr="00EE5C1B">
        <w:fldChar w:fldCharType="begin"/>
      </w:r>
      <w:r w:rsidRPr="00EE5C1B">
        <w:instrText>xe "Reference Documents"</w:instrText>
      </w:r>
      <w:r w:rsidR="00F82CFF" w:rsidRPr="00EE5C1B">
        <w:fldChar w:fldCharType="end"/>
      </w:r>
    </w:p>
    <w:p w14:paraId="2F07B30B" w14:textId="5A05B7B5" w:rsidR="00E62AAB" w:rsidRPr="00CA0A85" w:rsidRDefault="00E62AAB">
      <w:pPr>
        <w:pStyle w:val="Heading3"/>
        <w:rPr>
          <w:noProof/>
        </w:rPr>
      </w:pPr>
      <w:bookmarkStart w:id="142" w:name="_Toc359235980"/>
      <w:bookmarkStart w:id="143" w:name="_Toc496417818"/>
      <w:bookmarkStart w:id="144" w:name="_Toc496417896"/>
      <w:bookmarkStart w:id="145" w:name="_Toc148362072"/>
      <w:r w:rsidRPr="00CA0A85">
        <w:rPr>
          <w:noProof/>
        </w:rPr>
        <w:t>ANSI Standards</w:t>
      </w:r>
      <w:r w:rsidRPr="00CA0A85">
        <w:rPr>
          <w:rStyle w:val="FootnoteReference"/>
          <w:noProof/>
        </w:rPr>
        <w:footnoteReference w:id="1"/>
      </w:r>
      <w:bookmarkEnd w:id="142"/>
      <w:bookmarkEnd w:id="143"/>
      <w:bookmarkEnd w:id="144"/>
      <w:bookmarkEnd w:id="145"/>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146" w:name="_Toc359235981"/>
      <w:bookmarkStart w:id="147" w:name="_Toc496417819"/>
      <w:bookmarkStart w:id="148" w:name="_Toc496417897"/>
      <w:bookmarkStart w:id="149" w:name="_Toc148362073"/>
      <w:r w:rsidRPr="00CA0A85">
        <w:rPr>
          <w:noProof/>
        </w:rPr>
        <w:t>ISO Standards</w:t>
      </w:r>
      <w:r w:rsidRPr="00CA0A85">
        <w:rPr>
          <w:rStyle w:val="FootnoteReference"/>
          <w:noProof/>
        </w:rPr>
        <w:footnoteReference w:id="2"/>
      </w:r>
      <w:bookmarkEnd w:id="146"/>
      <w:bookmarkEnd w:id="147"/>
      <w:bookmarkEnd w:id="148"/>
      <w:bookmarkEnd w:id="149"/>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lastRenderedPageBreak/>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150" w:name="_Toc359235982"/>
      <w:bookmarkStart w:id="151" w:name="_Toc496417820"/>
      <w:bookmarkStart w:id="152" w:name="_Toc496417898"/>
      <w:bookmarkStart w:id="153" w:name="_Toc148362074"/>
      <w:r w:rsidRPr="00CA0A85">
        <w:rPr>
          <w:noProof/>
        </w:rPr>
        <w:t>Codes and Terminology Sources</w:t>
      </w:r>
      <w:bookmarkEnd w:id="150"/>
      <w:bookmarkEnd w:id="151"/>
      <w:bookmarkEnd w:id="152"/>
      <w:bookmarkEnd w:id="153"/>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lastRenderedPageBreak/>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21"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22"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154" w:name="_Toc359235983"/>
      <w:bookmarkStart w:id="155" w:name="_Toc496417821"/>
      <w:bookmarkStart w:id="156" w:name="_Toc496417899"/>
      <w:bookmarkStart w:id="157" w:name="_Toc148362075"/>
      <w:r w:rsidRPr="00CA0A85">
        <w:rPr>
          <w:noProof/>
        </w:rPr>
        <w:t>Other Applicable Documents</w:t>
      </w:r>
      <w:bookmarkEnd w:id="154"/>
      <w:bookmarkEnd w:id="155"/>
      <w:bookmarkEnd w:id="156"/>
      <w:bookmarkEnd w:id="157"/>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lastRenderedPageBreak/>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10406158" w:rsidR="00E62AAB" w:rsidRPr="00CA0A85" w:rsidRDefault="00E62AAB">
      <w:pPr>
        <w:pStyle w:val="Heading2"/>
        <w:rPr>
          <w:noProof/>
        </w:rPr>
      </w:pPr>
      <w:bookmarkStart w:id="158" w:name="_Toc359235984"/>
      <w:bookmarkStart w:id="159" w:name="_Toc496417822"/>
      <w:bookmarkStart w:id="160" w:name="_Toc496417900"/>
      <w:bookmarkStart w:id="161" w:name="_Toc148362076"/>
      <w:r w:rsidRPr="00CA0A85">
        <w:rPr>
          <w:noProof/>
        </w:rPr>
        <w:t>T</w:t>
      </w:r>
      <w:r w:rsidR="00EE5C1B">
        <w:rPr>
          <w:noProof/>
        </w:rPr>
        <w:t>echnical Editors</w:t>
      </w:r>
      <w:bookmarkEnd w:id="158"/>
      <w:bookmarkEnd w:id="159"/>
      <w:bookmarkEnd w:id="160"/>
      <w:bookmarkEnd w:id="161"/>
    </w:p>
    <w:p w14:paraId="754A47CF" w14:textId="351F6482" w:rsidR="00E62AAB" w:rsidRPr="00CA0A85" w:rsidRDefault="00E62AAB">
      <w:pPr>
        <w:rPr>
          <w:noProof/>
        </w:rPr>
      </w:pPr>
      <w:r w:rsidRPr="00CA0A85">
        <w:rPr>
          <w:noProof/>
        </w:rPr>
        <w:t xml:space="preserve">The </w:t>
      </w:r>
      <w:r>
        <w:rPr>
          <w:noProof/>
        </w:rPr>
        <w:t>updates reflected in HL7 V</w:t>
      </w:r>
      <w:r w:rsidR="004D1C9C">
        <w:rPr>
          <w:noProof/>
        </w:rPr>
        <w:t>2.9</w:t>
      </w:r>
      <w:r w:rsidR="00302BB7">
        <w:rPr>
          <w:noProof/>
        </w:rPr>
        <w:t>.1</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44C094DD" w:rsidR="00E62AAB" w:rsidRPr="00CA0A85" w:rsidRDefault="00E62AAB" w:rsidP="00483DF1">
            <w:pPr>
              <w:pStyle w:val="OtherTableBody"/>
              <w:spacing w:before="0" w:after="0"/>
              <w:rPr>
                <w:b/>
                <w:noProof/>
              </w:rPr>
            </w:pPr>
            <w:r>
              <w:rPr>
                <w:b/>
                <w:noProof/>
              </w:rPr>
              <w:t>Hans Buitendijk</w:t>
            </w:r>
            <w:r w:rsidRPr="00CA0A85">
              <w:rPr>
                <w:b/>
                <w:noProof/>
              </w:rPr>
              <w:br/>
            </w:r>
            <w:r w:rsidR="00336CD3">
              <w:rPr>
                <w:b/>
                <w:noProof/>
              </w:rPr>
              <w:t>Oracle</w:t>
            </w:r>
            <w:r w:rsidRPr="00CA0A85">
              <w:rPr>
                <w:b/>
                <w:noProof/>
              </w:rPr>
              <w:br/>
            </w:r>
            <w:r>
              <w:rPr>
                <w:noProof/>
              </w:rPr>
              <w:t>Malvern, P</w:t>
            </w:r>
            <w:r w:rsidR="0013642C">
              <w:rPr>
                <w:noProof/>
              </w:rPr>
              <w:t>A</w:t>
            </w:r>
            <w:r w:rsidRPr="00CA0A85">
              <w:rPr>
                <w:noProof/>
              </w:rPr>
              <w:br/>
              <w:t xml:space="preserve">email: </w:t>
            </w:r>
            <w:r>
              <w:rPr>
                <w:noProof/>
              </w:rPr>
              <w:t xml:space="preserve"> </w:t>
            </w:r>
            <w:hyperlink r:id="rId23" w:history="1">
              <w:r w:rsidR="00336CD3" w:rsidRPr="00485AD5">
                <w:rPr>
                  <w:rStyle w:val="Hyperlink"/>
                  <w:noProof/>
                </w:rPr>
                <w:t>hans.buitendijk@oracle.com</w:t>
              </w:r>
            </w:hyperlink>
            <w:r w:rsidR="00336CD3">
              <w:rPr>
                <w:noProof/>
              </w:rPr>
              <w:t xml:space="preserve"> </w:t>
            </w:r>
          </w:p>
        </w:tc>
        <w:tc>
          <w:tcPr>
            <w:tcW w:w="3240" w:type="dxa"/>
          </w:tcPr>
          <w:p w14:paraId="6810C28C" w14:textId="481AA83A" w:rsidR="00E62AAB" w:rsidRDefault="00595FD7" w:rsidP="00483DF1">
            <w:pPr>
              <w:pStyle w:val="OtherTableBody"/>
              <w:spacing w:before="0" w:after="0"/>
              <w:rPr>
                <w:b/>
                <w:noProof/>
              </w:rPr>
            </w:pPr>
            <w:r>
              <w:rPr>
                <w:b/>
                <w:noProof/>
              </w:rPr>
              <w:t>Craig Newman</w:t>
            </w:r>
          </w:p>
          <w:p w14:paraId="66046181" w14:textId="267B1856" w:rsidR="00E62AAB" w:rsidRDefault="00595FD7" w:rsidP="00483DF1">
            <w:pPr>
              <w:pStyle w:val="OtherTableBody"/>
              <w:spacing w:before="0" w:after="0"/>
              <w:rPr>
                <w:b/>
                <w:noProof/>
              </w:rPr>
            </w:pPr>
            <w:r>
              <w:rPr>
                <w:b/>
                <w:noProof/>
              </w:rPr>
              <w:t>Altarum Institute</w:t>
            </w:r>
          </w:p>
          <w:p w14:paraId="511D7A3D" w14:textId="72D6808E" w:rsidR="00E62AAB" w:rsidRPr="00780564" w:rsidRDefault="0013642C" w:rsidP="00483DF1">
            <w:pPr>
              <w:pStyle w:val="OtherTableBody"/>
              <w:spacing w:before="0" w:after="0"/>
              <w:rPr>
                <w:noProof/>
              </w:rPr>
            </w:pPr>
            <w:r>
              <w:rPr>
                <w:noProof/>
              </w:rPr>
              <w:t>Madison, WI</w:t>
            </w:r>
          </w:p>
          <w:p w14:paraId="72E750F8" w14:textId="3106829B"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24" w:history="1">
              <w:r w:rsidR="0013642C" w:rsidRPr="00485AD5">
                <w:rPr>
                  <w:rStyle w:val="Hyperlink"/>
                </w:rPr>
                <w:t>craig.newman@altarum.org</w:t>
              </w:r>
            </w:hyperlink>
            <w:r w:rsidR="0013642C">
              <w:t xml:space="preserve"> </w:t>
            </w:r>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246B85B7" w14:textId="36113069" w:rsidR="00E62AAB" w:rsidRDefault="00E62AAB" w:rsidP="00302BB7">
            <w:pPr>
              <w:pStyle w:val="OtherTableBody"/>
              <w:spacing w:before="0" w:after="0"/>
              <w:rPr>
                <w:b/>
                <w:noProof/>
              </w:rPr>
            </w:pP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5"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6A0C2834" w:rsidR="00A07DC7" w:rsidRPr="00B02AD8" w:rsidRDefault="001E5CF2" w:rsidP="00A07DC7">
            <w:pPr>
              <w:pStyle w:val="OtherTableBody"/>
              <w:spacing w:before="0" w:after="0"/>
              <w:rPr>
                <w:b/>
                <w:noProof/>
                <w:lang w:val="es-MX"/>
              </w:rPr>
            </w:pPr>
            <w:r>
              <w:rPr>
                <w:b/>
                <w:noProof/>
                <w:lang w:val="es-MX"/>
              </w:rPr>
              <w:t>Oracle Cerner</w:t>
            </w:r>
            <w:r w:rsidR="00A07DC7">
              <w:rPr>
                <w:b/>
                <w:noProof/>
                <w:lang w:val="es-MX"/>
              </w:rPr>
              <w:t>,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6" w:history="1">
              <w:r w:rsidRPr="002740D3">
                <w:rPr>
                  <w:rStyle w:val="Hyperlink"/>
                  <w:noProof/>
                  <w:lang w:val="es-MX"/>
                </w:rPr>
                <w:t>hl7@oemig.de</w:t>
              </w:r>
            </w:hyperlink>
            <w:r w:rsidRPr="001A19C6">
              <w:rPr>
                <w:noProof/>
                <w:lang w:val="es-MX"/>
              </w:rPr>
              <w:t xml:space="preserve"> </w:t>
            </w:r>
          </w:p>
        </w:tc>
      </w:tr>
    </w:tbl>
    <w:p w14:paraId="3D937AAB" w14:textId="1D382CDE" w:rsidR="00E62AAB" w:rsidRDefault="00E62AAB">
      <w:pPr>
        <w:rPr>
          <w:noProof/>
        </w:rPr>
      </w:pPr>
      <w:r>
        <w:rPr>
          <w:noProof/>
        </w:rPr>
        <w:t>For a list of editors of the chapters in V</w:t>
      </w:r>
      <w:r w:rsidR="004D1C9C">
        <w:rPr>
          <w:noProof/>
        </w:rPr>
        <w:t>2.9</w:t>
      </w:r>
      <w:r w:rsidR="001E5CF2">
        <w:rPr>
          <w:noProof/>
        </w:rPr>
        <w:t>.1</w:t>
      </w:r>
      <w:r>
        <w:rPr>
          <w:noProof/>
        </w:rPr>
        <w:t>, please see the individual chapter’s front page.</w:t>
      </w:r>
    </w:p>
    <w:p w14:paraId="5DD5D22D" w14:textId="6FEE654F" w:rsidR="00E62AAB" w:rsidRPr="00CA0A85" w:rsidRDefault="00E62AAB">
      <w:pPr>
        <w:pStyle w:val="Heading2"/>
        <w:rPr>
          <w:noProof/>
        </w:rPr>
      </w:pPr>
      <w:bookmarkStart w:id="162" w:name="_Toc148362077"/>
      <w:r w:rsidRPr="00CA0A85">
        <w:rPr>
          <w:noProof/>
        </w:rPr>
        <w:t>S</w:t>
      </w:r>
      <w:r w:rsidR="00EE5C1B">
        <w:rPr>
          <w:noProof/>
        </w:rPr>
        <w:t>uggestions and Comments</w:t>
      </w:r>
      <w:bookmarkEnd w:id="162"/>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lastRenderedPageBreak/>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27C5DA3D" w:rsidR="00C94DBA" w:rsidRDefault="00302BB7" w:rsidP="00C94DBA">
            <w:pPr>
              <w:pStyle w:val="OtherTableBody"/>
              <w:spacing w:before="0" w:after="0"/>
              <w:rPr>
                <w:noProof/>
              </w:rPr>
            </w:pPr>
            <w:r>
              <w:rPr>
                <w:rStyle w:val="Strong"/>
                <w:noProof/>
              </w:rPr>
              <w:t>Andrew Truscott</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4E6E20FB" w14:textId="34979BFB" w:rsidR="00E62AAB" w:rsidRPr="00CA0A85" w:rsidRDefault="00302BB7" w:rsidP="00C94DBA">
            <w:pPr>
              <w:pStyle w:val="OtherTableBody"/>
              <w:spacing w:before="0" w:after="0"/>
              <w:rPr>
                <w:rFonts w:ascii="TmsRmn 10pt" w:hAnsi="TmsRmn 10pt"/>
                <w:noProof/>
              </w:rPr>
            </w:pPr>
            <w:r w:rsidRPr="00302BB7">
              <w:rPr>
                <w:noProof/>
              </w:rPr>
              <w:t>Phone: USA +1 713-855-8402</w:t>
            </w:r>
            <w:r>
              <w:rPr>
                <w:rFonts w:ascii="Arial" w:hAnsi="Arial" w:cs="Arial"/>
                <w:color w:val="6E6E6E"/>
                <w:sz w:val="20"/>
              </w:rPr>
              <w:br/>
            </w:r>
            <w:hyperlink r:id="rId27" w:history="1">
              <w:r w:rsidRPr="00105A28">
                <w:rPr>
                  <w:rStyle w:val="Hyperlink"/>
                  <w:color w:val="005A8C"/>
                  <w:szCs w:val="18"/>
                </w:rPr>
                <w:t>andrew.j.truscott@accenture.com</w:t>
              </w:r>
            </w:hyperlink>
          </w:p>
        </w:tc>
        <w:tc>
          <w:tcPr>
            <w:tcW w:w="3192" w:type="dxa"/>
          </w:tcPr>
          <w:p w14:paraId="71F42029" w14:textId="00516C1D" w:rsidR="00E62AAB" w:rsidRPr="00CA0A85" w:rsidRDefault="00302BB7" w:rsidP="00C94DBA">
            <w:pPr>
              <w:pStyle w:val="OtherTableBody"/>
              <w:spacing w:before="0" w:after="0"/>
              <w:rPr>
                <w:rFonts w:ascii="TmsRmn 10pt" w:hAnsi="TmsRmn 10pt"/>
                <w:noProof/>
              </w:rPr>
            </w:pPr>
            <w:r>
              <w:rPr>
                <w:rStyle w:val="Strong"/>
                <w:noProof/>
              </w:rPr>
              <w:t>Daniel Vreeman</w:t>
            </w:r>
            <w:r w:rsidR="00E62AAB" w:rsidRPr="00CA0A85">
              <w:rPr>
                <w:rStyle w:val="Strong"/>
                <w:noProof/>
              </w:rPr>
              <w:br/>
            </w:r>
            <w:r w:rsidR="00E62AAB">
              <w:rPr>
                <w:noProof/>
              </w:rPr>
              <w:t xml:space="preserve">Chief </w:t>
            </w:r>
            <w:r>
              <w:rPr>
                <w:noProof/>
              </w:rPr>
              <w:t>Standards Development</w:t>
            </w:r>
            <w:r w:rsidR="00E62AAB">
              <w:rPr>
                <w:noProof/>
              </w:rPr>
              <w:t xml:space="preserve"> O</w:t>
            </w:r>
            <w:r w:rsidR="00C94DBA">
              <w:rPr>
                <w:noProof/>
              </w:rPr>
              <w:t>f</w:t>
            </w:r>
            <w:r w:rsidR="00E62AAB">
              <w:rPr>
                <w:noProof/>
              </w:rPr>
              <w:t>fice</w:t>
            </w:r>
            <w:r w:rsidR="00C94DBA">
              <w:rPr>
                <w:noProof/>
              </w:rPr>
              <w:t>r</w:t>
            </w:r>
            <w:r w:rsidR="00E62AAB" w:rsidRPr="00CA0A85">
              <w:rPr>
                <w:noProof/>
              </w:rPr>
              <w:br/>
            </w:r>
            <w:r w:rsidR="00E62AAB">
              <w:rPr>
                <w:noProof/>
              </w:rPr>
              <w:t>Health Level Seven, In</w:t>
            </w:r>
            <w:r w:rsidR="00C94DBA">
              <w:rPr>
                <w:noProof/>
              </w:rPr>
              <w:t>ternational</w:t>
            </w:r>
            <w:r w:rsidR="00E62AAB">
              <w:rPr>
                <w:noProof/>
              </w:rPr>
              <w:t xml:space="preserve"> </w:t>
            </w:r>
            <w:r w:rsidR="00E62AAB" w:rsidRPr="00CA0A85">
              <w:rPr>
                <w:noProof/>
              </w:rPr>
              <w:br/>
            </w:r>
            <w:r w:rsidRPr="00CA0A85">
              <w:rPr>
                <w:noProof/>
              </w:rPr>
              <w:t>Phone: (734) 677-7777</w:t>
            </w:r>
            <w:r w:rsidR="00E62AAB" w:rsidRPr="00CA0A85">
              <w:rPr>
                <w:noProof/>
              </w:rPr>
              <w:br/>
              <w:t xml:space="preserve">email: </w:t>
            </w:r>
            <w:hyperlink r:id="rId28" w:history="1">
              <w:r w:rsidRPr="00A52B16">
                <w:rPr>
                  <w:rStyle w:val="Hyperlink"/>
                  <w:noProof/>
                </w:rPr>
                <w:t>dan@HL7.org</w:t>
              </w:r>
            </w:hyperlink>
          </w:p>
        </w:tc>
      </w:tr>
    </w:tbl>
    <w:p w14:paraId="5C82853F" w14:textId="77777777" w:rsidR="00C94DBA" w:rsidRDefault="00C94DBA" w:rsidP="00B83364">
      <w:pPr>
        <w:rPr>
          <w:noProof/>
        </w:rPr>
      </w:pPr>
    </w:p>
    <w:p w14:paraId="163E9775" w14:textId="259AB180" w:rsidR="00E62AAB" w:rsidRPr="00CA0A85" w:rsidRDefault="00E62AAB" w:rsidP="00EE5C1B">
      <w:pPr>
        <w:pStyle w:val="Heading2"/>
        <w:rPr>
          <w:noProof/>
        </w:rPr>
      </w:pPr>
      <w:bookmarkStart w:id="163" w:name="_Toc148362078"/>
      <w:r>
        <w:rPr>
          <w:noProof/>
        </w:rPr>
        <w:t>Errata</w:t>
      </w:r>
      <w:bookmarkEnd w:id="163"/>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9"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w:t>
      </w:r>
      <w:proofErr w:type="spellStart"/>
      <w:r w:rsidRPr="008B57AA">
        <w:t>Hxx</w:t>
      </w:r>
      <w:proofErr w:type="spellEnd"/>
      <w:r w:rsidRPr="008B57AA">
        <w:t>"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Resolution:  In the standard, we have named required and non-repeating segment groups.  The standard uses opening and closing angle brackets to delineate these segment groups.  This is used to indicate that 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050E5563"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w:t>
      </w:r>
      <w:r w:rsidR="00043220">
        <w:rPr>
          <w:u w:val="single"/>
        </w:rPr>
        <w:t>9</w:t>
      </w:r>
      <w:r w:rsidRPr="008B57AA">
        <w:rPr>
          <w:u w:val="single"/>
        </w:rPr>
        <w:t xml:space="preserve"> </w:t>
      </w:r>
    </w:p>
    <w:p w14:paraId="69664A2D" w14:textId="77777777" w:rsidR="00E62AAB" w:rsidRPr="00CA0A85" w:rsidRDefault="00E62AAB">
      <w:pPr>
        <w:rPr>
          <w:noProof/>
        </w:rPr>
      </w:pPr>
    </w:p>
    <w:sectPr w:rsidR="00E62AAB" w:rsidRPr="00CA0A85" w:rsidSect="00E71E3B">
      <w:headerReference w:type="even" r:id="rId30"/>
      <w:headerReference w:type="default" r:id="rId31"/>
      <w:footerReference w:type="even" r:id="rId32"/>
      <w:footerReference w:type="default" r:id="rId33"/>
      <w:endnotePr>
        <w:numFmt w:val="decimal"/>
      </w:endnotePr>
      <w:pgSz w:w="12240" w:h="15840" w:code="1"/>
      <w:pgMar w:top="576" w:right="1080" w:bottom="720" w:left="1080" w:header="720" w:footer="720" w:gutter="720"/>
      <w:pgNumType w:chapStyle="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27FE1" w14:textId="77777777" w:rsidR="00102FD0" w:rsidRDefault="00102FD0">
      <w:pPr>
        <w:spacing w:line="20" w:lineRule="exact"/>
        <w:rPr>
          <w:sz w:val="24"/>
        </w:rPr>
      </w:pPr>
    </w:p>
    <w:p w14:paraId="3170B195" w14:textId="77777777" w:rsidR="00102FD0" w:rsidRDefault="00102FD0"/>
  </w:endnote>
  <w:endnote w:type="continuationSeparator" w:id="0">
    <w:p w14:paraId="400F0D73" w14:textId="77777777" w:rsidR="00102FD0" w:rsidRDefault="00102FD0">
      <w:r>
        <w:rPr>
          <w:sz w:val="24"/>
        </w:rPr>
        <w:t xml:space="preserve"> </w:t>
      </w:r>
    </w:p>
    <w:p w14:paraId="1C83DA62" w14:textId="77777777" w:rsidR="00102FD0" w:rsidRDefault="00102FD0"/>
  </w:endnote>
  <w:endnote w:type="continuationNotice" w:id="1">
    <w:p w14:paraId="67ED5DC3" w14:textId="77777777" w:rsidR="00102FD0" w:rsidRDefault="00102FD0">
      <w:r>
        <w:rPr>
          <w:sz w:val="24"/>
        </w:rPr>
        <w:t xml:space="preserve"> </w:t>
      </w:r>
    </w:p>
    <w:p w14:paraId="1832E486" w14:textId="77777777" w:rsidR="00102FD0" w:rsidRDefault="00102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40361" w14:textId="6AA72F00" w:rsidR="00ED5A7A" w:rsidRDefault="00ED5A7A" w:rsidP="00ED5A7A">
    <w:pPr>
      <w:pStyle w:val="Footer"/>
    </w:pPr>
    <w:r>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r w:rsidRPr="00ED5A7A">
      <w:t xml:space="preserve"> </w:t>
    </w:r>
    <w:r>
      <w:tab/>
    </w:r>
    <w:r>
      <w:tab/>
      <w:t xml:space="preserve">HL7 Version </w:t>
    </w:r>
    <w:fldSimple w:instr=" DOCPROPERTY  release_version  \* MERGEFORMAT ">
      <w:r w:rsidR="001043A3">
        <w:t>2.9.1</w:t>
      </w:r>
    </w:fldSimple>
  </w:p>
  <w:p w14:paraId="07C4BB42" w14:textId="66D30548" w:rsidR="00DD1DC4" w:rsidRPr="00ED5A7A" w:rsidRDefault="00000000" w:rsidP="00ED5A7A">
    <w:pPr>
      <w:pStyle w:val="Footer"/>
    </w:pPr>
    <w:fldSimple w:instr=" DOCPROPERTY  release_year  \* MERGEFORMAT ">
      <w:r w:rsidR="001043A3">
        <w:t>2024</w:t>
      </w:r>
    </w:fldSimple>
    <w:r w:rsidR="00ED5A7A">
      <w:t xml:space="preserve"> </w:t>
    </w:r>
    <w:fldSimple w:instr=" DOCPROPERTY  release_month  \* MERGEFORMAT ">
      <w:r w:rsidR="001043A3">
        <w:t>August</w:t>
      </w:r>
    </w:fldSimple>
    <w:r w:rsidR="00ED5A7A">
      <w:t xml:space="preserve"> </w:t>
    </w:r>
    <w:fldSimple w:instr=" DOCPROPERTY  release_status  \* MERGEFORMAT ">
      <w:r w:rsidR="001043A3">
        <w:t>Normative Standard</w:t>
      </w:r>
    </w:fldSimple>
    <w:r w:rsidR="00ED5A7A">
      <w:tab/>
    </w:r>
    <w:r w:rsidR="00ED5A7A">
      <w:tab/>
      <w:t xml:space="preserve">© </w:t>
    </w:r>
    <w:fldSimple w:instr=" DOCPROPERTY  release_year  \* MERGEFORMAT ">
      <w:r w:rsidR="001043A3">
        <w:t>2024</w:t>
      </w:r>
    </w:fldSimple>
    <w:r w:rsidR="00ED5A7A">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7FFB" w14:textId="120F5DFC" w:rsidR="00B86FC5" w:rsidRDefault="00B86FC5" w:rsidP="00B86FC5">
    <w:pPr>
      <w:pStyle w:val="Footer"/>
    </w:pPr>
    <w:r>
      <w:t xml:space="preserve">HL7 Version </w:t>
    </w:r>
    <w:fldSimple w:instr=" DOCPROPERTY  release_version  \* MERGEFORMAT ">
      <w:r w:rsidR="001043A3">
        <w:t>2.9.1</w:t>
      </w:r>
    </w:fldSimple>
    <w:r>
      <w:t xml:space="preserve"> </w:t>
    </w:r>
    <w:r>
      <w:tab/>
    </w:r>
    <w:r>
      <w:tab/>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p>
  <w:p w14:paraId="7F8D8439" w14:textId="7C9F87B9" w:rsidR="00DD1DC4" w:rsidRPr="00B86FC5" w:rsidRDefault="00000000" w:rsidP="00B86FC5">
    <w:pPr>
      <w:pStyle w:val="Footer"/>
    </w:pPr>
    <w:fldSimple w:instr=" DOCPROPERTY  release_year  \* MERGEFORMAT ">
      <w:r w:rsidR="001043A3">
        <w:t>2024</w:t>
      </w:r>
    </w:fldSimple>
    <w:r w:rsidR="00B86FC5">
      <w:t xml:space="preserve"> </w:t>
    </w:r>
    <w:fldSimple w:instr=" DOCPROPERTY  release_month  \* MERGEFORMAT ">
      <w:r w:rsidR="001043A3">
        <w:t>August</w:t>
      </w:r>
    </w:fldSimple>
    <w:r w:rsidR="00B86FC5">
      <w:t xml:space="preserve"> </w:t>
    </w:r>
    <w:fldSimple w:instr=" DOCPROPERTY  release_status  \* MERGEFORMAT ">
      <w:r w:rsidR="001043A3">
        <w:t>Normative Standard</w:t>
      </w:r>
    </w:fldSimple>
    <w:r w:rsidR="00B86FC5">
      <w:tab/>
    </w:r>
    <w:r w:rsidR="00B86FC5">
      <w:tab/>
      <w:t xml:space="preserve">© </w:t>
    </w:r>
    <w:fldSimple w:instr=" DOCPROPERTY  release_year  \* MERGEFORMAT ">
      <w:r w:rsidR="001043A3">
        <w:t>2024</w:t>
      </w:r>
    </w:fldSimple>
    <w:r w:rsidR="00B86FC5">
      <w:t xml:space="preserve">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CCD53" w14:textId="77777777" w:rsidR="00102FD0" w:rsidRDefault="00102FD0">
      <w:r>
        <w:rPr>
          <w:sz w:val="24"/>
        </w:rPr>
        <w:separator/>
      </w:r>
    </w:p>
    <w:p w14:paraId="7C5DA4DE" w14:textId="77777777" w:rsidR="00102FD0" w:rsidRDefault="00102FD0"/>
  </w:footnote>
  <w:footnote w:type="continuationSeparator" w:id="0">
    <w:p w14:paraId="7B57E441" w14:textId="77777777" w:rsidR="00102FD0" w:rsidRDefault="00102FD0">
      <w:r>
        <w:continuationSeparator/>
      </w:r>
    </w:p>
  </w:footnote>
  <w:footnote w:id="1">
    <w:p w14:paraId="0D2F350B" w14:textId="77777777" w:rsidR="00DD1DC4" w:rsidRDefault="00DD1DC4">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DD1DC4" w:rsidRDefault="00DD1DC4">
      <w:pPr>
        <w:pStyle w:val="FootnoteText"/>
      </w:pPr>
      <w:r>
        <w:rPr>
          <w:rStyle w:val="FootnoteReference"/>
        </w:rPr>
        <w:footnoteRef/>
      </w:r>
      <w:r>
        <w:tab/>
        <w:t>Available from ISO 1, ch. de la Voie-Creuse, Case postale 56, CH 1211, Geneva 20, Switzerland</w:t>
      </w:r>
    </w:p>
  </w:footnote>
  <w:footnote w:id="3">
    <w:p w14:paraId="4EE54F54" w14:textId="77777777" w:rsidR="00DD1DC4" w:rsidRDefault="00DD1DC4">
      <w:pPr>
        <w:pStyle w:val="FootnoteText"/>
      </w:pPr>
      <w:r>
        <w:rPr>
          <w:rStyle w:val="FootnoteReference"/>
        </w:rPr>
        <w:footnoteRef/>
      </w:r>
      <w:r>
        <w:tab/>
        <w:t>Available from American Medical Association, 515 N. State Street, Chicago, IL 60610.</w:t>
      </w:r>
    </w:p>
  </w:footnote>
  <w:footnote w:id="4">
    <w:p w14:paraId="4E212514" w14:textId="77777777" w:rsidR="00DD1DC4" w:rsidRDefault="00DD1DC4">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DD1DC4" w:rsidRDefault="00DD1DC4">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DD1DC4" w:rsidRDefault="00DD1DC4">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DD1DC4" w:rsidRDefault="00DD1DC4">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DD1DC4" w:rsidRDefault="00DD1DC4">
      <w:pPr>
        <w:pStyle w:val="FootnoteText"/>
      </w:pPr>
      <w:r>
        <w:rPr>
          <w:rStyle w:val="FootnoteReference"/>
        </w:rPr>
        <w:footnoteRef/>
      </w:r>
      <w:r>
        <w:tab/>
        <w:t>Available from National Library of Medicine, 8600 Rockville Pike, Bethesda, MD  20894.</w:t>
      </w:r>
    </w:p>
  </w:footnote>
  <w:footnote w:id="9">
    <w:p w14:paraId="2C0A8740" w14:textId="77777777" w:rsidR="00DD1DC4" w:rsidRDefault="00DD1DC4">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DD1DC4" w:rsidRDefault="00DD1DC4">
      <w:pPr>
        <w:pStyle w:val="FootnoteText"/>
      </w:pPr>
      <w:r>
        <w:rPr>
          <w:rStyle w:val="FootnoteReference"/>
        </w:rPr>
        <w:footnoteRef/>
      </w:r>
      <w:r>
        <w:tab/>
        <w:t>Available from www.snomed.org</w:t>
      </w:r>
    </w:p>
  </w:footnote>
  <w:footnote w:id="11">
    <w:p w14:paraId="580965C1" w14:textId="77777777" w:rsidR="00DD1DC4" w:rsidRDefault="00DD1DC4">
      <w:pPr>
        <w:pStyle w:val="FootnoteText"/>
      </w:pPr>
      <w:r>
        <w:rPr>
          <w:rStyle w:val="FootnoteReference"/>
        </w:rPr>
        <w:footnoteRef/>
      </w:r>
      <w:r>
        <w:tab/>
        <w:t>Available from INTDIS, P O Box 26, S-751 03 Uppsele, Sweden.</w:t>
      </w:r>
    </w:p>
  </w:footnote>
  <w:footnote w:id="12">
    <w:p w14:paraId="7B91784C" w14:textId="77777777" w:rsidR="00DD1DC4" w:rsidRDefault="00DD1DC4">
      <w:pPr>
        <w:pStyle w:val="FootnoteText"/>
      </w:pPr>
      <w:r>
        <w:rPr>
          <w:rStyle w:val="FootnoteReference"/>
        </w:rPr>
        <w:footnoteRef/>
      </w:r>
      <w:r>
        <w:tab/>
        <w:t>Available from ECRI, 5200 Butler Pike, Plymouth Meeting, PA 19462-1298.</w:t>
      </w:r>
    </w:p>
  </w:footnote>
  <w:footnote w:id="13">
    <w:p w14:paraId="16C0FDFD" w14:textId="77777777" w:rsidR="00DD1DC4" w:rsidRDefault="00DD1DC4">
      <w:pPr>
        <w:pStyle w:val="FootnoteText"/>
      </w:pPr>
      <w:r>
        <w:rPr>
          <w:rStyle w:val="FootnoteReference"/>
        </w:rPr>
        <w:footnoteRef/>
      </w:r>
      <w:r>
        <w:tab/>
        <w:t>Available from Dept. of Health &amp; Human Services, FDA, Rockville, MD 20857.</w:t>
      </w:r>
    </w:p>
  </w:footnote>
  <w:footnote w:id="14">
    <w:p w14:paraId="04DC887D" w14:textId="77777777" w:rsidR="00DD1DC4" w:rsidRDefault="00DD1DC4">
      <w:pPr>
        <w:pStyle w:val="FootnoteText"/>
      </w:pPr>
      <w:r>
        <w:rPr>
          <w:rStyle w:val="FootnoteReference"/>
        </w:rPr>
        <w:footnoteRef/>
      </w:r>
      <w:r>
        <w:tab/>
        <w:t>Available from Arden Forrey, Ph.D., 4916 Purdue Ave., NE, Seattle, WA 98105.</w:t>
      </w:r>
    </w:p>
  </w:footnote>
  <w:footnote w:id="15">
    <w:p w14:paraId="1B6CD205" w14:textId="77777777" w:rsidR="00DD1DC4" w:rsidRDefault="00DD1DC4">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DD1DC4" w:rsidRDefault="00DD1DC4">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DD1DC4" w:rsidRDefault="00DD1DC4">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C46EA" w14:textId="77777777" w:rsidR="00DD1DC4" w:rsidRDefault="00DD1DC4">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E1AE7" w14:textId="77777777" w:rsidR="00DD1DC4" w:rsidRDefault="00DD1DC4">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764288">
    <w:abstractNumId w:val="4"/>
  </w:num>
  <w:num w:numId="2" w16cid:durableId="788280152">
    <w:abstractNumId w:val="7"/>
  </w:num>
  <w:num w:numId="3" w16cid:durableId="1257711732">
    <w:abstractNumId w:val="2"/>
  </w:num>
  <w:num w:numId="4" w16cid:durableId="1364748196">
    <w:abstractNumId w:val="4"/>
    <w:lvlOverride w:ilvl="0">
      <w:startOverride w:val="1"/>
    </w:lvlOverride>
  </w:num>
  <w:num w:numId="5" w16cid:durableId="1256093034">
    <w:abstractNumId w:val="4"/>
    <w:lvlOverride w:ilvl="0">
      <w:startOverride w:val="1"/>
    </w:lvlOverride>
  </w:num>
  <w:num w:numId="6" w16cid:durableId="770009393">
    <w:abstractNumId w:val="4"/>
    <w:lvlOverride w:ilvl="0">
      <w:startOverride w:val="1"/>
    </w:lvlOverride>
  </w:num>
  <w:num w:numId="7" w16cid:durableId="318314171">
    <w:abstractNumId w:val="4"/>
    <w:lvlOverride w:ilvl="0">
      <w:startOverride w:val="1"/>
    </w:lvlOverride>
  </w:num>
  <w:num w:numId="8" w16cid:durableId="232739998">
    <w:abstractNumId w:val="3"/>
  </w:num>
  <w:num w:numId="9" w16cid:durableId="856503786">
    <w:abstractNumId w:val="0"/>
  </w:num>
  <w:num w:numId="10" w16cid:durableId="1842043303">
    <w:abstractNumId w:val="11"/>
  </w:num>
  <w:num w:numId="11" w16cid:durableId="408582445">
    <w:abstractNumId w:val="4"/>
    <w:lvlOverride w:ilvl="0">
      <w:startOverride w:val="1"/>
    </w:lvlOverride>
  </w:num>
  <w:num w:numId="12" w16cid:durableId="1670137857">
    <w:abstractNumId w:val="15"/>
  </w:num>
  <w:num w:numId="13" w16cid:durableId="1385714651">
    <w:abstractNumId w:val="4"/>
    <w:lvlOverride w:ilvl="0">
      <w:startOverride w:val="1"/>
    </w:lvlOverride>
  </w:num>
  <w:num w:numId="14" w16cid:durableId="593324377">
    <w:abstractNumId w:val="4"/>
    <w:lvlOverride w:ilvl="0">
      <w:startOverride w:val="1"/>
    </w:lvlOverride>
  </w:num>
  <w:num w:numId="15" w16cid:durableId="220680576">
    <w:abstractNumId w:val="9"/>
  </w:num>
  <w:num w:numId="16" w16cid:durableId="845749804">
    <w:abstractNumId w:val="12"/>
  </w:num>
  <w:num w:numId="17" w16cid:durableId="1172450507">
    <w:abstractNumId w:val="5"/>
  </w:num>
  <w:num w:numId="18" w16cid:durableId="1775638022">
    <w:abstractNumId w:val="13"/>
  </w:num>
  <w:num w:numId="19" w16cid:durableId="1959336891">
    <w:abstractNumId w:val="10"/>
  </w:num>
  <w:num w:numId="20" w16cid:durableId="432628512">
    <w:abstractNumId w:val="1"/>
  </w:num>
  <w:num w:numId="21" w16cid:durableId="1909925377">
    <w:abstractNumId w:val="6"/>
  </w:num>
  <w:num w:numId="22" w16cid:durableId="1959987120">
    <w:abstractNumId w:val="14"/>
  </w:num>
  <w:num w:numId="23" w16cid:durableId="182256722">
    <w:abstractNumId w:val="16"/>
  </w:num>
  <w:num w:numId="24" w16cid:durableId="1044983006">
    <w:abstractNumId w:val="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ynn Laakso">
    <w15:presenceInfo w15:providerId="AD" w15:userId="S::lynn@hl7.org::a13df8dc-0c01-4708-a219-de0e936ac8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54"/>
    <w:rsid w:val="00007F30"/>
    <w:rsid w:val="00020337"/>
    <w:rsid w:val="0002517E"/>
    <w:rsid w:val="00033217"/>
    <w:rsid w:val="00043220"/>
    <w:rsid w:val="000501BB"/>
    <w:rsid w:val="000633A6"/>
    <w:rsid w:val="00087599"/>
    <w:rsid w:val="00096BA0"/>
    <w:rsid w:val="000B5808"/>
    <w:rsid w:val="000D493C"/>
    <w:rsid w:val="000F6CDD"/>
    <w:rsid w:val="000F7801"/>
    <w:rsid w:val="00102FD0"/>
    <w:rsid w:val="001039A6"/>
    <w:rsid w:val="001043A3"/>
    <w:rsid w:val="00105A28"/>
    <w:rsid w:val="00113548"/>
    <w:rsid w:val="0013180A"/>
    <w:rsid w:val="001329A4"/>
    <w:rsid w:val="0013642C"/>
    <w:rsid w:val="00144349"/>
    <w:rsid w:val="001652EF"/>
    <w:rsid w:val="00181FB8"/>
    <w:rsid w:val="00187496"/>
    <w:rsid w:val="001900BA"/>
    <w:rsid w:val="001931F9"/>
    <w:rsid w:val="001A19C6"/>
    <w:rsid w:val="001A7AC4"/>
    <w:rsid w:val="001B4103"/>
    <w:rsid w:val="001C60C0"/>
    <w:rsid w:val="001D3C96"/>
    <w:rsid w:val="001E3B7A"/>
    <w:rsid w:val="001E46C9"/>
    <w:rsid w:val="001E5CF2"/>
    <w:rsid w:val="001F0ED9"/>
    <w:rsid w:val="001F6E7F"/>
    <w:rsid w:val="00214438"/>
    <w:rsid w:val="002331C7"/>
    <w:rsid w:val="00242B87"/>
    <w:rsid w:val="00244FCC"/>
    <w:rsid w:val="002529E8"/>
    <w:rsid w:val="00264688"/>
    <w:rsid w:val="00281134"/>
    <w:rsid w:val="00291452"/>
    <w:rsid w:val="002A736F"/>
    <w:rsid w:val="002B0E1E"/>
    <w:rsid w:val="002B57A5"/>
    <w:rsid w:val="002D10A5"/>
    <w:rsid w:val="002D1BE6"/>
    <w:rsid w:val="002D699A"/>
    <w:rsid w:val="002D6A1F"/>
    <w:rsid w:val="002F698F"/>
    <w:rsid w:val="003003AF"/>
    <w:rsid w:val="00302BB7"/>
    <w:rsid w:val="0030574D"/>
    <w:rsid w:val="00310BE2"/>
    <w:rsid w:val="0031116B"/>
    <w:rsid w:val="00314478"/>
    <w:rsid w:val="00320DB7"/>
    <w:rsid w:val="003213F4"/>
    <w:rsid w:val="00336CD3"/>
    <w:rsid w:val="003524E0"/>
    <w:rsid w:val="00372445"/>
    <w:rsid w:val="003864F3"/>
    <w:rsid w:val="003B0362"/>
    <w:rsid w:val="003B28E1"/>
    <w:rsid w:val="003B3265"/>
    <w:rsid w:val="003B4E30"/>
    <w:rsid w:val="003C391C"/>
    <w:rsid w:val="003D50A9"/>
    <w:rsid w:val="003D562E"/>
    <w:rsid w:val="00413D36"/>
    <w:rsid w:val="00432AA1"/>
    <w:rsid w:val="00441828"/>
    <w:rsid w:val="00442A9C"/>
    <w:rsid w:val="00451361"/>
    <w:rsid w:val="0045213B"/>
    <w:rsid w:val="004575E4"/>
    <w:rsid w:val="00483DF1"/>
    <w:rsid w:val="00486022"/>
    <w:rsid w:val="004867EA"/>
    <w:rsid w:val="00494473"/>
    <w:rsid w:val="00495F51"/>
    <w:rsid w:val="004B0CDE"/>
    <w:rsid w:val="004B56DC"/>
    <w:rsid w:val="004C2426"/>
    <w:rsid w:val="004D08E2"/>
    <w:rsid w:val="004D1C9C"/>
    <w:rsid w:val="00501A15"/>
    <w:rsid w:val="00517454"/>
    <w:rsid w:val="0052007A"/>
    <w:rsid w:val="005339C9"/>
    <w:rsid w:val="0053724C"/>
    <w:rsid w:val="00543E51"/>
    <w:rsid w:val="0055072B"/>
    <w:rsid w:val="00551C9E"/>
    <w:rsid w:val="005701C7"/>
    <w:rsid w:val="005722EB"/>
    <w:rsid w:val="00590117"/>
    <w:rsid w:val="00595FD7"/>
    <w:rsid w:val="00596E60"/>
    <w:rsid w:val="005B5343"/>
    <w:rsid w:val="005C2704"/>
    <w:rsid w:val="005C6D5B"/>
    <w:rsid w:val="005D0414"/>
    <w:rsid w:val="005F30B2"/>
    <w:rsid w:val="005F64E0"/>
    <w:rsid w:val="00606A24"/>
    <w:rsid w:val="006078C4"/>
    <w:rsid w:val="00613977"/>
    <w:rsid w:val="006234D5"/>
    <w:rsid w:val="006364CF"/>
    <w:rsid w:val="00654634"/>
    <w:rsid w:val="0065798E"/>
    <w:rsid w:val="00663EAA"/>
    <w:rsid w:val="00665B7D"/>
    <w:rsid w:val="0067766C"/>
    <w:rsid w:val="00687149"/>
    <w:rsid w:val="00687CA6"/>
    <w:rsid w:val="00691086"/>
    <w:rsid w:val="00694278"/>
    <w:rsid w:val="006A475C"/>
    <w:rsid w:val="006B09EF"/>
    <w:rsid w:val="006E4A54"/>
    <w:rsid w:val="006E72DF"/>
    <w:rsid w:val="006E7C47"/>
    <w:rsid w:val="006F7485"/>
    <w:rsid w:val="007103BD"/>
    <w:rsid w:val="007208B5"/>
    <w:rsid w:val="007228F9"/>
    <w:rsid w:val="00722E5E"/>
    <w:rsid w:val="00733504"/>
    <w:rsid w:val="00736BA8"/>
    <w:rsid w:val="00746505"/>
    <w:rsid w:val="00780564"/>
    <w:rsid w:val="00793242"/>
    <w:rsid w:val="00795383"/>
    <w:rsid w:val="007A2E48"/>
    <w:rsid w:val="007C0AB9"/>
    <w:rsid w:val="007C58B9"/>
    <w:rsid w:val="007C5E5C"/>
    <w:rsid w:val="007C7987"/>
    <w:rsid w:val="007D1A54"/>
    <w:rsid w:val="007D75D9"/>
    <w:rsid w:val="00800363"/>
    <w:rsid w:val="00805E2C"/>
    <w:rsid w:val="00833CE1"/>
    <w:rsid w:val="008658E1"/>
    <w:rsid w:val="00866DB0"/>
    <w:rsid w:val="00872AF0"/>
    <w:rsid w:val="0089507B"/>
    <w:rsid w:val="008A1FBA"/>
    <w:rsid w:val="008B57AA"/>
    <w:rsid w:val="008B6492"/>
    <w:rsid w:val="008C1923"/>
    <w:rsid w:val="008D5AB1"/>
    <w:rsid w:val="008D64AC"/>
    <w:rsid w:val="008D6504"/>
    <w:rsid w:val="008D6AD9"/>
    <w:rsid w:val="008E0619"/>
    <w:rsid w:val="008E54BA"/>
    <w:rsid w:val="0090411E"/>
    <w:rsid w:val="009108FC"/>
    <w:rsid w:val="00933AC3"/>
    <w:rsid w:val="009346B8"/>
    <w:rsid w:val="009503A6"/>
    <w:rsid w:val="00950A2E"/>
    <w:rsid w:val="00971140"/>
    <w:rsid w:val="0097223E"/>
    <w:rsid w:val="009744E8"/>
    <w:rsid w:val="00980037"/>
    <w:rsid w:val="00980128"/>
    <w:rsid w:val="00990546"/>
    <w:rsid w:val="00992682"/>
    <w:rsid w:val="00994E87"/>
    <w:rsid w:val="009A3E51"/>
    <w:rsid w:val="009B153E"/>
    <w:rsid w:val="009B22EA"/>
    <w:rsid w:val="009C0EA3"/>
    <w:rsid w:val="009D6E86"/>
    <w:rsid w:val="009E64BB"/>
    <w:rsid w:val="009F309F"/>
    <w:rsid w:val="009F4405"/>
    <w:rsid w:val="009F4747"/>
    <w:rsid w:val="00A07DC7"/>
    <w:rsid w:val="00A11766"/>
    <w:rsid w:val="00A22347"/>
    <w:rsid w:val="00A22A13"/>
    <w:rsid w:val="00A35F71"/>
    <w:rsid w:val="00A638B7"/>
    <w:rsid w:val="00A936D9"/>
    <w:rsid w:val="00A9441F"/>
    <w:rsid w:val="00A9539D"/>
    <w:rsid w:val="00AA563D"/>
    <w:rsid w:val="00AC56D9"/>
    <w:rsid w:val="00AD04DB"/>
    <w:rsid w:val="00AD5B61"/>
    <w:rsid w:val="00B02AD8"/>
    <w:rsid w:val="00B07683"/>
    <w:rsid w:val="00B1169F"/>
    <w:rsid w:val="00B1538F"/>
    <w:rsid w:val="00B175FB"/>
    <w:rsid w:val="00B26A37"/>
    <w:rsid w:val="00B34706"/>
    <w:rsid w:val="00B47EF9"/>
    <w:rsid w:val="00B57024"/>
    <w:rsid w:val="00B73CF2"/>
    <w:rsid w:val="00B76E2B"/>
    <w:rsid w:val="00B83364"/>
    <w:rsid w:val="00B843FC"/>
    <w:rsid w:val="00B86689"/>
    <w:rsid w:val="00B86FC5"/>
    <w:rsid w:val="00B94D78"/>
    <w:rsid w:val="00BA45C2"/>
    <w:rsid w:val="00BC56B3"/>
    <w:rsid w:val="00BE1EF5"/>
    <w:rsid w:val="00BF7788"/>
    <w:rsid w:val="00C20B55"/>
    <w:rsid w:val="00C308E0"/>
    <w:rsid w:val="00C36797"/>
    <w:rsid w:val="00C43262"/>
    <w:rsid w:val="00C601E9"/>
    <w:rsid w:val="00C63F86"/>
    <w:rsid w:val="00C713DB"/>
    <w:rsid w:val="00C74E4C"/>
    <w:rsid w:val="00C760AE"/>
    <w:rsid w:val="00C80D0A"/>
    <w:rsid w:val="00C82052"/>
    <w:rsid w:val="00C94DBA"/>
    <w:rsid w:val="00CA0A85"/>
    <w:rsid w:val="00CA13F7"/>
    <w:rsid w:val="00CA17E8"/>
    <w:rsid w:val="00CD7516"/>
    <w:rsid w:val="00CE78D7"/>
    <w:rsid w:val="00CF0A08"/>
    <w:rsid w:val="00CF5A9F"/>
    <w:rsid w:val="00D04CAA"/>
    <w:rsid w:val="00D128C4"/>
    <w:rsid w:val="00D1651A"/>
    <w:rsid w:val="00D30D0B"/>
    <w:rsid w:val="00D43702"/>
    <w:rsid w:val="00D55EAB"/>
    <w:rsid w:val="00D647BA"/>
    <w:rsid w:val="00D64CA0"/>
    <w:rsid w:val="00D77418"/>
    <w:rsid w:val="00DA4F44"/>
    <w:rsid w:val="00DC00A3"/>
    <w:rsid w:val="00DD1DC4"/>
    <w:rsid w:val="00DE50FF"/>
    <w:rsid w:val="00DE593C"/>
    <w:rsid w:val="00E1171E"/>
    <w:rsid w:val="00E159E1"/>
    <w:rsid w:val="00E37BCB"/>
    <w:rsid w:val="00E51F35"/>
    <w:rsid w:val="00E579A1"/>
    <w:rsid w:val="00E62AAB"/>
    <w:rsid w:val="00E71E3B"/>
    <w:rsid w:val="00E753EA"/>
    <w:rsid w:val="00E8368B"/>
    <w:rsid w:val="00E87177"/>
    <w:rsid w:val="00E960D8"/>
    <w:rsid w:val="00EA087E"/>
    <w:rsid w:val="00EA0EEA"/>
    <w:rsid w:val="00EA5D55"/>
    <w:rsid w:val="00EB30D0"/>
    <w:rsid w:val="00EB7F59"/>
    <w:rsid w:val="00EC515A"/>
    <w:rsid w:val="00ED020B"/>
    <w:rsid w:val="00ED1A60"/>
    <w:rsid w:val="00ED5A7A"/>
    <w:rsid w:val="00EE5C1B"/>
    <w:rsid w:val="00EF2774"/>
    <w:rsid w:val="00EF2983"/>
    <w:rsid w:val="00F05167"/>
    <w:rsid w:val="00F30D9F"/>
    <w:rsid w:val="00F31A45"/>
    <w:rsid w:val="00F52968"/>
    <w:rsid w:val="00F60AF0"/>
    <w:rsid w:val="00F625C9"/>
    <w:rsid w:val="00F81846"/>
    <w:rsid w:val="00F82CFF"/>
    <w:rsid w:val="00F90C4F"/>
    <w:rsid w:val="00FB013E"/>
    <w:rsid w:val="00FD108A"/>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val="en-US" w:eastAsia="ja-JP"/>
    </w:rPr>
  </w:style>
  <w:style w:type="paragraph" w:styleId="Heading1">
    <w:name w:val="heading 1"/>
    <w:basedOn w:val="Normal"/>
    <w:next w:val="Normal"/>
    <w:qFormat/>
    <w:rsid w:val="00EE5C1B"/>
    <w:pPr>
      <w:keepNext/>
      <w:numPr>
        <w:numId w:val="8"/>
      </w:numPr>
      <w:pBdr>
        <w:bottom w:val="single" w:sz="48" w:space="1" w:color="auto"/>
      </w:pBdr>
      <w:spacing w:before="360"/>
      <w:ind w:left="0"/>
      <w:jc w:val="right"/>
      <w:outlineLvl w:val="0"/>
    </w:pPr>
    <w:rPr>
      <w:b/>
      <w:kern w:val="28"/>
      <w:sz w:val="72"/>
    </w:rPr>
  </w:style>
  <w:style w:type="paragraph" w:styleId="Heading2">
    <w:name w:val="heading 2"/>
    <w:basedOn w:val="Heading1"/>
    <w:next w:val="Normal"/>
    <w:qFormat/>
    <w:rsid w:val="00EE5C1B"/>
    <w:pPr>
      <w:numPr>
        <w:ilvl w:val="1"/>
      </w:numPr>
      <w:pBdr>
        <w:bottom w:val="none" w:sz="0" w:space="0" w:color="auto"/>
      </w:pBdr>
      <w:tabs>
        <w:tab w:val="left" w:pos="1008"/>
      </w:tabs>
      <w:spacing w:after="60"/>
      <w:ind w:left="0"/>
      <w:jc w:val="left"/>
      <w:outlineLvl w:val="1"/>
    </w:pPr>
    <w:rPr>
      <w:rFonts w:ascii="Arial" w:hAnsi="Arial"/>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007F30"/>
    <w:pPr>
      <w:pBdr>
        <w:top w:val="single" w:sz="4" w:space="1" w:color="auto"/>
      </w:pBdr>
      <w:tabs>
        <w:tab w:val="center" w:pos="4320"/>
        <w:tab w:val="right" w:pos="9356"/>
      </w:tabs>
      <w:spacing w:before="0" w:after="0"/>
      <w:jc w:val="both"/>
    </w:pPr>
    <w:rPr>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6364CF"/>
    <w:pPr>
      <w:tabs>
        <w:tab w:val="left" w:pos="1134"/>
        <w:tab w:val="right" w:leader="dot" w:pos="9360"/>
      </w:tabs>
    </w:pPr>
    <w:rPr>
      <w:b/>
      <w:noProof/>
    </w:rPr>
  </w:style>
  <w:style w:type="paragraph" w:styleId="TOC2">
    <w:name w:val="toc 2"/>
    <w:basedOn w:val="TOC1"/>
    <w:next w:val="Normal"/>
    <w:autoRedefine/>
    <w:uiPriority w:val="39"/>
    <w:rsid w:val="00654634"/>
    <w:pPr>
      <w:tabs>
        <w:tab w:val="clear" w:pos="1134"/>
        <w:tab w:val="left" w:pos="567"/>
      </w:tabs>
    </w:pPr>
  </w:style>
  <w:style w:type="paragraph" w:styleId="TOC3">
    <w:name w:val="toc 3"/>
    <w:basedOn w:val="TOC2"/>
    <w:next w:val="Normal"/>
    <w:autoRedefine/>
    <w:uiPriority w:val="39"/>
    <w:rsid w:val="00663EAA"/>
    <w:pPr>
      <w:spacing w:before="0" w:after="0"/>
      <w:ind w:left="1429" w:right="567" w:hanging="862"/>
    </w:pPr>
    <w:rPr>
      <w:b w:val="0"/>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EE5C1B"/>
    <w:pPr>
      <w:numPr>
        <w:numId w:val="0"/>
      </w:numPr>
      <w:tabs>
        <w:tab w:val="left" w:pos="720"/>
      </w:tabs>
      <w:spacing w:before="240"/>
      <w:outlineLvl w:val="9"/>
    </w:pPr>
    <w:rPr>
      <w:sz w:val="48"/>
      <w:lang w:eastAsia="en-US"/>
    </w:rPr>
  </w:style>
  <w:style w:type="paragraph" w:customStyle="1" w:styleId="ANSIdesignation">
    <w:name w:val="ANSI designation"/>
    <w:basedOn w:val="Normal"/>
    <w:rsid w:val="00E51F35"/>
    <w:p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val="en-US" w:eastAsia="en-US"/>
    </w:rPr>
  </w:style>
  <w:style w:type="character" w:styleId="UnresolvedMention">
    <w:name w:val="Unresolved Mention"/>
    <w:uiPriority w:val="99"/>
    <w:semiHidden/>
    <w:unhideWhenUsed/>
    <w:rsid w:val="00432AA1"/>
    <w:rPr>
      <w:color w:val="605E5C"/>
      <w:shd w:val="clear" w:color="auto" w:fill="E1DFDD"/>
    </w:rPr>
  </w:style>
  <w:style w:type="paragraph" w:customStyle="1" w:styleId="DocumentName">
    <w:name w:val="Document Name"/>
    <w:basedOn w:val="Normal"/>
    <w:rsid w:val="00E71E3B"/>
    <w:pPr>
      <w:spacing w:before="0" w:after="0"/>
      <w:jc w:val="right"/>
    </w:pPr>
    <w:rPr>
      <w:rFonts w:ascii="Arial Narrow" w:hAnsi="Arial Narrow" w:cs="Arial"/>
      <w:sz w:val="32"/>
      <w:szCs w:val="32"/>
      <w:lang w:val="pt-BR" w:eastAsia="en-US"/>
    </w:rPr>
  </w:style>
  <w:style w:type="character" w:customStyle="1" w:styleId="FooterChar">
    <w:name w:val="Footer Char"/>
    <w:link w:val="Footer"/>
    <w:rsid w:val="000F7801"/>
    <w:rPr>
      <w:kern w:val="20"/>
      <w:sz w:val="16"/>
      <w:lang w:eastAsia="ja-JP"/>
    </w:rPr>
  </w:style>
  <w:style w:type="paragraph" w:styleId="Revision">
    <w:name w:val="Revision"/>
    <w:hidden/>
    <w:uiPriority w:val="99"/>
    <w:semiHidden/>
    <w:rsid w:val="00AC56D9"/>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hl7.org/browse/V2-25411" TargetMode="External"/><Relationship Id="rId18" Type="http://schemas.openxmlformats.org/officeDocument/2006/relationships/hyperlink" Target="http://www.hl7.org/about/agreements.cfm" TargetMode="External"/><Relationship Id="rId26" Type="http://schemas.openxmlformats.org/officeDocument/2006/relationships/hyperlink" Target="mailto:hl7@oemig.de" TargetMode="External"/><Relationship Id="rId3" Type="http://schemas.openxmlformats.org/officeDocument/2006/relationships/styles" Target="styles.xml"/><Relationship Id="rId21" Type="http://schemas.openxmlformats.org/officeDocument/2006/relationships/hyperlink" Target="http://www.snomed.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riki.merrick\OneDrive%20-%20Association%20of%20Public%20Health%20Laboratories\Documents\Supporting%20docs\HL7\HL7V291_Sep2022\V2-25378" TargetMode="External"/><Relationship Id="rId17" Type="http://schemas.openxmlformats.org/officeDocument/2006/relationships/hyperlink" Target="http://www.hl7.org/fhir" TargetMode="External"/><Relationship Id="rId25" Type="http://schemas.openxmlformats.org/officeDocument/2006/relationships/hyperlink" Target="mailto:rikimerrick@gmail.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hl7.org/legal/ippolicy.cfm" TargetMode="External"/><Relationship Id="rId20" Type="http://schemas.openxmlformats.org/officeDocument/2006/relationships/hyperlink" Target="http://www.hl7.org/implement/standards/product_brief.cfm?product_id=345" TargetMode="External"/><Relationship Id="rId29" Type="http://schemas.openxmlformats.org/officeDocument/2006/relationships/hyperlink" Target="http://www.HL7.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fhir/uv/gender-harmony/2022Sep" TargetMode="External"/><Relationship Id="rId24" Type="http://schemas.openxmlformats.org/officeDocument/2006/relationships/hyperlink" Target="mailto:craig.newman@altarum.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hl7.org" TargetMode="External"/><Relationship Id="rId23" Type="http://schemas.openxmlformats.org/officeDocument/2006/relationships/hyperlink" Target="mailto:hans.buitendijk@oracle.com" TargetMode="External"/><Relationship Id="rId28" Type="http://schemas.openxmlformats.org/officeDocument/2006/relationships/hyperlink" Target="mailto:dan@HL7.org" TargetMode="External"/><Relationship Id="rId36" Type="http://schemas.openxmlformats.org/officeDocument/2006/relationships/theme" Target="theme/theme1.xml"/><Relationship Id="rId10" Type="http://schemas.openxmlformats.org/officeDocument/2006/relationships/hyperlink" Target="file:///D:\Eigene%20Dateien\2022\HL7\Standards\v2.9.1%20docs\www.hl7.org\permalink\%3fSOGIGuidance" TargetMode="External"/><Relationship Id="rId19" Type="http://schemas.openxmlformats.org/officeDocument/2006/relationships/hyperlink" Target="https://www.hl7.org/implement/standards/product_brief.cfm?product_id=275"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s://jira.hl7.org/browse/V2-25365" TargetMode="External"/><Relationship Id="rId22" Type="http://schemas.openxmlformats.org/officeDocument/2006/relationships/hyperlink" Target="http://www.loinc.org" TargetMode="External"/><Relationship Id="rId27" Type="http://schemas.openxmlformats.org/officeDocument/2006/relationships/hyperlink" Target="mailto:andrew.j.truscott%40accenture.com/" TargetMode="External"/><Relationship Id="rId30" Type="http://schemas.openxmlformats.org/officeDocument/2006/relationships/header" Target="header1.xml"/><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C146-34D8-4C5B-81A8-A9689B1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26</Pages>
  <Words>14052</Words>
  <Characters>80097</Characters>
  <Application>Microsoft Office Word</Application>
  <DocSecurity>0</DocSecurity>
  <Lines>667</Lines>
  <Paragraphs>187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Chapter 1</vt:lpstr>
      <vt:lpstr>HL7 V2.9 Chapter 1</vt:lpstr>
    </vt:vector>
  </TitlesOfParts>
  <Company>HL7</Company>
  <LinksUpToDate>false</LinksUpToDate>
  <CharactersWithSpaces>93962</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Lynn Laakso</cp:lastModifiedBy>
  <cp:revision>3</cp:revision>
  <cp:lastPrinted>2015-07-03T23:20:00Z</cp:lastPrinted>
  <dcterms:created xsi:type="dcterms:W3CDTF">2024-06-28T16:12:00Z</dcterms:created>
  <dcterms:modified xsi:type="dcterms:W3CDTF">2024-06-28T18:12:00Z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August</vt:lpwstr>
  </property>
  <property fmtid="{D5CDD505-2E9C-101B-9397-08002B2CF9AE}" pid="4" name="release_year">
    <vt:lpwstr>2024</vt:lpwstr>
  </property>
  <property fmtid="{D5CDD505-2E9C-101B-9397-08002B2CF9AE}" pid="5" name="release_version">
    <vt:lpwstr>2.9.1</vt:lpwstr>
  </property>
  <property fmtid="{D5CDD505-2E9C-101B-9397-08002B2CF9AE}" pid="6" name="release_status">
    <vt:lpwstr>Normative Standard</vt:lpwstr>
  </property>
  <property fmtid="{D5CDD505-2E9C-101B-9397-08002B2CF9AE}" pid="7" name="fo_checked">
    <vt:filetime>2022-09-05T10:00:00Z</vt:filetime>
  </property>
</Properties>
</file>