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11E7C955" w:rsidR="00AD5173" w:rsidRPr="001B46B0" w:rsidRDefault="001E5369">
      <w:pPr>
        <w:pStyle w:val="ANSIdesignation"/>
        <w:rPr>
          <w:rFonts w:ascii="Garamond" w:hAnsi="Garamond"/>
        </w:rPr>
        <w:pPrChange w:id="0" w:author="Lynn Laakso" w:date="2022-09-09T13:53:00Z">
          <w:pPr>
            <w:spacing w:after="0"/>
            <w:jc w:val="right"/>
          </w:pPr>
        </w:pPrChange>
      </w:pPr>
      <w:bookmarkStart w:id="1" w:name="_Ref32380017"/>
      <w:bookmarkStart w:id="2" w:name="_Toc25579082"/>
      <w:bookmarkStart w:id="3" w:name="_Toc25585447"/>
      <w:bookmarkStart w:id="4" w:name="_Ref536837458"/>
      <w:bookmarkEnd w:id="1"/>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r w:rsidR="00F06E27" w:rsidRPr="00F06E27">
        <w:rPr>
          <w:rFonts w:ascii="Arial Narrow" w:hAnsi="Arial Narrow"/>
          <w:bCs w:val="0"/>
          <w:caps w:val="0"/>
          <w:noProof/>
          <w:rPrChange w:id="5" w:author="Lynn Laakso" w:date="2022-09-09T13:53:00Z">
            <w:rPr>
              <w:rFonts w:ascii="Arial Narrow" w:hAnsi="Arial Narrow"/>
              <w:b/>
              <w:bCs/>
              <w:caps/>
              <w:noProof/>
            </w:rPr>
          </w:rPrChange>
        </w:rPr>
        <w:t>V291_R1_N1_2022SEP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4"/>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4F52FC5E" w:rsidR="00026A26" w:rsidRPr="002B7FDC" w:rsidRDefault="00007D82" w:rsidP="00E2223B">
            <w:pPr>
              <w:pStyle w:val="EndnoteText"/>
              <w:spacing w:before="0"/>
              <w:rPr>
                <w:noProof/>
                <w:kern w:val="20"/>
                <w:lang w:eastAsia="en-US"/>
              </w:rPr>
            </w:pPr>
            <w:commentRangeStart w:id="6"/>
            <w:del w:id="7" w:author="Scott Robertson" w:date="2022-07-18T08:58:00Z">
              <w:r w:rsidRPr="002B7FDC" w:rsidDel="00D954B6">
                <w:rPr>
                  <w:noProof/>
                  <w:kern w:val="20"/>
                  <w:lang w:eastAsia="en-US"/>
                </w:rPr>
                <w:delText>Dave Shaver</w:delText>
              </w:r>
              <w:r w:rsidRPr="002B7FDC" w:rsidDel="00D954B6">
                <w:rPr>
                  <w:noProof/>
                  <w:kern w:val="20"/>
                  <w:lang w:eastAsia="en-US"/>
                </w:rPr>
                <w:br/>
                <w:delText>Corepoint Health</w:delText>
              </w:r>
            </w:del>
            <w:ins w:id="8" w:author="Scott Robertson" w:date="2022-07-18T08:58:00Z">
              <w:r w:rsidR="00D954B6" w:rsidRPr="002B7FDC">
                <w:rPr>
                  <w:noProof/>
                  <w:kern w:val="20"/>
                  <w:lang w:eastAsia="en-US"/>
                </w:rPr>
                <w:t>Nick Radov</w:t>
              </w:r>
              <w:r w:rsidR="00026A26" w:rsidRPr="002B7FDC">
                <w:rPr>
                  <w:noProof/>
                  <w:kern w:val="20"/>
                  <w:lang w:eastAsia="en-US"/>
                </w:rPr>
                <w:br/>
                <w:t>UnitedHealthcare</w:t>
              </w:r>
            </w:ins>
            <w:commentRangeEnd w:id="6"/>
            <w:r w:rsidR="00380E59">
              <w:rPr>
                <w:rStyle w:val="CommentReference"/>
              </w:rPr>
              <w:commentReference w:id="6"/>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292F5F31" w:rsidR="00007D82" w:rsidRPr="002B7FDC" w:rsidRDefault="00007D82">
            <w:pPr>
              <w:pStyle w:val="EndnoteText"/>
              <w:spacing w:before="0"/>
              <w:rPr>
                <w:noProof/>
                <w:kern w:val="20"/>
                <w:lang w:eastAsia="en-US"/>
              </w:rPr>
            </w:pPr>
            <w:del w:id="9" w:author="Scott Robertson" w:date="2022-07-18T08:58:00Z">
              <w:r w:rsidRPr="002B7FDC" w:rsidDel="00026A26">
                <w:rPr>
                  <w:noProof/>
                  <w:kern w:val="20"/>
                  <w:lang w:eastAsia="en-US"/>
                </w:rPr>
                <w:delText>Sandra Stuart</w:delText>
              </w:r>
              <w:r w:rsidRPr="002B7FDC" w:rsidDel="00026A26">
                <w:rPr>
                  <w:noProof/>
                  <w:kern w:val="20"/>
                  <w:lang w:eastAsia="en-US"/>
                </w:rPr>
                <w:br/>
                <w:delText>Kaiser Permanente</w:delText>
              </w:r>
            </w:del>
            <w:ins w:id="10" w:author="Scott Robertson" w:date="2022-07-18T08:58:00Z">
              <w:r w:rsidR="00026A26" w:rsidRPr="002B7FDC">
                <w:rPr>
                  <w:noProof/>
                  <w:kern w:val="20"/>
                  <w:lang w:eastAsia="en-US"/>
                </w:rPr>
                <w:t>Isaac Vetter</w:t>
              </w:r>
              <w:r w:rsidR="00026A26" w:rsidRPr="002B7FDC">
                <w:rPr>
                  <w:noProof/>
                  <w:kern w:val="20"/>
                  <w:lang w:eastAsia="en-US"/>
                </w:rPr>
                <w:br/>
                <w:t>Epic</w:t>
              </w:r>
            </w:ins>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commentRangeStart w:id="11"/>
            <w:r w:rsidRPr="00594C7F">
              <w:rPr>
                <w:noProof/>
                <w:kern w:val="20"/>
                <w:lang w:eastAsia="en-US"/>
              </w:rPr>
              <w:t>Scott Robertson</w:t>
            </w:r>
            <w:r w:rsidRPr="00594C7F">
              <w:rPr>
                <w:noProof/>
                <w:kern w:val="20"/>
                <w:lang w:eastAsia="en-US"/>
              </w:rPr>
              <w:br/>
              <w:t>Kaiser Permanente</w:t>
            </w:r>
            <w:commentRangeEnd w:id="11"/>
            <w:r w:rsidR="00380E59">
              <w:rPr>
                <w:rStyle w:val="CommentReference"/>
              </w:rPr>
              <w:commentReference w:id="11"/>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13"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Pr>
        <w:rPr>
          <w:ins w:id="12" w:author="Scott Robertson" w:date="2022-07-18T09:09:00Z"/>
        </w:rPr>
      </w:pPr>
    </w:p>
    <w:p w14:paraId="5E4783D6" w14:textId="256CA717" w:rsidR="00A67555" w:rsidRDefault="00A67555">
      <w:pPr>
        <w:pStyle w:val="NormalListBullets"/>
        <w:rPr>
          <w:ins w:id="13" w:author="Scott Robertson" w:date="2022-07-15T22:42:00Z"/>
        </w:rPr>
        <w:pPrChange w:id="14" w:author="Merrick, Riki | APHL" w:date="2022-07-28T18:57:00Z">
          <w:pPr>
            <w:pStyle w:val="NormalListBullets"/>
            <w:keepNext/>
            <w:ind w:left="346"/>
            <w:jc w:val="center"/>
          </w:pPr>
        </w:pPrChange>
      </w:pPr>
      <w:ins w:id="15" w:author="Scott Robertson" w:date="2022-07-15T22:42:00Z">
        <w:r>
          <w:t>Notes to Balloters</w:t>
        </w:r>
      </w:ins>
    </w:p>
    <w:p w14:paraId="78998187" w14:textId="77777777" w:rsidR="00A67555" w:rsidRDefault="00A67555">
      <w:pPr>
        <w:pStyle w:val="NormalListBullets"/>
        <w:rPr>
          <w:ins w:id="16" w:author="Scott Robertson" w:date="2022-07-15T22:42:00Z"/>
        </w:rPr>
      </w:pPr>
      <w:ins w:id="17" w:author="Scott Robertson" w:date="2022-07-15T22:42:00Z">
        <w:r>
          <w:t>This is the First Normative Ballot for Version 2.9.1.</w:t>
        </w:r>
      </w:ins>
    </w:p>
    <w:p w14:paraId="340B219D" w14:textId="77777777" w:rsidR="00A67555" w:rsidRDefault="00A67555">
      <w:pPr>
        <w:pStyle w:val="NormalListBullets"/>
        <w:rPr>
          <w:ins w:id="18" w:author="Scott Robertson" w:date="2022-07-15T22:42:00Z"/>
        </w:rPr>
      </w:pPr>
      <w:ins w:id="19" w:author="Scott Robertson" w:date="2022-07-15T22:42:00Z">
        <w:r>
          <w:t xml:space="preserve">Please ballot on chapter content only as it contains all new changes due to V2.9.1 proposals to the standard.  Any additional suggested changes will be found 'Out of Scope'.  The formatting of the chapters is mainly driven </w:t>
        </w:r>
        <w:r>
          <w:lastRenderedPageBreak/>
          <w:t xml:space="preserve">by the requirement to automatically extract data for automatic consistency checking and to build the HL7 V2.9.1 Database. </w:t>
        </w:r>
      </w:ins>
    </w:p>
    <w:p w14:paraId="2A154A65" w14:textId="77777777" w:rsidR="00A67555" w:rsidRDefault="00A67555">
      <w:pPr>
        <w:pStyle w:val="NormalListBullets"/>
        <w:rPr>
          <w:ins w:id="20" w:author="Scott Robertson" w:date="2022-07-15T22:42:00Z"/>
        </w:rPr>
      </w:pPr>
      <w:ins w:id="21" w:author="Scott Robertson" w:date="2022-07-15T22:42:00Z">
        <w:r>
          <w:t>The following table itemizes the changes that have been applied to the chapter.</w:t>
        </w:r>
      </w:ins>
    </w:p>
    <w:p w14:paraId="0DD3CDAD" w14:textId="561D4706" w:rsidR="00A67555" w:rsidRDefault="00A67555">
      <w:pPr>
        <w:pStyle w:val="NormalListBullets"/>
        <w:rPr>
          <w:ins w:id="22" w:author="Merrick, Riki | APHL" w:date="2022-07-28T18:57:00Z"/>
        </w:rPr>
      </w:pPr>
      <w:ins w:id="23" w:author="Scott Robertson" w:date="2022-07-15T22:42:00Z">
        <w:r w:rsidRPr="009A5FA6">
          <w:t xml:space="preserve">HL7 HQ, the Work Group Chairs and the International Affiliates thank you for your consideration! </w:t>
        </w:r>
      </w:ins>
    </w:p>
    <w:p w14:paraId="7B8C296C" w14:textId="77777777" w:rsidR="006209E1" w:rsidRP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4" w:author="Merrick, Riki | APHL" w:date="2022-07-28T18:57:00Z"/>
          <w:rFonts w:eastAsia="MS Mincho"/>
          <w:kern w:val="20"/>
          <w:sz w:val="20"/>
          <w:szCs w:val="20"/>
          <w:rPrChange w:id="25" w:author="Merrick, Riki | APHL" w:date="2022-07-28T18:58:00Z">
            <w:rPr>
              <w:ins w:id="26" w:author="Merrick, Riki | APHL" w:date="2022-07-28T18:57:00Z"/>
              <w:rFonts w:eastAsia="MS Mincho"/>
              <w:kern w:val="20"/>
              <w:szCs w:val="20"/>
            </w:rPr>
          </w:rPrChange>
        </w:rPr>
      </w:pPr>
      <w:ins w:id="27" w:author="Merrick, Riki | APHL" w:date="2022-07-28T18:57:00Z">
        <w:r w:rsidRPr="006209E1">
          <w:rPr>
            <w:rFonts w:eastAsia="MS Mincho"/>
            <w:kern w:val="20"/>
            <w:sz w:val="20"/>
            <w:szCs w:val="20"/>
            <w:rPrChange w:id="28" w:author="Merrick, Riki | APHL" w:date="2022-07-28T18:58:00Z">
              <w:rPr>
                <w:rFonts w:eastAsia="MS Mincho"/>
                <w:kern w:val="20"/>
                <w:szCs w:val="20"/>
              </w:rPr>
            </w:rPrChange>
          </w:rPr>
          <w:t>For this chapter we have the following questions:</w:t>
        </w:r>
      </w:ins>
    </w:p>
    <w:p w14:paraId="3280F811" w14:textId="63A0D2BC"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9" w:author="Merrick, Riki | APHL" w:date="2022-07-28T18:59:00Z"/>
          <w:rFonts w:eastAsia="MS Mincho"/>
          <w:kern w:val="20"/>
          <w:sz w:val="20"/>
          <w:szCs w:val="20"/>
        </w:rPr>
      </w:pPr>
      <w:ins w:id="30" w:author="Merrick, Riki | APHL" w:date="2022-07-28T18:57:00Z">
        <w:r w:rsidRPr="006209E1">
          <w:rPr>
            <w:rFonts w:eastAsia="MS Mincho"/>
            <w:kern w:val="20"/>
            <w:sz w:val="20"/>
            <w:szCs w:val="20"/>
            <w:rPrChange w:id="31" w:author="Merrick, Riki | APHL" w:date="2022-07-28T18:58:00Z">
              <w:rPr>
                <w:rFonts w:eastAsia="MS Mincho"/>
                <w:kern w:val="20"/>
                <w:szCs w:val="20"/>
              </w:rPr>
            </w:rPrChange>
          </w:rPr>
          <w:t>#1 OM1-58</w:t>
        </w:r>
      </w:ins>
      <w:ins w:id="32" w:author="Merrick, Riki | APHL" w:date="2022-07-28T18:58:00Z">
        <w:r w:rsidRPr="006209E1">
          <w:rPr>
            <w:rFonts w:eastAsia="MS Mincho"/>
            <w:kern w:val="20"/>
            <w:sz w:val="20"/>
            <w:szCs w:val="20"/>
            <w:rPrChange w:id="33" w:author="Merrick, Riki | APHL" w:date="2022-07-28T18:58:00Z">
              <w:rPr>
                <w:rFonts w:eastAsia="MS Mincho"/>
                <w:kern w:val="20"/>
                <w:szCs w:val="20"/>
              </w:rPr>
            </w:rPrChange>
          </w:rPr>
          <w:t xml:space="preserve"> refers to Patient Gender as a criterion for exclusion of testing</w:t>
        </w:r>
        <w:r>
          <w:rPr>
            <w:rFonts w:eastAsia="MS Mincho"/>
            <w:kern w:val="20"/>
            <w:sz w:val="20"/>
            <w:szCs w:val="20"/>
          </w:rPr>
          <w:t>, however we believe it should be based on Sex for Clinical Use instead: which option</w:t>
        </w:r>
      </w:ins>
      <w:ins w:id="34" w:author="Merrick, Riki | APHL" w:date="2022-07-28T18:59:00Z">
        <w:r>
          <w:rPr>
            <w:rFonts w:eastAsia="MS Mincho"/>
            <w:kern w:val="20"/>
            <w:sz w:val="20"/>
            <w:szCs w:val="20"/>
          </w:rPr>
          <w:t xml:space="preserve"> is preferred:</w:t>
        </w:r>
      </w:ins>
    </w:p>
    <w:p w14:paraId="2BC16438" w14:textId="3CA9E954"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5" w:author="Merrick, Riki | APHL" w:date="2022-07-28T19:00:00Z"/>
          <w:rFonts w:eastAsia="MS Mincho"/>
          <w:kern w:val="20"/>
          <w:sz w:val="20"/>
          <w:szCs w:val="20"/>
        </w:rPr>
      </w:pPr>
      <w:bookmarkStart w:id="36" w:name="_Hlk113624130"/>
      <w:ins w:id="37" w:author="Merrick, Riki | APHL" w:date="2022-07-28T18:59:00Z">
        <w:r>
          <w:rPr>
            <w:rFonts w:eastAsia="MS Mincho"/>
            <w:kern w:val="20"/>
            <w:sz w:val="20"/>
            <w:szCs w:val="20"/>
          </w:rPr>
          <w:tab/>
          <w:t xml:space="preserve">1 Deprecate OM1-58 and add a new field with the proper name and reference to the </w:t>
        </w:r>
      </w:ins>
      <w:ins w:id="38" w:author="Merrick, Riki | APHL" w:date="2022-07-28T19:00:00Z">
        <w:r>
          <w:rPr>
            <w:rFonts w:eastAsia="MS Mincho"/>
            <w:kern w:val="20"/>
            <w:sz w:val="20"/>
            <w:szCs w:val="20"/>
          </w:rPr>
          <w:t>HL7</w:t>
        </w:r>
      </w:ins>
      <w:r w:rsidR="002571EF">
        <w:rPr>
          <w:rFonts w:eastAsia="MS Mincho"/>
          <w:kern w:val="20"/>
          <w:sz w:val="20"/>
          <w:szCs w:val="20"/>
        </w:rPr>
        <w:t xml:space="preserve"> Table 0828</w:t>
      </w:r>
      <w:ins w:id="39" w:author="Merrick, Riki | APHL" w:date="2022-07-28T19:00:00Z">
        <w:r>
          <w:rPr>
            <w:rFonts w:eastAsia="MS Mincho"/>
            <w:kern w:val="20"/>
            <w:sz w:val="20"/>
            <w:szCs w:val="20"/>
          </w:rPr>
          <w:t xml:space="preserve"> - </w:t>
        </w:r>
      </w:ins>
      <w:ins w:id="40" w:author="Merrick, Riki | APHL" w:date="2022-07-28T18:59:00Z">
        <w:r>
          <w:rPr>
            <w:rFonts w:eastAsia="MS Mincho"/>
            <w:kern w:val="20"/>
            <w:sz w:val="20"/>
            <w:szCs w:val="20"/>
          </w:rPr>
          <w:t xml:space="preserve">Sex </w:t>
        </w:r>
      </w:ins>
      <w:ins w:id="41" w:author="Merrick, Riki | APHL" w:date="2022-07-28T19:00:00Z">
        <w:r>
          <w:rPr>
            <w:rFonts w:eastAsia="MS Mincho"/>
            <w:kern w:val="20"/>
            <w:sz w:val="20"/>
            <w:szCs w:val="20"/>
          </w:rPr>
          <w:t>For Clinical Use Value set</w:t>
        </w:r>
      </w:ins>
    </w:p>
    <w:p w14:paraId="5BD4B21B" w14:textId="4D358C91" w:rsidR="006209E1" w:rsidRDefault="006209E1" w:rsidP="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2" w:author="Merrick, Riki | APHL" w:date="2022-07-28T18:59:00Z"/>
          <w:rFonts w:eastAsia="MS Mincho"/>
          <w:kern w:val="20"/>
          <w:sz w:val="20"/>
          <w:szCs w:val="20"/>
        </w:rPr>
      </w:pPr>
      <w:ins w:id="43" w:author="Merrick, Riki | APHL" w:date="2022-07-28T19:00:00Z">
        <w:r>
          <w:rPr>
            <w:rFonts w:eastAsia="MS Mincho"/>
            <w:kern w:val="20"/>
            <w:sz w:val="20"/>
            <w:szCs w:val="20"/>
          </w:rPr>
          <w:tab/>
          <w:t xml:space="preserve">2 Allow use of either HL7001 – Administrative Sex </w:t>
        </w:r>
      </w:ins>
      <w:ins w:id="44" w:author="Merrick, Riki | APHL" w:date="2022-07-28T19:01:00Z">
        <w:r>
          <w:rPr>
            <w:rFonts w:eastAsia="MS Mincho"/>
            <w:kern w:val="20"/>
            <w:sz w:val="20"/>
            <w:szCs w:val="20"/>
          </w:rPr>
          <w:t>Value Set for backwards compatibility reasons or HL7</w:t>
        </w:r>
      </w:ins>
      <w:r w:rsidR="002571EF" w:rsidRPr="002571EF">
        <w:rPr>
          <w:rFonts w:eastAsia="MS Mincho"/>
          <w:kern w:val="20"/>
          <w:sz w:val="20"/>
          <w:szCs w:val="20"/>
        </w:rPr>
        <w:t xml:space="preserve"> </w:t>
      </w:r>
      <w:r w:rsidR="002571EF">
        <w:rPr>
          <w:rFonts w:eastAsia="MS Mincho"/>
          <w:kern w:val="20"/>
          <w:sz w:val="20"/>
          <w:szCs w:val="20"/>
        </w:rPr>
        <w:t>Table 0828</w:t>
      </w:r>
      <w:ins w:id="45" w:author="Merrick, Riki | APHL" w:date="2022-07-28T19:00:00Z">
        <w:r w:rsidR="002571EF">
          <w:rPr>
            <w:rFonts w:eastAsia="MS Mincho"/>
            <w:kern w:val="20"/>
            <w:sz w:val="20"/>
            <w:szCs w:val="20"/>
          </w:rPr>
          <w:t xml:space="preserve"> </w:t>
        </w:r>
      </w:ins>
      <w:ins w:id="46" w:author="Merrick, Riki | APHL" w:date="2022-07-28T19:01:00Z">
        <w:r>
          <w:rPr>
            <w:rFonts w:eastAsia="MS Mincho"/>
            <w:kern w:val="20"/>
            <w:sz w:val="20"/>
            <w:szCs w:val="20"/>
          </w:rPr>
          <w:t>- Sex For Clinical Use</w:t>
        </w:r>
      </w:ins>
      <w:ins w:id="47" w:author="Merrick, Riki | APHL" w:date="2022-07-28T19:02:00Z">
        <w:r>
          <w:rPr>
            <w:rFonts w:eastAsia="MS Mincho"/>
            <w:kern w:val="20"/>
            <w:sz w:val="20"/>
            <w:szCs w:val="20"/>
          </w:rPr>
          <w:t xml:space="preserve"> Value Set for V2.9.1 and forward</w:t>
        </w:r>
      </w:ins>
    </w:p>
    <w:bookmarkEnd w:id="36"/>
    <w:p w14:paraId="3C3AA193" w14:textId="427321AD" w:rsidR="006209E1" w:rsidDel="006209E1" w:rsidRDefault="006209E1">
      <w:pPr>
        <w:pStyle w:val="NormalListBullets"/>
        <w:rPr>
          <w:ins w:id="48" w:author="Scott Robertson" w:date="2022-07-15T22:42:00Z"/>
          <w:del w:id="49" w:author="Merrick, Riki | APHL" w:date="2022-07-28T18:57:00Z"/>
        </w:rPr>
      </w:pPr>
    </w:p>
    <w:p w14:paraId="619F69B7" w14:textId="56988BC4" w:rsidR="00007D82" w:rsidRDefault="00007D82" w:rsidP="00E2223B">
      <w:pPr>
        <w:rPr>
          <w:ins w:id="50" w:author="Scott Robertson" w:date="2022-07-15T22:4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51" w:author="Scott Robertson" w:date="2022-07-18T09:0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1"/>
        <w:gridCol w:w="2306"/>
        <w:gridCol w:w="3059"/>
        <w:gridCol w:w="1070"/>
        <w:gridCol w:w="1268"/>
        <w:gridCol w:w="716"/>
        <w:tblGridChange w:id="52">
          <w:tblGrid>
            <w:gridCol w:w="930"/>
            <w:gridCol w:w="1"/>
            <w:gridCol w:w="2305"/>
            <w:gridCol w:w="1"/>
            <w:gridCol w:w="3059"/>
            <w:gridCol w:w="1070"/>
            <w:gridCol w:w="1268"/>
            <w:gridCol w:w="716"/>
          </w:tblGrid>
        </w:tblGridChange>
      </w:tblGrid>
      <w:tr w:rsidR="007B2FBB" w14:paraId="3CAEADC7" w14:textId="77777777" w:rsidTr="006424A7">
        <w:trPr>
          <w:trHeight w:val="530"/>
          <w:ins w:id="53" w:author="Scott Robertson" w:date="2022-07-15T22:47:00Z"/>
          <w:trPrChange w:id="54" w:author="Scott Robertson" w:date="2022-07-18T09:06:00Z">
            <w:trPr>
              <w:trHeight w:val="530"/>
            </w:trPr>
          </w:trPrChange>
        </w:trPr>
        <w:tc>
          <w:tcPr>
            <w:tcW w:w="930" w:type="dxa"/>
            <w:shd w:val="clear" w:color="auto" w:fill="D9D9D9"/>
            <w:tcPrChange w:id="55" w:author="Scott Robertson" w:date="2022-07-18T09:06:00Z">
              <w:tcPr>
                <w:tcW w:w="931" w:type="dxa"/>
                <w:shd w:val="clear" w:color="auto" w:fill="D9D9D9"/>
              </w:tcPr>
            </w:tcPrChange>
          </w:tcPr>
          <w:p w14:paraId="11CEB22F" w14:textId="77777777" w:rsidR="001C1A10" w:rsidRDefault="001C1A10" w:rsidP="003A550C">
            <w:pPr>
              <w:widowControl w:val="0"/>
              <w:autoSpaceDE w:val="0"/>
              <w:autoSpaceDN w:val="0"/>
              <w:adjustRightInd w:val="0"/>
              <w:spacing w:before="110"/>
              <w:rPr>
                <w:ins w:id="56" w:author="Scott Robertson" w:date="2022-07-15T22:47:00Z"/>
                <w:rFonts w:ascii="Arial" w:hAnsi="Arial"/>
              </w:rPr>
            </w:pPr>
            <w:ins w:id="57" w:author="Scott Robertson" w:date="2022-07-15T22:47:00Z">
              <w:r>
                <w:rPr>
                  <w:b/>
                  <w:bCs/>
                  <w:i/>
                  <w:iCs/>
                  <w:color w:val="000080"/>
                </w:rPr>
                <w:t>Section</w:t>
              </w:r>
            </w:ins>
          </w:p>
        </w:tc>
        <w:tc>
          <w:tcPr>
            <w:tcW w:w="2306" w:type="dxa"/>
            <w:shd w:val="clear" w:color="auto" w:fill="D9D9D9"/>
            <w:tcPrChange w:id="58" w:author="Scott Robertson" w:date="2022-07-18T09:06:00Z">
              <w:tcPr>
                <w:tcW w:w="2330" w:type="dxa"/>
                <w:gridSpan w:val="2"/>
                <w:shd w:val="clear" w:color="auto" w:fill="D9D9D9"/>
              </w:tcPr>
            </w:tcPrChange>
          </w:tcPr>
          <w:p w14:paraId="41967B95" w14:textId="77777777" w:rsidR="001C1A10" w:rsidRDefault="001C1A10" w:rsidP="003A550C">
            <w:pPr>
              <w:widowControl w:val="0"/>
              <w:autoSpaceDE w:val="0"/>
              <w:autoSpaceDN w:val="0"/>
              <w:adjustRightInd w:val="0"/>
              <w:spacing w:before="110"/>
              <w:rPr>
                <w:ins w:id="59" w:author="Scott Robertson" w:date="2022-07-15T22:47:00Z"/>
                <w:rFonts w:ascii="Arial" w:hAnsi="Arial"/>
              </w:rPr>
            </w:pPr>
            <w:ins w:id="60" w:author="Scott Robertson" w:date="2022-07-15T22:47:00Z">
              <w:r>
                <w:rPr>
                  <w:b/>
                  <w:bCs/>
                  <w:i/>
                  <w:iCs/>
                  <w:color w:val="000080"/>
                </w:rPr>
                <w:t>Section Name</w:t>
              </w:r>
            </w:ins>
          </w:p>
        </w:tc>
        <w:tc>
          <w:tcPr>
            <w:tcW w:w="3060" w:type="dxa"/>
            <w:shd w:val="clear" w:color="auto" w:fill="D9D9D9"/>
            <w:tcPrChange w:id="61" w:author="Scott Robertson" w:date="2022-07-18T09:06:00Z">
              <w:tcPr>
                <w:tcW w:w="3147" w:type="dxa"/>
                <w:gridSpan w:val="2"/>
                <w:shd w:val="clear" w:color="auto" w:fill="D9D9D9"/>
              </w:tcPr>
            </w:tcPrChange>
          </w:tcPr>
          <w:p w14:paraId="450FDA0C" w14:textId="77777777" w:rsidR="001C1A10" w:rsidRDefault="001C1A10" w:rsidP="003A550C">
            <w:pPr>
              <w:widowControl w:val="0"/>
              <w:autoSpaceDE w:val="0"/>
              <w:autoSpaceDN w:val="0"/>
              <w:adjustRightInd w:val="0"/>
              <w:spacing w:before="110"/>
              <w:rPr>
                <w:ins w:id="62" w:author="Scott Robertson" w:date="2022-07-15T22:47:00Z"/>
                <w:rFonts w:ascii="Arial" w:hAnsi="Arial"/>
              </w:rPr>
            </w:pPr>
            <w:ins w:id="63" w:author="Scott Robertson" w:date="2022-07-15T22:47:00Z">
              <w:r>
                <w:rPr>
                  <w:b/>
                  <w:bCs/>
                  <w:i/>
                  <w:iCs/>
                  <w:color w:val="000080"/>
                </w:rPr>
                <w:t>Change  Type</w:t>
              </w:r>
            </w:ins>
          </w:p>
        </w:tc>
        <w:tc>
          <w:tcPr>
            <w:tcW w:w="1070" w:type="dxa"/>
            <w:shd w:val="clear" w:color="auto" w:fill="D9D9D9"/>
            <w:tcPrChange w:id="64" w:author="Scott Robertson" w:date="2022-07-18T09:06:00Z">
              <w:tcPr>
                <w:tcW w:w="1072" w:type="dxa"/>
                <w:shd w:val="clear" w:color="auto" w:fill="D9D9D9"/>
              </w:tcPr>
            </w:tcPrChange>
          </w:tcPr>
          <w:p w14:paraId="0C2CCCD0" w14:textId="77777777" w:rsidR="001C1A10" w:rsidRPr="005E5A1E" w:rsidRDefault="001C1A10" w:rsidP="003A550C">
            <w:pPr>
              <w:widowControl w:val="0"/>
              <w:autoSpaceDE w:val="0"/>
              <w:autoSpaceDN w:val="0"/>
              <w:adjustRightInd w:val="0"/>
              <w:spacing w:before="110"/>
              <w:rPr>
                <w:ins w:id="65" w:author="Scott Robertson" w:date="2022-07-15T22:47:00Z"/>
                <w:b/>
                <w:bCs/>
                <w:i/>
                <w:iCs/>
                <w:color w:val="000080"/>
              </w:rPr>
            </w:pPr>
            <w:ins w:id="66" w:author="Scott Robertson" w:date="2022-07-15T22:47:00Z">
              <w:r w:rsidRPr="005E5A1E">
                <w:rPr>
                  <w:b/>
                  <w:bCs/>
                  <w:i/>
                  <w:iCs/>
                  <w:color w:val="000080"/>
                </w:rPr>
                <w:t>Proposal #</w:t>
              </w:r>
            </w:ins>
          </w:p>
        </w:tc>
        <w:tc>
          <w:tcPr>
            <w:tcW w:w="1268" w:type="dxa"/>
            <w:shd w:val="clear" w:color="auto" w:fill="D9D9D9"/>
            <w:tcPrChange w:id="67" w:author="Scott Robertson" w:date="2022-07-18T09:06:00Z">
              <w:tcPr>
                <w:tcW w:w="1268" w:type="dxa"/>
                <w:shd w:val="clear" w:color="auto" w:fill="D9D9D9"/>
              </w:tcPr>
            </w:tcPrChange>
          </w:tcPr>
          <w:p w14:paraId="2DBA01DC" w14:textId="77777777" w:rsidR="001C1A10" w:rsidRDefault="001C1A10" w:rsidP="003A550C">
            <w:pPr>
              <w:widowControl w:val="0"/>
              <w:autoSpaceDE w:val="0"/>
              <w:autoSpaceDN w:val="0"/>
              <w:adjustRightInd w:val="0"/>
              <w:spacing w:before="110"/>
              <w:jc w:val="center"/>
              <w:rPr>
                <w:ins w:id="68" w:author="Scott Robertson" w:date="2022-07-15T22:47:00Z"/>
                <w:b/>
                <w:bCs/>
                <w:i/>
                <w:iCs/>
                <w:color w:val="000080"/>
                <w:sz w:val="28"/>
                <w:szCs w:val="28"/>
              </w:rPr>
            </w:pPr>
            <w:ins w:id="69" w:author="Scott Robertson" w:date="2022-07-15T22:47:00Z">
              <w:r>
                <w:rPr>
                  <w:b/>
                  <w:bCs/>
                  <w:i/>
                  <w:iCs/>
                  <w:color w:val="000080"/>
                </w:rPr>
                <w:t>Substantive</w:t>
              </w:r>
              <w:r>
                <w:rPr>
                  <w:b/>
                  <w:bCs/>
                  <w:i/>
                  <w:iCs/>
                  <w:color w:val="000080"/>
                </w:rPr>
                <w:br/>
                <w:t>Y/N</w:t>
              </w:r>
            </w:ins>
          </w:p>
        </w:tc>
        <w:tc>
          <w:tcPr>
            <w:tcW w:w="716" w:type="dxa"/>
            <w:shd w:val="clear" w:color="auto" w:fill="D9D9D9"/>
            <w:tcPrChange w:id="70" w:author="Scott Robertson" w:date="2022-07-18T09:06:00Z">
              <w:tcPr>
                <w:tcW w:w="720" w:type="dxa"/>
                <w:shd w:val="clear" w:color="auto" w:fill="D9D9D9"/>
              </w:tcPr>
            </w:tcPrChange>
          </w:tcPr>
          <w:p w14:paraId="53E61489" w14:textId="77777777" w:rsidR="001C1A10" w:rsidRDefault="001C1A10" w:rsidP="003A550C">
            <w:pPr>
              <w:widowControl w:val="0"/>
              <w:autoSpaceDE w:val="0"/>
              <w:autoSpaceDN w:val="0"/>
              <w:adjustRightInd w:val="0"/>
              <w:spacing w:before="110"/>
              <w:jc w:val="center"/>
              <w:rPr>
                <w:ins w:id="71" w:author="Scott Robertson" w:date="2022-07-15T22:47:00Z"/>
                <w:b/>
                <w:bCs/>
                <w:i/>
                <w:iCs/>
                <w:color w:val="000080"/>
                <w:sz w:val="28"/>
                <w:szCs w:val="28"/>
              </w:rPr>
            </w:pPr>
            <w:ins w:id="72" w:author="Scott Robertson" w:date="2022-07-15T22:47:00Z">
              <w:r>
                <w:rPr>
                  <w:b/>
                  <w:bCs/>
                  <w:i/>
                  <w:iCs/>
                  <w:color w:val="000080"/>
                </w:rPr>
                <w:t>Line</w:t>
              </w:r>
              <w:r>
                <w:rPr>
                  <w:b/>
                  <w:bCs/>
                  <w:i/>
                  <w:iCs/>
                  <w:color w:val="000080"/>
                </w:rPr>
                <w:br/>
                <w:t>Item</w:t>
              </w:r>
            </w:ins>
          </w:p>
        </w:tc>
      </w:tr>
      <w:tr w:rsidR="007B2FBB" w14:paraId="7C57D805" w14:textId="77777777" w:rsidTr="006424A7">
        <w:trPr>
          <w:trHeight w:val="530"/>
          <w:ins w:id="73" w:author="Scott Robertson" w:date="2022-07-15T22:47:00Z"/>
          <w:trPrChange w:id="74" w:author="Scott Robertson" w:date="2022-07-18T09:06:00Z">
            <w:trPr>
              <w:trHeight w:val="530"/>
            </w:trPr>
          </w:trPrChange>
        </w:trPr>
        <w:tc>
          <w:tcPr>
            <w:tcW w:w="930" w:type="dxa"/>
            <w:shd w:val="clear" w:color="auto" w:fill="D9D9D9"/>
            <w:tcPrChange w:id="75" w:author="Scott Robertson" w:date="2022-07-18T09:06:00Z">
              <w:tcPr>
                <w:tcW w:w="931" w:type="dxa"/>
                <w:shd w:val="clear" w:color="auto" w:fill="D9D9D9"/>
              </w:tcPr>
            </w:tcPrChange>
          </w:tcPr>
          <w:p w14:paraId="144D7540" w14:textId="0D5F94CB" w:rsidR="001C1A10" w:rsidRDefault="00886B56" w:rsidP="003A550C">
            <w:pPr>
              <w:widowControl w:val="0"/>
              <w:autoSpaceDE w:val="0"/>
              <w:autoSpaceDN w:val="0"/>
              <w:adjustRightInd w:val="0"/>
              <w:spacing w:before="110"/>
              <w:rPr>
                <w:ins w:id="76" w:author="Scott Robertson" w:date="2022-07-15T22:47:00Z"/>
                <w:b/>
                <w:bCs/>
                <w:i/>
                <w:iCs/>
                <w:color w:val="000080"/>
              </w:rPr>
            </w:pPr>
            <w:ins w:id="77" w:author="Scott Robertson" w:date="2022-07-18T09:00:00Z">
              <w:r>
                <w:rPr>
                  <w:b/>
                  <w:bCs/>
                  <w:i/>
                  <w:iCs/>
                  <w:color w:val="000080"/>
                </w:rPr>
                <w:t>8.7.1</w:t>
              </w:r>
            </w:ins>
          </w:p>
        </w:tc>
        <w:tc>
          <w:tcPr>
            <w:tcW w:w="2306" w:type="dxa"/>
            <w:shd w:val="clear" w:color="auto" w:fill="D9D9D9"/>
            <w:tcPrChange w:id="78" w:author="Scott Robertson" w:date="2022-07-18T09:06:00Z">
              <w:tcPr>
                <w:tcW w:w="2330" w:type="dxa"/>
                <w:gridSpan w:val="2"/>
                <w:shd w:val="clear" w:color="auto" w:fill="D9D9D9"/>
              </w:tcPr>
            </w:tcPrChange>
          </w:tcPr>
          <w:p w14:paraId="7A97D670" w14:textId="443E09E9" w:rsidR="001C1A10" w:rsidRPr="00810A3C" w:rsidRDefault="00823AC3" w:rsidP="003A550C">
            <w:pPr>
              <w:widowControl w:val="0"/>
              <w:autoSpaceDE w:val="0"/>
              <w:autoSpaceDN w:val="0"/>
              <w:adjustRightInd w:val="0"/>
              <w:spacing w:before="110"/>
              <w:rPr>
                <w:ins w:id="79" w:author="Scott Robertson" w:date="2022-07-15T22:47:00Z"/>
                <w:bCs/>
                <w:i/>
                <w:iCs/>
                <w:noProof/>
              </w:rPr>
            </w:pPr>
            <w:ins w:id="80" w:author="Scott Robertson" w:date="2022-07-18T09:01:00Z">
              <w:r w:rsidRPr="00823AC3">
                <w:rPr>
                  <w:bCs/>
                  <w:i/>
                  <w:iCs/>
                  <w:noProof/>
                </w:rPr>
                <w:t>MFN/MFK - Staff/Practitioner Master File Message (Event M02)</w:t>
              </w:r>
            </w:ins>
          </w:p>
        </w:tc>
        <w:tc>
          <w:tcPr>
            <w:tcW w:w="3060" w:type="dxa"/>
            <w:shd w:val="clear" w:color="auto" w:fill="D9D9D9"/>
            <w:tcPrChange w:id="81" w:author="Scott Robertson" w:date="2022-07-18T09:06:00Z">
              <w:tcPr>
                <w:tcW w:w="3147" w:type="dxa"/>
                <w:gridSpan w:val="2"/>
                <w:shd w:val="clear" w:color="auto" w:fill="D9D9D9"/>
              </w:tcPr>
            </w:tcPrChange>
          </w:tcPr>
          <w:p w14:paraId="22A4102D" w14:textId="77777777" w:rsidR="007B2FBB" w:rsidRDefault="00823AC3" w:rsidP="003A550C">
            <w:pPr>
              <w:widowControl w:val="0"/>
              <w:autoSpaceDE w:val="0"/>
              <w:autoSpaceDN w:val="0"/>
              <w:adjustRightInd w:val="0"/>
              <w:spacing w:before="110"/>
              <w:rPr>
                <w:ins w:id="82" w:author="Scott Robertson" w:date="2022-07-18T09:01:00Z"/>
                <w:color w:val="000080"/>
              </w:rPr>
            </w:pPr>
            <w:ins w:id="83" w:author="Scott Robertson" w:date="2022-07-18T09:01:00Z">
              <w:r>
                <w:rPr>
                  <w:color w:val="000080"/>
                </w:rPr>
                <w:t xml:space="preserve">Updated narrative </w:t>
              </w:r>
              <w:r w:rsidR="007B2FBB">
                <w:rPr>
                  <w:color w:val="000080"/>
                </w:rPr>
                <w:t>to reflect SOGI additions.</w:t>
              </w:r>
            </w:ins>
          </w:p>
          <w:p w14:paraId="2E0A7DC0" w14:textId="1464A8D4" w:rsidR="001C1A10" w:rsidRPr="00810A3C" w:rsidRDefault="001C1A10" w:rsidP="003A550C">
            <w:pPr>
              <w:widowControl w:val="0"/>
              <w:autoSpaceDE w:val="0"/>
              <w:autoSpaceDN w:val="0"/>
              <w:adjustRightInd w:val="0"/>
              <w:spacing w:before="110"/>
              <w:rPr>
                <w:ins w:id="84" w:author="Scott Robertson" w:date="2022-07-15T22:47:00Z"/>
                <w:color w:val="000080"/>
              </w:rPr>
            </w:pPr>
            <w:ins w:id="85" w:author="Scott Robertson" w:date="2022-07-15T22:47:00Z">
              <w:r>
                <w:rPr>
                  <w:color w:val="000080"/>
                </w:rPr>
                <w:t>Added segments GSP</w:t>
              </w:r>
            </w:ins>
            <w:ins w:id="86" w:author="Merrick, Riki | APHL" w:date="2022-07-25T09:47:00Z">
              <w:r w:rsidR="006D2B53">
                <w:rPr>
                  <w:color w:val="000080"/>
                </w:rPr>
                <w:t xml:space="preserve"> and</w:t>
              </w:r>
            </w:ins>
            <w:ins w:id="87" w:author="Scott Robertson" w:date="2022-07-15T22:47:00Z">
              <w:del w:id="88" w:author="Merrick, Riki | APHL" w:date="2022-07-25T09:47:00Z">
                <w:r w:rsidDel="006D2B53">
                  <w:rPr>
                    <w:color w:val="000080"/>
                  </w:rPr>
                  <w:delText>,</w:delText>
                </w:r>
              </w:del>
              <w:r>
                <w:rPr>
                  <w:color w:val="000080"/>
                </w:rPr>
                <w:t xml:space="preserve"> GSR </w:t>
              </w:r>
              <w:del w:id="89" w:author="Merrick, Riki | APHL" w:date="2022-07-25T09:47:00Z">
                <w:r w:rsidDel="006D2B53">
                  <w:rPr>
                    <w:color w:val="000080"/>
                  </w:rPr>
                  <w:delText xml:space="preserve">and GSC </w:delText>
                </w:r>
              </w:del>
              <w:r>
                <w:rPr>
                  <w:color w:val="000080"/>
                </w:rPr>
                <w:t>to message structure</w:t>
              </w:r>
            </w:ins>
          </w:p>
        </w:tc>
        <w:tc>
          <w:tcPr>
            <w:tcW w:w="1070" w:type="dxa"/>
            <w:shd w:val="clear" w:color="auto" w:fill="D9D9D9"/>
            <w:tcPrChange w:id="90" w:author="Scott Robertson" w:date="2022-07-18T09:06:00Z">
              <w:tcPr>
                <w:tcW w:w="1072" w:type="dxa"/>
                <w:shd w:val="clear" w:color="auto" w:fill="D9D9D9"/>
              </w:tcPr>
            </w:tcPrChange>
          </w:tcPr>
          <w:p w14:paraId="6386FA5A" w14:textId="77777777" w:rsidR="001C1A10" w:rsidRPr="00810A3C" w:rsidRDefault="001C1A10" w:rsidP="003A550C">
            <w:pPr>
              <w:widowControl w:val="0"/>
              <w:autoSpaceDE w:val="0"/>
              <w:autoSpaceDN w:val="0"/>
              <w:adjustRightInd w:val="0"/>
              <w:spacing w:before="110"/>
              <w:rPr>
                <w:ins w:id="91" w:author="Scott Robertson" w:date="2022-07-15T22:47:00Z"/>
              </w:rPr>
            </w:pPr>
            <w:ins w:id="92" w:author="Scott Robertson" w:date="2022-07-15T22:47:00Z">
              <w:r>
                <w:t>SOGI</w:t>
              </w:r>
            </w:ins>
          </w:p>
        </w:tc>
        <w:tc>
          <w:tcPr>
            <w:tcW w:w="1268" w:type="dxa"/>
            <w:shd w:val="clear" w:color="auto" w:fill="D9D9D9"/>
            <w:tcPrChange w:id="93" w:author="Scott Robertson" w:date="2022-07-18T09:06:00Z">
              <w:tcPr>
                <w:tcW w:w="1268" w:type="dxa"/>
                <w:shd w:val="clear" w:color="auto" w:fill="D9D9D9"/>
              </w:tcPr>
            </w:tcPrChange>
          </w:tcPr>
          <w:p w14:paraId="4C3F3319" w14:textId="77777777" w:rsidR="001C1A10" w:rsidRPr="0069575B" w:rsidRDefault="001C1A10" w:rsidP="003A550C">
            <w:pPr>
              <w:widowControl w:val="0"/>
              <w:autoSpaceDE w:val="0"/>
              <w:autoSpaceDN w:val="0"/>
              <w:adjustRightInd w:val="0"/>
              <w:spacing w:before="110"/>
              <w:rPr>
                <w:ins w:id="94" w:author="Scott Robertson" w:date="2022-07-15T22:47:00Z"/>
                <w:b/>
                <w:bCs/>
                <w:i/>
                <w:iCs/>
                <w:color w:val="000080"/>
              </w:rPr>
            </w:pPr>
            <w:ins w:id="95" w:author="Scott Robertson" w:date="2022-07-15T22:47:00Z">
              <w:r>
                <w:rPr>
                  <w:b/>
                  <w:bCs/>
                  <w:i/>
                  <w:iCs/>
                  <w:color w:val="000080"/>
                </w:rPr>
                <w:t>Yes</w:t>
              </w:r>
            </w:ins>
          </w:p>
        </w:tc>
        <w:tc>
          <w:tcPr>
            <w:tcW w:w="716" w:type="dxa"/>
            <w:shd w:val="clear" w:color="auto" w:fill="D9D9D9"/>
            <w:tcPrChange w:id="96" w:author="Scott Robertson" w:date="2022-07-18T09:06:00Z">
              <w:tcPr>
                <w:tcW w:w="720" w:type="dxa"/>
                <w:shd w:val="clear" w:color="auto" w:fill="D9D9D9"/>
              </w:tcPr>
            </w:tcPrChange>
          </w:tcPr>
          <w:p w14:paraId="2F982F35" w14:textId="77777777" w:rsidR="001C1A10" w:rsidRPr="0069575B" w:rsidRDefault="001C1A10" w:rsidP="003A550C">
            <w:pPr>
              <w:widowControl w:val="0"/>
              <w:autoSpaceDE w:val="0"/>
              <w:autoSpaceDN w:val="0"/>
              <w:adjustRightInd w:val="0"/>
              <w:spacing w:before="110"/>
              <w:rPr>
                <w:ins w:id="97" w:author="Scott Robertson" w:date="2022-07-15T22:47:00Z"/>
                <w:b/>
                <w:bCs/>
                <w:i/>
                <w:iCs/>
                <w:color w:val="000080"/>
              </w:rPr>
            </w:pPr>
          </w:p>
        </w:tc>
      </w:tr>
      <w:tr w:rsidR="007B2FBB" w14:paraId="32C19E09" w14:textId="77777777" w:rsidTr="006424A7">
        <w:trPr>
          <w:trHeight w:val="530"/>
          <w:ins w:id="98" w:author="Scott Robertson" w:date="2022-07-18T09:01:00Z"/>
          <w:trPrChange w:id="99" w:author="Scott Robertson" w:date="2022-07-18T09:06:00Z">
            <w:trPr>
              <w:trHeight w:val="530"/>
            </w:trPr>
          </w:trPrChange>
        </w:trPr>
        <w:tc>
          <w:tcPr>
            <w:tcW w:w="930" w:type="dxa"/>
            <w:shd w:val="clear" w:color="auto" w:fill="D9D9D9"/>
            <w:tcPrChange w:id="100" w:author="Scott Robertson" w:date="2022-07-18T09:06:00Z">
              <w:tcPr>
                <w:tcW w:w="931" w:type="dxa"/>
                <w:shd w:val="clear" w:color="auto" w:fill="D9D9D9"/>
              </w:tcPr>
            </w:tcPrChange>
          </w:tcPr>
          <w:p w14:paraId="33B8AB96" w14:textId="4DB6009C" w:rsidR="007B2FBB" w:rsidRDefault="007B2FBB" w:rsidP="003A550C">
            <w:pPr>
              <w:widowControl w:val="0"/>
              <w:autoSpaceDE w:val="0"/>
              <w:autoSpaceDN w:val="0"/>
              <w:adjustRightInd w:val="0"/>
              <w:spacing w:before="110"/>
              <w:rPr>
                <w:ins w:id="101" w:author="Scott Robertson" w:date="2022-07-18T09:01:00Z"/>
                <w:b/>
                <w:bCs/>
                <w:i/>
                <w:iCs/>
                <w:color w:val="000080"/>
              </w:rPr>
            </w:pPr>
            <w:ins w:id="102" w:author="Scott Robertson" w:date="2022-07-18T09:01:00Z">
              <w:r>
                <w:rPr>
                  <w:b/>
                  <w:bCs/>
                  <w:i/>
                  <w:iCs/>
                  <w:color w:val="000080"/>
                </w:rPr>
                <w:t>8</w:t>
              </w:r>
            </w:ins>
            <w:ins w:id="103" w:author="Scott Robertson" w:date="2022-07-18T09:02:00Z">
              <w:r>
                <w:rPr>
                  <w:b/>
                  <w:bCs/>
                  <w:i/>
                  <w:iCs/>
                  <w:color w:val="000080"/>
                </w:rPr>
                <w:t>.7.2</w:t>
              </w:r>
            </w:ins>
          </w:p>
        </w:tc>
        <w:tc>
          <w:tcPr>
            <w:tcW w:w="2306" w:type="dxa"/>
            <w:shd w:val="clear" w:color="auto" w:fill="D9D9D9"/>
            <w:tcPrChange w:id="104" w:author="Scott Robertson" w:date="2022-07-18T09:06:00Z">
              <w:tcPr>
                <w:tcW w:w="2330" w:type="dxa"/>
                <w:gridSpan w:val="2"/>
                <w:shd w:val="clear" w:color="auto" w:fill="D9D9D9"/>
              </w:tcPr>
            </w:tcPrChange>
          </w:tcPr>
          <w:p w14:paraId="4E9B7175" w14:textId="43A56516" w:rsidR="007B2FBB" w:rsidRPr="00823AC3" w:rsidRDefault="007B2FBB" w:rsidP="003A550C">
            <w:pPr>
              <w:widowControl w:val="0"/>
              <w:autoSpaceDE w:val="0"/>
              <w:autoSpaceDN w:val="0"/>
              <w:adjustRightInd w:val="0"/>
              <w:spacing w:before="110"/>
              <w:rPr>
                <w:ins w:id="105" w:author="Scott Robertson" w:date="2022-07-18T09:01:00Z"/>
                <w:bCs/>
                <w:i/>
                <w:iCs/>
                <w:noProof/>
              </w:rPr>
            </w:pPr>
            <w:ins w:id="106" w:author="Scott Robertson" w:date="2022-07-18T09:02:00Z">
              <w:r w:rsidRPr="007B2FBB">
                <w:rPr>
                  <w:bCs/>
                  <w:i/>
                  <w:iCs/>
                  <w:noProof/>
                </w:rPr>
                <w:t>Example:  Staff and Health Practitioner Master File MFN Message</w:t>
              </w:r>
            </w:ins>
          </w:p>
        </w:tc>
        <w:tc>
          <w:tcPr>
            <w:tcW w:w="3060" w:type="dxa"/>
            <w:shd w:val="clear" w:color="auto" w:fill="D9D9D9"/>
            <w:tcPrChange w:id="107" w:author="Scott Robertson" w:date="2022-07-18T09:06:00Z">
              <w:tcPr>
                <w:tcW w:w="3147" w:type="dxa"/>
                <w:gridSpan w:val="2"/>
                <w:shd w:val="clear" w:color="auto" w:fill="D9D9D9"/>
              </w:tcPr>
            </w:tcPrChange>
          </w:tcPr>
          <w:p w14:paraId="3C5C78C9" w14:textId="261B7744" w:rsidR="007B2FBB" w:rsidRDefault="007B2FBB" w:rsidP="003A550C">
            <w:pPr>
              <w:widowControl w:val="0"/>
              <w:autoSpaceDE w:val="0"/>
              <w:autoSpaceDN w:val="0"/>
              <w:adjustRightInd w:val="0"/>
              <w:spacing w:before="110"/>
              <w:rPr>
                <w:ins w:id="108" w:author="Scott Robertson" w:date="2022-07-18T09:01:00Z"/>
                <w:color w:val="000080"/>
              </w:rPr>
            </w:pPr>
            <w:ins w:id="109" w:author="Scott Robertson" w:date="2022-07-18T09:02:00Z">
              <w:r>
                <w:rPr>
                  <w:color w:val="000080"/>
                </w:rPr>
                <w:t xml:space="preserve">Added 2 GSP segments to </w:t>
              </w:r>
              <w:r w:rsidR="00D047FA">
                <w:rPr>
                  <w:color w:val="000080"/>
                </w:rPr>
                <w:t>the example</w:t>
              </w:r>
            </w:ins>
          </w:p>
        </w:tc>
        <w:tc>
          <w:tcPr>
            <w:tcW w:w="1070" w:type="dxa"/>
            <w:shd w:val="clear" w:color="auto" w:fill="D9D9D9"/>
            <w:tcPrChange w:id="110" w:author="Scott Robertson" w:date="2022-07-18T09:06:00Z">
              <w:tcPr>
                <w:tcW w:w="1072" w:type="dxa"/>
                <w:shd w:val="clear" w:color="auto" w:fill="D9D9D9"/>
              </w:tcPr>
            </w:tcPrChange>
          </w:tcPr>
          <w:p w14:paraId="42928458" w14:textId="5CC774E1" w:rsidR="007B2FBB" w:rsidRDefault="00D047FA" w:rsidP="003A550C">
            <w:pPr>
              <w:widowControl w:val="0"/>
              <w:autoSpaceDE w:val="0"/>
              <w:autoSpaceDN w:val="0"/>
              <w:adjustRightInd w:val="0"/>
              <w:spacing w:before="110"/>
              <w:rPr>
                <w:ins w:id="111" w:author="Scott Robertson" w:date="2022-07-18T09:01:00Z"/>
              </w:rPr>
            </w:pPr>
            <w:ins w:id="112" w:author="Scott Robertson" w:date="2022-07-18T09:02:00Z">
              <w:r>
                <w:t>SOGI</w:t>
              </w:r>
            </w:ins>
          </w:p>
        </w:tc>
        <w:tc>
          <w:tcPr>
            <w:tcW w:w="1268" w:type="dxa"/>
            <w:shd w:val="clear" w:color="auto" w:fill="D9D9D9"/>
            <w:tcPrChange w:id="113" w:author="Scott Robertson" w:date="2022-07-18T09:06:00Z">
              <w:tcPr>
                <w:tcW w:w="1268" w:type="dxa"/>
                <w:shd w:val="clear" w:color="auto" w:fill="D9D9D9"/>
              </w:tcPr>
            </w:tcPrChange>
          </w:tcPr>
          <w:p w14:paraId="09EC0F32" w14:textId="0D1EDA6B" w:rsidR="007B2FBB" w:rsidRDefault="00D047FA" w:rsidP="003A550C">
            <w:pPr>
              <w:widowControl w:val="0"/>
              <w:autoSpaceDE w:val="0"/>
              <w:autoSpaceDN w:val="0"/>
              <w:adjustRightInd w:val="0"/>
              <w:spacing w:before="110"/>
              <w:rPr>
                <w:ins w:id="114" w:author="Scott Robertson" w:date="2022-07-18T09:01:00Z"/>
                <w:b/>
                <w:bCs/>
                <w:i/>
                <w:iCs/>
                <w:color w:val="000080"/>
              </w:rPr>
            </w:pPr>
            <w:ins w:id="115" w:author="Scott Robertson" w:date="2022-07-18T09:02:00Z">
              <w:r>
                <w:rPr>
                  <w:b/>
                  <w:bCs/>
                  <w:i/>
                  <w:iCs/>
                  <w:color w:val="000080"/>
                </w:rPr>
                <w:t>No</w:t>
              </w:r>
            </w:ins>
          </w:p>
        </w:tc>
        <w:tc>
          <w:tcPr>
            <w:tcW w:w="716" w:type="dxa"/>
            <w:shd w:val="clear" w:color="auto" w:fill="D9D9D9"/>
            <w:tcPrChange w:id="116" w:author="Scott Robertson" w:date="2022-07-18T09:06:00Z">
              <w:tcPr>
                <w:tcW w:w="720" w:type="dxa"/>
                <w:shd w:val="clear" w:color="auto" w:fill="D9D9D9"/>
              </w:tcPr>
            </w:tcPrChange>
          </w:tcPr>
          <w:p w14:paraId="400FA1DE" w14:textId="77777777" w:rsidR="007B2FBB" w:rsidRPr="0069575B" w:rsidRDefault="007B2FBB" w:rsidP="003A550C">
            <w:pPr>
              <w:widowControl w:val="0"/>
              <w:autoSpaceDE w:val="0"/>
              <w:autoSpaceDN w:val="0"/>
              <w:adjustRightInd w:val="0"/>
              <w:spacing w:before="110"/>
              <w:rPr>
                <w:ins w:id="117" w:author="Scott Robertson" w:date="2022-07-18T09:01:00Z"/>
                <w:b/>
                <w:bCs/>
                <w:i/>
                <w:iCs/>
                <w:color w:val="000080"/>
              </w:rPr>
            </w:pPr>
          </w:p>
        </w:tc>
      </w:tr>
      <w:tr w:rsidR="00F56A4D" w14:paraId="2C49AA5C" w14:textId="77777777" w:rsidTr="006424A7">
        <w:trPr>
          <w:trHeight w:val="530"/>
          <w:ins w:id="118" w:author="Merrick, Riki | APHL" w:date="2022-07-28T18:26:00Z"/>
        </w:trPr>
        <w:tc>
          <w:tcPr>
            <w:tcW w:w="930" w:type="dxa"/>
            <w:shd w:val="clear" w:color="auto" w:fill="D9D9D9"/>
          </w:tcPr>
          <w:p w14:paraId="55754DBD" w14:textId="77777777" w:rsidR="00F56A4D" w:rsidRDefault="00341125" w:rsidP="003A550C">
            <w:pPr>
              <w:widowControl w:val="0"/>
              <w:autoSpaceDE w:val="0"/>
              <w:autoSpaceDN w:val="0"/>
              <w:adjustRightInd w:val="0"/>
              <w:spacing w:before="110"/>
              <w:rPr>
                <w:ins w:id="119" w:author="Frank Oemig" w:date="2022-09-08T11:35:00Z"/>
                <w:b/>
                <w:bCs/>
                <w:i/>
                <w:iCs/>
                <w:color w:val="000080"/>
              </w:rPr>
            </w:pPr>
            <w:ins w:id="120" w:author="Frank Oemig" w:date="2022-09-08T11:34:00Z">
              <w:r>
                <w:rPr>
                  <w:b/>
                  <w:bCs/>
                  <w:i/>
                  <w:iCs/>
                  <w:color w:val="000080"/>
                </w:rPr>
                <w:t>8.8.9</w:t>
              </w:r>
            </w:ins>
            <w:ins w:id="121" w:author="Frank Oemig" w:date="2022-09-08T11:35:00Z">
              <w:r>
                <w:rPr>
                  <w:b/>
                  <w:bCs/>
                  <w:i/>
                  <w:iCs/>
                  <w:color w:val="000080"/>
                </w:rPr>
                <w:t>,</w:t>
              </w:r>
            </w:ins>
          </w:p>
          <w:p w14:paraId="6C5E9D7D" w14:textId="2E583F56" w:rsidR="00341125" w:rsidRDefault="00341125" w:rsidP="003A550C">
            <w:pPr>
              <w:widowControl w:val="0"/>
              <w:autoSpaceDE w:val="0"/>
              <w:autoSpaceDN w:val="0"/>
              <w:adjustRightInd w:val="0"/>
              <w:spacing w:before="110"/>
              <w:rPr>
                <w:ins w:id="122" w:author="Merrick, Riki | APHL" w:date="2022-07-28T18:26:00Z"/>
                <w:b/>
                <w:bCs/>
                <w:i/>
                <w:iCs/>
                <w:color w:val="000080"/>
              </w:rPr>
            </w:pPr>
            <w:ins w:id="123" w:author="Frank Oemig" w:date="2022-09-08T11:35:00Z">
              <w:r>
                <w:rPr>
                  <w:b/>
                  <w:bCs/>
                  <w:i/>
                  <w:iCs/>
                  <w:color w:val="000080"/>
                </w:rPr>
                <w:t>8.8.9.50</w:t>
              </w:r>
            </w:ins>
          </w:p>
        </w:tc>
        <w:tc>
          <w:tcPr>
            <w:tcW w:w="2306" w:type="dxa"/>
            <w:shd w:val="clear" w:color="auto" w:fill="D9D9D9"/>
          </w:tcPr>
          <w:p w14:paraId="04CCB1D0" w14:textId="732AC3E7" w:rsidR="00F56A4D" w:rsidRPr="007B2FBB" w:rsidRDefault="00341125" w:rsidP="003A550C">
            <w:pPr>
              <w:widowControl w:val="0"/>
              <w:autoSpaceDE w:val="0"/>
              <w:autoSpaceDN w:val="0"/>
              <w:adjustRightInd w:val="0"/>
              <w:spacing w:before="110"/>
              <w:rPr>
                <w:ins w:id="124" w:author="Merrick, Riki | APHL" w:date="2022-07-28T18:26:00Z"/>
                <w:bCs/>
                <w:i/>
                <w:iCs/>
                <w:noProof/>
              </w:rPr>
            </w:pPr>
            <w:ins w:id="125" w:author="Frank Oemig" w:date="2022-09-08T11:34:00Z">
              <w:r>
                <w:rPr>
                  <w:bCs/>
                  <w:i/>
                  <w:iCs/>
                  <w:noProof/>
                </w:rPr>
                <w:t>OM1-50</w:t>
              </w:r>
            </w:ins>
          </w:p>
        </w:tc>
        <w:tc>
          <w:tcPr>
            <w:tcW w:w="3060" w:type="dxa"/>
            <w:shd w:val="clear" w:color="auto" w:fill="D9D9D9"/>
          </w:tcPr>
          <w:p w14:paraId="3BCE243F" w14:textId="2B993683" w:rsidR="00F56A4D" w:rsidRDefault="00341125" w:rsidP="003A550C">
            <w:pPr>
              <w:widowControl w:val="0"/>
              <w:autoSpaceDE w:val="0"/>
              <w:autoSpaceDN w:val="0"/>
              <w:adjustRightInd w:val="0"/>
              <w:spacing w:before="110"/>
              <w:rPr>
                <w:ins w:id="126" w:author="Merrick, Riki | APHL" w:date="2022-07-28T18:26:00Z"/>
                <w:color w:val="000080"/>
              </w:rPr>
            </w:pPr>
            <w:ins w:id="127" w:author="Frank Oemig" w:date="2022-09-08T11:35:00Z">
              <w:r>
                <w:rPr>
                  <w:color w:val="000080"/>
                </w:rPr>
                <w:t xml:space="preserve">Table 0446 </w:t>
              </w:r>
            </w:ins>
            <w:ins w:id="128" w:author="Frank Oemig" w:date="2022-09-08T11:36:00Z">
              <w:r>
                <w:rPr>
                  <w:color w:val="000080"/>
                </w:rPr>
                <w:t xml:space="preserve">(species code) </w:t>
              </w:r>
            </w:ins>
            <w:ins w:id="129" w:author="Frank Oemig" w:date="2022-09-08T11:35:00Z">
              <w:r>
                <w:rPr>
                  <w:color w:val="000080"/>
                </w:rPr>
                <w:t xml:space="preserve">is erroneously </w:t>
              </w:r>
              <w:del w:id="130" w:author="Lynn Laakso" w:date="2022-09-09T13:53:00Z">
                <w:r w:rsidDel="00F06E27">
                  <w:rPr>
                    <w:color w:val="000080"/>
                  </w:rPr>
                  <w:delText>referneced</w:delText>
                </w:r>
              </w:del>
            </w:ins>
            <w:ins w:id="131" w:author="Lynn Laakso" w:date="2022-09-09T13:53:00Z">
              <w:r w:rsidR="00F06E27">
                <w:rPr>
                  <w:color w:val="000080"/>
                </w:rPr>
                <w:t>referenced</w:t>
              </w:r>
            </w:ins>
            <w:ins w:id="132" w:author="Frank Oemig" w:date="2022-09-08T11:35:00Z">
              <w:r>
                <w:rPr>
                  <w:color w:val="000080"/>
                </w:rPr>
                <w:t>, correct reference is to tab</w:t>
              </w:r>
            </w:ins>
            <w:ins w:id="133" w:author="Frank Oemig" w:date="2022-09-08T11:36:00Z">
              <w:r>
                <w:rPr>
                  <w:color w:val="000080"/>
                </w:rPr>
                <w:t xml:space="preserve">le </w:t>
              </w:r>
            </w:ins>
            <w:ins w:id="134" w:author="Frank Oemig" w:date="2022-09-08T11:35:00Z">
              <w:r>
                <w:rPr>
                  <w:color w:val="000080"/>
                </w:rPr>
                <w:t>0661</w:t>
              </w:r>
            </w:ins>
            <w:ins w:id="135" w:author="Frank Oemig" w:date="2022-09-08T11:36:00Z">
              <w:r>
                <w:rPr>
                  <w:color w:val="000080"/>
                </w:rPr>
                <w:t xml:space="preserve"> (</w:t>
              </w:r>
              <w:r>
                <w:t>Taxonomic Classification Code)</w:t>
              </w:r>
            </w:ins>
          </w:p>
        </w:tc>
        <w:tc>
          <w:tcPr>
            <w:tcW w:w="1070" w:type="dxa"/>
            <w:shd w:val="clear" w:color="auto" w:fill="D9D9D9"/>
          </w:tcPr>
          <w:p w14:paraId="6E515AC1" w14:textId="77777777" w:rsidR="00F56A4D" w:rsidRDefault="00F56A4D" w:rsidP="003A550C">
            <w:pPr>
              <w:widowControl w:val="0"/>
              <w:autoSpaceDE w:val="0"/>
              <w:autoSpaceDN w:val="0"/>
              <w:adjustRightInd w:val="0"/>
              <w:spacing w:before="110"/>
              <w:rPr>
                <w:ins w:id="136" w:author="Merrick, Riki | APHL" w:date="2022-07-28T18:26:00Z"/>
              </w:rPr>
            </w:pPr>
          </w:p>
        </w:tc>
        <w:tc>
          <w:tcPr>
            <w:tcW w:w="1268" w:type="dxa"/>
            <w:shd w:val="clear" w:color="auto" w:fill="D9D9D9"/>
          </w:tcPr>
          <w:p w14:paraId="42137E19" w14:textId="77777777" w:rsidR="00F56A4D" w:rsidRDefault="00F56A4D" w:rsidP="003A550C">
            <w:pPr>
              <w:widowControl w:val="0"/>
              <w:autoSpaceDE w:val="0"/>
              <w:autoSpaceDN w:val="0"/>
              <w:adjustRightInd w:val="0"/>
              <w:spacing w:before="110"/>
              <w:rPr>
                <w:ins w:id="137" w:author="Merrick, Riki | APHL" w:date="2022-07-28T18:26:00Z"/>
                <w:b/>
                <w:bCs/>
                <w:i/>
                <w:iCs/>
                <w:color w:val="000080"/>
              </w:rPr>
            </w:pPr>
          </w:p>
        </w:tc>
        <w:tc>
          <w:tcPr>
            <w:tcW w:w="716" w:type="dxa"/>
            <w:shd w:val="clear" w:color="auto" w:fill="D9D9D9"/>
          </w:tcPr>
          <w:p w14:paraId="00D952C9" w14:textId="77777777" w:rsidR="00F56A4D" w:rsidRPr="0069575B" w:rsidRDefault="00F56A4D" w:rsidP="003A550C">
            <w:pPr>
              <w:widowControl w:val="0"/>
              <w:autoSpaceDE w:val="0"/>
              <w:autoSpaceDN w:val="0"/>
              <w:adjustRightInd w:val="0"/>
              <w:spacing w:before="110"/>
              <w:rPr>
                <w:ins w:id="138" w:author="Merrick, Riki | APHL" w:date="2022-07-28T18:26:00Z"/>
                <w:b/>
                <w:bCs/>
                <w:i/>
                <w:iCs/>
                <w:color w:val="000080"/>
              </w:rPr>
            </w:pPr>
          </w:p>
        </w:tc>
      </w:tr>
      <w:tr w:rsidR="00C24314" w14:paraId="7924CD9C" w14:textId="77777777" w:rsidTr="006424A7">
        <w:trPr>
          <w:trHeight w:val="530"/>
          <w:ins w:id="139" w:author="Craig Newman" w:date="2023-07-03T07:58:00Z"/>
        </w:trPr>
        <w:tc>
          <w:tcPr>
            <w:tcW w:w="930" w:type="dxa"/>
            <w:shd w:val="clear" w:color="auto" w:fill="D9D9D9"/>
          </w:tcPr>
          <w:p w14:paraId="45AA85BB" w14:textId="0183E90D" w:rsidR="00C24314" w:rsidRDefault="00C24314" w:rsidP="003A550C">
            <w:pPr>
              <w:widowControl w:val="0"/>
              <w:autoSpaceDE w:val="0"/>
              <w:autoSpaceDN w:val="0"/>
              <w:adjustRightInd w:val="0"/>
              <w:spacing w:before="110"/>
              <w:rPr>
                <w:ins w:id="140" w:author="Craig Newman" w:date="2023-07-03T07:58:00Z"/>
                <w:b/>
                <w:bCs/>
                <w:i/>
                <w:iCs/>
                <w:color w:val="000080"/>
              </w:rPr>
            </w:pPr>
            <w:ins w:id="141" w:author="Craig Newman" w:date="2023-07-03T07:58:00Z">
              <w:r>
                <w:rPr>
                  <w:b/>
                  <w:bCs/>
                  <w:i/>
                  <w:iCs/>
                  <w:color w:val="000080"/>
                </w:rPr>
                <w:t>8.8.</w:t>
              </w:r>
            </w:ins>
            <w:ins w:id="142" w:author="Craig Newman" w:date="2023-07-03T07:59:00Z">
              <w:r>
                <w:rPr>
                  <w:b/>
                  <w:bCs/>
                  <w:i/>
                  <w:iCs/>
                  <w:color w:val="000080"/>
                </w:rPr>
                <w:t>9.58</w:t>
              </w:r>
            </w:ins>
          </w:p>
        </w:tc>
        <w:tc>
          <w:tcPr>
            <w:tcW w:w="2306" w:type="dxa"/>
            <w:shd w:val="clear" w:color="auto" w:fill="D9D9D9"/>
          </w:tcPr>
          <w:p w14:paraId="39D92084" w14:textId="596425BF" w:rsidR="00C24314" w:rsidRDefault="00C24314" w:rsidP="003A550C">
            <w:pPr>
              <w:widowControl w:val="0"/>
              <w:autoSpaceDE w:val="0"/>
              <w:autoSpaceDN w:val="0"/>
              <w:adjustRightInd w:val="0"/>
              <w:spacing w:before="110"/>
              <w:rPr>
                <w:ins w:id="143" w:author="Craig Newman" w:date="2023-07-03T07:58:00Z"/>
                <w:bCs/>
                <w:i/>
                <w:iCs/>
                <w:noProof/>
              </w:rPr>
            </w:pPr>
            <w:ins w:id="144" w:author="Craig Newman" w:date="2023-07-03T07:59:00Z">
              <w:r>
                <w:rPr>
                  <w:bCs/>
                  <w:i/>
                  <w:iCs/>
                  <w:noProof/>
                </w:rPr>
                <w:t>OM1-58</w:t>
              </w:r>
            </w:ins>
          </w:p>
        </w:tc>
        <w:tc>
          <w:tcPr>
            <w:tcW w:w="3060" w:type="dxa"/>
            <w:shd w:val="clear" w:color="auto" w:fill="D9D9D9"/>
          </w:tcPr>
          <w:p w14:paraId="59C129AA" w14:textId="63CE9F6D" w:rsidR="00C24314" w:rsidRDefault="00C24314" w:rsidP="003A550C">
            <w:pPr>
              <w:widowControl w:val="0"/>
              <w:autoSpaceDE w:val="0"/>
              <w:autoSpaceDN w:val="0"/>
              <w:adjustRightInd w:val="0"/>
              <w:spacing w:before="110"/>
              <w:rPr>
                <w:ins w:id="145" w:author="Craig Newman" w:date="2023-07-03T07:58:00Z"/>
                <w:color w:val="000080"/>
              </w:rPr>
            </w:pPr>
            <w:ins w:id="146" w:author="Craig Newman" w:date="2023-07-03T07:59:00Z">
              <w:r>
                <w:rPr>
                  <w:color w:val="000080"/>
                </w:rPr>
                <w:t>Update name of Sex for Clinical Use to Sex Parameter for Clinical Use</w:t>
              </w:r>
            </w:ins>
          </w:p>
        </w:tc>
        <w:tc>
          <w:tcPr>
            <w:tcW w:w="1070" w:type="dxa"/>
            <w:shd w:val="clear" w:color="auto" w:fill="D9D9D9"/>
          </w:tcPr>
          <w:p w14:paraId="6268440F" w14:textId="33D0E711" w:rsidR="00C24314" w:rsidRDefault="00C24314" w:rsidP="003A550C">
            <w:pPr>
              <w:widowControl w:val="0"/>
              <w:autoSpaceDE w:val="0"/>
              <w:autoSpaceDN w:val="0"/>
              <w:adjustRightInd w:val="0"/>
              <w:spacing w:before="110"/>
              <w:rPr>
                <w:ins w:id="147" w:author="Craig Newman" w:date="2023-07-03T07:58:00Z"/>
              </w:rPr>
            </w:pPr>
            <w:ins w:id="148" w:author="Craig Newman" w:date="2023-07-03T07:59:00Z">
              <w:r>
                <w:t>V2-25427</w:t>
              </w:r>
            </w:ins>
          </w:p>
        </w:tc>
        <w:tc>
          <w:tcPr>
            <w:tcW w:w="1268" w:type="dxa"/>
            <w:shd w:val="clear" w:color="auto" w:fill="D9D9D9"/>
          </w:tcPr>
          <w:p w14:paraId="5507E377" w14:textId="18D26564" w:rsidR="00C24314" w:rsidRDefault="00C24314" w:rsidP="003A550C">
            <w:pPr>
              <w:widowControl w:val="0"/>
              <w:autoSpaceDE w:val="0"/>
              <w:autoSpaceDN w:val="0"/>
              <w:adjustRightInd w:val="0"/>
              <w:spacing w:before="110"/>
              <w:rPr>
                <w:ins w:id="149" w:author="Craig Newman" w:date="2023-07-03T07:58:00Z"/>
                <w:b/>
                <w:bCs/>
                <w:i/>
                <w:iCs/>
                <w:color w:val="000080"/>
              </w:rPr>
            </w:pPr>
            <w:ins w:id="150" w:author="Craig Newman" w:date="2023-07-03T07:59:00Z">
              <w:r>
                <w:rPr>
                  <w:b/>
                  <w:bCs/>
                  <w:i/>
                  <w:iCs/>
                  <w:color w:val="000080"/>
                </w:rPr>
                <w:t>No</w:t>
              </w:r>
            </w:ins>
          </w:p>
        </w:tc>
        <w:tc>
          <w:tcPr>
            <w:tcW w:w="716" w:type="dxa"/>
            <w:shd w:val="clear" w:color="auto" w:fill="D9D9D9"/>
          </w:tcPr>
          <w:p w14:paraId="2AAE3B47" w14:textId="77777777" w:rsidR="00C24314" w:rsidRPr="0069575B" w:rsidRDefault="00C24314" w:rsidP="003A550C">
            <w:pPr>
              <w:widowControl w:val="0"/>
              <w:autoSpaceDE w:val="0"/>
              <w:autoSpaceDN w:val="0"/>
              <w:adjustRightInd w:val="0"/>
              <w:spacing w:before="110"/>
              <w:rPr>
                <w:ins w:id="151" w:author="Craig Newman" w:date="2023-07-03T07:58:00Z"/>
                <w:b/>
                <w:bCs/>
                <w:i/>
                <w:iCs/>
                <w:color w:val="000080"/>
              </w:rPr>
            </w:pPr>
          </w:p>
        </w:tc>
      </w:tr>
    </w:tbl>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152" w:name="_Toc34319658"/>
      <w:r w:rsidRPr="00732CB8">
        <w:rPr>
          <w:noProof/>
        </w:rPr>
        <w:lastRenderedPageBreak/>
        <w:t>CHAPTER 8 CONTENTS</w:t>
      </w:r>
      <w:bookmarkEnd w:id="152"/>
    </w:p>
    <w:p w14:paraId="2F34CBCC" w14:textId="14A66883" w:rsidR="006918CE" w:rsidRDefault="000F625A" w:rsidP="00F06E27">
      <w:pPr>
        <w:pStyle w:val="TOC2"/>
        <w:rPr>
          <w:rFonts w:asciiTheme="minorHAnsi" w:eastAsiaTheme="minorEastAsia" w:hAnsiTheme="minorHAnsi" w:cstheme="minorBidi"/>
          <w:kern w:val="0"/>
          <w:sz w:val="22"/>
          <w:szCs w:val="22"/>
        </w:rPr>
      </w:pPr>
      <w:r>
        <w:fldChar w:fldCharType="begin"/>
      </w:r>
      <w:r>
        <w:instrText xml:space="preserve"> TOC \o "2-3" \h \z </w:instrText>
      </w:r>
      <w:r>
        <w:fldChar w:fldCharType="separate"/>
      </w:r>
      <w:hyperlink w:anchor="_Toc34319658" w:history="1">
        <w:r w:rsidR="006918CE" w:rsidRPr="004C6BE3">
          <w:rPr>
            <w:rStyle w:val="Hyperlink"/>
          </w:rPr>
          <w:t>8.1</w:t>
        </w:r>
        <w:r w:rsidR="006918CE">
          <w:rPr>
            <w:rFonts w:asciiTheme="minorHAnsi" w:eastAsiaTheme="minorEastAsia" w:hAnsiTheme="minorHAnsi" w:cstheme="minorBidi"/>
            <w:kern w:val="0"/>
            <w:sz w:val="22"/>
            <w:szCs w:val="22"/>
          </w:rPr>
          <w:tab/>
        </w:r>
        <w:r w:rsidR="006918CE" w:rsidRPr="004C6BE3">
          <w:rPr>
            <w:rStyle w:val="Hyperlink"/>
          </w:rPr>
          <w:t>CHAPTER 8 CONTENTS</w:t>
        </w:r>
        <w:r w:rsidR="006918CE">
          <w:rPr>
            <w:webHidden/>
          </w:rPr>
          <w:tab/>
        </w:r>
        <w:r w:rsidR="006918CE">
          <w:rPr>
            <w:webHidden/>
          </w:rPr>
          <w:fldChar w:fldCharType="begin"/>
        </w:r>
        <w:r w:rsidR="006918CE">
          <w:rPr>
            <w:webHidden/>
          </w:rPr>
          <w:instrText xml:space="preserve"> PAGEREF _Toc34319658 \h </w:instrText>
        </w:r>
        <w:r w:rsidR="006918CE">
          <w:rPr>
            <w:webHidden/>
          </w:rPr>
        </w:r>
        <w:r w:rsidR="006918CE">
          <w:rPr>
            <w:webHidden/>
          </w:rPr>
          <w:fldChar w:fldCharType="separate"/>
        </w:r>
        <w:r w:rsidR="00584526">
          <w:rPr>
            <w:webHidden/>
          </w:rPr>
          <w:t>2</w:t>
        </w:r>
        <w:r w:rsidR="006918CE">
          <w:rPr>
            <w:webHidden/>
          </w:rPr>
          <w:fldChar w:fldCharType="end"/>
        </w:r>
      </w:hyperlink>
    </w:p>
    <w:p w14:paraId="177B167F" w14:textId="10FEE4B1" w:rsidR="006918CE" w:rsidRDefault="00000000" w:rsidP="00F06E27">
      <w:pPr>
        <w:pStyle w:val="TOC2"/>
        <w:rPr>
          <w:rFonts w:asciiTheme="minorHAnsi" w:eastAsiaTheme="minorEastAsia" w:hAnsiTheme="minorHAnsi" w:cstheme="minorBidi"/>
          <w:kern w:val="0"/>
          <w:sz w:val="22"/>
          <w:szCs w:val="22"/>
        </w:rPr>
      </w:pPr>
      <w:hyperlink w:anchor="_Toc34319659" w:history="1">
        <w:r w:rsidR="006918CE" w:rsidRPr="004C6BE3">
          <w:rPr>
            <w:rStyle w:val="Hyperlink"/>
          </w:rPr>
          <w:t>8.2</w:t>
        </w:r>
        <w:r w:rsidR="006918CE">
          <w:rPr>
            <w:rFonts w:asciiTheme="minorHAnsi" w:eastAsiaTheme="minorEastAsia" w:hAnsiTheme="minorHAnsi" w:cstheme="minorBidi"/>
            <w:kern w:val="0"/>
            <w:sz w:val="22"/>
            <w:szCs w:val="22"/>
          </w:rPr>
          <w:tab/>
        </w:r>
        <w:r w:rsidR="006918CE" w:rsidRPr="004C6BE3">
          <w:rPr>
            <w:rStyle w:val="Hyperlink"/>
          </w:rPr>
          <w:t>PURPOSE</w:t>
        </w:r>
        <w:r w:rsidR="006918CE">
          <w:rPr>
            <w:webHidden/>
          </w:rPr>
          <w:tab/>
        </w:r>
        <w:r w:rsidR="006918CE">
          <w:rPr>
            <w:webHidden/>
          </w:rPr>
          <w:fldChar w:fldCharType="begin"/>
        </w:r>
        <w:r w:rsidR="006918CE">
          <w:rPr>
            <w:webHidden/>
          </w:rPr>
          <w:instrText xml:space="preserve"> PAGEREF _Toc34319659 \h </w:instrText>
        </w:r>
        <w:r w:rsidR="006918CE">
          <w:rPr>
            <w:webHidden/>
          </w:rPr>
        </w:r>
        <w:r w:rsidR="006918CE">
          <w:rPr>
            <w:webHidden/>
          </w:rPr>
          <w:fldChar w:fldCharType="separate"/>
        </w:r>
        <w:r w:rsidR="00584526">
          <w:rPr>
            <w:webHidden/>
          </w:rPr>
          <w:t>4</w:t>
        </w:r>
        <w:r w:rsidR="006918CE">
          <w:rPr>
            <w:webHidden/>
          </w:rPr>
          <w:fldChar w:fldCharType="end"/>
        </w:r>
      </w:hyperlink>
    </w:p>
    <w:p w14:paraId="681AC141" w14:textId="6E832F62" w:rsidR="006918CE" w:rsidRDefault="00000000" w:rsidP="00F06E27">
      <w:pPr>
        <w:pStyle w:val="TOC2"/>
        <w:rPr>
          <w:rFonts w:asciiTheme="minorHAnsi" w:eastAsiaTheme="minorEastAsia" w:hAnsiTheme="minorHAnsi" w:cstheme="minorBidi"/>
          <w:kern w:val="0"/>
          <w:sz w:val="22"/>
          <w:szCs w:val="22"/>
        </w:rPr>
      </w:pPr>
      <w:hyperlink w:anchor="_Toc34319660" w:history="1">
        <w:r w:rsidR="006918CE" w:rsidRPr="004C6BE3">
          <w:rPr>
            <w:rStyle w:val="Hyperlink"/>
          </w:rPr>
          <w:t>8.3</w:t>
        </w:r>
        <w:r w:rsidR="006918CE">
          <w:rPr>
            <w:rFonts w:asciiTheme="minorHAnsi" w:eastAsiaTheme="minorEastAsia" w:hAnsiTheme="minorHAnsi" w:cstheme="minorBidi"/>
            <w:kern w:val="0"/>
            <w:sz w:val="22"/>
            <w:szCs w:val="22"/>
          </w:rPr>
          <w:tab/>
        </w:r>
        <w:r w:rsidR="006918CE" w:rsidRPr="004C6BE3">
          <w:rPr>
            <w:rStyle w:val="Hyperlink"/>
          </w:rPr>
          <w:t>TRIGGER EVENTS</w:t>
        </w:r>
        <w:r w:rsidR="006918CE">
          <w:rPr>
            <w:webHidden/>
          </w:rPr>
          <w:tab/>
        </w:r>
        <w:r w:rsidR="006918CE">
          <w:rPr>
            <w:webHidden/>
          </w:rPr>
          <w:fldChar w:fldCharType="begin"/>
        </w:r>
        <w:r w:rsidR="006918CE">
          <w:rPr>
            <w:webHidden/>
          </w:rPr>
          <w:instrText xml:space="preserve"> PAGEREF _Toc34319660 \h </w:instrText>
        </w:r>
        <w:r w:rsidR="006918CE">
          <w:rPr>
            <w:webHidden/>
          </w:rPr>
        </w:r>
        <w:r w:rsidR="006918CE">
          <w:rPr>
            <w:webHidden/>
          </w:rPr>
          <w:fldChar w:fldCharType="separate"/>
        </w:r>
        <w:r w:rsidR="00584526">
          <w:rPr>
            <w:webHidden/>
          </w:rPr>
          <w:t>6</w:t>
        </w:r>
        <w:r w:rsidR="006918CE">
          <w:rPr>
            <w:webHidden/>
          </w:rPr>
          <w:fldChar w:fldCharType="end"/>
        </w:r>
      </w:hyperlink>
    </w:p>
    <w:p w14:paraId="6574C084" w14:textId="3E3ADDED" w:rsidR="006918CE" w:rsidRDefault="00000000" w:rsidP="00F06E27">
      <w:pPr>
        <w:pStyle w:val="TOC2"/>
        <w:rPr>
          <w:rFonts w:asciiTheme="minorHAnsi" w:eastAsiaTheme="minorEastAsia" w:hAnsiTheme="minorHAnsi" w:cstheme="minorBidi"/>
          <w:kern w:val="0"/>
          <w:sz w:val="22"/>
          <w:szCs w:val="22"/>
        </w:rPr>
      </w:pPr>
      <w:hyperlink w:anchor="_Toc34319661" w:history="1">
        <w:r w:rsidR="006918CE" w:rsidRPr="004C6BE3">
          <w:rPr>
            <w:rStyle w:val="Hyperlink"/>
          </w:rPr>
          <w:t>8.4</w:t>
        </w:r>
        <w:r w:rsidR="006918CE">
          <w:rPr>
            <w:rFonts w:asciiTheme="minorHAnsi" w:eastAsiaTheme="minorEastAsia" w:hAnsiTheme="minorHAnsi" w:cstheme="minorBidi"/>
            <w:kern w:val="0"/>
            <w:sz w:val="22"/>
            <w:szCs w:val="22"/>
          </w:rPr>
          <w:tab/>
        </w:r>
        <w:r w:rsidR="006918CE" w:rsidRPr="004C6BE3">
          <w:rPr>
            <w:rStyle w:val="Hyperlink"/>
          </w:rPr>
          <w:t>MESSAGES</w:t>
        </w:r>
        <w:r w:rsidR="006918CE">
          <w:rPr>
            <w:webHidden/>
          </w:rPr>
          <w:tab/>
        </w:r>
        <w:r w:rsidR="006918CE">
          <w:rPr>
            <w:webHidden/>
          </w:rPr>
          <w:fldChar w:fldCharType="begin"/>
        </w:r>
        <w:r w:rsidR="006918CE">
          <w:rPr>
            <w:webHidden/>
          </w:rPr>
          <w:instrText xml:space="preserve"> PAGEREF _Toc34319661 \h </w:instrText>
        </w:r>
        <w:r w:rsidR="006918CE">
          <w:rPr>
            <w:webHidden/>
          </w:rPr>
        </w:r>
        <w:r w:rsidR="006918CE">
          <w:rPr>
            <w:webHidden/>
          </w:rPr>
          <w:fldChar w:fldCharType="separate"/>
        </w:r>
        <w:r w:rsidR="00584526">
          <w:rPr>
            <w:webHidden/>
          </w:rPr>
          <w:t>7</w:t>
        </w:r>
        <w:r w:rsidR="006918CE">
          <w:rPr>
            <w:webHidden/>
          </w:rPr>
          <w:fldChar w:fldCharType="end"/>
        </w:r>
      </w:hyperlink>
    </w:p>
    <w:p w14:paraId="4B0A62FE" w14:textId="5FFF1F31" w:rsidR="006918CE" w:rsidRDefault="00000000">
      <w:pPr>
        <w:pStyle w:val="TOC3"/>
        <w:rPr>
          <w:rFonts w:asciiTheme="minorHAnsi" w:eastAsiaTheme="minorEastAsia" w:hAnsiTheme="minorHAnsi" w:cstheme="minorBidi"/>
          <w:noProof/>
          <w:sz w:val="22"/>
        </w:rPr>
      </w:pPr>
      <w:hyperlink w:anchor="_Toc34319662" w:history="1">
        <w:r w:rsidR="006918CE" w:rsidRPr="004C6BE3">
          <w:rPr>
            <w:rStyle w:val="Hyperlink"/>
            <w:noProof/>
          </w:rPr>
          <w:t>8.4.1</w:t>
        </w:r>
        <w:r w:rsidR="006918CE">
          <w:rPr>
            <w:rFonts w:asciiTheme="minorHAnsi" w:eastAsiaTheme="minorEastAsia" w:hAnsiTheme="minorHAnsi" w:cstheme="minorBidi"/>
            <w:noProof/>
            <w:sz w:val="22"/>
          </w:rPr>
          <w:tab/>
        </w:r>
        <w:r w:rsidR="006918CE" w:rsidRPr="004C6BE3">
          <w:rPr>
            <w:rStyle w:val="Hyperlink"/>
            <w:noProof/>
          </w:rPr>
          <w:t>MFN/MFK - Master File Notification [WITHDRAWN] (Event M01)</w:t>
        </w:r>
        <w:r w:rsidR="006918CE">
          <w:rPr>
            <w:noProof/>
            <w:webHidden/>
          </w:rPr>
          <w:tab/>
        </w:r>
        <w:r w:rsidR="006918CE">
          <w:rPr>
            <w:noProof/>
            <w:webHidden/>
          </w:rPr>
          <w:fldChar w:fldCharType="begin"/>
        </w:r>
        <w:r w:rsidR="006918CE">
          <w:rPr>
            <w:noProof/>
            <w:webHidden/>
          </w:rPr>
          <w:instrText xml:space="preserve"> PAGEREF _Toc34319662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hyperlink>
    </w:p>
    <w:p w14:paraId="68847859" w14:textId="4CDC3344" w:rsidR="006918CE" w:rsidRDefault="00000000">
      <w:pPr>
        <w:pStyle w:val="TOC3"/>
        <w:rPr>
          <w:rFonts w:asciiTheme="minorHAnsi" w:eastAsiaTheme="minorEastAsia" w:hAnsiTheme="minorHAnsi" w:cstheme="minorBidi"/>
          <w:noProof/>
          <w:sz w:val="22"/>
        </w:rPr>
      </w:pPr>
      <w:hyperlink w:anchor="_Toc34319663" w:history="1">
        <w:r w:rsidR="006918CE" w:rsidRPr="004C6BE3">
          <w:rPr>
            <w:rStyle w:val="Hyperlink"/>
            <w:noProof/>
          </w:rPr>
          <w:t>8.4.2</w:t>
        </w:r>
        <w:r w:rsidR="006918CE">
          <w:rPr>
            <w:rFonts w:asciiTheme="minorHAnsi" w:eastAsiaTheme="minorEastAsia" w:hAnsiTheme="minorHAnsi" w:cstheme="minorBidi"/>
            <w:noProof/>
            <w:sz w:val="22"/>
          </w:rPr>
          <w:tab/>
        </w:r>
        <w:r w:rsidR="006918CE" w:rsidRPr="004C6BE3">
          <w:rPr>
            <w:rStyle w:val="Hyperlink"/>
            <w:noProof/>
          </w:rPr>
          <w:t>MFN/MFK - Master File Notification - General (Event M13)</w:t>
        </w:r>
        <w:r w:rsidR="006918CE">
          <w:rPr>
            <w:noProof/>
            <w:webHidden/>
          </w:rPr>
          <w:tab/>
        </w:r>
        <w:r w:rsidR="006918CE">
          <w:rPr>
            <w:noProof/>
            <w:webHidden/>
          </w:rPr>
          <w:fldChar w:fldCharType="begin"/>
        </w:r>
        <w:r w:rsidR="006918CE">
          <w:rPr>
            <w:noProof/>
            <w:webHidden/>
          </w:rPr>
          <w:instrText xml:space="preserve"> PAGEREF _Toc34319663 \h </w:instrText>
        </w:r>
        <w:r w:rsidR="006918CE">
          <w:rPr>
            <w:noProof/>
            <w:webHidden/>
          </w:rPr>
        </w:r>
        <w:r w:rsidR="006918CE">
          <w:rPr>
            <w:noProof/>
            <w:webHidden/>
          </w:rPr>
          <w:fldChar w:fldCharType="separate"/>
        </w:r>
        <w:r w:rsidR="00584526">
          <w:rPr>
            <w:noProof/>
            <w:webHidden/>
          </w:rPr>
          <w:t>7</w:t>
        </w:r>
        <w:r w:rsidR="006918CE">
          <w:rPr>
            <w:noProof/>
            <w:webHidden/>
          </w:rPr>
          <w:fldChar w:fldCharType="end"/>
        </w:r>
      </w:hyperlink>
    </w:p>
    <w:p w14:paraId="3D09D283" w14:textId="53F4E546" w:rsidR="006918CE" w:rsidRDefault="00000000">
      <w:pPr>
        <w:pStyle w:val="TOC3"/>
        <w:rPr>
          <w:rFonts w:asciiTheme="minorHAnsi" w:eastAsiaTheme="minorEastAsia" w:hAnsiTheme="minorHAnsi" w:cstheme="minorBidi"/>
          <w:noProof/>
          <w:sz w:val="22"/>
        </w:rPr>
      </w:pPr>
      <w:hyperlink w:anchor="_Toc34319664" w:history="1">
        <w:r w:rsidR="006918CE" w:rsidRPr="004C6BE3">
          <w:rPr>
            <w:rStyle w:val="Hyperlink"/>
            <w:noProof/>
          </w:rPr>
          <w:t>8.4.3</w:t>
        </w:r>
        <w:r w:rsidR="006918CE">
          <w:rPr>
            <w:rFonts w:asciiTheme="minorHAnsi" w:eastAsiaTheme="minorEastAsia" w:hAnsiTheme="minorHAnsi" w:cstheme="minorBidi"/>
            <w:noProof/>
            <w:sz w:val="22"/>
          </w:rPr>
          <w:tab/>
        </w:r>
        <w:r w:rsidR="006918CE" w:rsidRPr="004C6BE3">
          <w:rPr>
            <w:rStyle w:val="Hyperlink"/>
            <w:noProof/>
          </w:rPr>
          <w:t>MFN/MFK - Master File Notification - Site Defined (Event M14)</w:t>
        </w:r>
        <w:r w:rsidR="006918CE">
          <w:rPr>
            <w:noProof/>
            <w:webHidden/>
          </w:rPr>
          <w:tab/>
        </w:r>
        <w:r w:rsidR="006918CE">
          <w:rPr>
            <w:noProof/>
            <w:webHidden/>
          </w:rPr>
          <w:fldChar w:fldCharType="begin"/>
        </w:r>
        <w:r w:rsidR="006918CE">
          <w:rPr>
            <w:noProof/>
            <w:webHidden/>
          </w:rPr>
          <w:instrText xml:space="preserve"> PAGEREF _Toc34319664 \h </w:instrText>
        </w:r>
        <w:r w:rsidR="006918CE">
          <w:rPr>
            <w:noProof/>
            <w:webHidden/>
          </w:rPr>
        </w:r>
        <w:r w:rsidR="006918CE">
          <w:rPr>
            <w:noProof/>
            <w:webHidden/>
          </w:rPr>
          <w:fldChar w:fldCharType="separate"/>
        </w:r>
        <w:r w:rsidR="00584526">
          <w:rPr>
            <w:noProof/>
            <w:webHidden/>
          </w:rPr>
          <w:t>8</w:t>
        </w:r>
        <w:r w:rsidR="006918CE">
          <w:rPr>
            <w:noProof/>
            <w:webHidden/>
          </w:rPr>
          <w:fldChar w:fldCharType="end"/>
        </w:r>
      </w:hyperlink>
    </w:p>
    <w:p w14:paraId="3CDDBFCF" w14:textId="7CFCCEED" w:rsidR="006918CE" w:rsidRDefault="00000000">
      <w:pPr>
        <w:pStyle w:val="TOC3"/>
        <w:rPr>
          <w:rFonts w:asciiTheme="minorHAnsi" w:eastAsiaTheme="minorEastAsia" w:hAnsiTheme="minorHAnsi" w:cstheme="minorBidi"/>
          <w:noProof/>
          <w:sz w:val="22"/>
        </w:rPr>
      </w:pPr>
      <w:hyperlink w:anchor="_Toc34319665" w:history="1">
        <w:r w:rsidR="006918CE" w:rsidRPr="004C6BE3">
          <w:rPr>
            <w:rStyle w:val="Hyperlink"/>
            <w:noProof/>
          </w:rPr>
          <w:t>8.4.4</w:t>
        </w:r>
        <w:r w:rsidR="006918CE">
          <w:rPr>
            <w:rFonts w:asciiTheme="minorHAnsi" w:eastAsiaTheme="minorEastAsia" w:hAnsiTheme="minorHAnsi" w:cstheme="minorBidi"/>
            <w:noProof/>
            <w:sz w:val="22"/>
          </w:rPr>
          <w:tab/>
        </w:r>
        <w:r w:rsidR="006918CE" w:rsidRPr="004C6BE3">
          <w:rPr>
            <w:rStyle w:val="Hyperlink"/>
            <w:noProof/>
          </w:rPr>
          <w:t>MFQ/MFR - Master Files Query [WITHDRAWN] (Event M01-M17)</w:t>
        </w:r>
        <w:r w:rsidR="006918CE">
          <w:rPr>
            <w:noProof/>
            <w:webHidden/>
          </w:rPr>
          <w:tab/>
        </w:r>
        <w:r w:rsidR="006918CE">
          <w:rPr>
            <w:noProof/>
            <w:webHidden/>
          </w:rPr>
          <w:fldChar w:fldCharType="begin"/>
        </w:r>
        <w:r w:rsidR="006918CE">
          <w:rPr>
            <w:noProof/>
            <w:webHidden/>
          </w:rPr>
          <w:instrText xml:space="preserve"> PAGEREF _Toc34319665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hyperlink>
    </w:p>
    <w:p w14:paraId="22144856" w14:textId="24ED2FDD" w:rsidR="006918CE" w:rsidRDefault="00000000" w:rsidP="00F06E27">
      <w:pPr>
        <w:pStyle w:val="TOC2"/>
        <w:rPr>
          <w:rFonts w:asciiTheme="minorHAnsi" w:eastAsiaTheme="minorEastAsia" w:hAnsiTheme="minorHAnsi" w:cstheme="minorBidi"/>
          <w:kern w:val="0"/>
          <w:sz w:val="22"/>
          <w:szCs w:val="22"/>
        </w:rPr>
      </w:pPr>
      <w:hyperlink w:anchor="_Toc34319666" w:history="1">
        <w:r w:rsidR="006918CE" w:rsidRPr="004C6BE3">
          <w:rPr>
            <w:rStyle w:val="Hyperlink"/>
          </w:rPr>
          <w:t>8.5</w:t>
        </w:r>
        <w:r w:rsidR="006918CE">
          <w:rPr>
            <w:rFonts w:asciiTheme="minorHAnsi" w:eastAsiaTheme="minorEastAsia" w:hAnsiTheme="minorHAnsi" w:cstheme="minorBidi"/>
            <w:kern w:val="0"/>
            <w:sz w:val="22"/>
            <w:szCs w:val="22"/>
          </w:rPr>
          <w:tab/>
        </w:r>
        <w:r w:rsidR="006918CE" w:rsidRPr="004C6BE3">
          <w:rPr>
            <w:rStyle w:val="Hyperlink"/>
          </w:rPr>
          <w:t>GENERAL MASTER FILE SEGMENTS</w:t>
        </w:r>
        <w:r w:rsidR="006918CE">
          <w:rPr>
            <w:webHidden/>
          </w:rPr>
          <w:tab/>
        </w:r>
        <w:r w:rsidR="006918CE">
          <w:rPr>
            <w:webHidden/>
          </w:rPr>
          <w:fldChar w:fldCharType="begin"/>
        </w:r>
        <w:r w:rsidR="006918CE">
          <w:rPr>
            <w:webHidden/>
          </w:rPr>
          <w:instrText xml:space="preserve"> PAGEREF _Toc34319666 \h </w:instrText>
        </w:r>
        <w:r w:rsidR="006918CE">
          <w:rPr>
            <w:webHidden/>
          </w:rPr>
        </w:r>
        <w:r w:rsidR="006918CE">
          <w:rPr>
            <w:webHidden/>
          </w:rPr>
          <w:fldChar w:fldCharType="separate"/>
        </w:r>
        <w:r w:rsidR="00584526">
          <w:rPr>
            <w:webHidden/>
          </w:rPr>
          <w:t>10</w:t>
        </w:r>
        <w:r w:rsidR="006918CE">
          <w:rPr>
            <w:webHidden/>
          </w:rPr>
          <w:fldChar w:fldCharType="end"/>
        </w:r>
      </w:hyperlink>
    </w:p>
    <w:p w14:paraId="7F27C070" w14:textId="75CCDB76" w:rsidR="006918CE" w:rsidRDefault="00000000">
      <w:pPr>
        <w:pStyle w:val="TOC3"/>
        <w:rPr>
          <w:rFonts w:asciiTheme="minorHAnsi" w:eastAsiaTheme="minorEastAsia" w:hAnsiTheme="minorHAnsi" w:cstheme="minorBidi"/>
          <w:noProof/>
          <w:sz w:val="22"/>
        </w:rPr>
      </w:pPr>
      <w:hyperlink w:anchor="_Toc34319667" w:history="1">
        <w:r w:rsidR="006918CE" w:rsidRPr="004C6BE3">
          <w:rPr>
            <w:rStyle w:val="Hyperlink"/>
            <w:noProof/>
          </w:rPr>
          <w:t>8.5.1</w:t>
        </w:r>
        <w:r w:rsidR="006918CE">
          <w:rPr>
            <w:rFonts w:asciiTheme="minorHAnsi" w:eastAsiaTheme="minorEastAsia" w:hAnsiTheme="minorHAnsi" w:cstheme="minorBidi"/>
            <w:noProof/>
            <w:sz w:val="22"/>
          </w:rPr>
          <w:tab/>
        </w:r>
        <w:r w:rsidR="006918CE" w:rsidRPr="004C6BE3">
          <w:rPr>
            <w:rStyle w:val="Hyperlink"/>
            <w:noProof/>
          </w:rPr>
          <w:t>MFI - Master File Identification Segment</w:t>
        </w:r>
        <w:r w:rsidR="006918CE">
          <w:rPr>
            <w:noProof/>
            <w:webHidden/>
          </w:rPr>
          <w:tab/>
        </w:r>
        <w:r w:rsidR="006918CE">
          <w:rPr>
            <w:noProof/>
            <w:webHidden/>
          </w:rPr>
          <w:fldChar w:fldCharType="begin"/>
        </w:r>
        <w:r w:rsidR="006918CE">
          <w:rPr>
            <w:noProof/>
            <w:webHidden/>
          </w:rPr>
          <w:instrText xml:space="preserve"> PAGEREF _Toc34319667 \h </w:instrText>
        </w:r>
        <w:r w:rsidR="006918CE">
          <w:rPr>
            <w:noProof/>
            <w:webHidden/>
          </w:rPr>
        </w:r>
        <w:r w:rsidR="006918CE">
          <w:rPr>
            <w:noProof/>
            <w:webHidden/>
          </w:rPr>
          <w:fldChar w:fldCharType="separate"/>
        </w:r>
        <w:r w:rsidR="00584526">
          <w:rPr>
            <w:noProof/>
            <w:webHidden/>
          </w:rPr>
          <w:t>10</w:t>
        </w:r>
        <w:r w:rsidR="006918CE">
          <w:rPr>
            <w:noProof/>
            <w:webHidden/>
          </w:rPr>
          <w:fldChar w:fldCharType="end"/>
        </w:r>
      </w:hyperlink>
    </w:p>
    <w:p w14:paraId="330E878B" w14:textId="2300F25C" w:rsidR="006918CE" w:rsidRDefault="00000000">
      <w:pPr>
        <w:pStyle w:val="TOC3"/>
        <w:rPr>
          <w:rFonts w:asciiTheme="minorHAnsi" w:eastAsiaTheme="minorEastAsia" w:hAnsiTheme="minorHAnsi" w:cstheme="minorBidi"/>
          <w:noProof/>
          <w:sz w:val="22"/>
        </w:rPr>
      </w:pPr>
      <w:hyperlink w:anchor="_Toc34319668" w:history="1">
        <w:r w:rsidR="006918CE" w:rsidRPr="004C6BE3">
          <w:rPr>
            <w:rStyle w:val="Hyperlink"/>
            <w:noProof/>
          </w:rPr>
          <w:t>8.5.2</w:t>
        </w:r>
        <w:r w:rsidR="006918CE">
          <w:rPr>
            <w:rFonts w:asciiTheme="minorHAnsi" w:eastAsiaTheme="minorEastAsia" w:hAnsiTheme="minorHAnsi" w:cstheme="minorBidi"/>
            <w:noProof/>
            <w:sz w:val="22"/>
          </w:rPr>
          <w:tab/>
        </w:r>
        <w:r w:rsidR="006918CE" w:rsidRPr="004C6BE3">
          <w:rPr>
            <w:rStyle w:val="Hyperlink"/>
            <w:noProof/>
          </w:rPr>
          <w:t>MFE - Master File Entry Segment</w:t>
        </w:r>
        <w:r w:rsidR="006918CE">
          <w:rPr>
            <w:noProof/>
            <w:webHidden/>
          </w:rPr>
          <w:tab/>
        </w:r>
        <w:r w:rsidR="006918CE">
          <w:rPr>
            <w:noProof/>
            <w:webHidden/>
          </w:rPr>
          <w:fldChar w:fldCharType="begin"/>
        </w:r>
        <w:r w:rsidR="006918CE">
          <w:rPr>
            <w:noProof/>
            <w:webHidden/>
          </w:rPr>
          <w:instrText xml:space="preserve"> PAGEREF _Toc34319668 \h </w:instrText>
        </w:r>
        <w:r w:rsidR="006918CE">
          <w:rPr>
            <w:noProof/>
            <w:webHidden/>
          </w:rPr>
        </w:r>
        <w:r w:rsidR="006918CE">
          <w:rPr>
            <w:noProof/>
            <w:webHidden/>
          </w:rPr>
          <w:fldChar w:fldCharType="separate"/>
        </w:r>
        <w:r w:rsidR="00584526">
          <w:rPr>
            <w:noProof/>
            <w:webHidden/>
          </w:rPr>
          <w:t>11</w:t>
        </w:r>
        <w:r w:rsidR="006918CE">
          <w:rPr>
            <w:noProof/>
            <w:webHidden/>
          </w:rPr>
          <w:fldChar w:fldCharType="end"/>
        </w:r>
      </w:hyperlink>
    </w:p>
    <w:p w14:paraId="4F72A6E7" w14:textId="22F6C52E" w:rsidR="006918CE" w:rsidRDefault="00000000">
      <w:pPr>
        <w:pStyle w:val="TOC3"/>
        <w:rPr>
          <w:rFonts w:asciiTheme="minorHAnsi" w:eastAsiaTheme="minorEastAsia" w:hAnsiTheme="minorHAnsi" w:cstheme="minorBidi"/>
          <w:noProof/>
          <w:sz w:val="22"/>
        </w:rPr>
      </w:pPr>
      <w:hyperlink w:anchor="_Toc34319669" w:history="1">
        <w:r w:rsidR="006918CE" w:rsidRPr="004C6BE3">
          <w:rPr>
            <w:rStyle w:val="Hyperlink"/>
            <w:noProof/>
          </w:rPr>
          <w:t>8.5.3</w:t>
        </w:r>
        <w:r w:rsidR="006918CE">
          <w:rPr>
            <w:rFonts w:asciiTheme="minorHAnsi" w:eastAsiaTheme="minorEastAsia" w:hAnsiTheme="minorHAnsi" w:cstheme="minorBidi"/>
            <w:noProof/>
            <w:sz w:val="22"/>
          </w:rPr>
          <w:tab/>
        </w:r>
        <w:r w:rsidR="006918CE" w:rsidRPr="004C6BE3">
          <w:rPr>
            <w:rStyle w:val="Hyperlink"/>
            <w:noProof/>
          </w:rPr>
          <w:t>MFA - Master File Acknowledgment Segment</w:t>
        </w:r>
        <w:r w:rsidR="006918CE">
          <w:rPr>
            <w:noProof/>
            <w:webHidden/>
          </w:rPr>
          <w:tab/>
        </w:r>
        <w:r w:rsidR="006918CE">
          <w:rPr>
            <w:noProof/>
            <w:webHidden/>
          </w:rPr>
          <w:fldChar w:fldCharType="begin"/>
        </w:r>
        <w:r w:rsidR="006918CE">
          <w:rPr>
            <w:noProof/>
            <w:webHidden/>
          </w:rPr>
          <w:instrText xml:space="preserve"> PAGEREF _Toc34319669 \h </w:instrText>
        </w:r>
        <w:r w:rsidR="006918CE">
          <w:rPr>
            <w:noProof/>
            <w:webHidden/>
          </w:rPr>
        </w:r>
        <w:r w:rsidR="006918CE">
          <w:rPr>
            <w:noProof/>
            <w:webHidden/>
          </w:rPr>
          <w:fldChar w:fldCharType="separate"/>
        </w:r>
        <w:r w:rsidR="00584526">
          <w:rPr>
            <w:noProof/>
            <w:webHidden/>
          </w:rPr>
          <w:t>13</w:t>
        </w:r>
        <w:r w:rsidR="006918CE">
          <w:rPr>
            <w:noProof/>
            <w:webHidden/>
          </w:rPr>
          <w:fldChar w:fldCharType="end"/>
        </w:r>
      </w:hyperlink>
    </w:p>
    <w:p w14:paraId="7C79C9BA" w14:textId="7A5B0C6E" w:rsidR="006918CE" w:rsidRDefault="00000000" w:rsidP="00F06E27">
      <w:pPr>
        <w:pStyle w:val="TOC2"/>
        <w:rPr>
          <w:rFonts w:asciiTheme="minorHAnsi" w:eastAsiaTheme="minorEastAsia" w:hAnsiTheme="minorHAnsi" w:cstheme="minorBidi"/>
          <w:kern w:val="0"/>
          <w:sz w:val="22"/>
          <w:szCs w:val="22"/>
        </w:rPr>
      </w:pPr>
      <w:hyperlink w:anchor="_Toc34319670" w:history="1">
        <w:r w:rsidR="006918CE" w:rsidRPr="004C6BE3">
          <w:rPr>
            <w:rStyle w:val="Hyperlink"/>
          </w:rPr>
          <w:t>8.6</w:t>
        </w:r>
        <w:r w:rsidR="006918CE">
          <w:rPr>
            <w:rFonts w:asciiTheme="minorHAnsi" w:eastAsiaTheme="minorEastAsia" w:hAnsiTheme="minorHAnsi" w:cstheme="minorBidi"/>
            <w:kern w:val="0"/>
            <w:sz w:val="22"/>
            <w:szCs w:val="22"/>
          </w:rPr>
          <w:tab/>
        </w:r>
        <w:r w:rsidR="006918CE" w:rsidRPr="004C6BE3">
          <w:rPr>
            <w:rStyle w:val="Hyperlink"/>
          </w:rPr>
          <w:t>GENERIC MASTER FILE EXAMPLES</w:t>
        </w:r>
        <w:r w:rsidR="006918CE">
          <w:rPr>
            <w:webHidden/>
          </w:rPr>
          <w:tab/>
        </w:r>
        <w:r w:rsidR="006918CE">
          <w:rPr>
            <w:webHidden/>
          </w:rPr>
          <w:fldChar w:fldCharType="begin"/>
        </w:r>
        <w:r w:rsidR="006918CE">
          <w:rPr>
            <w:webHidden/>
          </w:rPr>
          <w:instrText xml:space="preserve"> PAGEREF _Toc34319670 \h </w:instrText>
        </w:r>
        <w:r w:rsidR="006918CE">
          <w:rPr>
            <w:webHidden/>
          </w:rPr>
        </w:r>
        <w:r w:rsidR="006918CE">
          <w:rPr>
            <w:webHidden/>
          </w:rPr>
          <w:fldChar w:fldCharType="separate"/>
        </w:r>
        <w:r w:rsidR="00584526">
          <w:rPr>
            <w:webHidden/>
          </w:rPr>
          <w:t>14</w:t>
        </w:r>
        <w:r w:rsidR="006918CE">
          <w:rPr>
            <w:webHidden/>
          </w:rPr>
          <w:fldChar w:fldCharType="end"/>
        </w:r>
      </w:hyperlink>
    </w:p>
    <w:p w14:paraId="673CCE4B" w14:textId="12899502" w:rsidR="006918CE" w:rsidRDefault="00000000">
      <w:pPr>
        <w:pStyle w:val="TOC3"/>
        <w:rPr>
          <w:rFonts w:asciiTheme="minorHAnsi" w:eastAsiaTheme="minorEastAsia" w:hAnsiTheme="minorHAnsi" w:cstheme="minorBidi"/>
          <w:noProof/>
          <w:sz w:val="22"/>
        </w:rPr>
      </w:pPr>
      <w:hyperlink w:anchor="_Toc34319671" w:history="1">
        <w:r w:rsidR="006918CE" w:rsidRPr="004C6BE3">
          <w:rPr>
            <w:rStyle w:val="Hyperlink"/>
            <w:noProof/>
          </w:rPr>
          <w:t>8.6.1</w:t>
        </w:r>
        <w:r w:rsidR="006918CE">
          <w:rPr>
            <w:rFonts w:asciiTheme="minorHAnsi" w:eastAsiaTheme="minorEastAsia" w:hAnsiTheme="minorHAnsi" w:cstheme="minorBidi"/>
            <w:noProof/>
            <w:sz w:val="22"/>
          </w:rPr>
          <w:tab/>
        </w:r>
        <w:r w:rsidR="006918CE" w:rsidRPr="004C6BE3">
          <w:rPr>
            <w:rStyle w:val="Hyperlink"/>
            <w:noProof/>
          </w:rPr>
          <w:t>ZL7 Segment (Proposed Example Only)</w:t>
        </w:r>
        <w:r w:rsidR="006918CE">
          <w:rPr>
            <w:noProof/>
            <w:webHidden/>
          </w:rPr>
          <w:tab/>
        </w:r>
        <w:r w:rsidR="006918CE">
          <w:rPr>
            <w:noProof/>
            <w:webHidden/>
          </w:rPr>
          <w:fldChar w:fldCharType="begin"/>
        </w:r>
        <w:r w:rsidR="006918CE">
          <w:rPr>
            <w:noProof/>
            <w:webHidden/>
          </w:rPr>
          <w:instrText xml:space="preserve"> PAGEREF _Toc34319671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hyperlink>
    </w:p>
    <w:p w14:paraId="22C2F87A" w14:textId="29CEAE50" w:rsidR="006918CE" w:rsidRDefault="00000000">
      <w:pPr>
        <w:pStyle w:val="TOC3"/>
        <w:rPr>
          <w:rFonts w:asciiTheme="minorHAnsi" w:eastAsiaTheme="minorEastAsia" w:hAnsiTheme="minorHAnsi" w:cstheme="minorBidi"/>
          <w:noProof/>
          <w:sz w:val="22"/>
        </w:rPr>
      </w:pPr>
      <w:hyperlink w:anchor="_Toc34319672" w:history="1">
        <w:r w:rsidR="006918CE" w:rsidRPr="004C6BE3">
          <w:rPr>
            <w:rStyle w:val="Hyperlink"/>
            <w:noProof/>
          </w:rPr>
          <w:t>8.6.2</w:t>
        </w:r>
        <w:r w:rsidR="006918CE">
          <w:rPr>
            <w:rFonts w:asciiTheme="minorHAnsi" w:eastAsiaTheme="minorEastAsia" w:hAnsiTheme="minorHAnsi" w:cstheme="minorBidi"/>
            <w:noProof/>
            <w:sz w:val="22"/>
          </w:rPr>
          <w:tab/>
        </w:r>
        <w:r w:rsidR="006918CE" w:rsidRPr="004C6BE3">
          <w:rPr>
            <w:rStyle w:val="Hyperlink"/>
            <w:noProof/>
          </w:rPr>
          <w:t>MFN Message with Original Acknowledgment Mode</w:t>
        </w:r>
        <w:r w:rsidR="006918CE">
          <w:rPr>
            <w:noProof/>
            <w:webHidden/>
          </w:rPr>
          <w:tab/>
        </w:r>
        <w:r w:rsidR="006918CE">
          <w:rPr>
            <w:noProof/>
            <w:webHidden/>
          </w:rPr>
          <w:fldChar w:fldCharType="begin"/>
        </w:r>
        <w:r w:rsidR="006918CE">
          <w:rPr>
            <w:noProof/>
            <w:webHidden/>
          </w:rPr>
          <w:instrText xml:space="preserve"> PAGEREF _Toc34319672 \h </w:instrText>
        </w:r>
        <w:r w:rsidR="006918CE">
          <w:rPr>
            <w:noProof/>
            <w:webHidden/>
          </w:rPr>
        </w:r>
        <w:r w:rsidR="006918CE">
          <w:rPr>
            <w:noProof/>
            <w:webHidden/>
          </w:rPr>
          <w:fldChar w:fldCharType="separate"/>
        </w:r>
        <w:r w:rsidR="00584526">
          <w:rPr>
            <w:noProof/>
            <w:webHidden/>
          </w:rPr>
          <w:t>15</w:t>
        </w:r>
        <w:r w:rsidR="006918CE">
          <w:rPr>
            <w:noProof/>
            <w:webHidden/>
          </w:rPr>
          <w:fldChar w:fldCharType="end"/>
        </w:r>
      </w:hyperlink>
    </w:p>
    <w:p w14:paraId="2CC32302" w14:textId="5CA7C341" w:rsidR="006918CE" w:rsidRDefault="00000000">
      <w:pPr>
        <w:pStyle w:val="TOC3"/>
        <w:rPr>
          <w:rFonts w:asciiTheme="minorHAnsi" w:eastAsiaTheme="minorEastAsia" w:hAnsiTheme="minorHAnsi" w:cstheme="minorBidi"/>
          <w:noProof/>
          <w:sz w:val="22"/>
        </w:rPr>
      </w:pPr>
      <w:hyperlink w:anchor="_Toc34319673" w:history="1">
        <w:r w:rsidR="006918CE" w:rsidRPr="004C6BE3">
          <w:rPr>
            <w:rStyle w:val="Hyperlink"/>
            <w:noProof/>
          </w:rPr>
          <w:t>8.6.3</w:t>
        </w:r>
        <w:r w:rsidR="006918CE">
          <w:rPr>
            <w:rFonts w:asciiTheme="minorHAnsi" w:eastAsiaTheme="minorEastAsia" w:hAnsiTheme="minorHAnsi" w:cstheme="minorBidi"/>
            <w:noProof/>
            <w:sz w:val="22"/>
          </w:rPr>
          <w:tab/>
        </w:r>
        <w:r w:rsidR="006918CE" w:rsidRPr="004C6BE3">
          <w:rPr>
            <w:rStyle w:val="Hyperlink"/>
            <w:noProof/>
          </w:rPr>
          <w:t>MFN message with enhanced Mode Application-Level Acknowledgment</w:t>
        </w:r>
        <w:r w:rsidR="006918CE">
          <w:rPr>
            <w:noProof/>
            <w:webHidden/>
          </w:rPr>
          <w:tab/>
        </w:r>
        <w:r w:rsidR="006918CE">
          <w:rPr>
            <w:noProof/>
            <w:webHidden/>
          </w:rPr>
          <w:fldChar w:fldCharType="begin"/>
        </w:r>
        <w:r w:rsidR="006918CE">
          <w:rPr>
            <w:noProof/>
            <w:webHidden/>
          </w:rPr>
          <w:instrText xml:space="preserve"> PAGEREF _Toc34319673 \h </w:instrText>
        </w:r>
        <w:r w:rsidR="006918CE">
          <w:rPr>
            <w:noProof/>
            <w:webHidden/>
          </w:rPr>
        </w:r>
        <w:r w:rsidR="006918CE">
          <w:rPr>
            <w:noProof/>
            <w:webHidden/>
          </w:rPr>
          <w:fldChar w:fldCharType="separate"/>
        </w:r>
        <w:r w:rsidR="00584526">
          <w:rPr>
            <w:noProof/>
            <w:webHidden/>
          </w:rPr>
          <w:t>16</w:t>
        </w:r>
        <w:r w:rsidR="006918CE">
          <w:rPr>
            <w:noProof/>
            <w:webHidden/>
          </w:rPr>
          <w:fldChar w:fldCharType="end"/>
        </w:r>
      </w:hyperlink>
    </w:p>
    <w:p w14:paraId="5522D087" w14:textId="68267EE0" w:rsidR="006918CE" w:rsidRDefault="00000000" w:rsidP="00F06E27">
      <w:pPr>
        <w:pStyle w:val="TOC2"/>
        <w:rPr>
          <w:rFonts w:asciiTheme="minorHAnsi" w:eastAsiaTheme="minorEastAsia" w:hAnsiTheme="minorHAnsi" w:cstheme="minorBidi"/>
          <w:kern w:val="0"/>
          <w:sz w:val="22"/>
          <w:szCs w:val="22"/>
        </w:rPr>
      </w:pPr>
      <w:hyperlink w:anchor="_Toc34319674" w:history="1">
        <w:r w:rsidR="006918CE" w:rsidRPr="004C6BE3">
          <w:rPr>
            <w:rStyle w:val="Hyperlink"/>
          </w:rPr>
          <w:t>8.7</w:t>
        </w:r>
        <w:r w:rsidR="006918CE">
          <w:rPr>
            <w:rFonts w:asciiTheme="minorHAnsi" w:eastAsiaTheme="minorEastAsia" w:hAnsiTheme="minorHAnsi" w:cstheme="minorBidi"/>
            <w:kern w:val="0"/>
            <w:sz w:val="22"/>
            <w:szCs w:val="22"/>
          </w:rPr>
          <w:tab/>
        </w:r>
        <w:r w:rsidR="006918CE" w:rsidRPr="004C6BE3">
          <w:rPr>
            <w:rStyle w:val="Hyperlink"/>
          </w:rPr>
          <w:t>STAFF AND PRACTITIONER MASTER FILES</w:t>
        </w:r>
        <w:r w:rsidR="006918CE">
          <w:rPr>
            <w:webHidden/>
          </w:rPr>
          <w:tab/>
        </w:r>
        <w:r w:rsidR="006918CE">
          <w:rPr>
            <w:webHidden/>
          </w:rPr>
          <w:fldChar w:fldCharType="begin"/>
        </w:r>
        <w:r w:rsidR="006918CE">
          <w:rPr>
            <w:webHidden/>
          </w:rPr>
          <w:instrText xml:space="preserve"> PAGEREF _Toc34319674 \h </w:instrText>
        </w:r>
        <w:r w:rsidR="006918CE">
          <w:rPr>
            <w:webHidden/>
          </w:rPr>
        </w:r>
        <w:r w:rsidR="006918CE">
          <w:rPr>
            <w:webHidden/>
          </w:rPr>
          <w:fldChar w:fldCharType="separate"/>
        </w:r>
        <w:r w:rsidR="00584526">
          <w:rPr>
            <w:webHidden/>
          </w:rPr>
          <w:t>17</w:t>
        </w:r>
        <w:r w:rsidR="006918CE">
          <w:rPr>
            <w:webHidden/>
          </w:rPr>
          <w:fldChar w:fldCharType="end"/>
        </w:r>
      </w:hyperlink>
    </w:p>
    <w:p w14:paraId="33A6ABDA" w14:textId="13F00730" w:rsidR="006918CE" w:rsidRDefault="00000000">
      <w:pPr>
        <w:pStyle w:val="TOC3"/>
        <w:rPr>
          <w:rFonts w:asciiTheme="minorHAnsi" w:eastAsiaTheme="minorEastAsia" w:hAnsiTheme="minorHAnsi" w:cstheme="minorBidi"/>
          <w:noProof/>
          <w:sz w:val="22"/>
        </w:rPr>
      </w:pPr>
      <w:hyperlink w:anchor="_Toc34319675" w:history="1">
        <w:r w:rsidR="006918CE" w:rsidRPr="004C6BE3">
          <w:rPr>
            <w:rStyle w:val="Hyperlink"/>
            <w:noProof/>
          </w:rPr>
          <w:t>8.7.1</w:t>
        </w:r>
        <w:r w:rsidR="006918CE">
          <w:rPr>
            <w:rFonts w:asciiTheme="minorHAnsi" w:eastAsiaTheme="minorEastAsia" w:hAnsiTheme="minorHAnsi" w:cstheme="minorBidi"/>
            <w:noProof/>
            <w:sz w:val="22"/>
          </w:rPr>
          <w:tab/>
        </w:r>
        <w:r w:rsidR="006918CE" w:rsidRPr="004C6BE3">
          <w:rPr>
            <w:rStyle w:val="Hyperlink"/>
            <w:noProof/>
          </w:rPr>
          <w:t>MFN/MFK - Staff/Practitioner Master File Message (Event M02)</w:t>
        </w:r>
        <w:r w:rsidR="006918CE">
          <w:rPr>
            <w:noProof/>
            <w:webHidden/>
          </w:rPr>
          <w:tab/>
        </w:r>
        <w:r w:rsidR="006918CE">
          <w:rPr>
            <w:noProof/>
            <w:webHidden/>
          </w:rPr>
          <w:fldChar w:fldCharType="begin"/>
        </w:r>
        <w:r w:rsidR="006918CE">
          <w:rPr>
            <w:noProof/>
            <w:webHidden/>
          </w:rPr>
          <w:instrText xml:space="preserve"> PAGEREF _Toc34319675 \h </w:instrText>
        </w:r>
        <w:r w:rsidR="006918CE">
          <w:rPr>
            <w:noProof/>
            <w:webHidden/>
          </w:rPr>
        </w:r>
        <w:r w:rsidR="006918CE">
          <w:rPr>
            <w:noProof/>
            <w:webHidden/>
          </w:rPr>
          <w:fldChar w:fldCharType="separate"/>
        </w:r>
        <w:r w:rsidR="00584526">
          <w:rPr>
            <w:noProof/>
            <w:webHidden/>
          </w:rPr>
          <w:t>17</w:t>
        </w:r>
        <w:r w:rsidR="006918CE">
          <w:rPr>
            <w:noProof/>
            <w:webHidden/>
          </w:rPr>
          <w:fldChar w:fldCharType="end"/>
        </w:r>
      </w:hyperlink>
    </w:p>
    <w:p w14:paraId="1C1B97C0" w14:textId="7BC82B55" w:rsidR="006918CE" w:rsidRDefault="00000000">
      <w:pPr>
        <w:pStyle w:val="TOC3"/>
        <w:rPr>
          <w:rFonts w:asciiTheme="minorHAnsi" w:eastAsiaTheme="minorEastAsia" w:hAnsiTheme="minorHAnsi" w:cstheme="minorBidi"/>
          <w:noProof/>
          <w:sz w:val="22"/>
        </w:rPr>
      </w:pPr>
      <w:hyperlink w:anchor="_Toc34319676" w:history="1">
        <w:r w:rsidR="006918CE" w:rsidRPr="004C6BE3">
          <w:rPr>
            <w:rStyle w:val="Hyperlink"/>
            <w:noProof/>
          </w:rPr>
          <w:t>8.7.2</w:t>
        </w:r>
        <w:r w:rsidR="006918CE">
          <w:rPr>
            <w:rFonts w:asciiTheme="minorHAnsi" w:eastAsiaTheme="minorEastAsia" w:hAnsiTheme="minorHAnsi" w:cstheme="minorBidi"/>
            <w:noProof/>
            <w:sz w:val="22"/>
          </w:rPr>
          <w:tab/>
        </w:r>
        <w:r w:rsidR="006918CE" w:rsidRPr="004C6BE3">
          <w:rPr>
            <w:rStyle w:val="Hyperlink"/>
            <w:noProof/>
          </w:rPr>
          <w:t>Example:  Staff and Health Practitioner Master File MFN Message</w:t>
        </w:r>
        <w:r w:rsidR="006918CE">
          <w:rPr>
            <w:noProof/>
            <w:webHidden/>
          </w:rPr>
          <w:tab/>
        </w:r>
        <w:r w:rsidR="006918CE">
          <w:rPr>
            <w:noProof/>
            <w:webHidden/>
          </w:rPr>
          <w:fldChar w:fldCharType="begin"/>
        </w:r>
        <w:r w:rsidR="006918CE">
          <w:rPr>
            <w:noProof/>
            <w:webHidden/>
          </w:rPr>
          <w:instrText xml:space="preserve"> PAGEREF _Toc34319676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hyperlink>
    </w:p>
    <w:p w14:paraId="69995426" w14:textId="4EEB0B35" w:rsidR="006918CE" w:rsidRDefault="00000000" w:rsidP="00F06E27">
      <w:pPr>
        <w:pStyle w:val="TOC2"/>
        <w:rPr>
          <w:rFonts w:asciiTheme="minorHAnsi" w:eastAsiaTheme="minorEastAsia" w:hAnsiTheme="minorHAnsi" w:cstheme="minorBidi"/>
          <w:kern w:val="0"/>
          <w:sz w:val="22"/>
          <w:szCs w:val="22"/>
        </w:rPr>
      </w:pPr>
      <w:hyperlink w:anchor="_Toc34319677" w:history="1">
        <w:r w:rsidR="006918CE" w:rsidRPr="004C6BE3">
          <w:rPr>
            <w:rStyle w:val="Hyperlink"/>
          </w:rPr>
          <w:t>8.8</w:t>
        </w:r>
        <w:r w:rsidR="006918CE">
          <w:rPr>
            <w:rFonts w:asciiTheme="minorHAnsi" w:eastAsiaTheme="minorEastAsia" w:hAnsiTheme="minorHAnsi" w:cstheme="minorBidi"/>
            <w:kern w:val="0"/>
            <w:sz w:val="22"/>
            <w:szCs w:val="22"/>
          </w:rPr>
          <w:tab/>
        </w:r>
        <w:r w:rsidR="006918CE" w:rsidRPr="004C6BE3">
          <w:rPr>
            <w:rStyle w:val="Hyperlink"/>
          </w:rPr>
          <w:t>SERVICE/TEST/OBSERVATIONS MASTER FILES</w:t>
        </w:r>
        <w:r w:rsidR="006918CE">
          <w:rPr>
            <w:webHidden/>
          </w:rPr>
          <w:tab/>
        </w:r>
        <w:r w:rsidR="006918CE">
          <w:rPr>
            <w:webHidden/>
          </w:rPr>
          <w:fldChar w:fldCharType="begin"/>
        </w:r>
        <w:r w:rsidR="006918CE">
          <w:rPr>
            <w:webHidden/>
          </w:rPr>
          <w:instrText xml:space="preserve"> PAGEREF _Toc34319677 \h </w:instrText>
        </w:r>
        <w:r w:rsidR="006918CE">
          <w:rPr>
            <w:webHidden/>
          </w:rPr>
        </w:r>
        <w:r w:rsidR="006918CE">
          <w:rPr>
            <w:webHidden/>
          </w:rPr>
          <w:fldChar w:fldCharType="separate"/>
        </w:r>
        <w:r w:rsidR="00584526">
          <w:rPr>
            <w:webHidden/>
          </w:rPr>
          <w:t>19</w:t>
        </w:r>
        <w:r w:rsidR="006918CE">
          <w:rPr>
            <w:webHidden/>
          </w:rPr>
          <w:fldChar w:fldCharType="end"/>
        </w:r>
      </w:hyperlink>
    </w:p>
    <w:p w14:paraId="3A3E26DF" w14:textId="3BE35B73" w:rsidR="006918CE" w:rsidRDefault="00000000">
      <w:pPr>
        <w:pStyle w:val="TOC3"/>
        <w:rPr>
          <w:rFonts w:asciiTheme="minorHAnsi" w:eastAsiaTheme="minorEastAsia" w:hAnsiTheme="minorHAnsi" w:cstheme="minorBidi"/>
          <w:noProof/>
          <w:sz w:val="22"/>
        </w:rPr>
      </w:pPr>
      <w:hyperlink w:anchor="_Toc34319678" w:history="1">
        <w:r w:rsidR="006918CE" w:rsidRPr="004C6BE3">
          <w:rPr>
            <w:rStyle w:val="Hyperlink"/>
            <w:noProof/>
          </w:rPr>
          <w:t>8.8.1</w:t>
        </w:r>
        <w:r w:rsidR="006918CE">
          <w:rPr>
            <w:rFonts w:asciiTheme="minorHAnsi" w:eastAsiaTheme="minorEastAsia" w:hAnsiTheme="minorHAnsi" w:cstheme="minorBidi"/>
            <w:noProof/>
            <w:sz w:val="22"/>
          </w:rPr>
          <w:tab/>
        </w:r>
        <w:r w:rsidR="006918CE" w:rsidRPr="004C6BE3">
          <w:rPr>
            <w:rStyle w:val="Hyperlink"/>
            <w:noProof/>
          </w:rPr>
          <w:t>General Approach of Service/Test/Observation Master Files</w:t>
        </w:r>
        <w:r w:rsidR="006918CE">
          <w:rPr>
            <w:noProof/>
            <w:webHidden/>
          </w:rPr>
          <w:tab/>
        </w:r>
        <w:r w:rsidR="006918CE">
          <w:rPr>
            <w:noProof/>
            <w:webHidden/>
          </w:rPr>
          <w:fldChar w:fldCharType="begin"/>
        </w:r>
        <w:r w:rsidR="006918CE">
          <w:rPr>
            <w:noProof/>
            <w:webHidden/>
          </w:rPr>
          <w:instrText xml:space="preserve"> PAGEREF _Toc34319678 \h </w:instrText>
        </w:r>
        <w:r w:rsidR="006918CE">
          <w:rPr>
            <w:noProof/>
            <w:webHidden/>
          </w:rPr>
        </w:r>
        <w:r w:rsidR="006918CE">
          <w:rPr>
            <w:noProof/>
            <w:webHidden/>
          </w:rPr>
          <w:fldChar w:fldCharType="separate"/>
        </w:r>
        <w:r w:rsidR="00584526">
          <w:rPr>
            <w:noProof/>
            <w:webHidden/>
          </w:rPr>
          <w:t>19</w:t>
        </w:r>
        <w:r w:rsidR="006918CE">
          <w:rPr>
            <w:noProof/>
            <w:webHidden/>
          </w:rPr>
          <w:fldChar w:fldCharType="end"/>
        </w:r>
      </w:hyperlink>
    </w:p>
    <w:p w14:paraId="7D661685" w14:textId="3065F8A2" w:rsidR="006918CE" w:rsidRDefault="00000000">
      <w:pPr>
        <w:pStyle w:val="TOC3"/>
        <w:rPr>
          <w:rFonts w:asciiTheme="minorHAnsi" w:eastAsiaTheme="minorEastAsia" w:hAnsiTheme="minorHAnsi" w:cstheme="minorBidi"/>
          <w:noProof/>
          <w:sz w:val="22"/>
        </w:rPr>
      </w:pPr>
      <w:hyperlink w:anchor="_Toc34319679" w:history="1">
        <w:r w:rsidR="006918CE" w:rsidRPr="004C6BE3">
          <w:rPr>
            <w:rStyle w:val="Hyperlink"/>
            <w:noProof/>
          </w:rPr>
          <w:t>8.8.2</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[WITHDRAWN] (Event M03)</w:t>
        </w:r>
        <w:r w:rsidR="006918CE">
          <w:rPr>
            <w:noProof/>
            <w:webHidden/>
          </w:rPr>
          <w:tab/>
        </w:r>
        <w:r w:rsidR="006918CE">
          <w:rPr>
            <w:noProof/>
            <w:webHidden/>
          </w:rPr>
          <w:fldChar w:fldCharType="begin"/>
        </w:r>
        <w:r w:rsidR="006918CE">
          <w:rPr>
            <w:noProof/>
            <w:webHidden/>
          </w:rPr>
          <w:instrText xml:space="preserve"> PAGEREF _Toc34319679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hyperlink>
    </w:p>
    <w:p w14:paraId="507AE088" w14:textId="4849E9F8" w:rsidR="006918CE" w:rsidRDefault="00000000">
      <w:pPr>
        <w:pStyle w:val="TOC3"/>
        <w:rPr>
          <w:rFonts w:asciiTheme="minorHAnsi" w:eastAsiaTheme="minorEastAsia" w:hAnsiTheme="minorHAnsi" w:cstheme="minorBidi"/>
          <w:noProof/>
          <w:sz w:val="22"/>
        </w:rPr>
      </w:pPr>
      <w:hyperlink w:anchor="_Toc34319680" w:history="1">
        <w:r w:rsidR="006918CE" w:rsidRPr="004C6BE3">
          <w:rPr>
            <w:rStyle w:val="Hyperlink"/>
            <w:noProof/>
          </w:rPr>
          <w:t>8.8.3</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(Numeric) (Event M08)</w:t>
        </w:r>
        <w:r w:rsidR="006918CE">
          <w:rPr>
            <w:noProof/>
            <w:webHidden/>
          </w:rPr>
          <w:tab/>
        </w:r>
        <w:r w:rsidR="006918CE">
          <w:rPr>
            <w:noProof/>
            <w:webHidden/>
          </w:rPr>
          <w:fldChar w:fldCharType="begin"/>
        </w:r>
        <w:r w:rsidR="006918CE">
          <w:rPr>
            <w:noProof/>
            <w:webHidden/>
          </w:rPr>
          <w:instrText xml:space="preserve"> PAGEREF _Toc34319680 \h </w:instrText>
        </w:r>
        <w:r w:rsidR="006918CE">
          <w:rPr>
            <w:noProof/>
            <w:webHidden/>
          </w:rPr>
        </w:r>
        <w:r w:rsidR="006918CE">
          <w:rPr>
            <w:noProof/>
            <w:webHidden/>
          </w:rPr>
          <w:fldChar w:fldCharType="separate"/>
        </w:r>
        <w:r w:rsidR="00584526">
          <w:rPr>
            <w:noProof/>
            <w:webHidden/>
          </w:rPr>
          <w:t>20</w:t>
        </w:r>
        <w:r w:rsidR="006918CE">
          <w:rPr>
            <w:noProof/>
            <w:webHidden/>
          </w:rPr>
          <w:fldChar w:fldCharType="end"/>
        </w:r>
      </w:hyperlink>
    </w:p>
    <w:p w14:paraId="150490C2" w14:textId="1070A64E" w:rsidR="006918CE" w:rsidRDefault="00000000">
      <w:pPr>
        <w:pStyle w:val="TOC3"/>
        <w:rPr>
          <w:rFonts w:asciiTheme="minorHAnsi" w:eastAsiaTheme="minorEastAsia" w:hAnsiTheme="minorHAnsi" w:cstheme="minorBidi"/>
          <w:noProof/>
          <w:sz w:val="22"/>
        </w:rPr>
      </w:pPr>
      <w:hyperlink w:anchor="_Toc34319681" w:history="1">
        <w:r w:rsidR="006918CE" w:rsidRPr="004C6BE3">
          <w:rPr>
            <w:rStyle w:val="Hyperlink"/>
            <w:noProof/>
          </w:rPr>
          <w:t>8.8.4</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(Categorical) (Event M09)</w:t>
        </w:r>
        <w:r w:rsidR="006918CE">
          <w:rPr>
            <w:noProof/>
            <w:webHidden/>
          </w:rPr>
          <w:tab/>
        </w:r>
        <w:r w:rsidR="006918CE">
          <w:rPr>
            <w:noProof/>
            <w:webHidden/>
          </w:rPr>
          <w:fldChar w:fldCharType="begin"/>
        </w:r>
        <w:r w:rsidR="006918CE">
          <w:rPr>
            <w:noProof/>
            <w:webHidden/>
          </w:rPr>
          <w:instrText xml:space="preserve"> PAGEREF _Toc34319681 \h </w:instrText>
        </w:r>
        <w:r w:rsidR="006918CE">
          <w:rPr>
            <w:noProof/>
            <w:webHidden/>
          </w:rPr>
        </w:r>
        <w:r w:rsidR="006918CE">
          <w:rPr>
            <w:noProof/>
            <w:webHidden/>
          </w:rPr>
          <w:fldChar w:fldCharType="separate"/>
        </w:r>
        <w:r w:rsidR="00584526">
          <w:rPr>
            <w:noProof/>
            <w:webHidden/>
          </w:rPr>
          <w:t>22</w:t>
        </w:r>
        <w:r w:rsidR="006918CE">
          <w:rPr>
            <w:noProof/>
            <w:webHidden/>
          </w:rPr>
          <w:fldChar w:fldCharType="end"/>
        </w:r>
      </w:hyperlink>
    </w:p>
    <w:p w14:paraId="6B3223A9" w14:textId="7F35E4AB" w:rsidR="006918CE" w:rsidRDefault="00000000">
      <w:pPr>
        <w:pStyle w:val="TOC3"/>
        <w:rPr>
          <w:rFonts w:asciiTheme="minorHAnsi" w:eastAsiaTheme="minorEastAsia" w:hAnsiTheme="minorHAnsi" w:cstheme="minorBidi"/>
          <w:noProof/>
          <w:sz w:val="22"/>
        </w:rPr>
      </w:pPr>
      <w:hyperlink w:anchor="_Toc34319682" w:history="1">
        <w:r w:rsidR="006918CE" w:rsidRPr="004C6BE3">
          <w:rPr>
            <w:rStyle w:val="Hyperlink"/>
            <w:noProof/>
          </w:rPr>
          <w:t>8.8.5</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Batteries (Event M10)</w:t>
        </w:r>
        <w:r w:rsidR="006918CE">
          <w:rPr>
            <w:noProof/>
            <w:webHidden/>
          </w:rPr>
          <w:tab/>
        </w:r>
        <w:r w:rsidR="006918CE">
          <w:rPr>
            <w:noProof/>
            <w:webHidden/>
          </w:rPr>
          <w:fldChar w:fldCharType="begin"/>
        </w:r>
        <w:r w:rsidR="006918CE">
          <w:rPr>
            <w:noProof/>
            <w:webHidden/>
          </w:rPr>
          <w:instrText xml:space="preserve"> PAGEREF _Toc34319682 \h </w:instrText>
        </w:r>
        <w:r w:rsidR="006918CE">
          <w:rPr>
            <w:noProof/>
            <w:webHidden/>
          </w:rPr>
        </w:r>
        <w:r w:rsidR="006918CE">
          <w:rPr>
            <w:noProof/>
            <w:webHidden/>
          </w:rPr>
          <w:fldChar w:fldCharType="separate"/>
        </w:r>
        <w:r w:rsidR="00584526">
          <w:rPr>
            <w:noProof/>
            <w:webHidden/>
          </w:rPr>
          <w:t>24</w:t>
        </w:r>
        <w:r w:rsidR="006918CE">
          <w:rPr>
            <w:noProof/>
            <w:webHidden/>
          </w:rPr>
          <w:fldChar w:fldCharType="end"/>
        </w:r>
      </w:hyperlink>
    </w:p>
    <w:p w14:paraId="7D8F0BA4" w14:textId="7CA4AD61" w:rsidR="006918CE" w:rsidRDefault="00000000">
      <w:pPr>
        <w:pStyle w:val="TOC3"/>
        <w:rPr>
          <w:rFonts w:asciiTheme="minorHAnsi" w:eastAsiaTheme="minorEastAsia" w:hAnsiTheme="minorHAnsi" w:cstheme="minorBidi"/>
          <w:noProof/>
          <w:sz w:val="22"/>
        </w:rPr>
      </w:pPr>
      <w:hyperlink w:anchor="_Toc34319683" w:history="1">
        <w:r w:rsidR="006918CE" w:rsidRPr="004C6BE3">
          <w:rPr>
            <w:rStyle w:val="Hyperlink"/>
            <w:noProof/>
          </w:rPr>
          <w:t>8.8.6</w:t>
        </w:r>
        <w:r w:rsidR="006918CE">
          <w:rPr>
            <w:rFonts w:asciiTheme="minorHAnsi" w:eastAsiaTheme="minorEastAsia" w:hAnsiTheme="minorHAnsi" w:cstheme="minorBidi"/>
            <w:noProof/>
            <w:sz w:val="22"/>
          </w:rPr>
          <w:tab/>
        </w:r>
        <w:r w:rsidR="006918CE" w:rsidRPr="004C6BE3">
          <w:rPr>
            <w:rStyle w:val="Hyperlink"/>
            <w:noProof/>
          </w:rPr>
          <w:t>MFN/MFK - Master File Notification - Test/Calculated Observations (Event M11)</w:t>
        </w:r>
        <w:r w:rsidR="006918CE">
          <w:rPr>
            <w:noProof/>
            <w:webHidden/>
          </w:rPr>
          <w:tab/>
        </w:r>
        <w:r w:rsidR="006918CE">
          <w:rPr>
            <w:noProof/>
            <w:webHidden/>
          </w:rPr>
          <w:fldChar w:fldCharType="begin"/>
        </w:r>
        <w:r w:rsidR="006918CE">
          <w:rPr>
            <w:noProof/>
            <w:webHidden/>
          </w:rPr>
          <w:instrText xml:space="preserve"> PAGEREF _Toc34319683 \h </w:instrText>
        </w:r>
        <w:r w:rsidR="006918CE">
          <w:rPr>
            <w:noProof/>
            <w:webHidden/>
          </w:rPr>
        </w:r>
        <w:r w:rsidR="006918CE">
          <w:rPr>
            <w:noProof/>
            <w:webHidden/>
          </w:rPr>
          <w:fldChar w:fldCharType="separate"/>
        </w:r>
        <w:r w:rsidR="00584526">
          <w:rPr>
            <w:noProof/>
            <w:webHidden/>
          </w:rPr>
          <w:t>25</w:t>
        </w:r>
        <w:r w:rsidR="006918CE">
          <w:rPr>
            <w:noProof/>
            <w:webHidden/>
          </w:rPr>
          <w:fldChar w:fldCharType="end"/>
        </w:r>
      </w:hyperlink>
    </w:p>
    <w:p w14:paraId="73BE9F84" w14:textId="0CAA8FB3" w:rsidR="006918CE" w:rsidRDefault="00000000">
      <w:pPr>
        <w:pStyle w:val="TOC3"/>
        <w:rPr>
          <w:rFonts w:asciiTheme="minorHAnsi" w:eastAsiaTheme="minorEastAsia" w:hAnsiTheme="minorHAnsi" w:cstheme="minorBidi"/>
          <w:noProof/>
          <w:sz w:val="22"/>
        </w:rPr>
      </w:pPr>
      <w:hyperlink w:anchor="_Toc34319684" w:history="1">
        <w:r w:rsidR="006918CE" w:rsidRPr="004C6BE3">
          <w:rPr>
            <w:rStyle w:val="Hyperlink"/>
            <w:noProof/>
          </w:rPr>
          <w:t>8.8.7</w:t>
        </w:r>
        <w:r w:rsidR="006918CE">
          <w:rPr>
            <w:rFonts w:asciiTheme="minorHAnsi" w:eastAsiaTheme="minorEastAsia" w:hAnsiTheme="minorHAnsi" w:cstheme="minorBidi"/>
            <w:noProof/>
            <w:sz w:val="22"/>
          </w:rPr>
          <w:tab/>
        </w:r>
        <w:r w:rsidR="006918CE" w:rsidRPr="004C6BE3">
          <w:rPr>
            <w:rStyle w:val="Hyperlink"/>
            <w:noProof/>
          </w:rPr>
          <w:t>MFN/MFK - Master File Notification - Additional Basic Observation/Service Attributes (Event M12)</w:t>
        </w:r>
        <w:r w:rsidR="006918CE">
          <w:rPr>
            <w:noProof/>
            <w:webHidden/>
          </w:rPr>
          <w:tab/>
        </w:r>
        <w:r w:rsidR="006918CE">
          <w:rPr>
            <w:noProof/>
            <w:webHidden/>
          </w:rPr>
          <w:fldChar w:fldCharType="begin"/>
        </w:r>
        <w:r w:rsidR="006918CE">
          <w:rPr>
            <w:noProof/>
            <w:webHidden/>
          </w:rPr>
          <w:instrText xml:space="preserve"> PAGEREF _Toc34319684 \h </w:instrText>
        </w:r>
        <w:r w:rsidR="006918CE">
          <w:rPr>
            <w:noProof/>
            <w:webHidden/>
          </w:rPr>
        </w:r>
        <w:r w:rsidR="006918CE">
          <w:rPr>
            <w:noProof/>
            <w:webHidden/>
          </w:rPr>
          <w:fldChar w:fldCharType="separate"/>
        </w:r>
        <w:r w:rsidR="00584526">
          <w:rPr>
            <w:noProof/>
            <w:webHidden/>
          </w:rPr>
          <w:t>27</w:t>
        </w:r>
        <w:r w:rsidR="006918CE">
          <w:rPr>
            <w:noProof/>
            <w:webHidden/>
          </w:rPr>
          <w:fldChar w:fldCharType="end"/>
        </w:r>
      </w:hyperlink>
    </w:p>
    <w:p w14:paraId="72FA7E6A" w14:textId="62D4D2F1" w:rsidR="006918CE" w:rsidRDefault="00000000">
      <w:pPr>
        <w:pStyle w:val="TOC3"/>
        <w:rPr>
          <w:rFonts w:asciiTheme="minorHAnsi" w:eastAsiaTheme="minorEastAsia" w:hAnsiTheme="minorHAnsi" w:cstheme="minorBidi"/>
          <w:noProof/>
          <w:sz w:val="22"/>
        </w:rPr>
      </w:pPr>
      <w:hyperlink w:anchor="_Toc34319685" w:history="1">
        <w:r w:rsidR="006918CE" w:rsidRPr="004C6BE3">
          <w:rPr>
            <w:rStyle w:val="Hyperlink"/>
            <w:noProof/>
          </w:rPr>
          <w:t>8.8.8</w:t>
        </w:r>
        <w:r w:rsidR="006918CE">
          <w:rPr>
            <w:rFonts w:asciiTheme="minorHAnsi" w:eastAsiaTheme="minorEastAsia" w:hAnsiTheme="minorHAnsi" w:cstheme="minorBidi"/>
            <w:noProof/>
            <w:sz w:val="22"/>
          </w:rPr>
          <w:tab/>
        </w:r>
        <w:r w:rsidR="006918CE" w:rsidRPr="004C6BE3">
          <w:rPr>
            <w:rStyle w:val="Hyperlink"/>
            <w:noProof/>
          </w:rPr>
          <w:t>MFN/MFK – Master File Notification – Test/Observation (Payer) (Event M18)</w:t>
        </w:r>
        <w:r w:rsidR="006918CE">
          <w:rPr>
            <w:noProof/>
            <w:webHidden/>
          </w:rPr>
          <w:tab/>
        </w:r>
        <w:r w:rsidR="006918CE">
          <w:rPr>
            <w:noProof/>
            <w:webHidden/>
          </w:rPr>
          <w:fldChar w:fldCharType="begin"/>
        </w:r>
        <w:r w:rsidR="006918CE">
          <w:rPr>
            <w:noProof/>
            <w:webHidden/>
          </w:rPr>
          <w:instrText xml:space="preserve"> PAGEREF _Toc34319685 \h </w:instrText>
        </w:r>
        <w:r w:rsidR="006918CE">
          <w:rPr>
            <w:noProof/>
            <w:webHidden/>
          </w:rPr>
        </w:r>
        <w:r w:rsidR="006918CE">
          <w:rPr>
            <w:noProof/>
            <w:webHidden/>
          </w:rPr>
          <w:fldChar w:fldCharType="separate"/>
        </w:r>
        <w:r w:rsidR="00584526">
          <w:rPr>
            <w:noProof/>
            <w:webHidden/>
          </w:rPr>
          <w:t>28</w:t>
        </w:r>
        <w:r w:rsidR="006918CE">
          <w:rPr>
            <w:noProof/>
            <w:webHidden/>
          </w:rPr>
          <w:fldChar w:fldCharType="end"/>
        </w:r>
      </w:hyperlink>
    </w:p>
    <w:p w14:paraId="0ED0A544" w14:textId="292DAE6C" w:rsidR="006918CE" w:rsidRDefault="00000000">
      <w:pPr>
        <w:pStyle w:val="TOC3"/>
        <w:rPr>
          <w:rFonts w:asciiTheme="minorHAnsi" w:eastAsiaTheme="minorEastAsia" w:hAnsiTheme="minorHAnsi" w:cstheme="minorBidi"/>
          <w:noProof/>
          <w:sz w:val="22"/>
        </w:rPr>
      </w:pPr>
      <w:hyperlink w:anchor="_Toc34319686" w:history="1">
        <w:r w:rsidR="006918CE" w:rsidRPr="004C6BE3">
          <w:rPr>
            <w:rStyle w:val="Hyperlink"/>
            <w:noProof/>
          </w:rPr>
          <w:t>8.8.9</w:t>
        </w:r>
        <w:r w:rsidR="006918CE">
          <w:rPr>
            <w:rFonts w:asciiTheme="minorHAnsi" w:eastAsiaTheme="minorEastAsia" w:hAnsiTheme="minorHAnsi" w:cstheme="minorBidi"/>
            <w:noProof/>
            <w:sz w:val="22"/>
          </w:rPr>
          <w:tab/>
        </w:r>
        <w:r w:rsidR="006918CE" w:rsidRPr="004C6BE3">
          <w:rPr>
            <w:rStyle w:val="Hyperlink"/>
            <w:noProof/>
          </w:rPr>
          <w:t>OM1 - General Segment (Fields That Apply to Most Observations)</w:t>
        </w:r>
        <w:r w:rsidR="006918CE">
          <w:rPr>
            <w:noProof/>
            <w:webHidden/>
          </w:rPr>
          <w:tab/>
        </w:r>
        <w:r w:rsidR="006918CE">
          <w:rPr>
            <w:noProof/>
            <w:webHidden/>
          </w:rPr>
          <w:fldChar w:fldCharType="begin"/>
        </w:r>
        <w:r w:rsidR="006918CE">
          <w:rPr>
            <w:noProof/>
            <w:webHidden/>
          </w:rPr>
          <w:instrText xml:space="preserve"> PAGEREF _Toc34319686 \h </w:instrText>
        </w:r>
        <w:r w:rsidR="006918CE">
          <w:rPr>
            <w:noProof/>
            <w:webHidden/>
          </w:rPr>
        </w:r>
        <w:r w:rsidR="006918CE">
          <w:rPr>
            <w:noProof/>
            <w:webHidden/>
          </w:rPr>
          <w:fldChar w:fldCharType="separate"/>
        </w:r>
        <w:r w:rsidR="00584526">
          <w:rPr>
            <w:noProof/>
            <w:webHidden/>
          </w:rPr>
          <w:t>30</w:t>
        </w:r>
        <w:r w:rsidR="006918CE">
          <w:rPr>
            <w:noProof/>
            <w:webHidden/>
          </w:rPr>
          <w:fldChar w:fldCharType="end"/>
        </w:r>
      </w:hyperlink>
    </w:p>
    <w:p w14:paraId="7560E5CF" w14:textId="1FF2DF5E" w:rsidR="006918CE" w:rsidRDefault="00000000">
      <w:pPr>
        <w:pStyle w:val="TOC3"/>
        <w:rPr>
          <w:rFonts w:asciiTheme="minorHAnsi" w:eastAsiaTheme="minorEastAsia" w:hAnsiTheme="minorHAnsi" w:cstheme="minorBidi"/>
          <w:noProof/>
          <w:sz w:val="22"/>
        </w:rPr>
      </w:pPr>
      <w:hyperlink w:anchor="_Toc34319687" w:history="1">
        <w:r w:rsidR="006918CE" w:rsidRPr="004C6BE3">
          <w:rPr>
            <w:rStyle w:val="Hyperlink"/>
            <w:noProof/>
          </w:rPr>
          <w:t>8.8.10</w:t>
        </w:r>
        <w:r w:rsidR="006918CE">
          <w:rPr>
            <w:rFonts w:asciiTheme="minorHAnsi" w:eastAsiaTheme="minorEastAsia" w:hAnsiTheme="minorHAnsi" w:cstheme="minorBidi"/>
            <w:noProof/>
            <w:sz w:val="22"/>
          </w:rPr>
          <w:tab/>
        </w:r>
        <w:r w:rsidR="006918CE" w:rsidRPr="004C6BE3">
          <w:rPr>
            <w:rStyle w:val="Hyperlink"/>
            <w:noProof/>
          </w:rPr>
          <w:t>OM2 - Numeric Observation Segment</w:t>
        </w:r>
        <w:r w:rsidR="006918CE">
          <w:rPr>
            <w:noProof/>
            <w:webHidden/>
          </w:rPr>
          <w:tab/>
        </w:r>
        <w:r w:rsidR="006918CE">
          <w:rPr>
            <w:noProof/>
            <w:webHidden/>
          </w:rPr>
          <w:fldChar w:fldCharType="begin"/>
        </w:r>
        <w:r w:rsidR="006918CE">
          <w:rPr>
            <w:noProof/>
            <w:webHidden/>
          </w:rPr>
          <w:instrText xml:space="preserve"> PAGEREF _Toc34319687 \h </w:instrText>
        </w:r>
        <w:r w:rsidR="006918CE">
          <w:rPr>
            <w:noProof/>
            <w:webHidden/>
          </w:rPr>
        </w:r>
        <w:r w:rsidR="006918CE">
          <w:rPr>
            <w:noProof/>
            <w:webHidden/>
          </w:rPr>
          <w:fldChar w:fldCharType="separate"/>
        </w:r>
        <w:r w:rsidR="00584526">
          <w:rPr>
            <w:noProof/>
            <w:webHidden/>
          </w:rPr>
          <w:t>48</w:t>
        </w:r>
        <w:r w:rsidR="006918CE">
          <w:rPr>
            <w:noProof/>
            <w:webHidden/>
          </w:rPr>
          <w:fldChar w:fldCharType="end"/>
        </w:r>
      </w:hyperlink>
    </w:p>
    <w:p w14:paraId="215D3AAD" w14:textId="3506B0E8" w:rsidR="006918CE" w:rsidRDefault="00000000">
      <w:pPr>
        <w:pStyle w:val="TOC3"/>
        <w:rPr>
          <w:rFonts w:asciiTheme="minorHAnsi" w:eastAsiaTheme="minorEastAsia" w:hAnsiTheme="minorHAnsi" w:cstheme="minorBidi"/>
          <w:noProof/>
          <w:sz w:val="22"/>
        </w:rPr>
      </w:pPr>
      <w:hyperlink w:anchor="_Toc34319688" w:history="1">
        <w:r w:rsidR="006918CE" w:rsidRPr="004C6BE3">
          <w:rPr>
            <w:rStyle w:val="Hyperlink"/>
            <w:noProof/>
          </w:rPr>
          <w:t>8.8.11</w:t>
        </w:r>
        <w:r w:rsidR="006918CE">
          <w:rPr>
            <w:rFonts w:asciiTheme="minorHAnsi" w:eastAsiaTheme="minorEastAsia" w:hAnsiTheme="minorHAnsi" w:cstheme="minorBidi"/>
            <w:noProof/>
            <w:sz w:val="22"/>
          </w:rPr>
          <w:tab/>
        </w:r>
        <w:r w:rsidR="006918CE" w:rsidRPr="004C6BE3">
          <w:rPr>
            <w:rStyle w:val="Hyperlink"/>
            <w:noProof/>
          </w:rPr>
          <w:t>OM3 - Categorical Service/Test/Observation Segment</w:t>
        </w:r>
        <w:r w:rsidR="006918CE">
          <w:rPr>
            <w:noProof/>
            <w:webHidden/>
          </w:rPr>
          <w:tab/>
        </w:r>
        <w:r w:rsidR="006918CE">
          <w:rPr>
            <w:noProof/>
            <w:webHidden/>
          </w:rPr>
          <w:fldChar w:fldCharType="begin"/>
        </w:r>
        <w:r w:rsidR="006918CE">
          <w:rPr>
            <w:noProof/>
            <w:webHidden/>
          </w:rPr>
          <w:instrText xml:space="preserve"> PAGEREF _Toc34319688 \h </w:instrText>
        </w:r>
        <w:r w:rsidR="006918CE">
          <w:rPr>
            <w:noProof/>
            <w:webHidden/>
          </w:rPr>
        </w:r>
        <w:r w:rsidR="006918CE">
          <w:rPr>
            <w:noProof/>
            <w:webHidden/>
          </w:rPr>
          <w:fldChar w:fldCharType="separate"/>
        </w:r>
        <w:r w:rsidR="00584526">
          <w:rPr>
            <w:noProof/>
            <w:webHidden/>
          </w:rPr>
          <w:t>51</w:t>
        </w:r>
        <w:r w:rsidR="006918CE">
          <w:rPr>
            <w:noProof/>
            <w:webHidden/>
          </w:rPr>
          <w:fldChar w:fldCharType="end"/>
        </w:r>
      </w:hyperlink>
    </w:p>
    <w:p w14:paraId="10A0B7B9" w14:textId="6EDCAE9D" w:rsidR="006918CE" w:rsidRDefault="00000000">
      <w:pPr>
        <w:pStyle w:val="TOC3"/>
        <w:rPr>
          <w:rFonts w:asciiTheme="minorHAnsi" w:eastAsiaTheme="minorEastAsia" w:hAnsiTheme="minorHAnsi" w:cstheme="minorBidi"/>
          <w:noProof/>
          <w:sz w:val="22"/>
        </w:rPr>
      </w:pPr>
      <w:hyperlink w:anchor="_Toc34319689" w:history="1">
        <w:r w:rsidR="006918CE" w:rsidRPr="004C6BE3">
          <w:rPr>
            <w:rStyle w:val="Hyperlink"/>
            <w:noProof/>
          </w:rPr>
          <w:t>8.8.12</w:t>
        </w:r>
        <w:r w:rsidR="006918CE">
          <w:rPr>
            <w:rFonts w:asciiTheme="minorHAnsi" w:eastAsiaTheme="minorEastAsia" w:hAnsiTheme="minorHAnsi" w:cstheme="minorBidi"/>
            <w:noProof/>
            <w:sz w:val="22"/>
          </w:rPr>
          <w:tab/>
        </w:r>
        <w:r w:rsidR="006918CE" w:rsidRPr="004C6BE3">
          <w:rPr>
            <w:rStyle w:val="Hyperlink"/>
            <w:noProof/>
          </w:rPr>
          <w:t>OM4 - Observations That Require Specimens Segment</w:t>
        </w:r>
        <w:r w:rsidR="006918CE">
          <w:rPr>
            <w:noProof/>
            <w:webHidden/>
          </w:rPr>
          <w:tab/>
        </w:r>
        <w:r w:rsidR="006918CE">
          <w:rPr>
            <w:noProof/>
            <w:webHidden/>
          </w:rPr>
          <w:fldChar w:fldCharType="begin"/>
        </w:r>
        <w:r w:rsidR="006918CE">
          <w:rPr>
            <w:noProof/>
            <w:webHidden/>
          </w:rPr>
          <w:instrText xml:space="preserve"> PAGEREF _Toc34319689 \h </w:instrText>
        </w:r>
        <w:r w:rsidR="006918CE">
          <w:rPr>
            <w:noProof/>
            <w:webHidden/>
          </w:rPr>
        </w:r>
        <w:r w:rsidR="006918CE">
          <w:rPr>
            <w:noProof/>
            <w:webHidden/>
          </w:rPr>
          <w:fldChar w:fldCharType="separate"/>
        </w:r>
        <w:r w:rsidR="00584526">
          <w:rPr>
            <w:noProof/>
            <w:webHidden/>
          </w:rPr>
          <w:t>54</w:t>
        </w:r>
        <w:r w:rsidR="006918CE">
          <w:rPr>
            <w:noProof/>
            <w:webHidden/>
          </w:rPr>
          <w:fldChar w:fldCharType="end"/>
        </w:r>
      </w:hyperlink>
    </w:p>
    <w:p w14:paraId="00B4E284" w14:textId="29962792" w:rsidR="006918CE" w:rsidRDefault="00000000">
      <w:pPr>
        <w:pStyle w:val="TOC3"/>
        <w:rPr>
          <w:rFonts w:asciiTheme="minorHAnsi" w:eastAsiaTheme="minorEastAsia" w:hAnsiTheme="minorHAnsi" w:cstheme="minorBidi"/>
          <w:noProof/>
          <w:sz w:val="22"/>
        </w:rPr>
      </w:pPr>
      <w:hyperlink w:anchor="_Toc34319690" w:history="1">
        <w:r w:rsidR="006918CE" w:rsidRPr="004C6BE3">
          <w:rPr>
            <w:rStyle w:val="Hyperlink"/>
            <w:noProof/>
          </w:rPr>
          <w:t>8.8.13</w:t>
        </w:r>
        <w:r w:rsidR="006918CE">
          <w:rPr>
            <w:rFonts w:asciiTheme="minorHAnsi" w:eastAsiaTheme="minorEastAsia" w:hAnsiTheme="minorHAnsi" w:cstheme="minorBidi"/>
            <w:noProof/>
            <w:sz w:val="22"/>
          </w:rPr>
          <w:tab/>
        </w:r>
        <w:r w:rsidR="006918CE" w:rsidRPr="004C6BE3">
          <w:rPr>
            <w:rStyle w:val="Hyperlink"/>
            <w:noProof/>
          </w:rPr>
          <w:t>OM5 - Observation Batteries (Sets)  Segment</w:t>
        </w:r>
        <w:r w:rsidR="006918CE">
          <w:rPr>
            <w:noProof/>
            <w:webHidden/>
          </w:rPr>
          <w:tab/>
        </w:r>
        <w:r w:rsidR="006918CE">
          <w:rPr>
            <w:noProof/>
            <w:webHidden/>
          </w:rPr>
          <w:fldChar w:fldCharType="begin"/>
        </w:r>
        <w:r w:rsidR="006918CE">
          <w:rPr>
            <w:noProof/>
            <w:webHidden/>
          </w:rPr>
          <w:instrText xml:space="preserve"> PAGEREF _Toc34319690 \h </w:instrText>
        </w:r>
        <w:r w:rsidR="006918CE">
          <w:rPr>
            <w:noProof/>
            <w:webHidden/>
          </w:rPr>
        </w:r>
        <w:r w:rsidR="006918CE">
          <w:rPr>
            <w:noProof/>
            <w:webHidden/>
          </w:rPr>
          <w:fldChar w:fldCharType="separate"/>
        </w:r>
        <w:r w:rsidR="00584526">
          <w:rPr>
            <w:noProof/>
            <w:webHidden/>
          </w:rPr>
          <w:t>59</w:t>
        </w:r>
        <w:r w:rsidR="006918CE">
          <w:rPr>
            <w:noProof/>
            <w:webHidden/>
          </w:rPr>
          <w:fldChar w:fldCharType="end"/>
        </w:r>
      </w:hyperlink>
    </w:p>
    <w:p w14:paraId="36629F2C" w14:textId="3817E5EC" w:rsidR="006918CE" w:rsidRDefault="00000000">
      <w:pPr>
        <w:pStyle w:val="TOC3"/>
        <w:rPr>
          <w:rFonts w:asciiTheme="minorHAnsi" w:eastAsiaTheme="minorEastAsia" w:hAnsiTheme="minorHAnsi" w:cstheme="minorBidi"/>
          <w:noProof/>
          <w:sz w:val="22"/>
        </w:rPr>
      </w:pPr>
      <w:hyperlink w:anchor="_Toc34319691" w:history="1">
        <w:r w:rsidR="006918CE" w:rsidRPr="004C6BE3">
          <w:rPr>
            <w:rStyle w:val="Hyperlink"/>
            <w:noProof/>
          </w:rPr>
          <w:t>8.8.14</w:t>
        </w:r>
        <w:r w:rsidR="006918CE">
          <w:rPr>
            <w:rFonts w:asciiTheme="minorHAnsi" w:eastAsiaTheme="minorEastAsia" w:hAnsiTheme="minorHAnsi" w:cstheme="minorBidi"/>
            <w:noProof/>
            <w:sz w:val="22"/>
          </w:rPr>
          <w:tab/>
        </w:r>
        <w:r w:rsidR="006918CE" w:rsidRPr="004C6BE3">
          <w:rPr>
            <w:rStyle w:val="Hyperlink"/>
            <w:noProof/>
          </w:rPr>
          <w:t>OM6 - Observations that are Calculated from Other Observations Segment</w:t>
        </w:r>
        <w:r w:rsidR="006918CE">
          <w:rPr>
            <w:noProof/>
            <w:webHidden/>
          </w:rPr>
          <w:tab/>
        </w:r>
        <w:r w:rsidR="006918CE">
          <w:rPr>
            <w:noProof/>
            <w:webHidden/>
          </w:rPr>
          <w:fldChar w:fldCharType="begin"/>
        </w:r>
        <w:r w:rsidR="006918CE">
          <w:rPr>
            <w:noProof/>
            <w:webHidden/>
          </w:rPr>
          <w:instrText xml:space="preserve"> PAGEREF _Toc34319691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hyperlink>
    </w:p>
    <w:p w14:paraId="00811DD3" w14:textId="2B0CAA6A" w:rsidR="006918CE" w:rsidRDefault="00000000">
      <w:pPr>
        <w:pStyle w:val="TOC3"/>
        <w:rPr>
          <w:rFonts w:asciiTheme="minorHAnsi" w:eastAsiaTheme="minorEastAsia" w:hAnsiTheme="minorHAnsi" w:cstheme="minorBidi"/>
          <w:noProof/>
          <w:sz w:val="22"/>
        </w:rPr>
      </w:pPr>
      <w:hyperlink w:anchor="_Toc34319692" w:history="1">
        <w:r w:rsidR="006918CE" w:rsidRPr="004C6BE3">
          <w:rPr>
            <w:rStyle w:val="Hyperlink"/>
            <w:noProof/>
          </w:rPr>
          <w:t>8.8.15</w:t>
        </w:r>
        <w:r w:rsidR="006918CE">
          <w:rPr>
            <w:rFonts w:asciiTheme="minorHAnsi" w:eastAsiaTheme="minorEastAsia" w:hAnsiTheme="minorHAnsi" w:cstheme="minorBidi"/>
            <w:noProof/>
            <w:sz w:val="22"/>
          </w:rPr>
          <w:tab/>
        </w:r>
        <w:r w:rsidR="006918CE" w:rsidRPr="004C6BE3">
          <w:rPr>
            <w:rStyle w:val="Hyperlink"/>
            <w:noProof/>
          </w:rPr>
          <w:t>OM7 - Additional Basic Attributes Segment (Fields That Apply to Most Observations/Services)</w:t>
        </w:r>
        <w:r w:rsidR="006918CE">
          <w:rPr>
            <w:noProof/>
            <w:webHidden/>
          </w:rPr>
          <w:tab/>
        </w:r>
        <w:r w:rsidR="006918CE">
          <w:rPr>
            <w:noProof/>
            <w:webHidden/>
          </w:rPr>
          <w:fldChar w:fldCharType="begin"/>
        </w:r>
        <w:r w:rsidR="006918CE">
          <w:rPr>
            <w:noProof/>
            <w:webHidden/>
          </w:rPr>
          <w:instrText xml:space="preserve"> PAGEREF _Toc34319692 \h </w:instrText>
        </w:r>
        <w:r w:rsidR="006918CE">
          <w:rPr>
            <w:noProof/>
            <w:webHidden/>
          </w:rPr>
        </w:r>
        <w:r w:rsidR="006918CE">
          <w:rPr>
            <w:noProof/>
            <w:webHidden/>
          </w:rPr>
          <w:fldChar w:fldCharType="separate"/>
        </w:r>
        <w:r w:rsidR="00584526">
          <w:rPr>
            <w:noProof/>
            <w:webHidden/>
          </w:rPr>
          <w:t>60</w:t>
        </w:r>
        <w:r w:rsidR="006918CE">
          <w:rPr>
            <w:noProof/>
            <w:webHidden/>
          </w:rPr>
          <w:fldChar w:fldCharType="end"/>
        </w:r>
      </w:hyperlink>
    </w:p>
    <w:p w14:paraId="7461E77D" w14:textId="329008E8" w:rsidR="006918CE" w:rsidRDefault="00000000">
      <w:pPr>
        <w:pStyle w:val="TOC3"/>
        <w:rPr>
          <w:rFonts w:asciiTheme="minorHAnsi" w:eastAsiaTheme="minorEastAsia" w:hAnsiTheme="minorHAnsi" w:cstheme="minorBidi"/>
          <w:noProof/>
          <w:sz w:val="22"/>
        </w:rPr>
      </w:pPr>
      <w:hyperlink w:anchor="_Toc34319693" w:history="1">
        <w:r w:rsidR="006918CE" w:rsidRPr="004C6BE3">
          <w:rPr>
            <w:rStyle w:val="Hyperlink"/>
            <w:noProof/>
            <w:snapToGrid w:val="0"/>
          </w:rPr>
          <w:t>8.8.16</w:t>
        </w:r>
        <w:r w:rsidR="006918CE">
          <w:rPr>
            <w:rFonts w:asciiTheme="minorHAnsi" w:eastAsiaTheme="minorEastAsia" w:hAnsiTheme="minorHAnsi" w:cstheme="minorBidi"/>
            <w:noProof/>
            <w:sz w:val="22"/>
          </w:rPr>
          <w:tab/>
        </w:r>
        <w:r w:rsidR="006918CE" w:rsidRPr="004C6BE3">
          <w:rPr>
            <w:rStyle w:val="Hyperlink"/>
            <w:noProof/>
            <w:snapToGrid w:val="0"/>
          </w:rPr>
          <w:t>OMC - Supporting Clinical Information Segment</w:t>
        </w:r>
        <w:r w:rsidR="006918CE">
          <w:rPr>
            <w:noProof/>
            <w:webHidden/>
          </w:rPr>
          <w:tab/>
        </w:r>
        <w:r w:rsidR="006918CE">
          <w:rPr>
            <w:noProof/>
            <w:webHidden/>
          </w:rPr>
          <w:fldChar w:fldCharType="begin"/>
        </w:r>
        <w:r w:rsidR="006918CE">
          <w:rPr>
            <w:noProof/>
            <w:webHidden/>
          </w:rPr>
          <w:instrText xml:space="preserve"> PAGEREF _Toc34319693 \h </w:instrText>
        </w:r>
        <w:r w:rsidR="006918CE">
          <w:rPr>
            <w:noProof/>
            <w:webHidden/>
          </w:rPr>
        </w:r>
        <w:r w:rsidR="006918CE">
          <w:rPr>
            <w:noProof/>
            <w:webHidden/>
          </w:rPr>
          <w:fldChar w:fldCharType="separate"/>
        </w:r>
        <w:r w:rsidR="00584526">
          <w:rPr>
            <w:noProof/>
            <w:webHidden/>
          </w:rPr>
          <w:t>66</w:t>
        </w:r>
        <w:r w:rsidR="006918CE">
          <w:rPr>
            <w:noProof/>
            <w:webHidden/>
          </w:rPr>
          <w:fldChar w:fldCharType="end"/>
        </w:r>
      </w:hyperlink>
    </w:p>
    <w:p w14:paraId="6AFA9D52" w14:textId="09F9112B" w:rsidR="006918CE" w:rsidRDefault="00000000">
      <w:pPr>
        <w:pStyle w:val="TOC3"/>
        <w:rPr>
          <w:rFonts w:asciiTheme="minorHAnsi" w:eastAsiaTheme="minorEastAsia" w:hAnsiTheme="minorHAnsi" w:cstheme="minorBidi"/>
          <w:noProof/>
          <w:sz w:val="22"/>
        </w:rPr>
      </w:pPr>
      <w:hyperlink w:anchor="_Toc34319694" w:history="1">
        <w:r w:rsidR="006918CE" w:rsidRPr="004C6BE3">
          <w:rPr>
            <w:rStyle w:val="Hyperlink"/>
            <w:noProof/>
          </w:rPr>
          <w:t>8.8.17</w:t>
        </w:r>
        <w:r w:rsidR="006918CE">
          <w:rPr>
            <w:rFonts w:asciiTheme="minorHAnsi" w:eastAsiaTheme="minorEastAsia" w:hAnsiTheme="minorHAnsi" w:cstheme="minorBidi"/>
            <w:noProof/>
            <w:sz w:val="22"/>
          </w:rPr>
          <w:tab/>
        </w:r>
        <w:r w:rsidR="006918CE" w:rsidRPr="004C6BE3">
          <w:rPr>
            <w:rStyle w:val="Hyperlink"/>
            <w:noProof/>
          </w:rPr>
          <w:t>PM1 – Payer Master File Segment</w:t>
        </w:r>
        <w:r w:rsidR="006918CE">
          <w:rPr>
            <w:noProof/>
            <w:webHidden/>
          </w:rPr>
          <w:tab/>
        </w:r>
        <w:r w:rsidR="006918CE">
          <w:rPr>
            <w:noProof/>
            <w:webHidden/>
          </w:rPr>
          <w:fldChar w:fldCharType="begin"/>
        </w:r>
        <w:r w:rsidR="006918CE">
          <w:rPr>
            <w:noProof/>
            <w:webHidden/>
          </w:rPr>
          <w:instrText xml:space="preserve"> PAGEREF _Toc34319694 \h </w:instrText>
        </w:r>
        <w:r w:rsidR="006918CE">
          <w:rPr>
            <w:noProof/>
            <w:webHidden/>
          </w:rPr>
        </w:r>
        <w:r w:rsidR="006918CE">
          <w:rPr>
            <w:noProof/>
            <w:webHidden/>
          </w:rPr>
          <w:fldChar w:fldCharType="separate"/>
        </w:r>
        <w:r w:rsidR="00584526">
          <w:rPr>
            <w:noProof/>
            <w:webHidden/>
          </w:rPr>
          <w:t>69</w:t>
        </w:r>
        <w:r w:rsidR="006918CE">
          <w:rPr>
            <w:noProof/>
            <w:webHidden/>
          </w:rPr>
          <w:fldChar w:fldCharType="end"/>
        </w:r>
      </w:hyperlink>
    </w:p>
    <w:p w14:paraId="2B72425C" w14:textId="2C0BECDC" w:rsidR="006918CE" w:rsidRDefault="00000000">
      <w:pPr>
        <w:pStyle w:val="TOC3"/>
        <w:rPr>
          <w:rFonts w:asciiTheme="minorHAnsi" w:eastAsiaTheme="minorEastAsia" w:hAnsiTheme="minorHAnsi" w:cstheme="minorBidi"/>
          <w:noProof/>
          <w:sz w:val="22"/>
        </w:rPr>
      </w:pPr>
      <w:hyperlink w:anchor="_Toc34319695" w:history="1">
        <w:r w:rsidR="006918CE" w:rsidRPr="004C6BE3">
          <w:rPr>
            <w:rStyle w:val="Hyperlink"/>
            <w:noProof/>
          </w:rPr>
          <w:t>8.8.18</w:t>
        </w:r>
        <w:r w:rsidR="006918CE">
          <w:rPr>
            <w:rFonts w:asciiTheme="minorHAnsi" w:eastAsiaTheme="minorEastAsia" w:hAnsiTheme="minorHAnsi" w:cstheme="minorBidi"/>
            <w:noProof/>
            <w:sz w:val="22"/>
          </w:rPr>
          <w:tab/>
        </w:r>
        <w:r w:rsidR="006918CE" w:rsidRPr="004C6BE3">
          <w:rPr>
            <w:rStyle w:val="Hyperlink"/>
            <w:noProof/>
          </w:rPr>
          <w:t>MCP – Master File Coverage Policy Segment</w:t>
        </w:r>
        <w:r w:rsidR="006918CE">
          <w:rPr>
            <w:noProof/>
            <w:webHidden/>
          </w:rPr>
          <w:tab/>
        </w:r>
        <w:r w:rsidR="006918CE">
          <w:rPr>
            <w:noProof/>
            <w:webHidden/>
          </w:rPr>
          <w:fldChar w:fldCharType="begin"/>
        </w:r>
        <w:r w:rsidR="006918CE">
          <w:rPr>
            <w:noProof/>
            <w:webHidden/>
          </w:rPr>
          <w:instrText xml:space="preserve"> PAGEREF _Toc34319695 \h </w:instrText>
        </w:r>
        <w:r w:rsidR="006918CE">
          <w:rPr>
            <w:noProof/>
            <w:webHidden/>
          </w:rPr>
        </w:r>
        <w:r w:rsidR="006918CE">
          <w:rPr>
            <w:noProof/>
            <w:webHidden/>
          </w:rPr>
          <w:fldChar w:fldCharType="separate"/>
        </w:r>
        <w:r w:rsidR="00584526">
          <w:rPr>
            <w:noProof/>
            <w:webHidden/>
          </w:rPr>
          <w:t>75</w:t>
        </w:r>
        <w:r w:rsidR="006918CE">
          <w:rPr>
            <w:noProof/>
            <w:webHidden/>
          </w:rPr>
          <w:fldChar w:fldCharType="end"/>
        </w:r>
      </w:hyperlink>
    </w:p>
    <w:p w14:paraId="596888BB" w14:textId="3E9581B4" w:rsidR="006918CE" w:rsidRDefault="00000000">
      <w:pPr>
        <w:pStyle w:val="TOC3"/>
        <w:rPr>
          <w:rFonts w:asciiTheme="minorHAnsi" w:eastAsiaTheme="minorEastAsia" w:hAnsiTheme="minorHAnsi" w:cstheme="minorBidi"/>
          <w:noProof/>
          <w:sz w:val="22"/>
        </w:rPr>
      </w:pPr>
      <w:hyperlink w:anchor="_Toc34319696" w:history="1">
        <w:r w:rsidR="006918CE" w:rsidRPr="004C6BE3">
          <w:rPr>
            <w:rStyle w:val="Hyperlink"/>
            <w:noProof/>
          </w:rPr>
          <w:t>8.8.19</w:t>
        </w:r>
        <w:r w:rsidR="006918CE">
          <w:rPr>
            <w:rFonts w:asciiTheme="minorHAnsi" w:eastAsiaTheme="minorEastAsia" w:hAnsiTheme="minorHAnsi" w:cstheme="minorBidi"/>
            <w:noProof/>
            <w:sz w:val="22"/>
          </w:rPr>
          <w:tab/>
        </w:r>
        <w:r w:rsidR="006918CE" w:rsidRPr="004C6BE3">
          <w:rPr>
            <w:rStyle w:val="Hyperlink"/>
            <w:noProof/>
          </w:rPr>
          <w:t>DPS – Diagnosis and Procedure Code Segment</w:t>
        </w:r>
        <w:r w:rsidR="006918CE">
          <w:rPr>
            <w:noProof/>
            <w:webHidden/>
          </w:rPr>
          <w:tab/>
        </w:r>
        <w:r w:rsidR="006918CE">
          <w:rPr>
            <w:noProof/>
            <w:webHidden/>
          </w:rPr>
          <w:fldChar w:fldCharType="begin"/>
        </w:r>
        <w:r w:rsidR="006918CE">
          <w:rPr>
            <w:noProof/>
            <w:webHidden/>
          </w:rPr>
          <w:instrText xml:space="preserve"> PAGEREF _Toc34319696 \h </w:instrText>
        </w:r>
        <w:r w:rsidR="006918CE">
          <w:rPr>
            <w:noProof/>
            <w:webHidden/>
          </w:rPr>
        </w:r>
        <w:r w:rsidR="006918CE">
          <w:rPr>
            <w:noProof/>
            <w:webHidden/>
          </w:rPr>
          <w:fldChar w:fldCharType="separate"/>
        </w:r>
        <w:r w:rsidR="00584526">
          <w:rPr>
            <w:noProof/>
            <w:webHidden/>
          </w:rPr>
          <w:t>77</w:t>
        </w:r>
        <w:r w:rsidR="006918CE">
          <w:rPr>
            <w:noProof/>
            <w:webHidden/>
          </w:rPr>
          <w:fldChar w:fldCharType="end"/>
        </w:r>
      </w:hyperlink>
    </w:p>
    <w:p w14:paraId="1A524873" w14:textId="2187BB40" w:rsidR="006918CE" w:rsidRDefault="00000000" w:rsidP="00F06E27">
      <w:pPr>
        <w:pStyle w:val="TOC2"/>
        <w:rPr>
          <w:rFonts w:asciiTheme="minorHAnsi" w:eastAsiaTheme="minorEastAsia" w:hAnsiTheme="minorHAnsi" w:cstheme="minorBidi"/>
          <w:kern w:val="0"/>
          <w:sz w:val="22"/>
          <w:szCs w:val="22"/>
        </w:rPr>
      </w:pPr>
      <w:hyperlink w:anchor="_Toc34319697" w:history="1">
        <w:r w:rsidR="006918CE" w:rsidRPr="004C6BE3">
          <w:rPr>
            <w:rStyle w:val="Hyperlink"/>
          </w:rPr>
          <w:t>8.9</w:t>
        </w:r>
        <w:r w:rsidR="006918CE">
          <w:rPr>
            <w:rFonts w:asciiTheme="minorHAnsi" w:eastAsiaTheme="minorEastAsia" w:hAnsiTheme="minorHAnsi" w:cstheme="minorBidi"/>
            <w:kern w:val="0"/>
            <w:sz w:val="22"/>
            <w:szCs w:val="22"/>
          </w:rPr>
          <w:tab/>
        </w:r>
        <w:r w:rsidR="006918CE" w:rsidRPr="004C6BE3">
          <w:rPr>
            <w:rStyle w:val="Hyperlink"/>
          </w:rPr>
          <w:t>LOCATION MASTER FILES</w:t>
        </w:r>
        <w:r w:rsidR="006918CE">
          <w:rPr>
            <w:webHidden/>
          </w:rPr>
          <w:tab/>
        </w:r>
        <w:r w:rsidR="006918CE">
          <w:rPr>
            <w:webHidden/>
          </w:rPr>
          <w:fldChar w:fldCharType="begin"/>
        </w:r>
        <w:r w:rsidR="006918CE">
          <w:rPr>
            <w:webHidden/>
          </w:rPr>
          <w:instrText xml:space="preserve"> PAGEREF _Toc34319697 \h </w:instrText>
        </w:r>
        <w:r w:rsidR="006918CE">
          <w:rPr>
            <w:webHidden/>
          </w:rPr>
        </w:r>
        <w:r w:rsidR="006918CE">
          <w:rPr>
            <w:webHidden/>
          </w:rPr>
          <w:fldChar w:fldCharType="separate"/>
        </w:r>
        <w:r w:rsidR="00584526">
          <w:rPr>
            <w:webHidden/>
          </w:rPr>
          <w:t>78</w:t>
        </w:r>
        <w:r w:rsidR="006918CE">
          <w:rPr>
            <w:webHidden/>
          </w:rPr>
          <w:fldChar w:fldCharType="end"/>
        </w:r>
      </w:hyperlink>
    </w:p>
    <w:p w14:paraId="61B22770" w14:textId="50DE0F39" w:rsidR="006918CE" w:rsidRDefault="00000000">
      <w:pPr>
        <w:pStyle w:val="TOC3"/>
        <w:rPr>
          <w:rFonts w:asciiTheme="minorHAnsi" w:eastAsiaTheme="minorEastAsia" w:hAnsiTheme="minorHAnsi" w:cstheme="minorBidi"/>
          <w:noProof/>
          <w:sz w:val="22"/>
        </w:rPr>
      </w:pPr>
      <w:hyperlink w:anchor="_Toc34319698" w:history="1">
        <w:r w:rsidR="006918CE" w:rsidRPr="004C6BE3">
          <w:rPr>
            <w:rStyle w:val="Hyperlink"/>
            <w:noProof/>
          </w:rPr>
          <w:t>8.9.1</w:t>
        </w:r>
        <w:r w:rsidR="006918CE">
          <w:rPr>
            <w:rFonts w:asciiTheme="minorHAnsi" w:eastAsiaTheme="minorEastAsia" w:hAnsiTheme="minorHAnsi" w:cstheme="minorBidi"/>
            <w:noProof/>
            <w:sz w:val="22"/>
          </w:rPr>
          <w:tab/>
        </w:r>
        <w:r w:rsidR="006918CE" w:rsidRPr="004C6BE3">
          <w:rPr>
            <w:rStyle w:val="Hyperlink"/>
            <w:noProof/>
          </w:rPr>
          <w:t>MFN/MFK - Patient Location Master File Message (event M05)</w:t>
        </w:r>
        <w:r w:rsidR="006918CE">
          <w:rPr>
            <w:noProof/>
            <w:webHidden/>
          </w:rPr>
          <w:tab/>
        </w:r>
        <w:r w:rsidR="006918CE">
          <w:rPr>
            <w:noProof/>
            <w:webHidden/>
          </w:rPr>
          <w:fldChar w:fldCharType="begin"/>
        </w:r>
        <w:r w:rsidR="006918CE">
          <w:rPr>
            <w:noProof/>
            <w:webHidden/>
          </w:rPr>
          <w:instrText xml:space="preserve"> PAGEREF _Toc34319698 \h </w:instrText>
        </w:r>
        <w:r w:rsidR="006918CE">
          <w:rPr>
            <w:noProof/>
            <w:webHidden/>
          </w:rPr>
        </w:r>
        <w:r w:rsidR="006918CE">
          <w:rPr>
            <w:noProof/>
            <w:webHidden/>
          </w:rPr>
          <w:fldChar w:fldCharType="separate"/>
        </w:r>
        <w:r w:rsidR="00584526">
          <w:rPr>
            <w:noProof/>
            <w:webHidden/>
          </w:rPr>
          <w:t>78</w:t>
        </w:r>
        <w:r w:rsidR="006918CE">
          <w:rPr>
            <w:noProof/>
            <w:webHidden/>
          </w:rPr>
          <w:fldChar w:fldCharType="end"/>
        </w:r>
      </w:hyperlink>
    </w:p>
    <w:p w14:paraId="0A9FCE5B" w14:textId="3E687053" w:rsidR="006918CE" w:rsidRDefault="00000000">
      <w:pPr>
        <w:pStyle w:val="TOC3"/>
        <w:rPr>
          <w:rFonts w:asciiTheme="minorHAnsi" w:eastAsiaTheme="minorEastAsia" w:hAnsiTheme="minorHAnsi" w:cstheme="minorBidi"/>
          <w:noProof/>
          <w:sz w:val="22"/>
        </w:rPr>
      </w:pPr>
      <w:hyperlink w:anchor="_Toc34319699" w:history="1">
        <w:r w:rsidR="006918CE" w:rsidRPr="004C6BE3">
          <w:rPr>
            <w:rStyle w:val="Hyperlink"/>
            <w:noProof/>
          </w:rPr>
          <w:t>8.9.2</w:t>
        </w:r>
        <w:r w:rsidR="006918CE">
          <w:rPr>
            <w:rFonts w:asciiTheme="minorHAnsi" w:eastAsiaTheme="minorEastAsia" w:hAnsiTheme="minorHAnsi" w:cstheme="minorBidi"/>
            <w:noProof/>
            <w:sz w:val="22"/>
          </w:rPr>
          <w:tab/>
        </w:r>
        <w:r w:rsidR="006918CE" w:rsidRPr="004C6BE3">
          <w:rPr>
            <w:rStyle w:val="Hyperlink"/>
            <w:noProof/>
          </w:rPr>
          <w:t>LOC - Location Identification Segment</w:t>
        </w:r>
        <w:r w:rsidR="006918CE">
          <w:rPr>
            <w:noProof/>
            <w:webHidden/>
          </w:rPr>
          <w:tab/>
        </w:r>
        <w:r w:rsidR="006918CE">
          <w:rPr>
            <w:noProof/>
            <w:webHidden/>
          </w:rPr>
          <w:fldChar w:fldCharType="begin"/>
        </w:r>
        <w:r w:rsidR="006918CE">
          <w:rPr>
            <w:noProof/>
            <w:webHidden/>
          </w:rPr>
          <w:instrText xml:space="preserve"> PAGEREF _Toc34319699 \h </w:instrText>
        </w:r>
        <w:r w:rsidR="006918CE">
          <w:rPr>
            <w:noProof/>
            <w:webHidden/>
          </w:rPr>
        </w:r>
        <w:r w:rsidR="006918CE">
          <w:rPr>
            <w:noProof/>
            <w:webHidden/>
          </w:rPr>
          <w:fldChar w:fldCharType="separate"/>
        </w:r>
        <w:r w:rsidR="00584526">
          <w:rPr>
            <w:noProof/>
            <w:webHidden/>
          </w:rPr>
          <w:t>80</w:t>
        </w:r>
        <w:r w:rsidR="006918CE">
          <w:rPr>
            <w:noProof/>
            <w:webHidden/>
          </w:rPr>
          <w:fldChar w:fldCharType="end"/>
        </w:r>
      </w:hyperlink>
    </w:p>
    <w:p w14:paraId="2FBC244B" w14:textId="609D4349" w:rsidR="006918CE" w:rsidRDefault="00000000">
      <w:pPr>
        <w:pStyle w:val="TOC3"/>
        <w:rPr>
          <w:rFonts w:asciiTheme="minorHAnsi" w:eastAsiaTheme="minorEastAsia" w:hAnsiTheme="minorHAnsi" w:cstheme="minorBidi"/>
          <w:noProof/>
          <w:sz w:val="22"/>
        </w:rPr>
      </w:pPr>
      <w:hyperlink w:anchor="_Toc34319700" w:history="1">
        <w:r w:rsidR="006918CE" w:rsidRPr="004C6BE3">
          <w:rPr>
            <w:rStyle w:val="Hyperlink"/>
            <w:noProof/>
          </w:rPr>
          <w:t>8.9.3</w:t>
        </w:r>
        <w:r w:rsidR="006918CE">
          <w:rPr>
            <w:rFonts w:asciiTheme="minorHAnsi" w:eastAsiaTheme="minorEastAsia" w:hAnsiTheme="minorHAnsi" w:cstheme="minorBidi"/>
            <w:noProof/>
            <w:sz w:val="22"/>
          </w:rPr>
          <w:tab/>
        </w:r>
        <w:r w:rsidR="006918CE" w:rsidRPr="004C6BE3">
          <w:rPr>
            <w:rStyle w:val="Hyperlink"/>
            <w:noProof/>
          </w:rPr>
          <w:t>LCH - Location Characteristic Segment</w:t>
        </w:r>
        <w:r w:rsidR="006918CE">
          <w:rPr>
            <w:noProof/>
            <w:webHidden/>
          </w:rPr>
          <w:tab/>
        </w:r>
        <w:r w:rsidR="006918CE">
          <w:rPr>
            <w:noProof/>
            <w:webHidden/>
          </w:rPr>
          <w:fldChar w:fldCharType="begin"/>
        </w:r>
        <w:r w:rsidR="006918CE">
          <w:rPr>
            <w:noProof/>
            <w:webHidden/>
          </w:rPr>
          <w:instrText xml:space="preserve"> PAGEREF _Toc34319700 \h </w:instrText>
        </w:r>
        <w:r w:rsidR="006918CE">
          <w:rPr>
            <w:noProof/>
            <w:webHidden/>
          </w:rPr>
        </w:r>
        <w:r w:rsidR="006918CE">
          <w:rPr>
            <w:noProof/>
            <w:webHidden/>
          </w:rPr>
          <w:fldChar w:fldCharType="separate"/>
        </w:r>
        <w:r w:rsidR="00584526">
          <w:rPr>
            <w:noProof/>
            <w:webHidden/>
          </w:rPr>
          <w:t>84</w:t>
        </w:r>
        <w:r w:rsidR="006918CE">
          <w:rPr>
            <w:noProof/>
            <w:webHidden/>
          </w:rPr>
          <w:fldChar w:fldCharType="end"/>
        </w:r>
      </w:hyperlink>
    </w:p>
    <w:p w14:paraId="5FC923AA" w14:textId="71772C61" w:rsidR="006918CE" w:rsidRDefault="00000000">
      <w:pPr>
        <w:pStyle w:val="TOC3"/>
        <w:rPr>
          <w:rFonts w:asciiTheme="minorHAnsi" w:eastAsiaTheme="minorEastAsia" w:hAnsiTheme="minorHAnsi" w:cstheme="minorBidi"/>
          <w:noProof/>
          <w:sz w:val="22"/>
        </w:rPr>
      </w:pPr>
      <w:hyperlink w:anchor="_Toc34319701" w:history="1">
        <w:r w:rsidR="006918CE" w:rsidRPr="004C6BE3">
          <w:rPr>
            <w:rStyle w:val="Hyperlink"/>
            <w:noProof/>
          </w:rPr>
          <w:t>8.9.4</w:t>
        </w:r>
        <w:r w:rsidR="006918CE">
          <w:rPr>
            <w:rFonts w:asciiTheme="minorHAnsi" w:eastAsiaTheme="minorEastAsia" w:hAnsiTheme="minorHAnsi" w:cstheme="minorBidi"/>
            <w:noProof/>
            <w:sz w:val="22"/>
          </w:rPr>
          <w:tab/>
        </w:r>
        <w:r w:rsidR="006918CE" w:rsidRPr="004C6BE3">
          <w:rPr>
            <w:rStyle w:val="Hyperlink"/>
            <w:noProof/>
          </w:rPr>
          <w:t>LRL - Location Relationship Segment</w:t>
        </w:r>
        <w:r w:rsidR="006918CE">
          <w:rPr>
            <w:noProof/>
            <w:webHidden/>
          </w:rPr>
          <w:tab/>
        </w:r>
        <w:r w:rsidR="006918CE">
          <w:rPr>
            <w:noProof/>
            <w:webHidden/>
          </w:rPr>
          <w:fldChar w:fldCharType="begin"/>
        </w:r>
        <w:r w:rsidR="006918CE">
          <w:rPr>
            <w:noProof/>
            <w:webHidden/>
          </w:rPr>
          <w:instrText xml:space="preserve"> PAGEREF _Toc34319701 \h </w:instrText>
        </w:r>
        <w:r w:rsidR="006918CE">
          <w:rPr>
            <w:noProof/>
            <w:webHidden/>
          </w:rPr>
        </w:r>
        <w:r w:rsidR="006918CE">
          <w:rPr>
            <w:noProof/>
            <w:webHidden/>
          </w:rPr>
          <w:fldChar w:fldCharType="separate"/>
        </w:r>
        <w:r w:rsidR="00584526">
          <w:rPr>
            <w:noProof/>
            <w:webHidden/>
          </w:rPr>
          <w:t>87</w:t>
        </w:r>
        <w:r w:rsidR="006918CE">
          <w:rPr>
            <w:noProof/>
            <w:webHidden/>
          </w:rPr>
          <w:fldChar w:fldCharType="end"/>
        </w:r>
      </w:hyperlink>
    </w:p>
    <w:p w14:paraId="426A2978" w14:textId="6EAAA701" w:rsidR="006918CE" w:rsidRDefault="00000000">
      <w:pPr>
        <w:pStyle w:val="TOC3"/>
        <w:rPr>
          <w:rFonts w:asciiTheme="minorHAnsi" w:eastAsiaTheme="minorEastAsia" w:hAnsiTheme="minorHAnsi" w:cstheme="minorBidi"/>
          <w:noProof/>
          <w:sz w:val="22"/>
        </w:rPr>
      </w:pPr>
      <w:hyperlink w:anchor="_Toc34319702" w:history="1">
        <w:r w:rsidR="006918CE" w:rsidRPr="004C6BE3">
          <w:rPr>
            <w:rStyle w:val="Hyperlink"/>
            <w:noProof/>
          </w:rPr>
          <w:t>8.9.5</w:t>
        </w:r>
        <w:r w:rsidR="006918CE">
          <w:rPr>
            <w:rFonts w:asciiTheme="minorHAnsi" w:eastAsiaTheme="minorEastAsia" w:hAnsiTheme="minorHAnsi" w:cstheme="minorBidi"/>
            <w:noProof/>
            <w:sz w:val="22"/>
          </w:rPr>
          <w:tab/>
        </w:r>
        <w:r w:rsidR="006918CE" w:rsidRPr="004C6BE3">
          <w:rPr>
            <w:rStyle w:val="Hyperlink"/>
            <w:noProof/>
          </w:rPr>
          <w:t>LDP - Location Department Segment</w:t>
        </w:r>
        <w:r w:rsidR="006918CE">
          <w:rPr>
            <w:noProof/>
            <w:webHidden/>
          </w:rPr>
          <w:tab/>
        </w:r>
        <w:r w:rsidR="006918CE">
          <w:rPr>
            <w:noProof/>
            <w:webHidden/>
          </w:rPr>
          <w:fldChar w:fldCharType="begin"/>
        </w:r>
        <w:r w:rsidR="006918CE">
          <w:rPr>
            <w:noProof/>
            <w:webHidden/>
          </w:rPr>
          <w:instrText xml:space="preserve"> PAGEREF _Toc34319702 \h </w:instrText>
        </w:r>
        <w:r w:rsidR="006918CE">
          <w:rPr>
            <w:noProof/>
            <w:webHidden/>
          </w:rPr>
        </w:r>
        <w:r w:rsidR="006918CE">
          <w:rPr>
            <w:noProof/>
            <w:webHidden/>
          </w:rPr>
          <w:fldChar w:fldCharType="separate"/>
        </w:r>
        <w:r w:rsidR="00584526">
          <w:rPr>
            <w:noProof/>
            <w:webHidden/>
          </w:rPr>
          <w:t>89</w:t>
        </w:r>
        <w:r w:rsidR="006918CE">
          <w:rPr>
            <w:noProof/>
            <w:webHidden/>
          </w:rPr>
          <w:fldChar w:fldCharType="end"/>
        </w:r>
      </w:hyperlink>
    </w:p>
    <w:p w14:paraId="7DC5ABF8" w14:textId="5B9C2798" w:rsidR="006918CE" w:rsidRDefault="00000000">
      <w:pPr>
        <w:pStyle w:val="TOC3"/>
        <w:rPr>
          <w:rFonts w:asciiTheme="minorHAnsi" w:eastAsiaTheme="minorEastAsia" w:hAnsiTheme="minorHAnsi" w:cstheme="minorBidi"/>
          <w:noProof/>
          <w:sz w:val="22"/>
        </w:rPr>
      </w:pPr>
      <w:hyperlink w:anchor="_Toc34319703" w:history="1">
        <w:r w:rsidR="006918CE" w:rsidRPr="004C6BE3">
          <w:rPr>
            <w:rStyle w:val="Hyperlink"/>
            <w:noProof/>
          </w:rPr>
          <w:t>8.9.6</w:t>
        </w:r>
        <w:r w:rsidR="006918CE">
          <w:rPr>
            <w:rFonts w:asciiTheme="minorHAnsi" w:eastAsiaTheme="minorEastAsia" w:hAnsiTheme="minorHAnsi" w:cstheme="minorBidi"/>
            <w:noProof/>
            <w:sz w:val="22"/>
          </w:rPr>
          <w:tab/>
        </w:r>
        <w:r w:rsidR="006918CE" w:rsidRPr="004C6BE3">
          <w:rPr>
            <w:rStyle w:val="Hyperlink"/>
            <w:noProof/>
          </w:rPr>
          <w:t>LCC - Location Charge Code Segment</w:t>
        </w:r>
        <w:r w:rsidR="006918CE">
          <w:rPr>
            <w:noProof/>
            <w:webHidden/>
          </w:rPr>
          <w:tab/>
        </w:r>
        <w:r w:rsidR="006918CE">
          <w:rPr>
            <w:noProof/>
            <w:webHidden/>
          </w:rPr>
          <w:fldChar w:fldCharType="begin"/>
        </w:r>
        <w:r w:rsidR="006918CE">
          <w:rPr>
            <w:noProof/>
            <w:webHidden/>
          </w:rPr>
          <w:instrText xml:space="preserve"> PAGEREF _Toc34319703 \h </w:instrText>
        </w:r>
        <w:r w:rsidR="006918CE">
          <w:rPr>
            <w:noProof/>
            <w:webHidden/>
          </w:rPr>
        </w:r>
        <w:r w:rsidR="006918CE">
          <w:rPr>
            <w:noProof/>
            <w:webHidden/>
          </w:rPr>
          <w:fldChar w:fldCharType="separate"/>
        </w:r>
        <w:r w:rsidR="00584526">
          <w:rPr>
            <w:noProof/>
            <w:webHidden/>
          </w:rPr>
          <w:t>92</w:t>
        </w:r>
        <w:r w:rsidR="006918CE">
          <w:rPr>
            <w:noProof/>
            <w:webHidden/>
          </w:rPr>
          <w:fldChar w:fldCharType="end"/>
        </w:r>
      </w:hyperlink>
    </w:p>
    <w:p w14:paraId="23633EF5" w14:textId="10A5491D" w:rsidR="006918CE" w:rsidRDefault="00000000" w:rsidP="00F06E27">
      <w:pPr>
        <w:pStyle w:val="TOC2"/>
        <w:rPr>
          <w:rFonts w:asciiTheme="minorHAnsi" w:eastAsiaTheme="minorEastAsia" w:hAnsiTheme="minorHAnsi" w:cstheme="minorBidi"/>
          <w:kern w:val="0"/>
          <w:sz w:val="22"/>
          <w:szCs w:val="22"/>
        </w:rPr>
      </w:pPr>
      <w:hyperlink w:anchor="_Toc34319704" w:history="1">
        <w:r w:rsidR="006918CE" w:rsidRPr="004C6BE3">
          <w:rPr>
            <w:rStyle w:val="Hyperlink"/>
          </w:rPr>
          <w:t>8.10</w:t>
        </w:r>
        <w:r w:rsidR="006918CE">
          <w:rPr>
            <w:rFonts w:asciiTheme="minorHAnsi" w:eastAsiaTheme="minorEastAsia" w:hAnsiTheme="minorHAnsi" w:cstheme="minorBidi"/>
            <w:kern w:val="0"/>
            <w:sz w:val="22"/>
            <w:szCs w:val="22"/>
          </w:rPr>
          <w:tab/>
        </w:r>
        <w:r w:rsidR="006918CE" w:rsidRPr="004C6BE3">
          <w:rPr>
            <w:rStyle w:val="Hyperlink"/>
          </w:rPr>
          <w:t>CHARGE DESCRIPTION MASTER FILES</w:t>
        </w:r>
        <w:r w:rsidR="006918CE">
          <w:rPr>
            <w:webHidden/>
          </w:rPr>
          <w:tab/>
        </w:r>
        <w:r w:rsidR="006918CE">
          <w:rPr>
            <w:webHidden/>
          </w:rPr>
          <w:fldChar w:fldCharType="begin"/>
        </w:r>
        <w:r w:rsidR="006918CE">
          <w:rPr>
            <w:webHidden/>
          </w:rPr>
          <w:instrText xml:space="preserve"> PAGEREF _Toc34319704 \h </w:instrText>
        </w:r>
        <w:r w:rsidR="006918CE">
          <w:rPr>
            <w:webHidden/>
          </w:rPr>
        </w:r>
        <w:r w:rsidR="006918CE">
          <w:rPr>
            <w:webHidden/>
          </w:rPr>
          <w:fldChar w:fldCharType="separate"/>
        </w:r>
        <w:r w:rsidR="00584526">
          <w:rPr>
            <w:webHidden/>
          </w:rPr>
          <w:t>95</w:t>
        </w:r>
        <w:r w:rsidR="006918CE">
          <w:rPr>
            <w:webHidden/>
          </w:rPr>
          <w:fldChar w:fldCharType="end"/>
        </w:r>
      </w:hyperlink>
    </w:p>
    <w:p w14:paraId="31730C34" w14:textId="0B7AA62F" w:rsidR="006918CE" w:rsidRDefault="00000000">
      <w:pPr>
        <w:pStyle w:val="TOC3"/>
        <w:rPr>
          <w:rFonts w:asciiTheme="minorHAnsi" w:eastAsiaTheme="minorEastAsia" w:hAnsiTheme="minorHAnsi" w:cstheme="minorBidi"/>
          <w:noProof/>
          <w:sz w:val="22"/>
        </w:rPr>
      </w:pPr>
      <w:hyperlink w:anchor="_Toc34319705" w:history="1">
        <w:r w:rsidR="006918CE" w:rsidRPr="004C6BE3">
          <w:rPr>
            <w:rStyle w:val="Hyperlink"/>
            <w:noProof/>
          </w:rPr>
          <w:t>8.10.1</w:t>
        </w:r>
        <w:r w:rsidR="006918CE">
          <w:rPr>
            <w:rFonts w:asciiTheme="minorHAnsi" w:eastAsiaTheme="minorEastAsia" w:hAnsiTheme="minorHAnsi" w:cstheme="minorBidi"/>
            <w:noProof/>
            <w:sz w:val="22"/>
          </w:rPr>
          <w:tab/>
        </w:r>
        <w:r w:rsidR="006918CE" w:rsidRPr="004C6BE3">
          <w:rPr>
            <w:rStyle w:val="Hyperlink"/>
            <w:noProof/>
          </w:rPr>
          <w:t>MFN/MFK - Charge Description Master File Message (Event M04)</w:t>
        </w:r>
        <w:r w:rsidR="006918CE">
          <w:rPr>
            <w:noProof/>
            <w:webHidden/>
          </w:rPr>
          <w:tab/>
        </w:r>
        <w:r w:rsidR="006918CE">
          <w:rPr>
            <w:noProof/>
            <w:webHidden/>
          </w:rPr>
          <w:fldChar w:fldCharType="begin"/>
        </w:r>
        <w:r w:rsidR="006918CE">
          <w:rPr>
            <w:noProof/>
            <w:webHidden/>
          </w:rPr>
          <w:instrText xml:space="preserve"> PAGEREF _Toc34319705 \h </w:instrText>
        </w:r>
        <w:r w:rsidR="006918CE">
          <w:rPr>
            <w:noProof/>
            <w:webHidden/>
          </w:rPr>
        </w:r>
        <w:r w:rsidR="006918CE">
          <w:rPr>
            <w:noProof/>
            <w:webHidden/>
          </w:rPr>
          <w:fldChar w:fldCharType="separate"/>
        </w:r>
        <w:r w:rsidR="00584526">
          <w:rPr>
            <w:noProof/>
            <w:webHidden/>
          </w:rPr>
          <w:t>95</w:t>
        </w:r>
        <w:r w:rsidR="006918CE">
          <w:rPr>
            <w:noProof/>
            <w:webHidden/>
          </w:rPr>
          <w:fldChar w:fldCharType="end"/>
        </w:r>
      </w:hyperlink>
    </w:p>
    <w:p w14:paraId="25A80082" w14:textId="4822FCFE" w:rsidR="006918CE" w:rsidRDefault="00000000">
      <w:pPr>
        <w:pStyle w:val="TOC3"/>
        <w:rPr>
          <w:rFonts w:asciiTheme="minorHAnsi" w:eastAsiaTheme="minorEastAsia" w:hAnsiTheme="minorHAnsi" w:cstheme="minorBidi"/>
          <w:noProof/>
          <w:sz w:val="22"/>
        </w:rPr>
      </w:pPr>
      <w:hyperlink w:anchor="_Toc34319706" w:history="1">
        <w:r w:rsidR="006918CE" w:rsidRPr="004C6BE3">
          <w:rPr>
            <w:rStyle w:val="Hyperlink"/>
            <w:noProof/>
          </w:rPr>
          <w:t>8.10.2</w:t>
        </w:r>
        <w:r w:rsidR="006918CE">
          <w:rPr>
            <w:rFonts w:asciiTheme="minorHAnsi" w:eastAsiaTheme="minorEastAsia" w:hAnsiTheme="minorHAnsi" w:cstheme="minorBidi"/>
            <w:noProof/>
            <w:sz w:val="22"/>
          </w:rPr>
          <w:tab/>
        </w:r>
        <w:r w:rsidR="006918CE" w:rsidRPr="004C6BE3">
          <w:rPr>
            <w:rStyle w:val="Hyperlink"/>
            <w:noProof/>
          </w:rPr>
          <w:t>CDM - Charge Description Master Segment</w:t>
        </w:r>
        <w:r w:rsidR="006918CE">
          <w:rPr>
            <w:noProof/>
            <w:webHidden/>
          </w:rPr>
          <w:tab/>
        </w:r>
        <w:r w:rsidR="006918CE">
          <w:rPr>
            <w:noProof/>
            <w:webHidden/>
          </w:rPr>
          <w:fldChar w:fldCharType="begin"/>
        </w:r>
        <w:r w:rsidR="006918CE">
          <w:rPr>
            <w:noProof/>
            <w:webHidden/>
          </w:rPr>
          <w:instrText xml:space="preserve"> PAGEREF _Toc34319706 \h </w:instrText>
        </w:r>
        <w:r w:rsidR="006918CE">
          <w:rPr>
            <w:noProof/>
            <w:webHidden/>
          </w:rPr>
        </w:r>
        <w:r w:rsidR="006918CE">
          <w:rPr>
            <w:noProof/>
            <w:webHidden/>
          </w:rPr>
          <w:fldChar w:fldCharType="separate"/>
        </w:r>
        <w:r w:rsidR="00584526">
          <w:rPr>
            <w:noProof/>
            <w:webHidden/>
          </w:rPr>
          <w:t>96</w:t>
        </w:r>
        <w:r w:rsidR="006918CE">
          <w:rPr>
            <w:noProof/>
            <w:webHidden/>
          </w:rPr>
          <w:fldChar w:fldCharType="end"/>
        </w:r>
      </w:hyperlink>
    </w:p>
    <w:p w14:paraId="392837FF" w14:textId="05155C21" w:rsidR="006918CE" w:rsidRDefault="00000000">
      <w:pPr>
        <w:pStyle w:val="TOC3"/>
        <w:rPr>
          <w:rFonts w:asciiTheme="minorHAnsi" w:eastAsiaTheme="minorEastAsia" w:hAnsiTheme="minorHAnsi" w:cstheme="minorBidi"/>
          <w:noProof/>
          <w:sz w:val="22"/>
        </w:rPr>
      </w:pPr>
      <w:hyperlink w:anchor="_Toc34319707" w:history="1">
        <w:r w:rsidR="006918CE" w:rsidRPr="004C6BE3">
          <w:rPr>
            <w:rStyle w:val="Hyperlink"/>
            <w:noProof/>
          </w:rPr>
          <w:t>8.10.3</w:t>
        </w:r>
        <w:r w:rsidR="006918CE">
          <w:rPr>
            <w:rFonts w:asciiTheme="minorHAnsi" w:eastAsiaTheme="minorEastAsia" w:hAnsiTheme="minorHAnsi" w:cstheme="minorBidi"/>
            <w:noProof/>
            <w:sz w:val="22"/>
          </w:rPr>
          <w:tab/>
        </w:r>
        <w:r w:rsidR="006918CE" w:rsidRPr="004C6BE3">
          <w:rPr>
            <w:rStyle w:val="Hyperlink"/>
            <w:noProof/>
          </w:rPr>
          <w:t>PRC - Pricing Segment</w:t>
        </w:r>
        <w:r w:rsidR="006918CE">
          <w:rPr>
            <w:noProof/>
            <w:webHidden/>
          </w:rPr>
          <w:tab/>
        </w:r>
        <w:r w:rsidR="006918CE">
          <w:rPr>
            <w:noProof/>
            <w:webHidden/>
          </w:rPr>
          <w:fldChar w:fldCharType="begin"/>
        </w:r>
        <w:r w:rsidR="006918CE">
          <w:rPr>
            <w:noProof/>
            <w:webHidden/>
          </w:rPr>
          <w:instrText xml:space="preserve"> PAGEREF _Toc34319707 \h </w:instrText>
        </w:r>
        <w:r w:rsidR="006918CE">
          <w:rPr>
            <w:noProof/>
            <w:webHidden/>
          </w:rPr>
        </w:r>
        <w:r w:rsidR="006918CE">
          <w:rPr>
            <w:noProof/>
            <w:webHidden/>
          </w:rPr>
          <w:fldChar w:fldCharType="separate"/>
        </w:r>
        <w:r w:rsidR="00584526">
          <w:rPr>
            <w:noProof/>
            <w:webHidden/>
          </w:rPr>
          <w:t>100</w:t>
        </w:r>
        <w:r w:rsidR="006918CE">
          <w:rPr>
            <w:noProof/>
            <w:webHidden/>
          </w:rPr>
          <w:fldChar w:fldCharType="end"/>
        </w:r>
      </w:hyperlink>
    </w:p>
    <w:p w14:paraId="56F8F106" w14:textId="7304FE6F" w:rsidR="006918CE" w:rsidRDefault="00000000">
      <w:pPr>
        <w:pStyle w:val="TOC3"/>
        <w:rPr>
          <w:rFonts w:asciiTheme="minorHAnsi" w:eastAsiaTheme="minorEastAsia" w:hAnsiTheme="minorHAnsi" w:cstheme="minorBidi"/>
          <w:noProof/>
          <w:sz w:val="22"/>
        </w:rPr>
      </w:pPr>
      <w:hyperlink w:anchor="_Toc34319708" w:history="1">
        <w:r w:rsidR="006918CE" w:rsidRPr="004C6BE3">
          <w:rPr>
            <w:rStyle w:val="Hyperlink"/>
            <w:noProof/>
          </w:rPr>
          <w:t>8.10.4</w:t>
        </w:r>
        <w:r w:rsidR="006918CE">
          <w:rPr>
            <w:rFonts w:asciiTheme="minorHAnsi" w:eastAsiaTheme="minorEastAsia" w:hAnsiTheme="minorHAnsi" w:cstheme="minorBidi"/>
            <w:noProof/>
            <w:sz w:val="22"/>
          </w:rPr>
          <w:tab/>
        </w:r>
        <w:r w:rsidR="006918CE" w:rsidRPr="004C6BE3">
          <w:rPr>
            <w:rStyle w:val="Hyperlink"/>
            <w:noProof/>
          </w:rPr>
          <w:t>Example:  MFN Message Charge Description Master File</w:t>
        </w:r>
        <w:r w:rsidR="006918CE">
          <w:rPr>
            <w:noProof/>
            <w:webHidden/>
          </w:rPr>
          <w:tab/>
        </w:r>
        <w:r w:rsidR="006918CE">
          <w:rPr>
            <w:noProof/>
            <w:webHidden/>
          </w:rPr>
          <w:fldChar w:fldCharType="begin"/>
        </w:r>
        <w:r w:rsidR="006918CE">
          <w:rPr>
            <w:noProof/>
            <w:webHidden/>
          </w:rPr>
          <w:instrText xml:space="preserve"> PAGEREF _Toc34319708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hyperlink>
    </w:p>
    <w:p w14:paraId="274366A5" w14:textId="5B1BE7FF" w:rsidR="006918CE" w:rsidRDefault="00000000" w:rsidP="00F06E27">
      <w:pPr>
        <w:pStyle w:val="TOC2"/>
        <w:rPr>
          <w:rFonts w:asciiTheme="minorHAnsi" w:eastAsiaTheme="minorEastAsia" w:hAnsiTheme="minorHAnsi" w:cstheme="minorBidi"/>
          <w:kern w:val="0"/>
          <w:sz w:val="22"/>
          <w:szCs w:val="22"/>
        </w:rPr>
      </w:pPr>
      <w:hyperlink w:anchor="_Toc34319709" w:history="1">
        <w:r w:rsidR="006918CE" w:rsidRPr="004C6BE3">
          <w:rPr>
            <w:rStyle w:val="Hyperlink"/>
          </w:rPr>
          <w:t>8.11</w:t>
        </w:r>
        <w:r w:rsidR="006918CE">
          <w:rPr>
            <w:rFonts w:asciiTheme="minorHAnsi" w:eastAsiaTheme="minorEastAsia" w:hAnsiTheme="minorHAnsi" w:cstheme="minorBidi"/>
            <w:kern w:val="0"/>
            <w:sz w:val="22"/>
            <w:szCs w:val="22"/>
          </w:rPr>
          <w:tab/>
        </w:r>
        <w:r w:rsidR="006918CE" w:rsidRPr="004C6BE3">
          <w:rPr>
            <w:rStyle w:val="Hyperlink"/>
          </w:rPr>
          <w:t>CLINICAL TRIALS MASTER FILES</w:t>
        </w:r>
        <w:r w:rsidR="006918CE">
          <w:rPr>
            <w:webHidden/>
          </w:rPr>
          <w:tab/>
        </w:r>
        <w:r w:rsidR="006918CE">
          <w:rPr>
            <w:webHidden/>
          </w:rPr>
          <w:fldChar w:fldCharType="begin"/>
        </w:r>
        <w:r w:rsidR="006918CE">
          <w:rPr>
            <w:webHidden/>
          </w:rPr>
          <w:instrText xml:space="preserve"> PAGEREF _Toc34319709 \h </w:instrText>
        </w:r>
        <w:r w:rsidR="006918CE">
          <w:rPr>
            <w:webHidden/>
          </w:rPr>
        </w:r>
        <w:r w:rsidR="006918CE">
          <w:rPr>
            <w:webHidden/>
          </w:rPr>
          <w:fldChar w:fldCharType="separate"/>
        </w:r>
        <w:r w:rsidR="00584526">
          <w:rPr>
            <w:webHidden/>
          </w:rPr>
          <w:t>105</w:t>
        </w:r>
        <w:r w:rsidR="006918CE">
          <w:rPr>
            <w:webHidden/>
          </w:rPr>
          <w:fldChar w:fldCharType="end"/>
        </w:r>
      </w:hyperlink>
    </w:p>
    <w:p w14:paraId="5FC59E42" w14:textId="0BE1301C" w:rsidR="006918CE" w:rsidRDefault="00000000">
      <w:pPr>
        <w:pStyle w:val="TOC3"/>
        <w:rPr>
          <w:rFonts w:asciiTheme="minorHAnsi" w:eastAsiaTheme="minorEastAsia" w:hAnsiTheme="minorHAnsi" w:cstheme="minorBidi"/>
          <w:noProof/>
          <w:sz w:val="22"/>
        </w:rPr>
      </w:pPr>
      <w:hyperlink w:anchor="_Toc34319710" w:history="1">
        <w:r w:rsidR="006918CE" w:rsidRPr="004C6BE3">
          <w:rPr>
            <w:rStyle w:val="Hyperlink"/>
            <w:noProof/>
          </w:rPr>
          <w:t>8.11.1</w:t>
        </w:r>
        <w:r w:rsidR="006918CE">
          <w:rPr>
            <w:rFonts w:asciiTheme="minorHAnsi" w:eastAsiaTheme="minorEastAsia" w:hAnsiTheme="minorHAnsi" w:cstheme="minorBidi"/>
            <w:noProof/>
            <w:sz w:val="22"/>
          </w:rPr>
          <w:tab/>
        </w:r>
        <w:r w:rsidR="006918CE" w:rsidRPr="004C6BE3">
          <w:rPr>
            <w:rStyle w:val="Hyperlink"/>
            <w:noProof/>
          </w:rPr>
          <w:t>MFN/MFK - Clinical Trials Master File Message (Event M06-M07)</w:t>
        </w:r>
        <w:r w:rsidR="006918CE">
          <w:rPr>
            <w:noProof/>
            <w:webHidden/>
          </w:rPr>
          <w:tab/>
        </w:r>
        <w:r w:rsidR="006918CE">
          <w:rPr>
            <w:noProof/>
            <w:webHidden/>
          </w:rPr>
          <w:fldChar w:fldCharType="begin"/>
        </w:r>
        <w:r w:rsidR="006918CE">
          <w:rPr>
            <w:noProof/>
            <w:webHidden/>
          </w:rPr>
          <w:instrText xml:space="preserve"> PAGEREF _Toc34319710 \h </w:instrText>
        </w:r>
        <w:r w:rsidR="006918CE">
          <w:rPr>
            <w:noProof/>
            <w:webHidden/>
          </w:rPr>
        </w:r>
        <w:r w:rsidR="006918CE">
          <w:rPr>
            <w:noProof/>
            <w:webHidden/>
          </w:rPr>
          <w:fldChar w:fldCharType="separate"/>
        </w:r>
        <w:r w:rsidR="00584526">
          <w:rPr>
            <w:noProof/>
            <w:webHidden/>
          </w:rPr>
          <w:t>105</w:t>
        </w:r>
        <w:r w:rsidR="006918CE">
          <w:rPr>
            <w:noProof/>
            <w:webHidden/>
          </w:rPr>
          <w:fldChar w:fldCharType="end"/>
        </w:r>
      </w:hyperlink>
    </w:p>
    <w:p w14:paraId="3B552D68" w14:textId="55ED39D4" w:rsidR="006918CE" w:rsidRDefault="00000000">
      <w:pPr>
        <w:pStyle w:val="TOC3"/>
        <w:rPr>
          <w:rFonts w:asciiTheme="minorHAnsi" w:eastAsiaTheme="minorEastAsia" w:hAnsiTheme="minorHAnsi" w:cstheme="minorBidi"/>
          <w:noProof/>
          <w:sz w:val="22"/>
        </w:rPr>
      </w:pPr>
      <w:hyperlink w:anchor="_Toc34319711" w:history="1">
        <w:r w:rsidR="006918CE" w:rsidRPr="004C6BE3">
          <w:rPr>
            <w:rStyle w:val="Hyperlink"/>
            <w:noProof/>
          </w:rPr>
          <w:t>8.11.2</w:t>
        </w:r>
        <w:r w:rsidR="006918CE">
          <w:rPr>
            <w:rFonts w:asciiTheme="minorHAnsi" w:eastAsiaTheme="minorEastAsia" w:hAnsiTheme="minorHAnsi" w:cstheme="minorBidi"/>
            <w:noProof/>
            <w:sz w:val="22"/>
          </w:rPr>
          <w:tab/>
        </w:r>
        <w:r w:rsidR="006918CE" w:rsidRPr="004C6BE3">
          <w:rPr>
            <w:rStyle w:val="Hyperlink"/>
            <w:noProof/>
          </w:rPr>
          <w:t>CM0 - Clinical Study Master Segment</w:t>
        </w:r>
        <w:r w:rsidR="006918CE">
          <w:rPr>
            <w:noProof/>
            <w:webHidden/>
          </w:rPr>
          <w:tab/>
        </w:r>
        <w:r w:rsidR="006918CE">
          <w:rPr>
            <w:noProof/>
            <w:webHidden/>
          </w:rPr>
          <w:fldChar w:fldCharType="begin"/>
        </w:r>
        <w:r w:rsidR="006918CE">
          <w:rPr>
            <w:noProof/>
            <w:webHidden/>
          </w:rPr>
          <w:instrText xml:space="preserve"> PAGEREF _Toc34319711 \h </w:instrText>
        </w:r>
        <w:r w:rsidR="006918CE">
          <w:rPr>
            <w:noProof/>
            <w:webHidden/>
          </w:rPr>
        </w:r>
        <w:r w:rsidR="006918CE">
          <w:rPr>
            <w:noProof/>
            <w:webHidden/>
          </w:rPr>
          <w:fldChar w:fldCharType="separate"/>
        </w:r>
        <w:r w:rsidR="00584526">
          <w:rPr>
            <w:noProof/>
            <w:webHidden/>
          </w:rPr>
          <w:t>107</w:t>
        </w:r>
        <w:r w:rsidR="006918CE">
          <w:rPr>
            <w:noProof/>
            <w:webHidden/>
          </w:rPr>
          <w:fldChar w:fldCharType="end"/>
        </w:r>
      </w:hyperlink>
    </w:p>
    <w:p w14:paraId="4DBBCA0B" w14:textId="3F18FD19" w:rsidR="006918CE" w:rsidRDefault="00000000">
      <w:pPr>
        <w:pStyle w:val="TOC3"/>
        <w:rPr>
          <w:rFonts w:asciiTheme="minorHAnsi" w:eastAsiaTheme="minorEastAsia" w:hAnsiTheme="minorHAnsi" w:cstheme="minorBidi"/>
          <w:noProof/>
          <w:sz w:val="22"/>
        </w:rPr>
      </w:pPr>
      <w:hyperlink w:anchor="_Toc34319712" w:history="1">
        <w:r w:rsidR="006918CE" w:rsidRPr="004C6BE3">
          <w:rPr>
            <w:rStyle w:val="Hyperlink"/>
            <w:noProof/>
          </w:rPr>
          <w:t>8.11.3</w:t>
        </w:r>
        <w:r w:rsidR="006918CE">
          <w:rPr>
            <w:rFonts w:asciiTheme="minorHAnsi" w:eastAsiaTheme="minorEastAsia" w:hAnsiTheme="minorHAnsi" w:cstheme="minorBidi"/>
            <w:noProof/>
            <w:sz w:val="22"/>
          </w:rPr>
          <w:tab/>
        </w:r>
        <w:r w:rsidR="006918CE" w:rsidRPr="004C6BE3">
          <w:rPr>
            <w:rStyle w:val="Hyperlink"/>
            <w:noProof/>
          </w:rPr>
          <w:t>CM1 - Clinical Study Phase Master Segment</w:t>
        </w:r>
        <w:r w:rsidR="006918CE">
          <w:rPr>
            <w:noProof/>
            <w:webHidden/>
          </w:rPr>
          <w:tab/>
        </w:r>
        <w:r w:rsidR="006918CE">
          <w:rPr>
            <w:noProof/>
            <w:webHidden/>
          </w:rPr>
          <w:fldChar w:fldCharType="begin"/>
        </w:r>
        <w:r w:rsidR="006918CE">
          <w:rPr>
            <w:noProof/>
            <w:webHidden/>
          </w:rPr>
          <w:instrText xml:space="preserve"> PAGEREF _Toc34319712 \h </w:instrText>
        </w:r>
        <w:r w:rsidR="006918CE">
          <w:rPr>
            <w:noProof/>
            <w:webHidden/>
          </w:rPr>
        </w:r>
        <w:r w:rsidR="006918CE">
          <w:rPr>
            <w:noProof/>
            <w:webHidden/>
          </w:rPr>
          <w:fldChar w:fldCharType="separate"/>
        </w:r>
        <w:r w:rsidR="00584526">
          <w:rPr>
            <w:noProof/>
            <w:webHidden/>
          </w:rPr>
          <w:t>112</w:t>
        </w:r>
        <w:r w:rsidR="006918CE">
          <w:rPr>
            <w:noProof/>
            <w:webHidden/>
          </w:rPr>
          <w:fldChar w:fldCharType="end"/>
        </w:r>
      </w:hyperlink>
    </w:p>
    <w:p w14:paraId="3842EAFA" w14:textId="244C4DA5" w:rsidR="006918CE" w:rsidRDefault="00000000">
      <w:pPr>
        <w:pStyle w:val="TOC3"/>
        <w:rPr>
          <w:rFonts w:asciiTheme="minorHAnsi" w:eastAsiaTheme="minorEastAsia" w:hAnsiTheme="minorHAnsi" w:cstheme="minorBidi"/>
          <w:noProof/>
          <w:sz w:val="22"/>
        </w:rPr>
      </w:pPr>
      <w:hyperlink w:anchor="_Toc34319713" w:history="1">
        <w:r w:rsidR="006918CE" w:rsidRPr="004C6BE3">
          <w:rPr>
            <w:rStyle w:val="Hyperlink"/>
            <w:noProof/>
          </w:rPr>
          <w:t>8.11.4</w:t>
        </w:r>
        <w:r w:rsidR="006918CE">
          <w:rPr>
            <w:rFonts w:asciiTheme="minorHAnsi" w:eastAsiaTheme="minorEastAsia" w:hAnsiTheme="minorHAnsi" w:cstheme="minorBidi"/>
            <w:noProof/>
            <w:sz w:val="22"/>
          </w:rPr>
          <w:tab/>
        </w:r>
        <w:r w:rsidR="006918CE" w:rsidRPr="004C6BE3">
          <w:rPr>
            <w:rStyle w:val="Hyperlink"/>
            <w:noProof/>
          </w:rPr>
          <w:t>CM2 - Clinical Study Schedule Master Segment</w:t>
        </w:r>
        <w:r w:rsidR="006918CE">
          <w:rPr>
            <w:noProof/>
            <w:webHidden/>
          </w:rPr>
          <w:tab/>
        </w:r>
        <w:r w:rsidR="006918CE">
          <w:rPr>
            <w:noProof/>
            <w:webHidden/>
          </w:rPr>
          <w:fldChar w:fldCharType="begin"/>
        </w:r>
        <w:r w:rsidR="006918CE">
          <w:rPr>
            <w:noProof/>
            <w:webHidden/>
          </w:rPr>
          <w:instrText xml:space="preserve"> PAGEREF _Toc34319713 \h </w:instrText>
        </w:r>
        <w:r w:rsidR="006918CE">
          <w:rPr>
            <w:noProof/>
            <w:webHidden/>
          </w:rPr>
        </w:r>
        <w:r w:rsidR="006918CE">
          <w:rPr>
            <w:noProof/>
            <w:webHidden/>
          </w:rPr>
          <w:fldChar w:fldCharType="separate"/>
        </w:r>
        <w:r w:rsidR="00584526">
          <w:rPr>
            <w:noProof/>
            <w:webHidden/>
          </w:rPr>
          <w:t>113</w:t>
        </w:r>
        <w:r w:rsidR="006918CE">
          <w:rPr>
            <w:noProof/>
            <w:webHidden/>
          </w:rPr>
          <w:fldChar w:fldCharType="end"/>
        </w:r>
      </w:hyperlink>
    </w:p>
    <w:p w14:paraId="7A3D50A2" w14:textId="5111A119" w:rsidR="006918CE" w:rsidRDefault="00000000" w:rsidP="00F06E27">
      <w:pPr>
        <w:pStyle w:val="TOC2"/>
        <w:rPr>
          <w:rFonts w:asciiTheme="minorHAnsi" w:eastAsiaTheme="minorEastAsia" w:hAnsiTheme="minorHAnsi" w:cstheme="minorBidi"/>
          <w:kern w:val="0"/>
          <w:sz w:val="22"/>
          <w:szCs w:val="22"/>
        </w:rPr>
      </w:pPr>
      <w:hyperlink w:anchor="_Toc34319714" w:history="1">
        <w:r w:rsidR="006918CE" w:rsidRPr="004C6BE3">
          <w:rPr>
            <w:rStyle w:val="Hyperlink"/>
          </w:rPr>
          <w:t>8.12</w:t>
        </w:r>
        <w:r w:rsidR="006918CE">
          <w:rPr>
            <w:rFonts w:asciiTheme="minorHAnsi" w:eastAsiaTheme="minorEastAsia" w:hAnsiTheme="minorHAnsi" w:cstheme="minorBidi"/>
            <w:kern w:val="0"/>
            <w:sz w:val="22"/>
            <w:szCs w:val="22"/>
          </w:rPr>
          <w:tab/>
        </w:r>
        <w:r w:rsidR="006918CE" w:rsidRPr="004C6BE3">
          <w:rPr>
            <w:rStyle w:val="Hyperlink"/>
          </w:rPr>
          <w:t>INVENTORY ITEM MASTER FILES</w:t>
        </w:r>
        <w:r w:rsidR="006918CE">
          <w:rPr>
            <w:webHidden/>
          </w:rPr>
          <w:tab/>
        </w:r>
        <w:r w:rsidR="006918CE">
          <w:rPr>
            <w:webHidden/>
          </w:rPr>
          <w:fldChar w:fldCharType="begin"/>
        </w:r>
        <w:r w:rsidR="006918CE">
          <w:rPr>
            <w:webHidden/>
          </w:rPr>
          <w:instrText xml:space="preserve"> PAGEREF _Toc34319714 \h </w:instrText>
        </w:r>
        <w:r w:rsidR="006918CE">
          <w:rPr>
            <w:webHidden/>
          </w:rPr>
        </w:r>
        <w:r w:rsidR="006918CE">
          <w:rPr>
            <w:webHidden/>
          </w:rPr>
          <w:fldChar w:fldCharType="separate"/>
        </w:r>
        <w:r w:rsidR="00584526">
          <w:rPr>
            <w:webHidden/>
          </w:rPr>
          <w:t>114</w:t>
        </w:r>
        <w:r w:rsidR="006918CE">
          <w:rPr>
            <w:webHidden/>
          </w:rPr>
          <w:fldChar w:fldCharType="end"/>
        </w:r>
      </w:hyperlink>
    </w:p>
    <w:p w14:paraId="1D4B5290" w14:textId="31C66189" w:rsidR="006918CE" w:rsidRDefault="00000000">
      <w:pPr>
        <w:pStyle w:val="TOC3"/>
        <w:rPr>
          <w:rFonts w:asciiTheme="minorHAnsi" w:eastAsiaTheme="minorEastAsia" w:hAnsiTheme="minorHAnsi" w:cstheme="minorBidi"/>
          <w:noProof/>
          <w:sz w:val="22"/>
        </w:rPr>
      </w:pPr>
      <w:hyperlink w:anchor="_Toc34319715" w:history="1">
        <w:r w:rsidR="006918CE" w:rsidRPr="004C6BE3">
          <w:rPr>
            <w:rStyle w:val="Hyperlink"/>
            <w:noProof/>
          </w:rPr>
          <w:t>8.12.1</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(Event M15)</w:t>
        </w:r>
        <w:r w:rsidR="006918CE">
          <w:rPr>
            <w:noProof/>
            <w:webHidden/>
          </w:rPr>
          <w:tab/>
        </w:r>
        <w:r w:rsidR="006918CE">
          <w:rPr>
            <w:noProof/>
            <w:webHidden/>
          </w:rPr>
          <w:fldChar w:fldCharType="begin"/>
        </w:r>
        <w:r w:rsidR="006918CE">
          <w:rPr>
            <w:noProof/>
            <w:webHidden/>
          </w:rPr>
          <w:instrText xml:space="preserve"> PAGEREF _Toc34319715 \h </w:instrText>
        </w:r>
        <w:r w:rsidR="006918CE">
          <w:rPr>
            <w:noProof/>
            <w:webHidden/>
          </w:rPr>
        </w:r>
        <w:r w:rsidR="006918CE">
          <w:rPr>
            <w:noProof/>
            <w:webHidden/>
          </w:rPr>
          <w:fldChar w:fldCharType="separate"/>
        </w:r>
        <w:r w:rsidR="00584526">
          <w:rPr>
            <w:noProof/>
            <w:webHidden/>
          </w:rPr>
          <w:t>114</w:t>
        </w:r>
        <w:r w:rsidR="006918CE">
          <w:rPr>
            <w:noProof/>
            <w:webHidden/>
          </w:rPr>
          <w:fldChar w:fldCharType="end"/>
        </w:r>
      </w:hyperlink>
    </w:p>
    <w:p w14:paraId="6DAB0D97" w14:textId="51F01087" w:rsidR="006918CE" w:rsidRDefault="00000000">
      <w:pPr>
        <w:pStyle w:val="TOC3"/>
        <w:rPr>
          <w:rFonts w:asciiTheme="minorHAnsi" w:eastAsiaTheme="minorEastAsia" w:hAnsiTheme="minorHAnsi" w:cstheme="minorBidi"/>
          <w:noProof/>
          <w:sz w:val="22"/>
        </w:rPr>
      </w:pPr>
      <w:hyperlink w:anchor="_Toc34319716" w:history="1">
        <w:r w:rsidR="006918CE" w:rsidRPr="004C6BE3">
          <w:rPr>
            <w:rStyle w:val="Hyperlink"/>
            <w:noProof/>
          </w:rPr>
          <w:t>8.12.2</w:t>
        </w:r>
        <w:r w:rsidR="006918CE">
          <w:rPr>
            <w:rFonts w:asciiTheme="minorHAnsi" w:eastAsiaTheme="minorEastAsia" w:hAnsiTheme="minorHAnsi" w:cstheme="minorBidi"/>
            <w:noProof/>
            <w:sz w:val="22"/>
          </w:rPr>
          <w:tab/>
        </w:r>
        <w:r w:rsidR="006918CE" w:rsidRPr="004C6BE3">
          <w:rPr>
            <w:rStyle w:val="Hyperlink"/>
            <w:noProof/>
          </w:rPr>
          <w:t>MFN/MFK - Inventory Item Master File Message – Enhanced (Event M16)</w:t>
        </w:r>
        <w:r w:rsidR="006918CE">
          <w:rPr>
            <w:noProof/>
            <w:webHidden/>
          </w:rPr>
          <w:tab/>
        </w:r>
        <w:r w:rsidR="006918CE">
          <w:rPr>
            <w:noProof/>
            <w:webHidden/>
          </w:rPr>
          <w:fldChar w:fldCharType="begin"/>
        </w:r>
        <w:r w:rsidR="006918CE">
          <w:rPr>
            <w:noProof/>
            <w:webHidden/>
          </w:rPr>
          <w:instrText xml:space="preserve"> PAGEREF _Toc34319716 \h </w:instrText>
        </w:r>
        <w:r w:rsidR="006918CE">
          <w:rPr>
            <w:noProof/>
            <w:webHidden/>
          </w:rPr>
        </w:r>
        <w:r w:rsidR="006918CE">
          <w:rPr>
            <w:noProof/>
            <w:webHidden/>
          </w:rPr>
          <w:fldChar w:fldCharType="separate"/>
        </w:r>
        <w:r w:rsidR="00584526">
          <w:rPr>
            <w:noProof/>
            <w:webHidden/>
          </w:rPr>
          <w:t>115</w:t>
        </w:r>
        <w:r w:rsidR="006918CE">
          <w:rPr>
            <w:noProof/>
            <w:webHidden/>
          </w:rPr>
          <w:fldChar w:fldCharType="end"/>
        </w:r>
      </w:hyperlink>
    </w:p>
    <w:p w14:paraId="56354B4C" w14:textId="60E79EBA" w:rsidR="006918CE" w:rsidRDefault="00000000" w:rsidP="00F06E27">
      <w:pPr>
        <w:pStyle w:val="TOC2"/>
        <w:rPr>
          <w:rFonts w:asciiTheme="minorHAnsi" w:eastAsiaTheme="minorEastAsia" w:hAnsiTheme="minorHAnsi" w:cstheme="minorBidi"/>
          <w:kern w:val="0"/>
          <w:sz w:val="22"/>
          <w:szCs w:val="22"/>
        </w:rPr>
      </w:pPr>
      <w:hyperlink w:anchor="_Toc34319717" w:history="1">
        <w:r w:rsidR="006918CE" w:rsidRPr="004C6BE3">
          <w:rPr>
            <w:rStyle w:val="Hyperlink"/>
          </w:rPr>
          <w:t>8.13</w:t>
        </w:r>
        <w:r w:rsidR="006918CE">
          <w:rPr>
            <w:rFonts w:asciiTheme="minorHAnsi" w:eastAsiaTheme="minorEastAsia" w:hAnsiTheme="minorHAnsi" w:cstheme="minorBidi"/>
            <w:kern w:val="0"/>
            <w:sz w:val="22"/>
            <w:szCs w:val="22"/>
          </w:rPr>
          <w:tab/>
        </w:r>
        <w:r w:rsidR="006918CE" w:rsidRPr="004C6BE3">
          <w:rPr>
            <w:rStyle w:val="Hyperlink"/>
          </w:rPr>
          <w:t>DRG MASTER FILES</w:t>
        </w:r>
        <w:r w:rsidR="006918CE">
          <w:rPr>
            <w:webHidden/>
          </w:rPr>
          <w:tab/>
        </w:r>
        <w:r w:rsidR="006918CE">
          <w:rPr>
            <w:webHidden/>
          </w:rPr>
          <w:fldChar w:fldCharType="begin"/>
        </w:r>
        <w:r w:rsidR="006918CE">
          <w:rPr>
            <w:webHidden/>
          </w:rPr>
          <w:instrText xml:space="preserve"> PAGEREF _Toc34319717 \h </w:instrText>
        </w:r>
        <w:r w:rsidR="006918CE">
          <w:rPr>
            <w:webHidden/>
          </w:rPr>
        </w:r>
        <w:r w:rsidR="006918CE">
          <w:rPr>
            <w:webHidden/>
          </w:rPr>
          <w:fldChar w:fldCharType="separate"/>
        </w:r>
        <w:r w:rsidR="00584526">
          <w:rPr>
            <w:webHidden/>
          </w:rPr>
          <w:t>118</w:t>
        </w:r>
        <w:r w:rsidR="006918CE">
          <w:rPr>
            <w:webHidden/>
          </w:rPr>
          <w:fldChar w:fldCharType="end"/>
        </w:r>
      </w:hyperlink>
    </w:p>
    <w:p w14:paraId="55967CBF" w14:textId="007692EE" w:rsidR="006918CE" w:rsidRDefault="00000000">
      <w:pPr>
        <w:pStyle w:val="TOC3"/>
        <w:rPr>
          <w:rFonts w:asciiTheme="minorHAnsi" w:eastAsiaTheme="minorEastAsia" w:hAnsiTheme="minorHAnsi" w:cstheme="minorBidi"/>
          <w:noProof/>
          <w:sz w:val="22"/>
        </w:rPr>
      </w:pPr>
      <w:hyperlink w:anchor="_Toc34319718" w:history="1">
        <w:r w:rsidR="006918CE" w:rsidRPr="004C6BE3">
          <w:rPr>
            <w:rStyle w:val="Hyperlink"/>
            <w:noProof/>
            <w:lang w:val="de-DE"/>
          </w:rPr>
          <w:t>8.13.1</w:t>
        </w:r>
        <w:r w:rsidR="006918CE">
          <w:rPr>
            <w:rFonts w:asciiTheme="minorHAnsi" w:eastAsiaTheme="minorEastAsia" w:hAnsiTheme="minorHAnsi" w:cstheme="minorBidi"/>
            <w:noProof/>
            <w:sz w:val="22"/>
          </w:rPr>
          <w:tab/>
        </w:r>
        <w:r w:rsidR="006918CE" w:rsidRPr="004C6BE3">
          <w:rPr>
            <w:rStyle w:val="Hyperlink"/>
            <w:noProof/>
            <w:lang w:val="de-DE"/>
          </w:rPr>
          <w:t>MFN/MFK - DRG Master File Message (Event M17)</w:t>
        </w:r>
        <w:r w:rsidR="006918CE">
          <w:rPr>
            <w:noProof/>
            <w:webHidden/>
          </w:rPr>
          <w:tab/>
        </w:r>
        <w:r w:rsidR="006918CE">
          <w:rPr>
            <w:noProof/>
            <w:webHidden/>
          </w:rPr>
          <w:fldChar w:fldCharType="begin"/>
        </w:r>
        <w:r w:rsidR="006918CE">
          <w:rPr>
            <w:noProof/>
            <w:webHidden/>
          </w:rPr>
          <w:instrText xml:space="preserve"> PAGEREF _Toc34319718 \h </w:instrText>
        </w:r>
        <w:r w:rsidR="006918CE">
          <w:rPr>
            <w:noProof/>
            <w:webHidden/>
          </w:rPr>
        </w:r>
        <w:r w:rsidR="006918CE">
          <w:rPr>
            <w:noProof/>
            <w:webHidden/>
          </w:rPr>
          <w:fldChar w:fldCharType="separate"/>
        </w:r>
        <w:r w:rsidR="00584526">
          <w:rPr>
            <w:noProof/>
            <w:webHidden/>
          </w:rPr>
          <w:t>118</w:t>
        </w:r>
        <w:r w:rsidR="006918CE">
          <w:rPr>
            <w:noProof/>
            <w:webHidden/>
          </w:rPr>
          <w:fldChar w:fldCharType="end"/>
        </w:r>
      </w:hyperlink>
    </w:p>
    <w:p w14:paraId="093C98F0" w14:textId="7D650004" w:rsidR="006918CE" w:rsidRDefault="00000000">
      <w:pPr>
        <w:pStyle w:val="TOC3"/>
        <w:rPr>
          <w:rFonts w:asciiTheme="minorHAnsi" w:eastAsiaTheme="minorEastAsia" w:hAnsiTheme="minorHAnsi" w:cstheme="minorBidi"/>
          <w:noProof/>
          <w:sz w:val="22"/>
        </w:rPr>
      </w:pPr>
      <w:hyperlink w:anchor="_Toc34319719" w:history="1">
        <w:r w:rsidR="006918CE" w:rsidRPr="004C6BE3">
          <w:rPr>
            <w:rStyle w:val="Hyperlink"/>
            <w:noProof/>
          </w:rPr>
          <w:t>8.13.2</w:t>
        </w:r>
        <w:r w:rsidR="006918CE">
          <w:rPr>
            <w:rFonts w:asciiTheme="minorHAnsi" w:eastAsiaTheme="minorEastAsia" w:hAnsiTheme="minorHAnsi" w:cstheme="minorBidi"/>
            <w:noProof/>
            <w:sz w:val="22"/>
          </w:rPr>
          <w:tab/>
        </w:r>
        <w:r w:rsidR="006918CE" w:rsidRPr="004C6BE3">
          <w:rPr>
            <w:rStyle w:val="Hyperlink"/>
            <w:noProof/>
          </w:rPr>
          <w:t>DMI - DRG Master File Information Segment</w:t>
        </w:r>
        <w:r w:rsidR="006918CE">
          <w:rPr>
            <w:noProof/>
            <w:webHidden/>
          </w:rPr>
          <w:tab/>
        </w:r>
        <w:r w:rsidR="006918CE">
          <w:rPr>
            <w:noProof/>
            <w:webHidden/>
          </w:rPr>
          <w:fldChar w:fldCharType="begin"/>
        </w:r>
        <w:r w:rsidR="006918CE">
          <w:rPr>
            <w:noProof/>
            <w:webHidden/>
          </w:rPr>
          <w:instrText xml:space="preserve"> PAGEREF _Toc34319719 \h </w:instrText>
        </w:r>
        <w:r w:rsidR="006918CE">
          <w:rPr>
            <w:noProof/>
            <w:webHidden/>
          </w:rPr>
        </w:r>
        <w:r w:rsidR="006918CE">
          <w:rPr>
            <w:noProof/>
            <w:webHidden/>
          </w:rPr>
          <w:fldChar w:fldCharType="separate"/>
        </w:r>
        <w:r w:rsidR="00584526">
          <w:rPr>
            <w:noProof/>
            <w:webHidden/>
          </w:rPr>
          <w:t>119</w:t>
        </w:r>
        <w:r w:rsidR="006918CE">
          <w:rPr>
            <w:noProof/>
            <w:webHidden/>
          </w:rPr>
          <w:fldChar w:fldCharType="end"/>
        </w:r>
      </w:hyperlink>
    </w:p>
    <w:p w14:paraId="74C3D1BA" w14:textId="75901C70" w:rsidR="006918CE" w:rsidRDefault="00000000" w:rsidP="00F06E27">
      <w:pPr>
        <w:pStyle w:val="TOC2"/>
        <w:rPr>
          <w:rFonts w:asciiTheme="minorHAnsi" w:eastAsiaTheme="minorEastAsia" w:hAnsiTheme="minorHAnsi" w:cstheme="minorBidi"/>
          <w:kern w:val="0"/>
          <w:sz w:val="22"/>
          <w:szCs w:val="22"/>
        </w:rPr>
      </w:pPr>
      <w:hyperlink w:anchor="_Toc34319720" w:history="1">
        <w:r w:rsidR="006918CE" w:rsidRPr="004C6BE3">
          <w:rPr>
            <w:rStyle w:val="Hyperlink"/>
            <w:caps/>
          </w:rPr>
          <w:t>8.14</w:t>
        </w:r>
        <w:r w:rsidR="006918CE">
          <w:rPr>
            <w:rFonts w:asciiTheme="minorHAnsi" w:eastAsiaTheme="minorEastAsia" w:hAnsiTheme="minorHAnsi" w:cstheme="minorBidi"/>
            <w:kern w:val="0"/>
            <w:sz w:val="22"/>
            <w:szCs w:val="22"/>
          </w:rPr>
          <w:tab/>
        </w:r>
        <w:r w:rsidR="006918CE" w:rsidRPr="004C6BE3">
          <w:rPr>
            <w:rStyle w:val="Hyperlink"/>
            <w:caps/>
          </w:rPr>
          <w:t>Contract Master Files</w:t>
        </w:r>
        <w:r w:rsidR="006918CE">
          <w:rPr>
            <w:webHidden/>
          </w:rPr>
          <w:tab/>
        </w:r>
        <w:r w:rsidR="006918CE">
          <w:rPr>
            <w:webHidden/>
          </w:rPr>
          <w:fldChar w:fldCharType="begin"/>
        </w:r>
        <w:r w:rsidR="006918CE">
          <w:rPr>
            <w:webHidden/>
          </w:rPr>
          <w:instrText xml:space="preserve"> PAGEREF _Toc34319720 \h </w:instrText>
        </w:r>
        <w:r w:rsidR="006918CE">
          <w:rPr>
            <w:webHidden/>
          </w:rPr>
        </w:r>
        <w:r w:rsidR="006918CE">
          <w:rPr>
            <w:webHidden/>
          </w:rPr>
          <w:fldChar w:fldCharType="separate"/>
        </w:r>
        <w:r w:rsidR="00584526">
          <w:rPr>
            <w:webHidden/>
          </w:rPr>
          <w:t>121</w:t>
        </w:r>
        <w:r w:rsidR="006918CE">
          <w:rPr>
            <w:webHidden/>
          </w:rPr>
          <w:fldChar w:fldCharType="end"/>
        </w:r>
      </w:hyperlink>
    </w:p>
    <w:p w14:paraId="1751C2A9" w14:textId="7682CC28" w:rsidR="006918CE" w:rsidRDefault="00000000">
      <w:pPr>
        <w:pStyle w:val="TOC3"/>
        <w:rPr>
          <w:rFonts w:asciiTheme="minorHAnsi" w:eastAsiaTheme="minorEastAsia" w:hAnsiTheme="minorHAnsi" w:cstheme="minorBidi"/>
          <w:noProof/>
          <w:sz w:val="22"/>
        </w:rPr>
      </w:pPr>
      <w:hyperlink w:anchor="_Toc34319721" w:history="1">
        <w:r w:rsidR="006918CE" w:rsidRPr="004C6BE3">
          <w:rPr>
            <w:rStyle w:val="Hyperlink"/>
            <w:noProof/>
          </w:rPr>
          <w:t>8.14.1</w:t>
        </w:r>
        <w:r w:rsidR="006918CE">
          <w:rPr>
            <w:rFonts w:asciiTheme="minorHAnsi" w:eastAsiaTheme="minorEastAsia" w:hAnsiTheme="minorHAnsi" w:cstheme="minorBidi"/>
            <w:noProof/>
            <w:sz w:val="22"/>
          </w:rPr>
          <w:tab/>
        </w:r>
        <w:r w:rsidR="006918CE" w:rsidRPr="004C6BE3">
          <w:rPr>
            <w:rStyle w:val="Hyperlink"/>
            <w:noProof/>
          </w:rPr>
          <w:t>MFN/MFK - Contract Master File – [Event  M19]</w:t>
        </w:r>
        <w:r w:rsidR="006918CE">
          <w:rPr>
            <w:noProof/>
            <w:webHidden/>
          </w:rPr>
          <w:tab/>
        </w:r>
        <w:r w:rsidR="006918CE">
          <w:rPr>
            <w:noProof/>
            <w:webHidden/>
          </w:rPr>
          <w:fldChar w:fldCharType="begin"/>
        </w:r>
        <w:r w:rsidR="006918CE">
          <w:rPr>
            <w:noProof/>
            <w:webHidden/>
          </w:rPr>
          <w:instrText xml:space="preserve"> PAGEREF _Toc34319721 \h </w:instrText>
        </w:r>
        <w:r w:rsidR="006918CE">
          <w:rPr>
            <w:noProof/>
            <w:webHidden/>
          </w:rPr>
        </w:r>
        <w:r w:rsidR="006918CE">
          <w:rPr>
            <w:noProof/>
            <w:webHidden/>
          </w:rPr>
          <w:fldChar w:fldCharType="separate"/>
        </w:r>
        <w:r w:rsidR="00584526">
          <w:rPr>
            <w:noProof/>
            <w:webHidden/>
          </w:rPr>
          <w:t>121</w:t>
        </w:r>
        <w:r w:rsidR="006918CE">
          <w:rPr>
            <w:noProof/>
            <w:webHidden/>
          </w:rPr>
          <w:fldChar w:fldCharType="end"/>
        </w:r>
      </w:hyperlink>
    </w:p>
    <w:p w14:paraId="36A58B10" w14:textId="139015F1" w:rsidR="006918CE" w:rsidRDefault="00000000">
      <w:pPr>
        <w:pStyle w:val="TOC3"/>
        <w:rPr>
          <w:rFonts w:asciiTheme="minorHAnsi" w:eastAsiaTheme="minorEastAsia" w:hAnsiTheme="minorHAnsi" w:cstheme="minorBidi"/>
          <w:noProof/>
          <w:sz w:val="22"/>
        </w:rPr>
      </w:pPr>
      <w:hyperlink w:anchor="_Toc34319722" w:history="1">
        <w:r w:rsidR="006918CE" w:rsidRPr="004C6BE3">
          <w:rPr>
            <w:rStyle w:val="Hyperlink"/>
            <w:noProof/>
          </w:rPr>
          <w:t>8.14.2</w:t>
        </w:r>
        <w:r w:rsidR="006918CE">
          <w:rPr>
            <w:rFonts w:asciiTheme="minorHAnsi" w:eastAsiaTheme="minorEastAsia" w:hAnsiTheme="minorHAnsi" w:cstheme="minorBidi"/>
            <w:noProof/>
            <w:sz w:val="22"/>
          </w:rPr>
          <w:tab/>
        </w:r>
        <w:r w:rsidR="006918CE" w:rsidRPr="004C6BE3">
          <w:rPr>
            <w:rStyle w:val="Hyperlink"/>
            <w:noProof/>
          </w:rPr>
          <w:t>CTR – Contract Master Outbound Segment</w:t>
        </w:r>
        <w:r w:rsidR="006918CE">
          <w:rPr>
            <w:noProof/>
            <w:webHidden/>
          </w:rPr>
          <w:tab/>
        </w:r>
        <w:r w:rsidR="006918CE">
          <w:rPr>
            <w:noProof/>
            <w:webHidden/>
          </w:rPr>
          <w:fldChar w:fldCharType="begin"/>
        </w:r>
        <w:r w:rsidR="006918CE">
          <w:rPr>
            <w:noProof/>
            <w:webHidden/>
          </w:rPr>
          <w:instrText xml:space="preserve"> PAGEREF _Toc34319722 \h </w:instrText>
        </w:r>
        <w:r w:rsidR="006918CE">
          <w:rPr>
            <w:noProof/>
            <w:webHidden/>
          </w:rPr>
        </w:r>
        <w:r w:rsidR="006918CE">
          <w:rPr>
            <w:noProof/>
            <w:webHidden/>
          </w:rPr>
          <w:fldChar w:fldCharType="separate"/>
        </w:r>
        <w:r w:rsidR="00584526">
          <w:rPr>
            <w:noProof/>
            <w:webHidden/>
          </w:rPr>
          <w:t>123</w:t>
        </w:r>
        <w:r w:rsidR="006918CE">
          <w:rPr>
            <w:noProof/>
            <w:webHidden/>
          </w:rPr>
          <w:fldChar w:fldCharType="end"/>
        </w:r>
      </w:hyperlink>
    </w:p>
    <w:p w14:paraId="07D4AB19" w14:textId="22825BEE" w:rsidR="006918CE" w:rsidRDefault="00000000" w:rsidP="00F06E27">
      <w:pPr>
        <w:pStyle w:val="TOC2"/>
        <w:rPr>
          <w:rFonts w:asciiTheme="minorHAnsi" w:eastAsiaTheme="minorEastAsia" w:hAnsiTheme="minorHAnsi" w:cstheme="minorBidi"/>
          <w:kern w:val="0"/>
          <w:sz w:val="22"/>
          <w:szCs w:val="22"/>
        </w:rPr>
      </w:pPr>
      <w:hyperlink w:anchor="_Toc34319723" w:history="1">
        <w:r w:rsidR="006918CE" w:rsidRPr="004C6BE3">
          <w:rPr>
            <w:rStyle w:val="Hyperlink"/>
          </w:rPr>
          <w:t>8.15</w:t>
        </w:r>
        <w:r w:rsidR="006918CE">
          <w:rPr>
            <w:rFonts w:asciiTheme="minorHAnsi" w:eastAsiaTheme="minorEastAsia" w:hAnsiTheme="minorHAnsi" w:cstheme="minorBidi"/>
            <w:kern w:val="0"/>
            <w:sz w:val="22"/>
            <w:szCs w:val="22"/>
          </w:rPr>
          <w:tab/>
        </w:r>
        <w:r w:rsidR="006918CE" w:rsidRPr="004C6BE3">
          <w:rPr>
            <w:rStyle w:val="Hyperlink"/>
          </w:rPr>
          <w:t>Examples</w:t>
        </w:r>
        <w:r w:rsidR="006918CE">
          <w:rPr>
            <w:webHidden/>
          </w:rPr>
          <w:tab/>
        </w:r>
        <w:r w:rsidR="006918CE">
          <w:rPr>
            <w:webHidden/>
          </w:rPr>
          <w:fldChar w:fldCharType="begin"/>
        </w:r>
        <w:r w:rsidR="006918CE">
          <w:rPr>
            <w:webHidden/>
          </w:rPr>
          <w:instrText xml:space="preserve"> PAGEREF _Toc34319723 \h </w:instrText>
        </w:r>
        <w:r w:rsidR="006918CE">
          <w:rPr>
            <w:webHidden/>
          </w:rPr>
        </w:r>
        <w:r w:rsidR="006918CE">
          <w:rPr>
            <w:webHidden/>
          </w:rPr>
          <w:fldChar w:fldCharType="separate"/>
        </w:r>
        <w:r w:rsidR="00584526">
          <w:rPr>
            <w:webHidden/>
          </w:rPr>
          <w:t>127</w:t>
        </w:r>
        <w:r w:rsidR="006918CE">
          <w:rPr>
            <w:webHidden/>
          </w:rPr>
          <w:fldChar w:fldCharType="end"/>
        </w:r>
      </w:hyperlink>
    </w:p>
    <w:p w14:paraId="04B4A019" w14:textId="6899B0FF" w:rsidR="006918CE" w:rsidRDefault="00000000">
      <w:pPr>
        <w:pStyle w:val="TOC3"/>
        <w:rPr>
          <w:rFonts w:asciiTheme="minorHAnsi" w:eastAsiaTheme="minorEastAsia" w:hAnsiTheme="minorHAnsi" w:cstheme="minorBidi"/>
          <w:noProof/>
          <w:sz w:val="22"/>
        </w:rPr>
      </w:pPr>
      <w:hyperlink w:anchor="_Toc34319724" w:history="1">
        <w:r w:rsidR="006918CE" w:rsidRPr="004C6BE3">
          <w:rPr>
            <w:rStyle w:val="Hyperlink"/>
            <w:noProof/>
          </w:rPr>
          <w:t>8.15.1</w:t>
        </w:r>
        <w:r w:rsidR="006918CE">
          <w:rPr>
            <w:rFonts w:asciiTheme="minorHAnsi" w:eastAsiaTheme="minorEastAsia" w:hAnsiTheme="minorHAnsi" w:cstheme="minorBidi"/>
            <w:noProof/>
            <w:sz w:val="22"/>
          </w:rPr>
          <w:tab/>
        </w:r>
        <w:r w:rsidR="006918CE" w:rsidRPr="004C6BE3">
          <w:rPr>
            <w:rStyle w:val="Hyperlink"/>
            <w:noProof/>
          </w:rPr>
          <w:t>Master file update examples: with original and enhanced acknowledgment protocol</w:t>
        </w:r>
        <w:r w:rsidR="006918CE">
          <w:rPr>
            <w:noProof/>
            <w:webHidden/>
          </w:rPr>
          <w:tab/>
        </w:r>
        <w:r w:rsidR="006918CE">
          <w:rPr>
            <w:noProof/>
            <w:webHidden/>
          </w:rPr>
          <w:fldChar w:fldCharType="begin"/>
        </w:r>
        <w:r w:rsidR="006918CE">
          <w:rPr>
            <w:noProof/>
            <w:webHidden/>
          </w:rPr>
          <w:instrText xml:space="preserve"> PAGEREF _Toc34319724 \h </w:instrText>
        </w:r>
        <w:r w:rsidR="006918CE">
          <w:rPr>
            <w:noProof/>
            <w:webHidden/>
          </w:rPr>
        </w:r>
        <w:r w:rsidR="006918CE">
          <w:rPr>
            <w:noProof/>
            <w:webHidden/>
          </w:rPr>
          <w:fldChar w:fldCharType="separate"/>
        </w:r>
        <w:r w:rsidR="00584526">
          <w:rPr>
            <w:noProof/>
            <w:webHidden/>
          </w:rPr>
          <w:t>127</w:t>
        </w:r>
        <w:r w:rsidR="006918CE">
          <w:rPr>
            <w:noProof/>
            <w:webHidden/>
          </w:rPr>
          <w:fldChar w:fldCharType="end"/>
        </w:r>
      </w:hyperlink>
    </w:p>
    <w:p w14:paraId="206E9389" w14:textId="7DE85D77" w:rsidR="006918CE" w:rsidRDefault="00000000" w:rsidP="00F06E27">
      <w:pPr>
        <w:pStyle w:val="TOC2"/>
        <w:rPr>
          <w:rFonts w:asciiTheme="minorHAnsi" w:eastAsiaTheme="minorEastAsia" w:hAnsiTheme="minorHAnsi" w:cstheme="minorBidi"/>
          <w:kern w:val="0"/>
          <w:sz w:val="22"/>
          <w:szCs w:val="22"/>
        </w:rPr>
      </w:pPr>
      <w:hyperlink w:anchor="_Toc34319725" w:history="1">
        <w:r w:rsidR="006918CE" w:rsidRPr="004C6BE3">
          <w:rPr>
            <w:rStyle w:val="Hyperlink"/>
          </w:rPr>
          <w:t>8.16</w:t>
        </w:r>
        <w:r w:rsidR="006918CE">
          <w:rPr>
            <w:rFonts w:asciiTheme="minorHAnsi" w:eastAsiaTheme="minorEastAsia" w:hAnsiTheme="minorHAnsi" w:cstheme="minorBidi"/>
            <w:kern w:val="0"/>
            <w:sz w:val="22"/>
            <w:szCs w:val="22"/>
          </w:rPr>
          <w:tab/>
        </w:r>
        <w:r w:rsidR="006918CE" w:rsidRPr="004C6BE3">
          <w:rPr>
            <w:rStyle w:val="Hyperlink"/>
          </w:rPr>
          <w:t>OUTSTANDING ISSUES</w:t>
        </w:r>
        <w:r w:rsidR="006918CE">
          <w:rPr>
            <w:webHidden/>
          </w:rPr>
          <w:tab/>
        </w:r>
        <w:r w:rsidR="006918CE">
          <w:rPr>
            <w:webHidden/>
          </w:rPr>
          <w:fldChar w:fldCharType="begin"/>
        </w:r>
        <w:r w:rsidR="006918CE">
          <w:rPr>
            <w:webHidden/>
          </w:rPr>
          <w:instrText xml:space="preserve"> PAGEREF _Toc34319725 \h </w:instrText>
        </w:r>
        <w:r w:rsidR="006918CE">
          <w:rPr>
            <w:webHidden/>
          </w:rPr>
        </w:r>
        <w:r w:rsidR="006918CE">
          <w:rPr>
            <w:webHidden/>
          </w:rPr>
          <w:fldChar w:fldCharType="separate"/>
        </w:r>
        <w:r w:rsidR="00584526">
          <w:rPr>
            <w:webHidden/>
          </w:rPr>
          <w:t>128</w:t>
        </w:r>
        <w:r w:rsidR="006918CE">
          <w:rPr>
            <w:webHidden/>
          </w:rPr>
          <w:fldChar w:fldCharType="end"/>
        </w:r>
      </w:hyperlink>
    </w:p>
    <w:p w14:paraId="2027B8C0" w14:textId="4D1EA7F0"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153" w:name="_Toc495681910"/>
      <w:bookmarkStart w:id="154" w:name="_Toc2163311"/>
      <w:bookmarkStart w:id="155" w:name="_Toc175540928"/>
      <w:bookmarkStart w:id="156" w:name="_Toc191975470"/>
      <w:bookmarkStart w:id="157" w:name="_Toc34319659"/>
      <w:r w:rsidRPr="00732CB8">
        <w:rPr>
          <w:noProof/>
        </w:rPr>
        <w:lastRenderedPageBreak/>
        <w:t>PURPOSE</w:t>
      </w:r>
      <w:bookmarkEnd w:id="153"/>
      <w:bookmarkEnd w:id="154"/>
      <w:bookmarkEnd w:id="155"/>
      <w:bookmarkEnd w:id="156"/>
      <w:bookmarkEnd w:id="157"/>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lastRenderedPageBreak/>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58" w:name="_Toc348247044"/>
      <w:bookmarkStart w:id="159" w:name="_Toc348256124"/>
      <w:bookmarkStart w:id="160" w:name="_Toc348259772"/>
      <w:bookmarkStart w:id="161" w:name="_Toc348344731"/>
      <w:bookmarkStart w:id="162" w:name="_Toc359236353"/>
      <w:bookmarkStart w:id="163" w:name="_Toc495681911"/>
      <w:bookmarkStart w:id="164" w:name="_Toc2163312"/>
      <w:bookmarkStart w:id="165" w:name="_Toc175540929"/>
      <w:bookmarkStart w:id="166" w:name="_Toc191975471"/>
      <w:bookmarkStart w:id="167" w:name="_Toc34319660"/>
      <w:r w:rsidRPr="00732CB8">
        <w:rPr>
          <w:noProof/>
        </w:rPr>
        <w:t>TRIGGER EVENTS</w:t>
      </w:r>
      <w:bookmarkEnd w:id="158"/>
      <w:bookmarkEnd w:id="159"/>
      <w:bookmarkEnd w:id="160"/>
      <w:bookmarkEnd w:id="161"/>
      <w:bookmarkEnd w:id="162"/>
      <w:bookmarkEnd w:id="163"/>
      <w:bookmarkEnd w:id="164"/>
      <w:bookmarkEnd w:id="165"/>
      <w:bookmarkEnd w:id="166"/>
      <w:bookmarkEnd w:id="167"/>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lastRenderedPageBreak/>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ins w:id="168" w:author="Lynn Laakso" w:date="2022-09-09T13:59:00Z">
        <w:r w:rsidR="00584526" w:rsidRPr="00732CB8">
          <w:rPr>
            <w:noProof/>
          </w:rPr>
          <w:t>MFI - Master File Identification Segment</w:t>
        </w:r>
      </w:ins>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169" w:name="_Toc348247045"/>
      <w:bookmarkStart w:id="170" w:name="_Toc348256125"/>
      <w:bookmarkStart w:id="171" w:name="_Toc348259773"/>
      <w:bookmarkStart w:id="172" w:name="_Toc348344732"/>
      <w:bookmarkStart w:id="173" w:name="_Ref358430375"/>
      <w:bookmarkStart w:id="174" w:name="_Toc359236354"/>
      <w:bookmarkStart w:id="175" w:name="_Toc495681912"/>
      <w:bookmarkStart w:id="176" w:name="_Toc2163313"/>
      <w:bookmarkStart w:id="177" w:name="_Toc175540938"/>
      <w:bookmarkStart w:id="178" w:name="_Toc191975472"/>
      <w:bookmarkStart w:id="179" w:name="_Toc34319661"/>
      <w:r w:rsidRPr="00732CB8">
        <w:rPr>
          <w:noProof/>
        </w:rPr>
        <w:t>MESSAGES</w:t>
      </w:r>
      <w:bookmarkEnd w:id="169"/>
      <w:bookmarkEnd w:id="170"/>
      <w:bookmarkEnd w:id="171"/>
      <w:bookmarkEnd w:id="172"/>
      <w:bookmarkEnd w:id="173"/>
      <w:bookmarkEnd w:id="174"/>
      <w:bookmarkEnd w:id="175"/>
      <w:bookmarkEnd w:id="176"/>
      <w:bookmarkEnd w:id="177"/>
      <w:bookmarkEnd w:id="178"/>
      <w:bookmarkEnd w:id="179"/>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180" w:name="_Toc348247046"/>
      <w:bookmarkStart w:id="181" w:name="_Toc348256126"/>
      <w:bookmarkStart w:id="182" w:name="_Toc348259774"/>
      <w:bookmarkStart w:id="183" w:name="_Toc348344733"/>
      <w:bookmarkStart w:id="184" w:name="_Ref358429942"/>
      <w:bookmarkStart w:id="185" w:name="_Toc359236355"/>
      <w:bookmarkStart w:id="186" w:name="_Ref373551731"/>
      <w:bookmarkStart w:id="187" w:name="_Toc495681913"/>
      <w:bookmarkStart w:id="188" w:name="_Toc2163314"/>
      <w:bookmarkStart w:id="189" w:name="_Toc175540939"/>
      <w:bookmarkStart w:id="190" w:name="_Ref176159565"/>
      <w:bookmarkStart w:id="191" w:name="_Ref176159593"/>
      <w:bookmarkStart w:id="192" w:name="_Toc191975473"/>
      <w:bookmarkStart w:id="193" w:name="_Toc34319662"/>
      <w:r w:rsidRPr="00732CB8">
        <w:rPr>
          <w:noProof/>
        </w:rPr>
        <w:t>MFN/MFK - Master File Notification</w:t>
      </w:r>
      <w:bookmarkEnd w:id="180"/>
      <w:bookmarkEnd w:id="181"/>
      <w:bookmarkEnd w:id="182"/>
      <w:bookmarkEnd w:id="183"/>
      <w:bookmarkEnd w:id="184"/>
      <w:bookmarkEnd w:id="185"/>
      <w:bookmarkEnd w:id="186"/>
      <w:bookmarkEnd w:id="187"/>
      <w:r w:rsidRPr="00732CB8">
        <w:rPr>
          <w:noProof/>
        </w:rPr>
        <w:t xml:space="preserve"> [WITHDRAWN] (Event M01)</w:t>
      </w:r>
      <w:bookmarkEnd w:id="188"/>
      <w:bookmarkEnd w:id="189"/>
      <w:bookmarkEnd w:id="190"/>
      <w:bookmarkEnd w:id="191"/>
      <w:bookmarkEnd w:id="192"/>
      <w:bookmarkEnd w:id="19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194" w:name="_Toc191975516"/>
      <w:bookmarkStart w:id="195" w:name="_Toc191975552"/>
      <w:bookmarkStart w:id="196" w:name="_Ref536837651"/>
      <w:bookmarkStart w:id="197" w:name="_Toc2163318"/>
      <w:bookmarkStart w:id="198" w:name="_Toc175540943"/>
      <w:bookmarkStart w:id="199" w:name="_Toc191975560"/>
      <w:bookmarkStart w:id="200" w:name="_Toc34319663"/>
      <w:bookmarkStart w:id="201" w:name="_Toc348247047"/>
      <w:bookmarkStart w:id="202" w:name="_Toc348256127"/>
      <w:bookmarkStart w:id="203" w:name="_Toc348259775"/>
      <w:bookmarkStart w:id="204" w:name="_Toc348344734"/>
      <w:bookmarkStart w:id="205" w:name="_Toc359236356"/>
      <w:bookmarkStart w:id="206" w:name="_Toc495681914"/>
      <w:bookmarkEnd w:id="194"/>
      <w:bookmarkEnd w:id="195"/>
      <w:r w:rsidRPr="00732CB8">
        <w:rPr>
          <w:noProof/>
        </w:rPr>
        <w:t>MFN/MFK - Master File Notification - General (Event M13)</w:t>
      </w:r>
      <w:bookmarkEnd w:id="196"/>
      <w:bookmarkEnd w:id="197"/>
      <w:bookmarkEnd w:id="198"/>
      <w:bookmarkEnd w:id="199"/>
      <w:bookmarkEnd w:id="2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lastRenderedPageBreak/>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207" w:name="_Toc2163319"/>
      <w:bookmarkStart w:id="208" w:name="_Toc175540944"/>
      <w:bookmarkStart w:id="209" w:name="_Toc27825986"/>
      <w:bookmarkEnd w:id="207"/>
      <w:bookmarkEnd w:id="208"/>
      <w:bookmarkEnd w:id="209"/>
    </w:p>
    <w:p w14:paraId="45A10E64" w14:textId="77777777" w:rsidR="00007D82" w:rsidRPr="00732CB8" w:rsidRDefault="00007D82" w:rsidP="00E2223B">
      <w:pPr>
        <w:pStyle w:val="Heading4"/>
        <w:rPr>
          <w:noProof/>
        </w:rPr>
      </w:pPr>
      <w:bookmarkStart w:id="210" w:name="_Toc2163320"/>
      <w:bookmarkStart w:id="211" w:name="_Toc175540945"/>
      <w:r w:rsidRPr="00732CB8">
        <w:rPr>
          <w:noProof/>
        </w:rPr>
        <w:t>MFK use notes</w:t>
      </w:r>
      <w:bookmarkEnd w:id="210"/>
      <w:bookmarkEnd w:id="211"/>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212" w:name="_Ref536837583"/>
      <w:bookmarkStart w:id="213" w:name="_Toc2163321"/>
      <w:bookmarkStart w:id="214" w:name="_Toc175541012"/>
      <w:bookmarkStart w:id="215" w:name="_Toc191975561"/>
      <w:bookmarkStart w:id="216" w:name="_Toc34319664"/>
      <w:r w:rsidRPr="00732CB8">
        <w:rPr>
          <w:noProof/>
        </w:rPr>
        <w:t>MFN/MFK - Master File Notification - Site Defined (Event M14)</w:t>
      </w:r>
      <w:bookmarkEnd w:id="212"/>
      <w:bookmarkEnd w:id="213"/>
      <w:bookmarkEnd w:id="214"/>
      <w:bookmarkEnd w:id="215"/>
      <w:bookmarkEnd w:id="21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lastRenderedPageBreak/>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lastRenderedPageBreak/>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217" w:name="_Toc2163322"/>
      <w:bookmarkStart w:id="218" w:name="_Toc175541013"/>
      <w:bookmarkStart w:id="219" w:name="_Toc27825989"/>
      <w:bookmarkEnd w:id="217"/>
      <w:bookmarkEnd w:id="218"/>
      <w:bookmarkEnd w:id="219"/>
    </w:p>
    <w:p w14:paraId="208337F9" w14:textId="77777777" w:rsidR="00007D82" w:rsidRPr="00732CB8" w:rsidRDefault="00007D82" w:rsidP="00E2223B">
      <w:pPr>
        <w:pStyle w:val="Heading4"/>
        <w:rPr>
          <w:noProof/>
        </w:rPr>
      </w:pPr>
      <w:bookmarkStart w:id="220" w:name="_Toc2163323"/>
      <w:bookmarkStart w:id="221" w:name="_Toc175541014"/>
      <w:r w:rsidRPr="00732CB8">
        <w:rPr>
          <w:noProof/>
        </w:rPr>
        <w:t>MFN use notes</w:t>
      </w:r>
      <w:bookmarkEnd w:id="220"/>
      <w:bookmarkEnd w:id="221"/>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222" w:name="_Toc2163324"/>
      <w:bookmarkStart w:id="223" w:name="_Toc175541015"/>
      <w:r w:rsidRPr="00732CB8">
        <w:rPr>
          <w:noProof/>
        </w:rPr>
        <w:t>MFK use notes</w:t>
      </w:r>
      <w:bookmarkEnd w:id="222"/>
      <w:bookmarkEnd w:id="223"/>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224" w:name="_Toc348247048"/>
      <w:bookmarkStart w:id="225" w:name="_Toc348256128"/>
      <w:bookmarkStart w:id="226" w:name="_Toc348259776"/>
      <w:bookmarkStart w:id="227" w:name="_Toc348344735"/>
      <w:bookmarkStart w:id="228" w:name="_Ref358429960"/>
      <w:bookmarkStart w:id="229" w:name="_Toc359236357"/>
      <w:bookmarkStart w:id="230" w:name="_Ref373551764"/>
      <w:bookmarkStart w:id="231" w:name="_Toc495681915"/>
      <w:bookmarkStart w:id="232" w:name="_Toc2163326"/>
      <w:bookmarkStart w:id="233" w:name="_Toc175541016"/>
      <w:bookmarkStart w:id="234" w:name="_Ref176159579"/>
      <w:bookmarkStart w:id="235" w:name="_Ref176159606"/>
      <w:bookmarkStart w:id="236" w:name="_Toc191975562"/>
      <w:bookmarkStart w:id="237" w:name="_Toc34319665"/>
      <w:bookmarkEnd w:id="201"/>
      <w:bookmarkEnd w:id="202"/>
      <w:bookmarkEnd w:id="203"/>
      <w:bookmarkEnd w:id="204"/>
      <w:bookmarkEnd w:id="205"/>
      <w:bookmarkEnd w:id="206"/>
      <w:r w:rsidRPr="00732CB8">
        <w:rPr>
          <w:noProof/>
        </w:rPr>
        <w:t>MFQ/MFR - Master Files Query</w:t>
      </w:r>
      <w:bookmarkEnd w:id="224"/>
      <w:bookmarkEnd w:id="225"/>
      <w:bookmarkEnd w:id="226"/>
      <w:bookmarkEnd w:id="227"/>
      <w:bookmarkEnd w:id="228"/>
      <w:bookmarkEnd w:id="229"/>
      <w:bookmarkEnd w:id="230"/>
      <w:bookmarkEnd w:id="231"/>
      <w:r w:rsidRPr="00732CB8">
        <w:rPr>
          <w:noProof/>
        </w:rPr>
        <w:t xml:space="preserve"> [WITHDRAWN] (Event M01-M17)</w:t>
      </w:r>
      <w:bookmarkEnd w:id="232"/>
      <w:bookmarkEnd w:id="233"/>
      <w:bookmarkEnd w:id="234"/>
      <w:bookmarkEnd w:id="235"/>
      <w:bookmarkEnd w:id="236"/>
      <w:bookmarkEnd w:id="237"/>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238" w:name="_Toc191975601"/>
      <w:bookmarkStart w:id="239" w:name="_Toc495681916"/>
      <w:bookmarkStart w:id="240" w:name="_Toc1111184"/>
      <w:bookmarkStart w:id="241" w:name="_Toc2163327"/>
      <w:bookmarkStart w:id="242" w:name="_Toc175541017"/>
      <w:bookmarkStart w:id="243" w:name="_Toc191975677"/>
      <w:bookmarkStart w:id="244" w:name="_Example_Conformance_Based"/>
      <w:bookmarkStart w:id="245" w:name="_Toc348247049"/>
      <w:bookmarkStart w:id="246" w:name="_Toc348256129"/>
      <w:bookmarkStart w:id="247" w:name="_Toc348259777"/>
      <w:bookmarkStart w:id="248" w:name="_Toc348344736"/>
      <w:bookmarkStart w:id="249" w:name="_Ref358430413"/>
      <w:bookmarkStart w:id="250" w:name="_Toc359236358"/>
      <w:bookmarkStart w:id="251" w:name="_Ref423831238"/>
      <w:bookmarkStart w:id="252" w:name="_Toc495681918"/>
      <w:bookmarkStart w:id="253" w:name="_Ref536779580"/>
      <w:bookmarkStart w:id="254" w:name="_Toc2163333"/>
      <w:bookmarkStart w:id="255" w:name="_Toc175541023"/>
      <w:bookmarkStart w:id="256" w:name="_Toc191975681"/>
      <w:bookmarkStart w:id="257" w:name="_Toc34319666"/>
      <w:bookmarkEnd w:id="238"/>
      <w:bookmarkEnd w:id="239"/>
      <w:bookmarkEnd w:id="240"/>
      <w:bookmarkEnd w:id="241"/>
      <w:bookmarkEnd w:id="242"/>
      <w:bookmarkEnd w:id="243"/>
      <w:bookmarkEnd w:id="244"/>
      <w:r w:rsidRPr="00732CB8">
        <w:rPr>
          <w:noProof/>
        </w:rPr>
        <w:t>GENERAL MASTER FILE SEGMENTS</w:t>
      </w:r>
      <w:bookmarkEnd w:id="245"/>
      <w:bookmarkEnd w:id="246"/>
      <w:bookmarkEnd w:id="247"/>
      <w:bookmarkEnd w:id="248"/>
      <w:bookmarkEnd w:id="249"/>
      <w:bookmarkEnd w:id="250"/>
      <w:bookmarkEnd w:id="251"/>
      <w:bookmarkEnd w:id="252"/>
      <w:bookmarkEnd w:id="253"/>
      <w:bookmarkEnd w:id="254"/>
      <w:bookmarkEnd w:id="255"/>
      <w:bookmarkEnd w:id="256"/>
      <w:bookmarkEnd w:id="257"/>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258" w:name="_MFI___master"/>
      <w:bookmarkStart w:id="259" w:name="_Toc348247050"/>
      <w:bookmarkStart w:id="260" w:name="_Toc348256130"/>
      <w:bookmarkStart w:id="261" w:name="_Toc348259778"/>
      <w:bookmarkStart w:id="262" w:name="_Toc348344737"/>
      <w:bookmarkStart w:id="263" w:name="_Toc359236359"/>
      <w:bookmarkStart w:id="264" w:name="_Toc495681919"/>
      <w:bookmarkStart w:id="265" w:name="_Toc2163334"/>
      <w:bookmarkStart w:id="266" w:name="_Toc175541024"/>
      <w:bookmarkStart w:id="267" w:name="_Ref176145134"/>
      <w:bookmarkStart w:id="268" w:name="_Ref176145157"/>
      <w:bookmarkStart w:id="269" w:name="_Toc191975682"/>
      <w:bookmarkStart w:id="270" w:name="_Toc34319667"/>
      <w:bookmarkEnd w:id="258"/>
      <w:r w:rsidRPr="00732CB8">
        <w:rPr>
          <w:noProof/>
        </w:rPr>
        <w:t>MFI - Master File Identification Segment</w:t>
      </w:r>
      <w:bookmarkEnd w:id="259"/>
      <w:bookmarkEnd w:id="260"/>
      <w:bookmarkEnd w:id="261"/>
      <w:bookmarkEnd w:id="262"/>
      <w:bookmarkEnd w:id="263"/>
      <w:bookmarkEnd w:id="264"/>
      <w:bookmarkEnd w:id="265"/>
      <w:bookmarkEnd w:id="266"/>
      <w:bookmarkEnd w:id="267"/>
      <w:bookmarkEnd w:id="268"/>
      <w:bookmarkEnd w:id="269"/>
      <w:bookmarkEnd w:id="270"/>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271"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71"/>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4"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5"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6"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7"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272" w:name="_Ref447425333"/>
      <w:bookmarkStart w:id="273" w:name="_Toc495681920"/>
      <w:bookmarkStart w:id="274" w:name="_Toc2163335"/>
      <w:bookmarkStart w:id="275" w:name="_Toc175541025"/>
      <w:bookmarkStart w:id="276" w:name="_Ref358427807"/>
      <w:r w:rsidRPr="00732CB8">
        <w:rPr>
          <w:noProof/>
          <w:vanish/>
        </w:rPr>
        <w:lastRenderedPageBreak/>
        <w:t xml:space="preserve">MFI </w:t>
      </w:r>
      <w:bookmarkEnd w:id="272"/>
      <w:bookmarkEnd w:id="273"/>
      <w:bookmarkEnd w:id="274"/>
      <w:r w:rsidRPr="00732CB8">
        <w:rPr>
          <w:noProof/>
          <w:vanish/>
        </w:rPr>
        <w:t>Field Definitions</w:t>
      </w:r>
      <w:bookmarkEnd w:id="275"/>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277" w:name="_Toc27825995"/>
      <w:bookmarkEnd w:id="277"/>
    </w:p>
    <w:p w14:paraId="42F06EBA" w14:textId="77777777" w:rsidR="00007D82" w:rsidRPr="00732CB8" w:rsidRDefault="00007D82" w:rsidP="00E2223B">
      <w:pPr>
        <w:pStyle w:val="Heading4"/>
        <w:rPr>
          <w:noProof/>
        </w:rPr>
      </w:pPr>
      <w:bookmarkStart w:id="278" w:name="_Toc495681921"/>
      <w:bookmarkStart w:id="279" w:name="_Toc2163336"/>
      <w:bookmarkStart w:id="280"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276"/>
      <w:bookmarkEnd w:id="278"/>
      <w:bookmarkEnd w:id="279"/>
      <w:bookmarkEnd w:id="280"/>
    </w:p>
    <w:p w14:paraId="1CD4B2EF" w14:textId="77777777" w:rsidR="00007D82" w:rsidRDefault="00007D82" w:rsidP="00477F56">
      <w:pPr>
        <w:pStyle w:val="Components"/>
        <w:rPr>
          <w:noProof/>
        </w:rPr>
      </w:pPr>
      <w:bookmarkStart w:id="28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1"/>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8"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282" w:name="HL70175"/>
      <w:bookmarkStart w:id="283" w:name="_Toc495681922"/>
      <w:bookmarkStart w:id="284" w:name="_Toc2163337"/>
      <w:bookmarkStart w:id="285" w:name="_Toc175541027"/>
      <w:bookmarkEnd w:id="282"/>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283"/>
      <w:bookmarkEnd w:id="284"/>
      <w:bookmarkEnd w:id="285"/>
    </w:p>
    <w:p w14:paraId="29EC6A2F" w14:textId="77777777" w:rsidR="00007D82" w:rsidRDefault="00007D82" w:rsidP="00477F56">
      <w:pPr>
        <w:pStyle w:val="Components"/>
      </w:pPr>
      <w:bookmarkStart w:id="286" w:name="HDComponent"/>
      <w:r>
        <w:t>Components:  &lt;Namespace ID (IS)&gt; ^ &lt;Universal ID (ST)&gt; ^ &lt;Universal ID Type (ID)&gt;</w:t>
      </w:r>
      <w:bookmarkEnd w:id="286"/>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9"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287" w:name="_MFI_3___File_Level_Event_Code____ID"/>
      <w:bookmarkStart w:id="288" w:name="_Toc495681923"/>
      <w:bookmarkStart w:id="289" w:name="_Toc2163338"/>
      <w:bookmarkStart w:id="290" w:name="_Toc175541028"/>
      <w:bookmarkEnd w:id="287"/>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288"/>
      <w:bookmarkEnd w:id="289"/>
      <w:bookmarkEnd w:id="290"/>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20"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291" w:name="HL70178"/>
      <w:bookmarkEnd w:id="291"/>
      <w:r w:rsidRPr="00732CB8">
        <w:rPr>
          <w:rStyle w:val="Strong"/>
          <w:bCs/>
          <w:noProof/>
          <w:szCs w:val="20"/>
        </w:rPr>
        <w:t>Note</w:t>
      </w:r>
      <w:r w:rsidRPr="00732CB8">
        <w:rPr>
          <w:noProof/>
        </w:rPr>
        <w:t xml:space="preserve">:  </w:t>
      </w:r>
      <w:bookmarkStart w:id="292"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293" w:name="_Toc2163339"/>
      <w:bookmarkStart w:id="294"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92"/>
      <w:bookmarkEnd w:id="293"/>
      <w:bookmarkEnd w:id="294"/>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295" w:name="_Toc495681925"/>
      <w:bookmarkStart w:id="296" w:name="_Toc2163340"/>
      <w:bookmarkStart w:id="297"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295"/>
      <w:bookmarkEnd w:id="296"/>
      <w:bookmarkEnd w:id="297"/>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298" w:name="_Toc495681926"/>
      <w:bookmarkStart w:id="299" w:name="_Toc2163341"/>
      <w:bookmarkStart w:id="300"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298"/>
      <w:bookmarkEnd w:id="299"/>
      <w:bookmarkEnd w:id="300"/>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21"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301" w:name="HL70179"/>
      <w:bookmarkStart w:id="302" w:name="_Toc191367009"/>
      <w:bookmarkStart w:id="303" w:name="_Toc191367245"/>
      <w:bookmarkStart w:id="304" w:name="_Toc191975683"/>
      <w:bookmarkStart w:id="305" w:name="_MFE___master"/>
      <w:bookmarkStart w:id="306" w:name="_Toc348247051"/>
      <w:bookmarkStart w:id="307" w:name="_Toc348256131"/>
      <w:bookmarkStart w:id="308" w:name="_Toc348259779"/>
      <w:bookmarkStart w:id="309" w:name="_Toc348344738"/>
      <w:bookmarkStart w:id="310" w:name="_Toc359236360"/>
      <w:bookmarkStart w:id="311" w:name="_Toc495681927"/>
      <w:bookmarkStart w:id="312" w:name="_Toc2163342"/>
      <w:bookmarkStart w:id="313" w:name="_Toc175541032"/>
      <w:bookmarkStart w:id="314" w:name="_Toc191975704"/>
      <w:bookmarkStart w:id="315" w:name="_Toc34319668"/>
      <w:bookmarkEnd w:id="301"/>
      <w:bookmarkEnd w:id="302"/>
      <w:bookmarkEnd w:id="303"/>
      <w:bookmarkEnd w:id="304"/>
      <w:bookmarkEnd w:id="305"/>
      <w:r w:rsidRPr="00732CB8">
        <w:rPr>
          <w:noProof/>
        </w:rPr>
        <w:t>MFE - Master File Entry Segment</w:t>
      </w:r>
      <w:bookmarkEnd w:id="306"/>
      <w:bookmarkEnd w:id="307"/>
      <w:bookmarkEnd w:id="308"/>
      <w:bookmarkEnd w:id="309"/>
      <w:bookmarkEnd w:id="310"/>
      <w:bookmarkEnd w:id="311"/>
      <w:bookmarkEnd w:id="312"/>
      <w:bookmarkEnd w:id="313"/>
      <w:bookmarkEnd w:id="314"/>
      <w:bookmarkEnd w:id="315"/>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316" w:name="MFE"/>
      <w:r w:rsidRPr="00732CB8">
        <w:rPr>
          <w:noProof/>
        </w:rPr>
        <w:lastRenderedPageBreak/>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16"/>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22"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23"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317" w:name="_Toc495681928"/>
      <w:bookmarkStart w:id="318" w:name="_Toc2163343"/>
      <w:bookmarkStart w:id="319" w:name="_Toc175541033"/>
      <w:r w:rsidRPr="00732CB8">
        <w:rPr>
          <w:noProof/>
          <w:vanish/>
        </w:rPr>
        <w:t xml:space="preserve">MFE </w:t>
      </w:r>
      <w:bookmarkEnd w:id="317"/>
      <w:bookmarkEnd w:id="318"/>
      <w:r w:rsidRPr="00732CB8">
        <w:rPr>
          <w:noProof/>
          <w:vanish/>
        </w:rPr>
        <w:t>Field Definitions</w:t>
      </w:r>
      <w:bookmarkEnd w:id="319"/>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320" w:name="_Toc27826003"/>
      <w:bookmarkEnd w:id="320"/>
    </w:p>
    <w:p w14:paraId="1698BC90" w14:textId="77777777" w:rsidR="00007D82" w:rsidRPr="00732CB8" w:rsidRDefault="00007D82" w:rsidP="00E2223B">
      <w:pPr>
        <w:pStyle w:val="Heading4"/>
        <w:rPr>
          <w:noProof/>
        </w:rPr>
      </w:pPr>
      <w:bookmarkStart w:id="321" w:name="_MFE_1___Record_Level_Event_Code____"/>
      <w:bookmarkStart w:id="322" w:name="_Toc495681929"/>
      <w:bookmarkStart w:id="323" w:name="_Toc2163344"/>
      <w:bookmarkStart w:id="324" w:name="_Toc175541034"/>
      <w:bookmarkEnd w:id="321"/>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22"/>
      <w:bookmarkEnd w:id="323"/>
      <w:bookmarkEnd w:id="324"/>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4"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325" w:name="HL70180"/>
      <w:bookmarkEnd w:id="325"/>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326" w:name="_Toc495681930"/>
      <w:bookmarkStart w:id="327" w:name="_Toc2163345"/>
      <w:bookmarkStart w:id="328"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26"/>
      <w:bookmarkEnd w:id="327"/>
      <w:bookmarkEnd w:id="328"/>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329" w:name="_Toc495681931"/>
      <w:bookmarkStart w:id="330" w:name="_Toc2163346"/>
      <w:bookmarkStart w:id="331"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329"/>
      <w:bookmarkEnd w:id="330"/>
      <w:bookmarkEnd w:id="331"/>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332" w:name="_Toc495681932"/>
      <w:bookmarkStart w:id="333" w:name="_Toc2163347"/>
      <w:bookmarkStart w:id="334" w:name="_Toc175541037"/>
      <w:bookmarkStart w:id="335"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332"/>
      <w:bookmarkEnd w:id="333"/>
      <w:bookmarkEnd w:id="334"/>
    </w:p>
    <w:bookmarkEnd w:id="335"/>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5"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336" w:name="_Toc495681933"/>
      <w:bookmarkStart w:id="337" w:name="_Toc2163348"/>
      <w:bookmarkStart w:id="338"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336"/>
      <w:bookmarkEnd w:id="337"/>
      <w:bookmarkEnd w:id="338"/>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6"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339" w:name="HL70355"/>
      <w:bookmarkStart w:id="340" w:name="_MFA___master"/>
      <w:bookmarkStart w:id="341" w:name="_Toc175541039"/>
      <w:bookmarkStart w:id="342" w:name="_Toc348247052"/>
      <w:bookmarkStart w:id="343" w:name="_Toc348256132"/>
      <w:bookmarkStart w:id="344" w:name="_Toc348259780"/>
      <w:bookmarkStart w:id="345" w:name="_Toc348344739"/>
      <w:bookmarkStart w:id="346" w:name="_Toc359236361"/>
      <w:bookmarkEnd w:id="339"/>
      <w:bookmarkEnd w:id="340"/>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341"/>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347" w:name="_Toc175541040"/>
      <w:r w:rsidRPr="00732CB8">
        <w:rPr>
          <w:noProof/>
        </w:rPr>
        <w:lastRenderedPageBreak/>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347"/>
    </w:p>
    <w:p w14:paraId="05E7E2C8" w14:textId="77777777" w:rsidR="00007D82" w:rsidRDefault="00007D82" w:rsidP="00477F56">
      <w:pPr>
        <w:pStyle w:val="Components"/>
      </w:pPr>
      <w:bookmarkStart w:id="34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8"/>
    </w:p>
    <w:p w14:paraId="6FCA711C" w14:textId="77777777" w:rsidR="00007D82" w:rsidRPr="00732CB8" w:rsidRDefault="00007D82">
      <w:pPr>
        <w:pStyle w:val="NormalIndented"/>
        <w:ind w:left="1440"/>
        <w:rPr>
          <w:noProof/>
        </w:rPr>
      </w:pPr>
      <w:r w:rsidRPr="00732CB8">
        <w:rPr>
          <w:noProof/>
        </w:rPr>
        <w:lastRenderedPageBreak/>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349" w:name="_Toc495681934"/>
      <w:bookmarkStart w:id="350" w:name="_Toc2163349"/>
      <w:bookmarkStart w:id="351" w:name="_Toc175541041"/>
      <w:bookmarkStart w:id="352" w:name="_Toc191975705"/>
      <w:bookmarkStart w:id="353" w:name="_Toc34319669"/>
      <w:r w:rsidRPr="00732CB8">
        <w:rPr>
          <w:noProof/>
        </w:rPr>
        <w:t>MFA - Master File Acknowledgment Segment</w:t>
      </w:r>
      <w:bookmarkEnd w:id="342"/>
      <w:bookmarkEnd w:id="343"/>
      <w:bookmarkEnd w:id="344"/>
      <w:bookmarkEnd w:id="345"/>
      <w:bookmarkEnd w:id="346"/>
      <w:bookmarkEnd w:id="349"/>
      <w:bookmarkEnd w:id="350"/>
      <w:bookmarkEnd w:id="351"/>
      <w:bookmarkEnd w:id="352"/>
      <w:bookmarkEnd w:id="353"/>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354"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54"/>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7"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8"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9"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355" w:name="_Toc495681935"/>
      <w:bookmarkStart w:id="356" w:name="_Toc2163350"/>
      <w:bookmarkStart w:id="357" w:name="_Toc175541042"/>
      <w:r w:rsidRPr="00732CB8">
        <w:rPr>
          <w:noProof/>
          <w:vanish/>
        </w:rPr>
        <w:t xml:space="preserve">MFA </w:t>
      </w:r>
      <w:bookmarkEnd w:id="355"/>
      <w:bookmarkEnd w:id="356"/>
      <w:r w:rsidRPr="00732CB8">
        <w:rPr>
          <w:noProof/>
          <w:vanish/>
        </w:rPr>
        <w:t>Field Definitions</w:t>
      </w:r>
      <w:bookmarkEnd w:id="357"/>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358" w:name="_Toc27826012"/>
      <w:bookmarkEnd w:id="358"/>
    </w:p>
    <w:p w14:paraId="7F696253" w14:textId="77777777" w:rsidR="00007D82" w:rsidRPr="00732CB8" w:rsidRDefault="00007D82" w:rsidP="00E2223B">
      <w:pPr>
        <w:pStyle w:val="Heading4"/>
        <w:rPr>
          <w:noProof/>
        </w:rPr>
      </w:pPr>
      <w:bookmarkStart w:id="359" w:name="_Toc495681936"/>
      <w:bookmarkStart w:id="360" w:name="_Toc2163351"/>
      <w:bookmarkStart w:id="361"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359"/>
      <w:bookmarkEnd w:id="360"/>
      <w:bookmarkEnd w:id="361"/>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30"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362"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363" w:name="_Toc2163352"/>
      <w:bookmarkStart w:id="364"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362"/>
      <w:bookmarkEnd w:id="363"/>
      <w:bookmarkEnd w:id="364"/>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365" w:name="_Toc495681938"/>
      <w:bookmarkStart w:id="366" w:name="_Toc2163353"/>
      <w:bookmarkStart w:id="367"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365"/>
      <w:bookmarkEnd w:id="366"/>
      <w:bookmarkEnd w:id="367"/>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368" w:name="_Toc495681939"/>
      <w:bookmarkStart w:id="369" w:name="_Toc2163354"/>
      <w:bookmarkStart w:id="370"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368"/>
      <w:bookmarkEnd w:id="369"/>
      <w:bookmarkEnd w:id="370"/>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lastRenderedPageBreak/>
        <w:t xml:space="preserve">Refer to </w:t>
      </w:r>
      <w:hyperlink r:id="rId31"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371" w:name="HL70181"/>
      <w:bookmarkStart w:id="372" w:name="_Toc495681940"/>
      <w:bookmarkStart w:id="373" w:name="_Toc2163355"/>
      <w:bookmarkStart w:id="374" w:name="_Toc175541047"/>
      <w:bookmarkEnd w:id="371"/>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372"/>
      <w:bookmarkEnd w:id="373"/>
      <w:bookmarkEnd w:id="374"/>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32"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375" w:name="_Toc495681941"/>
      <w:bookmarkStart w:id="376" w:name="_Toc2163356"/>
      <w:bookmarkStart w:id="377"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375"/>
      <w:bookmarkEnd w:id="376"/>
      <w:bookmarkEnd w:id="377"/>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33"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378" w:name="_Toc348247053"/>
      <w:bookmarkStart w:id="379" w:name="_Toc348256133"/>
      <w:bookmarkStart w:id="380" w:name="_Toc348259781"/>
      <w:bookmarkStart w:id="381" w:name="_Toc348344740"/>
      <w:bookmarkStart w:id="382" w:name="_Toc359236362"/>
      <w:bookmarkStart w:id="383" w:name="_Toc495681942"/>
      <w:bookmarkStart w:id="384" w:name="_Toc2163357"/>
      <w:bookmarkStart w:id="385" w:name="_Toc175541049"/>
      <w:bookmarkStart w:id="386" w:name="_Toc191975706"/>
      <w:bookmarkStart w:id="387" w:name="_Toc34319670"/>
      <w:r w:rsidRPr="00732CB8">
        <w:rPr>
          <w:noProof/>
        </w:rPr>
        <w:t>GENERIC MASTER FILE EXAMPLES</w:t>
      </w:r>
      <w:bookmarkEnd w:id="378"/>
      <w:bookmarkEnd w:id="379"/>
      <w:bookmarkEnd w:id="380"/>
      <w:bookmarkEnd w:id="381"/>
      <w:bookmarkEnd w:id="382"/>
      <w:bookmarkEnd w:id="383"/>
      <w:bookmarkEnd w:id="384"/>
      <w:bookmarkEnd w:id="385"/>
      <w:bookmarkEnd w:id="386"/>
      <w:bookmarkEnd w:id="387"/>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ins w:id="388" w:author="Lynn Laakso" w:date="2022-09-09T13:59:00Z">
        <w:r w:rsidR="00584526" w:rsidRPr="00732CB8">
          <w:rPr>
            <w:noProof/>
          </w:rPr>
          <w:t>MFN/MFK - Master File Notification - Site Defined (Event M14)</w:t>
        </w:r>
      </w:ins>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ins w:id="389" w:author="Lynn Laakso" w:date="2022-09-09T13:59:00Z">
        <w:r w:rsidR="00584526" w:rsidRPr="00732CB8">
          <w:rPr>
            <w:noProof/>
          </w:rPr>
          <w:t>MFN/MFK - Master File Notification - General (Event M13)</w:t>
        </w:r>
      </w:ins>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4"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390" w:name="_Toc348247054"/>
      <w:bookmarkStart w:id="391" w:name="_Toc348256134"/>
      <w:bookmarkStart w:id="392" w:name="_Toc348259782"/>
      <w:bookmarkStart w:id="393" w:name="_Toc348344741"/>
      <w:bookmarkStart w:id="394" w:name="_Toc359236363"/>
      <w:bookmarkStart w:id="395" w:name="_Toc495681943"/>
      <w:bookmarkStart w:id="396" w:name="_Toc2163358"/>
      <w:bookmarkStart w:id="397" w:name="_Toc175541050"/>
      <w:bookmarkStart w:id="398" w:name="_Toc191975707"/>
      <w:bookmarkStart w:id="399" w:name="_Toc34319671"/>
      <w:r w:rsidRPr="00732CB8">
        <w:rPr>
          <w:noProof/>
        </w:rPr>
        <w:t>ZL7 Segment (Proposed Example Only)</w:t>
      </w:r>
      <w:bookmarkEnd w:id="390"/>
      <w:bookmarkEnd w:id="391"/>
      <w:bookmarkEnd w:id="392"/>
      <w:bookmarkEnd w:id="393"/>
      <w:bookmarkEnd w:id="394"/>
      <w:bookmarkEnd w:id="395"/>
      <w:bookmarkEnd w:id="396"/>
      <w:bookmarkEnd w:id="397"/>
      <w:bookmarkEnd w:id="398"/>
      <w:bookmarkEnd w:id="399"/>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400" w:name="ZL7"/>
      <w:bookmarkEnd w:id="400"/>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401" w:name="_Toc495681944"/>
      <w:bookmarkStart w:id="402" w:name="_Toc2163359"/>
      <w:bookmarkStart w:id="403" w:name="_Toc175541051"/>
      <w:r w:rsidRPr="000C426D">
        <w:rPr>
          <w:noProof/>
          <w:vanish/>
        </w:rPr>
        <w:t xml:space="preserve">ZL7 </w:t>
      </w:r>
      <w:bookmarkEnd w:id="401"/>
      <w:bookmarkEnd w:id="402"/>
      <w:r w:rsidRPr="000C426D">
        <w:rPr>
          <w:noProof/>
          <w:vanish/>
        </w:rPr>
        <w:t>Field Definitions</w:t>
      </w:r>
      <w:bookmarkStart w:id="404" w:name="_Toc27826021"/>
      <w:bookmarkEnd w:id="403"/>
      <w:bookmarkEnd w:id="404"/>
    </w:p>
    <w:p w14:paraId="36C6B5FC" w14:textId="77777777" w:rsidR="00007D82" w:rsidRPr="00732CB8" w:rsidRDefault="00007D82" w:rsidP="00E2223B">
      <w:pPr>
        <w:pStyle w:val="Heading4"/>
        <w:rPr>
          <w:noProof/>
        </w:rPr>
      </w:pPr>
      <w:bookmarkStart w:id="405" w:name="_Toc495681945"/>
      <w:bookmarkStart w:id="406" w:name="_Toc2163360"/>
      <w:bookmarkStart w:id="407" w:name="_Toc175541052"/>
      <w:r w:rsidRPr="00732CB8">
        <w:rPr>
          <w:noProof/>
        </w:rPr>
        <w:t>ZL7-1   Primary Key Value - ZL7   (CWE)</w:t>
      </w:r>
      <w:bookmarkEnd w:id="405"/>
      <w:bookmarkEnd w:id="406"/>
      <w:bookmarkEnd w:id="407"/>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408" w:name="_Toc495681946"/>
      <w:bookmarkStart w:id="409" w:name="_Toc2163361"/>
      <w:bookmarkStart w:id="410" w:name="_Toc175541053"/>
      <w:r w:rsidRPr="00732CB8">
        <w:rPr>
          <w:noProof/>
        </w:rPr>
        <w:lastRenderedPageBreak/>
        <w:t>ZL7-2   Display-Sort-Key   (NM)</w:t>
      </w:r>
      <w:bookmarkEnd w:id="408"/>
      <w:bookmarkEnd w:id="409"/>
      <w:bookmarkEnd w:id="410"/>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411" w:name="_Toc348247055"/>
      <w:bookmarkStart w:id="412" w:name="_Toc348256135"/>
      <w:bookmarkStart w:id="413" w:name="_Toc348259783"/>
      <w:bookmarkStart w:id="414" w:name="_Toc348344742"/>
      <w:bookmarkStart w:id="415" w:name="_Toc359236364"/>
      <w:bookmarkStart w:id="416" w:name="_Toc495681947"/>
      <w:bookmarkStart w:id="417" w:name="_Toc2163362"/>
      <w:bookmarkStart w:id="418" w:name="_Toc175541054"/>
      <w:bookmarkStart w:id="419" w:name="_Toc191975708"/>
      <w:bookmarkStart w:id="420" w:name="_Toc34319672"/>
      <w:r w:rsidRPr="00732CB8">
        <w:rPr>
          <w:noProof/>
        </w:rPr>
        <w:t>MFN Message with Original Acknowledgment Mode</w:t>
      </w:r>
      <w:bookmarkEnd w:id="411"/>
      <w:bookmarkEnd w:id="412"/>
      <w:bookmarkEnd w:id="413"/>
      <w:bookmarkEnd w:id="414"/>
      <w:bookmarkEnd w:id="415"/>
      <w:bookmarkEnd w:id="416"/>
      <w:bookmarkEnd w:id="417"/>
      <w:bookmarkEnd w:id="418"/>
      <w:bookmarkEnd w:id="419"/>
      <w:bookmarkEnd w:id="420"/>
    </w:p>
    <w:p w14:paraId="78223A57" w14:textId="77777777" w:rsidR="00007D82" w:rsidRPr="000C426D" w:rsidRDefault="00007D82" w:rsidP="00E2223B">
      <w:pPr>
        <w:pStyle w:val="Heading4"/>
        <w:rPr>
          <w:noProof/>
          <w:vanish/>
        </w:rPr>
      </w:pPr>
      <w:r w:rsidRPr="000C426D">
        <w:rPr>
          <w:noProof/>
          <w:vanish/>
        </w:rPr>
        <w:t>hiddentext</w:t>
      </w:r>
      <w:bookmarkStart w:id="421" w:name="_Toc2163363"/>
      <w:bookmarkStart w:id="422" w:name="_Toc175541055"/>
      <w:bookmarkStart w:id="423" w:name="_Toc27826025"/>
      <w:bookmarkEnd w:id="421"/>
      <w:bookmarkEnd w:id="422"/>
      <w:bookmarkEnd w:id="423"/>
    </w:p>
    <w:p w14:paraId="54252134" w14:textId="77777777" w:rsidR="00007D82" w:rsidRPr="00732CB8" w:rsidRDefault="00007D82" w:rsidP="00E2223B">
      <w:pPr>
        <w:pStyle w:val="Heading4"/>
        <w:rPr>
          <w:noProof/>
        </w:rPr>
      </w:pPr>
      <w:bookmarkStart w:id="424" w:name="_Toc2163364"/>
      <w:bookmarkStart w:id="425" w:name="_Toc175541056"/>
      <w:r w:rsidRPr="00732CB8">
        <w:rPr>
          <w:noProof/>
        </w:rPr>
        <w:t>Example message</w:t>
      </w:r>
      <w:bookmarkEnd w:id="424"/>
      <w:bookmarkEnd w:id="425"/>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426" w:name="_Toc348247056"/>
      <w:bookmarkStart w:id="427" w:name="_Toc348256136"/>
      <w:bookmarkStart w:id="428" w:name="_Toc348259784"/>
      <w:bookmarkStart w:id="429" w:name="_Toc348344743"/>
      <w:bookmarkStart w:id="430" w:name="_Toc359236365"/>
      <w:bookmarkStart w:id="431" w:name="_Toc495681948"/>
      <w:bookmarkStart w:id="432" w:name="_Toc2163365"/>
      <w:bookmarkStart w:id="433" w:name="_Toc175541057"/>
      <w:bookmarkStart w:id="434" w:name="_Toc191975709"/>
      <w:bookmarkStart w:id="435" w:name="_Toc34319673"/>
      <w:r w:rsidRPr="00732CB8">
        <w:rPr>
          <w:noProof/>
        </w:rPr>
        <w:t>MFN message with enhanced Mode Application-Level Acknowledgment</w:t>
      </w:r>
      <w:bookmarkEnd w:id="426"/>
      <w:bookmarkEnd w:id="427"/>
      <w:bookmarkEnd w:id="428"/>
      <w:bookmarkEnd w:id="429"/>
      <w:bookmarkEnd w:id="430"/>
      <w:bookmarkEnd w:id="431"/>
      <w:bookmarkEnd w:id="432"/>
      <w:bookmarkEnd w:id="433"/>
      <w:bookmarkEnd w:id="434"/>
      <w:bookmarkEnd w:id="435"/>
    </w:p>
    <w:p w14:paraId="5CF050A5" w14:textId="77777777" w:rsidR="00007D82" w:rsidRPr="000C426D" w:rsidRDefault="00007D82" w:rsidP="00E2223B">
      <w:pPr>
        <w:pStyle w:val="Heading4"/>
        <w:rPr>
          <w:noProof/>
          <w:vanish/>
        </w:rPr>
      </w:pPr>
      <w:r w:rsidRPr="000C426D">
        <w:rPr>
          <w:noProof/>
          <w:vanish/>
        </w:rPr>
        <w:t>hiddentext</w:t>
      </w:r>
      <w:bookmarkStart w:id="436" w:name="_Toc495681949"/>
      <w:bookmarkStart w:id="437" w:name="_Toc1111223"/>
      <w:bookmarkStart w:id="438" w:name="_Toc2163366"/>
      <w:bookmarkStart w:id="439" w:name="_Toc175541058"/>
      <w:bookmarkStart w:id="440" w:name="_Toc27826028"/>
      <w:bookmarkEnd w:id="436"/>
      <w:bookmarkEnd w:id="437"/>
      <w:bookmarkEnd w:id="438"/>
      <w:bookmarkEnd w:id="439"/>
      <w:bookmarkEnd w:id="440"/>
    </w:p>
    <w:p w14:paraId="0A52BCA9" w14:textId="77777777" w:rsidR="00007D82" w:rsidRPr="00732CB8" w:rsidRDefault="00007D82" w:rsidP="00E2223B">
      <w:pPr>
        <w:pStyle w:val="Heading4"/>
        <w:rPr>
          <w:noProof/>
        </w:rPr>
      </w:pPr>
      <w:bookmarkStart w:id="441" w:name="_Toc495681950"/>
      <w:bookmarkStart w:id="442" w:name="_Toc2163367"/>
      <w:bookmarkStart w:id="443" w:name="_Toc175541059"/>
      <w:r w:rsidRPr="00732CB8">
        <w:rPr>
          <w:noProof/>
        </w:rPr>
        <w:t>Example message</w:t>
      </w:r>
      <w:bookmarkEnd w:id="441"/>
      <w:bookmarkEnd w:id="442"/>
      <w:bookmarkEnd w:id="443"/>
    </w:p>
    <w:p w14:paraId="231C5665" w14:textId="77777777" w:rsidR="00007D82" w:rsidRPr="00732CB8" w:rsidRDefault="00007D82">
      <w:pPr>
        <w:pStyle w:val="NormalIndented"/>
        <w:rPr>
          <w:noProof/>
        </w:rPr>
      </w:pPr>
      <w:bookmarkStart w:id="444" w:name="_Toc348247057"/>
      <w:bookmarkStart w:id="445" w:name="_Toc348256137"/>
      <w:bookmarkStart w:id="446" w:name="_Toc348259785"/>
      <w:bookmarkStart w:id="447" w:name="_Toc348344744"/>
      <w:bookmarkStart w:id="448" w:name="_Toc359236366"/>
      <w:bookmarkStart w:id="449"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w:t>
      </w:r>
      <w:r w:rsidRPr="00732CB8">
        <w:rPr>
          <w:noProof/>
        </w:rPr>
        <w:lastRenderedPageBreak/>
        <w:t xml:space="preserve">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450" w:name="_Ref358427606"/>
      <w:bookmarkStart w:id="451" w:name="_Toc359236367"/>
      <w:bookmarkStart w:id="452" w:name="_Ref373551488"/>
      <w:bookmarkStart w:id="453" w:name="_Toc495681956"/>
      <w:bookmarkStart w:id="454" w:name="_Ref536837468"/>
      <w:bookmarkStart w:id="455" w:name="_Ref536856423"/>
      <w:bookmarkStart w:id="456" w:name="_Toc2163371"/>
      <w:bookmarkStart w:id="457" w:name="_Toc175541060"/>
      <w:bookmarkStart w:id="458" w:name="_Toc191975710"/>
      <w:bookmarkEnd w:id="444"/>
      <w:bookmarkEnd w:id="445"/>
      <w:bookmarkEnd w:id="446"/>
      <w:bookmarkEnd w:id="447"/>
      <w:bookmarkEnd w:id="448"/>
      <w:bookmarkEnd w:id="449"/>
    </w:p>
    <w:p w14:paraId="2C260990" w14:textId="77777777" w:rsidR="00007D82" w:rsidRPr="00732CB8" w:rsidRDefault="00007D82" w:rsidP="00E2223B">
      <w:pPr>
        <w:pStyle w:val="Heading2"/>
        <w:rPr>
          <w:noProof/>
        </w:rPr>
      </w:pPr>
      <w:bookmarkStart w:id="459" w:name="_Toc34319674"/>
      <w:r w:rsidRPr="00732CB8">
        <w:rPr>
          <w:noProof/>
        </w:rPr>
        <w:t>STAFF AND PRACTITIONER</w:t>
      </w:r>
      <w:bookmarkEnd w:id="450"/>
      <w:r w:rsidRPr="00732CB8">
        <w:rPr>
          <w:noProof/>
        </w:rPr>
        <w:t xml:space="preserve"> MASTER FILES</w:t>
      </w:r>
      <w:bookmarkEnd w:id="451"/>
      <w:bookmarkEnd w:id="452"/>
      <w:bookmarkEnd w:id="453"/>
      <w:bookmarkEnd w:id="454"/>
      <w:bookmarkEnd w:id="455"/>
      <w:bookmarkEnd w:id="456"/>
      <w:bookmarkEnd w:id="457"/>
      <w:bookmarkEnd w:id="458"/>
      <w:bookmarkEnd w:id="459"/>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460" w:name="_Toc359236368"/>
      <w:bookmarkStart w:id="461" w:name="_Toc495681957"/>
      <w:bookmarkStart w:id="462" w:name="_Toc2163372"/>
      <w:bookmarkStart w:id="463" w:name="_Toc175541061"/>
      <w:bookmarkStart w:id="464" w:name="_Toc191975711"/>
      <w:bookmarkStart w:id="465" w:name="_Toc34319675"/>
      <w:r w:rsidRPr="00732CB8">
        <w:rPr>
          <w:noProof/>
        </w:rPr>
        <w:t>MFN/MFK - Staff/Practitioner Master File Message</w:t>
      </w:r>
      <w:bookmarkEnd w:id="460"/>
      <w:bookmarkEnd w:id="461"/>
      <w:r w:rsidRPr="00732CB8">
        <w:rPr>
          <w:noProof/>
        </w:rPr>
        <w:t xml:space="preserve"> (Event M02)</w:t>
      </w:r>
      <w:bookmarkEnd w:id="462"/>
      <w:bookmarkEnd w:id="463"/>
      <w:bookmarkEnd w:id="464"/>
      <w:bookmarkEnd w:id="465"/>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C55CFE2" w:rsidR="00007D82" w:rsidRPr="00732CB8" w:rsidRDefault="00007D82">
      <w:pPr>
        <w:pStyle w:val="NormalIndented"/>
        <w:rPr>
          <w:noProof/>
        </w:rPr>
      </w:pPr>
      <w:r w:rsidRPr="00732CB8">
        <w:rPr>
          <w:noProof/>
        </w:rPr>
        <w:t xml:space="preserve">The staff identification (STF), </w:t>
      </w:r>
      <w:ins w:id="466" w:author="Scott Robertson" w:date="2022-07-15T18:46:00Z">
        <w:r w:rsidR="0008091B">
          <w:rPr>
            <w:noProof/>
          </w:rPr>
          <w:t>person gen</w:t>
        </w:r>
        <w:r w:rsidR="000042E6">
          <w:rPr>
            <w:noProof/>
          </w:rPr>
          <w:t xml:space="preserve">der and </w:t>
        </w:r>
        <w:r w:rsidR="00B043D6">
          <w:rPr>
            <w:noProof/>
          </w:rPr>
          <w:t>sex (GSP)</w:t>
        </w:r>
      </w:ins>
      <w:ins w:id="467" w:author="Merrick, Riki | APHL" w:date="2022-07-25T09:48:00Z">
        <w:r w:rsidR="006D2B53">
          <w:rPr>
            <w:noProof/>
          </w:rPr>
          <w:t xml:space="preserve"> and </w:t>
        </w:r>
      </w:ins>
      <w:ins w:id="468" w:author="Scott Robertson" w:date="2022-07-15T18:46:00Z">
        <w:del w:id="469" w:author="Merrick, Riki | APHL" w:date="2022-07-25T09:48:00Z">
          <w:r w:rsidR="00B043D6" w:rsidDel="006D2B53">
            <w:rPr>
              <w:noProof/>
            </w:rPr>
            <w:delText xml:space="preserve">, </w:delText>
          </w:r>
        </w:del>
      </w:ins>
      <w:ins w:id="470" w:author="Scott Robertson" w:date="2022-07-15T18:47:00Z">
        <w:r w:rsidR="00B043D6">
          <w:rPr>
            <w:noProof/>
          </w:rPr>
          <w:t>recorded</w:t>
        </w:r>
        <w:del w:id="471" w:author="Merrick, Riki | APHL" w:date="2022-07-25T09:48:00Z">
          <w:r w:rsidR="00B043D6" w:rsidDel="006D2B53">
            <w:rPr>
              <w:noProof/>
            </w:rPr>
            <w:delText xml:space="preserve"> gender and sex (GSR), </w:delText>
          </w:r>
          <w:r w:rsidR="00085F30" w:rsidDel="006D2B53">
            <w:rPr>
              <w:noProof/>
            </w:rPr>
            <w:delText>sex for clinical use (GSC)</w:delText>
          </w:r>
        </w:del>
        <w:r w:rsidR="00085F30">
          <w:rPr>
            <w:noProof/>
          </w:rPr>
          <w:t xml:space="preserve">, </w:t>
        </w:r>
      </w:ins>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ins w:id="472" w:author="Scott Robertson" w:date="2022-07-15T18:47:00Z">
        <w:r w:rsidR="00085F30">
          <w:rPr>
            <w:noProof/>
          </w:rPr>
          <w:t>GSP, GSR, GS</w:t>
        </w:r>
      </w:ins>
      <w:ins w:id="473" w:author="Scott Robertson" w:date="2022-07-15T18:48:00Z">
        <w:r w:rsidR="009A23CB">
          <w:rPr>
            <w:noProof/>
          </w:rPr>
          <w:t xml:space="preserve">C, </w:t>
        </w:r>
      </w:ins>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ins w:id="474" w:author="Scott Robertson" w:date="2022-07-15T18:48:00Z">
        <w:r w:rsidR="005E6520">
          <w:rPr>
            <w:noProof/>
          </w:rPr>
          <w:t xml:space="preserve">GSP, GSR, GSC, </w:t>
        </w:r>
      </w:ins>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ins w:id="475" w:author="Scott Robertson" w:date="2022-07-15T18:40:00Z"/>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rPr>
                <w:ins w:id="476" w:author="Scott Robertson" w:date="2022-07-15T18:40:00Z"/>
              </w:rPr>
            </w:pPr>
            <w:ins w:id="477" w:author="Scott Robertson" w:date="2022-07-15T18:42:00Z">
              <w:r>
                <w:t xml:space="preserve">  </w:t>
              </w:r>
            </w:ins>
            <w:ins w:id="478" w:author="Scott Robertson" w:date="2022-07-15T18:40:00Z">
              <w:r w:rsidR="00FA2306">
                <w:t>[ { GSP } ]</w:t>
              </w:r>
            </w:ins>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ins w:id="479" w:author="Scott Robertson" w:date="2022-07-15T18:40:00Z"/>
                <w:noProof/>
              </w:rPr>
            </w:pPr>
            <w:ins w:id="480" w:author="Scott Robertson" w:date="2022-07-15T18:40: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ins w:id="481"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ins w:id="482" w:author="Scott Robertson" w:date="2022-07-15T18:40:00Z"/>
                <w:noProof/>
              </w:rPr>
            </w:pPr>
            <w:ins w:id="483" w:author="Scott Robertson" w:date="2022-07-15T18:40:00Z">
              <w:r>
                <w:rPr>
                  <w:noProof/>
                </w:rPr>
                <w:t>3</w:t>
              </w:r>
            </w:ins>
          </w:p>
        </w:tc>
      </w:tr>
      <w:tr w:rsidR="00FA2306" w:rsidRPr="00982364" w14:paraId="4B2DF774" w14:textId="77777777" w:rsidTr="003A550C">
        <w:tblPrEx>
          <w:tblCellMar>
            <w:left w:w="70" w:type="dxa"/>
            <w:right w:w="70" w:type="dxa"/>
          </w:tblCellMar>
        </w:tblPrEx>
        <w:trPr>
          <w:jc w:val="center"/>
          <w:ins w:id="484" w:author="Scott Robertson" w:date="2022-07-15T18:40:00Z"/>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rPr>
                <w:ins w:id="485" w:author="Scott Robertson" w:date="2022-07-15T18:40:00Z"/>
              </w:rPr>
            </w:pPr>
            <w:ins w:id="486" w:author="Scott Robertson" w:date="2022-07-15T18:42:00Z">
              <w:r>
                <w:t xml:space="preserve">  </w:t>
              </w:r>
            </w:ins>
            <w:ins w:id="487" w:author="Scott Robertson" w:date="2022-07-15T18:40:00Z">
              <w:r w:rsidR="00FA2306">
                <w:t>[ { GSR } ]</w:t>
              </w:r>
            </w:ins>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ins w:id="488" w:author="Scott Robertson" w:date="2022-07-15T18:40:00Z"/>
                <w:noProof/>
              </w:rPr>
            </w:pPr>
            <w:ins w:id="489" w:author="Scott Robertson" w:date="2022-07-15T18:40: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ins w:id="490" w:author="Scott Robertson" w:date="2022-07-15T18:40:00Z"/>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ins w:id="491" w:author="Scott Robertson" w:date="2022-07-15T18:40:00Z"/>
                <w:noProof/>
              </w:rPr>
            </w:pPr>
            <w:ins w:id="492" w:author="Scott Robertson" w:date="2022-07-15T18:40:00Z">
              <w:r>
                <w:rPr>
                  <w:noProof/>
                </w:rPr>
                <w:t>3</w:t>
              </w:r>
            </w:ins>
          </w:p>
        </w:tc>
      </w:tr>
      <w:tr w:rsidR="00FA2306" w:rsidRPr="00982364" w:rsidDel="006D2B53" w14:paraId="26647C75" w14:textId="7279AB2F" w:rsidTr="003A550C">
        <w:tblPrEx>
          <w:tblCellMar>
            <w:left w:w="70" w:type="dxa"/>
            <w:right w:w="70" w:type="dxa"/>
          </w:tblCellMar>
        </w:tblPrEx>
        <w:trPr>
          <w:jc w:val="center"/>
          <w:ins w:id="493" w:author="Scott Robertson" w:date="2022-07-15T18:40:00Z"/>
          <w:del w:id="494" w:author="Merrick, Riki | APHL" w:date="2022-07-25T09:48:00Z"/>
        </w:trPr>
        <w:tc>
          <w:tcPr>
            <w:tcW w:w="2880" w:type="dxa"/>
            <w:tcBorders>
              <w:top w:val="dotted" w:sz="4" w:space="0" w:color="auto"/>
              <w:left w:val="nil"/>
              <w:bottom w:val="dotted" w:sz="4" w:space="0" w:color="auto"/>
              <w:right w:val="nil"/>
            </w:tcBorders>
            <w:shd w:val="clear" w:color="auto" w:fill="FFFFFF"/>
          </w:tcPr>
          <w:p w14:paraId="3D7AEFA3" w14:textId="0A61C296" w:rsidR="00FA2306" w:rsidDel="006D2B53" w:rsidRDefault="007D62ED" w:rsidP="003A550C">
            <w:pPr>
              <w:pStyle w:val="MsgTableBody"/>
              <w:rPr>
                <w:ins w:id="495" w:author="Scott Robertson" w:date="2022-07-15T18:40:00Z"/>
                <w:del w:id="496" w:author="Merrick, Riki | APHL" w:date="2022-07-25T09:48:00Z"/>
              </w:rPr>
            </w:pPr>
            <w:ins w:id="497" w:author="Scott Robertson" w:date="2022-07-15T18:42:00Z">
              <w:del w:id="498" w:author="Merrick, Riki | APHL" w:date="2022-07-25T09:48:00Z">
                <w:r w:rsidDel="006D2B53">
                  <w:delText xml:space="preserve">  </w:delText>
                </w:r>
              </w:del>
            </w:ins>
            <w:ins w:id="499" w:author="Scott Robertson" w:date="2022-07-15T18:40:00Z">
              <w:del w:id="500" w:author="Merrick, Riki | APHL" w:date="2022-07-25T09:48:00Z">
                <w:r w:rsidR="00FA2306" w:rsidDel="006D2B53">
                  <w:delText>[ { GSC } ]</w:delText>
                </w:r>
              </w:del>
            </w:ins>
          </w:p>
        </w:tc>
        <w:tc>
          <w:tcPr>
            <w:tcW w:w="4320" w:type="dxa"/>
            <w:tcBorders>
              <w:top w:val="dotted" w:sz="4" w:space="0" w:color="auto"/>
              <w:left w:val="nil"/>
              <w:bottom w:val="dotted" w:sz="4" w:space="0" w:color="auto"/>
              <w:right w:val="nil"/>
            </w:tcBorders>
            <w:shd w:val="clear" w:color="auto" w:fill="FFFFFF"/>
          </w:tcPr>
          <w:p w14:paraId="30481988" w14:textId="6372B6A7" w:rsidR="00FA2306" w:rsidDel="006D2B53" w:rsidRDefault="00FA2306" w:rsidP="003A550C">
            <w:pPr>
              <w:pStyle w:val="MsgTableBody"/>
              <w:rPr>
                <w:ins w:id="501" w:author="Scott Robertson" w:date="2022-07-15T18:40:00Z"/>
                <w:del w:id="502" w:author="Merrick, Riki | APHL" w:date="2022-07-25T09:48:00Z"/>
                <w:noProof/>
              </w:rPr>
            </w:pPr>
            <w:ins w:id="503" w:author="Scott Robertson" w:date="2022-07-15T18:40:00Z">
              <w:del w:id="504" w:author="Merrick, Riki | APHL" w:date="2022-07-25T09:48:00Z">
                <w:r w:rsidDel="006D2B53">
                  <w:rPr>
                    <w:noProof/>
                  </w:rPr>
                  <w:delText>Sex for Clinical Use</w:delText>
                </w:r>
              </w:del>
            </w:ins>
          </w:p>
        </w:tc>
        <w:tc>
          <w:tcPr>
            <w:tcW w:w="864" w:type="dxa"/>
            <w:tcBorders>
              <w:top w:val="dotted" w:sz="4" w:space="0" w:color="auto"/>
              <w:left w:val="nil"/>
              <w:bottom w:val="dotted" w:sz="4" w:space="0" w:color="auto"/>
              <w:right w:val="nil"/>
            </w:tcBorders>
            <w:shd w:val="clear" w:color="auto" w:fill="FFFFFF"/>
          </w:tcPr>
          <w:p w14:paraId="59083DA9" w14:textId="42D60D6B" w:rsidR="00FA2306" w:rsidRPr="00E80B34" w:rsidDel="006D2B53" w:rsidRDefault="00FA2306" w:rsidP="003A550C">
            <w:pPr>
              <w:pStyle w:val="MsgTableBody"/>
              <w:jc w:val="center"/>
              <w:rPr>
                <w:ins w:id="505" w:author="Scott Robertson" w:date="2022-07-15T18:40:00Z"/>
                <w:del w:id="506" w:author="Merrick, Riki | APHL" w:date="2022-07-25T09:48:00Z"/>
                <w:noProof/>
              </w:rPr>
            </w:pPr>
          </w:p>
        </w:tc>
        <w:tc>
          <w:tcPr>
            <w:tcW w:w="1008" w:type="dxa"/>
            <w:tcBorders>
              <w:top w:val="dotted" w:sz="4" w:space="0" w:color="auto"/>
              <w:left w:val="nil"/>
              <w:bottom w:val="dotted" w:sz="4" w:space="0" w:color="auto"/>
              <w:right w:val="nil"/>
            </w:tcBorders>
            <w:shd w:val="clear" w:color="auto" w:fill="FFFFFF"/>
          </w:tcPr>
          <w:p w14:paraId="2C3272A2" w14:textId="28CD992A" w:rsidR="00FA2306" w:rsidDel="006D2B53" w:rsidRDefault="00FA2306" w:rsidP="003A550C">
            <w:pPr>
              <w:pStyle w:val="MsgTableBody"/>
              <w:jc w:val="center"/>
              <w:rPr>
                <w:ins w:id="507" w:author="Scott Robertson" w:date="2022-07-15T18:40:00Z"/>
                <w:del w:id="508" w:author="Merrick, Riki | APHL" w:date="2022-07-25T09:48:00Z"/>
                <w:noProof/>
              </w:rPr>
            </w:pPr>
            <w:ins w:id="509" w:author="Scott Robertson" w:date="2022-07-15T18:40:00Z">
              <w:del w:id="510" w:author="Merrick, Riki | APHL" w:date="2022-07-25T09:48:00Z">
                <w:r w:rsidDel="006D2B53">
                  <w:rPr>
                    <w:noProof/>
                  </w:rPr>
                  <w:delText>3</w:delText>
                </w:r>
              </w:del>
            </w:ins>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ins w:id="511" w:author="Merrick, Riki | APHL" w:date="2022-07-25T09:49:00Z">
              <w:r w:rsidR="006D2B53">
                <w:t>e</w:t>
              </w:r>
            </w:ins>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512" w:name="_Toc138660797"/>
      <w:bookmarkStart w:id="513" w:name="_Toc191975713"/>
      <w:bookmarkStart w:id="514" w:name="_Toc191975715"/>
      <w:bookmarkStart w:id="515" w:name="_Toc138660800"/>
      <w:bookmarkStart w:id="516" w:name="_Toc191975717"/>
      <w:bookmarkStart w:id="517" w:name="_Toc348247115"/>
      <w:bookmarkStart w:id="518" w:name="_Toc348256244"/>
      <w:bookmarkStart w:id="519" w:name="_Toc348256454"/>
      <w:bookmarkStart w:id="520" w:name="_Toc348256619"/>
      <w:bookmarkStart w:id="521" w:name="_Toc348259931"/>
      <w:bookmarkStart w:id="522" w:name="_Toc348344992"/>
      <w:bookmarkStart w:id="523" w:name="_Toc359236371"/>
      <w:bookmarkStart w:id="524" w:name="_Toc495681958"/>
      <w:bookmarkStart w:id="525" w:name="_Toc2163373"/>
      <w:bookmarkStart w:id="526" w:name="_Toc175541062"/>
      <w:bookmarkStart w:id="527" w:name="_Toc191975727"/>
      <w:bookmarkStart w:id="528" w:name="_Toc34319676"/>
      <w:bookmarkEnd w:id="512"/>
      <w:bookmarkEnd w:id="513"/>
      <w:bookmarkEnd w:id="514"/>
      <w:bookmarkEnd w:id="515"/>
      <w:bookmarkEnd w:id="516"/>
      <w:r w:rsidRPr="00732CB8">
        <w:rPr>
          <w:noProof/>
        </w:rPr>
        <w:t>Example:  Staff and Health Practitioner Master File MFN Message</w:t>
      </w:r>
      <w:bookmarkEnd w:id="517"/>
      <w:bookmarkEnd w:id="518"/>
      <w:bookmarkEnd w:id="519"/>
      <w:bookmarkEnd w:id="520"/>
      <w:bookmarkEnd w:id="521"/>
      <w:bookmarkEnd w:id="522"/>
      <w:bookmarkEnd w:id="523"/>
      <w:bookmarkEnd w:id="524"/>
      <w:bookmarkEnd w:id="525"/>
      <w:bookmarkEnd w:id="526"/>
      <w:bookmarkEnd w:id="527"/>
      <w:bookmarkEnd w:id="528"/>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22C37D12" w:rsidR="00ED2129" w:rsidRDefault="00ED2129" w:rsidP="00ED2129">
      <w:pPr>
        <w:pStyle w:val="Example"/>
        <w:rPr>
          <w:ins w:id="529" w:author="Scott Robertson" w:date="2022-07-15T18:44:00Z"/>
        </w:rPr>
      </w:pPr>
      <w:ins w:id="530" w:author="Scott Robertson" w:date="2022-07-15T18:44:00Z">
        <w:r>
          <w:t>GSP|1|S||76691-5^Gender identity^LN</w:t>
        </w:r>
        <w:del w:id="531" w:author="Merrick, Riki | APHL" w:date="2022-07-25T09:49:00Z">
          <w:r w:rsidDel="006D2B53">
            <w:delText xml:space="preserve"> </w:delText>
          </w:r>
        </w:del>
        <w:r>
          <w:t>|446151000124109^Identifies as male gender^SCT|20210101</w:t>
        </w:r>
      </w:ins>
    </w:p>
    <w:p w14:paraId="0C5EB07A" w14:textId="193A35FC" w:rsidR="00ED2129" w:rsidRDefault="00ED2129" w:rsidP="00ED2129">
      <w:pPr>
        <w:pStyle w:val="Example"/>
        <w:rPr>
          <w:ins w:id="532" w:author="Scott Robertson" w:date="2022-07-15T18:44:00Z"/>
        </w:rPr>
      </w:pPr>
      <w:ins w:id="533" w:author="Scott Robertson" w:date="2022-07-15T18:44:00Z">
        <w:r>
          <w:t>GSP|2|S||90778-2^Personal pronouns – Reported^LN</w:t>
        </w:r>
        <w:del w:id="534" w:author="Merrick, Riki | APHL" w:date="2022-07-25T09:49:00Z">
          <w:r w:rsidDel="006D2B53">
            <w:delText xml:space="preserve"> </w:delText>
          </w:r>
        </w:del>
        <w:r>
          <w:t>|LA29518-0^he/him/his/his/himself^LN|20210101</w:t>
        </w:r>
      </w:ins>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535" w:name="_Toc359236372"/>
      <w:bookmarkStart w:id="536" w:name="_Toc495681959"/>
      <w:bookmarkStart w:id="537" w:name="_Toc2163374"/>
      <w:bookmarkStart w:id="538" w:name="_Toc175541063"/>
      <w:bookmarkStart w:id="539" w:name="_Toc191975728"/>
      <w:bookmarkStart w:id="540" w:name="_Toc34319677"/>
      <w:r w:rsidRPr="00732CB8">
        <w:rPr>
          <w:noProof/>
        </w:rPr>
        <w:t>SERVICE/TEST/OBSERVATIONS MASTER FILES</w:t>
      </w:r>
      <w:bookmarkEnd w:id="535"/>
      <w:bookmarkEnd w:id="536"/>
      <w:bookmarkEnd w:id="537"/>
      <w:bookmarkEnd w:id="538"/>
      <w:bookmarkEnd w:id="539"/>
      <w:bookmarkEnd w:id="540"/>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541" w:name="_Toc348247153"/>
      <w:bookmarkStart w:id="542" w:name="_Toc348247240"/>
      <w:bookmarkStart w:id="543" w:name="_Toc348260026"/>
      <w:bookmarkStart w:id="544" w:name="_Toc348345342"/>
      <w:bookmarkStart w:id="545" w:name="_Toc359236373"/>
      <w:bookmarkStart w:id="546" w:name="_Toc495681960"/>
      <w:bookmarkStart w:id="547" w:name="_Toc2163375"/>
      <w:bookmarkStart w:id="548" w:name="_Toc175541064"/>
      <w:bookmarkStart w:id="549" w:name="_Toc191975729"/>
      <w:bookmarkStart w:id="550" w:name="_Toc34319678"/>
      <w:r w:rsidRPr="00732CB8">
        <w:rPr>
          <w:noProof/>
        </w:rPr>
        <w:t>General Approach</w:t>
      </w:r>
      <w:bookmarkEnd w:id="541"/>
      <w:bookmarkEnd w:id="542"/>
      <w:bookmarkEnd w:id="543"/>
      <w:bookmarkEnd w:id="544"/>
      <w:bookmarkEnd w:id="545"/>
      <w:r w:rsidRPr="00732CB8">
        <w:rPr>
          <w:noProof/>
        </w:rPr>
        <w:t xml:space="preserve"> of Service/Test/Observation Master Files</w:t>
      </w:r>
      <w:bookmarkEnd w:id="546"/>
      <w:bookmarkEnd w:id="547"/>
      <w:bookmarkEnd w:id="548"/>
      <w:bookmarkEnd w:id="549"/>
      <w:bookmarkEnd w:id="550"/>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551" w:name="_Toc359236374"/>
      <w:bookmarkStart w:id="552" w:name="_Toc495681961"/>
      <w:bookmarkStart w:id="553" w:name="_Toc2163376"/>
      <w:bookmarkStart w:id="554" w:name="_Toc175541065"/>
      <w:bookmarkStart w:id="555" w:name="_Toc191975730"/>
      <w:bookmarkStart w:id="556" w:name="_Toc34319679"/>
      <w:r w:rsidRPr="00732CB8">
        <w:rPr>
          <w:noProof/>
        </w:rPr>
        <w:t>MFN/MFK - Master File</w:t>
      </w:r>
      <w:bookmarkEnd w:id="551"/>
      <w:bookmarkEnd w:id="552"/>
      <w:r w:rsidRPr="00732CB8">
        <w:rPr>
          <w:noProof/>
        </w:rPr>
        <w:t xml:space="preserve"> Notification - Test/Observation [WITHDRAWN</w:t>
      </w:r>
      <w:r>
        <w:rPr>
          <w:noProof/>
        </w:rPr>
        <w:t>]</w:t>
      </w:r>
      <w:r w:rsidRPr="00732CB8">
        <w:rPr>
          <w:noProof/>
        </w:rPr>
        <w:t xml:space="preserve"> (Event M03)</w:t>
      </w:r>
      <w:bookmarkEnd w:id="553"/>
      <w:bookmarkEnd w:id="554"/>
      <w:bookmarkEnd w:id="555"/>
      <w:bookmarkEnd w:id="55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557" w:name="_Toc138660814"/>
      <w:bookmarkStart w:id="558" w:name="_Toc175541066"/>
      <w:bookmarkStart w:id="559" w:name="_Toc175543615"/>
      <w:bookmarkStart w:id="560" w:name="_Toc2163377"/>
      <w:bookmarkStart w:id="561" w:name="_Toc175541148"/>
      <w:bookmarkStart w:id="562" w:name="_Toc191975815"/>
      <w:bookmarkStart w:id="563" w:name="_Toc34319680"/>
      <w:bookmarkEnd w:id="557"/>
      <w:bookmarkEnd w:id="558"/>
      <w:bookmarkEnd w:id="559"/>
      <w:r w:rsidRPr="00732CB8">
        <w:rPr>
          <w:noProof/>
        </w:rPr>
        <w:t>MFN/MFK - Master File Notification - Test/Observation (Numeric) (Event M08)</w:t>
      </w:r>
      <w:bookmarkEnd w:id="560"/>
      <w:bookmarkEnd w:id="561"/>
      <w:bookmarkEnd w:id="562"/>
      <w:bookmarkEnd w:id="56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564" w:name="_Toc2163378"/>
      <w:bookmarkStart w:id="565" w:name="_Toc175541149"/>
      <w:bookmarkStart w:id="566"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567" w:name="_Toc34319681"/>
      <w:r w:rsidRPr="00732CB8">
        <w:rPr>
          <w:noProof/>
        </w:rPr>
        <w:t>MFN/MFK - Master File Notification - Test/Observation (Categorical) (Event M09)</w:t>
      </w:r>
      <w:bookmarkEnd w:id="564"/>
      <w:bookmarkEnd w:id="565"/>
      <w:bookmarkEnd w:id="566"/>
      <w:bookmarkEnd w:id="56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568" w:name="_Toc2163379"/>
      <w:bookmarkStart w:id="569" w:name="_Toc175541150"/>
      <w:bookmarkStart w:id="570"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571" w:name="_Toc34319682"/>
      <w:r w:rsidRPr="00732CB8">
        <w:rPr>
          <w:noProof/>
        </w:rPr>
        <w:t>MFN/MFK - Master File Notification - Test/Observation Batteries (Event M10)</w:t>
      </w:r>
      <w:bookmarkEnd w:id="568"/>
      <w:bookmarkEnd w:id="569"/>
      <w:bookmarkEnd w:id="570"/>
      <w:bookmarkEnd w:id="57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572" w:name="_Toc2163380"/>
      <w:bookmarkStart w:id="573" w:name="_Toc175541151"/>
      <w:bookmarkStart w:id="574"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575" w:name="_Toc34319683"/>
      <w:r w:rsidRPr="00732CB8">
        <w:rPr>
          <w:noProof/>
        </w:rPr>
        <w:t>MFN/MFK - Master File Notification - Test/Calculated Observations (Event M11)</w:t>
      </w:r>
      <w:bookmarkEnd w:id="572"/>
      <w:bookmarkEnd w:id="573"/>
      <w:bookmarkEnd w:id="574"/>
      <w:bookmarkEnd w:id="5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576" w:name="_Toc2163381"/>
      <w:bookmarkStart w:id="577" w:name="_Toc175541152"/>
      <w:bookmarkStart w:id="578"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579" w:name="_Toc34319684"/>
      <w:r w:rsidRPr="00732CB8">
        <w:rPr>
          <w:noProof/>
        </w:rPr>
        <w:t>MFN/MFK - Master File Notification - Additional Basic Observation/Service Attributes (Event M12)</w:t>
      </w:r>
      <w:bookmarkEnd w:id="576"/>
      <w:bookmarkEnd w:id="577"/>
      <w:bookmarkEnd w:id="578"/>
      <w:bookmarkEnd w:id="57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580" w:name="_Toc348247155"/>
      <w:bookmarkStart w:id="581" w:name="_Toc348247242"/>
      <w:bookmarkStart w:id="582" w:name="_Toc348260028"/>
      <w:bookmarkStart w:id="583" w:name="_Toc348345344"/>
      <w:bookmarkStart w:id="584" w:name="_Toc359236375"/>
      <w:bookmarkStart w:id="585"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586" w:name="_Toc2163382"/>
      <w:bookmarkStart w:id="587" w:name="_Toc175541153"/>
      <w:bookmarkStart w:id="588"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589" w:name="_Toc34319685"/>
      <w:r>
        <w:rPr>
          <w:noProof/>
        </w:rPr>
        <w:t>MFN/MFK – Master File Notification – Test/Observation (Payer) (Event M18</w:t>
      </w:r>
      <w:r w:rsidRPr="00732CB8">
        <w:rPr>
          <w:noProof/>
        </w:rPr>
        <w:t>)</w:t>
      </w:r>
      <w:bookmarkEnd w:id="589"/>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590" w:name="_Toc34319686"/>
      <w:r w:rsidRPr="00732CB8">
        <w:rPr>
          <w:noProof/>
        </w:rPr>
        <w:t>OM1 - General Segment (Fields That Apply to Most Observations)</w:t>
      </w:r>
      <w:bookmarkEnd w:id="580"/>
      <w:bookmarkEnd w:id="581"/>
      <w:bookmarkEnd w:id="582"/>
      <w:bookmarkEnd w:id="583"/>
      <w:bookmarkEnd w:id="584"/>
      <w:bookmarkEnd w:id="585"/>
      <w:bookmarkEnd w:id="586"/>
      <w:bookmarkEnd w:id="587"/>
      <w:bookmarkEnd w:id="588"/>
      <w:bookmarkEnd w:id="590"/>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591"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591"/>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6"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7"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8"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9"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40"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41"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42"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43"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4" w:anchor="HL70256" w:history="1">
              <w:r w:rsidR="00007D82" w:rsidRPr="00732CB8">
                <w:rPr>
                  <w:rStyle w:val="HyperlinkTable"/>
                  <w:noProof/>
                </w:rPr>
                <w:t>0256</w:t>
              </w:r>
            </w:hyperlink>
            <w:r w:rsidR="00007D82" w:rsidRPr="00732CB8">
              <w:rPr>
                <w:noProof/>
              </w:rPr>
              <w:t xml:space="preserve">/ </w:t>
            </w:r>
            <w:hyperlink r:id="rId45"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6"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7"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8"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9"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1F4C2F66" w:rsidR="00007D82" w:rsidRPr="004F2E10" w:rsidRDefault="00C24314">
            <w:pPr>
              <w:pStyle w:val="AttributeTableBody"/>
              <w:rPr>
                <w:rStyle w:val="HyperlinkTable"/>
              </w:rPr>
            </w:pPr>
            <w:del w:id="592" w:author="Frank Oemig" w:date="2022-09-08T11:34:00Z">
              <w:r w:rsidDel="00341125">
                <w:fldChar w:fldCharType="begin"/>
              </w:r>
              <w:r w:rsidDel="00341125">
                <w:delInstrText xml:space="preserve"> HYPERLINK "file:///E:\\V2\\v2.9%20final%20Nov%20from%20Frank\\V29_CH02C_Tables.docx" \l "HL70446" </w:delInstrText>
              </w:r>
              <w:r w:rsidDel="00341125">
                <w:fldChar w:fldCharType="separate"/>
              </w:r>
              <w:r w:rsidR="00007D82" w:rsidRPr="004F2E10" w:rsidDel="00341125">
                <w:rPr>
                  <w:rStyle w:val="HyperlinkTable"/>
                </w:rPr>
                <w:delText>0446</w:delText>
              </w:r>
              <w:r w:rsidDel="00341125">
                <w:rPr>
                  <w:rStyle w:val="HyperlinkTable"/>
                </w:rPr>
                <w:fldChar w:fldCharType="end"/>
              </w:r>
            </w:del>
            <w:ins w:id="593" w:author="Frank Oemig" w:date="2022-09-08T11:34:00Z">
              <w:r w:rsidR="00341125">
                <w:fldChar w:fldCharType="begin"/>
              </w:r>
              <w:r w:rsidR="00341125">
                <w:instrText xml:space="preserve"> HYPERLINK "file:///E:\\V2\\v2.9%20final%20Nov%20from%20Frank\\V29_CH02C_Tables.docx" \l "HL70446" </w:instrText>
              </w:r>
              <w:r w:rsidR="00341125">
                <w:fldChar w:fldCharType="separate"/>
              </w:r>
              <w:r w:rsidR="00341125">
                <w:rPr>
                  <w:rStyle w:val="HyperlinkTable"/>
                </w:rPr>
                <w:t>0661</w:t>
              </w:r>
              <w:r w:rsidR="00341125">
                <w:rPr>
                  <w:rStyle w:val="HyperlinkTable"/>
                </w:rPr>
                <w:fldChar w:fldCharType="end"/>
              </w:r>
            </w:ins>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ins w:id="594" w:author="Scott Robertson" w:date="2022-07-18T09:11:00Z">
              <w:r w:rsidR="00F61503">
                <w:rPr>
                  <w:noProof/>
                </w:rPr>
                <w:t>/</w:t>
              </w:r>
            </w:ins>
            <w:ins w:id="595" w:author="Scott Robertson" w:date="2022-07-18T09:12:00Z">
              <w:r w:rsidR="00000286">
                <w:rPr>
                  <w:noProof/>
                </w:rPr>
                <w:t xml:space="preserve"> </w:t>
              </w:r>
            </w:ins>
            <w:commentRangeStart w:id="596"/>
            <w:commentRangeStart w:id="597"/>
            <w:commentRangeStart w:id="598"/>
            <w:ins w:id="599" w:author="Frank Oemig" w:date="2022-09-01T10:59:00Z">
              <w:r w:rsidR="00EE65F3">
                <w:rPr>
                  <w:noProof/>
                </w:rPr>
                <w:t>0828</w:t>
              </w:r>
            </w:ins>
            <w:commentRangeEnd w:id="596"/>
            <w:ins w:id="600" w:author="Scott Robertson" w:date="2022-07-18T09:12:00Z">
              <w:r w:rsidR="00000286">
                <w:rPr>
                  <w:rStyle w:val="CommentReference"/>
                  <w:rFonts w:ascii="Times New Roman" w:hAnsi="Times New Roman"/>
                  <w:kern w:val="0"/>
                  <w:lang w:eastAsia="ja-JP"/>
                </w:rPr>
                <w:commentReference w:id="596"/>
              </w:r>
            </w:ins>
            <w:commentRangeEnd w:id="597"/>
            <w:r w:rsidR="00535443">
              <w:rPr>
                <w:rStyle w:val="CommentReference"/>
                <w:rFonts w:ascii="Times New Roman" w:hAnsi="Times New Roman"/>
                <w:kern w:val="0"/>
                <w:lang w:eastAsia="ja-JP"/>
              </w:rPr>
              <w:commentReference w:id="597"/>
            </w:r>
            <w:commentRangeEnd w:id="598"/>
            <w:r w:rsidR="00F56A4D">
              <w:rPr>
                <w:rStyle w:val="CommentReference"/>
                <w:rFonts w:ascii="Times New Roman" w:hAnsi="Times New Roman"/>
                <w:kern w:val="0"/>
                <w:lang w:eastAsia="ja-JP"/>
              </w:rPr>
              <w:commentReference w:id="598"/>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601" w:name="_Toc495681963"/>
      <w:bookmarkStart w:id="602" w:name="_Toc2163383"/>
      <w:bookmarkStart w:id="603" w:name="_Toc175541154"/>
      <w:r w:rsidRPr="00732CB8">
        <w:rPr>
          <w:noProof/>
          <w:vanish/>
        </w:rPr>
        <w:t>OM1 Field Definitions</w:t>
      </w:r>
      <w:bookmarkEnd w:id="601"/>
      <w:bookmarkEnd w:id="602"/>
      <w:bookmarkEnd w:id="603"/>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604" w:name="_Toc27826043"/>
      <w:bookmarkEnd w:id="604"/>
    </w:p>
    <w:p w14:paraId="3B57FBDA" w14:textId="77777777" w:rsidR="00007D82" w:rsidRPr="00732CB8" w:rsidRDefault="00007D82" w:rsidP="00E2223B">
      <w:pPr>
        <w:pStyle w:val="Heading4"/>
        <w:rPr>
          <w:noProof/>
        </w:rPr>
      </w:pPr>
      <w:bookmarkStart w:id="605" w:name="_Toc495681964"/>
      <w:bookmarkStart w:id="606" w:name="_Toc2163384"/>
      <w:bookmarkStart w:id="607"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05"/>
      <w:bookmarkEnd w:id="606"/>
      <w:bookmarkEnd w:id="607"/>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608" w:name="_Toc495681965"/>
      <w:bookmarkStart w:id="609" w:name="_Toc2163385"/>
      <w:bookmarkStart w:id="610"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608"/>
      <w:bookmarkEnd w:id="609"/>
      <w:bookmarkEnd w:id="610"/>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611" w:name="_Toc495681966"/>
      <w:bookmarkStart w:id="612" w:name="_Toc2163386"/>
      <w:bookmarkStart w:id="613"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611"/>
      <w:bookmarkEnd w:id="612"/>
      <w:bookmarkEnd w:id="613"/>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0"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614" w:name="_Toc495681967"/>
      <w:bookmarkStart w:id="615" w:name="_Toc2163387"/>
      <w:bookmarkStart w:id="616"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614"/>
      <w:bookmarkEnd w:id="615"/>
      <w:bookmarkEnd w:id="616"/>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1"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617" w:name="_Toc495681968"/>
      <w:bookmarkStart w:id="618" w:name="_Toc2163388"/>
      <w:bookmarkStart w:id="619"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617"/>
      <w:bookmarkEnd w:id="618"/>
      <w:bookmarkEnd w:id="619"/>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620" w:name="_Toc495681969"/>
      <w:bookmarkStart w:id="621" w:name="_Toc2163389"/>
      <w:bookmarkStart w:id="622"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620"/>
      <w:bookmarkEnd w:id="621"/>
      <w:bookmarkEnd w:id="622"/>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623" w:name="_Toc495681970"/>
      <w:bookmarkStart w:id="624" w:name="_Toc2163390"/>
      <w:bookmarkStart w:id="625"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623"/>
      <w:bookmarkEnd w:id="624"/>
      <w:bookmarkEnd w:id="625"/>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626" w:name="_Toc495681971"/>
      <w:bookmarkStart w:id="627" w:name="_Toc2163391"/>
      <w:bookmarkStart w:id="628"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626"/>
      <w:bookmarkEnd w:id="627"/>
      <w:bookmarkEnd w:id="628"/>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629" w:name="_Toc495681972"/>
      <w:bookmarkStart w:id="630" w:name="_Toc2163392"/>
      <w:bookmarkStart w:id="631"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629"/>
      <w:bookmarkEnd w:id="630"/>
      <w:bookmarkEnd w:id="631"/>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632" w:name="_Toc495681973"/>
      <w:bookmarkStart w:id="633" w:name="_Toc2163393"/>
      <w:bookmarkStart w:id="634"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632"/>
      <w:bookmarkEnd w:id="633"/>
      <w:bookmarkEnd w:id="634"/>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635" w:name="_Toc495681974"/>
      <w:bookmarkStart w:id="636" w:name="_Toc2163394"/>
      <w:bookmarkStart w:id="637"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635"/>
      <w:bookmarkEnd w:id="636"/>
      <w:bookmarkEnd w:id="637"/>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638" w:name="_Toc495681975"/>
      <w:bookmarkStart w:id="639" w:name="_Toc2163395"/>
      <w:bookmarkStart w:id="640" w:name="_Toc175541166"/>
      <w:r w:rsidRPr="00732CB8">
        <w:rPr>
          <w:noProof/>
        </w:rPr>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638"/>
      <w:bookmarkEnd w:id="639"/>
      <w:bookmarkEnd w:id="640"/>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2"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641" w:name="_Toc495681976"/>
      <w:bookmarkStart w:id="642" w:name="_Toc2163396"/>
      <w:bookmarkStart w:id="643"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641"/>
      <w:bookmarkEnd w:id="642"/>
      <w:bookmarkEnd w:id="643"/>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644" w:name="_Toc495681977"/>
      <w:bookmarkStart w:id="645" w:name="_Toc2163397"/>
      <w:bookmarkStart w:id="646"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644"/>
      <w:bookmarkEnd w:id="645"/>
      <w:bookmarkEnd w:id="646"/>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647" w:name="_Toc495681978"/>
      <w:bookmarkStart w:id="648" w:name="_Toc2163398"/>
      <w:bookmarkStart w:id="649"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647"/>
      <w:bookmarkEnd w:id="648"/>
      <w:bookmarkEnd w:id="649"/>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650" w:name="_Toc495681979"/>
      <w:bookmarkStart w:id="651" w:name="_Toc2163399"/>
      <w:bookmarkStart w:id="652" w:name="_Toc175541170"/>
      <w:r w:rsidRPr="00732CB8">
        <w:rPr>
          <w:noProof/>
        </w:rPr>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650"/>
      <w:bookmarkEnd w:id="651"/>
      <w:bookmarkEnd w:id="652"/>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653" w:name="_Toc495681980"/>
      <w:bookmarkStart w:id="654" w:name="_Toc2163400"/>
      <w:bookmarkStart w:id="655"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653"/>
      <w:bookmarkEnd w:id="654"/>
      <w:bookmarkEnd w:id="655"/>
    </w:p>
    <w:p w14:paraId="12C60F34" w14:textId="77777777" w:rsidR="00007D82" w:rsidRDefault="00007D82" w:rsidP="00477F56">
      <w:pPr>
        <w:pStyle w:val="Components"/>
      </w:pPr>
      <w:bookmarkStart w:id="65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656"/>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657" w:name="_Toc495681981"/>
      <w:bookmarkStart w:id="658" w:name="_Toc2163401"/>
      <w:bookmarkStart w:id="659" w:name="_Toc175541172"/>
      <w:r w:rsidRPr="00732CB8">
        <w:rPr>
          <w:noProof/>
        </w:rPr>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657"/>
      <w:bookmarkEnd w:id="658"/>
      <w:bookmarkEnd w:id="659"/>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4"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660" w:name="HL70174"/>
      <w:bookmarkStart w:id="661" w:name="_Toc495681982"/>
      <w:bookmarkStart w:id="662" w:name="_Toc2163402"/>
      <w:bookmarkStart w:id="663" w:name="_Toc175541173"/>
      <w:bookmarkEnd w:id="660"/>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661"/>
      <w:bookmarkEnd w:id="662"/>
      <w:bookmarkEnd w:id="663"/>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664" w:name="_Toc495681983"/>
      <w:bookmarkStart w:id="665" w:name="_Toc2163403"/>
      <w:bookmarkStart w:id="666"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664"/>
      <w:bookmarkEnd w:id="665"/>
      <w:bookmarkEnd w:id="666"/>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667" w:name="_Toc495681984"/>
      <w:bookmarkStart w:id="668" w:name="_Toc2163404"/>
      <w:bookmarkStart w:id="669"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667"/>
      <w:bookmarkEnd w:id="668"/>
      <w:bookmarkEnd w:id="669"/>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670" w:name="_Toc495681985"/>
      <w:bookmarkStart w:id="671" w:name="_Toc2163405"/>
      <w:bookmarkStart w:id="672"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670"/>
      <w:bookmarkEnd w:id="671"/>
      <w:bookmarkEnd w:id="672"/>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673" w:name="_Toc495681986"/>
      <w:bookmarkStart w:id="674" w:name="_Toc2163406"/>
      <w:bookmarkStart w:id="675"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673"/>
      <w:bookmarkEnd w:id="674"/>
      <w:bookmarkEnd w:id="675"/>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676" w:name="_Toc495681987"/>
      <w:bookmarkStart w:id="677" w:name="_Toc2163407"/>
      <w:bookmarkStart w:id="678"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676"/>
      <w:bookmarkEnd w:id="677"/>
      <w:bookmarkEnd w:id="678"/>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679" w:name="_Toc495681988"/>
      <w:bookmarkStart w:id="680" w:name="_Toc2163408"/>
      <w:bookmarkStart w:id="681"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679"/>
      <w:bookmarkEnd w:id="680"/>
      <w:bookmarkEnd w:id="681"/>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5"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682" w:name="HL70168"/>
      <w:bookmarkEnd w:id="682"/>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683" w:name="_Toc495681989"/>
      <w:bookmarkStart w:id="684" w:name="_Toc2163409"/>
      <w:bookmarkStart w:id="685"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683"/>
      <w:bookmarkEnd w:id="684"/>
      <w:bookmarkEnd w:id="685"/>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6"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686" w:name="HL70169"/>
      <w:bookmarkStart w:id="687" w:name="_Toc495681990"/>
      <w:bookmarkStart w:id="688" w:name="_Toc2163410"/>
      <w:bookmarkStart w:id="689" w:name="_Toc175541181"/>
      <w:bookmarkEnd w:id="686"/>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687"/>
      <w:bookmarkEnd w:id="688"/>
      <w:bookmarkEnd w:id="689"/>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690" w:name="_Toc495681991"/>
      <w:bookmarkStart w:id="691" w:name="_Toc2163411"/>
      <w:bookmarkStart w:id="692"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690"/>
      <w:bookmarkEnd w:id="691"/>
      <w:bookmarkEnd w:id="692"/>
    </w:p>
    <w:p w14:paraId="3F87C135" w14:textId="77777777" w:rsidR="00007D82" w:rsidRDefault="00007D82" w:rsidP="00477F56">
      <w:pPr>
        <w:pStyle w:val="Components"/>
      </w:pPr>
      <w:bookmarkStart w:id="69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693"/>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694" w:name="_Toc495681992"/>
      <w:bookmarkStart w:id="695" w:name="_Toc2163412"/>
      <w:bookmarkStart w:id="696"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694"/>
      <w:bookmarkEnd w:id="695"/>
      <w:bookmarkEnd w:id="696"/>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697" w:name="_Toc495681993"/>
      <w:bookmarkStart w:id="698" w:name="_Toc2163413"/>
      <w:bookmarkStart w:id="699"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697"/>
      <w:bookmarkEnd w:id="698"/>
      <w:bookmarkEnd w:id="699"/>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7"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700" w:name="HL70177"/>
      <w:bookmarkStart w:id="701" w:name="_Toc495681994"/>
      <w:bookmarkStart w:id="702" w:name="_Toc2163414"/>
      <w:bookmarkStart w:id="703" w:name="_Toc175541185"/>
      <w:bookmarkEnd w:id="700"/>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701"/>
      <w:bookmarkEnd w:id="702"/>
      <w:bookmarkEnd w:id="703"/>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704" w:name="_Toc495681995"/>
      <w:bookmarkStart w:id="705" w:name="_Toc2163415"/>
      <w:bookmarkStart w:id="706" w:name="_Toc175541186"/>
      <w:r w:rsidRPr="00732CB8">
        <w:rPr>
          <w:noProof/>
        </w:rPr>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704"/>
      <w:bookmarkEnd w:id="705"/>
      <w:bookmarkEnd w:id="706"/>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707" w:name="_Toc495681996"/>
      <w:bookmarkStart w:id="708" w:name="_Toc2163416"/>
      <w:bookmarkStart w:id="709"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707"/>
      <w:bookmarkEnd w:id="708"/>
      <w:bookmarkEnd w:id="709"/>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710" w:name="_Toc495681997"/>
      <w:bookmarkStart w:id="711" w:name="_Toc2163417"/>
      <w:bookmarkStart w:id="712"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710"/>
      <w:bookmarkEnd w:id="711"/>
      <w:bookmarkEnd w:id="712"/>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713" w:name="_Toc495681998"/>
      <w:bookmarkStart w:id="714" w:name="_Toc2163418"/>
      <w:bookmarkStart w:id="715"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713"/>
      <w:bookmarkEnd w:id="714"/>
      <w:bookmarkEnd w:id="715"/>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716" w:name="_Toc495681999"/>
      <w:bookmarkStart w:id="717" w:name="_Toc2163419"/>
      <w:bookmarkStart w:id="718" w:name="_Toc175541190"/>
      <w:r w:rsidRPr="00732CB8">
        <w:rPr>
          <w:noProof/>
        </w:rPr>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716"/>
      <w:bookmarkEnd w:id="717"/>
      <w:bookmarkEnd w:id="718"/>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719" w:name="_Toc495682000"/>
      <w:bookmarkStart w:id="720" w:name="_Toc2163420"/>
      <w:bookmarkStart w:id="721"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719"/>
      <w:bookmarkEnd w:id="720"/>
      <w:bookmarkEnd w:id="721"/>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722" w:name="_Toc495682001"/>
      <w:bookmarkStart w:id="723" w:name="_Toc2163421"/>
      <w:bookmarkStart w:id="724"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722"/>
      <w:bookmarkEnd w:id="723"/>
      <w:bookmarkEnd w:id="724"/>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725" w:name="_Toc495682002"/>
      <w:bookmarkStart w:id="726" w:name="_Toc2163422"/>
      <w:bookmarkStart w:id="727"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725"/>
      <w:bookmarkEnd w:id="726"/>
      <w:bookmarkEnd w:id="727"/>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728" w:name="_Toc495682003"/>
      <w:bookmarkStart w:id="729" w:name="_Toc2163423"/>
      <w:bookmarkStart w:id="730"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728"/>
      <w:bookmarkEnd w:id="729"/>
      <w:bookmarkEnd w:id="730"/>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731" w:name="_Toc495682004"/>
      <w:bookmarkStart w:id="732" w:name="_Toc2163424"/>
      <w:bookmarkStart w:id="733"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731"/>
      <w:bookmarkEnd w:id="732"/>
      <w:bookmarkEnd w:id="733"/>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734" w:name="_Toc495682005"/>
      <w:bookmarkStart w:id="735" w:name="_Toc2163425"/>
      <w:bookmarkStart w:id="736"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734"/>
      <w:bookmarkEnd w:id="735"/>
      <w:bookmarkEnd w:id="736"/>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8"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737" w:name="HL70254"/>
      <w:bookmarkStart w:id="738" w:name="_Toc495682006"/>
      <w:bookmarkStart w:id="739" w:name="_Toc2163426"/>
      <w:bookmarkStart w:id="740" w:name="_Toc175541197"/>
      <w:bookmarkEnd w:id="737"/>
      <w:r w:rsidRPr="001B2612">
        <w:rPr>
          <w:noProof/>
        </w:rPr>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738"/>
      <w:bookmarkEnd w:id="739"/>
      <w:bookmarkEnd w:id="740"/>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9"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741" w:name="HL70255"/>
      <w:bookmarkStart w:id="742" w:name="_Toc495682007"/>
      <w:bookmarkStart w:id="743" w:name="_Toc2163427"/>
      <w:bookmarkStart w:id="744" w:name="_Toc175541198"/>
      <w:bookmarkEnd w:id="741"/>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742"/>
      <w:bookmarkEnd w:id="743"/>
      <w:bookmarkEnd w:id="744"/>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0"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1"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2"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745" w:name="HL70257"/>
      <w:bookmarkStart w:id="746" w:name="_Toc495682008"/>
      <w:bookmarkStart w:id="747" w:name="_Toc2163428"/>
      <w:bookmarkStart w:id="748" w:name="_Toc175541199"/>
      <w:bookmarkEnd w:id="745"/>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746"/>
      <w:bookmarkEnd w:id="747"/>
      <w:bookmarkEnd w:id="748"/>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3"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749" w:name="HL70258"/>
      <w:bookmarkStart w:id="750" w:name="_Toc495682009"/>
      <w:bookmarkStart w:id="751" w:name="_Toc2163429"/>
      <w:bookmarkStart w:id="752" w:name="_Toc175541200"/>
      <w:bookmarkEnd w:id="749"/>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750"/>
      <w:bookmarkEnd w:id="751"/>
      <w:bookmarkEnd w:id="752"/>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753" w:name="_Toc495682010"/>
      <w:bookmarkStart w:id="754" w:name="_Toc2163430"/>
      <w:bookmarkStart w:id="755"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753"/>
      <w:bookmarkEnd w:id="754"/>
      <w:bookmarkEnd w:id="755"/>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4"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5"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6"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FB0AD26"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ins w:id="756" w:author="Frank Oemig" w:date="2022-09-08T11:34:00Z">
        <w:r w:rsidR="00341125" w:rsidRPr="00566180">
          <w:rPr>
            <w:noProof/>
          </w:rPr>
          <w:t>Refer to Table 0661 - Taxonomic Classification Code in Chapter 2C for valid values.</w:t>
        </w:r>
      </w:ins>
      <w:del w:id="757" w:author="Frank Oemig" w:date="2022-09-08T11:34:00Z">
        <w:r w:rsidDel="00341125">
          <w:rPr>
            <w:noProof/>
          </w:rPr>
          <w:delText xml:space="preserve">Refer to </w:delText>
        </w:r>
        <w:r w:rsidDel="00341125">
          <w:fldChar w:fldCharType="begin"/>
        </w:r>
        <w:r w:rsidDel="00341125">
          <w:delInstrText xml:space="preserve"> HYPERLINK "file:///E:\\V2\\v2.9%20final%20Nov%20from%20Frank\\V29_CH02C_Tables.docx" \l "HL70446" </w:delInstrText>
        </w:r>
        <w:r w:rsidDel="00341125">
          <w:fldChar w:fldCharType="separate"/>
        </w:r>
        <w:r w:rsidRPr="000229F9" w:rsidDel="00341125">
          <w:delText>User-defined Table 0446 - Species Code</w:delText>
        </w:r>
        <w:r w:rsidDel="00341125">
          <w:fldChar w:fldCharType="end"/>
        </w:r>
        <w:r w:rsidDel="00341125">
          <w:rPr>
            <w:noProof/>
          </w:rPr>
          <w:delText xml:space="preserve"> in Chapter 2C, Code Tables, for suggested values.</w:delText>
        </w:r>
      </w:del>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ins w:id="758" w:author="Scott Robertson" w:date="2022-07-18T09:20:00Z"/>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7610C4A4" w:rsidR="00007D82" w:rsidRDefault="000F0D47" w:rsidP="00981FA8">
      <w:pPr>
        <w:pStyle w:val="NormalIndented"/>
        <w:rPr>
          <w:ins w:id="759" w:author="Scott Robertson" w:date="2022-07-18T09:20:00Z"/>
          <w:noProof/>
        </w:rPr>
      </w:pPr>
      <w:ins w:id="760" w:author="Merrick, Riki | APHL" w:date="2022-07-28T13:26:00Z">
        <w:r>
          <w:rPr>
            <w:noProof/>
          </w:rPr>
          <w:t>Note that the field name is historical as g</w:t>
        </w:r>
      </w:ins>
      <w:ins w:id="761" w:author="Scott Robertson" w:date="2022-07-18T09:52:00Z">
        <w:del w:id="762" w:author="Merrick, Riki | APHL" w:date="2022-07-28T13:26:00Z">
          <w:r w:rsidR="00232746" w:rsidDel="000F0D47">
            <w:rPr>
              <w:noProof/>
            </w:rPr>
            <w:delText>G</w:delText>
          </w:r>
        </w:del>
        <w:r w:rsidR="00232746">
          <w:rPr>
            <w:noProof/>
          </w:rPr>
          <w:t>ender restricti</w:t>
        </w:r>
      </w:ins>
      <w:ins w:id="763" w:author="Scott Robertson" w:date="2022-07-18T09:53:00Z">
        <w:r w:rsidR="00232746">
          <w:rPr>
            <w:noProof/>
          </w:rPr>
          <w:t xml:space="preserve">on </w:t>
        </w:r>
        <w:del w:id="764" w:author="Merrick, Riki | APHL" w:date="2022-07-28T13:26:00Z">
          <w:r w:rsidR="00232746" w:rsidDel="000F0D47">
            <w:rPr>
              <w:noProof/>
            </w:rPr>
            <w:delText>may</w:delText>
          </w:r>
        </w:del>
      </w:ins>
      <w:ins w:id="765" w:author="Merrick, Riki | APHL" w:date="2022-07-28T13:26:00Z">
        <w:r>
          <w:rPr>
            <w:noProof/>
          </w:rPr>
          <w:t xml:space="preserve">for procedures </w:t>
        </w:r>
      </w:ins>
      <w:ins w:id="766" w:author="Merrick, Riki | APHL" w:date="2022-07-28T13:27:00Z">
        <w:r>
          <w:rPr>
            <w:noProof/>
          </w:rPr>
          <w:t>and lab</w:t>
        </w:r>
        <w:r w:rsidR="00AF1CDB">
          <w:rPr>
            <w:noProof/>
          </w:rPr>
          <w:t>oratory</w:t>
        </w:r>
        <w:r>
          <w:rPr>
            <w:noProof/>
          </w:rPr>
          <w:t xml:space="preserve"> tests </w:t>
        </w:r>
      </w:ins>
      <w:ins w:id="767" w:author="Merrick, Riki | APHL" w:date="2022-07-28T13:26:00Z">
        <w:r>
          <w:rPr>
            <w:noProof/>
          </w:rPr>
          <w:t xml:space="preserve">are </w:t>
        </w:r>
      </w:ins>
      <w:ins w:id="768" w:author="Scott Robertson" w:date="2022-07-18T09:53:00Z">
        <w:del w:id="769" w:author="Merrick, Riki | APHL" w:date="2022-07-28T13:26:00Z">
          <w:r w:rsidR="00232746" w:rsidDel="000F0D47">
            <w:rPr>
              <w:noProof/>
            </w:rPr>
            <w:delText xml:space="preserve"> be </w:delText>
          </w:r>
        </w:del>
        <w:r w:rsidR="00232746">
          <w:rPr>
            <w:noProof/>
          </w:rPr>
          <w:t xml:space="preserve">based upon </w:t>
        </w:r>
        <w:del w:id="770" w:author="Merrick, Riki | APHL" w:date="2022-07-28T13:24:00Z">
          <w:r w:rsidR="00232746" w:rsidDel="000F0D47">
            <w:rPr>
              <w:noProof/>
            </w:rPr>
            <w:delText xml:space="preserve">Administrative Sex/Gender, </w:delText>
          </w:r>
        </w:del>
      </w:ins>
      <w:ins w:id="771" w:author="Scott Robertson" w:date="2022-07-18T09:54:00Z">
        <w:del w:id="772" w:author="Merrick, Riki | APHL" w:date="2022-07-28T13:24:00Z">
          <w:r w:rsidR="0069622D" w:rsidDel="000F0D47">
            <w:rPr>
              <w:noProof/>
            </w:rPr>
            <w:delText>Rec</w:delText>
          </w:r>
          <w:r w:rsidR="00CE697F" w:rsidDel="000F0D47">
            <w:rPr>
              <w:noProof/>
            </w:rPr>
            <w:delText>orded Ge</w:delText>
          </w:r>
        </w:del>
      </w:ins>
      <w:ins w:id="773" w:author="Scott Robertson" w:date="2022-07-18T09:55:00Z">
        <w:del w:id="774" w:author="Merrick, Riki | APHL" w:date="2022-07-28T13:24:00Z">
          <w:r w:rsidR="00CE697F" w:rsidDel="000F0D47">
            <w:rPr>
              <w:noProof/>
            </w:rPr>
            <w:delText>nder and Sex</w:delText>
          </w:r>
        </w:del>
      </w:ins>
      <w:ins w:id="775" w:author="Scott M Robertson" w:date="2022-07-18T10:14:00Z">
        <w:del w:id="776" w:author="Merrick, Riki | APHL" w:date="2022-07-28T13:24:00Z">
          <w:r w:rsidR="00953A70" w:rsidDel="000F0D47">
            <w:rPr>
              <w:noProof/>
            </w:rPr>
            <w:delText>/Gende</w:delText>
          </w:r>
        </w:del>
      </w:ins>
      <w:ins w:id="777" w:author="Scott M Robertson" w:date="2022-07-18T10:15:00Z">
        <w:del w:id="778" w:author="Merrick, Riki | APHL" w:date="2022-07-28T13:24:00Z">
          <w:r w:rsidR="00953A70" w:rsidDel="000F0D47">
            <w:rPr>
              <w:noProof/>
            </w:rPr>
            <w:delText>r</w:delText>
          </w:r>
        </w:del>
      </w:ins>
      <w:ins w:id="779" w:author="Scott Robertson" w:date="2022-07-18T09:55:00Z">
        <w:del w:id="780" w:author="Merrick, Riki | APHL" w:date="2022-07-28T13:24:00Z">
          <w:r w:rsidR="00CE697F" w:rsidDel="000F0D47">
            <w:rPr>
              <w:noProof/>
            </w:rPr>
            <w:delText xml:space="preserve">, or </w:delText>
          </w:r>
        </w:del>
        <w:r w:rsidR="00CE697F">
          <w:rPr>
            <w:noProof/>
          </w:rPr>
          <w:t xml:space="preserve">Sex </w:t>
        </w:r>
      </w:ins>
      <w:ins w:id="781" w:author="Craig Newman" w:date="2023-07-03T07:58:00Z">
        <w:r w:rsidR="00C24314">
          <w:rPr>
            <w:noProof/>
          </w:rPr>
          <w:t xml:space="preserve">Parameter </w:t>
        </w:r>
      </w:ins>
      <w:ins w:id="782" w:author="Scott Robertson" w:date="2022-07-18T09:55:00Z">
        <w:r w:rsidR="00CE697F">
          <w:rPr>
            <w:noProof/>
          </w:rPr>
          <w:t>for Clinical Use.</w:t>
        </w:r>
        <w:r w:rsidR="00FC5EC5">
          <w:rPr>
            <w:noProof/>
          </w:rPr>
          <w:t xml:space="preserve">  </w:t>
        </w:r>
      </w:ins>
      <w:commentRangeStart w:id="783"/>
      <w:r w:rsidR="00007D82" w:rsidRPr="00732CB8">
        <w:rPr>
          <w:noProof/>
        </w:rPr>
        <w:t xml:space="preserve">Refer to User-defined </w:t>
      </w:r>
      <w:r w:rsidR="00007D82">
        <w:rPr>
          <w:noProof/>
        </w:rPr>
        <w:t xml:space="preserve">Table </w:t>
      </w:r>
      <w:ins w:id="784" w:author="Frank Oemig" w:date="2022-09-01T10:57:00Z">
        <w:r w:rsidR="000415D4">
          <w:rPr>
            <w:noProof/>
          </w:rPr>
          <w:t xml:space="preserve">0001 </w:t>
        </w:r>
      </w:ins>
      <w:ins w:id="785" w:author="Merrick, Riki | APHL" w:date="2022-07-28T18:28:00Z">
        <w:r w:rsidR="00F56A4D">
          <w:rPr>
            <w:noProof/>
          </w:rPr>
          <w:t xml:space="preserve">Administrative Sex – </w:t>
        </w:r>
        <w:del w:id="786" w:author="Frank Oemig" w:date="2022-09-01T10:58:00Z">
          <w:r w:rsidR="00F56A4D" w:rsidDel="000415D4">
            <w:rPr>
              <w:noProof/>
            </w:rPr>
            <w:delText>HL7</w:delText>
          </w:r>
        </w:del>
      </w:ins>
      <w:del w:id="787" w:author="Frank Oemig" w:date="2022-09-01T10:58:00Z">
        <w:r w:rsidR="00007D82" w:rsidDel="000415D4">
          <w:rPr>
            <w:noProof/>
          </w:rPr>
          <w:delText>0001</w:delText>
        </w:r>
      </w:del>
      <w:r w:rsidR="00007D82" w:rsidRPr="00732CB8">
        <w:rPr>
          <w:noProof/>
        </w:rPr>
        <w:t xml:space="preserve"> </w:t>
      </w:r>
      <w:ins w:id="788" w:author="Merrick, Riki | APHL" w:date="2022-07-28T13:25:00Z">
        <w:r>
          <w:rPr>
            <w:noProof/>
          </w:rPr>
          <w:t xml:space="preserve">or </w:t>
        </w:r>
      </w:ins>
      <w:del w:id="789" w:author="Merrick, Riki | APHL" w:date="2022-07-28T13:25:00Z">
        <w:r w:rsidR="00007D82" w:rsidDel="000F0D47">
          <w:rPr>
            <w:noProof/>
          </w:rPr>
          <w:delText>–</w:delText>
        </w:r>
        <w:r w:rsidR="00007D82" w:rsidRPr="00732CB8" w:rsidDel="000F0D47">
          <w:rPr>
            <w:noProof/>
          </w:rPr>
          <w:delText xml:space="preserve"> </w:delText>
        </w:r>
        <w:r w:rsidR="00007D82" w:rsidDel="000F0D47">
          <w:rPr>
            <w:noProof/>
          </w:rPr>
          <w:delText>Administrative Sex</w:delText>
        </w:r>
      </w:del>
      <w:ins w:id="790" w:author="Scott Robertson" w:date="2022-07-18T09:55:00Z">
        <w:del w:id="791" w:author="Merrick, Riki | APHL" w:date="2022-07-28T13:25:00Z">
          <w:r w:rsidR="00FC5EC5" w:rsidDel="000F0D47">
            <w:rPr>
              <w:noProof/>
            </w:rPr>
            <w:delText xml:space="preserve">, Table </w:delText>
          </w:r>
        </w:del>
      </w:ins>
      <w:ins w:id="792" w:author="Frank Oemig" w:date="2022-09-01T10:58:00Z">
        <w:r w:rsidR="00EE65F3">
          <w:rPr>
            <w:noProof/>
          </w:rPr>
          <w:t>0828</w:t>
        </w:r>
      </w:ins>
      <w:commentRangeStart w:id="793"/>
      <w:ins w:id="794" w:author="Scott Robertson" w:date="2022-07-18T09:56:00Z">
        <w:del w:id="795" w:author="Frank Oemig" w:date="2022-09-01T10:58:00Z">
          <w:r w:rsidR="002C6F0A" w:rsidDel="00EE65F3">
            <w:rPr>
              <w:noProof/>
            </w:rPr>
            <w:delText>nnnn</w:delText>
          </w:r>
        </w:del>
      </w:ins>
      <w:ins w:id="796" w:author="Scott Robertson" w:date="2022-07-18T09:55:00Z">
        <w:del w:id="797" w:author="Frank Oemig" w:date="2022-09-01T10:58:00Z">
          <w:r w:rsidR="00FC5EC5" w:rsidRPr="00732CB8" w:rsidDel="00EE65F3">
            <w:rPr>
              <w:noProof/>
            </w:rPr>
            <w:delText xml:space="preserve"> </w:delText>
          </w:r>
        </w:del>
      </w:ins>
      <w:commentRangeEnd w:id="793"/>
      <w:ins w:id="798" w:author="Scott Robertson" w:date="2022-07-18T09:57:00Z">
        <w:del w:id="799" w:author="Merrick, Riki | APHL" w:date="2022-07-28T13:25:00Z">
          <w:r w:rsidR="006752C3" w:rsidDel="000F0D47">
            <w:rPr>
              <w:rStyle w:val="CommentReference"/>
              <w:kern w:val="0"/>
              <w:lang w:eastAsia="ja-JP"/>
            </w:rPr>
            <w:commentReference w:id="793"/>
          </w:r>
        </w:del>
      </w:ins>
      <w:ins w:id="800" w:author="Scott Robertson" w:date="2022-07-18T09:55:00Z">
        <w:del w:id="801" w:author="Merrick, Riki | APHL" w:date="2022-07-28T13:25:00Z">
          <w:r w:rsidR="00FC5EC5" w:rsidDel="000F0D47">
            <w:rPr>
              <w:noProof/>
            </w:rPr>
            <w:delText>–</w:delText>
          </w:r>
          <w:r w:rsidR="00FC5EC5" w:rsidRPr="00732CB8" w:rsidDel="000F0D47">
            <w:rPr>
              <w:noProof/>
            </w:rPr>
            <w:delText xml:space="preserve"> </w:delText>
          </w:r>
        </w:del>
      </w:ins>
      <w:ins w:id="802" w:author="Scott Robertson" w:date="2022-07-18T09:56:00Z">
        <w:del w:id="803" w:author="Merrick, Riki | APHL" w:date="2022-07-28T13:25:00Z">
          <w:r w:rsidR="002C6F0A" w:rsidDel="000F0D47">
            <w:rPr>
              <w:noProof/>
            </w:rPr>
            <w:delText>Recorded Gender</w:delText>
          </w:r>
        </w:del>
      </w:ins>
      <w:ins w:id="804" w:author="Scott Robertson" w:date="2022-07-18T09:55:00Z">
        <w:del w:id="805" w:author="Merrick, Riki | APHL" w:date="2022-07-28T13:25:00Z">
          <w:r w:rsidR="00FC5EC5" w:rsidDel="000F0D47">
            <w:rPr>
              <w:noProof/>
            </w:rPr>
            <w:delText xml:space="preserve">, </w:delText>
          </w:r>
        </w:del>
      </w:ins>
      <w:ins w:id="806" w:author="Scott Robertson" w:date="2022-07-18T09:56:00Z">
        <w:del w:id="807" w:author="Merrick, Riki | APHL" w:date="2022-07-28T13:25:00Z">
          <w:r w:rsidR="002C6F0A" w:rsidDel="000F0D47">
            <w:rPr>
              <w:noProof/>
            </w:rPr>
            <w:delText xml:space="preserve">and </w:delText>
          </w:r>
        </w:del>
      </w:ins>
      <w:ins w:id="808" w:author="Scott Robertson" w:date="2022-07-18T09:55:00Z">
        <w:del w:id="809" w:author="Merrick, Riki | APHL" w:date="2022-07-28T13:25:00Z">
          <w:r w:rsidR="00FC5EC5" w:rsidDel="000F0D47">
            <w:rPr>
              <w:noProof/>
            </w:rPr>
            <w:delText xml:space="preserve">Table </w:delText>
          </w:r>
        </w:del>
      </w:ins>
      <w:commentRangeStart w:id="810"/>
      <w:ins w:id="811" w:author="Scott Robertson" w:date="2022-07-18T09:56:00Z">
        <w:del w:id="812" w:author="Merrick, Riki | APHL" w:date="2022-07-28T13:25:00Z">
          <w:r w:rsidR="002C6F0A" w:rsidDel="000F0D47">
            <w:rPr>
              <w:noProof/>
            </w:rPr>
            <w:delText>nnnn</w:delText>
          </w:r>
        </w:del>
      </w:ins>
      <w:ins w:id="813" w:author="Scott Robertson" w:date="2022-07-18T09:55:00Z">
        <w:del w:id="814" w:author="Merrick, Riki | APHL" w:date="2022-07-28T13:25:00Z">
          <w:r w:rsidR="00FC5EC5" w:rsidRPr="00732CB8" w:rsidDel="000F0D47">
            <w:rPr>
              <w:noProof/>
            </w:rPr>
            <w:delText xml:space="preserve"> </w:delText>
          </w:r>
        </w:del>
      </w:ins>
      <w:commentRangeEnd w:id="810"/>
      <w:del w:id="815" w:author="Merrick, Riki | APHL" w:date="2022-07-28T13:25:00Z">
        <w:r w:rsidR="00A60BC4" w:rsidDel="000F0D47">
          <w:rPr>
            <w:rStyle w:val="CommentReference"/>
            <w:kern w:val="0"/>
            <w:lang w:eastAsia="ja-JP"/>
          </w:rPr>
          <w:commentReference w:id="810"/>
        </w:r>
      </w:del>
      <w:ins w:id="816" w:author="Scott Robertson" w:date="2022-07-18T09:55:00Z">
        <w:del w:id="817" w:author="Merrick, Riki | APHL" w:date="2022-07-28T13:25:00Z">
          <w:r w:rsidR="00FC5EC5" w:rsidDel="000F0D47">
            <w:rPr>
              <w:noProof/>
            </w:rPr>
            <w:delText>–</w:delText>
          </w:r>
          <w:r w:rsidR="00FC5EC5" w:rsidRPr="00732CB8" w:rsidDel="000F0D47">
            <w:rPr>
              <w:noProof/>
            </w:rPr>
            <w:delText xml:space="preserve"> </w:delText>
          </w:r>
        </w:del>
      </w:ins>
      <w:ins w:id="818" w:author="Scott Robertson" w:date="2022-07-18T09:56:00Z">
        <w:r w:rsidR="002C6F0A">
          <w:rPr>
            <w:noProof/>
          </w:rPr>
          <w:t xml:space="preserve">Sex </w:t>
        </w:r>
      </w:ins>
      <w:ins w:id="819" w:author="Craig Newman" w:date="2023-07-03T07:58:00Z">
        <w:r w:rsidR="00C24314">
          <w:rPr>
            <w:noProof/>
          </w:rPr>
          <w:t xml:space="preserve">Parameter </w:t>
        </w:r>
      </w:ins>
      <w:ins w:id="820" w:author="Scott Robertson" w:date="2022-07-18T09:56:00Z">
        <w:r w:rsidR="002C6F0A">
          <w:rPr>
            <w:noProof/>
          </w:rPr>
          <w:t>for Clinical Use</w:t>
        </w:r>
      </w:ins>
      <w:r w:rsidR="00007D82" w:rsidRPr="00732CB8">
        <w:rPr>
          <w:noProof/>
        </w:rPr>
        <w:t xml:space="preserve"> </w:t>
      </w:r>
      <w:r w:rsidR="00007D82">
        <w:rPr>
          <w:noProof/>
        </w:rPr>
        <w:t xml:space="preserve">in Chapter 2C, Code Tables, </w:t>
      </w:r>
      <w:r w:rsidR="00007D82" w:rsidRPr="00732CB8">
        <w:rPr>
          <w:noProof/>
        </w:rPr>
        <w:t>for suggested values</w:t>
      </w:r>
      <w:commentRangeEnd w:id="783"/>
      <w:r w:rsidR="0092480E">
        <w:rPr>
          <w:rStyle w:val="CommentReference"/>
          <w:kern w:val="0"/>
          <w:lang w:eastAsia="ja-JP"/>
        </w:rPr>
        <w:commentReference w:id="783"/>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821" w:name="HL70259"/>
      <w:bookmarkStart w:id="822" w:name="_Toc191367048"/>
      <w:bookmarkStart w:id="823" w:name="_Toc191367284"/>
      <w:bookmarkStart w:id="824" w:name="_Toc191975825"/>
      <w:bookmarkStart w:id="825" w:name="_OM2___numeric"/>
      <w:bookmarkStart w:id="826" w:name="_Toc348247156"/>
      <w:bookmarkStart w:id="827" w:name="_Toc348247243"/>
      <w:bookmarkStart w:id="828" w:name="_Toc348260029"/>
      <w:bookmarkStart w:id="829" w:name="_Toc348345345"/>
      <w:bookmarkStart w:id="830" w:name="_Toc359236376"/>
      <w:bookmarkStart w:id="831" w:name="_Toc495682011"/>
      <w:bookmarkStart w:id="832" w:name="_Toc2163431"/>
      <w:bookmarkStart w:id="833" w:name="_Toc175541202"/>
      <w:bookmarkStart w:id="834" w:name="_Toc191975934"/>
      <w:bookmarkStart w:id="835" w:name="_Toc34319687"/>
      <w:bookmarkEnd w:id="821"/>
      <w:bookmarkEnd w:id="822"/>
      <w:bookmarkEnd w:id="823"/>
      <w:bookmarkEnd w:id="824"/>
      <w:bookmarkEnd w:id="825"/>
      <w:r w:rsidRPr="00732CB8">
        <w:rPr>
          <w:noProof/>
        </w:rPr>
        <w:t>OM2 - Numeric Observation Segment</w:t>
      </w:r>
      <w:bookmarkEnd w:id="826"/>
      <w:bookmarkEnd w:id="827"/>
      <w:bookmarkEnd w:id="828"/>
      <w:bookmarkEnd w:id="829"/>
      <w:bookmarkEnd w:id="830"/>
      <w:bookmarkEnd w:id="831"/>
      <w:bookmarkEnd w:id="832"/>
      <w:bookmarkEnd w:id="833"/>
      <w:bookmarkEnd w:id="834"/>
      <w:bookmarkEnd w:id="835"/>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836" w:name="_Hlt480772502"/>
      <w:bookmarkStart w:id="837" w:name="OM2"/>
      <w:bookmarkEnd w:id="836"/>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37"/>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838" w:name="_Toc495682012"/>
      <w:bookmarkStart w:id="839" w:name="_Toc2163432"/>
      <w:bookmarkStart w:id="840" w:name="_Toc175541203"/>
      <w:r w:rsidRPr="00732CB8">
        <w:rPr>
          <w:noProof/>
          <w:vanish/>
        </w:rPr>
        <w:t>OM2 Field Definitions</w:t>
      </w:r>
      <w:bookmarkEnd w:id="838"/>
      <w:bookmarkEnd w:id="839"/>
      <w:bookmarkEnd w:id="840"/>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841" w:name="_Toc27826104"/>
      <w:bookmarkEnd w:id="841"/>
    </w:p>
    <w:p w14:paraId="7FC82DD8" w14:textId="77777777" w:rsidR="00007D82" w:rsidRPr="00732CB8" w:rsidRDefault="00007D82" w:rsidP="00E2223B">
      <w:pPr>
        <w:pStyle w:val="Heading4"/>
        <w:rPr>
          <w:noProof/>
        </w:rPr>
      </w:pPr>
      <w:bookmarkStart w:id="842" w:name="_Toc495682013"/>
      <w:bookmarkStart w:id="843" w:name="_Toc2163433"/>
      <w:bookmarkStart w:id="844"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42"/>
      <w:bookmarkEnd w:id="843"/>
      <w:bookmarkEnd w:id="844"/>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845" w:name="_Toc495682014"/>
      <w:bookmarkStart w:id="846" w:name="_Toc2163434"/>
      <w:bookmarkStart w:id="847"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845"/>
      <w:bookmarkEnd w:id="846"/>
      <w:bookmarkEnd w:id="847"/>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848" w:name="_Toc495682015"/>
      <w:bookmarkStart w:id="849" w:name="_Toc2163435"/>
      <w:bookmarkStart w:id="850"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848"/>
      <w:bookmarkEnd w:id="849"/>
      <w:bookmarkEnd w:id="850"/>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851" w:name="_Toc495682016"/>
      <w:bookmarkStart w:id="852" w:name="_Toc2163436"/>
      <w:bookmarkStart w:id="853"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851"/>
      <w:bookmarkEnd w:id="852"/>
      <w:bookmarkEnd w:id="853"/>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854" w:name="_Toc495682017"/>
      <w:bookmarkStart w:id="855" w:name="_Toc2163437"/>
      <w:bookmarkStart w:id="856"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854"/>
      <w:bookmarkEnd w:id="855"/>
      <w:bookmarkEnd w:id="856"/>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857" w:name="_Toc495682018"/>
      <w:bookmarkStart w:id="858" w:name="_Toc2163438"/>
      <w:bookmarkStart w:id="859"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857"/>
      <w:bookmarkEnd w:id="858"/>
      <w:bookmarkEnd w:id="859"/>
    </w:p>
    <w:p w14:paraId="62E994FF" w14:textId="77777777" w:rsidR="00007D82" w:rsidRDefault="00007D82" w:rsidP="00477F56">
      <w:pPr>
        <w:pStyle w:val="Components"/>
      </w:pPr>
      <w:bookmarkStart w:id="860"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860"/>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861" w:name="_Toc495682027"/>
      <w:bookmarkStart w:id="862" w:name="_Toc2163439"/>
      <w:bookmarkStart w:id="863"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861"/>
      <w:bookmarkEnd w:id="862"/>
      <w:bookmarkEnd w:id="863"/>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864" w:name="_Toc495682028"/>
      <w:bookmarkStart w:id="865" w:name="_Toc2163440"/>
      <w:bookmarkStart w:id="866"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864"/>
      <w:bookmarkEnd w:id="865"/>
      <w:bookmarkEnd w:id="866"/>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867" w:name="_Toc495682029"/>
      <w:bookmarkStart w:id="868" w:name="_Toc2163441"/>
      <w:bookmarkStart w:id="869"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867"/>
      <w:bookmarkEnd w:id="868"/>
      <w:bookmarkEnd w:id="869"/>
    </w:p>
    <w:p w14:paraId="3648414C" w14:textId="77777777" w:rsidR="00007D82" w:rsidRDefault="00007D82" w:rsidP="00477F56">
      <w:pPr>
        <w:pStyle w:val="Components"/>
      </w:pPr>
      <w:bookmarkStart w:id="870"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870"/>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871" w:name="_Toc495682030"/>
      <w:bookmarkStart w:id="872" w:name="_Toc2163442"/>
      <w:bookmarkStart w:id="873"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871"/>
      <w:bookmarkEnd w:id="872"/>
      <w:bookmarkEnd w:id="873"/>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874" w:name="_OM3___categorical"/>
      <w:bookmarkStart w:id="875" w:name="_Toc348247157"/>
      <w:bookmarkStart w:id="876" w:name="_Toc348247244"/>
      <w:bookmarkStart w:id="877" w:name="_Toc348260030"/>
      <w:bookmarkStart w:id="878" w:name="_Toc348345346"/>
      <w:bookmarkStart w:id="879" w:name="_Toc359236377"/>
      <w:bookmarkStart w:id="880" w:name="_Toc495682031"/>
      <w:bookmarkStart w:id="881" w:name="_Toc2163443"/>
      <w:bookmarkStart w:id="882" w:name="_Toc175541214"/>
      <w:bookmarkStart w:id="883" w:name="_Toc191975935"/>
      <w:bookmarkStart w:id="884" w:name="_Toc34319688"/>
      <w:bookmarkEnd w:id="874"/>
      <w:r w:rsidRPr="00732CB8">
        <w:rPr>
          <w:noProof/>
        </w:rPr>
        <w:t>OM3 - Categorical Service/Test/Observation Segment</w:t>
      </w:r>
      <w:bookmarkEnd w:id="875"/>
      <w:bookmarkEnd w:id="876"/>
      <w:bookmarkEnd w:id="877"/>
      <w:bookmarkEnd w:id="878"/>
      <w:bookmarkEnd w:id="879"/>
      <w:bookmarkEnd w:id="880"/>
      <w:bookmarkEnd w:id="881"/>
      <w:bookmarkEnd w:id="882"/>
      <w:bookmarkEnd w:id="883"/>
      <w:bookmarkEnd w:id="884"/>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885"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5"/>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886" w:name="_Toc495682032"/>
      <w:bookmarkStart w:id="887" w:name="_Toc2163444"/>
      <w:bookmarkStart w:id="888" w:name="_Toc175541215"/>
      <w:r w:rsidRPr="00732CB8">
        <w:rPr>
          <w:noProof/>
          <w:vanish/>
        </w:rPr>
        <w:t>OM3 Field Definitions</w:t>
      </w:r>
      <w:bookmarkEnd w:id="886"/>
      <w:bookmarkEnd w:id="887"/>
      <w:bookmarkEnd w:id="888"/>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889" w:name="_Toc27826116"/>
      <w:bookmarkEnd w:id="889"/>
    </w:p>
    <w:p w14:paraId="7FED857C" w14:textId="77777777" w:rsidR="00007D82" w:rsidRPr="00732CB8" w:rsidRDefault="00007D82" w:rsidP="00E2223B">
      <w:pPr>
        <w:pStyle w:val="Heading4"/>
        <w:rPr>
          <w:noProof/>
        </w:rPr>
      </w:pPr>
      <w:bookmarkStart w:id="890" w:name="_Toc495682033"/>
      <w:bookmarkStart w:id="891" w:name="_Toc2163445"/>
      <w:bookmarkStart w:id="892"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890"/>
      <w:bookmarkEnd w:id="891"/>
      <w:bookmarkEnd w:id="892"/>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893" w:name="_Toc495682034"/>
      <w:bookmarkStart w:id="894" w:name="_Toc2163446"/>
      <w:bookmarkStart w:id="895"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893"/>
      <w:bookmarkEnd w:id="894"/>
      <w:bookmarkEnd w:id="895"/>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896" w:name="_Toc495682035"/>
      <w:bookmarkStart w:id="897" w:name="_Toc2163447"/>
      <w:bookmarkStart w:id="898"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896"/>
      <w:bookmarkEnd w:id="897"/>
      <w:bookmarkEnd w:id="898"/>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899" w:name="_Toc495682036"/>
      <w:bookmarkStart w:id="900" w:name="_Toc2163448"/>
      <w:bookmarkStart w:id="901"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899"/>
      <w:bookmarkEnd w:id="900"/>
      <w:bookmarkEnd w:id="901"/>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902" w:name="_Toc495682037"/>
      <w:bookmarkStart w:id="903" w:name="_Toc2163449"/>
      <w:bookmarkStart w:id="904"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902"/>
      <w:bookmarkEnd w:id="903"/>
      <w:bookmarkEnd w:id="904"/>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905" w:name="_Toc495682038"/>
      <w:bookmarkStart w:id="906" w:name="_Toc2163450"/>
      <w:bookmarkStart w:id="907"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905"/>
      <w:bookmarkEnd w:id="906"/>
      <w:bookmarkEnd w:id="907"/>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908" w:name="_Toc495682039"/>
      <w:bookmarkStart w:id="909" w:name="_Toc2163451"/>
      <w:bookmarkStart w:id="910"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908"/>
      <w:bookmarkEnd w:id="909"/>
      <w:bookmarkEnd w:id="910"/>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911" w:name="_OM4___observations"/>
      <w:bookmarkStart w:id="912" w:name="_Toc348247158"/>
      <w:bookmarkStart w:id="913" w:name="_Toc348247245"/>
      <w:bookmarkStart w:id="914" w:name="_Toc348260031"/>
      <w:bookmarkStart w:id="915" w:name="_Toc348345347"/>
      <w:bookmarkStart w:id="916" w:name="_Toc359236378"/>
      <w:bookmarkStart w:id="917" w:name="_Toc495682040"/>
      <w:bookmarkStart w:id="918" w:name="_Toc2163452"/>
      <w:bookmarkStart w:id="919" w:name="_Toc175541223"/>
      <w:bookmarkStart w:id="920" w:name="_Toc191975936"/>
      <w:bookmarkStart w:id="921" w:name="_Toc34319689"/>
      <w:bookmarkEnd w:id="911"/>
      <w:r w:rsidRPr="00732CB8">
        <w:rPr>
          <w:noProof/>
        </w:rPr>
        <w:t>OM4 - Observations That Require Specimens Segment</w:t>
      </w:r>
      <w:bookmarkEnd w:id="912"/>
      <w:bookmarkEnd w:id="913"/>
      <w:bookmarkEnd w:id="914"/>
      <w:bookmarkEnd w:id="915"/>
      <w:bookmarkEnd w:id="916"/>
      <w:bookmarkEnd w:id="917"/>
      <w:bookmarkEnd w:id="918"/>
      <w:bookmarkEnd w:id="919"/>
      <w:bookmarkEnd w:id="920"/>
      <w:bookmarkEnd w:id="921"/>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922"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22"/>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8"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69"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0"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1"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2"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923" w:name="_Toc495682041"/>
      <w:bookmarkStart w:id="924" w:name="_Toc2163453"/>
      <w:bookmarkStart w:id="925" w:name="_Toc175541224"/>
      <w:r w:rsidRPr="00732CB8">
        <w:rPr>
          <w:noProof/>
          <w:vanish/>
        </w:rPr>
        <w:t>OM4 Field Definitions</w:t>
      </w:r>
      <w:bookmarkEnd w:id="923"/>
      <w:bookmarkEnd w:id="924"/>
      <w:bookmarkEnd w:id="925"/>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926" w:name="_Toc27826125"/>
      <w:bookmarkEnd w:id="926"/>
    </w:p>
    <w:p w14:paraId="4BEA13B3" w14:textId="77777777" w:rsidR="00007D82" w:rsidRPr="00732CB8" w:rsidRDefault="00007D82" w:rsidP="00E2223B">
      <w:pPr>
        <w:pStyle w:val="Heading4"/>
        <w:rPr>
          <w:noProof/>
        </w:rPr>
      </w:pPr>
      <w:bookmarkStart w:id="927" w:name="_Toc495682042"/>
      <w:bookmarkStart w:id="928" w:name="_Toc2163454"/>
      <w:bookmarkStart w:id="929"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927"/>
      <w:bookmarkEnd w:id="928"/>
      <w:bookmarkEnd w:id="929"/>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930" w:name="_Toc495682043"/>
      <w:bookmarkStart w:id="931" w:name="_Toc2163455"/>
      <w:bookmarkStart w:id="932"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930"/>
      <w:bookmarkEnd w:id="931"/>
      <w:bookmarkEnd w:id="932"/>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3"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933" w:name="HL70170"/>
      <w:bookmarkStart w:id="934" w:name="_Toc495682044"/>
      <w:bookmarkStart w:id="935" w:name="_Toc2163456"/>
      <w:bookmarkStart w:id="936" w:name="_Toc175541227"/>
      <w:bookmarkEnd w:id="933"/>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934"/>
      <w:bookmarkEnd w:id="935"/>
      <w:bookmarkEnd w:id="936"/>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937" w:name="_Toc495682045"/>
      <w:bookmarkStart w:id="938" w:name="_Toc2163457"/>
      <w:bookmarkStart w:id="939"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937"/>
      <w:bookmarkEnd w:id="938"/>
      <w:bookmarkEnd w:id="939"/>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940" w:name="_Toc495682046"/>
      <w:bookmarkStart w:id="941" w:name="_Toc2163458"/>
      <w:bookmarkStart w:id="942"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940"/>
      <w:bookmarkEnd w:id="941"/>
      <w:bookmarkEnd w:id="942"/>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943" w:name="_Toc495682047"/>
      <w:bookmarkStart w:id="944" w:name="_Toc2163459"/>
      <w:bookmarkStart w:id="945"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943"/>
      <w:bookmarkEnd w:id="944"/>
      <w:bookmarkEnd w:id="945"/>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946" w:name="_Toc495682048"/>
      <w:bookmarkStart w:id="947" w:name="_Toc2163460"/>
      <w:bookmarkStart w:id="948"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946"/>
      <w:bookmarkEnd w:id="947"/>
      <w:bookmarkEnd w:id="948"/>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4"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949" w:name="HL70371"/>
      <w:bookmarkEnd w:id="949"/>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950" w:name="_Toc495682049"/>
      <w:bookmarkStart w:id="951" w:name="_Toc2163461"/>
      <w:bookmarkStart w:id="952"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950"/>
      <w:bookmarkEnd w:id="951"/>
      <w:bookmarkEnd w:id="952"/>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953" w:name="_Toc495682050"/>
      <w:bookmarkStart w:id="954" w:name="_Toc2163462"/>
      <w:bookmarkStart w:id="955"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953"/>
      <w:bookmarkEnd w:id="954"/>
      <w:bookmarkEnd w:id="955"/>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956" w:name="_Toc495682051"/>
      <w:bookmarkStart w:id="957" w:name="_Toc2163463"/>
      <w:bookmarkStart w:id="958"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956"/>
      <w:bookmarkEnd w:id="957"/>
      <w:bookmarkEnd w:id="958"/>
    </w:p>
    <w:p w14:paraId="17844641" w14:textId="77777777" w:rsidR="00007D82" w:rsidRPr="006D2B53" w:rsidRDefault="00007D82" w:rsidP="00477F56">
      <w:pPr>
        <w:pStyle w:val="Components"/>
        <w:rPr>
          <w:lang w:val="fr-FR"/>
          <w:rPrChange w:id="959" w:author="Merrick, Riki | APHL" w:date="2022-07-25T09:47:00Z">
            <w:rPr/>
          </w:rPrChange>
        </w:rPr>
      </w:pPr>
      <w:bookmarkStart w:id="960" w:name="CQComponent"/>
      <w:r w:rsidRPr="006D2B53">
        <w:rPr>
          <w:lang w:val="fr-FR"/>
          <w:rPrChange w:id="961" w:author="Merrick, Riki | APHL" w:date="2022-07-25T09:47:00Z">
            <w:rPr/>
          </w:rPrChange>
        </w:rPr>
        <w:t>Components:  &lt;</w:t>
      </w:r>
      <w:proofErr w:type="spellStart"/>
      <w:r w:rsidRPr="006D2B53">
        <w:rPr>
          <w:lang w:val="fr-FR"/>
          <w:rPrChange w:id="962" w:author="Merrick, Riki | APHL" w:date="2022-07-25T09:47:00Z">
            <w:rPr/>
          </w:rPrChange>
        </w:rPr>
        <w:t>Quantity</w:t>
      </w:r>
      <w:proofErr w:type="spellEnd"/>
      <w:r w:rsidRPr="006D2B53">
        <w:rPr>
          <w:lang w:val="fr-FR"/>
          <w:rPrChange w:id="963" w:author="Merrick, Riki | APHL" w:date="2022-07-25T09:47:00Z">
            <w:rPr/>
          </w:rPrChange>
        </w:rPr>
        <w:t xml:space="preserve"> (NM)&gt; ^ &lt;</w:t>
      </w:r>
      <w:proofErr w:type="spellStart"/>
      <w:r w:rsidRPr="006D2B53">
        <w:rPr>
          <w:lang w:val="fr-FR"/>
          <w:rPrChange w:id="964" w:author="Merrick, Riki | APHL" w:date="2022-07-25T09:47:00Z">
            <w:rPr/>
          </w:rPrChange>
        </w:rPr>
        <w:t>Units</w:t>
      </w:r>
      <w:proofErr w:type="spellEnd"/>
      <w:r w:rsidRPr="006D2B53">
        <w:rPr>
          <w:lang w:val="fr-FR"/>
          <w:rPrChange w:id="965" w:author="Merrick, Riki | APHL" w:date="2022-07-25T09:47:00Z">
            <w:rPr/>
          </w:rPrChange>
        </w:rPr>
        <w:t xml:space="preserve">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60"/>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966" w:name="_Toc495682052"/>
      <w:bookmarkStart w:id="967" w:name="_Toc2163464"/>
      <w:bookmarkStart w:id="968"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966"/>
      <w:bookmarkEnd w:id="967"/>
      <w:bookmarkEnd w:id="968"/>
    </w:p>
    <w:p w14:paraId="28CF6B70" w14:textId="77777777" w:rsidR="00007D82" w:rsidRPr="006D2B53" w:rsidRDefault="00007D82" w:rsidP="00477F56">
      <w:pPr>
        <w:pStyle w:val="Components"/>
        <w:rPr>
          <w:lang w:val="fr-FR"/>
          <w:rPrChange w:id="969" w:author="Merrick, Riki | APHL" w:date="2022-07-25T09:47:00Z">
            <w:rPr/>
          </w:rPrChange>
        </w:rPr>
      </w:pPr>
      <w:r w:rsidRPr="006D2B53">
        <w:rPr>
          <w:lang w:val="fr-FR"/>
          <w:rPrChange w:id="970" w:author="Merrick, Riki | APHL" w:date="2022-07-25T09:47:00Z">
            <w:rPr/>
          </w:rPrChange>
        </w:rPr>
        <w:t>Components:  &lt;</w:t>
      </w:r>
      <w:proofErr w:type="spellStart"/>
      <w:r w:rsidRPr="006D2B53">
        <w:rPr>
          <w:lang w:val="fr-FR"/>
          <w:rPrChange w:id="971" w:author="Merrick, Riki | APHL" w:date="2022-07-25T09:47:00Z">
            <w:rPr/>
          </w:rPrChange>
        </w:rPr>
        <w:t>Quantity</w:t>
      </w:r>
      <w:proofErr w:type="spellEnd"/>
      <w:r w:rsidRPr="006D2B53">
        <w:rPr>
          <w:lang w:val="fr-FR"/>
          <w:rPrChange w:id="972" w:author="Merrick, Riki | APHL" w:date="2022-07-25T09:47:00Z">
            <w:rPr/>
          </w:rPrChange>
        </w:rPr>
        <w:t xml:space="preserve"> (NM)&gt; ^ &lt;</w:t>
      </w:r>
      <w:proofErr w:type="spellStart"/>
      <w:r w:rsidRPr="006D2B53">
        <w:rPr>
          <w:lang w:val="fr-FR"/>
          <w:rPrChange w:id="973" w:author="Merrick, Riki | APHL" w:date="2022-07-25T09:47:00Z">
            <w:rPr/>
          </w:rPrChange>
        </w:rPr>
        <w:t>Units</w:t>
      </w:r>
      <w:proofErr w:type="spellEnd"/>
      <w:r w:rsidRPr="006D2B53">
        <w:rPr>
          <w:lang w:val="fr-FR"/>
          <w:rPrChange w:id="974" w:author="Merrick, Riki | APHL" w:date="2022-07-25T09:47:00Z">
            <w:rPr/>
          </w:rPrChange>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975" w:name="_Toc495682053"/>
      <w:bookmarkStart w:id="976" w:name="_Toc2163465"/>
      <w:bookmarkStart w:id="977"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975"/>
      <w:bookmarkEnd w:id="976"/>
      <w:bookmarkEnd w:id="977"/>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978" w:name="_Toc495682054"/>
      <w:bookmarkStart w:id="979" w:name="_Toc2163466"/>
      <w:bookmarkStart w:id="980"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978"/>
      <w:bookmarkEnd w:id="979"/>
      <w:bookmarkEnd w:id="980"/>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5"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981" w:name="HL70027"/>
      <w:bookmarkStart w:id="982" w:name="_Toc495682055"/>
      <w:bookmarkStart w:id="983" w:name="_Toc2163467"/>
      <w:bookmarkStart w:id="984" w:name="_Toc175541238"/>
      <w:bookmarkEnd w:id="981"/>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982"/>
      <w:bookmarkEnd w:id="983"/>
      <w:bookmarkEnd w:id="984"/>
    </w:p>
    <w:p w14:paraId="27574764" w14:textId="77777777" w:rsidR="00007D82" w:rsidRPr="006D2B53" w:rsidRDefault="00007D82" w:rsidP="00477F56">
      <w:pPr>
        <w:pStyle w:val="Components"/>
        <w:rPr>
          <w:lang w:val="fr-FR"/>
          <w:rPrChange w:id="985" w:author="Merrick, Riki | APHL" w:date="2022-07-25T09:47:00Z">
            <w:rPr/>
          </w:rPrChange>
        </w:rPr>
      </w:pPr>
      <w:r w:rsidRPr="006D2B53">
        <w:rPr>
          <w:lang w:val="fr-FR"/>
          <w:rPrChange w:id="986" w:author="Merrick, Riki | APHL" w:date="2022-07-25T09:47:00Z">
            <w:rPr/>
          </w:rPrChange>
        </w:rPr>
        <w:t>Components:  &lt;</w:t>
      </w:r>
      <w:proofErr w:type="spellStart"/>
      <w:r w:rsidRPr="006D2B53">
        <w:rPr>
          <w:lang w:val="fr-FR"/>
          <w:rPrChange w:id="987" w:author="Merrick, Riki | APHL" w:date="2022-07-25T09:47:00Z">
            <w:rPr/>
          </w:rPrChange>
        </w:rPr>
        <w:t>Quantity</w:t>
      </w:r>
      <w:proofErr w:type="spellEnd"/>
      <w:r w:rsidRPr="006D2B53">
        <w:rPr>
          <w:lang w:val="fr-FR"/>
          <w:rPrChange w:id="988" w:author="Merrick, Riki | APHL" w:date="2022-07-25T09:47:00Z">
            <w:rPr/>
          </w:rPrChange>
        </w:rPr>
        <w:t xml:space="preserve"> (NM)&gt; ^ &lt;</w:t>
      </w:r>
      <w:proofErr w:type="spellStart"/>
      <w:r w:rsidRPr="006D2B53">
        <w:rPr>
          <w:lang w:val="fr-FR"/>
          <w:rPrChange w:id="989" w:author="Merrick, Riki | APHL" w:date="2022-07-25T09:47:00Z">
            <w:rPr/>
          </w:rPrChange>
        </w:rPr>
        <w:t>Units</w:t>
      </w:r>
      <w:proofErr w:type="spellEnd"/>
      <w:r w:rsidRPr="006D2B53">
        <w:rPr>
          <w:lang w:val="fr-FR"/>
          <w:rPrChange w:id="990" w:author="Merrick, Riki | APHL" w:date="2022-07-25T09:47:00Z">
            <w:rPr/>
          </w:rPrChange>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6"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991" w:name="_OM5___observation"/>
      <w:bookmarkStart w:id="992" w:name="_Toc348247159"/>
      <w:bookmarkStart w:id="993" w:name="_Toc348247246"/>
      <w:bookmarkStart w:id="994" w:name="_Toc348260032"/>
      <w:bookmarkStart w:id="995" w:name="_Toc348345348"/>
      <w:bookmarkStart w:id="996" w:name="_Toc359236379"/>
      <w:bookmarkStart w:id="997" w:name="_Toc495682056"/>
      <w:bookmarkStart w:id="998" w:name="_Toc2163468"/>
      <w:bookmarkStart w:id="999" w:name="_Toc175541239"/>
      <w:bookmarkStart w:id="1000" w:name="_Toc191975937"/>
      <w:bookmarkEnd w:id="991"/>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7"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4E807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del w:id="1001" w:author="Frank Oemig" w:date="2022-09-08T11:33:00Z">
        <w:r w:rsidDel="00341125">
          <w:rPr>
            <w:noProof/>
          </w:rPr>
          <w:delText>Refer to User-defined Table 0446 - Species Code for suggested values.</w:delText>
        </w:r>
        <w:r w:rsidR="00566180" w:rsidRPr="00566180" w:rsidDel="00341125">
          <w:delText xml:space="preserve"> </w:delText>
        </w:r>
      </w:del>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1002" w:name="_Toc34319690"/>
      <w:r w:rsidRPr="00732CB8">
        <w:rPr>
          <w:noProof/>
        </w:rPr>
        <w:t>OM5 - Observation Batteries (Sets)  Segment</w:t>
      </w:r>
      <w:bookmarkEnd w:id="992"/>
      <w:bookmarkEnd w:id="993"/>
      <w:bookmarkEnd w:id="994"/>
      <w:bookmarkEnd w:id="995"/>
      <w:bookmarkEnd w:id="996"/>
      <w:bookmarkEnd w:id="997"/>
      <w:bookmarkEnd w:id="998"/>
      <w:bookmarkEnd w:id="999"/>
      <w:bookmarkEnd w:id="1000"/>
      <w:bookmarkEnd w:id="1002"/>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1003"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3"/>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1004" w:name="_Toc495682057"/>
      <w:bookmarkStart w:id="1005" w:name="_Toc2163469"/>
      <w:bookmarkStart w:id="1006" w:name="_Toc175541240"/>
      <w:r w:rsidRPr="00732CB8">
        <w:rPr>
          <w:noProof/>
          <w:vanish/>
        </w:rPr>
        <w:t>OM5 Field Definitions</w:t>
      </w:r>
      <w:bookmarkEnd w:id="1004"/>
      <w:bookmarkEnd w:id="1005"/>
      <w:bookmarkEnd w:id="1006"/>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1007" w:name="_Toc27826145"/>
      <w:bookmarkEnd w:id="1007"/>
    </w:p>
    <w:p w14:paraId="0575E405" w14:textId="77777777" w:rsidR="00007D82" w:rsidRPr="00732CB8" w:rsidRDefault="00007D82" w:rsidP="00E2223B">
      <w:pPr>
        <w:pStyle w:val="Heading4"/>
        <w:rPr>
          <w:noProof/>
        </w:rPr>
      </w:pPr>
      <w:bookmarkStart w:id="1008" w:name="_Toc495682058"/>
      <w:bookmarkStart w:id="1009" w:name="_Toc2163470"/>
      <w:bookmarkStart w:id="1010"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1008"/>
      <w:bookmarkEnd w:id="1009"/>
      <w:bookmarkEnd w:id="1010"/>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1011" w:name="_Toc495682059"/>
      <w:bookmarkStart w:id="1012" w:name="_Toc2163471"/>
      <w:bookmarkStart w:id="1013"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1011"/>
      <w:bookmarkEnd w:id="1012"/>
      <w:bookmarkEnd w:id="1013"/>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1014" w:name="_Toc495682060"/>
      <w:bookmarkStart w:id="1015" w:name="_Toc2163472"/>
      <w:bookmarkStart w:id="1016"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1014"/>
      <w:bookmarkEnd w:id="1015"/>
      <w:bookmarkEnd w:id="1016"/>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1017" w:name="_OM6___Observations"/>
      <w:bookmarkStart w:id="1018" w:name="_Toc348247160"/>
      <w:bookmarkStart w:id="1019" w:name="_Toc348247247"/>
      <w:bookmarkStart w:id="1020" w:name="_Toc348260033"/>
      <w:bookmarkStart w:id="1021" w:name="_Toc348345349"/>
      <w:bookmarkStart w:id="1022" w:name="_Toc359236380"/>
      <w:bookmarkStart w:id="1023" w:name="_Toc495682061"/>
      <w:bookmarkStart w:id="1024" w:name="_Toc2163473"/>
      <w:bookmarkStart w:id="1025" w:name="_Toc175541244"/>
      <w:bookmarkStart w:id="1026" w:name="_Toc191975938"/>
      <w:bookmarkStart w:id="1027" w:name="_Toc34319691"/>
      <w:bookmarkEnd w:id="1017"/>
      <w:r w:rsidRPr="00732CB8">
        <w:rPr>
          <w:noProof/>
        </w:rPr>
        <w:t>OM6 - Observations that are Calculated from Other Observations Segment</w:t>
      </w:r>
      <w:bookmarkEnd w:id="1018"/>
      <w:bookmarkEnd w:id="1019"/>
      <w:bookmarkEnd w:id="1020"/>
      <w:bookmarkEnd w:id="1021"/>
      <w:bookmarkEnd w:id="1022"/>
      <w:bookmarkEnd w:id="1023"/>
      <w:bookmarkEnd w:id="1024"/>
      <w:bookmarkEnd w:id="1025"/>
      <w:bookmarkEnd w:id="1026"/>
      <w:bookmarkEnd w:id="1027"/>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1028"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28"/>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1029" w:name="_Toc495682062"/>
      <w:bookmarkStart w:id="1030" w:name="_Toc2163474"/>
      <w:bookmarkStart w:id="1031" w:name="_Toc175541245"/>
      <w:r w:rsidRPr="00732CB8">
        <w:rPr>
          <w:noProof/>
          <w:vanish/>
        </w:rPr>
        <w:t xml:space="preserve">OM6 </w:t>
      </w:r>
      <w:bookmarkEnd w:id="1029"/>
      <w:bookmarkEnd w:id="1030"/>
      <w:r w:rsidRPr="00732CB8">
        <w:rPr>
          <w:noProof/>
          <w:vanish/>
        </w:rPr>
        <w:t>Field Definitions</w:t>
      </w:r>
      <w:bookmarkEnd w:id="1031"/>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1032" w:name="_Toc27826150"/>
      <w:bookmarkEnd w:id="1032"/>
    </w:p>
    <w:p w14:paraId="4888B6CC" w14:textId="77777777" w:rsidR="00007D82" w:rsidRPr="00732CB8" w:rsidRDefault="00007D82" w:rsidP="00E2223B">
      <w:pPr>
        <w:pStyle w:val="Heading4"/>
        <w:rPr>
          <w:noProof/>
        </w:rPr>
      </w:pPr>
      <w:bookmarkStart w:id="1033" w:name="_Toc495682063"/>
      <w:bookmarkStart w:id="1034" w:name="_Toc2163475"/>
      <w:bookmarkStart w:id="1035"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1033"/>
      <w:bookmarkEnd w:id="1034"/>
      <w:bookmarkEnd w:id="1035"/>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1036" w:name="_Toc495682064"/>
      <w:bookmarkStart w:id="1037" w:name="_Toc2163476"/>
      <w:bookmarkStart w:id="1038"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1036"/>
      <w:bookmarkEnd w:id="1037"/>
      <w:bookmarkEnd w:id="1038"/>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1039" w:name="_OM7___additional"/>
      <w:bookmarkStart w:id="1040" w:name="_Toc495682065"/>
      <w:bookmarkStart w:id="1041" w:name="_Toc2163477"/>
      <w:bookmarkStart w:id="1042" w:name="_Toc175541248"/>
      <w:bookmarkStart w:id="1043" w:name="_Toc191975939"/>
      <w:bookmarkStart w:id="1044" w:name="_Toc34319692"/>
      <w:bookmarkEnd w:id="1039"/>
      <w:r w:rsidRPr="00732CB8">
        <w:rPr>
          <w:noProof/>
        </w:rPr>
        <w:t>OM7 - Additional Basic Attributes</w:t>
      </w:r>
      <w:r w:rsidR="006918CE">
        <w:rPr>
          <w:noProof/>
        </w:rPr>
        <w:t xml:space="preserve"> Segment</w:t>
      </w:r>
      <w:r w:rsidRPr="00732CB8">
        <w:rPr>
          <w:noProof/>
        </w:rPr>
        <w:t xml:space="preserve"> (Fields That Apply to Most Observations/Services)</w:t>
      </w:r>
      <w:bookmarkEnd w:id="1040"/>
      <w:bookmarkEnd w:id="1041"/>
      <w:bookmarkEnd w:id="1042"/>
      <w:bookmarkEnd w:id="1043"/>
      <w:bookmarkEnd w:id="1044"/>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1045"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045"/>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8"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6D2B53" w:rsidRDefault="00007D82">
            <w:pPr>
              <w:pStyle w:val="AttributeTableBody"/>
              <w:jc w:val="left"/>
              <w:rPr>
                <w:noProof/>
                <w:lang w:val="fr-FR"/>
                <w:rPrChange w:id="1046" w:author="Merrick, Riki | APHL" w:date="2022-07-25T09:47:00Z">
                  <w:rPr>
                    <w:noProof/>
                  </w:rPr>
                </w:rPrChange>
              </w:rPr>
            </w:pPr>
            <w:r w:rsidRPr="006D2B53">
              <w:rPr>
                <w:noProof/>
                <w:lang w:val="fr-FR"/>
                <w:rPrChange w:id="1047" w:author="Merrick, Riki | APHL" w:date="2022-07-25T09:47:00Z">
                  <w:rPr>
                    <w:noProof/>
                  </w:rPr>
                </w:rPrChange>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79"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0"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1"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3"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4"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1048" w:name="_Toc495682066"/>
      <w:bookmarkStart w:id="1049" w:name="_Toc2163478"/>
      <w:bookmarkStart w:id="1050" w:name="_Toc175541249"/>
      <w:r w:rsidRPr="000C426D">
        <w:rPr>
          <w:noProof/>
          <w:vanish/>
        </w:rPr>
        <w:t xml:space="preserve">OM7 </w:t>
      </w:r>
      <w:bookmarkEnd w:id="1048"/>
      <w:bookmarkEnd w:id="1049"/>
      <w:r w:rsidRPr="000C426D">
        <w:rPr>
          <w:noProof/>
          <w:vanish/>
        </w:rPr>
        <w:t>Field Definitions</w:t>
      </w:r>
      <w:bookmarkEnd w:id="1050"/>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1051" w:name="_Toc27826154"/>
      <w:bookmarkEnd w:id="1051"/>
    </w:p>
    <w:p w14:paraId="187DCC9B" w14:textId="77777777" w:rsidR="00007D82" w:rsidRPr="00C21932" w:rsidRDefault="00007D82" w:rsidP="00E2223B">
      <w:pPr>
        <w:pStyle w:val="Heading4"/>
        <w:rPr>
          <w:noProof/>
        </w:rPr>
      </w:pPr>
      <w:bookmarkStart w:id="1052" w:name="_Toc495682067"/>
      <w:bookmarkStart w:id="1053" w:name="_Toc2163479"/>
      <w:bookmarkStart w:id="1054"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1052"/>
      <w:bookmarkEnd w:id="1053"/>
      <w:bookmarkEnd w:id="1054"/>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1055" w:name="_Toc495682068"/>
      <w:bookmarkStart w:id="1056" w:name="_Toc2163480"/>
      <w:bookmarkStart w:id="1057"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1055"/>
      <w:bookmarkEnd w:id="1056"/>
      <w:bookmarkEnd w:id="1057"/>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1058" w:name="_Toc495682069"/>
      <w:bookmarkStart w:id="1059" w:name="_Toc2163481"/>
      <w:bookmarkStart w:id="1060"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1058"/>
      <w:bookmarkEnd w:id="1059"/>
      <w:bookmarkEnd w:id="1060"/>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5"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1061" w:name="HL70412"/>
      <w:bookmarkStart w:id="1062" w:name="_Toc495682070"/>
      <w:bookmarkStart w:id="1063" w:name="_Toc2163482"/>
      <w:bookmarkStart w:id="1064" w:name="_Toc175541253"/>
      <w:bookmarkEnd w:id="1061"/>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1062"/>
      <w:bookmarkEnd w:id="1063"/>
      <w:bookmarkEnd w:id="1064"/>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1065" w:name="_Toc495682071"/>
      <w:bookmarkStart w:id="1066" w:name="_Toc2163483"/>
      <w:bookmarkStart w:id="1067"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1065"/>
      <w:bookmarkEnd w:id="1066"/>
      <w:bookmarkEnd w:id="1067"/>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1068" w:name="_Toc495682072"/>
      <w:bookmarkStart w:id="1069" w:name="_Toc2163484"/>
      <w:bookmarkStart w:id="1070"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1068"/>
      <w:bookmarkEnd w:id="1069"/>
      <w:bookmarkEnd w:id="1070"/>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1071" w:name="_Toc495682073"/>
      <w:bookmarkStart w:id="1072" w:name="_Toc2163485"/>
      <w:bookmarkStart w:id="1073"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1071"/>
      <w:bookmarkEnd w:id="1072"/>
      <w:bookmarkEnd w:id="1073"/>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1074" w:name="_Toc495682074"/>
      <w:bookmarkStart w:id="1075" w:name="_Toc2163486"/>
      <w:bookmarkStart w:id="1076"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1074"/>
      <w:bookmarkEnd w:id="1075"/>
      <w:bookmarkEnd w:id="1076"/>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1077" w:name="_Toc495682075"/>
      <w:bookmarkStart w:id="1078" w:name="_Toc2163487"/>
      <w:bookmarkStart w:id="1079"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1077"/>
      <w:bookmarkEnd w:id="1078"/>
      <w:bookmarkEnd w:id="1079"/>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1080" w:name="_Toc495682076"/>
      <w:bookmarkStart w:id="1081" w:name="_Toc2163488"/>
      <w:bookmarkStart w:id="1082"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1080"/>
      <w:bookmarkEnd w:id="1081"/>
      <w:bookmarkEnd w:id="1082"/>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1083" w:name="_Toc495682077"/>
      <w:bookmarkStart w:id="1084" w:name="_Toc2163489"/>
      <w:bookmarkStart w:id="1085"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1083"/>
      <w:bookmarkEnd w:id="1084"/>
      <w:bookmarkEnd w:id="1085"/>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6"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1086" w:name="_Toc495682078"/>
      <w:bookmarkStart w:id="1087" w:name="_Toc2163490"/>
      <w:bookmarkStart w:id="1088"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1086"/>
      <w:bookmarkEnd w:id="1087"/>
      <w:bookmarkEnd w:id="1088"/>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7"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1089" w:name="HL70413"/>
      <w:bookmarkStart w:id="1090" w:name="_Toc495682079"/>
      <w:bookmarkStart w:id="1091" w:name="_Toc2163491"/>
      <w:bookmarkStart w:id="1092" w:name="_Toc175541262"/>
      <w:bookmarkEnd w:id="1089"/>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1090"/>
      <w:bookmarkEnd w:id="1091"/>
      <w:bookmarkEnd w:id="1092"/>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1093" w:name="_Toc495682080"/>
      <w:bookmarkStart w:id="1094" w:name="_Toc2163492"/>
      <w:bookmarkStart w:id="1095"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1093"/>
      <w:bookmarkEnd w:id="1094"/>
      <w:bookmarkEnd w:id="1095"/>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1096" w:name="_Toc495682081"/>
      <w:bookmarkStart w:id="1097" w:name="_Toc2163493"/>
      <w:bookmarkStart w:id="1098"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1096"/>
      <w:bookmarkEnd w:id="1097"/>
      <w:bookmarkEnd w:id="1098"/>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1099" w:name="_Toc495682082"/>
      <w:bookmarkStart w:id="1100" w:name="_Toc2163494"/>
      <w:bookmarkStart w:id="1101"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1099"/>
      <w:bookmarkEnd w:id="1100"/>
      <w:bookmarkEnd w:id="1101"/>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1102"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1102"/>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1103" w:name="HL70414"/>
      <w:bookmarkEnd w:id="1103"/>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1104" w:name="_Toc495682083"/>
      <w:bookmarkStart w:id="1105" w:name="_Toc2163495"/>
      <w:bookmarkStart w:id="1106"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1104"/>
      <w:bookmarkEnd w:id="1105"/>
      <w:bookmarkEnd w:id="1106"/>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1107" w:name="_Toc495682084"/>
      <w:bookmarkStart w:id="1108" w:name="_Toc2163496"/>
      <w:bookmarkStart w:id="1109"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1107"/>
      <w:bookmarkEnd w:id="1108"/>
      <w:bookmarkEnd w:id="1109"/>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8"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1110" w:name="_Toc495682085"/>
      <w:bookmarkStart w:id="1111" w:name="_Toc2163497"/>
      <w:bookmarkStart w:id="1112"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1110"/>
      <w:bookmarkEnd w:id="1111"/>
      <w:bookmarkEnd w:id="1112"/>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1113" w:name="_Toc495682086"/>
      <w:bookmarkStart w:id="1114" w:name="_Toc2163498"/>
      <w:bookmarkStart w:id="1115"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113"/>
      <w:bookmarkEnd w:id="1114"/>
      <w:bookmarkEnd w:id="1115"/>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1116" w:name="_Toc495682087"/>
      <w:bookmarkStart w:id="1117" w:name="_Toc2163499"/>
      <w:bookmarkStart w:id="1118"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1116"/>
      <w:bookmarkEnd w:id="1117"/>
      <w:bookmarkEnd w:id="1118"/>
    </w:p>
    <w:p w14:paraId="086B5992" w14:textId="77777777" w:rsidR="00007D82" w:rsidRDefault="00007D82" w:rsidP="00477F56">
      <w:pPr>
        <w:pStyle w:val="Components"/>
      </w:pPr>
      <w:bookmarkStart w:id="111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1119"/>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1120" w:name="_Toc495682088"/>
      <w:bookmarkStart w:id="1121" w:name="_Toc2163500"/>
      <w:bookmarkStart w:id="1122"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1120"/>
      <w:bookmarkEnd w:id="1121"/>
      <w:bookmarkEnd w:id="1122"/>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9"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1123" w:name="_Toc495682089"/>
      <w:bookmarkStart w:id="1124" w:name="_Toc2163501"/>
      <w:bookmarkStart w:id="1125"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1123"/>
      <w:bookmarkEnd w:id="1124"/>
      <w:bookmarkEnd w:id="1125"/>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1126" w:name="_Toc495682090"/>
      <w:bookmarkStart w:id="1127" w:name="_Toc2163502"/>
      <w:bookmarkStart w:id="1128"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126"/>
      <w:bookmarkEnd w:id="1127"/>
      <w:bookmarkEnd w:id="1128"/>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1129" w:name="_Toc34319693"/>
      <w:r>
        <w:rPr>
          <w:noProof/>
          <w:snapToGrid w:val="0"/>
        </w:rPr>
        <w:t>OMC - Supporting Clinical Information Segment</w:t>
      </w:r>
      <w:bookmarkEnd w:id="1129"/>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1130" w:name="OMC"/>
      <w:bookmarkEnd w:id="1130"/>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1131" w:name="_Toc27826180"/>
      <w:bookmarkEnd w:id="1131"/>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6D2B53" w:rsidRDefault="00007D82" w:rsidP="00A513D0">
      <w:pPr>
        <w:pStyle w:val="Heading4"/>
        <w:rPr>
          <w:noProof/>
          <w:lang w:val="fr-FR"/>
          <w:rPrChange w:id="1132" w:author="Merrick, Riki | APHL" w:date="2022-07-25T09:47:00Z">
            <w:rPr>
              <w:noProof/>
            </w:rPr>
          </w:rPrChange>
        </w:rPr>
      </w:pPr>
      <w:r w:rsidRPr="006D2B53">
        <w:rPr>
          <w:noProof/>
          <w:lang w:val="fr-FR"/>
          <w:rPrChange w:id="1133" w:author="Merrick, Riki | APHL" w:date="2022-07-25T09:47:00Z">
            <w:rPr>
              <w:noProof/>
            </w:rPr>
          </w:rPrChange>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6D2B53" w:rsidRDefault="00007D82" w:rsidP="00744DC3">
      <w:pPr>
        <w:pStyle w:val="Components"/>
        <w:rPr>
          <w:lang w:val="fr-FR"/>
          <w:rPrChange w:id="1134" w:author="Merrick, Riki | APHL" w:date="2022-07-25T09:47:00Z">
            <w:rPr/>
          </w:rPrChange>
        </w:rPr>
      </w:pPr>
      <w:r w:rsidRPr="006D2B53">
        <w:rPr>
          <w:lang w:val="fr-FR"/>
          <w:rPrChange w:id="1135" w:author="Merrick, Riki | APHL" w:date="2022-07-25T09:47:00Z">
            <w:rPr/>
          </w:rPrChange>
        </w:rPr>
        <w:t>Components:  &lt;</w:t>
      </w:r>
      <w:proofErr w:type="spellStart"/>
      <w:r w:rsidRPr="006D2B53">
        <w:rPr>
          <w:lang w:val="fr-FR"/>
          <w:rPrChange w:id="1136" w:author="Merrick, Riki | APHL" w:date="2022-07-25T09:47:00Z">
            <w:rPr/>
          </w:rPrChange>
        </w:rPr>
        <w:t>Quantity</w:t>
      </w:r>
      <w:proofErr w:type="spellEnd"/>
      <w:r w:rsidRPr="006D2B53">
        <w:rPr>
          <w:lang w:val="fr-FR"/>
          <w:rPrChange w:id="1137" w:author="Merrick, Riki | APHL" w:date="2022-07-25T09:47:00Z">
            <w:rPr/>
          </w:rPrChange>
        </w:rPr>
        <w:t xml:space="preserve"> (NM)&gt; ^ &lt;</w:t>
      </w:r>
      <w:proofErr w:type="spellStart"/>
      <w:r w:rsidRPr="006D2B53">
        <w:rPr>
          <w:lang w:val="fr-FR"/>
          <w:rPrChange w:id="1138" w:author="Merrick, Riki | APHL" w:date="2022-07-25T09:47:00Z">
            <w:rPr/>
          </w:rPrChange>
        </w:rPr>
        <w:t>Units</w:t>
      </w:r>
      <w:proofErr w:type="spellEnd"/>
      <w:r w:rsidRPr="006D2B53">
        <w:rPr>
          <w:lang w:val="fr-FR"/>
          <w:rPrChange w:id="1139" w:author="Merrick, Riki | APHL" w:date="2022-07-25T09:47:00Z">
            <w:rPr/>
          </w:rPrChange>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6D2B53" w:rsidRDefault="00007D82" w:rsidP="006745C2">
      <w:pPr>
        <w:pStyle w:val="Heading4"/>
        <w:rPr>
          <w:noProof/>
          <w:lang w:val="fr-FR"/>
          <w:rPrChange w:id="1140" w:author="Merrick, Riki | APHL" w:date="2022-07-25T09:47:00Z">
            <w:rPr>
              <w:noProof/>
            </w:rPr>
          </w:rPrChange>
        </w:rPr>
      </w:pPr>
      <w:r w:rsidRPr="006D2B53">
        <w:rPr>
          <w:noProof/>
          <w:lang w:val="fr-FR"/>
          <w:rPrChange w:id="1141" w:author="Merrick, Riki | APHL" w:date="2022-07-25T09:47:00Z">
            <w:rPr>
              <w:noProof/>
            </w:rPr>
          </w:rPrChange>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1"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1142" w:name="_PM1_–_Payer"/>
      <w:bookmarkStart w:id="1143" w:name="_Toc34319694"/>
      <w:bookmarkEnd w:id="1142"/>
      <w:r>
        <w:rPr>
          <w:noProof/>
        </w:rPr>
        <w:t>PM1 – Payer Master File Segment</w:t>
      </w:r>
      <w:bookmarkEnd w:id="1143"/>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1144" w:name="PM1"/>
      <w:bookmarkEnd w:id="1144"/>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bookmarkStart w:id="1145" w:name="_Toc27826195"/>
      <w:bookmarkEnd w:id="1145"/>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2"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1146"/>
      <w:commentRangeStart w:id="1147"/>
      <w:r>
        <w:t xml:space="preserve">Gender </w:t>
      </w:r>
      <w:commentRangeEnd w:id="1146"/>
      <w:r w:rsidR="005D13E7">
        <w:rPr>
          <w:rStyle w:val="CommentReference"/>
          <w:rFonts w:ascii="Times New Roman" w:eastAsia="MS Mincho" w:hAnsi="Times New Roman"/>
          <w:bCs w:val="0"/>
          <w:i w:val="0"/>
        </w:rPr>
        <w:commentReference w:id="1146"/>
      </w:r>
      <w:commentRangeEnd w:id="1147"/>
      <w:r w:rsidR="00535443">
        <w:rPr>
          <w:rStyle w:val="CommentReference"/>
          <w:rFonts w:ascii="Times New Roman" w:eastAsia="MS Mincho" w:hAnsi="Times New Roman"/>
          <w:bCs w:val="0"/>
          <w:i w:val="0"/>
        </w:rPr>
        <w:commentReference w:id="1147"/>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3"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4"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5"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6"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7"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8"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9"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0"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1"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2"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3"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1148" w:name="_MCP_–_Master"/>
      <w:bookmarkStart w:id="1149" w:name="_Toc34319695"/>
      <w:bookmarkEnd w:id="1148"/>
      <w:r>
        <w:rPr>
          <w:noProof/>
        </w:rPr>
        <w:t>MCP – Master File Coverage Policy Segment</w:t>
      </w:r>
      <w:bookmarkEnd w:id="1149"/>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1150" w:name="MCP"/>
      <w:bookmarkEnd w:id="1150"/>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1151" w:name="_Toc27826221"/>
      <w:bookmarkEnd w:id="1151"/>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1152" w:name="_DPS_–_Diagnosis"/>
      <w:bookmarkStart w:id="1153" w:name="_Toc34319696"/>
      <w:bookmarkEnd w:id="1152"/>
      <w:r>
        <w:rPr>
          <w:noProof/>
        </w:rPr>
        <w:t>DPS – Diagnosis and Procedure Code Segment</w:t>
      </w:r>
      <w:bookmarkEnd w:id="1153"/>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1154" w:name="DPS"/>
      <w:bookmarkEnd w:id="1154"/>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1155" w:name="_Toc27826228"/>
      <w:bookmarkEnd w:id="1155"/>
    </w:p>
    <w:p w14:paraId="1CAD954F" w14:textId="77777777" w:rsidR="00007D82" w:rsidRPr="006D2B53" w:rsidRDefault="00007D82" w:rsidP="00347FB5">
      <w:pPr>
        <w:pStyle w:val="Heading4"/>
        <w:rPr>
          <w:lang w:val="fr-FR"/>
          <w:rPrChange w:id="1156" w:author="Merrick, Riki | APHL" w:date="2022-07-25T09:48:00Z">
            <w:rPr/>
          </w:rPrChange>
        </w:rPr>
      </w:pPr>
      <w:r w:rsidRPr="006D2B53">
        <w:rPr>
          <w:lang w:val="fr-FR"/>
          <w:rPrChange w:id="1157" w:author="Merrick, Riki | APHL" w:date="2022-07-25T09:48:00Z">
            <w:rPr/>
          </w:rPrChange>
        </w:rPr>
        <w:t xml:space="preserve">DPS-1   </w:t>
      </w:r>
      <w:proofErr w:type="spellStart"/>
      <w:r w:rsidRPr="006D2B53">
        <w:rPr>
          <w:lang w:val="fr-FR"/>
          <w:rPrChange w:id="1158" w:author="Merrick, Riki | APHL" w:date="2022-07-25T09:48:00Z">
            <w:rPr/>
          </w:rPrChange>
        </w:rPr>
        <w:t>Diagnosis</w:t>
      </w:r>
      <w:proofErr w:type="spellEnd"/>
      <w:r w:rsidRPr="006D2B53">
        <w:rPr>
          <w:lang w:val="fr-FR"/>
          <w:rPrChange w:id="1159" w:author="Merrick, Riki | APHL" w:date="2022-07-25T09:48:00Z">
            <w:rPr/>
          </w:rPrChange>
        </w:rPr>
        <w:t xml:space="preserve">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1160"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1160"/>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1161" w:name="_Toc359236381"/>
      <w:bookmarkStart w:id="1162" w:name="_Toc495682091"/>
      <w:bookmarkStart w:id="1163" w:name="_Toc2163503"/>
      <w:bookmarkStart w:id="1164" w:name="_Toc175541274"/>
      <w:bookmarkStart w:id="1165" w:name="_Ref176146142"/>
      <w:bookmarkStart w:id="1166" w:name="_Ref176146156"/>
      <w:bookmarkStart w:id="1167" w:name="_Toc191975940"/>
      <w:bookmarkStart w:id="1168" w:name="_Toc348247058"/>
      <w:bookmarkStart w:id="1169" w:name="_Toc348256138"/>
      <w:bookmarkStart w:id="1170" w:name="_Toc348259786"/>
      <w:bookmarkStart w:id="1171"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1172" w:name="_Toc34319697"/>
      <w:r w:rsidRPr="00732CB8">
        <w:rPr>
          <w:noProof/>
        </w:rPr>
        <w:t>LOCATION MASTER FILES</w:t>
      </w:r>
      <w:bookmarkEnd w:id="1161"/>
      <w:bookmarkEnd w:id="1162"/>
      <w:bookmarkEnd w:id="1163"/>
      <w:bookmarkEnd w:id="1164"/>
      <w:bookmarkEnd w:id="1165"/>
      <w:bookmarkEnd w:id="1166"/>
      <w:bookmarkEnd w:id="1167"/>
      <w:bookmarkEnd w:id="1172"/>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1173" w:name="_Toc348247297"/>
      <w:bookmarkStart w:id="1174" w:name="_Toc348260133"/>
      <w:bookmarkStart w:id="1175" w:name="_Toc348345561"/>
      <w:bookmarkStart w:id="1176" w:name="_Toc359236382"/>
      <w:bookmarkStart w:id="1177" w:name="_Toc495682092"/>
      <w:bookmarkStart w:id="1178" w:name="_Toc2163504"/>
      <w:bookmarkStart w:id="1179" w:name="_Toc175541275"/>
      <w:bookmarkStart w:id="1180" w:name="_Toc191975941"/>
      <w:bookmarkStart w:id="1181" w:name="_Toc34319698"/>
      <w:r w:rsidRPr="008116E1">
        <w:rPr>
          <w:noProof/>
        </w:rPr>
        <w:t>MFN/MFK - Patient Location Master File Message</w:t>
      </w:r>
      <w:bookmarkEnd w:id="1173"/>
      <w:bookmarkEnd w:id="1174"/>
      <w:bookmarkEnd w:id="1175"/>
      <w:r w:rsidRPr="008116E1">
        <w:rPr>
          <w:noProof/>
        </w:rPr>
        <w:t xml:space="preserve"> (event M05)</w:t>
      </w:r>
      <w:bookmarkEnd w:id="1176"/>
      <w:bookmarkEnd w:id="1177"/>
      <w:bookmarkEnd w:id="1178"/>
      <w:bookmarkEnd w:id="1179"/>
      <w:bookmarkEnd w:id="1180"/>
      <w:bookmarkEnd w:id="1181"/>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182" w:author="Lynn Laakso" w:date="2022-09-09T13:59:00Z">
        <w:r w:rsidR="00584526" w:rsidRPr="00732CB8">
          <w:rPr>
            <w:noProof/>
          </w:rPr>
          <w:t>GENERAL MASTER FILE SEGMENTS</w:t>
        </w:r>
      </w:ins>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6D2B53" w:rsidRDefault="00007D82">
      <w:pPr>
        <w:pStyle w:val="MsgTableCaption"/>
        <w:rPr>
          <w:noProof/>
          <w:lang w:val="fr-FR"/>
          <w:rPrChange w:id="1183" w:author="Merrick, Riki | APHL" w:date="2022-07-25T09:48:00Z">
            <w:rPr>
              <w:noProof/>
            </w:rPr>
          </w:rPrChange>
        </w:rPr>
      </w:pPr>
      <w:r w:rsidRPr="006D2B53">
        <w:rPr>
          <w:noProof/>
          <w:lang w:val="fr-FR"/>
          <w:rPrChange w:id="1184" w:author="Merrick, Riki | APHL" w:date="2022-07-25T09:48:00Z">
            <w:rPr>
              <w:noProof/>
            </w:rPr>
          </w:rPrChange>
        </w:rPr>
        <w:t>MFN^M05^MFN_M05: Master File Notification - Patient Location</w:t>
      </w:r>
      <w:r w:rsidR="004168E5" w:rsidRPr="008116E1">
        <w:rPr>
          <w:noProof/>
        </w:rPr>
        <w:fldChar w:fldCharType="begin"/>
      </w:r>
      <w:r w:rsidRPr="006D2B53">
        <w:rPr>
          <w:noProof/>
          <w:lang w:val="fr-FR"/>
          <w:rPrChange w:id="1185" w:author="Merrick, Riki | APHL" w:date="2022-07-25T09:48:00Z">
            <w:rPr>
              <w:noProof/>
            </w:rPr>
          </w:rPrChange>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1186" w:name="_Toc191975942"/>
      <w:bookmarkStart w:id="1187" w:name="_LOC___location"/>
      <w:bookmarkStart w:id="1188" w:name="_Toc191976053"/>
      <w:bookmarkStart w:id="1189" w:name="_Toc348247298"/>
      <w:bookmarkStart w:id="1190" w:name="_Toc348260134"/>
      <w:bookmarkStart w:id="1191" w:name="_Toc348345562"/>
      <w:bookmarkStart w:id="1192" w:name="_Ref358539243"/>
      <w:bookmarkStart w:id="1193" w:name="_Toc359236383"/>
      <w:bookmarkStart w:id="1194" w:name="_Ref373551935"/>
      <w:bookmarkStart w:id="1195" w:name="_Toc495682093"/>
      <w:bookmarkStart w:id="1196" w:name="_Toc2163505"/>
      <w:bookmarkStart w:id="1197" w:name="_Ref89587276"/>
      <w:bookmarkStart w:id="1198" w:name="_Toc175541276"/>
      <w:bookmarkStart w:id="1199" w:name="_Toc191976054"/>
      <w:bookmarkEnd w:id="1186"/>
      <w:bookmarkEnd w:id="1187"/>
      <w:bookmarkEnd w:id="11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1200" w:name="_Toc34319699"/>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1189"/>
      <w:bookmarkEnd w:id="1190"/>
      <w:bookmarkEnd w:id="1191"/>
      <w:bookmarkEnd w:id="1192"/>
      <w:bookmarkEnd w:id="1193"/>
      <w:bookmarkEnd w:id="1194"/>
      <w:bookmarkEnd w:id="1195"/>
      <w:bookmarkEnd w:id="1196"/>
      <w:bookmarkEnd w:id="1197"/>
      <w:bookmarkEnd w:id="1198"/>
      <w:bookmarkEnd w:id="1199"/>
      <w:bookmarkEnd w:id="1200"/>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1201"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201"/>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4"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5"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6"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7"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1202" w:name="_Toc495682094"/>
      <w:bookmarkStart w:id="1203" w:name="_Toc2163506"/>
      <w:bookmarkStart w:id="1204" w:name="_Toc175541277"/>
      <w:r w:rsidRPr="00732CB8">
        <w:rPr>
          <w:noProof/>
          <w:vanish/>
        </w:rPr>
        <w:t xml:space="preserve">LOC </w:t>
      </w:r>
      <w:bookmarkEnd w:id="1202"/>
      <w:bookmarkEnd w:id="1203"/>
      <w:r w:rsidRPr="00732CB8">
        <w:rPr>
          <w:noProof/>
          <w:vanish/>
        </w:rPr>
        <w:t>Field Definitions</w:t>
      </w:r>
      <w:bookmarkEnd w:id="1204"/>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1205" w:name="_Toc27826237"/>
      <w:bookmarkEnd w:id="1205"/>
    </w:p>
    <w:p w14:paraId="45D21184" w14:textId="77777777" w:rsidR="00007D82" w:rsidRPr="00732CB8" w:rsidRDefault="00007D82" w:rsidP="00E2223B">
      <w:pPr>
        <w:pStyle w:val="Heading4"/>
        <w:rPr>
          <w:noProof/>
        </w:rPr>
      </w:pPr>
      <w:bookmarkStart w:id="1206" w:name="_Toc495682095"/>
      <w:bookmarkStart w:id="1207" w:name="_Toc2163507"/>
      <w:bookmarkStart w:id="1208"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1206"/>
      <w:bookmarkEnd w:id="1207"/>
      <w:bookmarkEnd w:id="1208"/>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1209" w:name="_Toc495682096"/>
      <w:bookmarkStart w:id="1210" w:name="_Toc2163508"/>
      <w:bookmarkStart w:id="1211"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1209"/>
      <w:bookmarkEnd w:id="1210"/>
      <w:bookmarkEnd w:id="1211"/>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1212" w:name="_Toc495682097"/>
      <w:bookmarkStart w:id="1213" w:name="_Toc2163509"/>
      <w:bookmarkStart w:id="1214"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1212"/>
      <w:bookmarkEnd w:id="1213"/>
      <w:bookmarkEnd w:id="1214"/>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8"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1215" w:name="HL70260"/>
      <w:bookmarkStart w:id="1216" w:name="_Toc495682098"/>
      <w:bookmarkStart w:id="1217" w:name="_Toc2163510"/>
      <w:bookmarkStart w:id="1218" w:name="_Toc175541281"/>
      <w:bookmarkEnd w:id="1215"/>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1216"/>
      <w:bookmarkEnd w:id="1217"/>
      <w:bookmarkEnd w:id="1218"/>
    </w:p>
    <w:p w14:paraId="1D263188" w14:textId="77777777" w:rsidR="00007D82" w:rsidRDefault="00007D82" w:rsidP="00477F56">
      <w:pPr>
        <w:pStyle w:val="Components"/>
      </w:pPr>
      <w:bookmarkStart w:id="121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1219"/>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1220" w:name="_Toc495682099"/>
      <w:bookmarkStart w:id="1221" w:name="_Toc2163511"/>
      <w:bookmarkStart w:id="1222"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1220"/>
      <w:bookmarkEnd w:id="1221"/>
      <w:bookmarkEnd w:id="1222"/>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1223" w:name="_Toc495682100"/>
      <w:bookmarkStart w:id="1224" w:name="_Toc2163512"/>
      <w:bookmarkStart w:id="1225"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1223"/>
      <w:bookmarkEnd w:id="1224"/>
      <w:bookmarkEnd w:id="1225"/>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1226" w:name="_Toc495682101"/>
      <w:bookmarkStart w:id="1227" w:name="_Toc2163513"/>
      <w:bookmarkStart w:id="1228"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1226"/>
      <w:bookmarkEnd w:id="1227"/>
      <w:bookmarkEnd w:id="1228"/>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09"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1229" w:name="HL70461"/>
      <w:bookmarkStart w:id="1230" w:name="_Toc495682102"/>
      <w:bookmarkStart w:id="1231" w:name="_Toc2163514"/>
      <w:bookmarkStart w:id="1232" w:name="_Toc175541285"/>
      <w:bookmarkEnd w:id="1229"/>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1230"/>
      <w:bookmarkEnd w:id="1231"/>
      <w:bookmarkEnd w:id="1232"/>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0"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6D2B53" w:rsidRDefault="00007D82" w:rsidP="00E2223B">
      <w:pPr>
        <w:pStyle w:val="Heading4"/>
        <w:rPr>
          <w:noProof/>
          <w:lang w:val="fr-FR"/>
          <w:rPrChange w:id="1233" w:author="Merrick, Riki | APHL" w:date="2022-07-25T09:48:00Z">
            <w:rPr>
              <w:noProof/>
            </w:rPr>
          </w:rPrChange>
        </w:rPr>
      </w:pPr>
      <w:bookmarkStart w:id="1234" w:name="HL70261"/>
      <w:bookmarkStart w:id="1235" w:name="_Toc495682103"/>
      <w:bookmarkStart w:id="1236" w:name="_Toc2163515"/>
      <w:bookmarkStart w:id="1237" w:name="_Toc175541286"/>
      <w:bookmarkStart w:id="1238" w:name="_Toc359236384"/>
      <w:bookmarkEnd w:id="1234"/>
      <w:r w:rsidRPr="006D2B53">
        <w:rPr>
          <w:noProof/>
          <w:lang w:val="fr-FR"/>
          <w:rPrChange w:id="1239" w:author="Merrick, Riki | APHL" w:date="2022-07-25T09:48:00Z">
            <w:rPr>
              <w:noProof/>
            </w:rPr>
          </w:rPrChange>
        </w:rPr>
        <w:t>LOC-9   Location Service Code</w:t>
      </w:r>
      <w:r w:rsidR="004168E5" w:rsidRPr="008116E1">
        <w:rPr>
          <w:noProof/>
        </w:rPr>
        <w:fldChar w:fldCharType="begin"/>
      </w:r>
      <w:r w:rsidRPr="006D2B53">
        <w:rPr>
          <w:noProof/>
          <w:lang w:val="fr-FR"/>
          <w:rPrChange w:id="1240" w:author="Merrick, Riki | APHL" w:date="2022-07-25T09:48:00Z">
            <w:rPr>
              <w:noProof/>
            </w:rPr>
          </w:rPrChange>
        </w:rPr>
        <w:instrText>xe "Location service code"</w:instrText>
      </w:r>
      <w:r w:rsidR="004168E5" w:rsidRPr="008116E1">
        <w:rPr>
          <w:noProof/>
        </w:rPr>
        <w:fldChar w:fldCharType="end"/>
      </w:r>
      <w:r w:rsidRPr="006D2B53">
        <w:rPr>
          <w:noProof/>
          <w:lang w:val="fr-FR"/>
          <w:rPrChange w:id="1241" w:author="Merrick, Riki | APHL" w:date="2022-07-25T09:48:00Z">
            <w:rPr>
              <w:noProof/>
            </w:rPr>
          </w:rPrChange>
        </w:rPr>
        <w:t xml:space="preserve">   (CWE)   01583</w:t>
      </w:r>
      <w:bookmarkEnd w:id="1235"/>
      <w:bookmarkEnd w:id="1236"/>
      <w:bookmarkEnd w:id="1237"/>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1"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1242" w:name="HL70442"/>
      <w:bookmarkStart w:id="1243" w:name="_Toc191367166"/>
      <w:bookmarkStart w:id="1244" w:name="_Toc191367402"/>
      <w:bookmarkStart w:id="1245" w:name="_Toc191976055"/>
      <w:bookmarkStart w:id="1246" w:name="_LCH___location"/>
      <w:bookmarkStart w:id="1247" w:name="_Toc495682104"/>
      <w:bookmarkStart w:id="1248" w:name="_Toc2163516"/>
      <w:bookmarkStart w:id="1249" w:name="_Toc175541287"/>
      <w:bookmarkStart w:id="1250" w:name="_Toc191976076"/>
      <w:bookmarkStart w:id="1251" w:name="_Toc34319700"/>
      <w:bookmarkEnd w:id="1242"/>
      <w:bookmarkEnd w:id="1243"/>
      <w:bookmarkEnd w:id="1244"/>
      <w:bookmarkEnd w:id="1245"/>
      <w:bookmarkEnd w:id="1246"/>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1238"/>
      <w:bookmarkEnd w:id="1247"/>
      <w:bookmarkEnd w:id="1248"/>
      <w:bookmarkEnd w:id="1249"/>
      <w:bookmarkEnd w:id="1250"/>
      <w:bookmarkEnd w:id="1251"/>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1252"/>
      <w:commentRangeStart w:id="1253"/>
      <w:r w:rsidRPr="00732CB8">
        <w:rPr>
          <w:noProof/>
        </w:rPr>
        <w:t>gender</w:t>
      </w:r>
      <w:commentRangeEnd w:id="1252"/>
      <w:r w:rsidR="00A223D6">
        <w:rPr>
          <w:rStyle w:val="CommentReference"/>
          <w:kern w:val="0"/>
          <w:lang w:eastAsia="ja-JP"/>
        </w:rPr>
        <w:commentReference w:id="1252"/>
      </w:r>
      <w:commentRangeEnd w:id="1253"/>
      <w:r w:rsidR="00535443">
        <w:rPr>
          <w:rStyle w:val="CommentReference"/>
          <w:kern w:val="0"/>
          <w:lang w:eastAsia="ja-JP"/>
        </w:rPr>
        <w:commentReference w:id="1253"/>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1254"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54"/>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2"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3"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4"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5" w:anchor="HL70262" w:history="1">
              <w:r w:rsidR="00007D82" w:rsidRPr="00732CB8">
                <w:rPr>
                  <w:rStyle w:val="HyperlinkTable"/>
                  <w:noProof/>
                </w:rPr>
                <w:t>0262</w:t>
              </w:r>
            </w:hyperlink>
            <w:r w:rsidR="00007D82" w:rsidRPr="00732CB8">
              <w:rPr>
                <w:noProof/>
              </w:rPr>
              <w:t>/</w:t>
            </w:r>
            <w:r w:rsidR="00007D82" w:rsidRPr="00732CB8">
              <w:rPr>
                <w:noProof/>
              </w:rPr>
              <w:br/>
            </w:r>
            <w:hyperlink r:id="rId116"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1255" w:name="_Toc495682105"/>
      <w:bookmarkStart w:id="1256" w:name="_Toc2163517"/>
      <w:bookmarkStart w:id="1257" w:name="_Toc175541288"/>
      <w:r w:rsidRPr="00732CB8">
        <w:rPr>
          <w:noProof/>
          <w:vanish/>
        </w:rPr>
        <w:t xml:space="preserve">LCH </w:t>
      </w:r>
      <w:bookmarkEnd w:id="1255"/>
      <w:bookmarkEnd w:id="1256"/>
      <w:r w:rsidRPr="00732CB8">
        <w:rPr>
          <w:noProof/>
          <w:vanish/>
        </w:rPr>
        <w:t>Field Definitions</w:t>
      </w:r>
      <w:bookmarkEnd w:id="1257"/>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1258" w:name="_Toc27826248"/>
      <w:bookmarkEnd w:id="1258"/>
    </w:p>
    <w:p w14:paraId="01DFBF6E" w14:textId="77777777" w:rsidR="00007D82" w:rsidRPr="00732CB8" w:rsidRDefault="00007D82" w:rsidP="00E2223B">
      <w:pPr>
        <w:pStyle w:val="Heading4"/>
        <w:rPr>
          <w:noProof/>
        </w:rPr>
      </w:pPr>
      <w:bookmarkStart w:id="1259" w:name="_Toc495682106"/>
      <w:bookmarkStart w:id="1260" w:name="_Toc2163518"/>
      <w:bookmarkStart w:id="1261" w:name="_Toc175541289"/>
      <w:bookmarkStart w:id="1262"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1259"/>
      <w:bookmarkEnd w:id="1260"/>
      <w:bookmarkEnd w:id="1261"/>
    </w:p>
    <w:bookmarkEnd w:id="1262"/>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1263" w:name="_Toc495682107"/>
      <w:bookmarkStart w:id="1264" w:name="_Toc2163519"/>
      <w:bookmarkStart w:id="1265"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1263"/>
      <w:bookmarkEnd w:id="1264"/>
      <w:bookmarkEnd w:id="1265"/>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266"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17"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1267" w:name="_Toc495682108"/>
      <w:bookmarkStart w:id="1268" w:name="_Toc2163520"/>
      <w:bookmarkStart w:id="1269"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267"/>
      <w:bookmarkEnd w:id="1268"/>
      <w:bookmarkEnd w:id="1269"/>
    </w:p>
    <w:p w14:paraId="39250AE3" w14:textId="77777777" w:rsidR="00007D82" w:rsidRDefault="00007D82" w:rsidP="00477F56">
      <w:pPr>
        <w:pStyle w:val="Components"/>
      </w:pPr>
      <w:bookmarkStart w:id="1270" w:name="EIComponent"/>
      <w:r>
        <w:t>Components:  &lt;Entity Identifier (ST)&gt; ^ &lt;Namespace ID (IS)&gt; ^ &lt;Universal ID (ST)&gt; ^ &lt;Universal ID Type (ID)&gt;</w:t>
      </w:r>
      <w:bookmarkEnd w:id="1270"/>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1271" w:name="_Toc495682109"/>
      <w:bookmarkStart w:id="1272" w:name="_Toc2163521"/>
      <w:bookmarkStart w:id="1273"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1271"/>
      <w:bookmarkEnd w:id="1272"/>
      <w:bookmarkEnd w:id="1273"/>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8"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1274" w:name="HL70324"/>
      <w:bookmarkStart w:id="1275" w:name="_Toc495682110"/>
      <w:bookmarkStart w:id="1276" w:name="_Toc2163522"/>
      <w:bookmarkStart w:id="1277" w:name="_Toc175541293"/>
      <w:bookmarkEnd w:id="1274"/>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1275"/>
      <w:bookmarkEnd w:id="1276"/>
      <w:bookmarkEnd w:id="1277"/>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1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0"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1278" w:name="HL70262"/>
      <w:bookmarkEnd w:id="1278"/>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1"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1279" w:name="HL70263"/>
      <w:bookmarkEnd w:id="1279"/>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1280" w:name="_LRL___location"/>
      <w:bookmarkStart w:id="1281" w:name="_Toc359236385"/>
      <w:bookmarkStart w:id="1282" w:name="_Toc495682111"/>
      <w:bookmarkStart w:id="1283" w:name="_Toc2163523"/>
      <w:bookmarkStart w:id="1284" w:name="_Toc175541294"/>
      <w:bookmarkStart w:id="1285" w:name="_Toc191976077"/>
      <w:bookmarkStart w:id="1286" w:name="_Toc34319701"/>
      <w:bookmarkEnd w:id="1280"/>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1281"/>
      <w:bookmarkEnd w:id="1282"/>
      <w:bookmarkEnd w:id="1283"/>
      <w:bookmarkEnd w:id="1284"/>
      <w:bookmarkEnd w:id="1285"/>
      <w:bookmarkEnd w:id="1286"/>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1287"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87"/>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6"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7"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1288" w:name="_Toc495682112"/>
      <w:bookmarkStart w:id="1289" w:name="_Toc2163524"/>
      <w:bookmarkStart w:id="1290" w:name="_Toc175541295"/>
      <w:r w:rsidRPr="00732CB8">
        <w:rPr>
          <w:noProof/>
          <w:vanish/>
        </w:rPr>
        <w:t xml:space="preserve">LRL </w:t>
      </w:r>
      <w:bookmarkEnd w:id="1288"/>
      <w:bookmarkEnd w:id="1289"/>
      <w:r w:rsidRPr="00732CB8">
        <w:rPr>
          <w:noProof/>
          <w:vanish/>
        </w:rPr>
        <w:t>Field Definitions</w:t>
      </w:r>
      <w:bookmarkEnd w:id="1290"/>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1291" w:name="_Toc27826255"/>
      <w:bookmarkEnd w:id="1291"/>
    </w:p>
    <w:p w14:paraId="7D8C842A" w14:textId="77777777" w:rsidR="00007D82" w:rsidRPr="00732CB8" w:rsidRDefault="00007D82" w:rsidP="00E2223B">
      <w:pPr>
        <w:pStyle w:val="Heading4"/>
        <w:rPr>
          <w:noProof/>
        </w:rPr>
      </w:pPr>
      <w:bookmarkStart w:id="1292" w:name="_Toc495682113"/>
      <w:bookmarkStart w:id="1293" w:name="_Toc2163525"/>
      <w:bookmarkStart w:id="1294"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1292"/>
      <w:bookmarkEnd w:id="1293"/>
      <w:bookmarkEnd w:id="1294"/>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6D2B53" w:rsidRDefault="00007D82" w:rsidP="00E2223B">
      <w:pPr>
        <w:pStyle w:val="Heading4"/>
        <w:rPr>
          <w:noProof/>
          <w:lang w:val="fr-FR"/>
          <w:rPrChange w:id="1295" w:author="Merrick, Riki | APHL" w:date="2022-07-25T09:48:00Z">
            <w:rPr>
              <w:noProof/>
            </w:rPr>
          </w:rPrChange>
        </w:rPr>
      </w:pPr>
      <w:bookmarkStart w:id="1296" w:name="_Toc495682114"/>
      <w:bookmarkStart w:id="1297" w:name="_Toc2163526"/>
      <w:bookmarkStart w:id="1298" w:name="_Toc175541297"/>
      <w:r w:rsidRPr="006D2B53">
        <w:rPr>
          <w:noProof/>
          <w:lang w:val="fr-FR"/>
          <w:rPrChange w:id="1299" w:author="Merrick, Riki | APHL" w:date="2022-07-25T09:48:00Z">
            <w:rPr>
              <w:noProof/>
            </w:rPr>
          </w:rPrChange>
        </w:rPr>
        <w:t>LRL-2   Segment Action Code</w:t>
      </w:r>
      <w:r w:rsidR="004168E5" w:rsidRPr="008116E1">
        <w:rPr>
          <w:noProof/>
        </w:rPr>
        <w:fldChar w:fldCharType="begin"/>
      </w:r>
      <w:r w:rsidRPr="006D2B53">
        <w:rPr>
          <w:noProof/>
          <w:lang w:val="fr-FR"/>
          <w:rPrChange w:id="1300" w:author="Merrick, Riki | APHL" w:date="2022-07-25T09:48:00Z">
            <w:rPr>
              <w:noProof/>
            </w:rPr>
          </w:rPrChange>
        </w:rPr>
        <w:instrText>xe "Segment action code"</w:instrText>
      </w:r>
      <w:r w:rsidR="004168E5" w:rsidRPr="008116E1">
        <w:rPr>
          <w:noProof/>
        </w:rPr>
        <w:fldChar w:fldCharType="end"/>
      </w:r>
      <w:r w:rsidRPr="006D2B53">
        <w:rPr>
          <w:noProof/>
          <w:lang w:val="fr-FR"/>
          <w:rPrChange w:id="1301" w:author="Merrick, Riki | APHL" w:date="2022-07-25T09:48:00Z">
            <w:rPr>
              <w:noProof/>
            </w:rPr>
          </w:rPrChange>
        </w:rPr>
        <w:t xml:space="preserve">   (ID)   00763</w:t>
      </w:r>
      <w:bookmarkEnd w:id="1296"/>
      <w:bookmarkEnd w:id="1297"/>
      <w:bookmarkEnd w:id="1298"/>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6D2B53">
        <w:rPr>
          <w:noProof/>
          <w:lang w:val="fr-FR"/>
          <w:rPrChange w:id="1302" w:author="Merrick, Riki | APHL" w:date="2022-07-25T09:48:00Z">
            <w:rPr>
              <w:noProof/>
            </w:rPr>
          </w:rPrChange>
        </w:rPr>
        <w:t xml:space="preserve">(See Chapter 2, section 2.10.4.2, "Action code/unique identifier mode update definition.")  </w:t>
      </w:r>
      <w:r w:rsidRPr="00732CB8">
        <w:rPr>
          <w:noProof/>
        </w:rPr>
        <w:t xml:space="preserve">Refer to </w:t>
      </w:r>
      <w:hyperlink r:id="rId12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1303" w:name="_Toc495682115"/>
      <w:bookmarkStart w:id="1304" w:name="_Toc2163527"/>
      <w:bookmarkStart w:id="1305"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1303"/>
      <w:bookmarkEnd w:id="1304"/>
      <w:bookmarkEnd w:id="1305"/>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306" w:name="_Toc495682116"/>
      <w:bookmarkStart w:id="1307" w:name="_Toc2163528"/>
      <w:bookmarkStart w:id="1308"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306"/>
      <w:bookmarkEnd w:id="1307"/>
      <w:bookmarkEnd w:id="1308"/>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9"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309" w:name="HL70325"/>
      <w:bookmarkStart w:id="1310" w:name="_Toc495682117"/>
      <w:bookmarkStart w:id="1311" w:name="_Toc2163529"/>
      <w:bookmarkStart w:id="1312" w:name="_Toc175541300"/>
      <w:bookmarkEnd w:id="1309"/>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310"/>
      <w:bookmarkEnd w:id="1311"/>
      <w:bookmarkEnd w:id="1312"/>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313" w:name="_Toc495682118"/>
      <w:bookmarkStart w:id="1314" w:name="_Toc2163530"/>
      <w:bookmarkStart w:id="1315"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313"/>
      <w:bookmarkEnd w:id="1314"/>
      <w:bookmarkEnd w:id="1315"/>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316" w:name="_Toc348247299"/>
      <w:bookmarkStart w:id="1317" w:name="_Toc348260135"/>
      <w:bookmarkStart w:id="1318" w:name="_Toc348345563"/>
      <w:bookmarkStart w:id="1319" w:name="_Toc359236386"/>
    </w:p>
    <w:p w14:paraId="753431C1" w14:textId="77777777" w:rsidR="00007D82" w:rsidRPr="00732CB8" w:rsidRDefault="00007D82" w:rsidP="00E2223B">
      <w:pPr>
        <w:pStyle w:val="Heading3"/>
        <w:rPr>
          <w:noProof/>
        </w:rPr>
      </w:pPr>
      <w:bookmarkStart w:id="1320" w:name="_LDP___location"/>
      <w:bookmarkStart w:id="1321" w:name="_Toc495682119"/>
      <w:bookmarkStart w:id="1322" w:name="_Toc2163531"/>
      <w:bookmarkStart w:id="1323" w:name="_Toc175541302"/>
      <w:bookmarkStart w:id="1324" w:name="_Toc191976078"/>
      <w:bookmarkStart w:id="1325" w:name="_Toc34319702"/>
      <w:bookmarkEnd w:id="1320"/>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316"/>
      <w:bookmarkEnd w:id="1317"/>
      <w:bookmarkEnd w:id="1318"/>
      <w:bookmarkEnd w:id="1319"/>
      <w:bookmarkEnd w:id="1321"/>
      <w:bookmarkEnd w:id="1322"/>
      <w:bookmarkEnd w:id="1323"/>
      <w:bookmarkEnd w:id="1324"/>
      <w:bookmarkEnd w:id="1325"/>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326"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326"/>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0"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1"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2"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3"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5"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6"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327" w:name="_Toc495682120"/>
      <w:bookmarkStart w:id="1328" w:name="_Toc2163532"/>
      <w:bookmarkStart w:id="1329" w:name="_Toc175541303"/>
      <w:r w:rsidRPr="00732CB8">
        <w:rPr>
          <w:noProof/>
          <w:vanish/>
        </w:rPr>
        <w:t xml:space="preserve">LDP </w:t>
      </w:r>
      <w:bookmarkEnd w:id="1327"/>
      <w:bookmarkEnd w:id="1328"/>
      <w:r w:rsidRPr="00732CB8">
        <w:rPr>
          <w:noProof/>
          <w:vanish/>
        </w:rPr>
        <w:t>Field Definitions</w:t>
      </w:r>
      <w:bookmarkEnd w:id="1329"/>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330" w:name="_Toc27826263"/>
      <w:bookmarkEnd w:id="1330"/>
    </w:p>
    <w:p w14:paraId="7781DAB6" w14:textId="77777777" w:rsidR="00007D82" w:rsidRPr="00732CB8" w:rsidRDefault="00007D82" w:rsidP="00E2223B">
      <w:pPr>
        <w:pStyle w:val="Heading4"/>
        <w:rPr>
          <w:noProof/>
        </w:rPr>
      </w:pPr>
      <w:bookmarkStart w:id="1331" w:name="_Toc495682121"/>
      <w:bookmarkStart w:id="1332" w:name="_Toc2163533"/>
      <w:bookmarkStart w:id="1333"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331"/>
      <w:bookmarkEnd w:id="1332"/>
      <w:bookmarkEnd w:id="1333"/>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334" w:name="_Toc495682122"/>
      <w:bookmarkStart w:id="1335" w:name="_Toc2163534"/>
      <w:bookmarkStart w:id="1336"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334"/>
      <w:bookmarkEnd w:id="1335"/>
      <w:bookmarkEnd w:id="1336"/>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337" w:name="HL70264"/>
      <w:bookmarkStart w:id="1338" w:name="_Toc495682123"/>
      <w:bookmarkStart w:id="1339" w:name="_Toc2163535"/>
      <w:bookmarkStart w:id="1340" w:name="_Toc175541306"/>
      <w:bookmarkEnd w:id="1337"/>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338"/>
      <w:bookmarkEnd w:id="1339"/>
      <w:bookmarkEnd w:id="1340"/>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8"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341" w:name="HL70069"/>
      <w:bookmarkStart w:id="1342" w:name="_Toc495682124"/>
      <w:bookmarkStart w:id="1343" w:name="_Toc2163536"/>
      <w:bookmarkStart w:id="1344" w:name="_Toc175541307"/>
      <w:bookmarkEnd w:id="1341"/>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342"/>
      <w:bookmarkEnd w:id="1343"/>
      <w:bookmarkEnd w:id="1344"/>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9"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6D2B53" w:rsidRDefault="00007D82" w:rsidP="00E2223B">
      <w:pPr>
        <w:pStyle w:val="Heading4"/>
        <w:rPr>
          <w:noProof/>
          <w:lang w:val="fr-FR"/>
          <w:rPrChange w:id="1345" w:author="Merrick, Riki | APHL" w:date="2022-07-25T09:48:00Z">
            <w:rPr>
              <w:noProof/>
            </w:rPr>
          </w:rPrChange>
        </w:rPr>
      </w:pPr>
      <w:bookmarkStart w:id="1346" w:name="HL70265"/>
      <w:bookmarkStart w:id="1347" w:name="_Toc495682125"/>
      <w:bookmarkStart w:id="1348" w:name="_Toc2163537"/>
      <w:bookmarkStart w:id="1349" w:name="_Toc175541308"/>
      <w:bookmarkEnd w:id="1346"/>
      <w:r w:rsidRPr="006D2B53">
        <w:rPr>
          <w:noProof/>
          <w:lang w:val="fr-FR"/>
          <w:rPrChange w:id="1350" w:author="Merrick, Riki | APHL" w:date="2022-07-25T09:48:00Z">
            <w:rPr>
              <w:noProof/>
            </w:rPr>
          </w:rPrChange>
        </w:rPr>
        <w:t>LDP-5   Valid Patient Classes</w:t>
      </w:r>
      <w:r w:rsidR="004168E5" w:rsidRPr="008116E1">
        <w:rPr>
          <w:noProof/>
        </w:rPr>
        <w:fldChar w:fldCharType="begin"/>
      </w:r>
      <w:r w:rsidRPr="006D2B53">
        <w:rPr>
          <w:noProof/>
          <w:lang w:val="fr-FR"/>
          <w:rPrChange w:id="1351" w:author="Merrick, Riki | APHL" w:date="2022-07-25T09:48:00Z">
            <w:rPr>
              <w:noProof/>
            </w:rPr>
          </w:rPrChange>
        </w:rPr>
        <w:instrText>xe "Valid patient classes"</w:instrText>
      </w:r>
      <w:r w:rsidR="004168E5" w:rsidRPr="008116E1">
        <w:rPr>
          <w:noProof/>
        </w:rPr>
        <w:fldChar w:fldCharType="end"/>
      </w:r>
      <w:r w:rsidRPr="006D2B53">
        <w:rPr>
          <w:noProof/>
          <w:lang w:val="fr-FR"/>
          <w:rPrChange w:id="1352" w:author="Merrick, Riki | APHL" w:date="2022-07-25T09:48:00Z">
            <w:rPr>
              <w:noProof/>
            </w:rPr>
          </w:rPrChange>
        </w:rPr>
        <w:t xml:space="preserve">   (CWE)   00967</w:t>
      </w:r>
      <w:bookmarkEnd w:id="1347"/>
      <w:bookmarkEnd w:id="1348"/>
      <w:bookmarkEnd w:id="1349"/>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0"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353" w:name="_Toc495682126"/>
      <w:bookmarkStart w:id="1354" w:name="_Toc2163538"/>
      <w:bookmarkStart w:id="1355"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353"/>
      <w:bookmarkEnd w:id="1354"/>
      <w:bookmarkEnd w:id="1355"/>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1"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356" w:name="_Toc495682127"/>
      <w:bookmarkStart w:id="1357" w:name="_Toc2163539"/>
      <w:bookmarkStart w:id="1358"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356"/>
      <w:bookmarkEnd w:id="1357"/>
      <w:bookmarkEnd w:id="1358"/>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359" w:name="_Toc495682128"/>
      <w:bookmarkStart w:id="1360" w:name="_Toc2163540"/>
      <w:bookmarkStart w:id="1361"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359"/>
      <w:bookmarkEnd w:id="1360"/>
      <w:bookmarkEnd w:id="1361"/>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362" w:name="_Toc495682129"/>
      <w:bookmarkStart w:id="1363" w:name="_Toc2163541"/>
      <w:bookmarkStart w:id="1364"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362"/>
      <w:bookmarkEnd w:id="1363"/>
      <w:bookmarkEnd w:id="1364"/>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365" w:name="_Toc495682130"/>
      <w:bookmarkStart w:id="1366" w:name="_Toc2163542"/>
      <w:bookmarkStart w:id="1367"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365"/>
      <w:bookmarkEnd w:id="1366"/>
      <w:bookmarkEnd w:id="1367"/>
    </w:p>
    <w:p w14:paraId="35902AB0" w14:textId="77777777" w:rsidR="00007D82" w:rsidRDefault="00007D82" w:rsidP="00477F56">
      <w:pPr>
        <w:pStyle w:val="Components"/>
      </w:pPr>
      <w:bookmarkStart w:id="1368" w:name="VHComponent"/>
      <w:r>
        <w:t>Components:  &lt;Start Day Range (ID)&gt; ^ &lt;End Day Range (ID)&gt; ^ &lt;Start Hour Range (TM)&gt; ^ &lt;End Hour Range (TM)&gt;</w:t>
      </w:r>
      <w:bookmarkEnd w:id="1368"/>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2"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369" w:name="HL70267"/>
      <w:bookmarkStart w:id="1370" w:name="_Toc495682131"/>
      <w:bookmarkStart w:id="1371" w:name="_Toc2163543"/>
      <w:bookmarkStart w:id="1372" w:name="_Toc175541314"/>
      <w:bookmarkEnd w:id="1369"/>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370"/>
      <w:bookmarkEnd w:id="1371"/>
      <w:bookmarkEnd w:id="1372"/>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373" w:name="_Toc495682132"/>
      <w:bookmarkStart w:id="1374" w:name="_Toc2163544"/>
      <w:bookmarkStart w:id="1375"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373"/>
      <w:bookmarkEnd w:id="1374"/>
      <w:bookmarkEnd w:id="1375"/>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3"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6D2B53" w:rsidRDefault="00007D82" w:rsidP="00E2223B">
      <w:pPr>
        <w:pStyle w:val="Heading3"/>
        <w:rPr>
          <w:noProof/>
          <w:lang w:val="fr-FR"/>
          <w:rPrChange w:id="1376" w:author="Merrick, Riki | APHL" w:date="2022-07-25T09:48:00Z">
            <w:rPr>
              <w:noProof/>
            </w:rPr>
          </w:rPrChange>
        </w:rPr>
      </w:pPr>
      <w:bookmarkStart w:id="1377" w:name="HL70462"/>
      <w:bookmarkStart w:id="1378" w:name="_Toc191367190"/>
      <w:bookmarkStart w:id="1379" w:name="_Toc191367426"/>
      <w:bookmarkStart w:id="1380" w:name="_Toc191976079"/>
      <w:bookmarkStart w:id="1381" w:name="_Toc191367195"/>
      <w:bookmarkStart w:id="1382" w:name="_Toc191367431"/>
      <w:bookmarkStart w:id="1383" w:name="_Toc191976084"/>
      <w:bookmarkStart w:id="1384" w:name="_LCC___location"/>
      <w:bookmarkStart w:id="1385" w:name="_Toc348247300"/>
      <w:bookmarkStart w:id="1386" w:name="_Toc348260136"/>
      <w:bookmarkStart w:id="1387" w:name="_Toc348345564"/>
      <w:bookmarkStart w:id="1388" w:name="_Ref358539300"/>
      <w:bookmarkStart w:id="1389" w:name="_Toc359236387"/>
      <w:bookmarkStart w:id="1390" w:name="_Ref373552012"/>
      <w:bookmarkStart w:id="1391" w:name="_Ref373201380"/>
      <w:bookmarkStart w:id="1392" w:name="_Toc495682133"/>
      <w:bookmarkStart w:id="1393" w:name="_Toc2163545"/>
      <w:bookmarkStart w:id="1394" w:name="_Toc175541316"/>
      <w:bookmarkStart w:id="1395" w:name="_Toc191976088"/>
      <w:bookmarkStart w:id="1396" w:name="_Toc34319703"/>
      <w:bookmarkEnd w:id="1377"/>
      <w:bookmarkEnd w:id="1378"/>
      <w:bookmarkEnd w:id="1379"/>
      <w:bookmarkEnd w:id="1380"/>
      <w:bookmarkEnd w:id="1381"/>
      <w:bookmarkEnd w:id="1382"/>
      <w:bookmarkEnd w:id="1383"/>
      <w:bookmarkEnd w:id="1384"/>
      <w:r w:rsidRPr="006D2B53">
        <w:rPr>
          <w:noProof/>
          <w:lang w:val="fr-FR"/>
          <w:rPrChange w:id="1397" w:author="Merrick, Riki | APHL" w:date="2022-07-25T09:48:00Z">
            <w:rPr>
              <w:noProof/>
            </w:rPr>
          </w:rPrChange>
        </w:rPr>
        <w:t>LCC</w:t>
      </w:r>
      <w:r w:rsidR="004168E5" w:rsidRPr="008116E1">
        <w:rPr>
          <w:noProof/>
        </w:rPr>
        <w:fldChar w:fldCharType="begin"/>
      </w:r>
      <w:r w:rsidRPr="006D2B53">
        <w:rPr>
          <w:noProof/>
          <w:lang w:val="fr-FR"/>
          <w:rPrChange w:id="1398" w:author="Merrick, Riki | APHL" w:date="2022-07-25T09:48:00Z">
            <w:rPr>
              <w:noProof/>
            </w:rPr>
          </w:rPrChange>
        </w:rPr>
        <w:instrText>xe "LCC"</w:instrText>
      </w:r>
      <w:r w:rsidR="004168E5" w:rsidRPr="008116E1">
        <w:rPr>
          <w:noProof/>
        </w:rPr>
        <w:fldChar w:fldCharType="end"/>
      </w:r>
      <w:r w:rsidRPr="006D2B53">
        <w:rPr>
          <w:noProof/>
          <w:lang w:val="fr-FR"/>
          <w:rPrChange w:id="1399" w:author="Merrick, Riki | APHL" w:date="2022-07-25T09:48:00Z">
            <w:rPr>
              <w:noProof/>
            </w:rPr>
          </w:rPrChange>
        </w:rPr>
        <w:t xml:space="preserve"> - </w:t>
      </w:r>
      <w:r w:rsidR="004168E5" w:rsidRPr="008116E1">
        <w:rPr>
          <w:noProof/>
        </w:rPr>
        <w:fldChar w:fldCharType="begin"/>
      </w:r>
      <w:r w:rsidRPr="006D2B53">
        <w:rPr>
          <w:noProof/>
          <w:lang w:val="fr-FR"/>
          <w:rPrChange w:id="1400" w:author="Merrick, Riki | APHL" w:date="2022-07-25T09:48:00Z">
            <w:rPr>
              <w:noProof/>
            </w:rPr>
          </w:rPrChange>
        </w:rPr>
        <w:instrText>xe "Segments:LCC"</w:instrText>
      </w:r>
      <w:r w:rsidR="004168E5" w:rsidRPr="008116E1">
        <w:rPr>
          <w:noProof/>
        </w:rPr>
        <w:fldChar w:fldCharType="end"/>
      </w:r>
      <w:r w:rsidRPr="006D2B53">
        <w:rPr>
          <w:noProof/>
          <w:lang w:val="fr-FR"/>
          <w:rPrChange w:id="1401" w:author="Merrick, Riki | APHL" w:date="2022-07-25T09:48:00Z">
            <w:rPr>
              <w:noProof/>
            </w:rPr>
          </w:rPrChange>
        </w:rPr>
        <w:t>Location Charge Code Segment</w:t>
      </w:r>
      <w:bookmarkEnd w:id="1385"/>
      <w:bookmarkEnd w:id="1386"/>
      <w:bookmarkEnd w:id="1387"/>
      <w:bookmarkEnd w:id="1388"/>
      <w:bookmarkEnd w:id="1389"/>
      <w:bookmarkEnd w:id="1390"/>
      <w:bookmarkEnd w:id="1391"/>
      <w:bookmarkEnd w:id="1392"/>
      <w:bookmarkEnd w:id="1393"/>
      <w:bookmarkEnd w:id="1394"/>
      <w:bookmarkEnd w:id="1395"/>
      <w:bookmarkEnd w:id="1396"/>
      <w:r w:rsidR="004168E5" w:rsidRPr="008116E1">
        <w:rPr>
          <w:noProof/>
        </w:rPr>
        <w:fldChar w:fldCharType="begin"/>
      </w:r>
      <w:r w:rsidRPr="006D2B53">
        <w:rPr>
          <w:noProof/>
          <w:lang w:val="fr-FR"/>
          <w:rPrChange w:id="1402" w:author="Merrick, Riki | APHL" w:date="2022-07-25T09:48:00Z">
            <w:rPr>
              <w:noProof/>
            </w:rPr>
          </w:rPrChange>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6D2B53" w:rsidRDefault="00007D82">
      <w:pPr>
        <w:pStyle w:val="AttributeTableCaption"/>
        <w:rPr>
          <w:noProof/>
          <w:lang w:val="fr-FR"/>
          <w:rPrChange w:id="1403" w:author="Merrick, Riki | APHL" w:date="2022-07-25T09:48:00Z">
            <w:rPr>
              <w:noProof/>
            </w:rPr>
          </w:rPrChange>
        </w:rPr>
      </w:pPr>
      <w:bookmarkStart w:id="1404" w:name="LCC"/>
      <w:r w:rsidRPr="006D2B53">
        <w:rPr>
          <w:noProof/>
          <w:lang w:val="fr-FR"/>
          <w:rPrChange w:id="1405" w:author="Merrick, Riki | APHL" w:date="2022-07-25T09:48:00Z">
            <w:rPr>
              <w:noProof/>
            </w:rPr>
          </w:rPrChange>
        </w:rPr>
        <w:t>HL7 Attribute Table - LCC - Location Charge Code</w:t>
      </w:r>
      <w:r w:rsidR="004168E5" w:rsidRPr="008116E1">
        <w:rPr>
          <w:noProof/>
        </w:rPr>
        <w:fldChar w:fldCharType="begin"/>
      </w:r>
      <w:r w:rsidRPr="006D2B53">
        <w:rPr>
          <w:noProof/>
          <w:lang w:val="fr-FR"/>
          <w:rPrChange w:id="1406" w:author="Merrick, Riki | APHL" w:date="2022-07-25T09:48:00Z">
            <w:rPr>
              <w:noProof/>
            </w:rPr>
          </w:rPrChange>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404"/>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4"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5"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6"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407" w:name="_Toc495682134"/>
      <w:bookmarkStart w:id="1408" w:name="_Toc2163546"/>
      <w:bookmarkStart w:id="1409" w:name="_Toc175541317"/>
      <w:r w:rsidRPr="00732CB8">
        <w:rPr>
          <w:noProof/>
          <w:vanish/>
        </w:rPr>
        <w:t xml:space="preserve">LCC </w:t>
      </w:r>
      <w:bookmarkEnd w:id="1407"/>
      <w:bookmarkEnd w:id="1408"/>
      <w:r w:rsidRPr="00732CB8">
        <w:rPr>
          <w:noProof/>
          <w:vanish/>
        </w:rPr>
        <w:t>Field Definitions</w:t>
      </w:r>
      <w:bookmarkEnd w:id="1409"/>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410" w:name="_Toc27826277"/>
      <w:bookmarkEnd w:id="1410"/>
    </w:p>
    <w:p w14:paraId="5BE8AAF6" w14:textId="77777777" w:rsidR="00007D82" w:rsidRPr="00732CB8" w:rsidRDefault="00007D82" w:rsidP="00E2223B">
      <w:pPr>
        <w:pStyle w:val="Heading4"/>
        <w:rPr>
          <w:noProof/>
        </w:rPr>
      </w:pPr>
      <w:bookmarkStart w:id="1411" w:name="_Toc495682135"/>
      <w:bookmarkStart w:id="1412" w:name="_Toc2163547"/>
      <w:bookmarkStart w:id="1413"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411"/>
      <w:bookmarkEnd w:id="1412"/>
      <w:bookmarkEnd w:id="1413"/>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414" w:name="_Toc495682136"/>
      <w:bookmarkStart w:id="1415" w:name="_Toc2163548"/>
      <w:bookmarkStart w:id="1416"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414"/>
      <w:bookmarkEnd w:id="1415"/>
      <w:bookmarkEnd w:id="1416"/>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7"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417" w:name="_Toc495682137"/>
      <w:bookmarkStart w:id="1418" w:name="_Toc2163549"/>
      <w:bookmarkStart w:id="1419"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417"/>
      <w:bookmarkEnd w:id="1418"/>
      <w:bookmarkEnd w:id="1419"/>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8"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420" w:name="HL70129"/>
      <w:bookmarkStart w:id="1421" w:name="_Toc495682138"/>
      <w:bookmarkStart w:id="1422" w:name="_Toc2163550"/>
      <w:bookmarkStart w:id="1423" w:name="_Toc175541321"/>
      <w:bookmarkEnd w:id="1420"/>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421"/>
      <w:bookmarkEnd w:id="1422"/>
      <w:bookmarkEnd w:id="1423"/>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424" w:name="_Toc348247301"/>
      <w:bookmarkStart w:id="1425" w:name="_Toc348260137"/>
      <w:bookmarkStart w:id="1426" w:name="_Toc348345565"/>
      <w:bookmarkStart w:id="1427" w:name="_Toc359236388"/>
      <w:bookmarkStart w:id="1428" w:name="_Toc495682139"/>
      <w:bookmarkStart w:id="1429" w:name="_Toc2163551"/>
      <w:bookmarkStart w:id="1430" w:name="_Toc175541322"/>
      <w:bookmarkStart w:id="1431" w:name="_Toc191976089"/>
      <w:r>
        <w:rPr>
          <w:noProof/>
        </w:rPr>
        <w:br w:type="page"/>
      </w:r>
      <w:bookmarkStart w:id="1432" w:name="_Toc446598803"/>
      <w:bookmarkStart w:id="1433" w:name="_Toc489474430"/>
      <w:bookmarkStart w:id="1434" w:name="_Toc489474816"/>
      <w:bookmarkStart w:id="1435" w:name="_Toc446598815"/>
      <w:bookmarkStart w:id="1436" w:name="_Toc489474442"/>
      <w:bookmarkStart w:id="1437" w:name="_Toc489474828"/>
      <w:bookmarkStart w:id="1438" w:name="_Toc446598816"/>
      <w:bookmarkStart w:id="1439" w:name="_Toc489474443"/>
      <w:bookmarkStart w:id="1440" w:name="_Toc489474829"/>
      <w:bookmarkStart w:id="1441" w:name="_Toc446598819"/>
      <w:bookmarkStart w:id="1442" w:name="_Toc489474446"/>
      <w:bookmarkStart w:id="1443" w:name="_Toc489474832"/>
      <w:bookmarkStart w:id="1444" w:name="_Toc446598820"/>
      <w:bookmarkStart w:id="1445" w:name="_Toc489474447"/>
      <w:bookmarkStart w:id="1446" w:name="_Toc489474833"/>
      <w:bookmarkStart w:id="1447" w:name="_Toc446598821"/>
      <w:bookmarkStart w:id="1448" w:name="_Toc489474448"/>
      <w:bookmarkStart w:id="1449" w:name="_Toc489474834"/>
      <w:bookmarkStart w:id="1450" w:name="_Toc446598825"/>
      <w:bookmarkStart w:id="1451" w:name="_Toc489474452"/>
      <w:bookmarkStart w:id="1452" w:name="_Toc489474838"/>
      <w:bookmarkStart w:id="1453" w:name="_Toc446598829"/>
      <w:bookmarkStart w:id="1454" w:name="_Toc489474456"/>
      <w:bookmarkStart w:id="1455" w:name="_Toc489474842"/>
      <w:bookmarkStart w:id="1456" w:name="_Toc446598830"/>
      <w:bookmarkStart w:id="1457" w:name="_Toc489474457"/>
      <w:bookmarkStart w:id="1458" w:name="_Toc489474843"/>
      <w:bookmarkStart w:id="1459" w:name="_Toc446598831"/>
      <w:bookmarkStart w:id="1460" w:name="_Toc489474458"/>
      <w:bookmarkStart w:id="1461" w:name="_Toc489474844"/>
      <w:bookmarkStart w:id="1462" w:name="_Toc446598835"/>
      <w:bookmarkStart w:id="1463" w:name="_Toc489474462"/>
      <w:bookmarkStart w:id="1464" w:name="_Toc489474848"/>
      <w:bookmarkStart w:id="1465" w:name="_Toc446598836"/>
      <w:bookmarkStart w:id="1466" w:name="_Toc489474463"/>
      <w:bookmarkStart w:id="1467" w:name="_Toc489474849"/>
      <w:bookmarkStart w:id="1468" w:name="_Toc446598839"/>
      <w:bookmarkStart w:id="1469" w:name="_Toc489474466"/>
      <w:bookmarkStart w:id="1470" w:name="_Toc489474852"/>
      <w:bookmarkStart w:id="1471" w:name="_Toc446598841"/>
      <w:bookmarkStart w:id="1472" w:name="_Toc489474468"/>
      <w:bookmarkStart w:id="1473" w:name="_Toc489474854"/>
      <w:bookmarkStart w:id="1474" w:name="_Toc446598845"/>
      <w:bookmarkStart w:id="1475" w:name="_Toc489474472"/>
      <w:bookmarkStart w:id="1476" w:name="_Toc489474858"/>
      <w:bookmarkStart w:id="1477" w:name="_Toc446598846"/>
      <w:bookmarkStart w:id="1478" w:name="_Toc489474473"/>
      <w:bookmarkStart w:id="1479" w:name="_Toc489474859"/>
      <w:bookmarkStart w:id="1480" w:name="_Toc446598849"/>
      <w:bookmarkStart w:id="1481" w:name="_Toc489474476"/>
      <w:bookmarkStart w:id="1482" w:name="_Toc489474862"/>
      <w:bookmarkStart w:id="1483" w:name="_Toc446598850"/>
      <w:bookmarkStart w:id="1484" w:name="_Toc489474477"/>
      <w:bookmarkStart w:id="1485" w:name="_Toc489474863"/>
      <w:bookmarkStart w:id="1486" w:name="_Toc446598851"/>
      <w:bookmarkStart w:id="1487" w:name="_Toc489474478"/>
      <w:bookmarkStart w:id="1488" w:name="_Toc489474864"/>
      <w:bookmarkStart w:id="1489" w:name="_Toc446598855"/>
      <w:bookmarkStart w:id="1490" w:name="_Toc489474482"/>
      <w:bookmarkStart w:id="1491" w:name="_Toc489474868"/>
      <w:bookmarkStart w:id="1492" w:name="_Toc446598856"/>
      <w:bookmarkStart w:id="1493" w:name="_Toc489474483"/>
      <w:bookmarkStart w:id="1494" w:name="_Toc489474869"/>
      <w:bookmarkStart w:id="1495" w:name="_Toc446598859"/>
      <w:bookmarkStart w:id="1496" w:name="_Toc489474486"/>
      <w:bookmarkStart w:id="1497" w:name="_Toc489474872"/>
      <w:bookmarkStart w:id="1498" w:name="_Toc446598860"/>
      <w:bookmarkStart w:id="1499" w:name="_Toc489474487"/>
      <w:bookmarkStart w:id="1500" w:name="_Toc489474873"/>
      <w:bookmarkStart w:id="1501" w:name="_Toc446598861"/>
      <w:bookmarkStart w:id="1502" w:name="_Toc489474488"/>
      <w:bookmarkStart w:id="1503" w:name="_Toc489474874"/>
      <w:bookmarkStart w:id="1504" w:name="_Toc446598865"/>
      <w:bookmarkStart w:id="1505" w:name="_Toc489474492"/>
      <w:bookmarkStart w:id="1506" w:name="_Toc489474878"/>
      <w:bookmarkStart w:id="1507" w:name="_Toc446598866"/>
      <w:bookmarkStart w:id="1508" w:name="_Toc489474493"/>
      <w:bookmarkStart w:id="1509" w:name="_Toc489474879"/>
      <w:bookmarkStart w:id="1510" w:name="_Toc446598869"/>
      <w:bookmarkStart w:id="1511" w:name="_Toc489474496"/>
      <w:bookmarkStart w:id="1512" w:name="_Toc489474882"/>
      <w:bookmarkStart w:id="1513" w:name="_Toc446598870"/>
      <w:bookmarkStart w:id="1514" w:name="_Toc489474497"/>
      <w:bookmarkStart w:id="1515" w:name="_Toc489474883"/>
      <w:bookmarkStart w:id="1516" w:name="_Toc446598871"/>
      <w:bookmarkStart w:id="1517" w:name="_Toc489474498"/>
      <w:bookmarkStart w:id="1518" w:name="_Toc489474884"/>
      <w:bookmarkStart w:id="1519" w:name="_Toc446598875"/>
      <w:bookmarkStart w:id="1520" w:name="_Toc489474502"/>
      <w:bookmarkStart w:id="1521" w:name="_Toc489474888"/>
      <w:bookmarkStart w:id="1522" w:name="_Toc446598876"/>
      <w:bookmarkStart w:id="1523" w:name="_Toc489474503"/>
      <w:bookmarkStart w:id="1524" w:name="_Toc489474889"/>
      <w:bookmarkStart w:id="1525" w:name="_Toc446598879"/>
      <w:bookmarkStart w:id="1526" w:name="_Toc489474506"/>
      <w:bookmarkStart w:id="1527" w:name="_Toc489474892"/>
      <w:bookmarkStart w:id="1528" w:name="_Toc446598880"/>
      <w:bookmarkStart w:id="1529" w:name="_Toc489474507"/>
      <w:bookmarkStart w:id="1530" w:name="_Toc489474893"/>
      <w:bookmarkStart w:id="1531" w:name="_Toc446598881"/>
      <w:bookmarkStart w:id="1532" w:name="_Toc489474508"/>
      <w:bookmarkStart w:id="1533" w:name="_Toc489474894"/>
      <w:bookmarkStart w:id="1534" w:name="_Toc446598885"/>
      <w:bookmarkStart w:id="1535" w:name="_Toc489474512"/>
      <w:bookmarkStart w:id="1536" w:name="_Toc489474898"/>
      <w:bookmarkStart w:id="1537" w:name="_Toc446598886"/>
      <w:bookmarkStart w:id="1538" w:name="_Toc489474513"/>
      <w:bookmarkStart w:id="1539" w:name="_Toc489474899"/>
      <w:bookmarkStart w:id="1540" w:name="_Toc446598889"/>
      <w:bookmarkStart w:id="1541" w:name="_Toc489474516"/>
      <w:bookmarkStart w:id="1542" w:name="_Toc489474902"/>
      <w:bookmarkStart w:id="1543" w:name="_Toc446598891"/>
      <w:bookmarkStart w:id="1544" w:name="_Toc489474518"/>
      <w:bookmarkStart w:id="1545" w:name="_Toc489474904"/>
      <w:bookmarkStart w:id="1546" w:name="_Toc446598896"/>
      <w:bookmarkStart w:id="1547" w:name="_Toc489474523"/>
      <w:bookmarkStart w:id="1548" w:name="_Toc489474909"/>
      <w:bookmarkStart w:id="1549" w:name="_Toc446598897"/>
      <w:bookmarkStart w:id="1550" w:name="_Toc489474524"/>
      <w:bookmarkStart w:id="1551" w:name="_Toc489474910"/>
      <w:bookmarkStart w:id="1552" w:name="_Toc446598900"/>
      <w:bookmarkStart w:id="1553" w:name="_Toc489474527"/>
      <w:bookmarkStart w:id="1554" w:name="_Toc489474913"/>
      <w:bookmarkStart w:id="1555" w:name="_Toc446598901"/>
      <w:bookmarkStart w:id="1556" w:name="_Toc489474528"/>
      <w:bookmarkStart w:id="1557" w:name="_Toc489474914"/>
      <w:bookmarkStart w:id="1558" w:name="_Toc446598902"/>
      <w:bookmarkStart w:id="1559" w:name="_Toc489474529"/>
      <w:bookmarkStart w:id="1560" w:name="_Toc489474915"/>
      <w:bookmarkStart w:id="1561" w:name="_Toc446598904"/>
      <w:bookmarkStart w:id="1562" w:name="_Toc489474531"/>
      <w:bookmarkStart w:id="1563" w:name="_Toc489474917"/>
      <w:bookmarkStart w:id="1564" w:name="_Toc446598906"/>
      <w:bookmarkStart w:id="1565" w:name="_Toc489474533"/>
      <w:bookmarkStart w:id="1566" w:name="_Toc489474919"/>
      <w:bookmarkStart w:id="1567" w:name="_Toc446598908"/>
      <w:bookmarkStart w:id="1568" w:name="_Toc489474535"/>
      <w:bookmarkStart w:id="1569" w:name="_Toc489474921"/>
      <w:bookmarkStart w:id="1570" w:name="_Toc446598909"/>
      <w:bookmarkStart w:id="1571" w:name="_Toc489474536"/>
      <w:bookmarkStart w:id="1572" w:name="_Toc489474922"/>
      <w:bookmarkStart w:id="1573" w:name="_Toc446598912"/>
      <w:bookmarkStart w:id="1574" w:name="_Toc489474539"/>
      <w:bookmarkStart w:id="1575" w:name="_Toc489474925"/>
      <w:bookmarkStart w:id="1576" w:name="_Toc446598914"/>
      <w:bookmarkStart w:id="1577" w:name="_Toc489474541"/>
      <w:bookmarkStart w:id="1578" w:name="_Toc489474927"/>
      <w:bookmarkStart w:id="1579" w:name="_Toc446598915"/>
      <w:bookmarkStart w:id="1580" w:name="_Toc489474542"/>
      <w:bookmarkStart w:id="1581" w:name="_Toc489474928"/>
      <w:bookmarkStart w:id="1582" w:name="_Toc446598919"/>
      <w:bookmarkStart w:id="1583" w:name="_Toc489474546"/>
      <w:bookmarkStart w:id="1584" w:name="_Toc489474932"/>
      <w:bookmarkStart w:id="1585" w:name="_Toc446598920"/>
      <w:bookmarkStart w:id="1586" w:name="_Toc489474547"/>
      <w:bookmarkStart w:id="1587" w:name="_Toc489474933"/>
      <w:bookmarkStart w:id="1588" w:name="_Toc446598923"/>
      <w:bookmarkStart w:id="1589" w:name="_Toc489474550"/>
      <w:bookmarkStart w:id="1590" w:name="_Toc489474936"/>
      <w:bookmarkStart w:id="1591" w:name="_Toc446598924"/>
      <w:bookmarkStart w:id="1592" w:name="_Toc489474551"/>
      <w:bookmarkStart w:id="1593" w:name="_Toc489474937"/>
      <w:bookmarkStart w:id="1594" w:name="_Toc446598925"/>
      <w:bookmarkStart w:id="1595" w:name="_Toc489474552"/>
      <w:bookmarkStart w:id="1596" w:name="_Toc489474938"/>
      <w:bookmarkStart w:id="1597" w:name="_Toc446598928"/>
      <w:bookmarkStart w:id="1598" w:name="_Toc489474555"/>
      <w:bookmarkStart w:id="1599" w:name="_Toc489474941"/>
      <w:bookmarkStart w:id="1600" w:name="_Toc446598930"/>
      <w:bookmarkStart w:id="1601" w:name="_Toc489474557"/>
      <w:bookmarkStart w:id="1602" w:name="_Toc489474943"/>
      <w:bookmarkStart w:id="1603" w:name="_Toc446598931"/>
      <w:bookmarkStart w:id="1604" w:name="_Toc489474558"/>
      <w:bookmarkStart w:id="1605" w:name="_Toc489474944"/>
      <w:bookmarkStart w:id="1606" w:name="_Toc446598934"/>
      <w:bookmarkStart w:id="1607" w:name="_Toc489474561"/>
      <w:bookmarkStart w:id="1608" w:name="_Toc489474947"/>
      <w:bookmarkStart w:id="1609" w:name="_Toc446598935"/>
      <w:bookmarkStart w:id="1610" w:name="_Toc489474562"/>
      <w:bookmarkStart w:id="1611" w:name="_Toc489474948"/>
      <w:bookmarkStart w:id="1612" w:name="_Toc446598936"/>
      <w:bookmarkStart w:id="1613" w:name="_Toc489474563"/>
      <w:bookmarkStart w:id="1614" w:name="_Toc489474949"/>
      <w:bookmarkStart w:id="1615" w:name="_Toc446598939"/>
      <w:bookmarkStart w:id="1616" w:name="_Toc489474566"/>
      <w:bookmarkStart w:id="1617" w:name="_Toc489474952"/>
      <w:bookmarkStart w:id="1618" w:name="_Toc446598941"/>
      <w:bookmarkStart w:id="1619" w:name="_Toc489474568"/>
      <w:bookmarkStart w:id="1620" w:name="_Toc489474954"/>
      <w:bookmarkStart w:id="1621" w:name="_Toc446598942"/>
      <w:bookmarkStart w:id="1622" w:name="_Toc489474569"/>
      <w:bookmarkStart w:id="1623" w:name="_Toc489474955"/>
      <w:bookmarkStart w:id="1624" w:name="_Toc446598944"/>
      <w:bookmarkStart w:id="1625" w:name="_Toc489474571"/>
      <w:bookmarkStart w:id="1626" w:name="_Toc489474957"/>
      <w:bookmarkStart w:id="1627" w:name="_Toc446598945"/>
      <w:bookmarkStart w:id="1628" w:name="_Toc489474572"/>
      <w:bookmarkStart w:id="1629" w:name="_Toc489474958"/>
      <w:bookmarkStart w:id="1630" w:name="_Toc446598946"/>
      <w:bookmarkStart w:id="1631" w:name="_Toc489474573"/>
      <w:bookmarkStart w:id="1632" w:name="_Toc489474959"/>
      <w:bookmarkStart w:id="1633" w:name="_Toc446598947"/>
      <w:bookmarkStart w:id="1634" w:name="_Toc489474574"/>
      <w:bookmarkStart w:id="1635" w:name="_Toc489474960"/>
      <w:bookmarkStart w:id="1636" w:name="_Toc446598949"/>
      <w:bookmarkStart w:id="1637" w:name="_Toc489474576"/>
      <w:bookmarkStart w:id="1638" w:name="_Toc489474962"/>
      <w:bookmarkStart w:id="1639" w:name="_Toc446598950"/>
      <w:bookmarkStart w:id="1640" w:name="_Toc489474577"/>
      <w:bookmarkStart w:id="1641" w:name="_Toc489474963"/>
      <w:bookmarkStart w:id="1642" w:name="_Toc446598951"/>
      <w:bookmarkStart w:id="1643" w:name="_Toc489474578"/>
      <w:bookmarkStart w:id="1644" w:name="_Toc489474964"/>
      <w:bookmarkStart w:id="1645" w:name="_Toc446598952"/>
      <w:bookmarkStart w:id="1646" w:name="_Toc489474579"/>
      <w:bookmarkStart w:id="1647" w:name="_Toc489474965"/>
      <w:bookmarkStart w:id="1648" w:name="_Toc446598953"/>
      <w:bookmarkStart w:id="1649" w:name="_Toc489474580"/>
      <w:bookmarkStart w:id="1650" w:name="_Toc489474966"/>
      <w:bookmarkStart w:id="1651" w:name="_Toc446598954"/>
      <w:bookmarkStart w:id="1652" w:name="_Toc489474581"/>
      <w:bookmarkStart w:id="1653" w:name="_Toc489474967"/>
      <w:bookmarkStart w:id="1654" w:name="_Toc446598955"/>
      <w:bookmarkStart w:id="1655" w:name="_Toc489474582"/>
      <w:bookmarkStart w:id="1656" w:name="_Toc489474968"/>
      <w:bookmarkStart w:id="1657" w:name="_Toc446598956"/>
      <w:bookmarkStart w:id="1658" w:name="_Toc489474583"/>
      <w:bookmarkStart w:id="1659" w:name="_Toc489474969"/>
      <w:bookmarkStart w:id="1660" w:name="_Toc446598957"/>
      <w:bookmarkStart w:id="1661" w:name="_Toc489474584"/>
      <w:bookmarkStart w:id="1662" w:name="_Toc489474970"/>
      <w:bookmarkStart w:id="1663" w:name="_Toc446598958"/>
      <w:bookmarkStart w:id="1664" w:name="_Toc489474585"/>
      <w:bookmarkStart w:id="1665" w:name="_Toc489474971"/>
      <w:bookmarkStart w:id="1666" w:name="_Toc446598959"/>
      <w:bookmarkStart w:id="1667" w:name="_Toc489474586"/>
      <w:bookmarkStart w:id="1668" w:name="_Toc489474972"/>
      <w:bookmarkStart w:id="1669" w:name="_Toc446598961"/>
      <w:bookmarkStart w:id="1670" w:name="_Toc489474588"/>
      <w:bookmarkStart w:id="1671" w:name="_Toc489474974"/>
      <w:bookmarkStart w:id="1672" w:name="_Toc446598962"/>
      <w:bookmarkStart w:id="1673" w:name="_Toc489474589"/>
      <w:bookmarkStart w:id="1674" w:name="_Toc489474975"/>
      <w:bookmarkStart w:id="1675" w:name="_Toc446598965"/>
      <w:bookmarkStart w:id="1676" w:name="_Toc489474592"/>
      <w:bookmarkStart w:id="1677" w:name="_Toc489474978"/>
      <w:bookmarkStart w:id="1678" w:name="_Toc446598966"/>
      <w:bookmarkStart w:id="1679" w:name="_Toc489474593"/>
      <w:bookmarkStart w:id="1680" w:name="_Toc489474979"/>
      <w:bookmarkStart w:id="1681" w:name="_Toc446598967"/>
      <w:bookmarkStart w:id="1682" w:name="_Toc489474594"/>
      <w:bookmarkStart w:id="1683" w:name="_Toc489474980"/>
      <w:bookmarkStart w:id="1684" w:name="_Toc446598971"/>
      <w:bookmarkStart w:id="1685" w:name="_Toc489474598"/>
      <w:bookmarkStart w:id="1686" w:name="_Toc489474984"/>
      <w:bookmarkStart w:id="1687" w:name="_Toc446598972"/>
      <w:bookmarkStart w:id="1688" w:name="_Toc489474599"/>
      <w:bookmarkStart w:id="1689" w:name="_Toc489474985"/>
      <w:bookmarkStart w:id="1690" w:name="_Toc446598975"/>
      <w:bookmarkStart w:id="1691" w:name="_Toc489474602"/>
      <w:bookmarkStart w:id="1692" w:name="_Toc489474988"/>
      <w:bookmarkStart w:id="1693" w:name="_Toc446598976"/>
      <w:bookmarkStart w:id="1694" w:name="_Toc489474603"/>
      <w:bookmarkStart w:id="1695" w:name="_Toc489474989"/>
      <w:bookmarkStart w:id="1696" w:name="_Toc446598977"/>
      <w:bookmarkStart w:id="1697" w:name="_Toc489474604"/>
      <w:bookmarkStart w:id="1698" w:name="_Toc489474990"/>
      <w:bookmarkStart w:id="1699" w:name="_Toc446598978"/>
      <w:bookmarkStart w:id="1700" w:name="_Toc489474605"/>
      <w:bookmarkStart w:id="1701" w:name="_Toc489474991"/>
      <w:bookmarkStart w:id="1702" w:name="_Toc446598982"/>
      <w:bookmarkStart w:id="1703" w:name="_Toc489474609"/>
      <w:bookmarkStart w:id="1704" w:name="_Toc489474995"/>
      <w:bookmarkStart w:id="1705" w:name="_Toc446598983"/>
      <w:bookmarkStart w:id="1706" w:name="_Toc489474610"/>
      <w:bookmarkStart w:id="1707" w:name="_Toc489474996"/>
      <w:bookmarkStart w:id="1708" w:name="_Toc446598985"/>
      <w:bookmarkStart w:id="1709" w:name="_Toc489474612"/>
      <w:bookmarkStart w:id="1710" w:name="_Toc489474998"/>
      <w:bookmarkStart w:id="1711" w:name="_Toc446598987"/>
      <w:bookmarkStart w:id="1712" w:name="_Toc489474614"/>
      <w:bookmarkStart w:id="1713" w:name="_Toc489475000"/>
      <w:bookmarkStart w:id="1714" w:name="_Toc446598988"/>
      <w:bookmarkStart w:id="1715" w:name="_Toc489474615"/>
      <w:bookmarkStart w:id="1716" w:name="_Toc489475001"/>
      <w:bookmarkStart w:id="1717" w:name="_Toc446598989"/>
      <w:bookmarkStart w:id="1718" w:name="_Toc489474616"/>
      <w:bookmarkStart w:id="1719" w:name="_Toc489475002"/>
      <w:bookmarkStart w:id="1720" w:name="_Toc446598990"/>
      <w:bookmarkStart w:id="1721" w:name="_Toc489474617"/>
      <w:bookmarkStart w:id="1722" w:name="_Toc489475003"/>
      <w:bookmarkStart w:id="1723" w:name="_Toc446598991"/>
      <w:bookmarkStart w:id="1724" w:name="_Toc489474618"/>
      <w:bookmarkStart w:id="1725" w:name="_Toc489475004"/>
      <w:bookmarkStart w:id="1726" w:name="_Toc446598995"/>
      <w:bookmarkStart w:id="1727" w:name="_Toc489474622"/>
      <w:bookmarkStart w:id="1728" w:name="_Toc489475008"/>
      <w:bookmarkStart w:id="1729" w:name="_Toc446598996"/>
      <w:bookmarkStart w:id="1730" w:name="_Toc489474623"/>
      <w:bookmarkStart w:id="1731" w:name="_Toc489475009"/>
      <w:bookmarkStart w:id="1732" w:name="_Toc446598999"/>
      <w:bookmarkStart w:id="1733" w:name="_Toc489474626"/>
      <w:bookmarkStart w:id="1734" w:name="_Toc489475012"/>
      <w:bookmarkStart w:id="1735" w:name="_Toc446599000"/>
      <w:bookmarkStart w:id="1736" w:name="_Toc489474627"/>
      <w:bookmarkStart w:id="1737" w:name="_Toc489475013"/>
      <w:bookmarkStart w:id="1738" w:name="_Toc446599001"/>
      <w:bookmarkStart w:id="1739" w:name="_Toc489474628"/>
      <w:bookmarkStart w:id="1740" w:name="_Toc489475014"/>
      <w:bookmarkStart w:id="1741" w:name="_Toc446599005"/>
      <w:bookmarkStart w:id="1742" w:name="_Toc489474632"/>
      <w:bookmarkStart w:id="1743" w:name="_Toc489475018"/>
      <w:bookmarkStart w:id="1744" w:name="_Toc446599006"/>
      <w:bookmarkStart w:id="1745" w:name="_Toc489474633"/>
      <w:bookmarkStart w:id="1746" w:name="_Toc489475019"/>
      <w:bookmarkStart w:id="1747" w:name="_Toc446599009"/>
      <w:bookmarkStart w:id="1748" w:name="_Toc489474636"/>
      <w:bookmarkStart w:id="1749" w:name="_Toc489475022"/>
      <w:bookmarkStart w:id="1750" w:name="_Toc446599010"/>
      <w:bookmarkStart w:id="1751" w:name="_Toc489474637"/>
      <w:bookmarkStart w:id="1752" w:name="_Toc489475023"/>
      <w:bookmarkStart w:id="1753" w:name="_Toc446599011"/>
      <w:bookmarkStart w:id="1754" w:name="_Toc489474638"/>
      <w:bookmarkStart w:id="1755" w:name="_Toc489475024"/>
      <w:bookmarkStart w:id="1756" w:name="_Toc446599015"/>
      <w:bookmarkStart w:id="1757" w:name="_Toc489474642"/>
      <w:bookmarkStart w:id="1758" w:name="_Toc489475028"/>
      <w:bookmarkStart w:id="1759" w:name="_Toc446599016"/>
      <w:bookmarkStart w:id="1760" w:name="_Toc489474643"/>
      <w:bookmarkStart w:id="1761" w:name="_Toc489475029"/>
      <w:bookmarkStart w:id="1762" w:name="_Toc446599019"/>
      <w:bookmarkStart w:id="1763" w:name="_Toc489474646"/>
      <w:bookmarkStart w:id="1764" w:name="_Toc489475032"/>
      <w:bookmarkStart w:id="1765" w:name="_Toc446599020"/>
      <w:bookmarkStart w:id="1766" w:name="_Toc489474647"/>
      <w:bookmarkStart w:id="1767" w:name="_Toc489475033"/>
      <w:bookmarkStart w:id="1768" w:name="_Toc446599021"/>
      <w:bookmarkStart w:id="1769" w:name="_Toc489474648"/>
      <w:bookmarkStart w:id="1770" w:name="_Toc489475034"/>
      <w:bookmarkStart w:id="1771" w:name="_Toc446599025"/>
      <w:bookmarkStart w:id="1772" w:name="_Toc489474652"/>
      <w:bookmarkStart w:id="1773" w:name="_Toc489475038"/>
      <w:bookmarkStart w:id="1774" w:name="_Toc446599026"/>
      <w:bookmarkStart w:id="1775" w:name="_Toc489474653"/>
      <w:bookmarkStart w:id="1776" w:name="_Toc489475039"/>
      <w:bookmarkStart w:id="1777" w:name="_Toc446599029"/>
      <w:bookmarkStart w:id="1778" w:name="_Toc489474656"/>
      <w:bookmarkStart w:id="1779" w:name="_Toc489475042"/>
      <w:bookmarkStart w:id="1780" w:name="_Toc446599031"/>
      <w:bookmarkStart w:id="1781" w:name="_Toc489474658"/>
      <w:bookmarkStart w:id="1782" w:name="_Toc489475044"/>
      <w:bookmarkStart w:id="1783" w:name="_Toc446599035"/>
      <w:bookmarkStart w:id="1784" w:name="_Toc489474662"/>
      <w:bookmarkStart w:id="1785" w:name="_Toc489475048"/>
      <w:bookmarkStart w:id="1786" w:name="_Toc446599036"/>
      <w:bookmarkStart w:id="1787" w:name="_Toc489474663"/>
      <w:bookmarkStart w:id="1788" w:name="_Toc489475049"/>
      <w:bookmarkStart w:id="1789" w:name="_Toc446599039"/>
      <w:bookmarkStart w:id="1790" w:name="_Toc489474666"/>
      <w:bookmarkStart w:id="1791" w:name="_Toc489475052"/>
      <w:bookmarkStart w:id="1792" w:name="_Toc446599040"/>
      <w:bookmarkStart w:id="1793" w:name="_Toc489474667"/>
      <w:bookmarkStart w:id="1794" w:name="_Toc489475053"/>
      <w:bookmarkStart w:id="1795" w:name="_Toc446599041"/>
      <w:bookmarkStart w:id="1796" w:name="_Toc489474668"/>
      <w:bookmarkStart w:id="1797" w:name="_Toc489475054"/>
      <w:bookmarkStart w:id="1798" w:name="_Toc446599044"/>
      <w:bookmarkStart w:id="1799" w:name="_Toc489474671"/>
      <w:bookmarkStart w:id="1800" w:name="_Toc489475057"/>
      <w:bookmarkStart w:id="1801" w:name="_Toc446599045"/>
      <w:bookmarkStart w:id="1802" w:name="_Toc489474672"/>
      <w:bookmarkStart w:id="1803" w:name="_Toc489475058"/>
      <w:bookmarkStart w:id="1804" w:name="_Toc446599062"/>
      <w:bookmarkStart w:id="1805" w:name="_Toc489474689"/>
      <w:bookmarkStart w:id="1806" w:name="_Toc489475075"/>
      <w:bookmarkStart w:id="1807" w:name="_Toc446599066"/>
      <w:bookmarkStart w:id="1808" w:name="_Toc489474693"/>
      <w:bookmarkStart w:id="1809" w:name="_Toc489475079"/>
      <w:bookmarkStart w:id="1810" w:name="_Toc446599073"/>
      <w:bookmarkStart w:id="1811" w:name="_Toc489474700"/>
      <w:bookmarkStart w:id="1812" w:name="_Toc489475086"/>
      <w:bookmarkStart w:id="1813" w:name="_Toc446599075"/>
      <w:bookmarkStart w:id="1814" w:name="_Toc489474702"/>
      <w:bookmarkStart w:id="1815" w:name="_Toc489475088"/>
      <w:bookmarkStart w:id="1816" w:name="_Toc446599088"/>
      <w:bookmarkStart w:id="1817" w:name="_Toc489474715"/>
      <w:bookmarkStart w:id="1818" w:name="_Toc489475101"/>
      <w:bookmarkStart w:id="1819" w:name="_Toc446599095"/>
      <w:bookmarkStart w:id="1820" w:name="_Toc489474722"/>
      <w:bookmarkStart w:id="1821" w:name="_Toc489475108"/>
      <w:bookmarkStart w:id="1822" w:name="_Toc446599100"/>
      <w:bookmarkStart w:id="1823" w:name="_Toc489474727"/>
      <w:bookmarkStart w:id="1824" w:name="_Toc489475113"/>
      <w:bookmarkStart w:id="1825" w:name="_Toc359236389"/>
      <w:bookmarkStart w:id="1826" w:name="_Toc495682140"/>
      <w:bookmarkStart w:id="1827" w:name="_Toc2163552"/>
      <w:bookmarkStart w:id="1828" w:name="_Toc175541323"/>
      <w:bookmarkStart w:id="1829" w:name="_Toc191976090"/>
      <w:bookmarkStart w:id="1830" w:name="_Toc34319704"/>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r w:rsidR="00007D82" w:rsidRPr="00732CB8">
        <w:rPr>
          <w:noProof/>
        </w:rPr>
        <w:t>CHARGE DESCRIPTION MASTER FILES</w:t>
      </w:r>
      <w:bookmarkEnd w:id="1825"/>
      <w:bookmarkEnd w:id="1826"/>
      <w:bookmarkEnd w:id="1827"/>
      <w:bookmarkEnd w:id="1828"/>
      <w:bookmarkEnd w:id="1829"/>
      <w:bookmarkEnd w:id="1830"/>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831" w:name="_Toc359236390"/>
      <w:bookmarkStart w:id="1832" w:name="_Toc495682141"/>
      <w:bookmarkStart w:id="1833" w:name="_Toc2163553"/>
      <w:bookmarkStart w:id="1834" w:name="_Toc175541324"/>
      <w:bookmarkStart w:id="1835" w:name="_Toc191976091"/>
      <w:bookmarkStart w:id="1836" w:name="_Toc34319705"/>
      <w:r w:rsidRPr="00732CB8">
        <w:rPr>
          <w:noProof/>
        </w:rPr>
        <w:t>MFN/MFK - Charge Description Master File Message (Event M04)</w:t>
      </w:r>
      <w:bookmarkEnd w:id="1831"/>
      <w:bookmarkEnd w:id="1832"/>
      <w:bookmarkEnd w:id="1833"/>
      <w:bookmarkEnd w:id="1834"/>
      <w:bookmarkEnd w:id="1835"/>
      <w:bookmarkEnd w:id="183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ins w:id="1837" w:author="Lynn Laakso" w:date="2022-09-09T13:59:00Z">
        <w:r w:rsidR="00584526" w:rsidRPr="00732CB8">
          <w:rPr>
            <w:noProof/>
          </w:rPr>
          <w:t>GENERAL MASTER FILE SEGMENTS</w:t>
        </w:r>
      </w:ins>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838" w:name="_CDM___"/>
      <w:bookmarkStart w:id="1839" w:name="_Toc348247343"/>
      <w:bookmarkStart w:id="1840" w:name="_Toc348260222"/>
      <w:bookmarkStart w:id="1841" w:name="_Toc348345694"/>
      <w:bookmarkStart w:id="1842" w:name="_Toc359236391"/>
      <w:bookmarkStart w:id="1843" w:name="_Toc495682142"/>
      <w:bookmarkStart w:id="1844" w:name="_Toc2163554"/>
      <w:bookmarkEnd w:id="18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845" w:name="_Toc175541325"/>
      <w:bookmarkStart w:id="1846" w:name="_Toc191976092"/>
      <w:bookmarkStart w:id="1847" w:name="_Toc34319706"/>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839"/>
      <w:bookmarkEnd w:id="1840"/>
      <w:bookmarkEnd w:id="1841"/>
      <w:bookmarkEnd w:id="1842"/>
      <w:bookmarkEnd w:id="1843"/>
      <w:bookmarkEnd w:id="1844"/>
      <w:bookmarkEnd w:id="1845"/>
      <w:bookmarkEnd w:id="1846"/>
      <w:bookmarkEnd w:id="1847"/>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848"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848"/>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2"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3"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4"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6"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849" w:name="_Toc495682143"/>
      <w:bookmarkStart w:id="1850" w:name="_Toc2163555"/>
      <w:bookmarkStart w:id="1851" w:name="_Toc175541326"/>
      <w:r w:rsidRPr="00732CB8">
        <w:rPr>
          <w:noProof/>
          <w:vanish/>
        </w:rPr>
        <w:t xml:space="preserve">CDM </w:t>
      </w:r>
      <w:bookmarkEnd w:id="1849"/>
      <w:bookmarkEnd w:id="1850"/>
      <w:r w:rsidRPr="00732CB8">
        <w:rPr>
          <w:noProof/>
          <w:vanish/>
        </w:rPr>
        <w:t>Field Definitions</w:t>
      </w:r>
      <w:bookmarkEnd w:id="1851"/>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852" w:name="_Toc27826285"/>
      <w:bookmarkEnd w:id="1852"/>
    </w:p>
    <w:p w14:paraId="6FBEE1C4" w14:textId="77777777" w:rsidR="00007D82" w:rsidRPr="00732CB8" w:rsidRDefault="00007D82" w:rsidP="00E2223B">
      <w:pPr>
        <w:pStyle w:val="Heading4"/>
        <w:rPr>
          <w:noProof/>
        </w:rPr>
      </w:pPr>
      <w:bookmarkStart w:id="1853" w:name="_Toc495682144"/>
      <w:bookmarkStart w:id="1854" w:name="_Toc2163556"/>
      <w:bookmarkStart w:id="1855"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853"/>
      <w:bookmarkEnd w:id="1854"/>
      <w:bookmarkEnd w:id="1855"/>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8"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6D2B53" w:rsidRDefault="00007D82" w:rsidP="00E2223B">
      <w:pPr>
        <w:pStyle w:val="Heading4"/>
        <w:rPr>
          <w:noProof/>
          <w:lang w:val="fr-FR"/>
          <w:rPrChange w:id="1856" w:author="Merrick, Riki | APHL" w:date="2022-07-25T09:48:00Z">
            <w:rPr>
              <w:noProof/>
            </w:rPr>
          </w:rPrChange>
        </w:rPr>
      </w:pPr>
      <w:bookmarkStart w:id="1857" w:name="_Toc495682145"/>
      <w:bookmarkStart w:id="1858" w:name="_Toc2163557"/>
      <w:bookmarkStart w:id="1859" w:name="_Toc175541328"/>
      <w:r w:rsidRPr="006D2B53">
        <w:rPr>
          <w:noProof/>
          <w:lang w:val="fr-FR"/>
          <w:rPrChange w:id="1860" w:author="Merrick, Riki | APHL" w:date="2022-07-25T09:48:00Z">
            <w:rPr>
              <w:noProof/>
            </w:rPr>
          </w:rPrChange>
        </w:rPr>
        <w:t>CDM-2   Charge Code Alias</w:t>
      </w:r>
      <w:r w:rsidR="004168E5" w:rsidRPr="008116E1">
        <w:rPr>
          <w:noProof/>
        </w:rPr>
        <w:fldChar w:fldCharType="begin"/>
      </w:r>
      <w:r w:rsidRPr="006D2B53">
        <w:rPr>
          <w:noProof/>
          <w:lang w:val="fr-FR"/>
          <w:rPrChange w:id="1861" w:author="Merrick, Riki | APHL" w:date="2022-07-25T09:48:00Z">
            <w:rPr>
              <w:noProof/>
            </w:rPr>
          </w:rPrChange>
        </w:rPr>
        <w:instrText>xe "Charge code alias"</w:instrText>
      </w:r>
      <w:r w:rsidR="004168E5" w:rsidRPr="008116E1">
        <w:rPr>
          <w:noProof/>
        </w:rPr>
        <w:fldChar w:fldCharType="end"/>
      </w:r>
      <w:r w:rsidRPr="006D2B53">
        <w:rPr>
          <w:noProof/>
          <w:lang w:val="fr-FR"/>
          <w:rPrChange w:id="1862" w:author="Merrick, Riki | APHL" w:date="2022-07-25T09:48:00Z">
            <w:rPr>
              <w:noProof/>
            </w:rPr>
          </w:rPrChange>
        </w:rPr>
        <w:t xml:space="preserve">   (CWE)   00983</w:t>
      </w:r>
      <w:bookmarkEnd w:id="1857"/>
      <w:bookmarkEnd w:id="1858"/>
      <w:bookmarkEnd w:id="1859"/>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9"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863" w:name="_Toc495682146"/>
      <w:bookmarkStart w:id="1864" w:name="_Toc2163558"/>
      <w:bookmarkStart w:id="1865"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863"/>
      <w:bookmarkEnd w:id="1864"/>
      <w:bookmarkEnd w:id="1865"/>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866" w:name="_Toc495682147"/>
      <w:bookmarkStart w:id="1867" w:name="_Toc2163559"/>
      <w:bookmarkStart w:id="1868"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866"/>
      <w:bookmarkEnd w:id="1867"/>
      <w:bookmarkEnd w:id="1868"/>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869" w:name="_Toc495682148"/>
      <w:bookmarkStart w:id="1870" w:name="_Toc2163560"/>
      <w:bookmarkStart w:id="1871"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869"/>
      <w:bookmarkEnd w:id="1870"/>
      <w:bookmarkEnd w:id="1871"/>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872" w:name="HL70268"/>
      <w:bookmarkStart w:id="1873" w:name="_Toc495682149"/>
      <w:bookmarkStart w:id="1874" w:name="_Toc2163561"/>
      <w:bookmarkStart w:id="1875" w:name="_Toc175541332"/>
      <w:bookmarkEnd w:id="1872"/>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873"/>
      <w:bookmarkEnd w:id="1874"/>
      <w:bookmarkEnd w:id="1875"/>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1"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876" w:name="_Toc495682150"/>
      <w:bookmarkStart w:id="1877" w:name="_Toc2163562"/>
      <w:bookmarkStart w:id="1878"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876"/>
      <w:bookmarkEnd w:id="1877"/>
      <w:bookmarkEnd w:id="1878"/>
    </w:p>
    <w:p w14:paraId="14D63AD7" w14:textId="77777777" w:rsidR="00007D82" w:rsidRDefault="00007D82" w:rsidP="00477F56">
      <w:pPr>
        <w:pStyle w:val="Components"/>
        <w:rPr>
          <w:noProof/>
        </w:rPr>
      </w:pPr>
      <w:bookmarkStart w:id="187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79"/>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2"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880" w:name="_Toc495682151"/>
      <w:bookmarkStart w:id="1881" w:name="_Toc2163563"/>
      <w:bookmarkStart w:id="1882"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880"/>
      <w:bookmarkEnd w:id="1881"/>
      <w:bookmarkEnd w:id="1882"/>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883" w:name="_Toc495682152"/>
      <w:bookmarkStart w:id="1884" w:name="_Toc2163564"/>
      <w:bookmarkStart w:id="1885"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883"/>
      <w:bookmarkEnd w:id="1884"/>
      <w:bookmarkEnd w:id="1885"/>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4" w:anchor="HL70463" w:history="1">
        <w:r w:rsidRPr="00732CB8">
          <w:rPr>
            <w:noProof/>
          </w:rPr>
          <w:t>User-defined Tabl</w:t>
        </w:r>
        <w:bookmarkStart w:id="1886" w:name="_Hlt490387970"/>
        <w:r w:rsidRPr="00732CB8">
          <w:rPr>
            <w:noProof/>
          </w:rPr>
          <w:t>e</w:t>
        </w:r>
        <w:bookmarkEnd w:id="1886"/>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887" w:name="HL70463"/>
      <w:bookmarkStart w:id="1888" w:name="_Toc495682153"/>
      <w:bookmarkStart w:id="1889" w:name="_Toc2163565"/>
      <w:bookmarkStart w:id="1890" w:name="_Toc175541336"/>
      <w:bookmarkEnd w:id="1887"/>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888"/>
      <w:bookmarkEnd w:id="1889"/>
      <w:bookmarkEnd w:id="1890"/>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891" w:name="_Toc495682154"/>
      <w:bookmarkStart w:id="1892" w:name="_Toc2163566"/>
      <w:bookmarkStart w:id="1893"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891"/>
      <w:bookmarkEnd w:id="1892"/>
      <w:bookmarkEnd w:id="1893"/>
    </w:p>
    <w:p w14:paraId="1D314186" w14:textId="77777777" w:rsidR="00007D82" w:rsidRDefault="00007D82" w:rsidP="00477F56">
      <w:pPr>
        <w:pStyle w:val="Components"/>
      </w:pPr>
      <w:bookmarkStart w:id="189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94"/>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895" w:name="_Toc495682155"/>
      <w:bookmarkStart w:id="1896" w:name="_Toc2163567"/>
      <w:bookmarkStart w:id="1897"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895"/>
      <w:bookmarkEnd w:id="1896"/>
      <w:bookmarkEnd w:id="1897"/>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898" w:name="_Toc495682156"/>
      <w:bookmarkStart w:id="1899" w:name="_Toc2163568"/>
      <w:bookmarkStart w:id="1900"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898"/>
      <w:bookmarkEnd w:id="1899"/>
      <w:bookmarkEnd w:id="1900"/>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5"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901" w:name="_PRC___"/>
      <w:bookmarkStart w:id="1902" w:name="_Toc348247344"/>
      <w:bookmarkStart w:id="1903" w:name="_Toc348260223"/>
      <w:bookmarkStart w:id="1904" w:name="_Toc348345695"/>
      <w:bookmarkStart w:id="1905" w:name="_Toc359236392"/>
      <w:bookmarkStart w:id="1906" w:name="_Toc495682157"/>
      <w:bookmarkStart w:id="1907" w:name="_Toc2163569"/>
      <w:bookmarkStart w:id="1908" w:name="_Toc175541340"/>
      <w:bookmarkStart w:id="1909" w:name="_Toc191976093"/>
      <w:bookmarkStart w:id="1910" w:name="_Toc34319707"/>
      <w:bookmarkEnd w:id="1901"/>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902"/>
      <w:bookmarkEnd w:id="1903"/>
      <w:bookmarkEnd w:id="1904"/>
      <w:bookmarkEnd w:id="1905"/>
      <w:bookmarkEnd w:id="1906"/>
      <w:bookmarkEnd w:id="1907"/>
      <w:bookmarkEnd w:id="1908"/>
      <w:bookmarkEnd w:id="1909"/>
      <w:bookmarkEnd w:id="1910"/>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911"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911"/>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6"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7"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8"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69"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1"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4"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912" w:name="_Toc495682158"/>
      <w:bookmarkStart w:id="1913" w:name="_Toc2163570"/>
      <w:bookmarkStart w:id="1914" w:name="_Toc175541341"/>
      <w:r w:rsidRPr="00732CB8">
        <w:rPr>
          <w:noProof/>
          <w:vanish/>
        </w:rPr>
        <w:t>PRC fields definitions</w:t>
      </w:r>
      <w:bookmarkEnd w:id="1912"/>
      <w:bookmarkEnd w:id="1913"/>
      <w:bookmarkEnd w:id="1914"/>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915" w:name="_Toc27826300"/>
      <w:bookmarkEnd w:id="1915"/>
    </w:p>
    <w:p w14:paraId="60D94C3E" w14:textId="77777777" w:rsidR="00007D82" w:rsidRPr="00732CB8" w:rsidRDefault="00007D82" w:rsidP="00E2223B">
      <w:pPr>
        <w:pStyle w:val="Heading4"/>
        <w:rPr>
          <w:noProof/>
        </w:rPr>
      </w:pPr>
      <w:bookmarkStart w:id="1916" w:name="_Toc495682159"/>
      <w:bookmarkStart w:id="1917" w:name="_Toc2163571"/>
      <w:bookmarkStart w:id="1918"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916"/>
      <w:bookmarkEnd w:id="1917"/>
      <w:bookmarkEnd w:id="1918"/>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5"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919" w:name="_Toc495682160"/>
      <w:bookmarkStart w:id="1920" w:name="_Toc2163572"/>
      <w:bookmarkStart w:id="1921"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919"/>
      <w:bookmarkEnd w:id="1920"/>
      <w:bookmarkEnd w:id="1921"/>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6"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922" w:name="HL70464"/>
      <w:bookmarkStart w:id="1923" w:name="_Toc495682161"/>
      <w:bookmarkStart w:id="1924" w:name="_Toc2163573"/>
      <w:bookmarkStart w:id="1925" w:name="_Toc175541344"/>
      <w:bookmarkEnd w:id="1922"/>
      <w:r w:rsidRPr="00732CB8">
        <w:rPr>
          <w:noProof/>
        </w:rPr>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923"/>
      <w:bookmarkEnd w:id="1924"/>
      <w:bookmarkEnd w:id="1925"/>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7"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926" w:name="_Toc495682162"/>
      <w:bookmarkStart w:id="1927" w:name="_Toc2163574"/>
      <w:bookmarkStart w:id="1928"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926"/>
      <w:bookmarkEnd w:id="1927"/>
      <w:bookmarkEnd w:id="1928"/>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8"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929" w:name="_Toc495682163"/>
      <w:bookmarkStart w:id="1930" w:name="_Toc2163575"/>
      <w:bookmarkStart w:id="1931"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929"/>
      <w:bookmarkEnd w:id="1930"/>
      <w:bookmarkEnd w:id="1931"/>
    </w:p>
    <w:p w14:paraId="0ED18CBA" w14:textId="77777777" w:rsidR="00007D82" w:rsidRDefault="00007D82" w:rsidP="00477F56">
      <w:pPr>
        <w:pStyle w:val="Components"/>
      </w:pPr>
      <w:bookmarkStart w:id="1932"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32"/>
    </w:p>
    <w:p w14:paraId="7CAA820A" w14:textId="77777777" w:rsidR="00007D82" w:rsidRPr="00732CB8" w:rsidRDefault="00007D82">
      <w:pPr>
        <w:pStyle w:val="NormalIndented"/>
        <w:rPr>
          <w:noProof/>
        </w:rPr>
      </w:pPr>
      <w:r w:rsidRPr="00732CB8">
        <w:rPr>
          <w:noProof/>
        </w:rPr>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933" w:name="_Toc495682164"/>
      <w:bookmarkStart w:id="1934" w:name="_Toc2163576"/>
      <w:bookmarkStart w:id="1935"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933"/>
      <w:bookmarkEnd w:id="1934"/>
      <w:bookmarkEnd w:id="1935"/>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936" w:name="_Toc495682165"/>
      <w:bookmarkStart w:id="1937" w:name="_Toc2163577"/>
      <w:bookmarkStart w:id="1938"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936"/>
      <w:bookmarkEnd w:id="1937"/>
      <w:bookmarkEnd w:id="1938"/>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939" w:name="_Toc495682166"/>
      <w:bookmarkStart w:id="1940" w:name="_Toc2163578"/>
      <w:bookmarkStart w:id="1941"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939"/>
      <w:bookmarkEnd w:id="1940"/>
      <w:bookmarkEnd w:id="1941"/>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942" w:name="_Toc495682167"/>
      <w:bookmarkStart w:id="1943" w:name="_Toc2163579"/>
      <w:bookmarkStart w:id="1944"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942"/>
      <w:bookmarkEnd w:id="1943"/>
      <w:bookmarkEnd w:id="1944"/>
    </w:p>
    <w:p w14:paraId="17DD6A45" w14:textId="77777777" w:rsidR="00007D82" w:rsidRDefault="00007D82" w:rsidP="00477F56">
      <w:pPr>
        <w:pStyle w:val="Components"/>
      </w:pPr>
      <w:bookmarkStart w:id="1945" w:name="MOComponent"/>
      <w:r>
        <w:t>Components:  &lt;Quantity (NM)&gt; ^ &lt;Denomination (ID)&gt;</w:t>
      </w:r>
      <w:bookmarkEnd w:id="1945"/>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946" w:name="_Toc495682168"/>
      <w:bookmarkStart w:id="1947" w:name="_Toc2163580"/>
      <w:bookmarkStart w:id="1948"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946"/>
      <w:bookmarkEnd w:id="1947"/>
      <w:bookmarkEnd w:id="1948"/>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949" w:name="_Toc495682169"/>
      <w:bookmarkStart w:id="1950" w:name="_Toc2163581"/>
      <w:bookmarkStart w:id="1951"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949"/>
      <w:bookmarkEnd w:id="1950"/>
      <w:bookmarkEnd w:id="1951"/>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952" w:name="_Toc495682170"/>
      <w:bookmarkStart w:id="1953" w:name="_Toc2163582"/>
      <w:bookmarkStart w:id="1954"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952"/>
      <w:bookmarkEnd w:id="1953"/>
      <w:bookmarkEnd w:id="1954"/>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955" w:name="_Toc495682171"/>
      <w:bookmarkStart w:id="1956" w:name="_Toc2163583"/>
      <w:bookmarkStart w:id="1957"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955"/>
      <w:bookmarkEnd w:id="1956"/>
      <w:bookmarkEnd w:id="1957"/>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9"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958" w:name="_Toc495682172"/>
      <w:bookmarkStart w:id="1959" w:name="_Toc2163584"/>
      <w:bookmarkStart w:id="1960" w:name="_Toc175541355"/>
      <w:r w:rsidRPr="00732CB8">
        <w:rPr>
          <w:noProof/>
        </w:rPr>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958"/>
      <w:bookmarkEnd w:id="1959"/>
      <w:bookmarkEnd w:id="1960"/>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0"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961" w:name="HL70293"/>
      <w:bookmarkStart w:id="1962" w:name="_Toc495682173"/>
      <w:bookmarkStart w:id="1963" w:name="_Toc2163585"/>
      <w:bookmarkStart w:id="1964" w:name="_Toc175541356"/>
      <w:bookmarkEnd w:id="1961"/>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962"/>
      <w:bookmarkEnd w:id="1963"/>
      <w:bookmarkEnd w:id="1964"/>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965" w:name="_Toc495682174"/>
      <w:bookmarkStart w:id="1966" w:name="_Toc2163586"/>
      <w:bookmarkStart w:id="1967"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965"/>
      <w:bookmarkEnd w:id="1966"/>
      <w:bookmarkEnd w:id="1967"/>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2"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968" w:name="_Toc495682175"/>
      <w:bookmarkStart w:id="1969" w:name="_Toc2163587"/>
      <w:bookmarkStart w:id="1970"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968"/>
      <w:bookmarkEnd w:id="1969"/>
      <w:bookmarkEnd w:id="1970"/>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971" w:name="_Toc495682176"/>
      <w:bookmarkStart w:id="1972" w:name="_Toc2163588"/>
      <w:bookmarkStart w:id="1973"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971"/>
      <w:bookmarkEnd w:id="1972"/>
      <w:bookmarkEnd w:id="1973"/>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3"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974" w:name="HL70269"/>
      <w:bookmarkStart w:id="1975" w:name="_Toc191367205"/>
      <w:bookmarkStart w:id="1976" w:name="_Toc191367441"/>
      <w:bookmarkStart w:id="1977" w:name="_Toc191976094"/>
      <w:bookmarkStart w:id="1978" w:name="_Toc348247345"/>
      <w:bookmarkStart w:id="1979" w:name="_Toc348260224"/>
      <w:bookmarkStart w:id="1980" w:name="_Toc348345696"/>
      <w:bookmarkStart w:id="1981" w:name="_Toc359236393"/>
      <w:bookmarkStart w:id="1982" w:name="_Toc495682177"/>
      <w:bookmarkStart w:id="1983" w:name="_Toc2163589"/>
      <w:bookmarkStart w:id="1984" w:name="_Toc175541360"/>
      <w:bookmarkStart w:id="1985" w:name="_Toc191976107"/>
      <w:bookmarkStart w:id="1986" w:name="_Toc34319708"/>
      <w:bookmarkEnd w:id="1974"/>
      <w:bookmarkEnd w:id="1975"/>
      <w:bookmarkEnd w:id="1976"/>
      <w:bookmarkEnd w:id="1977"/>
      <w:r w:rsidRPr="00732CB8">
        <w:rPr>
          <w:noProof/>
        </w:rPr>
        <w:t>Example:  MFN Message Charge Description Master File</w:t>
      </w:r>
      <w:bookmarkEnd w:id="1978"/>
      <w:bookmarkEnd w:id="1979"/>
      <w:bookmarkEnd w:id="1980"/>
      <w:bookmarkEnd w:id="1981"/>
      <w:bookmarkEnd w:id="1982"/>
      <w:bookmarkEnd w:id="1983"/>
      <w:bookmarkEnd w:id="1984"/>
      <w:bookmarkEnd w:id="1985"/>
      <w:bookmarkEnd w:id="1986"/>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987" w:name="_Ref358427710"/>
      <w:bookmarkStart w:id="1988" w:name="_Toc359236394"/>
      <w:bookmarkStart w:id="1989" w:name="_Ref373551545"/>
      <w:bookmarkStart w:id="1990" w:name="_Toc495682178"/>
      <w:bookmarkStart w:id="1991" w:name="_Ref536779910"/>
      <w:bookmarkStart w:id="1992" w:name="_Toc2163590"/>
      <w:bookmarkStart w:id="1993" w:name="_Toc175541361"/>
      <w:bookmarkStart w:id="1994" w:name="_Toc191976108"/>
      <w:bookmarkStart w:id="1995" w:name="_Toc34319709"/>
      <w:r w:rsidRPr="00732CB8">
        <w:rPr>
          <w:noProof/>
        </w:rPr>
        <w:t>CLINICAL TRIALS</w:t>
      </w:r>
      <w:bookmarkEnd w:id="1987"/>
      <w:r w:rsidRPr="00732CB8">
        <w:rPr>
          <w:noProof/>
        </w:rPr>
        <w:t xml:space="preserve"> MASTER FILES</w:t>
      </w:r>
      <w:bookmarkEnd w:id="1988"/>
      <w:bookmarkEnd w:id="1989"/>
      <w:bookmarkEnd w:id="1990"/>
      <w:bookmarkEnd w:id="1991"/>
      <w:bookmarkEnd w:id="1992"/>
      <w:bookmarkEnd w:id="1993"/>
      <w:bookmarkEnd w:id="1994"/>
      <w:bookmarkEnd w:id="1995"/>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996" w:name="_Toc359236395"/>
      <w:bookmarkStart w:id="1997" w:name="_Toc495682179"/>
      <w:bookmarkStart w:id="1998" w:name="_Toc2163591"/>
      <w:bookmarkStart w:id="1999" w:name="_Toc175541362"/>
      <w:bookmarkStart w:id="2000" w:name="_Toc191976109"/>
      <w:bookmarkStart w:id="2001" w:name="_Toc34319710"/>
      <w:r w:rsidRPr="00732CB8">
        <w:rPr>
          <w:noProof/>
        </w:rPr>
        <w:t>MFN/MFK - Clinical Trials Master File Message (Event M06-M07)</w:t>
      </w:r>
      <w:bookmarkEnd w:id="1996"/>
      <w:bookmarkEnd w:id="1997"/>
      <w:bookmarkEnd w:id="1998"/>
      <w:bookmarkEnd w:id="1999"/>
      <w:bookmarkEnd w:id="2000"/>
      <w:bookmarkEnd w:id="200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6D2B53" w:rsidRDefault="00007D82">
      <w:pPr>
        <w:pStyle w:val="NormalIndented"/>
        <w:rPr>
          <w:noProof/>
          <w:lang w:val="fr-FR"/>
          <w:rPrChange w:id="2002" w:author="Merrick, Riki | APHL" w:date="2022-07-25T09:48:00Z">
            <w:rPr>
              <w:noProof/>
            </w:rPr>
          </w:rPrChange>
        </w:rPr>
      </w:pPr>
      <w:r w:rsidRPr="006D2B53">
        <w:rPr>
          <w:rStyle w:val="ReferenceAttribute"/>
          <w:noProof/>
          <w:lang w:val="fr-FR"/>
          <w:rPrChange w:id="2003" w:author="Merrick, Riki | APHL" w:date="2022-07-25T09:48:00Z">
            <w:rPr>
              <w:rStyle w:val="ReferenceAttribute"/>
              <w:noProof/>
            </w:rPr>
          </w:rPrChange>
        </w:rPr>
        <w:t>MFI-1 - Master File Identifier Code</w:t>
      </w:r>
      <w:r w:rsidRPr="006D2B53">
        <w:rPr>
          <w:noProof/>
          <w:lang w:val="fr-FR"/>
          <w:rPrChange w:id="2004" w:author="Merrick, Riki | APHL" w:date="2022-07-25T09:48:00Z">
            <w:rPr>
              <w:noProof/>
            </w:rPr>
          </w:rPrChange>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6D2B53" w:rsidRDefault="00007D82">
      <w:pPr>
        <w:pStyle w:val="NormalIndented"/>
        <w:rPr>
          <w:noProof/>
          <w:lang w:val="fr-FR"/>
          <w:rPrChange w:id="2005" w:author="Merrick, Riki | APHL" w:date="2022-07-25T09:48:00Z">
            <w:rPr>
              <w:noProof/>
            </w:rPr>
          </w:rPrChange>
        </w:rPr>
      </w:pPr>
      <w:r w:rsidRPr="006D2B53">
        <w:rPr>
          <w:rStyle w:val="ReferenceAttribute"/>
          <w:noProof/>
          <w:lang w:val="fr-FR"/>
          <w:rPrChange w:id="2006" w:author="Merrick, Riki | APHL" w:date="2022-07-25T09:48:00Z">
            <w:rPr>
              <w:rStyle w:val="ReferenceAttribute"/>
              <w:noProof/>
            </w:rPr>
          </w:rPrChange>
        </w:rPr>
        <w:t>MFI-1 - Master File Identifier Code</w:t>
      </w:r>
      <w:r w:rsidRPr="006D2B53">
        <w:rPr>
          <w:noProof/>
          <w:lang w:val="fr-FR"/>
          <w:rPrChange w:id="2007" w:author="Merrick, Riki | APHL" w:date="2022-07-25T09:48:00Z">
            <w:rPr>
              <w:noProof/>
            </w:rPr>
          </w:rPrChange>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2008" w:name="_CM0___clinical"/>
      <w:bookmarkStart w:id="2009" w:name="_Toc348247406"/>
      <w:bookmarkStart w:id="2010" w:name="_Toc348260320"/>
      <w:bookmarkStart w:id="2011" w:name="_Toc348345799"/>
      <w:bookmarkStart w:id="2012" w:name="_Toc359236396"/>
      <w:bookmarkStart w:id="2013" w:name="_Toc495682180"/>
      <w:bookmarkStart w:id="2014" w:name="_Toc2163592"/>
      <w:bookmarkStart w:id="2015" w:name="_Toc175541363"/>
      <w:bookmarkStart w:id="2016" w:name="_Toc191976186"/>
      <w:bookmarkEnd w:id="20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2017" w:name="_Toc34319711"/>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2009"/>
      <w:bookmarkEnd w:id="2010"/>
      <w:bookmarkEnd w:id="2011"/>
      <w:bookmarkEnd w:id="2012"/>
      <w:bookmarkEnd w:id="2013"/>
      <w:bookmarkEnd w:id="2014"/>
      <w:bookmarkEnd w:id="2015"/>
      <w:bookmarkEnd w:id="2016"/>
      <w:bookmarkEnd w:id="2017"/>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2018"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2018"/>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2019" w:name="_Toc495682181"/>
      <w:bookmarkStart w:id="2020" w:name="_Toc2163593"/>
      <w:bookmarkStart w:id="2021" w:name="_Toc175541364"/>
      <w:r w:rsidRPr="00732CB8">
        <w:rPr>
          <w:noProof/>
          <w:vanish/>
        </w:rPr>
        <w:t xml:space="preserve">CM0 </w:t>
      </w:r>
      <w:bookmarkEnd w:id="2019"/>
      <w:bookmarkEnd w:id="2020"/>
      <w:r w:rsidRPr="00732CB8">
        <w:rPr>
          <w:noProof/>
          <w:vanish/>
        </w:rPr>
        <w:t>Field Definitions</w:t>
      </w:r>
      <w:bookmarkEnd w:id="2021"/>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2022" w:name="_Toc27826323"/>
      <w:bookmarkEnd w:id="2022"/>
    </w:p>
    <w:p w14:paraId="3FAF4DFC" w14:textId="77777777" w:rsidR="00007D82" w:rsidRPr="00732CB8" w:rsidRDefault="00007D82" w:rsidP="00E2223B">
      <w:pPr>
        <w:pStyle w:val="Heading4"/>
        <w:rPr>
          <w:noProof/>
        </w:rPr>
      </w:pPr>
      <w:bookmarkStart w:id="2023" w:name="_Toc495682182"/>
      <w:bookmarkStart w:id="2024" w:name="_Toc2163594"/>
      <w:bookmarkStart w:id="2025"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2023"/>
      <w:bookmarkEnd w:id="2024"/>
      <w:bookmarkEnd w:id="2025"/>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2026" w:name="_Toc495682183"/>
      <w:bookmarkStart w:id="2027" w:name="_Toc2163595"/>
      <w:bookmarkStart w:id="2028"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2026"/>
      <w:bookmarkEnd w:id="2027"/>
      <w:bookmarkEnd w:id="2028"/>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2029" w:name="_Toc495682184"/>
      <w:bookmarkStart w:id="2030" w:name="_Toc2163596"/>
      <w:bookmarkStart w:id="2031" w:name="_Toc175541367"/>
      <w:r w:rsidRPr="00732CB8">
        <w:rPr>
          <w:noProof/>
        </w:rPr>
        <w:t>CM0-3   Alternate Study ID   (EI)   01036</w:t>
      </w:r>
      <w:bookmarkEnd w:id="2029"/>
      <w:bookmarkEnd w:id="2030"/>
      <w:bookmarkEnd w:id="2031"/>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2032" w:name="_Toc495682185"/>
      <w:bookmarkStart w:id="2033" w:name="_Toc2163597"/>
      <w:bookmarkStart w:id="2034"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2032"/>
      <w:bookmarkEnd w:id="2033"/>
      <w:bookmarkEnd w:id="2034"/>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2035" w:name="_Toc495682186"/>
      <w:bookmarkStart w:id="2036" w:name="_Toc2163598"/>
      <w:bookmarkStart w:id="2037"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2035"/>
      <w:bookmarkEnd w:id="2036"/>
      <w:bookmarkEnd w:id="2037"/>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2038" w:name="_Toc495682187"/>
      <w:bookmarkStart w:id="2039" w:name="_Toc2163599"/>
      <w:bookmarkStart w:id="2040"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2038"/>
      <w:bookmarkEnd w:id="2039"/>
      <w:bookmarkEnd w:id="2040"/>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2041" w:name="_Toc495682188"/>
      <w:bookmarkStart w:id="2042" w:name="_Toc2163600"/>
      <w:bookmarkStart w:id="2043"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2041"/>
      <w:bookmarkEnd w:id="2042"/>
      <w:bookmarkEnd w:id="2043"/>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2044" w:name="_Toc495682189"/>
      <w:bookmarkStart w:id="2045" w:name="_Toc2163601"/>
      <w:bookmarkStart w:id="2046"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2044"/>
      <w:bookmarkEnd w:id="2045"/>
      <w:bookmarkEnd w:id="2046"/>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2047" w:name="_Toc495682190"/>
      <w:bookmarkStart w:id="2048" w:name="_Toc2163602"/>
      <w:bookmarkStart w:id="2049"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2047"/>
      <w:bookmarkEnd w:id="2048"/>
      <w:bookmarkEnd w:id="2049"/>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2050" w:name="_Toc495682191"/>
      <w:bookmarkStart w:id="2051" w:name="_Toc2163603"/>
      <w:bookmarkStart w:id="2052"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2050"/>
      <w:bookmarkEnd w:id="2051"/>
      <w:bookmarkEnd w:id="2052"/>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2053" w:name="_Toc495682192"/>
      <w:bookmarkStart w:id="2054" w:name="_Toc2163604"/>
      <w:bookmarkStart w:id="2055"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2053"/>
      <w:bookmarkEnd w:id="2054"/>
      <w:bookmarkEnd w:id="2055"/>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2056" w:name="_CM1___clinical"/>
      <w:bookmarkStart w:id="2057" w:name="_Toc348247407"/>
      <w:bookmarkStart w:id="2058" w:name="_Toc348260321"/>
      <w:bookmarkStart w:id="2059" w:name="_Toc348345800"/>
      <w:bookmarkStart w:id="2060" w:name="_Toc359236397"/>
      <w:bookmarkStart w:id="2061" w:name="_Toc495682193"/>
      <w:bookmarkStart w:id="2062" w:name="_Toc2163605"/>
      <w:bookmarkStart w:id="2063" w:name="_Toc175541376"/>
      <w:bookmarkStart w:id="2064" w:name="_Toc191976187"/>
      <w:bookmarkStart w:id="2065" w:name="_Toc34319712"/>
      <w:bookmarkEnd w:id="2056"/>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2057"/>
      <w:bookmarkEnd w:id="2058"/>
      <w:bookmarkEnd w:id="2059"/>
      <w:bookmarkEnd w:id="2060"/>
      <w:bookmarkEnd w:id="2061"/>
      <w:bookmarkEnd w:id="2062"/>
      <w:bookmarkEnd w:id="2063"/>
      <w:bookmarkEnd w:id="2064"/>
      <w:bookmarkEnd w:id="2065"/>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2066"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66"/>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2067" w:name="_Toc495682194"/>
      <w:bookmarkStart w:id="2068" w:name="_Toc2163606"/>
      <w:bookmarkStart w:id="2069" w:name="_Toc175541377"/>
      <w:r w:rsidRPr="00732CB8">
        <w:rPr>
          <w:noProof/>
          <w:vanish/>
        </w:rPr>
        <w:t xml:space="preserve">CM1 </w:t>
      </w:r>
      <w:bookmarkEnd w:id="2067"/>
      <w:bookmarkEnd w:id="2068"/>
      <w:r w:rsidRPr="00732CB8">
        <w:rPr>
          <w:noProof/>
          <w:vanish/>
        </w:rPr>
        <w:t>Field Definitions</w:t>
      </w:r>
      <w:bookmarkEnd w:id="2069"/>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2070" w:name="_Toc27826336"/>
      <w:bookmarkEnd w:id="2070"/>
    </w:p>
    <w:p w14:paraId="2E3B08CB" w14:textId="77777777" w:rsidR="00007D82" w:rsidRPr="00732CB8" w:rsidRDefault="00007D82" w:rsidP="00E2223B">
      <w:pPr>
        <w:pStyle w:val="Heading4"/>
        <w:rPr>
          <w:noProof/>
        </w:rPr>
      </w:pPr>
      <w:bookmarkStart w:id="2071" w:name="_Toc495682195"/>
      <w:bookmarkStart w:id="2072" w:name="_Toc2163607"/>
      <w:bookmarkStart w:id="2073"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2071"/>
      <w:bookmarkEnd w:id="2072"/>
      <w:bookmarkEnd w:id="2073"/>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2074" w:name="_Toc495682196"/>
      <w:bookmarkStart w:id="2075" w:name="_Toc2163608"/>
      <w:bookmarkStart w:id="2076"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2074"/>
      <w:bookmarkEnd w:id="2075"/>
      <w:bookmarkEnd w:id="2076"/>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2077" w:name="_Toc495682197"/>
      <w:bookmarkStart w:id="2078" w:name="_Toc2163609"/>
      <w:bookmarkStart w:id="2079"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2077"/>
      <w:bookmarkEnd w:id="2078"/>
      <w:bookmarkEnd w:id="2079"/>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2080" w:name="_CM2___clinical"/>
      <w:bookmarkStart w:id="2081" w:name="_Toc348247408"/>
      <w:bookmarkStart w:id="2082" w:name="_Toc348260322"/>
      <w:bookmarkStart w:id="2083" w:name="_Toc348345801"/>
      <w:bookmarkStart w:id="2084" w:name="_Toc359236398"/>
      <w:bookmarkStart w:id="2085" w:name="_Toc495682198"/>
      <w:bookmarkStart w:id="2086" w:name="_Toc2163610"/>
      <w:bookmarkStart w:id="2087" w:name="_Toc175541381"/>
      <w:bookmarkStart w:id="2088" w:name="_Toc191976188"/>
      <w:bookmarkStart w:id="2089" w:name="_Toc34319713"/>
      <w:bookmarkEnd w:id="2080"/>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2081"/>
      <w:bookmarkEnd w:id="2082"/>
      <w:bookmarkEnd w:id="2083"/>
      <w:bookmarkEnd w:id="2084"/>
      <w:bookmarkEnd w:id="2085"/>
      <w:bookmarkEnd w:id="2086"/>
      <w:bookmarkEnd w:id="2087"/>
      <w:bookmarkEnd w:id="2088"/>
      <w:bookmarkEnd w:id="2089"/>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2090"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90"/>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2091" w:name="_Toc495682199"/>
      <w:bookmarkStart w:id="2092" w:name="_Toc2163611"/>
      <w:bookmarkStart w:id="2093" w:name="_Toc175541382"/>
      <w:r w:rsidRPr="00732CB8">
        <w:rPr>
          <w:noProof/>
          <w:vanish/>
        </w:rPr>
        <w:t xml:space="preserve">CM2 </w:t>
      </w:r>
      <w:bookmarkEnd w:id="2091"/>
      <w:bookmarkEnd w:id="2092"/>
      <w:r w:rsidRPr="00732CB8">
        <w:rPr>
          <w:noProof/>
          <w:vanish/>
        </w:rPr>
        <w:t>Field Definitions</w:t>
      </w:r>
      <w:bookmarkEnd w:id="2093"/>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2094" w:name="_Toc27826341"/>
      <w:bookmarkEnd w:id="2094"/>
    </w:p>
    <w:p w14:paraId="78877AF4" w14:textId="77777777" w:rsidR="00007D82" w:rsidRPr="00732CB8" w:rsidRDefault="00007D82" w:rsidP="00E2223B">
      <w:pPr>
        <w:pStyle w:val="Heading4"/>
        <w:rPr>
          <w:noProof/>
        </w:rPr>
      </w:pPr>
      <w:bookmarkStart w:id="2095" w:name="_Toc495682200"/>
      <w:bookmarkStart w:id="2096" w:name="_Toc2163612"/>
      <w:bookmarkStart w:id="2097"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2095"/>
      <w:bookmarkEnd w:id="2096"/>
      <w:bookmarkEnd w:id="2097"/>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2098" w:name="_Toc495682201"/>
      <w:bookmarkStart w:id="2099" w:name="_Toc2163613"/>
      <w:bookmarkStart w:id="2100"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2098"/>
      <w:bookmarkEnd w:id="2099"/>
      <w:bookmarkEnd w:id="2100"/>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2101" w:name="_Toc495682202"/>
      <w:bookmarkStart w:id="2102" w:name="_Toc2163614"/>
      <w:bookmarkStart w:id="2103"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2101"/>
      <w:bookmarkEnd w:id="2102"/>
      <w:bookmarkEnd w:id="2103"/>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2104" w:name="_Toc495682203"/>
      <w:bookmarkStart w:id="2105" w:name="_Toc2163615"/>
      <w:bookmarkStart w:id="2106"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2104"/>
      <w:bookmarkEnd w:id="2105"/>
      <w:bookmarkEnd w:id="2106"/>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2107" w:name="_Service_item_master"/>
      <w:bookmarkStart w:id="2108" w:name="_Toc2163616"/>
      <w:bookmarkStart w:id="2109" w:name="_Toc175541387"/>
      <w:bookmarkStart w:id="2110" w:name="_Toc191976189"/>
      <w:bookmarkStart w:id="2111" w:name="_Toc34319714"/>
      <w:bookmarkStart w:id="2112" w:name="_Ref466709595"/>
      <w:bookmarkStart w:id="2113" w:name="_Toc495682204"/>
      <w:bookmarkEnd w:id="2107"/>
      <w:r w:rsidRPr="00732CB8">
        <w:rPr>
          <w:noProof/>
        </w:rPr>
        <w:t>INVENTORY ITEM MASTER FILES</w:t>
      </w:r>
      <w:bookmarkEnd w:id="2108"/>
      <w:bookmarkEnd w:id="2109"/>
      <w:bookmarkEnd w:id="2110"/>
      <w:bookmarkEnd w:id="2111"/>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2114" w:name="_Toc2163617"/>
      <w:bookmarkStart w:id="2115" w:name="_Toc175541388"/>
      <w:bookmarkStart w:id="2116" w:name="_Toc191976190"/>
      <w:bookmarkStart w:id="2117" w:name="_Toc34319715"/>
      <w:r w:rsidRPr="00732CB8">
        <w:rPr>
          <w:noProof/>
        </w:rPr>
        <w:t>MFN/MFK - Inventory Item Master File Message (Event M15)</w:t>
      </w:r>
      <w:bookmarkEnd w:id="2114"/>
      <w:bookmarkEnd w:id="2115"/>
      <w:bookmarkEnd w:id="2116"/>
      <w:bookmarkEnd w:id="211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2118" w:name="_Toc175541389"/>
      <w:bookmarkStart w:id="2119"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2118"/>
    </w:p>
    <w:p w14:paraId="6FE2D869" w14:textId="77777777" w:rsidR="00007D82" w:rsidRPr="00732CB8" w:rsidRDefault="00007D82" w:rsidP="00E2223B">
      <w:pPr>
        <w:pStyle w:val="Heading3"/>
        <w:rPr>
          <w:noProof/>
        </w:rPr>
      </w:pPr>
      <w:bookmarkStart w:id="2120" w:name="_Toc175541460"/>
      <w:bookmarkStart w:id="2121" w:name="_Toc191976191"/>
      <w:bookmarkStart w:id="2122" w:name="_Toc34319716"/>
      <w:r w:rsidRPr="00732CB8">
        <w:rPr>
          <w:noProof/>
        </w:rPr>
        <w:t>MFN/MFK - Inventory Item Master File Message – Enhanced (Event M16)</w:t>
      </w:r>
      <w:bookmarkEnd w:id="2120"/>
      <w:bookmarkEnd w:id="2121"/>
      <w:bookmarkEnd w:id="212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2123" w:name="_Toc175541809"/>
      <w:bookmarkStart w:id="2124" w:name="_Toc2163635"/>
      <w:bookmarkEnd w:id="2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2125" w:name="_Toc191976192"/>
      <w:bookmarkStart w:id="2126" w:name="_Toc34319717"/>
      <w:r w:rsidRPr="00732CB8">
        <w:rPr>
          <w:noProof/>
        </w:rPr>
        <w:t>DRG MASTER FILES</w:t>
      </w:r>
      <w:bookmarkEnd w:id="2123"/>
      <w:bookmarkEnd w:id="2125"/>
      <w:bookmarkEnd w:id="2126"/>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2127" w:name="_Toc175541810"/>
      <w:bookmarkStart w:id="2128" w:name="_Toc191976193"/>
      <w:bookmarkStart w:id="2129" w:name="_Toc34319718"/>
      <w:r w:rsidRPr="0047628D">
        <w:rPr>
          <w:noProof/>
          <w:lang w:val="de-DE"/>
        </w:rPr>
        <w:t>MFN/MFK - DRG Master File Message (Event M17)</w:t>
      </w:r>
      <w:bookmarkEnd w:id="2127"/>
      <w:bookmarkEnd w:id="2128"/>
      <w:bookmarkEnd w:id="2129"/>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ins w:id="2130" w:author="Lynn Laakso" w:date="2022-09-09T13:59:00Z">
        <w:r w:rsidR="00584526" w:rsidRPr="00732CB8">
          <w:rPr>
            <w:noProof/>
          </w:rPr>
          <w:t>GENERAL MASTER FILE SEGMENTS</w:t>
        </w:r>
      </w:ins>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2131"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2132" w:name="_Toc191976194"/>
      <w:bookmarkStart w:id="2133" w:name="_Toc34319719"/>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2131"/>
      <w:bookmarkEnd w:id="2132"/>
      <w:bookmarkEnd w:id="2133"/>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4"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5"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2134" w:name="_Toc175541883"/>
      <w:r w:rsidRPr="00732CB8">
        <w:rPr>
          <w:noProof/>
          <w:vanish/>
        </w:rPr>
        <w:t>DMI field definitions</w:t>
      </w:r>
      <w:bookmarkEnd w:id="2134"/>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2135" w:name="_Toc27826352"/>
      <w:bookmarkEnd w:id="2135"/>
    </w:p>
    <w:p w14:paraId="16185EB1" w14:textId="77777777" w:rsidR="00007D82" w:rsidRPr="00732CB8" w:rsidRDefault="00007D82" w:rsidP="00E2223B">
      <w:pPr>
        <w:pStyle w:val="Heading4"/>
        <w:rPr>
          <w:noProof/>
        </w:rPr>
      </w:pPr>
      <w:bookmarkStart w:id="2136"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2136"/>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6"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2137"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2137"/>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7"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2138" w:name="_Toc175541886"/>
      <w:bookmarkStart w:id="2139" w:name="_Toc175544223"/>
      <w:bookmarkStart w:id="2140" w:name="_Toc175541895"/>
      <w:bookmarkStart w:id="2141" w:name="OLE_LINK1"/>
      <w:bookmarkStart w:id="2142" w:name="_Toc175541896"/>
      <w:bookmarkEnd w:id="2138"/>
      <w:bookmarkEnd w:id="2139"/>
      <w:bookmarkEnd w:id="2140"/>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2141"/>
      <w:r w:rsidRPr="00732CB8">
        <w:rPr>
          <w:noProof/>
        </w:rPr>
        <w:t>(NR)   02231</w:t>
      </w:r>
      <w:bookmarkEnd w:id="2142"/>
    </w:p>
    <w:p w14:paraId="3073D79A" w14:textId="77777777" w:rsidR="00007D82" w:rsidRDefault="00007D82" w:rsidP="00477F56">
      <w:pPr>
        <w:pStyle w:val="Components"/>
      </w:pPr>
      <w:bookmarkStart w:id="2143" w:name="NRComponent"/>
      <w:r>
        <w:t>Components:  &lt;Low Value (NM)&gt; ^ &lt;High Value (NM)&gt;</w:t>
      </w:r>
      <w:bookmarkEnd w:id="2143"/>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2144" w:name="_MON_1146248659"/>
    <w:bookmarkStart w:id="2145" w:name="_MON_1146319638"/>
    <w:bookmarkStart w:id="2146" w:name="_MON_1147074514"/>
    <w:bookmarkEnd w:id="2144"/>
    <w:bookmarkEnd w:id="2145"/>
    <w:bookmarkEnd w:id="2146"/>
    <w:bookmarkStart w:id="2147" w:name="_MON_1146247786"/>
    <w:bookmarkEnd w:id="2147"/>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3.4pt" o:ole="">
            <v:imagedata r:id="rId188" o:title=""/>
          </v:shape>
          <o:OLEObject Type="Embed" ProgID="Word.Picture.8" ShapeID="_x0000_i1025" DrawAspect="Content" ObjectID="_1749893898" r:id="rId189"/>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2148"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2148"/>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2149"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2149"/>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2150" w:name="_Toc34319720"/>
      <w:r w:rsidRPr="009C0934">
        <w:rPr>
          <w:caps/>
        </w:rPr>
        <w:t>Contract Master File</w:t>
      </w:r>
      <w:r>
        <w:rPr>
          <w:caps/>
        </w:rPr>
        <w:t>s</w:t>
      </w:r>
      <w:bookmarkEnd w:id="2150"/>
    </w:p>
    <w:p w14:paraId="3679531D" w14:textId="77777777" w:rsidR="0008693D" w:rsidRDefault="0008693D" w:rsidP="0008693D">
      <w:pPr>
        <w:pStyle w:val="Heading3"/>
        <w:rPr>
          <w:noProof/>
        </w:rPr>
      </w:pPr>
      <w:bookmarkStart w:id="2151" w:name="_Toc34319721"/>
      <w:r w:rsidRPr="00732CB8">
        <w:rPr>
          <w:noProof/>
        </w:rPr>
        <w:t xml:space="preserve">MFN/MFK - </w:t>
      </w:r>
      <w:r>
        <w:rPr>
          <w:noProof/>
        </w:rPr>
        <w:t>Contract Master File – [Event  M19]</w:t>
      </w:r>
      <w:bookmarkEnd w:id="2151"/>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0"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1"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2152" w:name="_Toc34319722"/>
      <w:r>
        <w:rPr>
          <w:noProof/>
        </w:rPr>
        <w:t xml:space="preserve">CTR – </w:t>
      </w:r>
      <w:r w:rsidR="0008693D">
        <w:rPr>
          <w:noProof/>
        </w:rPr>
        <w:t>Contract Master Outbound</w:t>
      </w:r>
      <w:r w:rsidR="006918CE">
        <w:rPr>
          <w:noProof/>
        </w:rPr>
        <w:t xml:space="preserve"> Segment</w:t>
      </w:r>
      <w:bookmarkEnd w:id="2152"/>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2"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3"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4"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5" w:anchor="HL70532" w:history="1">
        <w:r w:rsidRPr="004B1A5B">
          <w:t>HL7 Table 0532 - Expanded Yes/no Indicator</w:t>
        </w:r>
      </w:hyperlink>
      <w:r>
        <w:t xml:space="preserve"> in Chapter 2C, Code Tables, for valid values.</w:t>
      </w:r>
    </w:p>
    <w:p w14:paraId="62365832" w14:textId="77777777" w:rsidR="0008693D" w:rsidRPr="006D2B53" w:rsidRDefault="0008693D" w:rsidP="0008693D">
      <w:pPr>
        <w:pStyle w:val="Heading4"/>
        <w:rPr>
          <w:noProof/>
          <w:rPrChange w:id="2153" w:author="Merrick, Riki | APHL" w:date="2022-07-25T09:48:00Z">
            <w:rPr>
              <w:noProof/>
              <w:lang w:val="fr-FR"/>
            </w:rPr>
          </w:rPrChange>
        </w:rPr>
      </w:pPr>
      <w:r>
        <w:rPr>
          <w:noProof/>
        </w:rPr>
        <w:t>CTR</w:t>
      </w:r>
      <w:r w:rsidRPr="006D2B53">
        <w:rPr>
          <w:noProof/>
          <w:rPrChange w:id="2154" w:author="Merrick, Riki | APHL" w:date="2022-07-25T09:48:00Z">
            <w:rPr>
              <w:noProof/>
              <w:lang w:val="fr-FR"/>
            </w:rPr>
          </w:rPrChange>
        </w:rPr>
        <w:t xml:space="preserve"> -13   Group Purchasing Organization</w:t>
      </w:r>
      <w:r w:rsidR="004168E5">
        <w:rPr>
          <w:noProof/>
        </w:rPr>
        <w:fldChar w:fldCharType="begin"/>
      </w:r>
      <w:r w:rsidRPr="006D2B53">
        <w:rPr>
          <w:noProof/>
          <w:rPrChange w:id="2155" w:author="Merrick, Riki | APHL" w:date="2022-07-25T09:48:00Z">
            <w:rPr>
              <w:noProof/>
              <w:lang w:val="fr-FR"/>
            </w:rPr>
          </w:rPrChange>
        </w:rPr>
        <w:instrText xml:space="preserve"> XE "Group Purchasing Organization" </w:instrText>
      </w:r>
      <w:r w:rsidR="004168E5">
        <w:rPr>
          <w:noProof/>
        </w:rPr>
        <w:fldChar w:fldCharType="end"/>
      </w:r>
      <w:r w:rsidRPr="006D2B53">
        <w:rPr>
          <w:noProof/>
          <w:rPrChange w:id="2156" w:author="Merrick, Riki | APHL" w:date="2022-07-25T09:48:00Z">
            <w:rPr>
              <w:noProof/>
              <w:lang w:val="fr-FR"/>
            </w:rPr>
          </w:rPrChange>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6"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2157" w:name="_Toc175541899"/>
      <w:bookmarkStart w:id="2158" w:name="_Toc191976195"/>
      <w:bookmarkStart w:id="2159" w:name="_Toc34319723"/>
      <w:r w:rsidRPr="00732CB8">
        <w:rPr>
          <w:noProof/>
        </w:rPr>
        <w:t>Examples</w:t>
      </w:r>
      <w:bookmarkEnd w:id="2112"/>
      <w:bookmarkEnd w:id="2113"/>
      <w:bookmarkEnd w:id="2124"/>
      <w:bookmarkEnd w:id="2157"/>
      <w:bookmarkEnd w:id="2158"/>
      <w:bookmarkEnd w:id="2159"/>
    </w:p>
    <w:p w14:paraId="52871FE7" w14:textId="77777777" w:rsidR="00007D82" w:rsidRPr="00732CB8" w:rsidRDefault="00007D82" w:rsidP="00E2223B">
      <w:pPr>
        <w:pStyle w:val="Heading3"/>
        <w:rPr>
          <w:noProof/>
        </w:rPr>
      </w:pPr>
      <w:bookmarkStart w:id="2160" w:name="_Toc348257298"/>
      <w:bookmarkStart w:id="2161" w:name="_Toc348257634"/>
      <w:bookmarkStart w:id="2162" w:name="_Toc348263256"/>
      <w:bookmarkStart w:id="2163" w:name="_Toc348336585"/>
      <w:bookmarkStart w:id="2164" w:name="_Toc348770073"/>
      <w:bookmarkStart w:id="2165" w:name="_Toc348856215"/>
      <w:bookmarkStart w:id="2166" w:name="_Toc348866636"/>
      <w:bookmarkStart w:id="2167" w:name="_Toc348947866"/>
      <w:bookmarkStart w:id="2168" w:name="_Toc349735447"/>
      <w:bookmarkStart w:id="2169" w:name="_Toc349735890"/>
      <w:bookmarkStart w:id="2170" w:name="_Toc349736044"/>
      <w:bookmarkStart w:id="2171" w:name="_Toc349803776"/>
      <w:bookmarkStart w:id="2172" w:name="_Toc359236114"/>
      <w:bookmarkStart w:id="2173" w:name="_Toc495682205"/>
      <w:bookmarkStart w:id="2174" w:name="_Toc2163636"/>
      <w:bookmarkStart w:id="2175" w:name="_Toc175541900"/>
      <w:bookmarkStart w:id="2176" w:name="_Toc191976196"/>
      <w:bookmarkStart w:id="2177" w:name="_Toc34319724"/>
      <w:r w:rsidRPr="00732CB8">
        <w:rPr>
          <w:noProof/>
        </w:rPr>
        <w:t>Master file update examples: with original and enhanced acknowledgment protocol</w:t>
      </w:r>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2178" w:name="_Ref374263539"/>
      <w:r w:rsidRPr="00732CB8">
        <w:rPr>
          <w:rStyle w:val="Strong"/>
          <w:bCs/>
          <w:noProof/>
        </w:rPr>
        <w:t>Original mode example:</w:t>
      </w:r>
      <w:bookmarkEnd w:id="2178"/>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2179" w:name="_Toc138661434"/>
      <w:bookmarkStart w:id="2180" w:name="_Toc138661443"/>
      <w:bookmarkStart w:id="2181" w:name="_Toc359236399"/>
      <w:bookmarkStart w:id="2182" w:name="_Toc495682206"/>
      <w:bookmarkStart w:id="2183" w:name="_Toc2163637"/>
      <w:bookmarkStart w:id="2184" w:name="_Toc175541921"/>
      <w:bookmarkStart w:id="2185" w:name="_Toc191976197"/>
      <w:bookmarkStart w:id="2186" w:name="_Toc34319725"/>
      <w:bookmarkEnd w:id="2179"/>
      <w:bookmarkEnd w:id="2180"/>
      <w:r w:rsidRPr="00732CB8">
        <w:rPr>
          <w:noProof/>
        </w:rPr>
        <w:t>OUTSTANDING ISSUES</w:t>
      </w:r>
      <w:bookmarkEnd w:id="1168"/>
      <w:bookmarkEnd w:id="1169"/>
      <w:bookmarkEnd w:id="1170"/>
      <w:bookmarkEnd w:id="1171"/>
      <w:bookmarkEnd w:id="2181"/>
      <w:bookmarkEnd w:id="2182"/>
      <w:bookmarkEnd w:id="2183"/>
      <w:bookmarkEnd w:id="2184"/>
      <w:bookmarkEnd w:id="2185"/>
      <w:bookmarkEnd w:id="2186"/>
    </w:p>
    <w:p w14:paraId="3F762194" w14:textId="77777777" w:rsidR="00007D82" w:rsidRPr="00732CB8" w:rsidRDefault="00007D82">
      <w:pPr>
        <w:rPr>
          <w:noProof/>
        </w:rPr>
      </w:pPr>
      <w:bookmarkStart w:id="2187" w:name="_Toc359236400"/>
      <w:r w:rsidRPr="00732CB8">
        <w:rPr>
          <w:noProof/>
        </w:rPr>
        <w:t>We invite proposals for the specification of other HL7-wide master files segments.</w:t>
      </w:r>
      <w:bookmarkEnd w:id="2187"/>
      <w:r w:rsidRPr="00732CB8">
        <w:rPr>
          <w:noProof/>
        </w:rPr>
        <w:t xml:space="preserve"> </w:t>
      </w:r>
    </w:p>
    <w:p w14:paraId="31F2F94B" w14:textId="77777777" w:rsidR="00007D82" w:rsidRPr="00732CB8" w:rsidRDefault="00007D82"/>
    <w:sectPr w:rsidR="00007D82" w:rsidRPr="00732CB8" w:rsidSect="009214EC">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Craig Newman" w:date="2023-07-03T12:47:00Z" w:initials="CN">
    <w:p w14:paraId="34C93CFF" w14:textId="482A9DC2" w:rsidR="00380E59" w:rsidRDefault="00380E59">
      <w:pPr>
        <w:pStyle w:val="CommentText"/>
      </w:pPr>
      <w:r>
        <w:rPr>
          <w:rStyle w:val="CommentReference"/>
        </w:rPr>
        <w:annotationRef/>
      </w:r>
      <w:r>
        <w:t>May need to be changed or removed</w:t>
      </w:r>
    </w:p>
  </w:comment>
  <w:comment w:id="11" w:author="Craig Newman" w:date="2023-07-03T12:47:00Z" w:initials="CN">
    <w:p w14:paraId="67A8167E" w14:textId="2AA3AA5A" w:rsidR="00380E59" w:rsidRDefault="00380E59">
      <w:pPr>
        <w:pStyle w:val="CommentText"/>
      </w:pPr>
      <w:r>
        <w:rPr>
          <w:rStyle w:val="CommentReference"/>
        </w:rPr>
        <w:annotationRef/>
      </w:r>
      <w:r>
        <w:t>Who should be here?</w:t>
      </w:r>
    </w:p>
  </w:comment>
  <w:comment w:id="596"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597"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598"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793" w:author="Scott Robertson" w:date="2022-07-18T09:57:00Z" w:initials="SMR">
    <w:p w14:paraId="52C4BBF3" w14:textId="7FE895B9" w:rsidR="006752C3" w:rsidRDefault="006752C3">
      <w:pPr>
        <w:pStyle w:val="CommentText"/>
      </w:pPr>
      <w:r>
        <w:rPr>
          <w:rStyle w:val="CommentReference"/>
        </w:rPr>
        <w:annotationRef/>
      </w:r>
      <w:r>
        <w:t>Need table name/number</w:t>
      </w:r>
    </w:p>
  </w:comment>
  <w:comment w:id="810" w:author="Scott Robertson" w:date="2022-07-18T09:57:00Z" w:initials="SMR">
    <w:p w14:paraId="19065341" w14:textId="2411FBD9" w:rsidR="00A60BC4" w:rsidRDefault="00A60BC4">
      <w:pPr>
        <w:pStyle w:val="CommentText"/>
      </w:pPr>
      <w:r>
        <w:rPr>
          <w:rStyle w:val="CommentReference"/>
        </w:rPr>
        <w:annotationRef/>
      </w:r>
      <w:r>
        <w:t>Need table name/number</w:t>
      </w:r>
    </w:p>
  </w:comment>
  <w:comment w:id="783"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1146"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1147"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1252"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1253"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93CFF" w15:done="0"/>
  <w15:commentEx w15:paraId="67A8167E" w15:done="0"/>
  <w15:commentEx w15:paraId="1B23FAE7" w15:done="0"/>
  <w15:commentEx w15:paraId="204D5589" w15:paraIdParent="1B23FAE7" w15:done="0"/>
  <w15:commentEx w15:paraId="465E5733" w15:paraIdParent="1B23FAE7" w15:done="0"/>
  <w15:commentEx w15:paraId="52C4BBF3" w15:done="0"/>
  <w15:commentEx w15:paraId="19065341" w15:done="0"/>
  <w15:commentEx w15:paraId="18FB35AB" w15:done="0"/>
  <w15:commentEx w15:paraId="304D4030" w15:done="0"/>
  <w15:commentEx w15:paraId="51B38808" w15:paraIdParent="304D4030" w15:done="0"/>
  <w15:commentEx w15:paraId="0B7EB0A3" w15:done="0"/>
  <w15:commentEx w15:paraId="6B19957C" w15:paraIdParent="0B7EB0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1D4" w16cex:dateUtc="2023-07-03T17:47:00Z"/>
  <w16cex:commentExtensible w16cex:durableId="284D41C8" w16cex:dateUtc="2023-07-03T17:47:00Z"/>
  <w16cex:commentExtensible w16cex:durableId="267FA275" w16cex:dateUtc="2022-07-18T16:12:00Z"/>
  <w16cex:commentExtensible w16cex:durableId="2688E6AD" w16cex:dateUtc="2022-07-25T13:53:00Z"/>
  <w16cex:commentExtensible w16cex:durableId="268D537A" w16cex:dateUtc="2022-07-28T22:27:00Z"/>
  <w16cex:commentExtensible w16cex:durableId="267FACF5" w16cex:dateUtc="2022-07-18T16:57:00Z"/>
  <w16cex:commentExtensible w16cex:durableId="267FAD08" w16cex:dateUtc="2022-07-18T16:5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93CFF" w16cid:durableId="284D41D4"/>
  <w16cid:commentId w16cid:paraId="67A8167E" w16cid:durableId="284D41C8"/>
  <w16cid:commentId w16cid:paraId="1B23FAE7" w16cid:durableId="267FA275"/>
  <w16cid:commentId w16cid:paraId="204D5589" w16cid:durableId="2688E6AD"/>
  <w16cid:commentId w16cid:paraId="465E5733" w16cid:durableId="268D537A"/>
  <w16cid:commentId w16cid:paraId="52C4BBF3" w16cid:durableId="267FACF5"/>
  <w16cid:commentId w16cid:paraId="19065341" w16cid:durableId="267FAD08"/>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8B66B" w14:textId="77777777" w:rsidR="00397988" w:rsidRDefault="00397988" w:rsidP="00DE775D">
      <w:pPr>
        <w:spacing w:after="0" w:line="240" w:lineRule="auto"/>
      </w:pPr>
      <w:r>
        <w:separator/>
      </w:r>
    </w:p>
  </w:endnote>
  <w:endnote w:type="continuationSeparator" w:id="0">
    <w:p w14:paraId="17C34551" w14:textId="77777777" w:rsidR="00397988" w:rsidRDefault="00397988"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255355F"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r>
    <w:del w:id="2188" w:author="Lynn Laakso" w:date="2022-09-09T13:57:00Z">
      <w:r w:rsidRPr="00667A3D" w:rsidDel="00F06E27">
        <w:delText xml:space="preserve">Health Level Seven, </w:delText>
      </w:r>
    </w:del>
    <w:r w:rsidRPr="00667A3D">
      <w:t xml:space="preserve">Version </w:t>
    </w:r>
    <w:fldSimple w:instr=" DOCPROPERTY release_version \* MERGEFORMAT ">
      <w:r w:rsidR="00584526">
        <w:t>2.9.1</w:t>
      </w:r>
    </w:fldSimple>
    <w:r w:rsidRPr="00667A3D">
      <w:t xml:space="preserve"> </w:t>
    </w:r>
    <w:del w:id="2189" w:author="Lynn Laakso" w:date="2022-09-09T13:57:00Z">
      <w:r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Pr="00667A3D" w:rsidDel="00F06E27">
        <w:delText>.  All rights reserved.</w:delText>
      </w:r>
    </w:del>
  </w:p>
  <w:p w14:paraId="7B06F613" w14:textId="093DC3F2" w:rsidR="00D30450" w:rsidRPr="00C92926" w:rsidRDefault="00F06E27" w:rsidP="00F06E27">
    <w:pPr>
      <w:pStyle w:val="Footer"/>
    </w:pPr>
    <w:ins w:id="2190" w:author="Lynn Laakso" w:date="2022-09-09T13:57:00Z">
      <w:r w:rsidRPr="00667A3D">
        <w:t xml:space="preserve">© </w:t>
      </w:r>
      <w:r>
        <w:fldChar w:fldCharType="begin"/>
      </w:r>
      <w:r>
        <w:instrText xml:space="preserve"> DOCPROPERTY release_year \* MERGEFORMAT </w:instrText>
      </w:r>
      <w:r>
        <w:fldChar w:fldCharType="separate"/>
      </w:r>
    </w:ins>
    <w:r w:rsidR="00584526">
      <w:t>2022</w:t>
    </w:r>
    <w:ins w:id="2191" w:author="Lynn Laakso" w:date="2022-09-09T13:57: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192" w:author="Lynn Laakso" w:date="2022-09-09T13:57:00Z">
      <w:r>
        <w:fldChar w:fldCharType="end"/>
      </w:r>
      <w:r w:rsidRPr="00667A3D">
        <w:t xml:space="preserve"> </w:t>
      </w:r>
      <w:r>
        <w:fldChar w:fldCharType="begin"/>
      </w:r>
      <w:r>
        <w:instrText xml:space="preserve"> DOCPROPERTY release_year \* MERGEFORMAT </w:instrText>
      </w:r>
      <w:r>
        <w:fldChar w:fldCharType="separate"/>
      </w:r>
    </w:ins>
    <w:r w:rsidR="00584526">
      <w:t>2022</w:t>
    </w:r>
    <w:ins w:id="2193" w:author="Lynn Laakso" w:date="2022-09-09T13:57:00Z">
      <w:r>
        <w:fldChar w:fldCharType="end"/>
      </w:r>
      <w:r>
        <w:t xml:space="preserve"> </w:t>
      </w:r>
      <w:r>
        <w:fldChar w:fldCharType="begin"/>
      </w:r>
      <w:r>
        <w:instrText xml:space="preserve"> DOCPROPERTY  release_status  \* MERGEFORMAT </w:instrText>
      </w:r>
      <w:r>
        <w:fldChar w:fldCharType="separate"/>
      </w:r>
    </w:ins>
    <w:r w:rsidR="00584526">
      <w:t>Normative Ballot #1</w:t>
    </w:r>
    <w:ins w:id="2194" w:author="Lynn Laakso" w:date="2022-09-09T13:57:00Z">
      <w:r>
        <w:fldChar w:fldCharType="end"/>
      </w:r>
      <w:r w:rsidRPr="00667A3D">
        <w:t>.</w:t>
      </w:r>
      <w:r w:rsidRPr="00667A3D" w:rsidDel="00F06E27">
        <w:t xml:space="preserve"> </w:t>
      </w:r>
    </w:ins>
    <w:del w:id="2195" w:author="Lynn Laakso" w:date="2022-09-09T13:57:00Z">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485709"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C92926" w:rsidDel="00F06E27">
        <w:delText>.</w:delText>
      </w:r>
      <w:r w:rsidR="00D30450" w:rsidRPr="00C92926" w:rsidDel="00F06E27">
        <w:tab/>
      </w:r>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C92926" w:rsidDel="00F06E27">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85D2AC" w:rsidR="00F06E27" w:rsidRPr="00667A3D" w:rsidRDefault="00F06E27" w:rsidP="00F06E27">
    <w:pPr>
      <w:pStyle w:val="Footer"/>
      <w:rPr>
        <w:ins w:id="2196" w:author="Lynn Laakso" w:date="2022-09-09T13:56:00Z"/>
      </w:rPr>
    </w:pPr>
    <w:ins w:id="2197" w:author="Lynn Laakso" w:date="2022-09-09T13:56:00Z">
      <w:r w:rsidRPr="00667A3D">
        <w:t xml:space="preserve">Version </w:t>
      </w:r>
      <w:r>
        <w:fldChar w:fldCharType="begin"/>
      </w:r>
      <w:r>
        <w:instrText xml:space="preserve"> DOCPROPERTY release_version \* MERGEFORMAT </w:instrText>
      </w:r>
      <w:r>
        <w:fldChar w:fldCharType="separate"/>
      </w:r>
    </w:ins>
    <w:r w:rsidR="00584526">
      <w:t>2.9.1</w:t>
    </w:r>
    <w:ins w:id="2198" w:author="Lynn Laakso" w:date="2022-09-09T13:56:00Z">
      <w:r>
        <w:fldChar w:fldCharType="end"/>
      </w:r>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ins>
  </w:p>
  <w:p w14:paraId="1131CC25" w14:textId="6FB18335" w:rsidR="00D30450" w:rsidRPr="00667A3D" w:rsidDel="00F06E27" w:rsidRDefault="00F06E27" w:rsidP="00667A3D">
    <w:pPr>
      <w:pStyle w:val="Footer"/>
      <w:rPr>
        <w:del w:id="2199" w:author="Lynn Laakso" w:date="2022-09-09T13:56:00Z"/>
      </w:rPr>
    </w:pPr>
    <w:ins w:id="2200"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201" w:author="Lynn Laakso" w:date="2022-09-09T13:56:00Z">
      <w:r>
        <w:fldChar w:fldCharType="end"/>
      </w:r>
      <w:r w:rsidRPr="00F06E27">
        <w:t xml:space="preserve"> </w:t>
      </w:r>
      <w:r w:rsidRPr="00667A3D">
        <w:t>Health Level Seven,</w:t>
      </w:r>
      <w:r>
        <w:t xml:space="preserve"> International. </w:t>
      </w:r>
      <w:r w:rsidRPr="00667A3D">
        <w:t>All rights reserved.</w:t>
      </w:r>
      <w:r>
        <w:tab/>
      </w:r>
      <w:r>
        <w:fldChar w:fldCharType="begin"/>
      </w:r>
      <w:r>
        <w:instrText xml:space="preserve"> DOCPROPERTY  release_month  \* MERGEFORMAT </w:instrText>
      </w:r>
      <w:r>
        <w:fldChar w:fldCharType="separate"/>
      </w:r>
    </w:ins>
    <w:r w:rsidR="00584526">
      <w:t>September</w:t>
    </w:r>
    <w:ins w:id="2202"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203" w:author="Lynn Laakso" w:date="2022-09-09T13:56:00Z">
      <w:r>
        <w:fldChar w:fldCharType="end"/>
      </w:r>
      <w:r>
        <w:t xml:space="preserve"> </w:t>
      </w:r>
      <w:r>
        <w:fldChar w:fldCharType="begin"/>
      </w:r>
      <w:r>
        <w:instrText xml:space="preserve"> DOCPROPERTY  release_status  \* MERGEFORMAT </w:instrText>
      </w:r>
      <w:r>
        <w:fldChar w:fldCharType="separate"/>
      </w:r>
    </w:ins>
    <w:r w:rsidR="00584526">
      <w:t>Normative Ballot #1</w:t>
    </w:r>
    <w:ins w:id="2204" w:author="Lynn Laakso" w:date="2022-09-09T13:56:00Z">
      <w:r>
        <w:fldChar w:fldCharType="end"/>
      </w:r>
      <w:r w:rsidRPr="00667A3D">
        <w:t>.</w:t>
      </w:r>
      <w:r w:rsidRPr="00667A3D" w:rsidDel="00F06E27">
        <w:t xml:space="preserve"> </w:t>
      </w:r>
    </w:ins>
    <w:del w:id="2205" w:author="Lynn Laakso" w:date="2022-09-09T13:56:00Z">
      <w:r w:rsidR="00D30450" w:rsidRPr="00667A3D" w:rsidDel="00F06E27">
        <w:delText xml:space="preserve">Health Level Seven, Version </w:delText>
      </w:r>
      <w:r w:rsidDel="00F06E27">
        <w:fldChar w:fldCharType="begin"/>
      </w:r>
      <w:r w:rsidDel="00F06E27">
        <w:delInstrText xml:space="preserve"> DOCPROPERTY release_version \* MERGEFORMAT </w:delInstrText>
      </w:r>
      <w:r w:rsidDel="00F06E27">
        <w:fldChar w:fldCharType="separate"/>
      </w:r>
      <w:r w:rsidR="000415D4" w:rsidDel="00F06E27">
        <w:delText>2.9.1</w:delText>
      </w:r>
      <w:r w:rsidDel="00F06E27">
        <w:fldChar w:fldCharType="end"/>
      </w:r>
      <w:r w:rsidR="00D30450" w:rsidRPr="00667A3D" w:rsidDel="00F06E27">
        <w:delText xml:space="preserve"> ©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  All rights reserved.</w:delText>
      </w:r>
      <w:r w:rsidR="00D30450" w:rsidRPr="00667A3D" w:rsidDel="00F06E27">
        <w:tab/>
        <w:delText xml:space="preserve">Page </w:delText>
      </w:r>
      <w:r w:rsidR="00D30450" w:rsidRPr="00667A3D" w:rsidDel="00F06E27">
        <w:fldChar w:fldCharType="begin"/>
      </w:r>
      <w:r w:rsidR="00D30450" w:rsidRPr="00667A3D" w:rsidDel="00F06E27">
        <w:delInstrText xml:space="preserve"> PAGE </w:delInstrText>
      </w:r>
      <w:r w:rsidR="00D30450" w:rsidRPr="00667A3D" w:rsidDel="00F06E27">
        <w:fldChar w:fldCharType="separate"/>
      </w:r>
      <w:r w:rsidR="00D30450" w:rsidRPr="00667A3D" w:rsidDel="00F06E27">
        <w:delText>129</w:delText>
      </w:r>
      <w:r w:rsidR="00D30450" w:rsidRPr="00667A3D" w:rsidDel="00F06E27">
        <w:fldChar w:fldCharType="end"/>
      </w:r>
    </w:del>
  </w:p>
  <w:p w14:paraId="3E715573" w14:textId="7309F36D" w:rsidR="00D30450" w:rsidRPr="00667A3D" w:rsidRDefault="00C24314" w:rsidP="00667A3D">
    <w:pPr>
      <w:pStyle w:val="Footer"/>
    </w:pPr>
    <w:del w:id="2206" w:author="Lynn Laakso" w:date="2022-09-09T13:56:00Z">
      <w:r w:rsidDel="00F06E27">
        <w:fldChar w:fldCharType="begin"/>
      </w:r>
      <w:r w:rsidDel="00F06E27">
        <w:delInstrText xml:space="preserve"> DOCPROPERTY  release_status  \* MERGEFORMAT </w:delInstrText>
      </w:r>
      <w:r w:rsidDel="00F06E27">
        <w:fldChar w:fldCharType="separate"/>
      </w:r>
      <w:r w:rsidR="000415D4" w:rsidDel="00F06E27">
        <w:delText>Normative Balloft #1</w:delText>
      </w:r>
      <w:r w:rsidDel="00F06E27">
        <w:fldChar w:fldCharType="end"/>
      </w:r>
      <w:r w:rsidR="00D30450" w:rsidRPr="00667A3D" w:rsidDel="00F06E27">
        <w:delText>.</w:delText>
      </w:r>
      <w:r w:rsidR="00D30450" w:rsidRPr="00667A3D" w:rsidDel="00F06E27">
        <w:tab/>
      </w:r>
      <w:r w:rsidDel="00F06E27">
        <w:fldChar w:fldCharType="begin"/>
      </w:r>
      <w:r w:rsidDel="00F06E27">
        <w:delInstrText xml:space="preserve"> DOCPROPERTY  release_month  \* MERGEFORMAT </w:delInstrText>
      </w:r>
      <w:r w:rsidDel="00F06E27">
        <w:fldChar w:fldCharType="separate"/>
      </w:r>
      <w:r w:rsidR="000415D4"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R="000415D4" w:rsidDel="00F06E27">
        <w:delText>2022</w:delText>
      </w:r>
      <w:r w:rsidDel="00F06E27">
        <w:fldChar w:fldCharType="end"/>
      </w:r>
      <w:r w:rsidR="00D30450" w:rsidRPr="00667A3D" w:rsidDel="00F06E27">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079FE465" w:rsidR="00D30450" w:rsidRPr="00667A3D" w:rsidRDefault="00D30450" w:rsidP="00667A3D">
    <w:pPr>
      <w:pStyle w:val="Footer"/>
    </w:pPr>
    <w:del w:id="2207" w:author="Lynn Laakso" w:date="2022-09-09T13:56:00Z">
      <w:r w:rsidRPr="00667A3D" w:rsidDel="00F06E27">
        <w:delText xml:space="preserve">Health Level Seven, </w:delText>
      </w:r>
    </w:del>
    <w:r w:rsidRPr="00667A3D">
      <w:t xml:space="preserve">Version </w:t>
    </w:r>
    <w:fldSimple w:instr=" DOCPROPERTY release_version \* MERGEFORMAT ">
      <w:r w:rsidR="00584526">
        <w:t>2.9.1</w:t>
      </w:r>
    </w:fldSimple>
    <w:del w:id="2208" w:author="Lynn Laakso" w:date="2022-09-09T13:56:00Z">
      <w:r w:rsidRPr="00667A3D" w:rsidDel="00F06E27">
        <w:delText xml:space="preserve"> © </w:delText>
      </w:r>
      <w:r w:rsidDel="00F06E27">
        <w:fldChar w:fldCharType="begin"/>
      </w:r>
      <w:r w:rsidDel="00F06E27">
        <w:delInstrText xml:space="preserve"> DOCPROPERTY release_year \* MERGEFORMAT </w:delInstrText>
      </w:r>
      <w:r w:rsidDel="00F06E27">
        <w:fldChar w:fldCharType="separate"/>
      </w:r>
      <w:r w:rsidR="00F06E27" w:rsidDel="00F06E27">
        <w:delText>2022</w:delText>
      </w:r>
      <w:r w:rsidDel="00F06E27">
        <w:fldChar w:fldCharType="end"/>
      </w:r>
    </w:del>
    <w:r w:rsidRPr="00667A3D">
      <w:t xml:space="preserve">.  </w:t>
    </w:r>
    <w:moveFromRangeStart w:id="2209" w:author="Lynn Laakso" w:date="2022-09-09T13:56:00Z" w:name="move113624219"/>
    <w:moveFrom w:id="2210" w:author="Lynn Laakso" w:date="2022-09-09T13:56:00Z">
      <w:r w:rsidRPr="00667A3D" w:rsidDel="00F06E27">
        <w:t>All rights reserved.</w:t>
      </w:r>
    </w:moveFrom>
    <w:moveFromRangeEnd w:id="2209"/>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0567619" w:rsidR="00D30450" w:rsidRPr="00667A3D" w:rsidRDefault="00F06E27" w:rsidP="00667A3D">
    <w:pPr>
      <w:pStyle w:val="Footer"/>
    </w:pPr>
    <w:ins w:id="2211" w:author="Lynn Laakso" w:date="2022-09-09T13:56:00Z">
      <w:r w:rsidRPr="00667A3D">
        <w:t xml:space="preserve">© </w:t>
      </w:r>
      <w:r>
        <w:fldChar w:fldCharType="begin"/>
      </w:r>
      <w:r>
        <w:instrText xml:space="preserve"> DOCPROPERTY release_year \* MERGEFORMAT </w:instrText>
      </w:r>
      <w:r>
        <w:fldChar w:fldCharType="separate"/>
      </w:r>
    </w:ins>
    <w:r w:rsidR="00584526">
      <w:t>2022</w:t>
    </w:r>
    <w:ins w:id="2212" w:author="Lynn Laakso" w:date="2022-09-09T13:56:00Z">
      <w:r>
        <w:fldChar w:fldCharType="end"/>
      </w:r>
      <w:r w:rsidRPr="00F06E27">
        <w:t xml:space="preserve"> </w:t>
      </w:r>
      <w:r w:rsidRPr="00667A3D">
        <w:t>Health Level Seven,</w:t>
      </w:r>
      <w:r>
        <w:t xml:space="preserve"> International. </w:t>
      </w:r>
    </w:ins>
    <w:moveToRangeStart w:id="2213" w:author="Lynn Laakso" w:date="2022-09-09T13:56:00Z" w:name="move113624219"/>
    <w:moveTo w:id="2214" w:author="Lynn Laakso" w:date="2022-09-09T13:56:00Z">
      <w:r w:rsidRPr="00667A3D">
        <w:t>All rights reserved.</w:t>
      </w:r>
    </w:moveTo>
    <w:moveToRangeEnd w:id="2213"/>
    <w:ins w:id="2215" w:author="Lynn Laakso" w:date="2022-09-09T13:56:00Z">
      <w:r>
        <w:tab/>
      </w:r>
      <w:r>
        <w:fldChar w:fldCharType="begin"/>
      </w:r>
      <w:r>
        <w:instrText xml:space="preserve"> DOCPROPERTY  release_month  \* MERGEFORMAT </w:instrText>
      </w:r>
      <w:r>
        <w:fldChar w:fldCharType="separate"/>
      </w:r>
    </w:ins>
    <w:r w:rsidR="00584526">
      <w:t>September</w:t>
    </w:r>
    <w:ins w:id="2216" w:author="Lynn Laakso" w:date="2022-09-09T13:56:00Z">
      <w:r>
        <w:fldChar w:fldCharType="end"/>
      </w:r>
      <w:r w:rsidRPr="00667A3D">
        <w:t xml:space="preserve"> </w:t>
      </w:r>
      <w:r>
        <w:fldChar w:fldCharType="begin"/>
      </w:r>
      <w:r>
        <w:instrText xml:space="preserve"> DOCPROPERTY release_year \* MERGEFORMAT </w:instrText>
      </w:r>
      <w:r>
        <w:fldChar w:fldCharType="separate"/>
      </w:r>
    </w:ins>
    <w:r w:rsidR="00584526">
      <w:t>2022</w:t>
    </w:r>
    <w:ins w:id="2217" w:author="Lynn Laakso" w:date="2022-09-09T13:56:00Z">
      <w:r>
        <w:fldChar w:fldCharType="end"/>
      </w:r>
      <w:r>
        <w:t xml:space="preserve"> </w:t>
      </w:r>
    </w:ins>
    <w:fldSimple w:instr=" DOCPROPERTY  release_status  \* MERGEFORMAT ">
      <w:r w:rsidR="00584526">
        <w:t>Normative Ballot #1</w:t>
      </w:r>
    </w:fldSimple>
    <w:r w:rsidR="00D30450" w:rsidRPr="00667A3D">
      <w:t>.</w:t>
    </w:r>
    <w:ins w:id="2218" w:author="Lynn Laakso" w:date="2022-09-09T13:56:00Z">
      <w:r w:rsidRPr="00667A3D" w:rsidDel="00F06E27">
        <w:t xml:space="preserve"> </w:t>
      </w:r>
    </w:ins>
    <w:del w:id="2219" w:author="Lynn Laakso" w:date="2022-09-09T13:56:00Z">
      <w:r w:rsidR="00D30450" w:rsidRPr="00667A3D" w:rsidDel="00F06E27">
        <w:tab/>
      </w:r>
      <w:r w:rsidDel="00F06E27">
        <w:fldChar w:fldCharType="begin"/>
      </w:r>
      <w:r w:rsidDel="00F06E27">
        <w:delInstrText xml:space="preserve"> DOCPROPERTY  release_month  \* MERGEFORMAT </w:delInstrText>
      </w:r>
      <w:r w:rsidDel="00F06E27">
        <w:fldChar w:fldCharType="separate"/>
      </w:r>
      <w:r w:rsidDel="00F06E27">
        <w:delText>September</w:delText>
      </w:r>
      <w:r w:rsidDel="00F06E27">
        <w:fldChar w:fldCharType="end"/>
      </w:r>
      <w:r w:rsidR="00D30450" w:rsidRPr="00667A3D" w:rsidDel="00F06E27">
        <w:delText xml:space="preserve"> </w:delText>
      </w:r>
      <w:r w:rsidDel="00F06E27">
        <w:fldChar w:fldCharType="begin"/>
      </w:r>
      <w:r w:rsidDel="00F06E27">
        <w:delInstrText xml:space="preserve"> DOCPROPERTY release_year \* MERGEFORMAT </w:delInstrText>
      </w:r>
      <w:r w:rsidDel="00F06E27">
        <w:fldChar w:fldCharType="separate"/>
      </w:r>
      <w:r w:rsidDel="00F06E27">
        <w:delText>2022</w:delText>
      </w:r>
      <w:r w:rsidDel="00F06E27">
        <w:fldChar w:fldCharType="end"/>
      </w:r>
      <w:r w:rsidR="00D30450" w:rsidRPr="00667A3D" w:rsidDel="00F06E27">
        <w:delTex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3D370" w14:textId="77777777" w:rsidR="00397988" w:rsidRDefault="00397988" w:rsidP="00DE775D">
      <w:pPr>
        <w:spacing w:after="0" w:line="240" w:lineRule="auto"/>
      </w:pPr>
      <w:r>
        <w:separator/>
      </w:r>
    </w:p>
  </w:footnote>
  <w:footnote w:type="continuationSeparator" w:id="0">
    <w:p w14:paraId="4751377A" w14:textId="77777777" w:rsidR="00397988" w:rsidRDefault="00397988"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Scott Robertson">
    <w15:presenceInfo w15:providerId="AD" w15:userId="S::Scott.M.Robertson@kp.org::f2f15177-16c0-4407-91e4-24df11ee2f3d"/>
  </w15:person>
  <w15:person w15:author="Craig Newman">
    <w15:presenceInfo w15:providerId="AD" w15:userId="S::Craig.Newman@Altarum.org::12887d91-09b3-475f-a544-dbb757be9fcc"/>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Scott M Robertson">
    <w15:presenceInfo w15:providerId="AD" w15:userId="S::Scott.M.Robertson@kp.org::f2f15177-16c0-4407-91e4-24df11ee2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508F"/>
    <w:rsid w:val="004472C8"/>
    <w:rsid w:val="00452E62"/>
    <w:rsid w:val="00454555"/>
    <w:rsid w:val="00455598"/>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2383"/>
    <w:rsid w:val="004F2E10"/>
    <w:rsid w:val="004F5A3A"/>
    <w:rsid w:val="005005E3"/>
    <w:rsid w:val="00503884"/>
    <w:rsid w:val="005064F5"/>
    <w:rsid w:val="005101CC"/>
    <w:rsid w:val="005104A3"/>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79EC"/>
    <w:rsid w:val="00A2084A"/>
    <w:rsid w:val="00A223D6"/>
    <w:rsid w:val="00A3436A"/>
    <w:rsid w:val="00A3484F"/>
    <w:rsid w:val="00A46246"/>
    <w:rsid w:val="00A4689C"/>
    <w:rsid w:val="00A5069B"/>
    <w:rsid w:val="00A513D0"/>
    <w:rsid w:val="00A53F96"/>
    <w:rsid w:val="00A57F18"/>
    <w:rsid w:val="00A60BC4"/>
    <w:rsid w:val="00A64F89"/>
    <w:rsid w:val="00A67555"/>
    <w:rsid w:val="00A67F22"/>
    <w:rsid w:val="00A706CE"/>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3320"/>
    <w:rsid w:val="00E51C74"/>
    <w:rsid w:val="00E54B01"/>
    <w:rsid w:val="00E551FD"/>
    <w:rsid w:val="00E555C3"/>
    <w:rsid w:val="00E65E47"/>
    <w:rsid w:val="00E740A3"/>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F06E27"/>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07" Type="http://schemas.openxmlformats.org/officeDocument/2006/relationships/hyperlink" Target="file:///E:\V2\v2.9%20final%20Nov%20from%20Frank\V29_CH02C_Tables.docx" TargetMode="External"/><Relationship Id="rId11" Type="http://schemas.microsoft.com/office/2016/09/relationships/commentsIds" Target="commentsIds.xm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microsoft.com/office/2018/08/relationships/commentsExtensible" Target="commentsExtensible.xm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mailto:inm@lists.hl7.org"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1.xml"/><Relationship Id="rId203" Type="http://schemas.microsoft.com/office/2011/relationships/people" Target="peop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D:\AppData\Local\Microsoft\AppData\Local\Microsoft\Windows\INetCache\Content.Outlook\0BI8VTYA\V282_CH02C_CodeTables.doc"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oleObject" Target="embeddings/oleObject1.bin"/><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4"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microsoft.com/office/2011/relationships/commentsExtended" Target="commentsExtended.xm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comments" Target="comments.xm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1.xml"/><Relationship Id="rId201" Type="http://schemas.openxmlformats.org/officeDocument/2006/relationships/footer" Target="foot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2.xml"/><Relationship Id="rId202" Type="http://schemas.openxmlformats.org/officeDocument/2006/relationships/fontTable" Target="fontTa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image" Target="media/image2.wmf"/><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62027</Words>
  <Characters>353556</Characters>
  <Application>Microsoft Office Word</Application>
  <DocSecurity>0</DocSecurity>
  <Lines>2946</Lines>
  <Paragraphs>829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414754</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Craig Newman</cp:lastModifiedBy>
  <cp:revision>9</cp:revision>
  <cp:lastPrinted>2022-09-09T17:59:00Z</cp:lastPrinted>
  <dcterms:created xsi:type="dcterms:W3CDTF">2022-09-09T17:57:00Z</dcterms:created>
  <dcterms:modified xsi:type="dcterms:W3CDTF">2023-07-03T17:47:00Z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