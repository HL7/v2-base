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1210" w14:textId="5C414D20" w:rsidR="00BF1529" w:rsidRPr="00024C48" w:rsidDel="00024C48" w:rsidRDefault="00FD73B4" w:rsidP="00BF1529">
      <w:pPr>
        <w:pStyle w:val="ANSIdesignation"/>
        <w:spacing w:before="0" w:after="0"/>
        <w:rPr>
          <w:del w:id="1" w:author="Lynn Laakso" w:date="2022-09-09T15:39:00Z"/>
          <w:rFonts w:ascii="Arial Narrow" w:hAnsi="Arial Narrow"/>
          <w:bCs/>
          <w:rPrChange w:id="2" w:author="Lynn Laakso" w:date="2022-09-09T15:39:00Z">
            <w:rPr>
              <w:del w:id="3" w:author="Lynn Laakso" w:date="2022-09-09T15:39:00Z"/>
              <w:rFonts w:ascii="Arial Narrow" w:hAnsi="Arial Narrow"/>
              <w:b/>
            </w:rPr>
          </w:rPrChange>
        </w:rPr>
      </w:pPr>
      <w:bookmarkStart w:id="4" w:name="_Toc25579082"/>
      <w:bookmarkStart w:id="5" w:name="_Toc25585447"/>
      <w:bookmarkStart w:id="6" w:name="_Toc358711079"/>
      <w:bookmarkStart w:id="7" w:name="_Toc79043497"/>
      <w:r w:rsidRPr="00024C48">
        <w:rPr>
          <w:bCs/>
          <w:caps w:val="0"/>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del w:id="8" w:author="Lynn Laakso" w:date="2022-09-09T15:39:00Z">
        <w:r w:rsidR="00BF1529" w:rsidRPr="00024C48" w:rsidDel="00024C48">
          <w:rPr>
            <w:rFonts w:ascii="Arial Narrow" w:hAnsi="Arial Narrow"/>
            <w:bCs/>
            <w:caps w:val="0"/>
            <w:noProof/>
            <w:rPrChange w:id="9" w:author="Lynn Laakso" w:date="2022-09-09T15:39:00Z">
              <w:rPr>
                <w:rFonts w:ascii="Arial Narrow" w:hAnsi="Arial Narrow"/>
                <w:b/>
                <w:caps w:val="0"/>
                <w:noProof/>
              </w:rPr>
            </w:rPrChange>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793BAF7" w14:textId="2A2C29FC" w:rsidR="00BF1529" w:rsidRPr="00024C48" w:rsidDel="00024C48" w:rsidRDefault="00BF1529" w:rsidP="00BF1529">
      <w:pPr>
        <w:spacing w:after="0"/>
        <w:jc w:val="right"/>
        <w:rPr>
          <w:del w:id="10" w:author="Lynn Laakso" w:date="2022-09-09T15:39:00Z"/>
          <w:rFonts w:ascii="Garamond" w:hAnsi="Garamond"/>
          <w:bCs/>
          <w:sz w:val="32"/>
          <w:rPrChange w:id="11" w:author="Lynn Laakso" w:date="2022-09-09T15:39:00Z">
            <w:rPr>
              <w:del w:id="12" w:author="Lynn Laakso" w:date="2022-09-09T15:39:00Z"/>
              <w:rFonts w:ascii="Garamond" w:hAnsi="Garamond"/>
              <w:b/>
              <w:sz w:val="32"/>
            </w:rPr>
          </w:rPrChange>
        </w:rPr>
      </w:pPr>
      <w:del w:id="13" w:author="Lynn Laakso" w:date="2022-09-09T15:39:00Z">
        <w:r w:rsidRPr="00024C48" w:rsidDel="00024C48">
          <w:rPr>
            <w:rFonts w:ascii="Garamond" w:hAnsi="Garamond"/>
            <w:bCs/>
            <w:sz w:val="32"/>
            <w:rPrChange w:id="14" w:author="Lynn Laakso" w:date="2022-09-09T15:39:00Z">
              <w:rPr>
                <w:rFonts w:ascii="Garamond" w:hAnsi="Garamond"/>
                <w:b/>
                <w:sz w:val="32"/>
              </w:rPr>
            </w:rPrChange>
          </w:rPr>
          <w:delText>ANSI/HL7 V2.9-2019</w:delText>
        </w:r>
      </w:del>
    </w:p>
    <w:p w14:paraId="597876B0" w14:textId="51AB77C6" w:rsidR="00BF1529" w:rsidRPr="00024C48" w:rsidRDefault="00BF1529">
      <w:pPr>
        <w:pStyle w:val="ANSIdesignation"/>
        <w:spacing w:before="0" w:after="0"/>
        <w:rPr>
          <w:bCs/>
        </w:rPr>
        <w:pPrChange w:id="15" w:author="Lynn Laakso" w:date="2022-09-09T15:39:00Z">
          <w:pPr>
            <w:spacing w:after="0"/>
            <w:jc w:val="right"/>
          </w:pPr>
        </w:pPrChange>
      </w:pPr>
      <w:del w:id="16" w:author="Lynn Laakso" w:date="2022-09-09T15:39:00Z">
        <w:r w:rsidRPr="00024C48" w:rsidDel="00024C48">
          <w:rPr>
            <w:rFonts w:ascii="Garamond" w:hAnsi="Garamond"/>
            <w:bCs/>
            <w:rPrChange w:id="17" w:author="Lynn Laakso" w:date="2022-09-09T15:39:00Z">
              <w:rPr>
                <w:rFonts w:ascii="Garamond" w:hAnsi="Garamond"/>
                <w:b/>
                <w:caps/>
              </w:rPr>
            </w:rPrChange>
          </w:rPr>
          <w:delText>12/9/2019</w:delText>
        </w:r>
      </w:del>
      <w:ins w:id="18" w:author="Lynn Laakso" w:date="2022-09-09T15:39:00Z">
        <w:r w:rsidR="00024C48" w:rsidRPr="00024C48">
          <w:rPr>
            <w:rFonts w:ascii="Arial Narrow" w:hAnsi="Arial Narrow"/>
            <w:bCs/>
            <w:noProof/>
            <w:rPrChange w:id="19" w:author="Lynn Laakso" w:date="2022-09-09T15:39:00Z">
              <w:rPr>
                <w:rFonts w:ascii="Arial Narrow" w:hAnsi="Arial Narrow"/>
                <w:b/>
                <w:caps/>
                <w:noProof/>
              </w:rPr>
            </w:rPrChange>
          </w:rPr>
          <w:t>V291_R1_N1_2022SEP</w:t>
        </w:r>
      </w:ins>
    </w:p>
    <w:bookmarkEnd w:id="4"/>
    <w:bookmarkEnd w:id="5"/>
    <w:p w14:paraId="0B6ABFDB" w14:textId="77777777" w:rsidR="00B8301A" w:rsidRDefault="00E74308" w:rsidP="00B8301A">
      <w:pPr>
        <w:pStyle w:val="Heading1"/>
        <w:rPr>
          <w:noProof/>
        </w:rPr>
      </w:pPr>
      <w:r>
        <w:rPr>
          <w:noProof/>
        </w:rPr>
        <w:t>.</w:t>
      </w:r>
      <w:r>
        <w:rPr>
          <w:noProof/>
        </w:rPr>
        <w:br/>
      </w:r>
      <w:bookmarkEnd w:id="6"/>
      <w:r>
        <w:rPr>
          <w:noProof/>
        </w:rPr>
        <w:t>Materials Management</w:t>
      </w:r>
      <w:bookmarkEnd w:id="7"/>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03FEB4A0" w14:textId="65CDA0B6" w:rsidR="00DC41D9" w:rsidRDefault="00DC41D9" w:rsidP="00CE2217">
            <w:pPr>
              <w:rPr>
                <w:noProof/>
              </w:rPr>
            </w:pPr>
            <w:r>
              <w:rPr>
                <w:noProof/>
              </w:rPr>
              <w:t>J.D. Nolen</w:t>
            </w:r>
            <w:r w:rsidR="00CE2217">
              <w:rPr>
                <w:noProof/>
              </w:rPr>
              <w:br/>
            </w: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71E0A1F7" w14:textId="0D868DEF" w:rsidR="00DC41D9" w:rsidRDefault="00DC41D9" w:rsidP="00CE2217">
            <w:pPr>
              <w:rPr>
                <w:noProof/>
              </w:rPr>
            </w:pPr>
            <w:r>
              <w:rPr>
                <w:noProof/>
              </w:rPr>
              <w:t>David Burgess</w:t>
            </w:r>
            <w:r w:rsidR="00CE2217">
              <w:rPr>
                <w:noProof/>
              </w:rPr>
              <w:br/>
            </w: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80649"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3F8022F0" w:rsidR="00CE2217" w:rsidRDefault="00CE2217" w:rsidP="00CE2217">
      <w:pPr>
        <w:rPr>
          <w:ins w:id="20" w:author="Frank Oemig" w:date="2022-09-07T17:09:00Z"/>
        </w:rPr>
      </w:pPr>
    </w:p>
    <w:p w14:paraId="136F3D24" w14:textId="77777777" w:rsidR="0046293F" w:rsidRPr="007D514E"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1" w:author="Frank Oemig" w:date="2022-09-07T17:09:00Z"/>
          <w:rFonts w:eastAsia="Calibri"/>
          <w:bCs/>
          <w:noProof/>
          <w:sz w:val="32"/>
          <w:szCs w:val="36"/>
          <w:rPrChange w:id="22" w:author="Frank Oemig" w:date="2022-09-06T17:22:00Z">
            <w:rPr>
              <w:ins w:id="23" w:author="Frank Oemig" w:date="2022-09-07T17:09:00Z"/>
              <w:noProof/>
            </w:rPr>
          </w:rPrChange>
        </w:rPr>
        <w:pPrChange w:id="24" w:author="Frank Oemig" w:date="2022-09-06T17:22:00Z">
          <w:pPr>
            <w:pStyle w:val="Heading2"/>
            <w:numPr>
              <w:ilvl w:val="0"/>
              <w:numId w:val="0"/>
            </w:numPr>
          </w:pPr>
        </w:pPrChange>
      </w:pPr>
      <w:ins w:id="25" w:author="Frank Oemig" w:date="2022-09-07T17:09:00Z">
        <w:r w:rsidRPr="007D514E">
          <w:rPr>
            <w:rFonts w:eastAsia="Calibri"/>
            <w:b/>
            <w:bCs/>
            <w:noProof/>
            <w:sz w:val="32"/>
            <w:szCs w:val="36"/>
            <w:rPrChange w:id="26" w:author="Frank Oemig" w:date="2022-09-06T17:22:00Z">
              <w:rPr>
                <w:b w:val="0"/>
                <w:caps w:val="0"/>
                <w:noProof/>
                <w:szCs w:val="20"/>
              </w:rPr>
            </w:rPrChange>
          </w:rPr>
          <w:t>Note to Balloters</w:t>
        </w:r>
      </w:ins>
    </w:p>
    <w:p w14:paraId="2D893D0F"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27" w:author="Frank Oemig" w:date="2022-09-07T17:09:00Z"/>
          <w:lang w:eastAsia="de-DE"/>
        </w:rPr>
        <w:pPrChange w:id="28" w:author="Frank Oemig" w:date="2022-09-06T17:22:00Z">
          <w:pPr/>
        </w:pPrChange>
      </w:pPr>
      <w:ins w:id="29" w:author="Frank Oemig" w:date="2022-09-07T17:09:00Z">
        <w:r>
          <w:rPr>
            <w:lang w:eastAsia="de-DE"/>
          </w:rPr>
          <w:t>We are seeking your input on these topics:</w:t>
        </w:r>
      </w:ins>
    </w:p>
    <w:p w14:paraId="04F83E05" w14:textId="7086B0AA"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30" w:author="Frank Oemig" w:date="2022-09-07T17:09:00Z"/>
          <w:lang w:eastAsia="de-DE"/>
        </w:rPr>
        <w:pPrChange w:id="31" w:author="Frank Oemig" w:date="2022-09-06T17:22:00Z">
          <w:pPr/>
        </w:pPrChange>
      </w:pPr>
      <w:ins w:id="32" w:author="Frank Oemig" w:date="2022-09-07T17:09: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w:t>
        </w:r>
        <w:del w:id="33" w:author="Lynn Laakso" w:date="2022-09-09T15:40:00Z">
          <w:r w:rsidDel="00024C48">
            <w:rPr>
              <w:lang w:eastAsia="de-DE"/>
            </w:rPr>
            <w:delText>in the</w:delText>
          </w:r>
        </w:del>
      </w:ins>
      <w:ins w:id="34" w:author="Lynn Laakso" w:date="2022-09-09T15:40:00Z">
        <w:r w:rsidR="00024C48">
          <w:rPr>
            <w:lang w:eastAsia="de-DE"/>
          </w:rPr>
          <w:t>at</w:t>
        </w:r>
      </w:ins>
      <w:ins w:id="35" w:author="Frank Oemig" w:date="2022-09-07T17:09:00Z">
        <w:r>
          <w:rPr>
            <w:lang w:eastAsia="de-DE"/>
          </w:rPr>
          <w:t xml:space="preserve"> </w:t>
        </w:r>
      </w:ins>
      <w:ins w:id="36"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ins>
      <w:ins w:id="37" w:author="Frank Oemig" w:date="2022-09-07T17:09:00Z">
        <w:del w:id="38" w:author="Lynn Laakso" w:date="2022-09-09T15:40:00Z">
          <w:r w:rsidDel="00024C48">
            <w:rPr>
              <w:lang w:eastAsia="de-DE"/>
            </w:rPr>
            <w:delText>&lt;ADD LINK TO THE Cross Paradigm IG here!&gt;</w:delText>
          </w:r>
        </w:del>
      </w:ins>
    </w:p>
    <w:p w14:paraId="427009ED" w14:textId="579CDD83"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39" w:author="Frank Oemig" w:date="2022-09-07T17:09:00Z"/>
          <w:lang w:eastAsia="de-DE"/>
        </w:rPr>
        <w:pPrChange w:id="40" w:author="Frank Oemig" w:date="2022-09-06T17:22:00Z">
          <w:pPr/>
        </w:pPrChange>
      </w:pPr>
      <w:ins w:id="41"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42"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r w:rsidR="00080649">
          <w:rPr>
            <w:lang w:eastAsia="de-DE"/>
          </w:rPr>
          <w:t xml:space="preserve"> ballot</w:t>
        </w:r>
      </w:ins>
      <w:ins w:id="43" w:author="Frank Oemig" w:date="2022-09-07T17:09:00Z">
        <w:del w:id="44" w:author="Lynn Laakso" w:date="2022-09-09T15:40:00Z">
          <w:r w:rsidDel="00024C48">
            <w:rPr>
              <w:lang w:eastAsia="de-DE"/>
            </w:rPr>
            <w:delText xml:space="preserve">&lt;ADD LINK TO THE Cross Paradigm IG here!&gt; </w:delText>
          </w:r>
        </w:del>
        <w:del w:id="45" w:author="Lynn Laakso" w:date="2022-09-13T16:08:00Z">
          <w:r w:rsidDel="00080649">
            <w:rPr>
              <w:lang w:eastAsia="de-DE"/>
            </w:rPr>
            <w:delText>ballot</w:delText>
          </w:r>
        </w:del>
        <w:r>
          <w:rPr>
            <w:lang w:eastAsia="de-DE"/>
          </w:rPr>
          <w:t>.</w:t>
        </w:r>
      </w:ins>
    </w:p>
    <w:p w14:paraId="5F39A735"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46" w:author="Frank Oemig" w:date="2022-09-07T17:09:00Z"/>
          <w:lang w:eastAsia="de-DE"/>
        </w:rPr>
        <w:pPrChange w:id="47" w:author="Frank Oemig" w:date="2022-09-06T17:22:00Z">
          <w:pPr/>
        </w:pPrChange>
      </w:pPr>
      <w:ins w:id="48"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1D07B7D"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49" w:author="Frank Oemig" w:date="2022-09-07T17:09:00Z"/>
          <w:lang w:eastAsia="de-DE"/>
        </w:rPr>
        <w:pPrChange w:id="50" w:author="Frank Oemig" w:date="2022-09-06T17:22:00Z">
          <w:pPr/>
        </w:pPrChange>
      </w:pPr>
      <w:ins w:id="51" w:author="Frank Oemig" w:date="2022-09-07T17:09:00Z">
        <w:r>
          <w:rPr>
            <w:lang w:eastAsia="de-DE"/>
          </w:rPr>
          <w:t>#4 Are these segments needed for the Specimen Shipment Manifest?</w:t>
        </w:r>
      </w:ins>
    </w:p>
    <w:p w14:paraId="31C92E2D" w14:textId="682AB774" w:rsidR="0046293F" w:rsidRDefault="0046293F" w:rsidP="00CE2217">
      <w:pPr>
        <w:rPr>
          <w:ins w:id="52" w:author="Frank Oemig" w:date="2022-09-07T17: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46293F" w:rsidRPr="00D3405B" w14:paraId="6D69F98C" w14:textId="77777777" w:rsidTr="00780EAC">
        <w:trPr>
          <w:trHeight w:val="530"/>
          <w:tblHeader/>
          <w:ins w:id="53" w:author="Frank Oemig" w:date="2022-09-07T17:16:00Z"/>
        </w:trPr>
        <w:tc>
          <w:tcPr>
            <w:tcW w:w="930" w:type="dxa"/>
            <w:shd w:val="clear" w:color="auto" w:fill="D9D9D9"/>
          </w:tcPr>
          <w:p w14:paraId="0D6CDB1D" w14:textId="77777777" w:rsidR="0046293F" w:rsidRPr="00D3405B" w:rsidRDefault="0046293F" w:rsidP="00780EAC">
            <w:pPr>
              <w:widowControl w:val="0"/>
              <w:autoSpaceDE w:val="0"/>
              <w:autoSpaceDN w:val="0"/>
              <w:adjustRightInd w:val="0"/>
              <w:spacing w:before="110" w:line="276" w:lineRule="auto"/>
              <w:rPr>
                <w:ins w:id="54" w:author="Frank Oemig" w:date="2022-09-07T17:16:00Z"/>
                <w:rFonts w:ascii="Arial" w:hAnsi="Arial"/>
                <w:sz w:val="22"/>
              </w:rPr>
            </w:pPr>
            <w:ins w:id="55" w:author="Frank Oemig" w:date="2022-09-07T17:16:00Z">
              <w:r w:rsidRPr="00D3405B">
                <w:rPr>
                  <w:b/>
                  <w:bCs/>
                  <w:i/>
                  <w:iCs/>
                  <w:color w:val="000080"/>
                  <w:sz w:val="22"/>
                </w:rPr>
                <w:t>Section</w:t>
              </w:r>
            </w:ins>
          </w:p>
        </w:tc>
        <w:tc>
          <w:tcPr>
            <w:tcW w:w="2306" w:type="dxa"/>
            <w:shd w:val="clear" w:color="auto" w:fill="D9D9D9"/>
          </w:tcPr>
          <w:p w14:paraId="241E94CB" w14:textId="77777777" w:rsidR="0046293F" w:rsidRPr="00D3405B" w:rsidRDefault="0046293F" w:rsidP="00780EAC">
            <w:pPr>
              <w:widowControl w:val="0"/>
              <w:autoSpaceDE w:val="0"/>
              <w:autoSpaceDN w:val="0"/>
              <w:adjustRightInd w:val="0"/>
              <w:spacing w:before="110" w:line="276" w:lineRule="auto"/>
              <w:rPr>
                <w:ins w:id="56" w:author="Frank Oemig" w:date="2022-09-07T17:16:00Z"/>
                <w:rFonts w:ascii="Arial" w:hAnsi="Arial"/>
                <w:sz w:val="22"/>
              </w:rPr>
            </w:pPr>
            <w:ins w:id="57" w:author="Frank Oemig" w:date="2022-09-07T17:16:00Z">
              <w:r w:rsidRPr="00D3405B">
                <w:rPr>
                  <w:b/>
                  <w:bCs/>
                  <w:i/>
                  <w:iCs/>
                  <w:color w:val="000080"/>
                  <w:sz w:val="22"/>
                </w:rPr>
                <w:t>Section Name</w:t>
              </w:r>
            </w:ins>
          </w:p>
        </w:tc>
        <w:tc>
          <w:tcPr>
            <w:tcW w:w="3060" w:type="dxa"/>
            <w:shd w:val="clear" w:color="auto" w:fill="D9D9D9"/>
          </w:tcPr>
          <w:p w14:paraId="443EFE7F" w14:textId="77777777" w:rsidR="0046293F" w:rsidRPr="00D3405B" w:rsidRDefault="0046293F" w:rsidP="00780EAC">
            <w:pPr>
              <w:widowControl w:val="0"/>
              <w:autoSpaceDE w:val="0"/>
              <w:autoSpaceDN w:val="0"/>
              <w:adjustRightInd w:val="0"/>
              <w:spacing w:before="110" w:line="276" w:lineRule="auto"/>
              <w:rPr>
                <w:ins w:id="58" w:author="Frank Oemig" w:date="2022-09-07T17:16:00Z"/>
                <w:rFonts w:ascii="Arial" w:hAnsi="Arial"/>
                <w:sz w:val="22"/>
              </w:rPr>
            </w:pPr>
            <w:ins w:id="59" w:author="Frank Oemig" w:date="2022-09-07T17:16:00Z">
              <w:r w:rsidRPr="00D3405B">
                <w:rPr>
                  <w:b/>
                  <w:bCs/>
                  <w:i/>
                  <w:iCs/>
                  <w:color w:val="000080"/>
                  <w:sz w:val="22"/>
                </w:rPr>
                <w:t>Change  Type</w:t>
              </w:r>
            </w:ins>
          </w:p>
        </w:tc>
        <w:tc>
          <w:tcPr>
            <w:tcW w:w="1070" w:type="dxa"/>
            <w:shd w:val="clear" w:color="auto" w:fill="D9D9D9"/>
          </w:tcPr>
          <w:p w14:paraId="3FB6244E" w14:textId="77777777" w:rsidR="0046293F" w:rsidRPr="00D3405B" w:rsidRDefault="0046293F" w:rsidP="00780EAC">
            <w:pPr>
              <w:widowControl w:val="0"/>
              <w:autoSpaceDE w:val="0"/>
              <w:autoSpaceDN w:val="0"/>
              <w:adjustRightInd w:val="0"/>
              <w:spacing w:before="110" w:line="276" w:lineRule="auto"/>
              <w:rPr>
                <w:ins w:id="60" w:author="Frank Oemig" w:date="2022-09-07T17:16:00Z"/>
                <w:b/>
                <w:bCs/>
                <w:i/>
                <w:iCs/>
                <w:color w:val="000080"/>
                <w:sz w:val="22"/>
              </w:rPr>
            </w:pPr>
            <w:ins w:id="61" w:author="Frank Oemig" w:date="2022-09-07T17:16:00Z">
              <w:r w:rsidRPr="00D3405B">
                <w:rPr>
                  <w:b/>
                  <w:bCs/>
                  <w:i/>
                  <w:iCs/>
                  <w:color w:val="000080"/>
                  <w:sz w:val="22"/>
                </w:rPr>
                <w:t>Proposal #</w:t>
              </w:r>
            </w:ins>
          </w:p>
        </w:tc>
        <w:tc>
          <w:tcPr>
            <w:tcW w:w="1268" w:type="dxa"/>
            <w:shd w:val="clear" w:color="auto" w:fill="D9D9D9"/>
          </w:tcPr>
          <w:p w14:paraId="499B99D4" w14:textId="77777777" w:rsidR="0046293F" w:rsidRPr="00D3405B" w:rsidRDefault="0046293F" w:rsidP="00780EAC">
            <w:pPr>
              <w:widowControl w:val="0"/>
              <w:autoSpaceDE w:val="0"/>
              <w:autoSpaceDN w:val="0"/>
              <w:adjustRightInd w:val="0"/>
              <w:spacing w:before="110" w:line="276" w:lineRule="auto"/>
              <w:jc w:val="center"/>
              <w:rPr>
                <w:ins w:id="62" w:author="Frank Oemig" w:date="2022-09-07T17:16:00Z"/>
                <w:b/>
                <w:bCs/>
                <w:i/>
                <w:iCs/>
                <w:color w:val="000080"/>
                <w:sz w:val="28"/>
                <w:szCs w:val="28"/>
              </w:rPr>
            </w:pPr>
            <w:ins w:id="63" w:author="Frank Oemig" w:date="2022-09-07T17:16: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71693D85" w14:textId="77777777" w:rsidR="0046293F" w:rsidRPr="00D3405B" w:rsidRDefault="0046293F" w:rsidP="00780EAC">
            <w:pPr>
              <w:widowControl w:val="0"/>
              <w:autoSpaceDE w:val="0"/>
              <w:autoSpaceDN w:val="0"/>
              <w:adjustRightInd w:val="0"/>
              <w:spacing w:before="110" w:line="276" w:lineRule="auto"/>
              <w:jc w:val="center"/>
              <w:rPr>
                <w:ins w:id="64" w:author="Frank Oemig" w:date="2022-09-07T17:16:00Z"/>
                <w:b/>
                <w:bCs/>
                <w:i/>
                <w:iCs/>
                <w:color w:val="000080"/>
                <w:sz w:val="28"/>
                <w:szCs w:val="28"/>
              </w:rPr>
            </w:pPr>
            <w:ins w:id="65" w:author="Frank Oemig" w:date="2022-09-07T17:16:00Z">
              <w:r w:rsidRPr="00D3405B">
                <w:rPr>
                  <w:b/>
                  <w:bCs/>
                  <w:i/>
                  <w:iCs/>
                  <w:color w:val="000080"/>
                  <w:sz w:val="22"/>
                </w:rPr>
                <w:t>Line</w:t>
              </w:r>
              <w:r w:rsidRPr="00D3405B">
                <w:rPr>
                  <w:b/>
                  <w:bCs/>
                  <w:i/>
                  <w:iCs/>
                  <w:color w:val="000080"/>
                  <w:sz w:val="22"/>
                </w:rPr>
                <w:br/>
                <w:t>Item</w:t>
              </w:r>
            </w:ins>
          </w:p>
        </w:tc>
      </w:tr>
      <w:tr w:rsidR="0046293F" w:rsidRPr="00D3405B" w14:paraId="08E4C101" w14:textId="77777777" w:rsidTr="00780EAC">
        <w:trPr>
          <w:trHeight w:val="530"/>
          <w:ins w:id="66" w:author="Frank Oemig" w:date="2022-09-07T17:16:00Z"/>
        </w:trPr>
        <w:tc>
          <w:tcPr>
            <w:tcW w:w="930" w:type="dxa"/>
            <w:shd w:val="clear" w:color="auto" w:fill="D9D9D9"/>
          </w:tcPr>
          <w:p w14:paraId="0088A693" w14:textId="2FEA5B05" w:rsidR="0046293F" w:rsidRPr="005625E3" w:rsidRDefault="0046293F" w:rsidP="00780EAC">
            <w:pPr>
              <w:widowControl w:val="0"/>
              <w:autoSpaceDE w:val="0"/>
              <w:autoSpaceDN w:val="0"/>
              <w:adjustRightInd w:val="0"/>
              <w:spacing w:before="110" w:line="276" w:lineRule="auto"/>
              <w:rPr>
                <w:ins w:id="67" w:author="Frank Oemig" w:date="2022-09-07T17:16:00Z"/>
                <w:b/>
                <w:bCs/>
                <w:i/>
                <w:iCs/>
                <w:color w:val="000080"/>
                <w:sz w:val="22"/>
              </w:rPr>
            </w:pPr>
            <w:ins w:id="68" w:author="Frank Oemig" w:date="2022-09-07T17:16:00Z">
              <w:r>
                <w:rPr>
                  <w:b/>
                  <w:bCs/>
                  <w:i/>
                  <w:iCs/>
                  <w:color w:val="000080"/>
                  <w:sz w:val="22"/>
                </w:rPr>
                <w:t>17.9.1</w:t>
              </w:r>
            </w:ins>
          </w:p>
        </w:tc>
        <w:tc>
          <w:tcPr>
            <w:tcW w:w="2306" w:type="dxa"/>
            <w:shd w:val="clear" w:color="auto" w:fill="D9D9D9"/>
          </w:tcPr>
          <w:p w14:paraId="156B092E" w14:textId="77777777" w:rsidR="0046293F" w:rsidRPr="005625E3" w:rsidRDefault="0046293F" w:rsidP="00780EAC">
            <w:pPr>
              <w:widowControl w:val="0"/>
              <w:autoSpaceDE w:val="0"/>
              <w:autoSpaceDN w:val="0"/>
              <w:adjustRightInd w:val="0"/>
              <w:spacing w:before="110" w:line="276" w:lineRule="auto"/>
              <w:rPr>
                <w:ins w:id="69" w:author="Frank Oemig" w:date="2022-09-07T17:16:00Z"/>
                <w:bCs/>
                <w:i/>
                <w:iCs/>
                <w:noProof/>
                <w:sz w:val="22"/>
              </w:rPr>
            </w:pPr>
            <w:bookmarkStart w:id="70" w:name="_Hlk113630491"/>
            <w:ins w:id="71" w:author="Frank Oemig" w:date="2022-09-07T17:16:00Z">
              <w:r>
                <w:rPr>
                  <w:bCs/>
                  <w:i/>
                  <w:iCs/>
                  <w:noProof/>
                  <w:sz w:val="22"/>
                </w:rPr>
                <w:t>Data Element 00816 -&gt; 02534</w:t>
              </w:r>
              <w:bookmarkEnd w:id="70"/>
            </w:ins>
          </w:p>
        </w:tc>
        <w:tc>
          <w:tcPr>
            <w:tcW w:w="3060" w:type="dxa"/>
            <w:shd w:val="clear" w:color="auto" w:fill="D9D9D9"/>
          </w:tcPr>
          <w:p w14:paraId="464BF0E5" w14:textId="77777777" w:rsidR="0046293F" w:rsidRDefault="0046293F" w:rsidP="00780EAC">
            <w:pPr>
              <w:widowControl w:val="0"/>
              <w:autoSpaceDE w:val="0"/>
              <w:autoSpaceDN w:val="0"/>
              <w:adjustRightInd w:val="0"/>
              <w:spacing w:before="110" w:line="276" w:lineRule="auto"/>
              <w:rPr>
                <w:ins w:id="72" w:author="Frank Oemig" w:date="2022-09-07T17:16:00Z"/>
                <w:color w:val="000080"/>
                <w:sz w:val="22"/>
              </w:rPr>
            </w:pPr>
            <w:bookmarkStart w:id="73" w:name="_Hlk113630507"/>
            <w:ins w:id="74" w:author="Frank Oemig" w:date="2022-09-07T17:16:00Z">
              <w:r>
                <w:rPr>
                  <w:color w:val="000080"/>
                  <w:sz w:val="22"/>
                </w:rPr>
                <w:t xml:space="preserve">eliminate conflict with table assignment to 0287 </w:t>
              </w:r>
              <w:bookmarkEnd w:id="73"/>
            </w:ins>
          </w:p>
        </w:tc>
        <w:tc>
          <w:tcPr>
            <w:tcW w:w="1070" w:type="dxa"/>
            <w:shd w:val="clear" w:color="auto" w:fill="D9D9D9"/>
          </w:tcPr>
          <w:p w14:paraId="6A655599" w14:textId="77777777" w:rsidR="0046293F" w:rsidRDefault="0046293F" w:rsidP="00780EAC">
            <w:pPr>
              <w:widowControl w:val="0"/>
              <w:autoSpaceDE w:val="0"/>
              <w:autoSpaceDN w:val="0"/>
              <w:adjustRightInd w:val="0"/>
              <w:spacing w:before="110" w:line="276" w:lineRule="auto"/>
              <w:rPr>
                <w:ins w:id="75" w:author="Frank Oemig" w:date="2022-09-07T17:16:00Z"/>
                <w:sz w:val="22"/>
              </w:rPr>
            </w:pPr>
          </w:p>
        </w:tc>
        <w:tc>
          <w:tcPr>
            <w:tcW w:w="1268" w:type="dxa"/>
            <w:shd w:val="clear" w:color="auto" w:fill="D9D9D9"/>
          </w:tcPr>
          <w:p w14:paraId="4C91ACFE" w14:textId="77777777" w:rsidR="0046293F" w:rsidRDefault="0046293F" w:rsidP="00780EAC">
            <w:pPr>
              <w:widowControl w:val="0"/>
              <w:autoSpaceDE w:val="0"/>
              <w:autoSpaceDN w:val="0"/>
              <w:adjustRightInd w:val="0"/>
              <w:spacing w:before="110" w:line="276" w:lineRule="auto"/>
              <w:rPr>
                <w:ins w:id="76" w:author="Frank Oemig" w:date="2022-09-07T17:16:00Z"/>
                <w:b/>
                <w:bCs/>
                <w:i/>
                <w:iCs/>
                <w:color w:val="000080"/>
                <w:sz w:val="22"/>
              </w:rPr>
            </w:pPr>
            <w:ins w:id="77" w:author="Frank Oemig" w:date="2022-09-07T17:16:00Z">
              <w:r>
                <w:rPr>
                  <w:b/>
                  <w:bCs/>
                  <w:i/>
                  <w:iCs/>
                  <w:color w:val="000080"/>
                  <w:sz w:val="22"/>
                </w:rPr>
                <w:t>No</w:t>
              </w:r>
            </w:ins>
          </w:p>
        </w:tc>
        <w:tc>
          <w:tcPr>
            <w:tcW w:w="716" w:type="dxa"/>
            <w:shd w:val="clear" w:color="auto" w:fill="D9D9D9"/>
          </w:tcPr>
          <w:p w14:paraId="0BA66105" w14:textId="77777777" w:rsidR="0046293F" w:rsidRPr="00D3405B" w:rsidRDefault="0046293F" w:rsidP="00780EAC">
            <w:pPr>
              <w:widowControl w:val="0"/>
              <w:autoSpaceDE w:val="0"/>
              <w:autoSpaceDN w:val="0"/>
              <w:adjustRightInd w:val="0"/>
              <w:spacing w:before="110" w:line="276" w:lineRule="auto"/>
              <w:rPr>
                <w:ins w:id="78" w:author="Frank Oemig" w:date="2022-09-07T17:16:00Z"/>
                <w:b/>
                <w:bCs/>
                <w:i/>
                <w:iCs/>
                <w:color w:val="000080"/>
                <w:sz w:val="22"/>
              </w:rPr>
            </w:pPr>
          </w:p>
        </w:tc>
      </w:tr>
    </w:tbl>
    <w:p w14:paraId="49CCD2B4" w14:textId="77777777" w:rsidR="0046293F" w:rsidRDefault="0046293F" w:rsidP="00CE2217"/>
    <w:bookmarkStart w:id="79" w:name="_Toc29039797"/>
    <w:p w14:paraId="09329208" w14:textId="56486AA5" w:rsidR="00E74308" w:rsidRDefault="0032372C" w:rsidP="00CE2217">
      <w:pPr>
        <w:pStyle w:val="Heading2"/>
        <w:rPr>
          <w:noProof/>
        </w:rPr>
      </w:pPr>
      <w:r w:rsidRPr="00CE2217">
        <w:rPr>
          <w:noProof/>
        </w:rPr>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79"/>
    </w:p>
    <w:p w14:paraId="42D79EB3" w14:textId="429CDC35" w:rsidR="00CC08BB" w:rsidRDefault="00CC08BB" w:rsidP="00024C48">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hyperlink w:anchor="_Toc29039797" w:history="1">
        <w:r w:rsidRPr="008A4CC9">
          <w:rPr>
            <w:rStyle w:val="Hyperlink"/>
          </w:rPr>
          <w:t>17.2</w:t>
        </w:r>
        <w:r>
          <w:rPr>
            <w:rFonts w:asciiTheme="minorHAnsi" w:eastAsiaTheme="minorEastAsia" w:hAnsiTheme="minorHAnsi" w:cstheme="minorBidi"/>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sidR="009F6653">
          <w:rPr>
            <w:webHidden/>
          </w:rPr>
          <w:t>2</w:t>
        </w:r>
        <w:r>
          <w:rPr>
            <w:webHidden/>
          </w:rPr>
          <w:fldChar w:fldCharType="end"/>
        </w:r>
      </w:hyperlink>
    </w:p>
    <w:p w14:paraId="64F004C7" w14:textId="48F2D2C4" w:rsidR="00CC08BB" w:rsidRDefault="00080649" w:rsidP="00024C48">
      <w:pPr>
        <w:pStyle w:val="TOC2"/>
        <w:rPr>
          <w:rFonts w:asciiTheme="minorHAnsi" w:eastAsiaTheme="minorEastAsia" w:hAnsiTheme="minorHAnsi" w:cstheme="minorBidi"/>
          <w:kern w:val="0"/>
          <w:sz w:val="22"/>
          <w:szCs w:val="22"/>
        </w:rPr>
      </w:pPr>
      <w:hyperlink w:anchor="_Toc29039798" w:history="1">
        <w:r w:rsidR="00CC08BB" w:rsidRPr="008A4CC9">
          <w:rPr>
            <w:rStyle w:val="Hyperlink"/>
          </w:rPr>
          <w:t>17.3</w:t>
        </w:r>
        <w:r w:rsidR="00CC08BB">
          <w:rPr>
            <w:rFonts w:asciiTheme="minorHAnsi" w:eastAsiaTheme="minorEastAsia" w:hAnsiTheme="minorHAnsi" w:cstheme="minorBidi"/>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9F6653">
          <w:rPr>
            <w:webHidden/>
          </w:rPr>
          <w:t>3</w:t>
        </w:r>
        <w:r w:rsidR="00CC08BB">
          <w:rPr>
            <w:webHidden/>
          </w:rPr>
          <w:fldChar w:fldCharType="end"/>
        </w:r>
      </w:hyperlink>
    </w:p>
    <w:p w14:paraId="66F438A2" w14:textId="7A88AC4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"_Toc29039799" </w:instrText>
      </w:r>
      <w:r>
        <w:rPr>
          <w:noProof/>
        </w:rPr>
        <w:fldChar w:fldCharType="separate"/>
      </w:r>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ins w:id="80" w:author="Lynn Laakso" w:date="2022-09-09T15:43:00Z">
        <w:r w:rsidR="009F6653">
          <w:rPr>
            <w:noProof/>
            <w:webHidden/>
          </w:rPr>
          <w:t>4</w:t>
        </w:r>
      </w:ins>
      <w:del w:id="81" w:author="Lynn Laakso" w:date="2022-09-09T15:42:00Z">
        <w:r w:rsidR="00CC08BB" w:rsidDel="00024C48">
          <w:rPr>
            <w:noProof/>
            <w:webHidden/>
          </w:rPr>
          <w:delText>3</w:delText>
        </w:r>
      </w:del>
      <w:r w:rsidR="00CC08BB">
        <w:rPr>
          <w:noProof/>
          <w:webHidden/>
        </w:rPr>
        <w:fldChar w:fldCharType="end"/>
      </w:r>
      <w:r>
        <w:rPr>
          <w:noProof/>
        </w:rPr>
        <w:fldChar w:fldCharType="end"/>
      </w:r>
    </w:p>
    <w:p w14:paraId="422D7FBC" w14:textId="50A8B8D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0" w:history="1">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9F6653">
          <w:rPr>
            <w:noProof/>
            <w:webHidden/>
          </w:rPr>
          <w:t>4</w:t>
        </w:r>
        <w:r w:rsidR="00CC08BB">
          <w:rPr>
            <w:noProof/>
            <w:webHidden/>
          </w:rPr>
          <w:fldChar w:fldCharType="end"/>
        </w:r>
      </w:hyperlink>
    </w:p>
    <w:p w14:paraId="668A23D0" w14:textId="42AF4931"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1" w:history="1">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9F6653">
          <w:rPr>
            <w:noProof/>
            <w:webHidden/>
          </w:rPr>
          <w:t>5</w:t>
        </w:r>
        <w:r w:rsidR="00CC08BB">
          <w:rPr>
            <w:noProof/>
            <w:webHidden/>
          </w:rPr>
          <w:fldChar w:fldCharType="end"/>
        </w:r>
      </w:hyperlink>
    </w:p>
    <w:p w14:paraId="5C8CDE91" w14:textId="2D54B718" w:rsidR="00CC08BB" w:rsidRDefault="00080649" w:rsidP="00024C48">
      <w:pPr>
        <w:pStyle w:val="TOC2"/>
        <w:rPr>
          <w:rFonts w:asciiTheme="minorHAnsi" w:eastAsiaTheme="minorEastAsia" w:hAnsiTheme="minorHAnsi" w:cstheme="minorBidi"/>
          <w:kern w:val="0"/>
          <w:sz w:val="22"/>
          <w:szCs w:val="22"/>
        </w:rPr>
      </w:pPr>
      <w:hyperlink w:anchor="_Toc29039802" w:history="1">
        <w:r w:rsidR="00CC08BB" w:rsidRPr="008A4CC9">
          <w:rPr>
            <w:rStyle w:val="Hyperlink"/>
          </w:rPr>
          <w:t>17.4</w:t>
        </w:r>
        <w:r w:rsidR="00CC08BB">
          <w:rPr>
            <w:rFonts w:asciiTheme="minorHAnsi" w:eastAsiaTheme="minorEastAsia" w:hAnsiTheme="minorHAnsi" w:cstheme="minorBidi"/>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9F6653">
          <w:rPr>
            <w:webHidden/>
          </w:rPr>
          <w:t>5</w:t>
        </w:r>
        <w:r w:rsidR="00CC08BB">
          <w:rPr>
            <w:webHidden/>
          </w:rPr>
          <w:fldChar w:fldCharType="end"/>
        </w:r>
      </w:hyperlink>
    </w:p>
    <w:p w14:paraId="2343521F" w14:textId="0C055FD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"_Toc29039803" </w:instrText>
      </w:r>
      <w:r>
        <w:rPr>
          <w:noProof/>
        </w:rPr>
        <w:fldChar w:fldCharType="separate"/>
      </w:r>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ins w:id="82" w:author="Lynn Laakso" w:date="2022-09-09T15:43:00Z">
        <w:r w:rsidR="009F6653">
          <w:rPr>
            <w:noProof/>
            <w:webHidden/>
          </w:rPr>
          <w:t>6</w:t>
        </w:r>
      </w:ins>
      <w:del w:id="83" w:author="Lynn Laakso" w:date="2022-09-09T15:42:00Z">
        <w:r w:rsidR="00CC08BB" w:rsidDel="00024C48">
          <w:rPr>
            <w:noProof/>
            <w:webHidden/>
          </w:rPr>
          <w:delText>5</w:delText>
        </w:r>
      </w:del>
      <w:r w:rsidR="00CC08BB">
        <w:rPr>
          <w:noProof/>
          <w:webHidden/>
        </w:rPr>
        <w:fldChar w:fldCharType="end"/>
      </w:r>
      <w:r>
        <w:rPr>
          <w:noProof/>
        </w:rPr>
        <w:fldChar w:fldCharType="end"/>
      </w:r>
    </w:p>
    <w:p w14:paraId="68B222E3" w14:textId="15F50C0B"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"_Toc29039804" </w:instrText>
      </w:r>
      <w:r>
        <w:rPr>
          <w:noProof/>
        </w:rPr>
        <w:fldChar w:fldCharType="separate"/>
      </w:r>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ins w:id="84" w:author="Lynn Laakso" w:date="2022-09-09T15:43:00Z">
        <w:r w:rsidR="009F6653">
          <w:rPr>
            <w:noProof/>
            <w:webHidden/>
          </w:rPr>
          <w:t>6</w:t>
        </w:r>
      </w:ins>
      <w:del w:id="85" w:author="Lynn Laakso" w:date="2022-09-09T15:42:00Z">
        <w:r w:rsidR="00CC08BB" w:rsidDel="00024C48">
          <w:rPr>
            <w:noProof/>
            <w:webHidden/>
          </w:rPr>
          <w:delText>5</w:delText>
        </w:r>
      </w:del>
      <w:r w:rsidR="00CC08BB">
        <w:rPr>
          <w:noProof/>
          <w:webHidden/>
        </w:rPr>
        <w:fldChar w:fldCharType="end"/>
      </w:r>
      <w:r>
        <w:rPr>
          <w:noProof/>
        </w:rPr>
        <w:fldChar w:fldCharType="end"/>
      </w:r>
    </w:p>
    <w:p w14:paraId="14F13E14" w14:textId="2A8043A2"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5" w:history="1">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9F6653">
          <w:rPr>
            <w:noProof/>
            <w:webHidden/>
          </w:rPr>
          <w:t>7</w:t>
        </w:r>
        <w:r w:rsidR="00CC08BB">
          <w:rPr>
            <w:noProof/>
            <w:webHidden/>
          </w:rPr>
          <w:fldChar w:fldCharType="end"/>
        </w:r>
      </w:hyperlink>
    </w:p>
    <w:p w14:paraId="05E7300E" w14:textId="046AB730"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"_Toc29039806" </w:instrText>
      </w:r>
      <w:r>
        <w:fldChar w:fldCharType="separate"/>
      </w:r>
      <w:r w:rsidR="00CC08BB" w:rsidRPr="008A4CC9">
        <w:rPr>
          <w:rStyle w:val="Hyperlink"/>
        </w:rPr>
        <w:t>17.5</w:t>
      </w:r>
      <w:r w:rsidR="00CC08BB">
        <w:rPr>
          <w:rFonts w:asciiTheme="minorHAnsi" w:eastAsiaTheme="minorEastAsia" w:hAnsiTheme="minorHAnsi" w:cstheme="minorBidi"/>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ins w:id="86" w:author="Lynn Laakso" w:date="2022-09-09T15:43:00Z">
        <w:r w:rsidR="009F6653">
          <w:rPr>
            <w:webHidden/>
          </w:rPr>
          <w:t>8</w:t>
        </w:r>
      </w:ins>
      <w:del w:id="87" w:author="Lynn Laakso" w:date="2022-09-09T15:42:00Z">
        <w:r w:rsidR="00CC08BB" w:rsidDel="00024C48">
          <w:rPr>
            <w:webHidden/>
          </w:rPr>
          <w:delText>7</w:delText>
        </w:r>
      </w:del>
      <w:r w:rsidR="00CC08BB">
        <w:rPr>
          <w:webHidden/>
        </w:rPr>
        <w:fldChar w:fldCharType="end"/>
      </w:r>
      <w:r>
        <w:fldChar w:fldCharType="end"/>
      </w:r>
    </w:p>
    <w:p w14:paraId="112B31B3" w14:textId="2F88214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"_Toc29039807" </w:instrText>
      </w:r>
      <w:r>
        <w:rPr>
          <w:noProof/>
        </w:rPr>
        <w:fldChar w:fldCharType="separate"/>
      </w:r>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ins w:id="88" w:author="Lynn Laakso" w:date="2022-09-09T15:43:00Z">
        <w:r w:rsidR="009F6653">
          <w:rPr>
            <w:noProof/>
            <w:webHidden/>
          </w:rPr>
          <w:t>8</w:t>
        </w:r>
      </w:ins>
      <w:del w:id="89" w:author="Lynn Laakso" w:date="2022-09-09T15:42:00Z">
        <w:r w:rsidR="00CC08BB" w:rsidDel="00024C48">
          <w:rPr>
            <w:noProof/>
            <w:webHidden/>
          </w:rPr>
          <w:delText>7</w:delText>
        </w:r>
      </w:del>
      <w:r w:rsidR="00CC08BB">
        <w:rPr>
          <w:noProof/>
          <w:webHidden/>
        </w:rPr>
        <w:fldChar w:fldCharType="end"/>
      </w:r>
      <w:r>
        <w:rPr>
          <w:noProof/>
        </w:rPr>
        <w:fldChar w:fldCharType="end"/>
      </w:r>
    </w:p>
    <w:p w14:paraId="411E64BD" w14:textId="6828921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w:instrText>
      </w:r>
      <w:r>
        <w:rPr>
          <w:noProof/>
        </w:rPr>
        <w:instrText xml:space="preserve">29039808" </w:instrText>
      </w:r>
      <w:r>
        <w:rPr>
          <w:noProof/>
        </w:rPr>
        <w:fldChar w:fldCharType="separate"/>
      </w:r>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ins w:id="90" w:author="Lynn Laakso" w:date="2022-09-09T15:43:00Z">
        <w:r w:rsidR="009F6653">
          <w:rPr>
            <w:noProof/>
            <w:webHidden/>
          </w:rPr>
          <w:t>12</w:t>
        </w:r>
      </w:ins>
      <w:del w:id="91" w:author="Lynn Laakso" w:date="2022-09-09T15:42:00Z">
        <w:r w:rsidR="00CC08BB" w:rsidDel="00024C48">
          <w:rPr>
            <w:noProof/>
            <w:webHidden/>
          </w:rPr>
          <w:delText>11</w:delText>
        </w:r>
      </w:del>
      <w:r w:rsidR="00CC08BB">
        <w:rPr>
          <w:noProof/>
          <w:webHidden/>
        </w:rPr>
        <w:fldChar w:fldCharType="end"/>
      </w:r>
      <w:r>
        <w:rPr>
          <w:noProof/>
        </w:rPr>
        <w:fldChar w:fldCharType="end"/>
      </w:r>
    </w:p>
    <w:p w14:paraId="460B6FCA" w14:textId="5F9F7B7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"_Toc29039809" </w:instrText>
      </w:r>
      <w:r>
        <w:rPr>
          <w:noProof/>
        </w:rPr>
        <w:fldChar w:fldCharType="separate"/>
      </w:r>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ins w:id="92" w:author="Lynn Laakso" w:date="2022-09-09T15:43:00Z">
        <w:r w:rsidR="009F6653">
          <w:rPr>
            <w:noProof/>
            <w:webHidden/>
          </w:rPr>
          <w:t>22</w:t>
        </w:r>
      </w:ins>
      <w:del w:id="93" w:author="Lynn Laakso" w:date="2022-09-09T15:42:00Z">
        <w:r w:rsidR="00CC08BB" w:rsidDel="00024C48">
          <w:rPr>
            <w:noProof/>
            <w:webHidden/>
          </w:rPr>
          <w:delText>21</w:delText>
        </w:r>
      </w:del>
      <w:r w:rsidR="00CC08BB">
        <w:rPr>
          <w:noProof/>
          <w:webHidden/>
        </w:rPr>
        <w:fldChar w:fldCharType="end"/>
      </w:r>
      <w:r>
        <w:rPr>
          <w:noProof/>
        </w:rPr>
        <w:fldChar w:fldCharType="end"/>
      </w:r>
    </w:p>
    <w:p w14:paraId="3FCC7D03" w14:textId="0DD038FD"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"_Toc29039810" </w:instrText>
      </w:r>
      <w:r>
        <w:rPr>
          <w:noProof/>
        </w:rPr>
        <w:fldChar w:fldCharType="separate"/>
      </w:r>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ins w:id="94" w:author="Lynn Laakso" w:date="2022-09-09T15:43:00Z">
        <w:r w:rsidR="009F6653">
          <w:rPr>
            <w:noProof/>
            <w:webHidden/>
          </w:rPr>
          <w:t>23</w:t>
        </w:r>
      </w:ins>
      <w:del w:id="95" w:author="Lynn Laakso" w:date="2022-09-09T15:42:00Z">
        <w:r w:rsidR="00CC08BB" w:rsidDel="00024C48">
          <w:rPr>
            <w:noProof/>
            <w:webHidden/>
          </w:rPr>
          <w:delText>22</w:delText>
        </w:r>
      </w:del>
      <w:r w:rsidR="00CC08BB">
        <w:rPr>
          <w:noProof/>
          <w:webHidden/>
        </w:rPr>
        <w:fldChar w:fldCharType="end"/>
      </w:r>
      <w:r>
        <w:rPr>
          <w:noProof/>
        </w:rPr>
        <w:fldChar w:fldCharType="end"/>
      </w:r>
    </w:p>
    <w:p w14:paraId="22E4B3C2" w14:textId="5CF9421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"_Toc29039811" </w:instrText>
      </w:r>
      <w:r>
        <w:rPr>
          <w:noProof/>
        </w:rPr>
        <w:fldChar w:fldCharType="separate"/>
      </w:r>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ins w:id="96" w:author="Lynn Laakso" w:date="2022-09-09T15:43:00Z">
        <w:r w:rsidR="009F6653">
          <w:rPr>
            <w:noProof/>
            <w:webHidden/>
          </w:rPr>
          <w:t>25</w:t>
        </w:r>
      </w:ins>
      <w:del w:id="97" w:author="Lynn Laakso" w:date="2022-09-09T15:42:00Z">
        <w:r w:rsidR="00CC08BB" w:rsidDel="00024C48">
          <w:rPr>
            <w:noProof/>
            <w:webHidden/>
          </w:rPr>
          <w:delText>24</w:delText>
        </w:r>
      </w:del>
      <w:r w:rsidR="00CC08BB">
        <w:rPr>
          <w:noProof/>
          <w:webHidden/>
        </w:rPr>
        <w:fldChar w:fldCharType="end"/>
      </w:r>
      <w:r>
        <w:rPr>
          <w:noProof/>
        </w:rPr>
        <w:fldChar w:fldCharType="end"/>
      </w:r>
    </w:p>
    <w:p w14:paraId="3AD0E0E2" w14:textId="2A13BAF6"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"_Toc29039812" </w:instrText>
      </w:r>
      <w:r>
        <w:rPr>
          <w:noProof/>
        </w:rPr>
        <w:fldChar w:fldCharType="separate"/>
      </w:r>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ins w:id="98" w:author="Lynn Laakso" w:date="2022-09-09T15:43:00Z">
        <w:r w:rsidR="009F6653">
          <w:rPr>
            <w:noProof/>
            <w:webHidden/>
          </w:rPr>
          <w:t>28</w:t>
        </w:r>
      </w:ins>
      <w:del w:id="99" w:author="Lynn Laakso" w:date="2022-09-09T15:42:00Z">
        <w:r w:rsidR="00CC08BB" w:rsidDel="00024C48">
          <w:rPr>
            <w:noProof/>
            <w:webHidden/>
          </w:rPr>
          <w:delText>27</w:delText>
        </w:r>
      </w:del>
      <w:r w:rsidR="00CC08BB">
        <w:rPr>
          <w:noProof/>
          <w:webHidden/>
        </w:rPr>
        <w:fldChar w:fldCharType="end"/>
      </w:r>
      <w:r>
        <w:rPr>
          <w:noProof/>
        </w:rPr>
        <w:fldChar w:fldCharType="end"/>
      </w:r>
    </w:p>
    <w:p w14:paraId="7A501BE9" w14:textId="38F5B7C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"_Toc29039813" </w:instrText>
      </w:r>
      <w:r>
        <w:rPr>
          <w:noProof/>
        </w:rPr>
        <w:fldChar w:fldCharType="separate"/>
      </w:r>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ins w:id="100" w:author="Lynn Laakso" w:date="2022-09-09T15:43:00Z">
        <w:r w:rsidR="009F6653">
          <w:rPr>
            <w:noProof/>
            <w:webHidden/>
          </w:rPr>
          <w:t>29</w:t>
        </w:r>
      </w:ins>
      <w:del w:id="101" w:author="Lynn Laakso" w:date="2022-09-09T15:42:00Z">
        <w:r w:rsidR="00CC08BB" w:rsidDel="00024C48">
          <w:rPr>
            <w:noProof/>
            <w:webHidden/>
          </w:rPr>
          <w:delText>28</w:delText>
        </w:r>
      </w:del>
      <w:r w:rsidR="00CC08BB">
        <w:rPr>
          <w:noProof/>
          <w:webHidden/>
        </w:rPr>
        <w:fldChar w:fldCharType="end"/>
      </w:r>
      <w:r>
        <w:rPr>
          <w:noProof/>
        </w:rPr>
        <w:fldChar w:fldCharType="end"/>
      </w:r>
    </w:p>
    <w:p w14:paraId="6E4BA35E" w14:textId="779B269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"_Toc29039814" </w:instrText>
      </w:r>
      <w:r>
        <w:rPr>
          <w:noProof/>
        </w:rPr>
        <w:fldChar w:fldCharType="separate"/>
      </w:r>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ins w:id="102" w:author="Lynn Laakso" w:date="2022-09-09T15:43:00Z">
        <w:r w:rsidR="009F6653">
          <w:rPr>
            <w:noProof/>
            <w:webHidden/>
          </w:rPr>
          <w:t>35</w:t>
        </w:r>
      </w:ins>
      <w:del w:id="103" w:author="Lynn Laakso" w:date="2022-09-09T15:42:00Z">
        <w:r w:rsidR="00CC08BB" w:rsidDel="00024C48">
          <w:rPr>
            <w:noProof/>
            <w:webHidden/>
          </w:rPr>
          <w:delText>34</w:delText>
        </w:r>
      </w:del>
      <w:r w:rsidR="00CC08BB">
        <w:rPr>
          <w:noProof/>
          <w:webHidden/>
        </w:rPr>
        <w:fldChar w:fldCharType="end"/>
      </w:r>
      <w:r>
        <w:rPr>
          <w:noProof/>
        </w:rPr>
        <w:fldChar w:fldCharType="end"/>
      </w:r>
    </w:p>
    <w:p w14:paraId="66C73260" w14:textId="2933F3C4" w:rsidR="00CC08BB" w:rsidRDefault="00080649" w:rsidP="00024C48">
      <w:pPr>
        <w:pStyle w:val="TOC2"/>
        <w:rPr>
          <w:rFonts w:asciiTheme="minorHAnsi" w:eastAsiaTheme="minorEastAsia" w:hAnsiTheme="minorHAnsi" w:cstheme="minorBidi"/>
          <w:kern w:val="0"/>
          <w:sz w:val="22"/>
          <w:szCs w:val="22"/>
        </w:rPr>
      </w:pPr>
      <w:r>
        <w:lastRenderedPageBreak/>
        <w:fldChar w:fldCharType="begin"/>
      </w:r>
      <w:r>
        <w:instrText xml:space="preserve"> HYPERLINK \l "_Toc29039815" </w:instrText>
      </w:r>
      <w:r>
        <w:fldChar w:fldCharType="separate"/>
      </w:r>
      <w:r w:rsidR="00CC08BB" w:rsidRPr="008A4CC9">
        <w:rPr>
          <w:rStyle w:val="Hyperlink"/>
        </w:rPr>
        <w:t>17.6</w:t>
      </w:r>
      <w:r w:rsidR="00CC08BB">
        <w:rPr>
          <w:rFonts w:asciiTheme="minorHAnsi" w:eastAsiaTheme="minorEastAsia" w:hAnsiTheme="minorHAnsi" w:cstheme="minorBidi"/>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ins w:id="104" w:author="Lynn Laakso" w:date="2022-09-09T15:43:00Z">
        <w:r w:rsidR="009F6653">
          <w:rPr>
            <w:webHidden/>
          </w:rPr>
          <w:t>37</w:t>
        </w:r>
      </w:ins>
      <w:del w:id="105" w:author="Lynn Laakso" w:date="2022-09-09T15:42:00Z">
        <w:r w:rsidR="00CC08BB" w:rsidDel="00024C48">
          <w:rPr>
            <w:webHidden/>
          </w:rPr>
          <w:delText>36</w:delText>
        </w:r>
      </w:del>
      <w:r w:rsidR="00CC08BB">
        <w:rPr>
          <w:webHidden/>
        </w:rPr>
        <w:fldChar w:fldCharType="end"/>
      </w:r>
      <w:r>
        <w:fldChar w:fldCharType="end"/>
      </w:r>
    </w:p>
    <w:p w14:paraId="02E47601" w14:textId="3B04061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"_Toc29039816" </w:instrText>
      </w:r>
      <w:r>
        <w:rPr>
          <w:noProof/>
        </w:rPr>
        <w:fldChar w:fldCharType="separate"/>
      </w:r>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ins w:id="106" w:author="Lynn Laakso" w:date="2022-09-09T15:43:00Z">
        <w:r w:rsidR="009F6653">
          <w:rPr>
            <w:noProof/>
            <w:webHidden/>
          </w:rPr>
          <w:t>38</w:t>
        </w:r>
      </w:ins>
      <w:del w:id="107" w:author="Lynn Laakso" w:date="2022-09-09T15:42:00Z">
        <w:r w:rsidR="00CC08BB" w:rsidDel="00024C48">
          <w:rPr>
            <w:noProof/>
            <w:webHidden/>
          </w:rPr>
          <w:delText>37</w:delText>
        </w:r>
      </w:del>
      <w:r w:rsidR="00CC08BB">
        <w:rPr>
          <w:noProof/>
          <w:webHidden/>
        </w:rPr>
        <w:fldChar w:fldCharType="end"/>
      </w:r>
      <w:r>
        <w:rPr>
          <w:noProof/>
        </w:rPr>
        <w:fldChar w:fldCharType="end"/>
      </w:r>
    </w:p>
    <w:p w14:paraId="118FB1C6" w14:textId="2CCBDB06"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"_Toc29039817" </w:instrText>
      </w:r>
      <w:r>
        <w:rPr>
          <w:noProof/>
        </w:rPr>
        <w:fldChar w:fldCharType="separate"/>
      </w:r>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ins w:id="108" w:author="Lynn Laakso" w:date="2022-09-09T15:43:00Z">
        <w:r w:rsidR="009F6653">
          <w:rPr>
            <w:noProof/>
            <w:webHidden/>
          </w:rPr>
          <w:t>39</w:t>
        </w:r>
      </w:ins>
      <w:del w:id="109" w:author="Lynn Laakso" w:date="2022-09-09T15:42:00Z">
        <w:r w:rsidR="00CC08BB" w:rsidDel="00024C48">
          <w:rPr>
            <w:noProof/>
            <w:webHidden/>
          </w:rPr>
          <w:delText>38</w:delText>
        </w:r>
      </w:del>
      <w:r w:rsidR="00CC08BB">
        <w:rPr>
          <w:noProof/>
          <w:webHidden/>
        </w:rPr>
        <w:fldChar w:fldCharType="end"/>
      </w:r>
      <w:r>
        <w:rPr>
          <w:noProof/>
        </w:rPr>
        <w:fldChar w:fldCharType="end"/>
      </w:r>
    </w:p>
    <w:p w14:paraId="50A3AF41" w14:textId="08EBBFC8"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"_Toc29039818" </w:instrText>
      </w:r>
      <w:r>
        <w:rPr>
          <w:noProof/>
        </w:rPr>
        <w:fldChar w:fldCharType="separate"/>
      </w:r>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ins w:id="110" w:author="Lynn Laakso" w:date="2022-09-09T15:43:00Z">
        <w:r w:rsidR="009F6653">
          <w:rPr>
            <w:noProof/>
            <w:webHidden/>
          </w:rPr>
          <w:t>41</w:t>
        </w:r>
      </w:ins>
      <w:del w:id="111" w:author="Lynn Laakso" w:date="2022-09-09T15:42:00Z">
        <w:r w:rsidR="00CC08BB" w:rsidDel="00024C48">
          <w:rPr>
            <w:noProof/>
            <w:webHidden/>
          </w:rPr>
          <w:delText>40</w:delText>
        </w:r>
      </w:del>
      <w:r w:rsidR="00CC08BB">
        <w:rPr>
          <w:noProof/>
          <w:webHidden/>
        </w:rPr>
        <w:fldChar w:fldCharType="end"/>
      </w:r>
      <w:r>
        <w:rPr>
          <w:noProof/>
        </w:rPr>
        <w:fldChar w:fldCharType="end"/>
      </w:r>
    </w:p>
    <w:p w14:paraId="3287358B" w14:textId="5B3993E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"_Toc29039819" </w:instrText>
      </w:r>
      <w:r>
        <w:rPr>
          <w:noProof/>
        </w:rPr>
        <w:fldChar w:fldCharType="separate"/>
      </w:r>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ins w:id="112" w:author="Lynn Laakso" w:date="2022-09-09T15:43:00Z">
        <w:r w:rsidR="009F6653">
          <w:rPr>
            <w:noProof/>
            <w:webHidden/>
          </w:rPr>
          <w:t>42</w:t>
        </w:r>
      </w:ins>
      <w:del w:id="113" w:author="Lynn Laakso" w:date="2022-09-09T15:42:00Z">
        <w:r w:rsidR="00CC08BB" w:rsidDel="00024C48">
          <w:rPr>
            <w:noProof/>
            <w:webHidden/>
          </w:rPr>
          <w:delText>41</w:delText>
        </w:r>
      </w:del>
      <w:r w:rsidR="00CC08BB">
        <w:rPr>
          <w:noProof/>
          <w:webHidden/>
        </w:rPr>
        <w:fldChar w:fldCharType="end"/>
      </w:r>
      <w:r>
        <w:rPr>
          <w:noProof/>
        </w:rPr>
        <w:fldChar w:fldCharType="end"/>
      </w:r>
    </w:p>
    <w:p w14:paraId="081DE2AD" w14:textId="670FA35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"_Toc29039820" </w:instrText>
      </w:r>
      <w:r>
        <w:rPr>
          <w:noProof/>
        </w:rPr>
        <w:fldChar w:fldCharType="separate"/>
      </w:r>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ins w:id="114" w:author="Lynn Laakso" w:date="2022-09-09T15:43:00Z">
        <w:r w:rsidR="009F6653">
          <w:rPr>
            <w:noProof/>
            <w:webHidden/>
          </w:rPr>
          <w:t>44</w:t>
        </w:r>
      </w:ins>
      <w:del w:id="115" w:author="Lynn Laakso" w:date="2022-09-09T15:42:00Z">
        <w:r w:rsidR="00CC08BB" w:rsidDel="00024C48">
          <w:rPr>
            <w:noProof/>
            <w:webHidden/>
          </w:rPr>
          <w:delText>43</w:delText>
        </w:r>
      </w:del>
      <w:r w:rsidR="00CC08BB">
        <w:rPr>
          <w:noProof/>
          <w:webHidden/>
        </w:rPr>
        <w:fldChar w:fldCharType="end"/>
      </w:r>
      <w:r>
        <w:rPr>
          <w:noProof/>
        </w:rPr>
        <w:fldChar w:fldCharType="end"/>
      </w:r>
    </w:p>
    <w:p w14:paraId="7D8DBDC4" w14:textId="11E3AD0B"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"_Toc29039821" </w:instrText>
      </w:r>
      <w:r>
        <w:fldChar w:fldCharType="separate"/>
      </w:r>
      <w:r w:rsidR="00CC08BB" w:rsidRPr="008A4CC9">
        <w:rPr>
          <w:rStyle w:val="Hyperlink"/>
        </w:rPr>
        <w:t>17.7</w:t>
      </w:r>
      <w:r w:rsidR="00CC08BB">
        <w:rPr>
          <w:rFonts w:asciiTheme="minorHAnsi" w:eastAsiaTheme="minorEastAsia" w:hAnsiTheme="minorHAnsi" w:cstheme="minorBidi"/>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ins w:id="116" w:author="Lynn Laakso" w:date="2022-09-09T15:43:00Z">
        <w:r w:rsidR="009F6653">
          <w:rPr>
            <w:webHidden/>
          </w:rPr>
          <w:t>45</w:t>
        </w:r>
      </w:ins>
      <w:del w:id="117" w:author="Lynn Laakso" w:date="2022-09-09T15:42:00Z">
        <w:r w:rsidR="00CC08BB" w:rsidDel="00024C48">
          <w:rPr>
            <w:webHidden/>
          </w:rPr>
          <w:delText>44</w:delText>
        </w:r>
      </w:del>
      <w:r w:rsidR="00CC08BB">
        <w:rPr>
          <w:webHidden/>
        </w:rPr>
        <w:fldChar w:fldCharType="end"/>
      </w:r>
      <w:r>
        <w:fldChar w:fldCharType="end"/>
      </w:r>
    </w:p>
    <w:p w14:paraId="41B60DE0" w14:textId="492359C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"_Toc29039822" </w:instrText>
      </w:r>
      <w:r>
        <w:rPr>
          <w:noProof/>
        </w:rPr>
        <w:fldChar w:fldCharType="separate"/>
      </w:r>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ins w:id="118" w:author="Lynn Laakso" w:date="2022-09-09T15:43:00Z">
        <w:r w:rsidR="009F6653">
          <w:rPr>
            <w:noProof/>
            <w:webHidden/>
          </w:rPr>
          <w:t>46</w:t>
        </w:r>
      </w:ins>
      <w:del w:id="119" w:author="Lynn Laakso" w:date="2022-09-09T15:42:00Z">
        <w:r w:rsidR="00CC08BB" w:rsidDel="00024C48">
          <w:rPr>
            <w:noProof/>
            <w:webHidden/>
          </w:rPr>
          <w:delText>45</w:delText>
        </w:r>
      </w:del>
      <w:r w:rsidR="00CC08BB">
        <w:rPr>
          <w:noProof/>
          <w:webHidden/>
        </w:rPr>
        <w:fldChar w:fldCharType="end"/>
      </w:r>
      <w:r>
        <w:rPr>
          <w:noProof/>
        </w:rPr>
        <w:fldChar w:fldCharType="end"/>
      </w:r>
    </w:p>
    <w:p w14:paraId="003F2604" w14:textId="65248821"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"_Toc29039823" </w:instrText>
      </w:r>
      <w:r>
        <w:rPr>
          <w:noProof/>
        </w:rPr>
        <w:fldChar w:fldCharType="separate"/>
      </w:r>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ins w:id="120" w:author="Lynn Laakso" w:date="2022-09-09T15:43:00Z">
        <w:r w:rsidR="009F6653">
          <w:rPr>
            <w:noProof/>
            <w:webHidden/>
          </w:rPr>
          <w:t>47</w:t>
        </w:r>
      </w:ins>
      <w:del w:id="121" w:author="Lynn Laakso" w:date="2022-09-09T15:42:00Z">
        <w:r w:rsidR="00CC08BB" w:rsidDel="00024C48">
          <w:rPr>
            <w:noProof/>
            <w:webHidden/>
          </w:rPr>
          <w:delText>46</w:delText>
        </w:r>
      </w:del>
      <w:r w:rsidR="00CC08BB">
        <w:rPr>
          <w:noProof/>
          <w:webHidden/>
        </w:rPr>
        <w:fldChar w:fldCharType="end"/>
      </w:r>
      <w:r>
        <w:rPr>
          <w:noProof/>
        </w:rPr>
        <w:fldChar w:fldCharType="end"/>
      </w:r>
    </w:p>
    <w:p w14:paraId="11A2208D" w14:textId="700CCFF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"_Toc29039824" </w:instrText>
      </w:r>
      <w:r>
        <w:rPr>
          <w:noProof/>
        </w:rPr>
        <w:fldChar w:fldCharType="separate"/>
      </w:r>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ins w:id="122" w:author="Lynn Laakso" w:date="2022-09-09T15:43:00Z">
        <w:r w:rsidR="009F6653">
          <w:rPr>
            <w:noProof/>
            <w:webHidden/>
          </w:rPr>
          <w:t>48</w:t>
        </w:r>
      </w:ins>
      <w:del w:id="123" w:author="Lynn Laakso" w:date="2022-09-09T15:42:00Z">
        <w:r w:rsidR="00CC08BB" w:rsidDel="00024C48">
          <w:rPr>
            <w:noProof/>
            <w:webHidden/>
          </w:rPr>
          <w:delText>47</w:delText>
        </w:r>
      </w:del>
      <w:r w:rsidR="00CC08BB">
        <w:rPr>
          <w:noProof/>
          <w:webHidden/>
        </w:rPr>
        <w:fldChar w:fldCharType="end"/>
      </w:r>
      <w:r>
        <w:rPr>
          <w:noProof/>
        </w:rPr>
        <w:fldChar w:fldCharType="end"/>
      </w:r>
    </w:p>
    <w:p w14:paraId="13C78470" w14:textId="57A4144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"_Toc29039825" </w:instrText>
      </w:r>
      <w:r>
        <w:rPr>
          <w:noProof/>
        </w:rPr>
        <w:fldChar w:fldCharType="separate"/>
      </w:r>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ins w:id="124" w:author="Lynn Laakso" w:date="2022-09-09T15:43:00Z">
        <w:r w:rsidR="009F6653">
          <w:rPr>
            <w:noProof/>
            <w:webHidden/>
          </w:rPr>
          <w:t>49</w:t>
        </w:r>
      </w:ins>
      <w:del w:id="125" w:author="Lynn Laakso" w:date="2022-09-09T15:42:00Z">
        <w:r w:rsidR="00CC08BB" w:rsidDel="00024C48">
          <w:rPr>
            <w:noProof/>
            <w:webHidden/>
          </w:rPr>
          <w:delText>48</w:delText>
        </w:r>
      </w:del>
      <w:r w:rsidR="00CC08BB">
        <w:rPr>
          <w:noProof/>
          <w:webHidden/>
        </w:rPr>
        <w:fldChar w:fldCharType="end"/>
      </w:r>
      <w:r>
        <w:rPr>
          <w:noProof/>
        </w:rPr>
        <w:fldChar w:fldCharType="end"/>
      </w:r>
    </w:p>
    <w:p w14:paraId="68307BE8" w14:textId="7C4CBE3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"_Toc29039826" </w:instrText>
      </w:r>
      <w:r>
        <w:rPr>
          <w:noProof/>
        </w:rPr>
        <w:fldChar w:fldCharType="separate"/>
      </w:r>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ins w:id="126" w:author="Lynn Laakso" w:date="2022-09-09T15:43:00Z">
        <w:r w:rsidR="009F6653">
          <w:rPr>
            <w:noProof/>
            <w:webHidden/>
          </w:rPr>
          <w:t>50</w:t>
        </w:r>
      </w:ins>
      <w:del w:id="127" w:author="Lynn Laakso" w:date="2022-09-09T15:42:00Z">
        <w:r w:rsidR="00CC08BB" w:rsidDel="00024C48">
          <w:rPr>
            <w:noProof/>
            <w:webHidden/>
          </w:rPr>
          <w:delText>49</w:delText>
        </w:r>
      </w:del>
      <w:r w:rsidR="00CC08BB">
        <w:rPr>
          <w:noProof/>
          <w:webHidden/>
        </w:rPr>
        <w:fldChar w:fldCharType="end"/>
      </w:r>
      <w:r>
        <w:rPr>
          <w:noProof/>
        </w:rPr>
        <w:fldChar w:fldCharType="end"/>
      </w:r>
    </w:p>
    <w:p w14:paraId="270E60A9" w14:textId="40244B04"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"_Toc29039827" </w:instrText>
      </w:r>
      <w:r>
        <w:fldChar w:fldCharType="separate"/>
      </w:r>
      <w:r w:rsidR="00CC08BB" w:rsidRPr="008A4CC9">
        <w:rPr>
          <w:rStyle w:val="Hyperlink"/>
        </w:rPr>
        <w:t>17.8</w:t>
      </w:r>
      <w:r w:rsidR="00CC08BB">
        <w:rPr>
          <w:rFonts w:asciiTheme="minorHAnsi" w:eastAsiaTheme="minorEastAsia" w:hAnsiTheme="minorHAnsi" w:cstheme="minorBidi"/>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ins w:id="128" w:author="Lynn Laakso" w:date="2022-09-09T15:43:00Z">
        <w:r w:rsidR="009F6653">
          <w:rPr>
            <w:webHidden/>
          </w:rPr>
          <w:t>51</w:t>
        </w:r>
      </w:ins>
      <w:del w:id="129" w:author="Lynn Laakso" w:date="2022-09-09T15:42:00Z">
        <w:r w:rsidR="00CC08BB" w:rsidDel="00024C48">
          <w:rPr>
            <w:webHidden/>
          </w:rPr>
          <w:delText>50</w:delText>
        </w:r>
      </w:del>
      <w:r w:rsidR="00CC08BB">
        <w:rPr>
          <w:webHidden/>
        </w:rPr>
        <w:fldChar w:fldCharType="end"/>
      </w:r>
      <w:r>
        <w:fldChar w:fldCharType="end"/>
      </w:r>
    </w:p>
    <w:p w14:paraId="6D9EF63A" w14:textId="091BEDBE"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"_Toc29039828" </w:instrText>
      </w:r>
      <w:r>
        <w:rPr>
          <w:noProof/>
        </w:rPr>
        <w:fldChar w:fldCharType="separate"/>
      </w:r>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ins w:id="130" w:author="Lynn Laakso" w:date="2022-09-09T15:43:00Z">
        <w:r w:rsidR="009F6653">
          <w:rPr>
            <w:noProof/>
            <w:webHidden/>
          </w:rPr>
          <w:t>51</w:t>
        </w:r>
      </w:ins>
      <w:del w:id="131" w:author="Lynn Laakso" w:date="2022-09-09T15:42:00Z">
        <w:r w:rsidR="00CC08BB" w:rsidDel="00024C48">
          <w:rPr>
            <w:noProof/>
            <w:webHidden/>
          </w:rPr>
          <w:delText>50</w:delText>
        </w:r>
      </w:del>
      <w:r w:rsidR="00CC08BB">
        <w:rPr>
          <w:noProof/>
          <w:webHidden/>
        </w:rPr>
        <w:fldChar w:fldCharType="end"/>
      </w:r>
      <w:r>
        <w:rPr>
          <w:noProof/>
        </w:rPr>
        <w:fldChar w:fldCharType="end"/>
      </w:r>
    </w:p>
    <w:p w14:paraId="0659102D" w14:textId="2F23DE6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"_Toc29039829" </w:instrText>
      </w:r>
      <w:r>
        <w:rPr>
          <w:noProof/>
        </w:rPr>
        <w:fldChar w:fldCharType="separate"/>
      </w:r>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ins w:id="132" w:author="Lynn Laakso" w:date="2022-09-09T15:43:00Z">
        <w:r w:rsidR="009F6653">
          <w:rPr>
            <w:noProof/>
            <w:webHidden/>
          </w:rPr>
          <w:t>53</w:t>
        </w:r>
      </w:ins>
      <w:del w:id="133" w:author="Lynn Laakso" w:date="2022-09-09T15:42:00Z">
        <w:r w:rsidR="00CC08BB" w:rsidDel="00024C48">
          <w:rPr>
            <w:noProof/>
            <w:webHidden/>
          </w:rPr>
          <w:delText>52</w:delText>
        </w:r>
      </w:del>
      <w:r w:rsidR="00CC08BB">
        <w:rPr>
          <w:noProof/>
          <w:webHidden/>
        </w:rPr>
        <w:fldChar w:fldCharType="end"/>
      </w:r>
      <w:r>
        <w:rPr>
          <w:noProof/>
        </w:rPr>
        <w:fldChar w:fldCharType="end"/>
      </w:r>
    </w:p>
    <w:p w14:paraId="21CE40A0" w14:textId="60A0048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"_Toc29039830" </w:instrText>
      </w:r>
      <w:r>
        <w:rPr>
          <w:noProof/>
        </w:rPr>
        <w:fldChar w:fldCharType="separate"/>
      </w:r>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ins w:id="134" w:author="Lynn Laakso" w:date="2022-09-09T15:43:00Z">
        <w:r w:rsidR="009F6653">
          <w:rPr>
            <w:noProof/>
            <w:webHidden/>
          </w:rPr>
          <w:t>54</w:t>
        </w:r>
      </w:ins>
      <w:del w:id="135" w:author="Lynn Laakso" w:date="2022-09-09T15:42:00Z">
        <w:r w:rsidR="00CC08BB" w:rsidDel="00024C48">
          <w:rPr>
            <w:noProof/>
            <w:webHidden/>
          </w:rPr>
          <w:delText>52</w:delText>
        </w:r>
      </w:del>
      <w:r w:rsidR="00CC08BB">
        <w:rPr>
          <w:noProof/>
          <w:webHidden/>
        </w:rPr>
        <w:fldChar w:fldCharType="end"/>
      </w:r>
      <w:r>
        <w:rPr>
          <w:noProof/>
        </w:rPr>
        <w:fldChar w:fldCharType="end"/>
      </w:r>
    </w:p>
    <w:p w14:paraId="00920F66" w14:textId="355E31F1"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"_Toc29039831" </w:instrText>
      </w:r>
      <w:r>
        <w:rPr>
          <w:noProof/>
        </w:rPr>
        <w:fldChar w:fldCharType="separate"/>
      </w:r>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ins w:id="136" w:author="Lynn Laakso" w:date="2022-09-09T15:43:00Z">
        <w:r w:rsidR="009F6653">
          <w:rPr>
            <w:noProof/>
            <w:webHidden/>
          </w:rPr>
          <w:t>55</w:t>
        </w:r>
      </w:ins>
      <w:del w:id="137" w:author="Lynn Laakso" w:date="2022-09-09T15:42:00Z">
        <w:r w:rsidR="00CC08BB" w:rsidDel="00024C48">
          <w:rPr>
            <w:noProof/>
            <w:webHidden/>
          </w:rPr>
          <w:delText>54</w:delText>
        </w:r>
      </w:del>
      <w:r w:rsidR="00CC08BB">
        <w:rPr>
          <w:noProof/>
          <w:webHidden/>
        </w:rPr>
        <w:fldChar w:fldCharType="end"/>
      </w:r>
      <w:r>
        <w:rPr>
          <w:noProof/>
        </w:rPr>
        <w:fldChar w:fldCharType="end"/>
      </w:r>
    </w:p>
    <w:p w14:paraId="7E65644A" w14:textId="3C7832A1"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"_Toc29039832" </w:instrText>
      </w:r>
      <w:r>
        <w:fldChar w:fldCharType="separate"/>
      </w:r>
      <w:r w:rsidR="00CC08BB" w:rsidRPr="008A4CC9">
        <w:rPr>
          <w:rStyle w:val="Hyperlink"/>
        </w:rPr>
        <w:t>17.9</w:t>
      </w:r>
      <w:r w:rsidR="00CC08BB">
        <w:rPr>
          <w:rFonts w:asciiTheme="minorHAnsi" w:eastAsiaTheme="minorEastAsia" w:hAnsiTheme="minorHAnsi" w:cstheme="minorBidi"/>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ins w:id="138" w:author="Lynn Laakso" w:date="2022-09-09T15:43:00Z">
        <w:r w:rsidR="009F6653">
          <w:rPr>
            <w:webHidden/>
          </w:rPr>
          <w:t>66</w:t>
        </w:r>
      </w:ins>
      <w:del w:id="139" w:author="Lynn Laakso" w:date="2022-09-09T15:42:00Z">
        <w:r w:rsidR="00CC08BB" w:rsidDel="00024C48">
          <w:rPr>
            <w:webHidden/>
          </w:rPr>
          <w:delText>65</w:delText>
        </w:r>
      </w:del>
      <w:r w:rsidR="00CC08BB">
        <w:rPr>
          <w:webHidden/>
        </w:rPr>
        <w:fldChar w:fldCharType="end"/>
      </w:r>
      <w:r>
        <w:fldChar w:fldCharType="end"/>
      </w:r>
    </w:p>
    <w:p w14:paraId="12C5597B" w14:textId="7661250D"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"_Toc29039833" </w:instrText>
      </w:r>
      <w:r>
        <w:rPr>
          <w:noProof/>
        </w:rPr>
        <w:fldChar w:fldCharType="separate"/>
      </w:r>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ins w:id="140" w:author="Lynn Laakso" w:date="2022-09-09T15:43:00Z">
        <w:r w:rsidR="009F6653">
          <w:rPr>
            <w:noProof/>
            <w:webHidden/>
          </w:rPr>
          <w:t>66</w:t>
        </w:r>
      </w:ins>
      <w:del w:id="141" w:author="Lynn Laakso" w:date="2022-09-09T15:42:00Z">
        <w:r w:rsidR="00CC08BB" w:rsidDel="00024C48">
          <w:rPr>
            <w:noProof/>
            <w:webHidden/>
          </w:rPr>
          <w:delText>65</w:delText>
        </w:r>
      </w:del>
      <w:r w:rsidR="00CC08BB">
        <w:rPr>
          <w:noProof/>
          <w:webHidden/>
        </w:rPr>
        <w:fldChar w:fldCharType="end"/>
      </w:r>
      <w:r>
        <w:rPr>
          <w:noProof/>
        </w:rPr>
        <w:fldChar w:fldCharType="end"/>
      </w:r>
    </w:p>
    <w:p w14:paraId="38068698" w14:textId="6CBF913D"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"_Toc29039834" </w:instrText>
      </w:r>
      <w:r>
        <w:fldChar w:fldCharType="separate"/>
      </w:r>
      <w:r w:rsidR="00CC08BB" w:rsidRPr="008A4CC9">
        <w:rPr>
          <w:rStyle w:val="Hyperlink"/>
        </w:rPr>
        <w:t>17.10</w:t>
      </w:r>
      <w:r w:rsidR="00CC08BB">
        <w:rPr>
          <w:rFonts w:asciiTheme="minorHAnsi" w:eastAsiaTheme="minorEastAsia" w:hAnsiTheme="minorHAnsi" w:cstheme="minorBidi"/>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ins w:id="142" w:author="Lynn Laakso" w:date="2022-09-09T15:43:00Z">
        <w:r w:rsidR="009F6653">
          <w:rPr>
            <w:webHidden/>
          </w:rPr>
          <w:t>70</w:t>
        </w:r>
      </w:ins>
      <w:del w:id="143" w:author="Lynn Laakso" w:date="2022-09-09T15:42:00Z">
        <w:r w:rsidR="00CC08BB" w:rsidDel="00024C48">
          <w:rPr>
            <w:webHidden/>
          </w:rPr>
          <w:delText>69</w:delText>
        </w:r>
      </w:del>
      <w:r w:rsidR="00CC08BB">
        <w:rPr>
          <w:webHidden/>
        </w:rPr>
        <w:fldChar w:fldCharType="end"/>
      </w:r>
      <w:r>
        <w:fldChar w:fldCharType="end"/>
      </w:r>
    </w:p>
    <w:p w14:paraId="6D6656EC" w14:textId="39EE1A3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"_Toc29039835" </w:instrText>
      </w:r>
      <w:r>
        <w:rPr>
          <w:noProof/>
        </w:rPr>
        <w:fldChar w:fldCharType="separate"/>
      </w:r>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ins w:id="144" w:author="Lynn Laakso" w:date="2022-09-09T15:43:00Z">
        <w:r w:rsidR="009F6653">
          <w:rPr>
            <w:noProof/>
            <w:webHidden/>
          </w:rPr>
          <w:t>70</w:t>
        </w:r>
      </w:ins>
      <w:del w:id="145" w:author="Lynn Laakso" w:date="2022-09-09T15:42:00Z">
        <w:r w:rsidR="00CC08BB" w:rsidDel="00024C48">
          <w:rPr>
            <w:noProof/>
            <w:webHidden/>
          </w:rPr>
          <w:delText>69</w:delText>
        </w:r>
      </w:del>
      <w:r w:rsidR="00CC08BB">
        <w:rPr>
          <w:noProof/>
          <w:webHidden/>
        </w:rPr>
        <w:fldChar w:fldCharType="end"/>
      </w:r>
      <w:r>
        <w:rPr>
          <w:noProof/>
        </w:rPr>
        <w:fldChar w:fldCharType="end"/>
      </w:r>
    </w:p>
    <w:p w14:paraId="0A21968C" w14:textId="4E4777F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"_Toc29039836" </w:instrText>
      </w:r>
      <w:r>
        <w:rPr>
          <w:noProof/>
        </w:rPr>
        <w:fldChar w:fldCharType="separate"/>
      </w:r>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ins w:id="146" w:author="Lynn Laakso" w:date="2022-09-09T15:43:00Z">
        <w:r w:rsidR="009F6653">
          <w:rPr>
            <w:noProof/>
            <w:webHidden/>
          </w:rPr>
          <w:t>71</w:t>
        </w:r>
      </w:ins>
      <w:del w:id="147" w:author="Lynn Laakso" w:date="2022-09-09T15:42:00Z">
        <w:r w:rsidR="00CC08BB" w:rsidDel="00024C48">
          <w:rPr>
            <w:noProof/>
            <w:webHidden/>
          </w:rPr>
          <w:delText>70</w:delText>
        </w:r>
      </w:del>
      <w:r w:rsidR="00CC08BB">
        <w:rPr>
          <w:noProof/>
          <w:webHidden/>
        </w:rPr>
        <w:fldChar w:fldCharType="end"/>
      </w:r>
      <w:r>
        <w:rPr>
          <w:noProof/>
        </w:rPr>
        <w:fldChar w:fldCharType="end"/>
      </w:r>
    </w:p>
    <w:p w14:paraId="4599213F" w14:textId="64F42B7C"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w:instrText>
      </w:r>
      <w:r>
        <w:instrText xml:space="preserve">\l "_Toc29039837" </w:instrText>
      </w:r>
      <w:r>
        <w:fldChar w:fldCharType="separate"/>
      </w:r>
      <w:r w:rsidR="00CC08BB" w:rsidRPr="008A4CC9">
        <w:rPr>
          <w:rStyle w:val="Hyperlink"/>
        </w:rPr>
        <w:t>17.11</w:t>
      </w:r>
      <w:r w:rsidR="00CC08BB">
        <w:rPr>
          <w:rFonts w:asciiTheme="minorHAnsi" w:eastAsiaTheme="minorEastAsia" w:hAnsiTheme="minorHAnsi" w:cstheme="minorBidi"/>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ins w:id="148" w:author="Lynn Laakso" w:date="2022-09-09T15:43:00Z">
        <w:r w:rsidR="009F6653">
          <w:rPr>
            <w:webHidden/>
          </w:rPr>
          <w:t>71</w:t>
        </w:r>
      </w:ins>
      <w:del w:id="149" w:author="Lynn Laakso" w:date="2022-09-09T15:42:00Z">
        <w:r w:rsidR="00CC08BB" w:rsidDel="00024C48">
          <w:rPr>
            <w:webHidden/>
          </w:rPr>
          <w:delText>70</w:delText>
        </w:r>
      </w:del>
      <w:r w:rsidR="00CC08BB">
        <w:rPr>
          <w:webHidden/>
        </w:rPr>
        <w:fldChar w:fldCharType="end"/>
      </w:r>
      <w:r>
        <w:fldChar w:fldCharType="end"/>
      </w:r>
    </w:p>
    <w:p w14:paraId="1E9D440E" w14:textId="4005E53C" w:rsidR="00CC08BB" w:rsidRDefault="00080649" w:rsidP="00024C48">
      <w:pPr>
        <w:pStyle w:val="TOC2"/>
        <w:rPr>
          <w:rFonts w:asciiTheme="minorHAnsi" w:eastAsiaTheme="minorEastAsia" w:hAnsiTheme="minorHAnsi" w:cstheme="minorBidi"/>
          <w:kern w:val="0"/>
          <w:sz w:val="22"/>
          <w:szCs w:val="22"/>
        </w:rPr>
      </w:pPr>
      <w:r>
        <w:fldChar w:fldCharType="begin"/>
      </w:r>
      <w:r>
        <w:instrText xml:space="preserve"> HYPERLINK \l "_Toc29039838" </w:instrText>
      </w:r>
      <w:r>
        <w:fldChar w:fldCharType="separate"/>
      </w:r>
      <w:r w:rsidR="00CC08BB" w:rsidRPr="008A4CC9">
        <w:rPr>
          <w:rStyle w:val="Hyperlink"/>
        </w:rPr>
        <w:t>17.12</w:t>
      </w:r>
      <w:r w:rsidR="00CC08BB">
        <w:rPr>
          <w:rFonts w:asciiTheme="minorHAnsi" w:eastAsiaTheme="minorEastAsia" w:hAnsiTheme="minorHAnsi" w:cstheme="minorBidi"/>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ins w:id="150" w:author="Lynn Laakso" w:date="2022-09-09T15:43:00Z">
        <w:r w:rsidR="009F6653">
          <w:rPr>
            <w:webHidden/>
          </w:rPr>
          <w:t>72</w:t>
        </w:r>
      </w:ins>
      <w:del w:id="151" w:author="Lynn Laakso" w:date="2022-09-09T15:42:00Z">
        <w:r w:rsidR="00CC08BB" w:rsidDel="00024C48">
          <w:rPr>
            <w:webHidden/>
          </w:rPr>
          <w:delText>71</w:delText>
        </w:r>
      </w:del>
      <w:r w:rsidR="00CC08BB">
        <w:rPr>
          <w:webHidden/>
        </w:rPr>
        <w:fldChar w:fldCharType="end"/>
      </w:r>
      <w:r>
        <w:fldChar w:fldCharType="end"/>
      </w:r>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152" w:name="_Toc497011353"/>
      <w:bookmarkStart w:id="153" w:name="_Toc29039798"/>
      <w:r>
        <w:rPr>
          <w:noProof/>
        </w:rPr>
        <w:t>P</w:t>
      </w:r>
      <w:r w:rsidR="00CE2217">
        <w:rPr>
          <w:noProof/>
        </w:rPr>
        <w:t>urpose</w:t>
      </w:r>
      <w:bookmarkEnd w:id="152"/>
      <w:bookmarkEnd w:id="153"/>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lastRenderedPageBreak/>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154" w:name="_Toc29039799"/>
      <w:r>
        <w:rPr>
          <w:noProof/>
        </w:rPr>
        <w:t>Inventory Item Master Updates</w:t>
      </w:r>
      <w:bookmarkEnd w:id="154"/>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155" w:name="_Toc497011356"/>
      <w:bookmarkStart w:id="156" w:name="_Toc29039800"/>
      <w:r>
        <w:rPr>
          <w:noProof/>
        </w:rPr>
        <w:t>S</w:t>
      </w:r>
      <w:bookmarkEnd w:id="155"/>
      <w:r>
        <w:rPr>
          <w:noProof/>
        </w:rPr>
        <w:t>terilization and Decontamination</w:t>
      </w:r>
      <w:bookmarkEnd w:id="156"/>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lastRenderedPageBreak/>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57" w:name="_Toc348247531"/>
      <w:bookmarkStart w:id="158" w:name="_Toc348260549"/>
      <w:bookmarkStart w:id="159" w:name="_Toc348346547"/>
      <w:bookmarkStart w:id="160" w:name="_Toc348847838"/>
      <w:bookmarkStart w:id="161" w:name="_Toc348848792"/>
      <w:bookmarkStart w:id="162" w:name="_Toc358637979"/>
      <w:bookmarkStart w:id="163" w:name="_Toc358711082"/>
      <w:bookmarkStart w:id="164" w:name="_Toc497011359"/>
      <w:bookmarkStart w:id="165" w:name="_Toc29039801"/>
      <w:r>
        <w:rPr>
          <w:noProof/>
        </w:rPr>
        <w:t>Application roles</w:t>
      </w:r>
      <w:bookmarkEnd w:id="157"/>
      <w:bookmarkEnd w:id="158"/>
      <w:bookmarkEnd w:id="159"/>
      <w:bookmarkEnd w:id="160"/>
      <w:bookmarkEnd w:id="161"/>
      <w:bookmarkEnd w:id="162"/>
      <w:bookmarkEnd w:id="163"/>
      <w:bookmarkEnd w:id="164"/>
      <w:bookmarkEnd w:id="165"/>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166" w:name="_Toc497011366"/>
      <w:bookmarkStart w:id="167" w:name="_Toc29039802"/>
      <w:r>
        <w:rPr>
          <w:noProof/>
        </w:rPr>
        <w:t>Trigger Events</w:t>
      </w:r>
      <w:bookmarkEnd w:id="166"/>
      <w:bookmarkEnd w:id="167"/>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F9DDEAF" w:rsidR="00E74308" w:rsidRDefault="00E74308">
      <w:pPr>
        <w:rPr>
          <w:noProof/>
          <w:lang w:val="en-GB"/>
        </w:rPr>
      </w:pPr>
      <w:r>
        <w:rPr>
          <w:noProof/>
        </w:rPr>
        <w:lastRenderedPageBreak/>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ins w:id="168" w:author="Lynn Laakso" w:date="2022-09-09T15:43:00Z">
        <w:r w:rsidR="009F6653" w:rsidRPr="009F6653">
          <w:rPr>
            <w:rStyle w:val="HyperlinkText"/>
            <w:rPrChange w:id="169" w:author="Lynn Laakso" w:date="2022-09-09T15:43:00Z">
              <w:rPr/>
            </w:rPrChange>
          </w:rPr>
          <w:t>17.5</w:t>
        </w:r>
      </w:ins>
      <w:del w:id="170" w:author="Lynn Laakso" w:date="2022-09-09T15:43:00Z">
        <w:r w:rsidR="00DC41D9" w:rsidRPr="006025C0" w:rsidDel="009F6653">
          <w:rPr>
            <w:rStyle w:val="HyperlinkText"/>
          </w:rPr>
          <w:delText>17.4</w:delText>
        </w:r>
      </w:del>
      <w:r w:rsidR="00B85D5C">
        <w:fldChar w:fldCharType="end"/>
      </w:r>
      <w:r>
        <w:rPr>
          <w:noProof/>
        </w:rPr>
        <w:t>, "</w:t>
      </w:r>
      <w:r w:rsidR="00B85D5C">
        <w:fldChar w:fldCharType="begin"/>
      </w:r>
      <w:r w:rsidR="00B85D5C">
        <w:instrText xml:space="preserve"> REF _Ref176754492 \h  \* MERGEFORMAT </w:instrText>
      </w:r>
      <w:r w:rsidR="00B85D5C">
        <w:fldChar w:fldCharType="separate"/>
      </w:r>
      <w:ins w:id="171" w:author="Lynn Laakso" w:date="2022-09-09T15:43:00Z">
        <w:r w:rsidR="009F6653" w:rsidRPr="009F6653">
          <w:rPr>
            <w:rStyle w:val="HyperlinkText"/>
            <w:rPrChange w:id="172" w:author="Lynn Laakso" w:date="2022-09-09T15:43:00Z">
              <w:rPr>
                <w:noProof/>
              </w:rPr>
            </w:rPrChange>
          </w:rPr>
          <w:t>Inventory Item Master Messages Segments</w:t>
        </w:r>
      </w:ins>
      <w:del w:id="173" w:author="Lynn Laakso" w:date="2022-09-09T15:43:00Z">
        <w:r w:rsidR="00DC41D9" w:rsidRPr="006025C0" w:rsidDel="009F6653">
          <w:rPr>
            <w:rStyle w:val="HyperlinkText"/>
          </w:rPr>
          <w:delText>Inventory Item Master Messages Segments</w:delText>
        </w:r>
      </w:del>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ins w:id="174" w:author="Lynn Laakso" w:date="2022-09-09T15:43:00Z">
        <w:r w:rsidR="009F6653" w:rsidRPr="009F6653">
          <w:rPr>
            <w:rStyle w:val="HyperlinkText"/>
            <w:rPrChange w:id="175" w:author="Lynn Laakso" w:date="2022-09-09T15:43:00Z">
              <w:rPr/>
            </w:rPrChange>
          </w:rPr>
          <w:t>17.6</w:t>
        </w:r>
      </w:ins>
      <w:del w:id="176" w:author="Lynn Laakso" w:date="2022-09-09T15:43:00Z">
        <w:r w:rsidR="00DC41D9" w:rsidRPr="006025C0" w:rsidDel="009F6653">
          <w:rPr>
            <w:rStyle w:val="HyperlinkText"/>
          </w:rPr>
          <w:delText>17.5</w:delText>
        </w:r>
      </w:del>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ins w:id="177" w:author="Lynn Laakso" w:date="2022-09-09T15:43:00Z">
        <w:r w:rsidR="009F6653" w:rsidRPr="009F6653">
          <w:rPr>
            <w:rStyle w:val="HyperlinkText"/>
            <w:lang w:val="en-GB"/>
            <w:rPrChange w:id="178" w:author="Lynn Laakso" w:date="2022-09-09T15:43:00Z">
              <w:rPr/>
            </w:rPrChange>
          </w:rPr>
          <w:t>Placer Application Requests and Trigger Events</w:t>
        </w:r>
      </w:ins>
      <w:del w:id="179" w:author="Lynn Laakso" w:date="2022-09-09T15:43:00Z">
        <w:r w:rsidR="00DC41D9" w:rsidRPr="006025C0" w:rsidDel="009F6653">
          <w:rPr>
            <w:rStyle w:val="HyperlinkText"/>
            <w:lang w:val="en-GB"/>
          </w:rPr>
          <w:delText>Placer Application Requests and Trigger Events</w:delText>
        </w:r>
      </w:del>
      <w:r w:rsidR="00B85D5C">
        <w:fldChar w:fldCharType="end"/>
      </w:r>
      <w:r>
        <w:rPr>
          <w:noProof/>
          <w:lang w:val="en-GB"/>
        </w:rPr>
        <w:t>."</w:t>
      </w:r>
    </w:p>
    <w:p w14:paraId="1B8B729A" w14:textId="77777777" w:rsidR="00E74308" w:rsidRDefault="00E74308">
      <w:pPr>
        <w:pStyle w:val="Heading3"/>
        <w:rPr>
          <w:noProof/>
        </w:rPr>
      </w:pPr>
      <w:bookmarkStart w:id="180" w:name="_Toc497011367"/>
      <w:bookmarkStart w:id="181" w:name="_Toc29039803"/>
      <w:r>
        <w:rPr>
          <w:noProof/>
        </w:rPr>
        <w:t>Status</w:t>
      </w:r>
      <w:bookmarkEnd w:id="180"/>
      <w:r>
        <w:rPr>
          <w:noProof/>
        </w:rPr>
        <w:t>es</w:t>
      </w:r>
      <w:bookmarkEnd w:id="181"/>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182" w:name="_Toc348247534"/>
      <w:bookmarkStart w:id="183" w:name="_Toc348260552"/>
      <w:bookmarkStart w:id="184" w:name="_Toc348346550"/>
      <w:bookmarkStart w:id="185" w:name="_Toc348847841"/>
      <w:bookmarkStart w:id="186" w:name="_Toc348848795"/>
      <w:bookmarkStart w:id="187" w:name="_Toc358637982"/>
      <w:bookmarkStart w:id="188" w:name="_Toc358711085"/>
      <w:bookmarkStart w:id="189" w:name="_Toc497011371"/>
      <w:bookmarkStart w:id="190" w:name="_Toc29039804"/>
      <w:r>
        <w:rPr>
          <w:noProof/>
        </w:rPr>
        <w:t>Glossary</w:t>
      </w:r>
      <w:bookmarkEnd w:id="182"/>
      <w:bookmarkEnd w:id="183"/>
      <w:bookmarkEnd w:id="184"/>
      <w:bookmarkEnd w:id="185"/>
      <w:bookmarkEnd w:id="186"/>
      <w:bookmarkEnd w:id="187"/>
      <w:bookmarkEnd w:id="188"/>
      <w:bookmarkEnd w:id="189"/>
      <w:bookmarkEnd w:id="190"/>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lastRenderedPageBreak/>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191" w:name="_Toc358637983"/>
      <w:bookmarkStart w:id="192" w:name="_Toc358711086"/>
      <w:bookmarkStart w:id="193" w:name="_Toc497011385"/>
      <w:bookmarkStart w:id="194" w:name="_Toc29039805"/>
      <w:bookmarkStart w:id="195" w:name="_Toc348247535"/>
      <w:bookmarkStart w:id="196" w:name="_Toc348260553"/>
      <w:bookmarkStart w:id="197" w:name="_Toc348346551"/>
      <w:bookmarkStart w:id="198" w:name="_Toc348847842"/>
      <w:bookmarkStart w:id="199" w:name="_Toc348848796"/>
      <w:r>
        <w:rPr>
          <w:noProof/>
        </w:rPr>
        <w:t>Organization of This Chapter: Trigger Events and Message Definitions</w:t>
      </w:r>
      <w:bookmarkEnd w:id="191"/>
      <w:bookmarkEnd w:id="192"/>
      <w:bookmarkEnd w:id="193"/>
      <w:bookmarkEnd w:id="194"/>
    </w:p>
    <w:p w14:paraId="30BD6B83" w14:textId="77777777" w:rsidR="00E74308" w:rsidRDefault="00E74308" w:rsidP="00F4636D">
      <w:pPr>
        <w:pStyle w:val="NormalIndented"/>
      </w:pPr>
      <w:bookmarkStart w:id="200"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3743D45"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ins w:id="201" w:author="Lynn Laakso" w:date="2022-09-09T15:43:00Z">
        <w:r w:rsidR="009F6653" w:rsidRPr="009F6653">
          <w:rPr>
            <w:rStyle w:val="HyperlinkText"/>
            <w:rPrChange w:id="202" w:author="Lynn Laakso" w:date="2022-09-09T15:43:00Z">
              <w:rPr/>
            </w:rPrChange>
          </w:rPr>
          <w:t>17.6</w:t>
        </w:r>
      </w:ins>
      <w:del w:id="203" w:author="Lynn Laakso" w:date="2022-09-09T15:43:00Z">
        <w:r w:rsidR="00DC41D9" w:rsidRPr="006025C0" w:rsidDel="009F6653">
          <w:rPr>
            <w:rStyle w:val="HyperlinkText"/>
          </w:rPr>
          <w:delText>17.5</w:delText>
        </w:r>
      </w:del>
      <w:r w:rsidR="00B85D5C">
        <w:fldChar w:fldCharType="end"/>
      </w:r>
      <w:r>
        <w:t>, "</w:t>
      </w:r>
      <w:r w:rsidR="00B85D5C">
        <w:fldChar w:fldCharType="begin"/>
      </w:r>
      <w:r w:rsidR="00B85D5C">
        <w:instrText xml:space="preserve"> REF _Ref176754724 \h  \* MERGEFORMAT </w:instrText>
      </w:r>
      <w:r w:rsidR="00B85D5C">
        <w:fldChar w:fldCharType="separate"/>
      </w:r>
      <w:ins w:id="204" w:author="Lynn Laakso" w:date="2022-09-09T15:43:00Z">
        <w:r w:rsidR="009F6653" w:rsidRPr="009F6653">
          <w:rPr>
            <w:rStyle w:val="HyperlinkText"/>
            <w:rPrChange w:id="205" w:author="Lynn Laakso" w:date="2022-09-09T15:43:00Z">
              <w:rPr/>
            </w:rPrChange>
          </w:rPr>
          <w:t>Placer Application Requests and Trigger Events</w:t>
        </w:r>
      </w:ins>
      <w:del w:id="206" w:author="Lynn Laakso" w:date="2022-09-09T15:43:00Z">
        <w:r w:rsidR="00DC41D9" w:rsidRPr="006025C0" w:rsidDel="009F6653">
          <w:rPr>
            <w:rStyle w:val="HyperlinkText"/>
          </w:rPr>
          <w:delText>Placer Application Requests and Trigger Events</w:delText>
        </w:r>
      </w:del>
      <w:r w:rsidR="00B85D5C">
        <w:fldChar w:fldCharType="end"/>
      </w:r>
      <w:r>
        <w:t>."</w:t>
      </w:r>
    </w:p>
    <w:p w14:paraId="57FDF186" w14:textId="31DA2741"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ins w:id="207" w:author="Lynn Laakso" w:date="2022-09-09T15:43:00Z">
        <w:r w:rsidR="009F6653" w:rsidRPr="009F6653">
          <w:rPr>
            <w:rStyle w:val="HyperlinkText"/>
            <w:rPrChange w:id="208" w:author="Lynn Laakso" w:date="2022-09-09T15:43:00Z">
              <w:rPr/>
            </w:rPrChange>
          </w:rPr>
          <w:t>17.7</w:t>
        </w:r>
      </w:ins>
      <w:del w:id="209" w:author="Lynn Laakso" w:date="2022-09-09T15:43:00Z">
        <w:r w:rsidR="00DC41D9" w:rsidRPr="006025C0" w:rsidDel="009F6653">
          <w:rPr>
            <w:rStyle w:val="HyperlinkText"/>
          </w:rPr>
          <w:delText>17.6</w:delText>
        </w:r>
      </w:del>
      <w:r w:rsidR="00B85D5C">
        <w:fldChar w:fldCharType="end"/>
      </w:r>
      <w:r>
        <w:rPr>
          <w:lang w:val="en-GB"/>
        </w:rPr>
        <w:t>, "</w:t>
      </w:r>
      <w:r w:rsidR="00B85D5C">
        <w:fldChar w:fldCharType="begin"/>
      </w:r>
      <w:r w:rsidR="00B85D5C">
        <w:instrText xml:space="preserve"> REF _Ref176755522 \h  \* MERGEFORMAT </w:instrText>
      </w:r>
      <w:r w:rsidR="00B85D5C">
        <w:fldChar w:fldCharType="separate"/>
      </w:r>
      <w:ins w:id="210" w:author="Lynn Laakso" w:date="2022-09-09T15:43:00Z">
        <w:r w:rsidR="009F6653" w:rsidRPr="009F6653">
          <w:rPr>
            <w:rStyle w:val="HyperlinkText"/>
            <w:lang w:val="en-GB"/>
            <w:rPrChange w:id="211" w:author="Lynn Laakso" w:date="2022-09-09T15:43:00Z">
              <w:rPr/>
            </w:rPrChange>
          </w:rPr>
          <w:t>Filler Application Messages and Trigger Events Unsolicited</w:t>
        </w:r>
      </w:ins>
      <w:del w:id="212" w:author="Lynn Laakso" w:date="2022-09-09T15:43:00Z">
        <w:r w:rsidR="00DC41D9" w:rsidRPr="006025C0" w:rsidDel="009F6653">
          <w:rPr>
            <w:rStyle w:val="HyperlinkText"/>
            <w:lang w:val="en-GB"/>
          </w:rPr>
          <w:delText>Filler Application Messages and Trigger Events Unsolicited</w:delText>
        </w:r>
      </w:del>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200"/>
    </w:p>
    <w:p w14:paraId="20BA7251" w14:textId="77777777" w:rsidR="00E74308" w:rsidRDefault="00E74308" w:rsidP="00F4636D">
      <w:pPr>
        <w:pStyle w:val="NormalIndented"/>
      </w:pPr>
      <w:r>
        <w:t xml:space="preserve">This chapter uses the "Action code/unique identifier" mode for updating via repeating segments.  For more information on updating via repeating segments, please see section 2.15.4, "Modes for updating via </w:t>
      </w:r>
      <w:r>
        <w:lastRenderedPageBreak/>
        <w:t>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213" w:name="_Ref176754492"/>
      <w:bookmarkStart w:id="214" w:name="_Ref176754548"/>
      <w:bookmarkStart w:id="215" w:name="_Toc29039806"/>
      <w:bookmarkStart w:id="216" w:name="_Toc1816001"/>
      <w:bookmarkStart w:id="217" w:name="_Toc21372545"/>
      <w:bookmarkStart w:id="218" w:name="_Toc45691283"/>
      <w:bookmarkEnd w:id="195"/>
      <w:bookmarkEnd w:id="196"/>
      <w:bookmarkEnd w:id="197"/>
      <w:bookmarkEnd w:id="198"/>
      <w:bookmarkEnd w:id="199"/>
      <w:r>
        <w:rPr>
          <w:noProof/>
        </w:rPr>
        <w:t xml:space="preserve">Inventory Item Master </w:t>
      </w:r>
      <w:bookmarkStart w:id="219" w:name="_Toc2163617"/>
      <w:bookmarkStart w:id="220" w:name="_Toc46036564"/>
      <w:r>
        <w:rPr>
          <w:noProof/>
        </w:rPr>
        <w:t>Messages Segments</w:t>
      </w:r>
      <w:bookmarkEnd w:id="213"/>
      <w:bookmarkEnd w:id="214"/>
      <w:bookmarkEnd w:id="215"/>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221" w:name="_Toc46036565"/>
      <w:bookmarkStart w:id="222" w:name="_Toc29039807"/>
      <w:bookmarkEnd w:id="219"/>
      <w:bookmarkEnd w:id="220"/>
      <w:r>
        <w:rPr>
          <w:noProof/>
        </w:rPr>
        <w:t>IIM - Inventory Item Master Segment</w:t>
      </w:r>
      <w:bookmarkEnd w:id="221"/>
      <w:bookmarkEnd w:id="222"/>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223" w:name="IIM"/>
      <w:r>
        <w:rPr>
          <w:noProof/>
        </w:rPr>
        <w:t>IIM</w:t>
      </w:r>
      <w:bookmarkEnd w:id="223"/>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80649">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80649">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lastRenderedPageBreak/>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22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24"/>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225"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225"/>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226"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226"/>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lastRenderedPageBreak/>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227"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227"/>
    </w:p>
    <w:p w14:paraId="3E69C734" w14:textId="77777777" w:rsidR="00D1542C" w:rsidRDefault="00D1542C" w:rsidP="00D1542C">
      <w:pPr>
        <w:pStyle w:val="Components"/>
      </w:pPr>
      <w:bookmarkStart w:id="228" w:name="MOComponent"/>
      <w:r>
        <w:t>Components:  &lt;Quantity (NM)&gt; ^ &lt;Denomination (ID)&gt;</w:t>
      </w:r>
      <w:bookmarkEnd w:id="228"/>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229" w:name="_Toc2163630"/>
      <w:r>
        <w:t>IIM-11   Inventory on Hand Date</w:t>
      </w:r>
      <w:r w:rsidR="0014653E">
        <w:fldChar w:fldCharType="begin"/>
      </w:r>
      <w:r>
        <w:instrText xml:space="preserve"> XE "Inventory on hand date" </w:instrText>
      </w:r>
      <w:r w:rsidR="0014653E">
        <w:fldChar w:fldCharType="end"/>
      </w:r>
      <w:r>
        <w:t xml:space="preserve">   (DTM)   01808</w:t>
      </w:r>
      <w:bookmarkEnd w:id="229"/>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230"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230"/>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231" w:name="_Toc2163632"/>
      <w:r>
        <w:lastRenderedPageBreak/>
        <w:t>IIM-13   Inventory on Hand Quantity Unit</w:t>
      </w:r>
      <w:r w:rsidR="0014653E">
        <w:fldChar w:fldCharType="begin"/>
      </w:r>
      <w:r>
        <w:instrText xml:space="preserve"> XE "Inventory on hand quantity unit" </w:instrText>
      </w:r>
      <w:r w:rsidR="0014653E">
        <w:fldChar w:fldCharType="end"/>
      </w:r>
      <w:r>
        <w:t xml:space="preserve">   (CWE)   01810</w:t>
      </w:r>
      <w:bookmarkEnd w:id="231"/>
    </w:p>
    <w:p w14:paraId="43DCE1E9" w14:textId="77777777" w:rsidR="00D1542C" w:rsidRDefault="00D1542C" w:rsidP="00D1542C">
      <w:pPr>
        <w:pStyle w:val="Components"/>
      </w:pPr>
      <w:bookmarkStart w:id="232"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232"/>
      <w:r>
        <w:rPr>
          <w:lang w:val="it-IT"/>
        </w:rPr>
        <w:t>00393</w:t>
      </w:r>
    </w:p>
    <w:p w14:paraId="261E2636" w14:textId="77777777" w:rsidR="00D1542C" w:rsidRDefault="00D1542C" w:rsidP="00D1542C">
      <w:pPr>
        <w:pStyle w:val="Components"/>
      </w:pPr>
      <w:bookmarkStart w:id="23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3"/>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234"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234"/>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235" w:name="_Toc29039808"/>
      <w:bookmarkEnd w:id="216"/>
      <w:bookmarkEnd w:id="217"/>
      <w:bookmarkEnd w:id="218"/>
      <w:r>
        <w:rPr>
          <w:noProof/>
        </w:rPr>
        <w:t>ITM - Material Item Segment</w:t>
      </w:r>
      <w:bookmarkEnd w:id="235"/>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80649">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80649">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80649">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80649">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80649">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80649">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80649">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80649">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80649">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80649">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80649"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80649">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80649">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80649">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80649">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80649">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80649">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80649">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80649">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80649">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80649">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236" w:name="EIComponent"/>
      <w:r>
        <w:t>Components:  &lt;Entity Identifier (ST)&gt; ^ &lt;Namespace ID (IS)&gt; ^ &lt;Universal ID (ST)&gt; ^ &lt;Universal ID Type (ID)&gt;</w:t>
      </w:r>
      <w:bookmarkEnd w:id="236"/>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0" w:anchor="HL70132" w:history="1">
        <w:r>
          <w:rPr>
            <w:rStyle w:val="ReferenceUserTable"/>
          </w:rPr>
          <w:t>User-</w:t>
        </w:r>
        <w:bookmarkStart w:id="237" w:name="_Hlt1329334"/>
        <w:r>
          <w:rPr>
            <w:rStyle w:val="ReferenceUserTable"/>
          </w:rPr>
          <w:t>d</w:t>
        </w:r>
        <w:bookmarkEnd w:id="237"/>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238"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8"/>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23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239"/>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24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0"/>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241" w:name="_Toc29039809"/>
      <w:r>
        <w:rPr>
          <w:noProof/>
        </w:rPr>
        <w:t>STZ - Sterilization Parameter Segment</w:t>
      </w:r>
      <w:bookmarkEnd w:id="241"/>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80649">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80649">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80649">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80649">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75D8B6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ins w:id="242" w:author="Lynn Laakso" w:date="2022-09-09T15:43:00Z">
        <w:r w:rsidR="009F6653" w:rsidRPr="009F6653">
          <w:rPr>
            <w:rStyle w:val="ReferenceAttribute"/>
            <w:rPrChange w:id="243" w:author="Lynn Laakso" w:date="2022-09-09T15:43:00Z">
              <w:rPr>
                <w:lang w:val="fr-FR"/>
              </w:rPr>
            </w:rPrChange>
          </w:rPr>
          <w:t>SCD-28   Cycle Type</w:t>
        </w:r>
        <w:r w:rsidR="009F6653" w:rsidRPr="009F6653">
          <w:rPr>
            <w:rStyle w:val="ReferenceAttribute"/>
            <w:rPrChange w:id="244" w:author="Lynn Laakso" w:date="2022-09-09T15:43:00Z">
              <w:rPr/>
            </w:rPrChange>
          </w:rPr>
          <w:fldChar w:fldCharType="begin"/>
        </w:r>
        <w:r w:rsidR="009F6653" w:rsidRPr="009F6653">
          <w:rPr>
            <w:rStyle w:val="ReferenceAttribute"/>
            <w:rPrChange w:id="245" w:author="Lynn Laakso" w:date="2022-09-09T15:43:00Z">
              <w:rPr>
                <w:lang w:val="fr-FR"/>
              </w:rPr>
            </w:rPrChange>
          </w:rPr>
          <w:instrText xml:space="preserve"> XE "Cycle type" </w:instrText>
        </w:r>
        <w:r w:rsidR="009F6653" w:rsidRPr="009F6653">
          <w:rPr>
            <w:rStyle w:val="ReferenceAttribute"/>
            <w:rPrChange w:id="246" w:author="Lynn Laakso" w:date="2022-09-09T15:43:00Z">
              <w:rPr/>
            </w:rPrChange>
          </w:rPr>
          <w:fldChar w:fldCharType="end"/>
        </w:r>
        <w:r w:rsidR="009F6653">
          <w:rPr>
            <w:lang w:val="fr-FR"/>
          </w:rPr>
          <w:t xml:space="preserve">   (CWE)   02131</w:t>
        </w:r>
      </w:ins>
      <w:del w:id="247" w:author="Lynn Laakso" w:date="2022-09-09T15:43:00Z">
        <w:r w:rsidR="00DC41D9" w:rsidRPr="006025C0" w:rsidDel="009F6653">
          <w:rPr>
            <w:rStyle w:val="ReferenceAttribute"/>
          </w:rPr>
          <w:delText>SCD-28   Cycle Type</w:delText>
        </w:r>
        <w:r w:rsidR="00DC41D9" w:rsidRPr="006025C0" w:rsidDel="009F6653">
          <w:rPr>
            <w:rStyle w:val="ReferenceAttribute"/>
          </w:rPr>
          <w:fldChar w:fldCharType="begin"/>
        </w:r>
        <w:r w:rsidR="00DC41D9" w:rsidRPr="006025C0" w:rsidDel="009F6653">
          <w:rPr>
            <w:rStyle w:val="ReferenceAttribute"/>
          </w:rPr>
          <w:delInstrText xml:space="preserve"> XE "Cycle type" </w:delInstrText>
        </w:r>
        <w:r w:rsidR="00DC41D9" w:rsidRPr="006025C0" w:rsidDel="009F6653">
          <w:rPr>
            <w:rStyle w:val="ReferenceAttribute"/>
          </w:rPr>
          <w:fldChar w:fldCharType="end"/>
        </w:r>
        <w:r w:rsidR="00DC41D9" w:rsidDel="009F6653">
          <w:rPr>
            <w:lang w:val="fr-FR"/>
          </w:rPr>
          <w:delText xml:space="preserve">   (CWE)   02131</w:delText>
        </w:r>
      </w:del>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248" w:name="_Toc29039810"/>
      <w:r>
        <w:rPr>
          <w:noProof/>
        </w:rPr>
        <w:t>VND – Purchasing Vendor Segment</w:t>
      </w:r>
      <w:bookmarkEnd w:id="248"/>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80649">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249" w:name="MOPComponent"/>
      <w:r>
        <w:t>Components:  &lt;Money or Percentage Indicator (ID)&gt; ^ &lt;Money or Percentage Quantity (NM)&gt; ^ &lt;Monetary  Denomination (ID)&gt;</w:t>
      </w:r>
      <w:bookmarkEnd w:id="249"/>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250" w:name="_Toc29039811"/>
      <w:r>
        <w:rPr>
          <w:noProof/>
        </w:rPr>
        <w:t>PKG - Packaging Segment</w:t>
      </w:r>
      <w:bookmarkEnd w:id="250"/>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80649">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80649">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251" w:name="_Toc29039812"/>
      <w:r>
        <w:rPr>
          <w:noProof/>
        </w:rPr>
        <w:t>PCE – Patient Charge Cost Center Exception</w:t>
      </w:r>
      <w:bookmarkEnd w:id="251"/>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80649">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80649">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25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2"/>
    </w:p>
    <w:p w14:paraId="36B3355B" w14:textId="6AC96DC2" w:rsidR="00E74308" w:rsidRDefault="00E74308" w:rsidP="00F4636D">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253" w:name="_Toc29039813"/>
      <w:r>
        <w:rPr>
          <w:noProof/>
        </w:rPr>
        <w:t>IVT – Material Location Segment</w:t>
      </w:r>
      <w:bookmarkEnd w:id="253"/>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80649">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80649">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80649">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80649">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80649">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80649">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80649">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80649">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80649">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80649">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254" w:name="_Toc29039814"/>
      <w:r>
        <w:rPr>
          <w:noProof/>
        </w:rPr>
        <w:t xml:space="preserve">ILT – Material </w:t>
      </w:r>
      <w:smartTag w:uri="urn:schemas-microsoft-com:office:smarttags" w:element="place">
        <w:r>
          <w:rPr>
            <w:noProof/>
          </w:rPr>
          <w:t>Lot</w:t>
        </w:r>
      </w:smartTag>
      <w:r>
        <w:rPr>
          <w:noProof/>
        </w:rPr>
        <w:t xml:space="preserve"> Segment</w:t>
      </w:r>
      <w:bookmarkEnd w:id="254"/>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80649">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80649">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255" w:name="_Ref176754724"/>
      <w:bookmarkStart w:id="256" w:name="_Toc29039815"/>
      <w:bookmarkStart w:id="257" w:name="_Toc71546275"/>
      <w:bookmarkStart w:id="258" w:name="_Toc348247538"/>
      <w:bookmarkStart w:id="259" w:name="_Toc348260556"/>
      <w:bookmarkStart w:id="260" w:name="_Toc348346554"/>
      <w:bookmarkStart w:id="261" w:name="_Toc348847845"/>
      <w:bookmarkStart w:id="262" w:name="_Toc348848799"/>
      <w:bookmarkStart w:id="263" w:name="_Ref358366889"/>
      <w:bookmarkStart w:id="264" w:name="_Toc358638011"/>
      <w:bookmarkStart w:id="265" w:name="_Toc358711114"/>
      <w:bookmarkStart w:id="266" w:name="_Ref373290932"/>
      <w:bookmarkStart w:id="267" w:name="_Toc497011414"/>
      <w:r w:rsidRPr="00BC73DC">
        <w:t>Placer Application Requests and Trigger Events</w:t>
      </w:r>
      <w:bookmarkEnd w:id="255"/>
      <w:bookmarkEnd w:id="256"/>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240B0D8F"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ins w:id="268" w:author="Lynn Laakso" w:date="2022-09-09T15:43:00Z">
        <w:r w:rsidR="009F6653" w:rsidRPr="009F6653">
          <w:rPr>
            <w:rStyle w:val="HyperlinkText"/>
            <w:rPrChange w:id="269" w:author="Lynn Laakso" w:date="2022-09-09T15:43:00Z">
              <w:rPr/>
            </w:rPrChange>
          </w:rPr>
          <w:t>17.7</w:t>
        </w:r>
      </w:ins>
      <w:del w:id="270" w:author="Lynn Laakso" w:date="2022-09-09T15:43:00Z">
        <w:r w:rsidR="00DC41D9" w:rsidRPr="006025C0" w:rsidDel="009F6653">
          <w:rPr>
            <w:rStyle w:val="HyperlinkText"/>
          </w:rPr>
          <w:delText>17.6</w:delText>
        </w:r>
      </w:del>
      <w:r w:rsidR="00B85D5C">
        <w:fldChar w:fldCharType="end"/>
      </w:r>
      <w:r>
        <w:rPr>
          <w:noProof/>
        </w:rPr>
        <w:t>, "</w:t>
      </w:r>
      <w:r w:rsidR="00B85D5C">
        <w:fldChar w:fldCharType="begin"/>
      </w:r>
      <w:r w:rsidR="00B85D5C">
        <w:instrText xml:space="preserve"> REF _Ref176755522 \h  \* MERGEFORMAT </w:instrText>
      </w:r>
      <w:r w:rsidR="00B85D5C">
        <w:fldChar w:fldCharType="separate"/>
      </w:r>
      <w:ins w:id="271" w:author="Lynn Laakso" w:date="2022-09-09T15:43:00Z">
        <w:r w:rsidR="009F6653" w:rsidRPr="009F6653">
          <w:rPr>
            <w:rStyle w:val="HyperlinkText"/>
            <w:rPrChange w:id="272" w:author="Lynn Laakso" w:date="2022-09-09T15:43:00Z">
              <w:rPr>
                <w:noProof/>
              </w:rPr>
            </w:rPrChange>
          </w:rPr>
          <w:t>Filler Application Messages and Trigger Events Unsolicited</w:t>
        </w:r>
      </w:ins>
      <w:del w:id="273" w:author="Lynn Laakso" w:date="2022-09-09T15:43:00Z">
        <w:r w:rsidR="00DC41D9" w:rsidRPr="006025C0" w:rsidDel="009F6653">
          <w:rPr>
            <w:rStyle w:val="HyperlinkText"/>
          </w:rPr>
          <w:delText>Filler Application Messages and Trigger Events Unsolicited</w:delText>
        </w:r>
      </w:del>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274" w:name="_Toc29039816"/>
      <w:r>
        <w:rPr>
          <w:noProof/>
        </w:rPr>
        <w:t>SLR/ACK</w:t>
      </w:r>
      <w:r w:rsidR="00B16840">
        <w:rPr>
          <w:noProof/>
        </w:rPr>
        <w:t>/SLS</w:t>
      </w:r>
      <w:r>
        <w:rPr>
          <w:noProof/>
        </w:rPr>
        <w:t xml:space="preserve"> - Request New Sterilization Lot (Event S28)</w:t>
      </w:r>
      <w:bookmarkEnd w:id="274"/>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275" w:name="_Toc29039817"/>
      <w:r>
        <w:rPr>
          <w:noProof/>
        </w:rPr>
        <w:t>SLR/ACK</w:t>
      </w:r>
      <w:r w:rsidR="00B16840">
        <w:rPr>
          <w:noProof/>
        </w:rPr>
        <w:t>/SLS</w:t>
      </w:r>
      <w:r>
        <w:rPr>
          <w:noProof/>
        </w:rPr>
        <w:t xml:space="preserve"> - Request Sterilization Lot Deletion (Event S29)</w:t>
      </w:r>
      <w:bookmarkEnd w:id="275"/>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276" w:name="_Toc29039818"/>
      <w:r>
        <w:rPr>
          <w:noProof/>
        </w:rPr>
        <w:t>STI/ACK</w:t>
      </w:r>
      <w:r w:rsidR="00163D76">
        <w:rPr>
          <w:noProof/>
        </w:rPr>
        <w:t>/STS</w:t>
      </w:r>
      <w:r>
        <w:rPr>
          <w:noProof/>
        </w:rPr>
        <w:t xml:space="preserve"> - Request Item (Event S30)</w:t>
      </w:r>
      <w:bookmarkEnd w:id="276"/>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277" w:name="_Toc29039819"/>
      <w:r>
        <w:rPr>
          <w:noProof/>
        </w:rPr>
        <w:t>SDR/ACK</w:t>
      </w:r>
      <w:r w:rsidR="000D44FC">
        <w:rPr>
          <w:noProof/>
        </w:rPr>
        <w:t>/SDS</w:t>
      </w:r>
      <w:r>
        <w:rPr>
          <w:noProof/>
        </w:rPr>
        <w:t xml:space="preserve"> - Request Anti-Microbial Device Data (Event S31)</w:t>
      </w:r>
      <w:bookmarkEnd w:id="277"/>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278" w:name="_Toc29039820"/>
      <w:r>
        <w:rPr>
          <w:noProof/>
        </w:rPr>
        <w:t>SMD/ACK</w:t>
      </w:r>
      <w:r w:rsidR="000A7D15">
        <w:rPr>
          <w:noProof/>
        </w:rPr>
        <w:t>/SMS</w:t>
      </w:r>
      <w:r>
        <w:rPr>
          <w:noProof/>
        </w:rPr>
        <w:t xml:space="preserve"> - Request Anti-Microbial Device Cycle Data (Event S32)</w:t>
      </w:r>
      <w:bookmarkEnd w:id="278"/>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279" w:name="_Ref176755522"/>
      <w:bookmarkStart w:id="280" w:name="_Toc29039821"/>
      <w:bookmarkEnd w:id="257"/>
      <w:r>
        <w:rPr>
          <w:noProof/>
        </w:rPr>
        <w:t>Filler Application Messages and Trigger Events Unsolicited</w:t>
      </w:r>
      <w:bookmarkEnd w:id="279"/>
      <w:bookmarkEnd w:id="280"/>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281" w:name="_Toc29039822"/>
      <w:r>
        <w:rPr>
          <w:noProof/>
        </w:rPr>
        <w:t>STC/ACK - Notification of Sterilization Configuration (Event S33)</w:t>
      </w:r>
      <w:bookmarkEnd w:id="281"/>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282" w:name="_Toc358637997"/>
      <w:bookmarkStart w:id="283" w:name="_Toc358711100"/>
      <w:bookmarkStart w:id="284" w:name="_Toc497011400"/>
      <w:bookmarkStart w:id="285"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282"/>
      <w:bookmarkEnd w:id="283"/>
      <w:bookmarkEnd w:id="284"/>
      <w:r>
        <w:rPr>
          <w:noProof/>
        </w:rPr>
        <w:t>(Event S34)</w:t>
      </w:r>
      <w:bookmarkEnd w:id="285"/>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lastRenderedPageBreak/>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286"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286"/>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lastRenderedPageBreak/>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287" w:name="_Toc29039825"/>
      <w:bookmarkStart w:id="288" w:name="_Toc358637998"/>
      <w:bookmarkStart w:id="289" w:name="_Toc358711101"/>
      <w:bookmarkStart w:id="290" w:name="_Ref373291480"/>
      <w:bookmarkStart w:id="291" w:name="_Toc497011401"/>
      <w:r>
        <w:rPr>
          <w:noProof/>
        </w:rPr>
        <w:t>SDN/ACK - Notification of Anti-Microbial Device Data (Event S36)</w:t>
      </w:r>
      <w:bookmarkEnd w:id="287"/>
      <w:r>
        <w:rPr>
          <w:noProof/>
        </w:rPr>
        <w:t xml:space="preserve"> </w:t>
      </w:r>
      <w:r w:rsidR="0014653E">
        <w:rPr>
          <w:noProof/>
        </w:rPr>
        <w:fldChar w:fldCharType="begin"/>
      </w:r>
      <w:r>
        <w:rPr>
          <w:noProof/>
        </w:rPr>
        <w:instrText xml:space="preserve"> XE "S36" </w:instrText>
      </w:r>
      <w:r w:rsidR="0014653E">
        <w:rPr>
          <w:noProof/>
        </w:rPr>
        <w:fldChar w:fldCharType="end"/>
      </w:r>
    </w:p>
    <w:bookmarkEnd w:id="288"/>
    <w:bookmarkEnd w:id="289"/>
    <w:bookmarkEnd w:id="290"/>
    <w:bookmarkEnd w:id="291"/>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lastRenderedPageBreak/>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292" w:name="_Toc29039826"/>
      <w:r>
        <w:rPr>
          <w:noProof/>
        </w:rPr>
        <w:t>SCN/ACK - Notification of Anti-Microbial Device Cycle Data (Event S37)</w:t>
      </w:r>
      <w:bookmarkEnd w:id="292"/>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293" w:name="_Toc29039827"/>
      <w:bookmarkStart w:id="294" w:name="_Toc71546277"/>
      <w:r>
        <w:t>S</w:t>
      </w:r>
      <w:r w:rsidR="0014653E" w:rsidRPr="00B85D5C">
        <w:t xml:space="preserve">terilization and </w:t>
      </w:r>
      <w:r>
        <w:t>D</w:t>
      </w:r>
      <w:r w:rsidR="0014653E" w:rsidRPr="00B85D5C">
        <w:t>econtamination Message segments</w:t>
      </w:r>
      <w:bookmarkEnd w:id="293"/>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295" w:name="_Toc2163618"/>
      <w:bookmarkStart w:id="296" w:name="_Toc2163696"/>
      <w:bookmarkStart w:id="297" w:name="_Toc71546276"/>
      <w:bookmarkStart w:id="298" w:name="_Toc29039828"/>
      <w:r>
        <w:rPr>
          <w:noProof/>
        </w:rPr>
        <w:t>SCP – Sterilizer Configuration Segment</w:t>
      </w:r>
      <w:bookmarkEnd w:id="295"/>
      <w:bookmarkEnd w:id="296"/>
      <w:bookmarkEnd w:id="297"/>
      <w:bookmarkEnd w:id="298"/>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299"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80649">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80649">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80649">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80649">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299"/>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300" w:name="_Toc2163621"/>
      <w:r>
        <w:t>SCP-</w:t>
      </w:r>
      <w:bookmarkEnd w:id="300"/>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301" w:name="_Toc2163622"/>
      <w:r>
        <w:t xml:space="preserve">SCP-3   </w:t>
      </w:r>
      <w:bookmarkEnd w:id="301"/>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302" w:name="_Toc2163625"/>
      <w:r>
        <w:t xml:space="preserve">SCP-4   </w:t>
      </w:r>
      <w:bookmarkEnd w:id="302"/>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303"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303"/>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304" w:name="_Toc2163627"/>
      <w:r>
        <w:rPr>
          <w:lang w:val="fr-FR"/>
        </w:rPr>
        <w:lastRenderedPageBreak/>
        <w:t>SCP-</w:t>
      </w:r>
      <w:bookmarkEnd w:id="304"/>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305" w:name="_Toc2163628"/>
      <w:r>
        <w:t>SCP-</w:t>
      </w:r>
      <w:bookmarkEnd w:id="305"/>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306" w:name="_Toc29039829"/>
      <w:r>
        <w:rPr>
          <w:noProof/>
        </w:rPr>
        <w:t>SLT – Sterilization Lot Segment</w:t>
      </w:r>
      <w:bookmarkEnd w:id="294"/>
      <w:bookmarkEnd w:id="306"/>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307" w:name="ARQ"/>
      <w:bookmarkEnd w:id="307"/>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lastRenderedPageBreak/>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308" w:name="_Toc29039830"/>
      <w:r>
        <w:rPr>
          <w:noProof/>
        </w:rPr>
        <w:t>SDD - Sterilization Device Data Segment</w:t>
      </w:r>
      <w:bookmarkEnd w:id="308"/>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80649">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80649">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lastRenderedPageBreak/>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309" w:name="_Toc71546279"/>
      <w:bookmarkStart w:id="310" w:name="_Toc29039831"/>
      <w:r>
        <w:rPr>
          <w:noProof/>
        </w:rPr>
        <w:t>SCD – Anti-Microbial Cycle Data Segment</w:t>
      </w:r>
      <w:bookmarkEnd w:id="309"/>
      <w:bookmarkEnd w:id="310"/>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80649">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80649">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80649">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80649">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80649">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80649">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80649">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80649">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80649">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80649">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80649">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80649">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311" w:name="CQComponent"/>
      <w:r>
        <w:t>Components:  &lt;Quantity (NM)&gt; ^ &lt;Units (CWE)&gt;</w:t>
      </w:r>
    </w:p>
    <w:p w14:paraId="41959697"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11"/>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lastRenderedPageBreak/>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lastRenderedPageBreak/>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lastRenderedPageBreak/>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lastRenderedPageBreak/>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31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12"/>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lastRenderedPageBreak/>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313"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313"/>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lastRenderedPageBreak/>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314" w:name="SNComponent"/>
      <w:r>
        <w:t>Components:  &lt;Comparator (ST)&gt; ^ &lt;Num1 (NM)&gt; ^ &lt;Separator/Suffix (ST)&gt; ^ &lt;Num2 (NM)&gt;</w:t>
      </w:r>
      <w:bookmarkEnd w:id="314"/>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315" w:name="_Toc29039832"/>
      <w:bookmarkStart w:id="316" w:name="_Toc348247547"/>
      <w:bookmarkStart w:id="317" w:name="_Toc348260565"/>
      <w:bookmarkStart w:id="318" w:name="_Toc348346563"/>
      <w:bookmarkStart w:id="319" w:name="_Toc348847854"/>
      <w:bookmarkStart w:id="320" w:name="_Toc348848808"/>
      <w:bookmarkStart w:id="321" w:name="_Toc358638025"/>
      <w:bookmarkStart w:id="322" w:name="_Toc358711128"/>
      <w:bookmarkStart w:id="323" w:name="_Toc497011546"/>
      <w:bookmarkStart w:id="324" w:name="_Toc71546281"/>
      <w:bookmarkEnd w:id="258"/>
      <w:bookmarkEnd w:id="259"/>
      <w:bookmarkEnd w:id="260"/>
      <w:bookmarkEnd w:id="261"/>
      <w:bookmarkEnd w:id="262"/>
      <w:bookmarkEnd w:id="263"/>
      <w:bookmarkEnd w:id="264"/>
      <w:bookmarkEnd w:id="265"/>
      <w:bookmarkEnd w:id="266"/>
      <w:bookmarkEnd w:id="267"/>
      <w:r>
        <w:t>Material Management Segments</w:t>
      </w:r>
      <w:bookmarkEnd w:id="315"/>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325" w:name="_Toc29039833"/>
      <w:r w:rsidRPr="001D30FC">
        <w:t>DEV – Device Segment</w:t>
      </w:r>
      <w:bookmarkEnd w:id="325"/>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lastRenderedPageBreak/>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5645CB25" w:rsidR="00E55C13" w:rsidRDefault="00E55C13" w:rsidP="00B8301A">
            <w:pPr>
              <w:pStyle w:val="AttributeTableBody"/>
              <w:rPr>
                <w:noProof/>
              </w:rPr>
            </w:pPr>
            <w:del w:id="326" w:author="Frank Oemig" w:date="2022-09-07T17:19:00Z">
              <w:r w:rsidDel="005809ED">
                <w:rPr>
                  <w:noProof/>
                </w:rPr>
                <w:delText>00816</w:delText>
              </w:r>
            </w:del>
            <w:ins w:id="327" w:author="Frank Oemig" w:date="2022-09-07T17:19:00Z">
              <w:r w:rsidR="005809ED">
                <w:rPr>
                  <w:noProof/>
                </w:rPr>
                <w:t>02534</w:t>
              </w:r>
            </w:ins>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328" w:name="_Toc497904859"/>
      <w:r>
        <w:t>DEV Field Definitions</w:t>
      </w:r>
      <w:r w:rsidR="0014653E">
        <w:fldChar w:fldCharType="begin"/>
      </w:r>
      <w:r>
        <w:instrText xml:space="preserve"> XE "DEV - data element definitions" </w:instrText>
      </w:r>
      <w:r w:rsidR="0014653E">
        <w:fldChar w:fldCharType="end"/>
      </w:r>
    </w:p>
    <w:p w14:paraId="6ACF9D37" w14:textId="2862408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del w:id="329" w:author="Frank Oemig" w:date="2022-09-07T17:19:00Z">
        <w:r w:rsidRPr="009901C4" w:rsidDel="005809ED">
          <w:delText>00816</w:delText>
        </w:r>
      </w:del>
      <w:bookmarkEnd w:id="328"/>
      <w:ins w:id="330" w:author="Frank Oemig" w:date="2022-09-07T17:19:00Z">
        <w:r w:rsidR="005809ED">
          <w:t>02534</w:t>
        </w:r>
      </w:ins>
    </w:p>
    <w:p w14:paraId="39CF39C5" w14:textId="1ABAC9D1" w:rsidR="00E55C13" w:rsidRPr="009901C4" w:rsidRDefault="00E55C13" w:rsidP="00F4636D">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331" w:name="_Toc532896264"/>
      <w:bookmarkStart w:id="332" w:name="_Toc246076"/>
      <w:bookmarkStart w:id="333" w:name="_Toc532896266"/>
      <w:bookmarkStart w:id="334"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lastRenderedPageBreak/>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331"/>
      <w:bookmarkEnd w:id="332"/>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333"/>
      <w:bookmarkEnd w:id="334"/>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335" w:name="_Toc532896269"/>
      <w:bookmarkStart w:id="336"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335"/>
      <w:bookmarkEnd w:id="336"/>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337" w:name="_Toc532896270"/>
      <w:bookmarkStart w:id="338" w:name="_Toc246082"/>
      <w:r>
        <w:lastRenderedPageBreak/>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337"/>
      <w:bookmarkEnd w:id="338"/>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pPr>
        <w:pStyle w:val="NormalIndented"/>
        <w:rPr>
          <w:lang w:val="en-CA"/>
        </w:rPr>
        <w:pPrChange w:id="339" w:author="Frank Oemig" w:date="2022-09-07T17:19:00Z">
          <w:pPr>
            <w:pStyle w:val="NormalIndented"/>
            <w:ind w:left="2880" w:hanging="1440"/>
          </w:pPr>
        </w:pPrChange>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340" w:name="_Toc29039834"/>
      <w:bookmarkEnd w:id="316"/>
      <w:bookmarkEnd w:id="317"/>
      <w:bookmarkEnd w:id="318"/>
      <w:bookmarkEnd w:id="319"/>
      <w:bookmarkEnd w:id="320"/>
      <w:bookmarkEnd w:id="321"/>
      <w:bookmarkEnd w:id="322"/>
      <w:bookmarkEnd w:id="323"/>
      <w:bookmarkEnd w:id="324"/>
      <w:r>
        <w:rPr>
          <w:noProof/>
        </w:rPr>
        <w:t>Example Transactions</w:t>
      </w:r>
      <w:bookmarkEnd w:id="340"/>
    </w:p>
    <w:p w14:paraId="1767397E" w14:textId="77777777" w:rsidR="00E74308" w:rsidRDefault="00E74308">
      <w:pPr>
        <w:pStyle w:val="Heading3"/>
        <w:rPr>
          <w:noProof/>
        </w:rPr>
      </w:pPr>
      <w:bookmarkStart w:id="341" w:name="_Toc348247548"/>
      <w:bookmarkStart w:id="342" w:name="_Toc348260566"/>
      <w:bookmarkStart w:id="343" w:name="_Toc348346564"/>
      <w:bookmarkStart w:id="344" w:name="_Toc348847855"/>
      <w:bookmarkStart w:id="345" w:name="_Toc348848809"/>
      <w:bookmarkStart w:id="346" w:name="_Toc358638026"/>
      <w:bookmarkStart w:id="347" w:name="_Toc358711129"/>
      <w:bookmarkStart w:id="348" w:name="_Toc497011547"/>
      <w:bookmarkStart w:id="349" w:name="_Toc71546282"/>
      <w:bookmarkStart w:id="350" w:name="_Toc29039835"/>
      <w:r>
        <w:rPr>
          <w:noProof/>
        </w:rPr>
        <w:t xml:space="preserve">Inventory Item Master Catalog Add - Event </w:t>
      </w:r>
      <w:bookmarkEnd w:id="341"/>
      <w:bookmarkEnd w:id="342"/>
      <w:bookmarkEnd w:id="343"/>
      <w:bookmarkEnd w:id="344"/>
      <w:bookmarkEnd w:id="345"/>
      <w:bookmarkEnd w:id="346"/>
      <w:bookmarkEnd w:id="347"/>
      <w:bookmarkEnd w:id="348"/>
      <w:r>
        <w:rPr>
          <w:noProof/>
        </w:rPr>
        <w:t>M1</w:t>
      </w:r>
      <w:bookmarkEnd w:id="349"/>
      <w:r>
        <w:rPr>
          <w:noProof/>
        </w:rPr>
        <w:t>6</w:t>
      </w:r>
      <w:bookmarkEnd w:id="350"/>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351" w:name="_Toc348247549"/>
      <w:bookmarkStart w:id="352" w:name="_Toc348260567"/>
      <w:bookmarkStart w:id="353" w:name="_Toc348346565"/>
      <w:bookmarkStart w:id="354" w:name="_Toc348847856"/>
      <w:bookmarkStart w:id="355" w:name="_Toc348848810"/>
      <w:bookmarkStart w:id="356" w:name="_Toc358638027"/>
      <w:bookmarkStart w:id="357" w:name="_Toc358711130"/>
      <w:bookmarkStart w:id="358" w:name="_Toc497011548"/>
      <w:bookmarkStart w:id="359" w:name="_Toc71546283"/>
      <w:bookmarkStart w:id="360" w:name="_Toc29039836"/>
      <w:r>
        <w:rPr>
          <w:noProof/>
        </w:rPr>
        <w:t xml:space="preserve">Request New Sterilization </w:t>
      </w:r>
      <w:smartTag w:uri="urn:schemas-microsoft-com:office:smarttags" w:element="place">
        <w:r>
          <w:rPr>
            <w:noProof/>
          </w:rPr>
          <w:t>Lot</w:t>
        </w:r>
      </w:smartTag>
      <w:r>
        <w:rPr>
          <w:noProof/>
        </w:rPr>
        <w:t xml:space="preserve"> - Event S</w:t>
      </w:r>
      <w:bookmarkEnd w:id="351"/>
      <w:bookmarkEnd w:id="352"/>
      <w:bookmarkEnd w:id="353"/>
      <w:bookmarkEnd w:id="354"/>
      <w:bookmarkEnd w:id="355"/>
      <w:bookmarkEnd w:id="356"/>
      <w:bookmarkEnd w:id="357"/>
      <w:bookmarkEnd w:id="358"/>
      <w:bookmarkEnd w:id="359"/>
      <w:r>
        <w:rPr>
          <w:noProof/>
        </w:rPr>
        <w:t>28</w:t>
      </w:r>
      <w:bookmarkEnd w:id="360"/>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361" w:name="_Toc348247551"/>
      <w:bookmarkStart w:id="362" w:name="_Toc348260569"/>
      <w:bookmarkStart w:id="363" w:name="_Toc348346567"/>
      <w:bookmarkStart w:id="364" w:name="_Toc348847858"/>
      <w:bookmarkStart w:id="365" w:name="_Toc348848812"/>
      <w:bookmarkStart w:id="366" w:name="_Toc358638029"/>
      <w:bookmarkStart w:id="367" w:name="_Toc358711132"/>
      <w:bookmarkStart w:id="368" w:name="_Toc497011550"/>
      <w:bookmarkStart w:id="369" w:name="_Toc71546285"/>
      <w:r>
        <w:rPr>
          <w:noProof/>
        </w:rPr>
        <w:t xml:space="preserve"> </w:t>
      </w:r>
      <w:bookmarkStart w:id="370" w:name="_Toc29039837"/>
      <w:bookmarkEnd w:id="361"/>
      <w:bookmarkEnd w:id="362"/>
      <w:bookmarkEnd w:id="363"/>
      <w:bookmarkEnd w:id="364"/>
      <w:bookmarkEnd w:id="365"/>
      <w:bookmarkEnd w:id="366"/>
      <w:bookmarkEnd w:id="367"/>
      <w:bookmarkEnd w:id="368"/>
      <w:bookmarkEnd w:id="369"/>
      <w:r w:rsidR="00CC73C4">
        <w:rPr>
          <w:noProof/>
        </w:rPr>
        <w:t>Implementation Considerations</w:t>
      </w:r>
      <w:bookmarkEnd w:id="370"/>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371" w:name="_Toc29039838"/>
      <w:r>
        <w:rPr>
          <w:noProof/>
        </w:rPr>
        <w:lastRenderedPageBreak/>
        <w:t>O</w:t>
      </w:r>
      <w:r w:rsidR="00CE2217">
        <w:rPr>
          <w:noProof/>
        </w:rPr>
        <w:t>u</w:t>
      </w:r>
      <w:r>
        <w:rPr>
          <w:noProof/>
        </w:rPr>
        <w:t>tstanding Issues</w:t>
      </w:r>
      <w:bookmarkEnd w:id="371"/>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D098" w14:textId="77777777" w:rsidR="00B346C2" w:rsidRDefault="00B346C2">
      <w:r>
        <w:separator/>
      </w:r>
    </w:p>
  </w:endnote>
  <w:endnote w:type="continuationSeparator" w:id="0">
    <w:p w14:paraId="77FC3B67" w14:textId="77777777" w:rsidR="00B346C2" w:rsidRDefault="00B3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7B49D7FE" w:rsidR="00024C48" w:rsidRDefault="00024C48" w:rsidP="00024C48">
    <w:pPr>
      <w:pStyle w:val="Footer"/>
      <w:rPr>
        <w:ins w:id="372" w:author="Lynn Laakso" w:date="2022-09-09T15:42:00Z"/>
      </w:rPr>
    </w:pPr>
    <w:ins w:id="373" w:author="Lynn Laakso" w:date="2022-09-09T15:4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r>
        <w:fldChar w:fldCharType="begin"/>
      </w:r>
      <w:r>
        <w:instrText xml:space="preserve"> DOCPROPERTY release_version \* MERGEFORMAT </w:instrText>
      </w:r>
      <w:r>
        <w:fldChar w:fldCharType="separate"/>
      </w:r>
    </w:ins>
    <w:ins w:id="374" w:author="Lynn Laakso" w:date="2022-09-09T15:43:00Z">
      <w:r w:rsidR="009F6653">
        <w:t>2.9.1</w:t>
      </w:r>
    </w:ins>
    <w:ins w:id="375" w:author="Lynn Laakso" w:date="2022-09-09T15:42:00Z">
      <w:r>
        <w:fldChar w:fldCharType="end"/>
      </w:r>
    </w:ins>
  </w:p>
  <w:p w14:paraId="20B8FE83" w14:textId="4DB06693" w:rsidR="00303EE0" w:rsidDel="00024C48" w:rsidRDefault="00024C48" w:rsidP="00CE2217">
    <w:pPr>
      <w:pStyle w:val="Footer"/>
      <w:rPr>
        <w:del w:id="376" w:author="Lynn Laakso" w:date="2022-09-09T15:42:00Z"/>
      </w:rPr>
    </w:pPr>
    <w:ins w:id="377" w:author="Lynn Laakso" w:date="2022-09-09T15:42:00Z">
      <w:r w:rsidRPr="00C92926">
        <w:t xml:space="preserve">© </w:t>
      </w:r>
      <w:r>
        <w:fldChar w:fldCharType="begin"/>
      </w:r>
      <w:r>
        <w:instrText xml:space="preserve"> DOCPROPERTY release_year \* MERGEFORMAT </w:instrText>
      </w:r>
      <w:r>
        <w:fldChar w:fldCharType="separate"/>
      </w:r>
    </w:ins>
    <w:ins w:id="378" w:author="Lynn Laakso" w:date="2022-09-09T15:43:00Z">
      <w:r w:rsidR="009F6653">
        <w:t>2022</w:t>
      </w:r>
    </w:ins>
    <w:ins w:id="379"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380" w:author="Lynn Laakso" w:date="2022-09-09T15:43:00Z">
      <w:r w:rsidR="009F6653">
        <w:t>September</w:t>
      </w:r>
    </w:ins>
    <w:ins w:id="381" w:author="Lynn Laakso" w:date="2022-09-09T15:42:00Z">
      <w:r>
        <w:fldChar w:fldCharType="end"/>
      </w:r>
      <w:r>
        <w:t xml:space="preserve"> </w:t>
      </w:r>
      <w:r>
        <w:fldChar w:fldCharType="begin"/>
      </w:r>
      <w:r>
        <w:instrText xml:space="preserve"> DOCPROPERTY release_year \* MERGEFORMAT </w:instrText>
      </w:r>
      <w:r>
        <w:fldChar w:fldCharType="separate"/>
      </w:r>
    </w:ins>
    <w:ins w:id="382" w:author="Lynn Laakso" w:date="2022-09-09T15:43:00Z">
      <w:r w:rsidR="009F6653">
        <w:t>2022</w:t>
      </w:r>
    </w:ins>
    <w:ins w:id="383" w:author="Lynn Laakso" w:date="2022-09-09T15:42:00Z">
      <w:r>
        <w:fldChar w:fldCharType="end"/>
      </w:r>
      <w:r>
        <w:t xml:space="preserve"> </w:t>
      </w:r>
      <w:r>
        <w:fldChar w:fldCharType="begin"/>
      </w:r>
      <w:r>
        <w:instrText xml:space="preserve"> DOCPROPERTY release_status \* MERGEFORMAT </w:instrText>
      </w:r>
      <w:r>
        <w:fldChar w:fldCharType="separate"/>
      </w:r>
    </w:ins>
    <w:ins w:id="384" w:author="Lynn Laakso" w:date="2022-09-09T15:43:00Z">
      <w:r w:rsidR="009F6653">
        <w:t>Normative Ballot #1</w:t>
      </w:r>
    </w:ins>
    <w:ins w:id="385" w:author="Lynn Laakso" w:date="2022-09-09T15:42:00Z">
      <w:r>
        <w:fldChar w:fldCharType="end"/>
      </w:r>
    </w:ins>
    <w:del w:id="386" w:author="Lynn Laakso" w:date="2022-09-09T15:42:00Z">
      <w:r w:rsidR="00303EE0" w:rsidRPr="00C92926" w:rsidDel="00024C48">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74</w:delText>
      </w:r>
      <w:r w:rsidR="00303EE0" w:rsidRPr="00C92926" w:rsidDel="00024C48">
        <w:fldChar w:fldCharType="end"/>
      </w:r>
      <w:r w:rsidR="00303EE0" w:rsidDel="00024C48">
        <w:tab/>
      </w:r>
      <w:r w:rsidR="00303EE0" w:rsidRPr="00C92926" w:rsidDel="00024C48">
        <w:delText xml:space="preserve">Health Level Seven, Version </w:delText>
      </w:r>
      <w:r w:rsidDel="00024C48">
        <w:fldChar w:fldCharType="begin"/>
      </w:r>
      <w:r w:rsidDel="00024C48">
        <w:delInstrText xml:space="preserve"> DOCPROPERTY release_version \* MERGEFORMAT </w:delInstrText>
      </w:r>
      <w:r w:rsidDel="00024C48">
        <w:fldChar w:fldCharType="separate"/>
      </w:r>
      <w:r w:rsidR="0046293F" w:rsidDel="00024C48">
        <w:delText>2.9.1</w:delText>
      </w:r>
      <w:r w:rsidDel="00024C48">
        <w:fldChar w:fldCharType="end"/>
      </w:r>
      <w:r w:rsidR="00303EE0" w:rsidRPr="00C92926" w:rsidDel="00024C48">
        <w:delText xml:space="preserve"> ©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RPr="00C92926" w:rsidDel="00024C48">
        <w:delText>.  All rights reserved.</w:delText>
      </w:r>
    </w:del>
  </w:p>
  <w:p w14:paraId="7408B7AF" w14:textId="5FE49C3F" w:rsidR="00303EE0" w:rsidRDefault="00080649" w:rsidP="00CE2217">
    <w:pPr>
      <w:pStyle w:val="Footer"/>
    </w:pPr>
    <w:del w:id="387" w:author="Lynn Laakso" w:date="2022-09-09T15:42:00Z">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303EE0"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Del="00024C48">
        <w:tab/>
      </w:r>
      <w:r w:rsidDel="00024C48">
        <w:fldChar w:fldCharType="begin"/>
      </w:r>
      <w:r w:rsidDel="00024C48">
        <w:delInstrText xml:space="preserve"> DOCPROPERTY release_stat</w:delInstrText>
      </w:r>
      <w:r w:rsidDel="00024C48">
        <w:delInstrText xml:space="preserve">us \* MERGEFORMAT </w:delInstrText>
      </w:r>
      <w:r w:rsidDel="00024C48">
        <w:fldChar w:fldCharType="separate"/>
      </w:r>
      <w:r w:rsidR="0046293F" w:rsidDel="00024C48">
        <w:delText>Normative Ballot #1</w:delText>
      </w:r>
      <w:r w:rsidDel="00024C4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777D6022" w:rsidR="00024C48" w:rsidRDefault="00024C48" w:rsidP="00024C48">
    <w:pPr>
      <w:pStyle w:val="Footer"/>
      <w:rPr>
        <w:ins w:id="388" w:author="Lynn Laakso" w:date="2022-09-09T15:42:00Z"/>
      </w:rPr>
    </w:pPr>
    <w:ins w:id="389" w:author="Lynn Laakso" w:date="2022-09-09T15:42:00Z">
      <w:r>
        <w:t xml:space="preserve">Version </w:t>
      </w:r>
      <w:r>
        <w:fldChar w:fldCharType="begin"/>
      </w:r>
      <w:r>
        <w:instrText xml:space="preserve"> DOCPROPERTY release_version \* MERGEFORMAT </w:instrText>
      </w:r>
      <w:r>
        <w:fldChar w:fldCharType="separate"/>
      </w:r>
    </w:ins>
    <w:ins w:id="390" w:author="Lynn Laakso" w:date="2022-09-09T15:43:00Z">
      <w:r w:rsidR="009F6653">
        <w:t>2.9.1</w:t>
      </w:r>
    </w:ins>
    <w:ins w:id="391" w:author="Lynn Laakso" w:date="2022-09-09T15:42:00Z">
      <w:r>
        <w:fldChar w:fldCharType="end"/>
      </w:r>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5ED2DC74" w14:textId="08EBB3DB" w:rsidR="00303EE0" w:rsidDel="00024C48" w:rsidRDefault="00024C48" w:rsidP="00CE2217">
    <w:pPr>
      <w:pStyle w:val="Footer"/>
      <w:rPr>
        <w:del w:id="392" w:author="Lynn Laakso" w:date="2022-09-09T15:42:00Z"/>
      </w:rPr>
    </w:pPr>
    <w:ins w:id="393" w:author="Lynn Laakso" w:date="2022-09-09T15:42:00Z">
      <w:r w:rsidRPr="00C92926">
        <w:t xml:space="preserve">© </w:t>
      </w:r>
      <w:r>
        <w:fldChar w:fldCharType="begin"/>
      </w:r>
      <w:r>
        <w:instrText xml:space="preserve"> DOCPROPERTY release_year \* MERGEFORMAT </w:instrText>
      </w:r>
      <w:r>
        <w:fldChar w:fldCharType="separate"/>
      </w:r>
    </w:ins>
    <w:ins w:id="394" w:author="Lynn Laakso" w:date="2022-09-09T15:43:00Z">
      <w:r w:rsidR="009F6653">
        <w:t>2022</w:t>
      </w:r>
    </w:ins>
    <w:ins w:id="395"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396" w:author="Lynn Laakso" w:date="2022-09-09T15:43:00Z">
      <w:r w:rsidR="009F6653">
        <w:t>September</w:t>
      </w:r>
    </w:ins>
    <w:ins w:id="397" w:author="Lynn Laakso" w:date="2022-09-09T15:42:00Z">
      <w:r>
        <w:fldChar w:fldCharType="end"/>
      </w:r>
      <w:r>
        <w:t xml:space="preserve"> </w:t>
      </w:r>
      <w:r>
        <w:fldChar w:fldCharType="begin"/>
      </w:r>
      <w:r>
        <w:instrText xml:space="preserve"> DOCPROPERTY release_year \* MERGEFORMAT </w:instrText>
      </w:r>
      <w:r>
        <w:fldChar w:fldCharType="separate"/>
      </w:r>
    </w:ins>
    <w:ins w:id="398" w:author="Lynn Laakso" w:date="2022-09-09T15:43:00Z">
      <w:r w:rsidR="009F6653">
        <w:t>2022</w:t>
      </w:r>
    </w:ins>
    <w:ins w:id="399" w:author="Lynn Laakso" w:date="2022-09-09T15:42:00Z">
      <w:r>
        <w:fldChar w:fldCharType="end"/>
      </w:r>
      <w:r>
        <w:t xml:space="preserve"> </w:t>
      </w:r>
      <w:r>
        <w:fldChar w:fldCharType="begin"/>
      </w:r>
      <w:r>
        <w:instrText xml:space="preserve"> DOCPROPERTY release_status \* MERGEFORMAT </w:instrText>
      </w:r>
      <w:r>
        <w:fldChar w:fldCharType="separate"/>
      </w:r>
    </w:ins>
    <w:ins w:id="400" w:author="Lynn Laakso" w:date="2022-09-09T15:43:00Z">
      <w:r w:rsidR="009F6653">
        <w:t>Normative Ballot #1</w:t>
      </w:r>
    </w:ins>
    <w:ins w:id="401" w:author="Lynn Laakso" w:date="2022-09-09T15:42:00Z">
      <w:r>
        <w:fldChar w:fldCharType="end"/>
      </w:r>
    </w:ins>
    <w:del w:id="402" w:author="Lynn Laakso" w:date="2022-09-09T15:42:00Z">
      <w:r w:rsidR="00303EE0" w:rsidRPr="00C92926" w:rsidDel="00024C48">
        <w:delText xml:space="preserve">Health Level Seven, Version </w:delText>
      </w:r>
      <w:r w:rsidDel="00024C48">
        <w:fldChar w:fldCharType="begin"/>
      </w:r>
      <w:r w:rsidDel="00024C48">
        <w:delInstrText xml:space="preserve"> DOCPROPERTY release_version \* MERGEFORMAT </w:delInstrText>
      </w:r>
      <w:r w:rsidDel="00024C48">
        <w:fldChar w:fldCharType="separate"/>
      </w:r>
      <w:r w:rsidR="0046293F" w:rsidDel="00024C48">
        <w:delText>2.9.1</w:delText>
      </w:r>
      <w:r w:rsidDel="00024C48">
        <w:fldChar w:fldCharType="end"/>
      </w:r>
      <w:r w:rsidR="00303EE0" w:rsidRPr="00C92926" w:rsidDel="00024C48">
        <w:delText xml:space="preserve"> ©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RPr="00C92926" w:rsidDel="00024C48">
        <w:delText>.  All rights reserved.</w:delText>
      </w:r>
      <w:r w:rsidR="00303EE0" w:rsidRPr="00C92926" w:rsidDel="00024C48">
        <w:tab/>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75</w:delText>
      </w:r>
      <w:r w:rsidR="00303EE0" w:rsidRPr="00C92926" w:rsidDel="00024C48">
        <w:fldChar w:fldCharType="end"/>
      </w:r>
    </w:del>
  </w:p>
  <w:p w14:paraId="5A603863" w14:textId="15F96BBE" w:rsidR="00303EE0" w:rsidRDefault="00080649" w:rsidP="00CE2217">
    <w:pPr>
      <w:pStyle w:val="Footer"/>
    </w:pPr>
    <w:del w:id="403" w:author="Lynn Laakso" w:date="2022-09-09T15:42:00Z">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r w:rsidR="00303EE0" w:rsidDel="00024C48">
        <w:tab/>
      </w:r>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013174"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4B52E08C" w:rsidR="00303EE0" w:rsidRDefault="00303EE0" w:rsidP="00CE2217">
    <w:pPr>
      <w:pStyle w:val="Footer"/>
    </w:pPr>
    <w:del w:id="404" w:author="Lynn Laakso" w:date="2022-09-09T15:42:00Z">
      <w:r w:rsidDel="00024C48">
        <w:delText xml:space="preserve">Health Level Seven, </w:delText>
      </w:r>
    </w:del>
    <w:r>
      <w:t xml:space="preserve">Version </w:t>
    </w:r>
    <w:r w:rsidR="00080649">
      <w:fldChar w:fldCharType="begin"/>
    </w:r>
    <w:r w:rsidR="00080649">
      <w:instrText xml:space="preserve"> DOCPROPERTY release_version \* MERGEFORMAT </w:instrText>
    </w:r>
    <w:r w:rsidR="00080649">
      <w:fldChar w:fldCharType="separate"/>
    </w:r>
    <w:r w:rsidR="009F6653">
      <w:t>2.9.1</w:t>
    </w:r>
    <w:r w:rsidR="00080649">
      <w:fldChar w:fldCharType="end"/>
    </w:r>
    <w:del w:id="405" w:author="Lynn Laakso" w:date="2022-09-09T15:42:00Z">
      <w:r w:rsidR="0046293F" w:rsidRPr="00C92926" w:rsidDel="00024C48">
        <w:delText xml:space="preserve"> © </w:delText>
      </w:r>
      <w:r w:rsidR="0046293F" w:rsidDel="00024C48">
        <w:fldChar w:fldCharType="begin"/>
      </w:r>
      <w:r w:rsidR="0046293F" w:rsidDel="00024C48">
        <w:delInstrText xml:space="preserve"> DOCPROPERTY release_year \* MERGEFORMAT </w:delInstrText>
      </w:r>
      <w:r w:rsidR="0046293F" w:rsidDel="00024C48">
        <w:fldChar w:fldCharType="separate"/>
      </w:r>
      <w:r w:rsidR="0046293F" w:rsidDel="00024C48">
        <w:delText>2022</w:delText>
      </w:r>
      <w:r w:rsidR="0046293F" w:rsidDel="00024C48">
        <w:fldChar w:fldCharType="end"/>
      </w:r>
      <w:r w:rsidR="0046293F" w:rsidRPr="00C92926" w:rsidDel="00024C48">
        <w:delText>.  All rights reserved</w:delText>
      </w:r>
    </w:del>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2055D98E" w:rsidR="00303EE0" w:rsidRDefault="00024C48" w:rsidP="00CE2217">
    <w:pPr>
      <w:pStyle w:val="Footer"/>
    </w:pPr>
    <w:ins w:id="406" w:author="Lynn Laakso" w:date="2022-09-09T15:42:00Z">
      <w:r w:rsidRPr="00C92926">
        <w:t xml:space="preserve">© </w:t>
      </w:r>
      <w:r>
        <w:fldChar w:fldCharType="begin"/>
      </w:r>
      <w:r>
        <w:instrText xml:space="preserve"> DOCPROPERTY release_year \* MERGEFORMAT </w:instrText>
      </w:r>
      <w:r>
        <w:fldChar w:fldCharType="separate"/>
      </w:r>
    </w:ins>
    <w:ins w:id="407" w:author="Lynn Laakso" w:date="2022-09-09T15:43:00Z">
      <w:r w:rsidR="009F6653">
        <w:t>2022</w:t>
      </w:r>
    </w:ins>
    <w:ins w:id="408" w:author="Lynn Laakso" w:date="2022-09-09T15:42:00Z">
      <w:r>
        <w:fldChar w:fldCharType="end"/>
      </w:r>
      <w:r>
        <w:t xml:space="preserve"> Health Level Seven, International</w:t>
      </w:r>
      <w:r w:rsidRPr="00C92926">
        <w:t>.  All rights reserved</w:t>
      </w:r>
      <w:r w:rsidDel="00024C48">
        <w:t xml:space="preserve"> </w:t>
      </w:r>
    </w:ins>
    <w:del w:id="409" w:author="Lynn Laakso" w:date="2022-09-09T15:42:00Z">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del>
    <w:r w:rsidR="00303EE0">
      <w:tab/>
    </w:r>
    <w:r w:rsidR="00080649">
      <w:fldChar w:fldCharType="begin"/>
    </w:r>
    <w:r w:rsidR="00080649">
      <w:instrText xml:space="preserve"> DOCPROPERTY release_month \* MERGEFORMAT </w:instrText>
    </w:r>
    <w:r w:rsidR="00080649">
      <w:fldChar w:fldCharType="separate"/>
    </w:r>
    <w:r w:rsidR="009F6653">
      <w:t>September</w:t>
    </w:r>
    <w:r w:rsidR="00080649">
      <w:fldChar w:fldCharType="end"/>
    </w:r>
    <w:r w:rsidR="00013174">
      <w:t xml:space="preserve"> </w:t>
    </w:r>
    <w:r w:rsidR="00080649">
      <w:fldChar w:fldCharType="begin"/>
    </w:r>
    <w:r w:rsidR="00080649">
      <w:instrText xml:space="preserve"> DOCPROPERTY release_year \* MERGEFORMAT </w:instrText>
    </w:r>
    <w:r w:rsidR="00080649">
      <w:fldChar w:fldCharType="separate"/>
    </w:r>
    <w:r w:rsidR="009F6653">
      <w:t>2022</w:t>
    </w:r>
    <w:r w:rsidR="00080649">
      <w:fldChar w:fldCharType="end"/>
    </w:r>
    <w:ins w:id="410" w:author="Lynn Laakso" w:date="2022-09-09T15:42:00Z">
      <w:r>
        <w:t xml:space="preserve"> </w:t>
      </w:r>
      <w:r>
        <w:fldChar w:fldCharType="begin"/>
      </w:r>
      <w:r>
        <w:instrText xml:space="preserve"> DOCPROPERTY release_status \* MERGEFORMAT </w:instrText>
      </w:r>
      <w:r>
        <w:fldChar w:fldCharType="separate"/>
      </w:r>
    </w:ins>
    <w:ins w:id="411" w:author="Lynn Laakso" w:date="2022-09-09T15:43:00Z">
      <w:r w:rsidR="009F6653">
        <w:t>Normative Ballot #1</w:t>
      </w:r>
    </w:ins>
    <w:ins w:id="412" w:author="Lynn Laakso" w:date="2022-09-09T15:42: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A77F" w14:textId="77777777" w:rsidR="00B346C2" w:rsidRDefault="00B346C2">
      <w:r>
        <w:separator/>
      </w:r>
    </w:p>
  </w:footnote>
  <w:footnote w:type="continuationSeparator" w:id="0">
    <w:p w14:paraId="3C40E342" w14:textId="77777777" w:rsidR="00B346C2" w:rsidRDefault="00B346C2">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24C48"/>
    <w:pPr>
      <w:tabs>
        <w:tab w:val="clear" w:pos="648"/>
        <w:tab w:val="clear" w:pos="8640"/>
        <w:tab w:val="left" w:pos="567"/>
        <w:tab w:val="right" w:leader="dot" w:pos="9356"/>
      </w:tabs>
      <w:pPrChange w:id="0" w:author="Lynn Laakso" w:date="2022-09-09T15:42:00Z">
        <w:pPr>
          <w:tabs>
            <w:tab w:val="left" w:pos="567"/>
            <w:tab w:val="right" w:leader="dot" w:pos="9356"/>
          </w:tabs>
          <w:spacing w:before="120" w:after="120"/>
        </w:pPr>
      </w:pPrChange>
    </w:pPr>
    <w:rPr>
      <w:caps w:val="0"/>
      <w:rPrChange w:id="0" w:author="Lynn Laakso" w:date="2022-09-09T15:42:00Z">
        <w:rPr>
          <w:b/>
          <w:noProof/>
          <w:kern w:val="20"/>
          <w:lang w:val="en-US" w:eastAsia="en-US" w:bidi="ar-SA"/>
        </w:rPr>
      </w:rPrChange>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72</Pages>
  <Words>32616</Words>
  <Characters>198413</Characters>
  <Application>Microsoft Office Word</Application>
  <DocSecurity>0</DocSecurity>
  <Lines>7086</Lines>
  <Paragraphs>4125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V2.9.1 Chapter 17 - Materials Management</vt:lpstr>
      <vt:lpstr>V2.9 Chapter 17 - Materials Management</vt:lpstr>
    </vt:vector>
  </TitlesOfParts>
  <Company>McKesson Provider Solutions</Company>
  <LinksUpToDate>false</LinksUpToDate>
  <CharactersWithSpaces>226904</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Lynn Laakso</cp:lastModifiedBy>
  <cp:revision>4</cp:revision>
  <cp:lastPrinted>2022-09-09T19:43:00Z</cp:lastPrinted>
  <dcterms:created xsi:type="dcterms:W3CDTF">2022-09-09T19:43:00Z</dcterms:created>
  <dcterms:modified xsi:type="dcterms:W3CDTF">2022-09-13T20:08:00Z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lpwstr>07.09.2022</vt:lpwstr>
  </property>
</Properties>
</file>