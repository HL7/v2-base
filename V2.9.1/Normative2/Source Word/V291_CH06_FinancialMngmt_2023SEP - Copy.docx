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975A" w14:textId="534FC1A3" w:rsidR="00DF3871" w:rsidRPr="004D1C9C" w:rsidRDefault="00DF3871" w:rsidP="00DF3871">
      <w:pPr>
        <w:pStyle w:val="ANSIdesignation"/>
        <w:rPr>
          <w:rFonts w:ascii="Arial Narrow" w:hAnsi="Arial Narrow"/>
          <w:b/>
        </w:rPr>
      </w:pPr>
      <w:bookmarkStart w:id="0" w:name="_Toc25579082"/>
      <w:bookmarkStart w:id="1" w:name="_Toc25585447"/>
      <w:bookmarkStart w:id="2" w:name="_Toc89063300"/>
      <w:bookmarkStart w:id="3" w:name="_Toc20321531"/>
      <w:r>
        <w:rPr>
          <w:noProof/>
          <w:lang w:eastAsia="zh-CN"/>
        </w:rPr>
        <w:drawing>
          <wp:anchor distT="0" distB="0" distL="114300" distR="114300" simplePos="0" relativeHeight="251659264" behindDoc="0" locked="0" layoutInCell="1" allowOverlap="1" wp14:anchorId="5CECA671" wp14:editId="7DBA32C2">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w:t>
      </w:r>
      <w:ins w:id="4" w:author="Lynn Laakso" w:date="2022-09-09T13:06:00Z">
        <w:r w:rsidR="00ED0618">
          <w:rPr>
            <w:rFonts w:ascii="Arial Narrow" w:hAnsi="Arial Narrow"/>
          </w:rPr>
          <w:t>1</w:t>
        </w:r>
      </w:ins>
      <w:r w:rsidRPr="004D1C9C">
        <w:rPr>
          <w:rFonts w:ascii="Arial Narrow" w:hAnsi="Arial Narrow"/>
        </w:rPr>
        <w:t>_R1_</w:t>
      </w:r>
      <w:ins w:id="5" w:author="Lynn Laakso" w:date="2022-09-09T13:06:00Z">
        <w:r w:rsidR="00ED0618">
          <w:rPr>
            <w:rFonts w:ascii="Arial Narrow" w:hAnsi="Arial Narrow"/>
          </w:rPr>
          <w:t>N1_2022SEP</w:t>
        </w:r>
      </w:ins>
      <w:del w:id="6" w:author="Lynn Laakso" w:date="2022-09-09T13:06:00Z">
        <w:r w:rsidRPr="004D1C9C" w:rsidDel="00ED0618">
          <w:rPr>
            <w:rFonts w:ascii="Arial Narrow" w:hAnsi="Arial Narrow"/>
          </w:rPr>
          <w:delText>201</w:delText>
        </w:r>
        <w:r w:rsidDel="00ED0618">
          <w:rPr>
            <w:rFonts w:ascii="Arial Narrow" w:hAnsi="Arial Narrow"/>
          </w:rPr>
          <w:delText>9NOV</w:delText>
        </w:r>
      </w:del>
      <w:bookmarkEnd w:id="0"/>
      <w:bookmarkEnd w:id="1"/>
    </w:p>
    <w:p w14:paraId="5BEF2458" w14:textId="77777777" w:rsidR="009E61BC" w:rsidRPr="00890B0C" w:rsidRDefault="009E61BC">
      <w:pPr>
        <w:pStyle w:val="Heading1"/>
        <w:rPr>
          <w:noProof/>
        </w:rPr>
      </w:pPr>
      <w:r w:rsidRPr="00890B0C">
        <w:rPr>
          <w:noProof/>
        </w:rPr>
        <w:t>.</w:t>
      </w:r>
      <w:r w:rsidRPr="00890B0C">
        <w:rPr>
          <w:noProof/>
        </w:rPr>
        <w:br/>
        <w:t>Financial Management</w:t>
      </w:r>
      <w:bookmarkEnd w:id="2"/>
      <w:bookmarkEnd w:id="3"/>
      <w:r w:rsidR="005B65F4" w:rsidRPr="00890B0C">
        <w:rPr>
          <w:noProof/>
        </w:rPr>
        <w:fldChar w:fldCharType="begin"/>
      </w:r>
      <w:r w:rsidRPr="00890B0C">
        <w:rPr>
          <w:noProof/>
        </w:rPr>
        <w:instrText>XE "Financial Management"</w:instrText>
      </w:r>
      <w:r w:rsidR="005B65F4" w:rsidRPr="00890B0C">
        <w:rPr>
          <w:noProof/>
        </w:rPr>
        <w:fldChar w:fldCharType="end"/>
      </w:r>
    </w:p>
    <w:p w14:paraId="00523D35" w14:textId="77777777" w:rsidR="009E61BC" w:rsidRPr="00890B0C" w:rsidRDefault="009E61BC">
      <w:pPr>
        <w:rPr>
          <w:noProof/>
        </w:rPr>
      </w:pPr>
    </w:p>
    <w:tbl>
      <w:tblPr>
        <w:tblW w:w="9468" w:type="dxa"/>
        <w:tblInd w:w="108" w:type="dxa"/>
        <w:tblLayout w:type="fixed"/>
        <w:tblLook w:val="0000" w:firstRow="0" w:lastRow="0" w:firstColumn="0" w:lastColumn="0" w:noHBand="0" w:noVBand="0"/>
      </w:tblPr>
      <w:tblGrid>
        <w:gridCol w:w="2487"/>
        <w:gridCol w:w="6981"/>
      </w:tblGrid>
      <w:tr w:rsidR="00AB0781" w14:paraId="2A95DBFD" w14:textId="77777777" w:rsidTr="00AB0781">
        <w:tc>
          <w:tcPr>
            <w:tcW w:w="2487" w:type="dxa"/>
          </w:tcPr>
          <w:p w14:paraId="6E02C9AE" w14:textId="77777777" w:rsidR="00AB0781" w:rsidRDefault="00AB0781" w:rsidP="005B656B">
            <w:pPr>
              <w:spacing w:after="0"/>
              <w:rPr>
                <w:noProof/>
              </w:rPr>
            </w:pPr>
            <w:bookmarkStart w:id="7" w:name="_Toc1881952"/>
            <w:bookmarkStart w:id="8" w:name="_Toc89062811"/>
            <w:bookmarkStart w:id="9" w:name="_Toc346776927"/>
            <w:bookmarkStart w:id="10" w:name="_Toc346776994"/>
            <w:bookmarkStart w:id="11" w:name="_Toc346777031"/>
            <w:bookmarkStart w:id="12" w:name="_Toc348245469"/>
            <w:bookmarkStart w:id="13" w:name="_Toc348245539"/>
            <w:bookmarkStart w:id="14" w:name="_Toc348259054"/>
            <w:bookmarkStart w:id="15" w:name="_Toc348340208"/>
            <w:bookmarkStart w:id="16" w:name="_Toc359236251"/>
            <w:r>
              <w:rPr>
                <w:noProof/>
              </w:rPr>
              <w:t>Chapter Chair:</w:t>
            </w:r>
          </w:p>
        </w:tc>
        <w:tc>
          <w:tcPr>
            <w:tcW w:w="6981" w:type="dxa"/>
          </w:tcPr>
          <w:p w14:paraId="59813A9D" w14:textId="77777777" w:rsidR="00047894" w:rsidRDefault="00047894" w:rsidP="00047894">
            <w:pPr>
              <w:spacing w:after="0"/>
              <w:textAlignment w:val="center"/>
              <w:rPr>
                <w:ins w:id="17" w:author="Beat Heggli" w:date="2022-08-08T10:20:00Z"/>
              </w:rPr>
            </w:pPr>
            <w:ins w:id="18" w:author="Beat Heggli" w:date="2022-08-08T10:20:00Z">
              <w:r>
                <w:t>Jeff Brown</w:t>
              </w:r>
            </w:ins>
          </w:p>
          <w:p w14:paraId="7C001796" w14:textId="38DA15CC" w:rsidR="00AB0781" w:rsidRPr="00713BF5" w:rsidRDefault="00047894" w:rsidP="00047894">
            <w:pPr>
              <w:spacing w:after="0"/>
              <w:textAlignment w:val="center"/>
              <w:rPr>
                <w:color w:val="0000FF"/>
                <w:szCs w:val="20"/>
              </w:rPr>
            </w:pPr>
            <w:ins w:id="19" w:author="Beat Heggli" w:date="2022-08-08T10:20:00Z">
              <w:del w:id="20" w:author="Craig Newman" w:date="2023-07-03T12:50:00Z">
                <w:r w:rsidDel="00E36C43">
                  <w:delText>The MITRE Corporation</w:delText>
                </w:r>
              </w:del>
            </w:ins>
            <w:ins w:id="21" w:author="Craig Newman" w:date="2023-07-03T12:50:00Z">
              <w:r w:rsidR="00E36C43">
                <w:t>Lanata Consulting Group</w:t>
              </w:r>
            </w:ins>
            <w:del w:id="22" w:author="Beat Heggli" w:date="2022-08-08T10:20:00Z">
              <w:r w:rsidR="00AB0781" w:rsidDel="00047894">
                <w:delText>Kathleen Connor</w:delText>
              </w:r>
              <w:r w:rsidR="00AB0781" w:rsidDel="00047894">
                <w:br/>
              </w:r>
              <w:r w:rsidR="00BB6B90" w:rsidDel="00047894">
                <w:rPr>
                  <w:color w:val="0000FF"/>
                  <w:szCs w:val="20"/>
                </w:rPr>
                <w:delText>Book Zurman Incorporated</w:delText>
              </w:r>
            </w:del>
          </w:p>
        </w:tc>
      </w:tr>
      <w:tr w:rsidR="00AB0781" w:rsidRPr="00430E4A" w14:paraId="37143300" w14:textId="77777777" w:rsidTr="00AB0781">
        <w:tc>
          <w:tcPr>
            <w:tcW w:w="2487" w:type="dxa"/>
          </w:tcPr>
          <w:p w14:paraId="5225548C" w14:textId="77777777" w:rsidR="00AB0781" w:rsidRDefault="00AB0781" w:rsidP="005B656B">
            <w:pPr>
              <w:spacing w:after="0"/>
              <w:rPr>
                <w:noProof/>
              </w:rPr>
            </w:pPr>
            <w:r>
              <w:rPr>
                <w:noProof/>
              </w:rPr>
              <w:t>Chapter Chair:</w:t>
            </w:r>
          </w:p>
        </w:tc>
        <w:tc>
          <w:tcPr>
            <w:tcW w:w="6981" w:type="dxa"/>
          </w:tcPr>
          <w:p w14:paraId="7D295E51" w14:textId="77777777" w:rsidR="00AB0781" w:rsidRPr="00A41C0E" w:rsidRDefault="00AB0781" w:rsidP="005B656B">
            <w:pPr>
              <w:spacing w:after="0"/>
              <w:rPr>
                <w:lang w:val="de-DE"/>
              </w:rPr>
            </w:pPr>
            <w:r w:rsidRPr="00A41C0E">
              <w:rPr>
                <w:lang w:val="de-DE"/>
              </w:rPr>
              <w:t>Paul Knapp</w:t>
            </w:r>
            <w:r w:rsidR="006F1F3E" w:rsidRPr="00A41C0E">
              <w:rPr>
                <w:lang w:val="de-DE"/>
              </w:rPr>
              <w:br/>
            </w:r>
            <w:r w:rsidRPr="00A41C0E">
              <w:rPr>
                <w:lang w:val="de-DE"/>
              </w:rPr>
              <w:t>Knapp Consulting, Inc.</w:t>
            </w:r>
          </w:p>
        </w:tc>
      </w:tr>
      <w:tr w:rsidR="00AB0781" w:rsidRPr="00430E4A" w14:paraId="090B4067" w14:textId="77777777" w:rsidTr="00AB0781">
        <w:tc>
          <w:tcPr>
            <w:tcW w:w="2487" w:type="dxa"/>
          </w:tcPr>
          <w:p w14:paraId="1CF55E4B" w14:textId="77777777" w:rsidR="00AB0781" w:rsidRDefault="00AB0781" w:rsidP="005B656B">
            <w:pPr>
              <w:spacing w:after="0"/>
              <w:rPr>
                <w:noProof/>
              </w:rPr>
            </w:pPr>
            <w:r>
              <w:rPr>
                <w:noProof/>
              </w:rPr>
              <w:t>Chapter Chair</w:t>
            </w:r>
          </w:p>
        </w:tc>
        <w:tc>
          <w:tcPr>
            <w:tcW w:w="6981" w:type="dxa"/>
          </w:tcPr>
          <w:p w14:paraId="0C2F2E2E" w14:textId="77777777" w:rsidR="00AB0781" w:rsidRPr="00A41C0E" w:rsidRDefault="00AB0781" w:rsidP="005B656B">
            <w:pPr>
              <w:spacing w:after="0"/>
              <w:rPr>
                <w:lang w:val="pl-PL"/>
              </w:rPr>
            </w:pPr>
            <w:r w:rsidRPr="00A41C0E">
              <w:rPr>
                <w:lang w:val="pl-PL"/>
              </w:rPr>
              <w:t>Mary Kay Mc Daniel</w:t>
            </w:r>
            <w:r w:rsidRPr="00A41C0E">
              <w:rPr>
                <w:lang w:val="pl-PL"/>
              </w:rPr>
              <w:br/>
              <w:t xml:space="preserve">Markam </w:t>
            </w:r>
            <w:del w:id="23" w:author="Beat Heggli" w:date="2022-08-18T12:55:00Z">
              <w:r w:rsidRPr="00A41C0E" w:rsidDel="00A117A0">
                <w:rPr>
                  <w:lang w:val="pl-PL"/>
                </w:rPr>
                <w:delText>Cognosante</w:delText>
              </w:r>
            </w:del>
          </w:p>
        </w:tc>
      </w:tr>
      <w:tr w:rsidR="00F97390" w14:paraId="2B319D3B" w14:textId="77777777" w:rsidTr="00AB0781">
        <w:tc>
          <w:tcPr>
            <w:tcW w:w="2487" w:type="dxa"/>
          </w:tcPr>
          <w:p w14:paraId="0FB270E9" w14:textId="77777777" w:rsidR="00F97390" w:rsidRDefault="00F97390" w:rsidP="005B656B">
            <w:pPr>
              <w:spacing w:after="0"/>
              <w:rPr>
                <w:noProof/>
              </w:rPr>
            </w:pPr>
            <w:r>
              <w:rPr>
                <w:noProof/>
              </w:rPr>
              <w:t>Chapter Chair</w:t>
            </w:r>
          </w:p>
        </w:tc>
        <w:tc>
          <w:tcPr>
            <w:tcW w:w="6981" w:type="dxa"/>
          </w:tcPr>
          <w:p w14:paraId="73F18E7A" w14:textId="77777777" w:rsidR="00047894" w:rsidRDefault="00047894" w:rsidP="00047894">
            <w:pPr>
              <w:spacing w:after="0"/>
              <w:rPr>
                <w:ins w:id="24" w:author="Beat Heggli" w:date="2022-08-08T10:21:00Z"/>
              </w:rPr>
            </w:pPr>
            <w:ins w:id="25" w:author="Beat Heggli" w:date="2022-08-08T10:21:00Z">
              <w:r>
                <w:t>Celine Lefebvre JD</w:t>
              </w:r>
            </w:ins>
          </w:p>
          <w:p w14:paraId="4BA244AE" w14:textId="14F3CE44" w:rsidR="00F97390" w:rsidRDefault="00047894" w:rsidP="00047894">
            <w:pPr>
              <w:spacing w:after="0"/>
            </w:pPr>
            <w:ins w:id="26" w:author="Beat Heggli" w:date="2022-08-08T10:21:00Z">
              <w:r>
                <w:t>American Medical Association</w:t>
              </w:r>
            </w:ins>
            <w:del w:id="27" w:author="Beat Heggli" w:date="2022-08-08T10:21:00Z">
              <w:r w:rsidR="00F97390" w:rsidRPr="00F97390" w:rsidDel="00047894">
                <w:delText>Benoit Schoeffler</w:delText>
              </w:r>
              <w:r w:rsidR="00F97390" w:rsidDel="00047894">
                <w:br/>
                <w:delText>almerys</w:delText>
              </w:r>
            </w:del>
          </w:p>
        </w:tc>
      </w:tr>
      <w:tr w:rsidR="00047894" w14:paraId="37750A12" w14:textId="77777777" w:rsidTr="00AB0781">
        <w:trPr>
          <w:ins w:id="28" w:author="Beat Heggli" w:date="2022-08-08T10:21:00Z"/>
        </w:trPr>
        <w:tc>
          <w:tcPr>
            <w:tcW w:w="2487" w:type="dxa"/>
          </w:tcPr>
          <w:p w14:paraId="1C58C975" w14:textId="3B43768E" w:rsidR="00047894" w:rsidRDefault="00047894" w:rsidP="005B656B">
            <w:pPr>
              <w:spacing w:after="0"/>
              <w:rPr>
                <w:ins w:id="29" w:author="Beat Heggli" w:date="2022-08-08T10:21:00Z"/>
                <w:noProof/>
              </w:rPr>
            </w:pPr>
            <w:ins w:id="30" w:author="Beat Heggli" w:date="2022-08-08T10:21:00Z">
              <w:r>
                <w:rPr>
                  <w:noProof/>
                </w:rPr>
                <w:t>Chapter Chair</w:t>
              </w:r>
            </w:ins>
          </w:p>
        </w:tc>
        <w:tc>
          <w:tcPr>
            <w:tcW w:w="6981" w:type="dxa"/>
          </w:tcPr>
          <w:p w14:paraId="45966A70" w14:textId="77777777" w:rsidR="00047894" w:rsidRDefault="00047894" w:rsidP="00047894">
            <w:pPr>
              <w:spacing w:after="0"/>
              <w:rPr>
                <w:ins w:id="31" w:author="Beat Heggli" w:date="2022-08-08T10:22:00Z"/>
              </w:rPr>
            </w:pPr>
            <w:ins w:id="32" w:author="Beat Heggli" w:date="2022-08-08T10:22:00Z">
              <w:r>
                <w:t>Andy Stechishin</w:t>
              </w:r>
            </w:ins>
          </w:p>
          <w:p w14:paraId="153543C1" w14:textId="7AA7FBFA" w:rsidR="00047894" w:rsidRDefault="00A117A0" w:rsidP="00047894">
            <w:pPr>
              <w:spacing w:after="0"/>
              <w:rPr>
                <w:ins w:id="33" w:author="Beat Heggli" w:date="2022-08-08T10:21:00Z"/>
              </w:rPr>
            </w:pPr>
            <w:ins w:id="34" w:author="Beat Heggli" w:date="2022-08-18T12:55:00Z">
              <w:r>
                <w:t>CANA Software &amp; Services Ltd</w:t>
              </w:r>
            </w:ins>
          </w:p>
        </w:tc>
      </w:tr>
      <w:tr w:rsidR="00DF3825" w14:paraId="064A1D9F" w14:textId="77777777" w:rsidTr="00AB0781">
        <w:trPr>
          <w:ins w:id="35" w:author="Craig Newman" w:date="2023-07-03T12:50:00Z"/>
        </w:trPr>
        <w:tc>
          <w:tcPr>
            <w:tcW w:w="2487" w:type="dxa"/>
          </w:tcPr>
          <w:p w14:paraId="2FA16766" w14:textId="368AD050" w:rsidR="00DF3825" w:rsidRDefault="00DF3825" w:rsidP="005B656B">
            <w:pPr>
              <w:spacing w:after="0"/>
              <w:rPr>
                <w:ins w:id="36" w:author="Craig Newman" w:date="2023-07-03T12:50:00Z"/>
                <w:noProof/>
              </w:rPr>
            </w:pPr>
            <w:ins w:id="37" w:author="Craig Newman" w:date="2023-07-03T12:50:00Z">
              <w:r>
                <w:rPr>
                  <w:noProof/>
                </w:rPr>
                <w:t>Chapter Chair</w:t>
              </w:r>
            </w:ins>
          </w:p>
        </w:tc>
        <w:tc>
          <w:tcPr>
            <w:tcW w:w="6981" w:type="dxa"/>
          </w:tcPr>
          <w:p w14:paraId="47F9D265" w14:textId="77777777" w:rsidR="00DF3825" w:rsidRDefault="00DF3825" w:rsidP="00047894">
            <w:pPr>
              <w:spacing w:after="0"/>
              <w:rPr>
                <w:ins w:id="38" w:author="Craig Newman" w:date="2023-07-03T12:50:00Z"/>
              </w:rPr>
            </w:pPr>
            <w:ins w:id="39" w:author="Craig Newman" w:date="2023-07-03T12:50:00Z">
              <w:r>
                <w:t>Chris Bioffi</w:t>
              </w:r>
            </w:ins>
          </w:p>
          <w:p w14:paraId="5E087A56" w14:textId="5ADFEC99" w:rsidR="00DF3825" w:rsidRDefault="00DF3825" w:rsidP="00047894">
            <w:pPr>
              <w:spacing w:after="0"/>
              <w:rPr>
                <w:ins w:id="40" w:author="Craig Newman" w:date="2023-07-03T12:50:00Z"/>
              </w:rPr>
            </w:pPr>
            <w:ins w:id="41" w:author="Craig Newman" w:date="2023-07-03T12:50:00Z">
              <w:r>
                <w:t>Elevance Health</w:t>
              </w:r>
            </w:ins>
          </w:p>
        </w:tc>
      </w:tr>
      <w:tr w:rsidR="00F97390" w14:paraId="257A8E84" w14:textId="77777777" w:rsidTr="00AB0781">
        <w:tc>
          <w:tcPr>
            <w:tcW w:w="2487" w:type="dxa"/>
          </w:tcPr>
          <w:p w14:paraId="2969A7FE" w14:textId="77777777" w:rsidR="00F97390" w:rsidRDefault="00F97390" w:rsidP="00F97390">
            <w:pPr>
              <w:rPr>
                <w:noProof/>
              </w:rPr>
            </w:pPr>
            <w:r>
              <w:rPr>
                <w:noProof/>
              </w:rPr>
              <w:t>Sponsoring TC:</w:t>
            </w:r>
          </w:p>
        </w:tc>
        <w:tc>
          <w:tcPr>
            <w:tcW w:w="6981" w:type="dxa"/>
          </w:tcPr>
          <w:p w14:paraId="555E80A8" w14:textId="77777777" w:rsidR="00F97390" w:rsidRDefault="00F97390" w:rsidP="00F97390">
            <w:r>
              <w:t>Financial Management</w:t>
            </w:r>
          </w:p>
        </w:tc>
      </w:tr>
      <w:tr w:rsidR="00F97390" w14:paraId="39250AA3" w14:textId="77777777" w:rsidTr="00AB0781">
        <w:tc>
          <w:tcPr>
            <w:tcW w:w="2487" w:type="dxa"/>
          </w:tcPr>
          <w:p w14:paraId="69BA1D7D" w14:textId="77777777" w:rsidR="00F97390" w:rsidRDefault="00F97390" w:rsidP="00F97390">
            <w:pPr>
              <w:rPr>
                <w:noProof/>
              </w:rPr>
            </w:pPr>
            <w:r>
              <w:rPr>
                <w:noProof/>
              </w:rPr>
              <w:t>List Server</w:t>
            </w:r>
          </w:p>
        </w:tc>
        <w:tc>
          <w:tcPr>
            <w:tcW w:w="6981" w:type="dxa"/>
          </w:tcPr>
          <w:p w14:paraId="240A45D0" w14:textId="77777777" w:rsidR="00F97390" w:rsidRDefault="00000000" w:rsidP="00F97390">
            <w:hyperlink r:id="rId9" w:history="1">
              <w:r w:rsidR="00F97390" w:rsidRPr="00AB0781">
                <w:rPr>
                  <w:rStyle w:val="Hyperlink"/>
                </w:rPr>
                <w:t>fm@lists.hl7.org</w:t>
              </w:r>
            </w:hyperlink>
            <w:r w:rsidR="00F97390">
              <w:t xml:space="preserve"> </w:t>
            </w:r>
          </w:p>
        </w:tc>
      </w:tr>
    </w:tbl>
    <w:p w14:paraId="5D15F364" w14:textId="77777777" w:rsidR="009E61BC" w:rsidRDefault="009E61BC" w:rsidP="00C21EE2">
      <w:pPr>
        <w:rPr>
          <w:noProof/>
        </w:rPr>
      </w:pPr>
    </w:p>
    <w:p w14:paraId="2E273DEA" w14:textId="77777777" w:rsidR="009E61BC" w:rsidRPr="00890B0C" w:rsidRDefault="009E61BC">
      <w:pPr>
        <w:pStyle w:val="Heading2"/>
        <w:rPr>
          <w:noProof/>
        </w:rPr>
      </w:pPr>
      <w:bookmarkStart w:id="42" w:name="_Toc20321532"/>
      <w:r w:rsidRPr="00890B0C">
        <w:rPr>
          <w:noProof/>
        </w:rPr>
        <w:t>CHAPTER 6 CONTENTS</w:t>
      </w:r>
      <w:bookmarkEnd w:id="7"/>
      <w:bookmarkEnd w:id="8"/>
      <w:bookmarkEnd w:id="42"/>
    </w:p>
    <w:p w14:paraId="327EF3C7" w14:textId="43D9F967" w:rsidR="005B656B" w:rsidRDefault="005B65F4" w:rsidP="00ED0618">
      <w:pPr>
        <w:pStyle w:val="TOC1"/>
        <w:rPr>
          <w:rFonts w:asciiTheme="minorHAnsi" w:eastAsiaTheme="minorEastAsia" w:hAnsiTheme="minorHAnsi" w:cstheme="minorBidi"/>
          <w:noProof/>
          <w:kern w:val="0"/>
          <w:sz w:val="22"/>
          <w:szCs w:val="22"/>
        </w:rPr>
      </w:pPr>
      <w:r w:rsidRPr="00713BF5">
        <w:rPr>
          <w:rStyle w:val="Hyperlink"/>
          <w:rFonts w:eastAsia="Calibri"/>
        </w:rPr>
        <w:fldChar w:fldCharType="begin"/>
      </w:r>
      <w:r w:rsidRPr="00713BF5">
        <w:rPr>
          <w:rStyle w:val="Hyperlink"/>
        </w:rPr>
        <w:instrText xml:space="preserve"> TOC \o "1-1" \h \z \t "Heading 2,1,Heading 3,2" </w:instrText>
      </w:r>
      <w:r w:rsidRPr="00713BF5">
        <w:rPr>
          <w:rStyle w:val="Hyperlink"/>
          <w:rFonts w:eastAsia="Calibri"/>
        </w:rPr>
        <w:fldChar w:fldCharType="separate"/>
      </w:r>
      <w:hyperlink w:anchor="_Toc20321531" w:history="1">
        <w:r w:rsidR="005B656B" w:rsidRPr="00E23B30">
          <w:rPr>
            <w:rStyle w:val="Hyperlink"/>
            <w:noProof/>
          </w:rPr>
          <w:t>6 . Financial Management</w:t>
        </w:r>
        <w:r w:rsidR="005B656B">
          <w:rPr>
            <w:noProof/>
            <w:webHidden/>
          </w:rPr>
          <w:tab/>
        </w:r>
        <w:r w:rsidR="005B656B">
          <w:rPr>
            <w:noProof/>
            <w:webHidden/>
          </w:rPr>
          <w:fldChar w:fldCharType="begin"/>
        </w:r>
        <w:r w:rsidR="005B656B">
          <w:rPr>
            <w:noProof/>
            <w:webHidden/>
          </w:rPr>
          <w:instrText xml:space="preserve"> PAGEREF _Toc20321531 \h </w:instrText>
        </w:r>
        <w:r w:rsidR="005B656B">
          <w:rPr>
            <w:noProof/>
            <w:webHidden/>
          </w:rPr>
        </w:r>
        <w:r w:rsidR="005B656B">
          <w:rPr>
            <w:noProof/>
            <w:webHidden/>
          </w:rPr>
          <w:fldChar w:fldCharType="separate"/>
        </w:r>
        <w:r w:rsidR="009E18AD">
          <w:rPr>
            <w:noProof/>
            <w:webHidden/>
          </w:rPr>
          <w:t>1</w:t>
        </w:r>
        <w:r w:rsidR="005B656B">
          <w:rPr>
            <w:noProof/>
            <w:webHidden/>
          </w:rPr>
          <w:fldChar w:fldCharType="end"/>
        </w:r>
      </w:hyperlink>
    </w:p>
    <w:p w14:paraId="4B5AF4DB" w14:textId="1EC59754" w:rsidR="005B656B" w:rsidRDefault="00000000" w:rsidP="00ED0618">
      <w:pPr>
        <w:pStyle w:val="TOC1"/>
        <w:rPr>
          <w:rFonts w:asciiTheme="minorHAnsi" w:eastAsiaTheme="minorEastAsia" w:hAnsiTheme="minorHAnsi" w:cstheme="minorBidi"/>
          <w:noProof/>
          <w:kern w:val="0"/>
          <w:sz w:val="22"/>
          <w:szCs w:val="22"/>
        </w:rPr>
      </w:pPr>
      <w:hyperlink w:anchor="_Toc20321532" w:history="1">
        <w:r w:rsidR="005B656B" w:rsidRPr="00E23B30">
          <w:rPr>
            <w:rStyle w:val="Hyperlink"/>
            <w:noProof/>
          </w:rPr>
          <w:t>6.1</w:t>
        </w:r>
        <w:r w:rsidR="005B656B">
          <w:rPr>
            <w:rFonts w:asciiTheme="minorHAnsi" w:eastAsiaTheme="minorEastAsia" w:hAnsiTheme="minorHAnsi" w:cstheme="minorBidi"/>
            <w:noProof/>
            <w:kern w:val="0"/>
            <w:sz w:val="22"/>
            <w:szCs w:val="22"/>
          </w:rPr>
          <w:tab/>
        </w:r>
        <w:r w:rsidR="005B656B" w:rsidRPr="00E23B30">
          <w:rPr>
            <w:rStyle w:val="Hyperlink"/>
            <w:noProof/>
          </w:rPr>
          <w:t>CHAPTER 6 CONTENTS</w:t>
        </w:r>
        <w:r w:rsidR="005B656B">
          <w:rPr>
            <w:noProof/>
            <w:webHidden/>
          </w:rPr>
          <w:tab/>
        </w:r>
        <w:r w:rsidR="005B656B">
          <w:rPr>
            <w:noProof/>
            <w:webHidden/>
          </w:rPr>
          <w:fldChar w:fldCharType="begin"/>
        </w:r>
        <w:r w:rsidR="005B656B">
          <w:rPr>
            <w:noProof/>
            <w:webHidden/>
          </w:rPr>
          <w:instrText xml:space="preserve"> PAGEREF _Toc20321532 \h </w:instrText>
        </w:r>
        <w:r w:rsidR="005B656B">
          <w:rPr>
            <w:noProof/>
            <w:webHidden/>
          </w:rPr>
        </w:r>
        <w:r w:rsidR="005B656B">
          <w:rPr>
            <w:noProof/>
            <w:webHidden/>
          </w:rPr>
          <w:fldChar w:fldCharType="separate"/>
        </w:r>
        <w:r w:rsidR="009E18AD">
          <w:rPr>
            <w:noProof/>
            <w:webHidden/>
          </w:rPr>
          <w:t>1</w:t>
        </w:r>
        <w:r w:rsidR="005B656B">
          <w:rPr>
            <w:noProof/>
            <w:webHidden/>
          </w:rPr>
          <w:fldChar w:fldCharType="end"/>
        </w:r>
      </w:hyperlink>
    </w:p>
    <w:p w14:paraId="7B704E0C" w14:textId="66B4777F" w:rsidR="005B656B" w:rsidRDefault="00000000" w:rsidP="00ED0618">
      <w:pPr>
        <w:pStyle w:val="TOC1"/>
        <w:rPr>
          <w:rFonts w:asciiTheme="minorHAnsi" w:eastAsiaTheme="minorEastAsia" w:hAnsiTheme="minorHAnsi" w:cstheme="minorBidi"/>
          <w:noProof/>
          <w:kern w:val="0"/>
          <w:sz w:val="22"/>
          <w:szCs w:val="22"/>
        </w:rPr>
      </w:pPr>
      <w:hyperlink w:anchor="_Toc20321533" w:history="1">
        <w:r w:rsidR="005B656B" w:rsidRPr="00E23B30">
          <w:rPr>
            <w:rStyle w:val="Hyperlink"/>
            <w:noProof/>
          </w:rPr>
          <w:t>6.2</w:t>
        </w:r>
        <w:r w:rsidR="005B656B">
          <w:rPr>
            <w:rFonts w:asciiTheme="minorHAnsi" w:eastAsiaTheme="minorEastAsia" w:hAnsiTheme="minorHAnsi" w:cstheme="minorBidi"/>
            <w:noProof/>
            <w:kern w:val="0"/>
            <w:sz w:val="22"/>
            <w:szCs w:val="22"/>
          </w:rPr>
          <w:tab/>
        </w:r>
        <w:r w:rsidR="005B656B" w:rsidRPr="00E23B30">
          <w:rPr>
            <w:rStyle w:val="Hyperlink"/>
            <w:noProof/>
          </w:rPr>
          <w:t>PURPOSE</w:t>
        </w:r>
        <w:r w:rsidR="005B656B">
          <w:rPr>
            <w:noProof/>
            <w:webHidden/>
          </w:rPr>
          <w:tab/>
        </w:r>
        <w:r w:rsidR="005B656B">
          <w:rPr>
            <w:noProof/>
            <w:webHidden/>
          </w:rPr>
          <w:fldChar w:fldCharType="begin"/>
        </w:r>
        <w:r w:rsidR="005B656B">
          <w:rPr>
            <w:noProof/>
            <w:webHidden/>
          </w:rPr>
          <w:instrText xml:space="preserve"> PAGEREF _Toc20321533 \h </w:instrText>
        </w:r>
        <w:r w:rsidR="005B656B">
          <w:rPr>
            <w:noProof/>
            <w:webHidden/>
          </w:rPr>
        </w:r>
        <w:r w:rsidR="005B656B">
          <w:rPr>
            <w:noProof/>
            <w:webHidden/>
          </w:rPr>
          <w:fldChar w:fldCharType="separate"/>
        </w:r>
        <w:r w:rsidR="009E18AD">
          <w:rPr>
            <w:noProof/>
            <w:webHidden/>
          </w:rPr>
          <w:t>3</w:t>
        </w:r>
        <w:r w:rsidR="005B656B">
          <w:rPr>
            <w:noProof/>
            <w:webHidden/>
          </w:rPr>
          <w:fldChar w:fldCharType="end"/>
        </w:r>
      </w:hyperlink>
    </w:p>
    <w:p w14:paraId="1E6F100F" w14:textId="5B51A220" w:rsidR="005B656B" w:rsidRDefault="00000000" w:rsidP="00ED0618">
      <w:pPr>
        <w:pStyle w:val="TOC1"/>
        <w:rPr>
          <w:rFonts w:asciiTheme="minorHAnsi" w:eastAsiaTheme="minorEastAsia" w:hAnsiTheme="minorHAnsi" w:cstheme="minorBidi"/>
          <w:noProof/>
          <w:kern w:val="0"/>
          <w:sz w:val="22"/>
          <w:szCs w:val="22"/>
        </w:rPr>
      </w:pPr>
      <w:hyperlink w:anchor="_Toc20321534" w:history="1">
        <w:r w:rsidR="005B656B" w:rsidRPr="00E23B30">
          <w:rPr>
            <w:rStyle w:val="Hyperlink"/>
            <w:noProof/>
          </w:rPr>
          <w:t>6.3</w:t>
        </w:r>
        <w:r w:rsidR="005B656B">
          <w:rPr>
            <w:rFonts w:asciiTheme="minorHAnsi" w:eastAsiaTheme="minorEastAsia" w:hAnsiTheme="minorHAnsi" w:cstheme="minorBidi"/>
            <w:noProof/>
            <w:kern w:val="0"/>
            <w:sz w:val="22"/>
            <w:szCs w:val="22"/>
          </w:rPr>
          <w:tab/>
        </w:r>
        <w:r w:rsidR="005B656B" w:rsidRPr="00E23B30">
          <w:rPr>
            <w:rStyle w:val="Hyperlink"/>
            <w:noProof/>
          </w:rPr>
          <w:t>PATIENT ACCOUNTING MESSAGE SET</w:t>
        </w:r>
        <w:r w:rsidR="005B656B">
          <w:rPr>
            <w:noProof/>
            <w:webHidden/>
          </w:rPr>
          <w:tab/>
        </w:r>
        <w:r w:rsidR="005B656B">
          <w:rPr>
            <w:noProof/>
            <w:webHidden/>
          </w:rPr>
          <w:fldChar w:fldCharType="begin"/>
        </w:r>
        <w:r w:rsidR="005B656B">
          <w:rPr>
            <w:noProof/>
            <w:webHidden/>
          </w:rPr>
          <w:instrText xml:space="preserve"> PAGEREF _Toc20321534 \h </w:instrText>
        </w:r>
        <w:r w:rsidR="005B656B">
          <w:rPr>
            <w:noProof/>
            <w:webHidden/>
          </w:rPr>
        </w:r>
        <w:r w:rsidR="005B656B">
          <w:rPr>
            <w:noProof/>
            <w:webHidden/>
          </w:rPr>
          <w:fldChar w:fldCharType="separate"/>
        </w:r>
        <w:r w:rsidR="009E18AD">
          <w:rPr>
            <w:noProof/>
            <w:webHidden/>
          </w:rPr>
          <w:t>4</w:t>
        </w:r>
        <w:r w:rsidR="005B656B">
          <w:rPr>
            <w:noProof/>
            <w:webHidden/>
          </w:rPr>
          <w:fldChar w:fldCharType="end"/>
        </w:r>
      </w:hyperlink>
    </w:p>
    <w:p w14:paraId="25C7BFEE" w14:textId="68F09946" w:rsidR="005B656B" w:rsidRDefault="00000000" w:rsidP="00ED0618">
      <w:pPr>
        <w:pStyle w:val="TOC1"/>
        <w:rPr>
          <w:rFonts w:asciiTheme="minorHAnsi" w:eastAsiaTheme="minorEastAsia" w:hAnsiTheme="minorHAnsi" w:cstheme="minorBidi"/>
          <w:noProof/>
          <w:kern w:val="0"/>
          <w:sz w:val="22"/>
          <w:szCs w:val="22"/>
        </w:rPr>
      </w:pPr>
      <w:hyperlink w:anchor="_Toc20321535" w:history="1">
        <w:r w:rsidR="005B656B" w:rsidRPr="00E23B30">
          <w:rPr>
            <w:rStyle w:val="Hyperlink"/>
            <w:noProof/>
          </w:rPr>
          <w:t>6.4</w:t>
        </w:r>
        <w:r w:rsidR="005B656B">
          <w:rPr>
            <w:rFonts w:asciiTheme="minorHAnsi" w:eastAsiaTheme="minorEastAsia" w:hAnsiTheme="minorHAnsi" w:cstheme="minorBidi"/>
            <w:noProof/>
            <w:kern w:val="0"/>
            <w:sz w:val="22"/>
            <w:szCs w:val="22"/>
          </w:rPr>
          <w:tab/>
        </w:r>
        <w:r w:rsidR="005B656B" w:rsidRPr="00E23B30">
          <w:rPr>
            <w:rStyle w:val="Hyperlink"/>
            <w:noProof/>
          </w:rPr>
          <w:t>TRIGGER EVENTS AND MESSAGE DEFINITIONS</w:t>
        </w:r>
        <w:r w:rsidR="005B656B">
          <w:rPr>
            <w:noProof/>
            <w:webHidden/>
          </w:rPr>
          <w:tab/>
        </w:r>
        <w:r w:rsidR="005B656B">
          <w:rPr>
            <w:noProof/>
            <w:webHidden/>
          </w:rPr>
          <w:fldChar w:fldCharType="begin"/>
        </w:r>
        <w:r w:rsidR="005B656B">
          <w:rPr>
            <w:noProof/>
            <w:webHidden/>
          </w:rPr>
          <w:instrText xml:space="preserve"> PAGEREF _Toc20321535 \h </w:instrText>
        </w:r>
        <w:r w:rsidR="005B656B">
          <w:rPr>
            <w:noProof/>
            <w:webHidden/>
          </w:rPr>
        </w:r>
        <w:r w:rsidR="005B656B">
          <w:rPr>
            <w:noProof/>
            <w:webHidden/>
          </w:rPr>
          <w:fldChar w:fldCharType="separate"/>
        </w:r>
        <w:r w:rsidR="009E18AD">
          <w:rPr>
            <w:noProof/>
            <w:webHidden/>
          </w:rPr>
          <w:t>4</w:t>
        </w:r>
        <w:r w:rsidR="005B656B">
          <w:rPr>
            <w:noProof/>
            <w:webHidden/>
          </w:rPr>
          <w:fldChar w:fldCharType="end"/>
        </w:r>
      </w:hyperlink>
    </w:p>
    <w:p w14:paraId="7B1AD4F0" w14:textId="19C87D2B" w:rsidR="005B656B" w:rsidRDefault="00000000" w:rsidP="00ED0618">
      <w:pPr>
        <w:pStyle w:val="TOC2"/>
        <w:rPr>
          <w:rFonts w:asciiTheme="minorHAnsi" w:eastAsiaTheme="minorEastAsia" w:hAnsiTheme="minorHAnsi" w:cstheme="minorBidi"/>
          <w:noProof/>
          <w:kern w:val="0"/>
          <w:sz w:val="22"/>
          <w:szCs w:val="22"/>
        </w:rPr>
      </w:pPr>
      <w:hyperlink w:anchor="_Toc20321536" w:history="1">
        <w:r w:rsidR="005B656B" w:rsidRPr="00E23B30">
          <w:rPr>
            <w:rStyle w:val="Hyperlink"/>
            <w:noProof/>
          </w:rPr>
          <w:t>6.4.1</w:t>
        </w:r>
        <w:r w:rsidR="005B656B">
          <w:rPr>
            <w:rFonts w:asciiTheme="minorHAnsi" w:eastAsiaTheme="minorEastAsia" w:hAnsiTheme="minorHAnsi" w:cstheme="minorBidi"/>
            <w:noProof/>
            <w:kern w:val="0"/>
            <w:sz w:val="22"/>
            <w:szCs w:val="22"/>
          </w:rPr>
          <w:tab/>
        </w:r>
        <w:r w:rsidR="005B656B" w:rsidRPr="00E23B30">
          <w:rPr>
            <w:rStyle w:val="Hyperlink"/>
            <w:noProof/>
          </w:rPr>
          <w:t>BAR/ACK - Add Patient Account (Event P01)</w:t>
        </w:r>
        <w:r w:rsidR="005B656B">
          <w:rPr>
            <w:noProof/>
            <w:webHidden/>
          </w:rPr>
          <w:tab/>
        </w:r>
        <w:r w:rsidR="005B656B">
          <w:rPr>
            <w:noProof/>
            <w:webHidden/>
          </w:rPr>
          <w:fldChar w:fldCharType="begin"/>
        </w:r>
        <w:r w:rsidR="005B656B">
          <w:rPr>
            <w:noProof/>
            <w:webHidden/>
          </w:rPr>
          <w:instrText xml:space="preserve"> PAGEREF _Toc20321536 \h </w:instrText>
        </w:r>
        <w:r w:rsidR="005B656B">
          <w:rPr>
            <w:noProof/>
            <w:webHidden/>
          </w:rPr>
        </w:r>
        <w:r w:rsidR="005B656B">
          <w:rPr>
            <w:noProof/>
            <w:webHidden/>
          </w:rPr>
          <w:fldChar w:fldCharType="separate"/>
        </w:r>
        <w:r w:rsidR="009E18AD">
          <w:rPr>
            <w:noProof/>
            <w:webHidden/>
          </w:rPr>
          <w:t>4</w:t>
        </w:r>
        <w:r w:rsidR="005B656B">
          <w:rPr>
            <w:noProof/>
            <w:webHidden/>
          </w:rPr>
          <w:fldChar w:fldCharType="end"/>
        </w:r>
      </w:hyperlink>
    </w:p>
    <w:p w14:paraId="4F680654" w14:textId="4EE29EFE" w:rsidR="005B656B" w:rsidRDefault="00000000" w:rsidP="00ED0618">
      <w:pPr>
        <w:pStyle w:val="TOC2"/>
        <w:rPr>
          <w:rFonts w:asciiTheme="minorHAnsi" w:eastAsiaTheme="minorEastAsia" w:hAnsiTheme="minorHAnsi" w:cstheme="minorBidi"/>
          <w:noProof/>
          <w:kern w:val="0"/>
          <w:sz w:val="22"/>
          <w:szCs w:val="22"/>
        </w:rPr>
      </w:pPr>
      <w:hyperlink w:anchor="_Toc20321537" w:history="1">
        <w:r w:rsidR="005B656B" w:rsidRPr="00E23B30">
          <w:rPr>
            <w:rStyle w:val="Hyperlink"/>
            <w:noProof/>
          </w:rPr>
          <w:t>6.4.2</w:t>
        </w:r>
        <w:r w:rsidR="005B656B">
          <w:rPr>
            <w:rFonts w:asciiTheme="minorHAnsi" w:eastAsiaTheme="minorEastAsia" w:hAnsiTheme="minorHAnsi" w:cstheme="minorBidi"/>
            <w:noProof/>
            <w:kern w:val="0"/>
            <w:sz w:val="22"/>
            <w:szCs w:val="22"/>
          </w:rPr>
          <w:tab/>
        </w:r>
        <w:r w:rsidR="005B656B" w:rsidRPr="00E23B30">
          <w:rPr>
            <w:rStyle w:val="Hyperlink"/>
            <w:noProof/>
          </w:rPr>
          <w:t>BAR/ACK - Purge Patient Accounts (Event P02)</w:t>
        </w:r>
        <w:r w:rsidR="005B656B">
          <w:rPr>
            <w:noProof/>
            <w:webHidden/>
          </w:rPr>
          <w:tab/>
        </w:r>
        <w:r w:rsidR="005B656B">
          <w:rPr>
            <w:noProof/>
            <w:webHidden/>
          </w:rPr>
          <w:fldChar w:fldCharType="begin"/>
        </w:r>
        <w:r w:rsidR="005B656B">
          <w:rPr>
            <w:noProof/>
            <w:webHidden/>
          </w:rPr>
          <w:instrText xml:space="preserve"> PAGEREF _Toc20321537 \h </w:instrText>
        </w:r>
        <w:r w:rsidR="005B656B">
          <w:rPr>
            <w:noProof/>
            <w:webHidden/>
          </w:rPr>
        </w:r>
        <w:r w:rsidR="005B656B">
          <w:rPr>
            <w:noProof/>
            <w:webHidden/>
          </w:rPr>
          <w:fldChar w:fldCharType="separate"/>
        </w:r>
        <w:r w:rsidR="009E18AD">
          <w:rPr>
            <w:noProof/>
            <w:webHidden/>
          </w:rPr>
          <w:t>6</w:t>
        </w:r>
        <w:r w:rsidR="005B656B">
          <w:rPr>
            <w:noProof/>
            <w:webHidden/>
          </w:rPr>
          <w:fldChar w:fldCharType="end"/>
        </w:r>
      </w:hyperlink>
    </w:p>
    <w:p w14:paraId="64C7AA31" w14:textId="2EFF5641" w:rsidR="005B656B" w:rsidRDefault="00000000" w:rsidP="00ED0618">
      <w:pPr>
        <w:pStyle w:val="TOC2"/>
        <w:rPr>
          <w:rFonts w:asciiTheme="minorHAnsi" w:eastAsiaTheme="minorEastAsia" w:hAnsiTheme="minorHAnsi" w:cstheme="minorBidi"/>
          <w:noProof/>
          <w:kern w:val="0"/>
          <w:sz w:val="22"/>
          <w:szCs w:val="22"/>
        </w:rPr>
      </w:pPr>
      <w:hyperlink w:anchor="_Toc20321538" w:history="1">
        <w:r w:rsidR="005B656B" w:rsidRPr="00E23B30">
          <w:rPr>
            <w:rStyle w:val="Hyperlink"/>
            <w:noProof/>
          </w:rPr>
          <w:t>6.4.3</w:t>
        </w:r>
        <w:r w:rsidR="005B656B">
          <w:rPr>
            <w:rFonts w:asciiTheme="minorHAnsi" w:eastAsiaTheme="minorEastAsia" w:hAnsiTheme="minorHAnsi" w:cstheme="minorBidi"/>
            <w:noProof/>
            <w:kern w:val="0"/>
            <w:sz w:val="22"/>
            <w:szCs w:val="22"/>
          </w:rPr>
          <w:tab/>
        </w:r>
        <w:r w:rsidR="005B656B" w:rsidRPr="00E23B30">
          <w:rPr>
            <w:rStyle w:val="Hyperlink"/>
            <w:noProof/>
          </w:rPr>
          <w:t>DFT/ACK - Post Detail Financial Transactions (Event P03)</w:t>
        </w:r>
        <w:r w:rsidR="005B656B">
          <w:rPr>
            <w:noProof/>
            <w:webHidden/>
          </w:rPr>
          <w:tab/>
        </w:r>
        <w:r w:rsidR="005B656B">
          <w:rPr>
            <w:noProof/>
            <w:webHidden/>
          </w:rPr>
          <w:fldChar w:fldCharType="begin"/>
        </w:r>
        <w:r w:rsidR="005B656B">
          <w:rPr>
            <w:noProof/>
            <w:webHidden/>
          </w:rPr>
          <w:instrText xml:space="preserve"> PAGEREF _Toc20321538 \h </w:instrText>
        </w:r>
        <w:r w:rsidR="005B656B">
          <w:rPr>
            <w:noProof/>
            <w:webHidden/>
          </w:rPr>
        </w:r>
        <w:r w:rsidR="005B656B">
          <w:rPr>
            <w:noProof/>
            <w:webHidden/>
          </w:rPr>
          <w:fldChar w:fldCharType="separate"/>
        </w:r>
        <w:r w:rsidR="009E18AD">
          <w:rPr>
            <w:noProof/>
            <w:webHidden/>
          </w:rPr>
          <w:t>8</w:t>
        </w:r>
        <w:r w:rsidR="005B656B">
          <w:rPr>
            <w:noProof/>
            <w:webHidden/>
          </w:rPr>
          <w:fldChar w:fldCharType="end"/>
        </w:r>
      </w:hyperlink>
    </w:p>
    <w:p w14:paraId="5AD9064C" w14:textId="606D8C89" w:rsidR="005B656B" w:rsidRDefault="00000000" w:rsidP="00ED0618">
      <w:pPr>
        <w:pStyle w:val="TOC2"/>
        <w:rPr>
          <w:rFonts w:asciiTheme="minorHAnsi" w:eastAsiaTheme="minorEastAsia" w:hAnsiTheme="minorHAnsi" w:cstheme="minorBidi"/>
          <w:noProof/>
          <w:kern w:val="0"/>
          <w:sz w:val="22"/>
          <w:szCs w:val="22"/>
        </w:rPr>
      </w:pPr>
      <w:hyperlink w:anchor="_Toc20321539" w:history="1">
        <w:r w:rsidR="005B656B" w:rsidRPr="00E23B30">
          <w:rPr>
            <w:rStyle w:val="Hyperlink"/>
            <w:noProof/>
          </w:rPr>
          <w:t>6.4.4</w:t>
        </w:r>
        <w:r w:rsidR="005B656B">
          <w:rPr>
            <w:rFonts w:asciiTheme="minorHAnsi" w:eastAsiaTheme="minorEastAsia" w:hAnsiTheme="minorHAnsi" w:cstheme="minorBidi"/>
            <w:noProof/>
            <w:kern w:val="0"/>
            <w:sz w:val="22"/>
            <w:szCs w:val="22"/>
          </w:rPr>
          <w:tab/>
        </w:r>
        <w:r w:rsidR="005B656B" w:rsidRPr="00E23B30">
          <w:rPr>
            <w:rStyle w:val="Hyperlink"/>
            <w:noProof/>
          </w:rPr>
          <w:t>QRY/DSR - Generate Bills And Accounts Receivable Statements (Event P04)</w:t>
        </w:r>
        <w:r w:rsidR="005B656B">
          <w:rPr>
            <w:noProof/>
            <w:webHidden/>
          </w:rPr>
          <w:tab/>
        </w:r>
        <w:r w:rsidR="005B656B">
          <w:rPr>
            <w:noProof/>
            <w:webHidden/>
          </w:rPr>
          <w:fldChar w:fldCharType="begin"/>
        </w:r>
        <w:r w:rsidR="005B656B">
          <w:rPr>
            <w:noProof/>
            <w:webHidden/>
          </w:rPr>
          <w:instrText xml:space="preserve"> PAGEREF _Toc20321539 \h </w:instrText>
        </w:r>
        <w:r w:rsidR="005B656B">
          <w:rPr>
            <w:noProof/>
            <w:webHidden/>
          </w:rPr>
        </w:r>
        <w:r w:rsidR="005B656B">
          <w:rPr>
            <w:noProof/>
            <w:webHidden/>
          </w:rPr>
          <w:fldChar w:fldCharType="separate"/>
        </w:r>
        <w:r w:rsidR="009E18AD">
          <w:rPr>
            <w:noProof/>
            <w:webHidden/>
          </w:rPr>
          <w:t>12</w:t>
        </w:r>
        <w:r w:rsidR="005B656B">
          <w:rPr>
            <w:noProof/>
            <w:webHidden/>
          </w:rPr>
          <w:fldChar w:fldCharType="end"/>
        </w:r>
      </w:hyperlink>
    </w:p>
    <w:p w14:paraId="52D36C0C" w14:textId="75B013D7" w:rsidR="005B656B" w:rsidRDefault="00000000" w:rsidP="00ED0618">
      <w:pPr>
        <w:pStyle w:val="TOC2"/>
        <w:rPr>
          <w:rFonts w:asciiTheme="minorHAnsi" w:eastAsiaTheme="minorEastAsia" w:hAnsiTheme="minorHAnsi" w:cstheme="minorBidi"/>
          <w:noProof/>
          <w:kern w:val="0"/>
          <w:sz w:val="22"/>
          <w:szCs w:val="22"/>
        </w:rPr>
      </w:pPr>
      <w:hyperlink w:anchor="_Toc20321540" w:history="1">
        <w:r w:rsidR="005B656B" w:rsidRPr="00E23B30">
          <w:rPr>
            <w:rStyle w:val="Hyperlink"/>
            <w:noProof/>
          </w:rPr>
          <w:t>6.4.5</w:t>
        </w:r>
        <w:r w:rsidR="005B656B">
          <w:rPr>
            <w:rFonts w:asciiTheme="minorHAnsi" w:eastAsiaTheme="minorEastAsia" w:hAnsiTheme="minorHAnsi" w:cstheme="minorBidi"/>
            <w:noProof/>
            <w:kern w:val="0"/>
            <w:sz w:val="22"/>
            <w:szCs w:val="22"/>
          </w:rPr>
          <w:tab/>
        </w:r>
        <w:r w:rsidR="005B656B" w:rsidRPr="00E23B30">
          <w:rPr>
            <w:rStyle w:val="Hyperlink"/>
            <w:noProof/>
          </w:rPr>
          <w:t>BAR/ACK - Update Account (Event P05)</w:t>
        </w:r>
        <w:r w:rsidR="005B656B">
          <w:rPr>
            <w:noProof/>
            <w:webHidden/>
          </w:rPr>
          <w:tab/>
        </w:r>
        <w:r w:rsidR="005B656B">
          <w:rPr>
            <w:noProof/>
            <w:webHidden/>
          </w:rPr>
          <w:fldChar w:fldCharType="begin"/>
        </w:r>
        <w:r w:rsidR="005B656B">
          <w:rPr>
            <w:noProof/>
            <w:webHidden/>
          </w:rPr>
          <w:instrText xml:space="preserve"> PAGEREF _Toc20321540 \h </w:instrText>
        </w:r>
        <w:r w:rsidR="005B656B">
          <w:rPr>
            <w:noProof/>
            <w:webHidden/>
          </w:rPr>
        </w:r>
        <w:r w:rsidR="005B656B">
          <w:rPr>
            <w:noProof/>
            <w:webHidden/>
          </w:rPr>
          <w:fldChar w:fldCharType="separate"/>
        </w:r>
        <w:r w:rsidR="009E18AD">
          <w:rPr>
            <w:noProof/>
            <w:webHidden/>
          </w:rPr>
          <w:t>12</w:t>
        </w:r>
        <w:r w:rsidR="005B656B">
          <w:rPr>
            <w:noProof/>
            <w:webHidden/>
          </w:rPr>
          <w:fldChar w:fldCharType="end"/>
        </w:r>
      </w:hyperlink>
    </w:p>
    <w:p w14:paraId="13E4EB6B" w14:textId="41B77B7C" w:rsidR="005B656B" w:rsidRDefault="00000000" w:rsidP="00ED0618">
      <w:pPr>
        <w:pStyle w:val="TOC2"/>
        <w:rPr>
          <w:rFonts w:asciiTheme="minorHAnsi" w:eastAsiaTheme="minorEastAsia" w:hAnsiTheme="minorHAnsi" w:cstheme="minorBidi"/>
          <w:noProof/>
          <w:kern w:val="0"/>
          <w:sz w:val="22"/>
          <w:szCs w:val="22"/>
        </w:rPr>
      </w:pPr>
      <w:hyperlink w:anchor="_Toc20321541" w:history="1">
        <w:r w:rsidR="005B656B" w:rsidRPr="00E23B30">
          <w:rPr>
            <w:rStyle w:val="Hyperlink"/>
            <w:noProof/>
          </w:rPr>
          <w:t>6.4.6</w:t>
        </w:r>
        <w:r w:rsidR="005B656B">
          <w:rPr>
            <w:rFonts w:asciiTheme="minorHAnsi" w:eastAsiaTheme="minorEastAsia" w:hAnsiTheme="minorHAnsi" w:cstheme="minorBidi"/>
            <w:noProof/>
            <w:kern w:val="0"/>
            <w:sz w:val="22"/>
            <w:szCs w:val="22"/>
          </w:rPr>
          <w:tab/>
        </w:r>
        <w:r w:rsidR="005B656B" w:rsidRPr="00E23B30">
          <w:rPr>
            <w:rStyle w:val="Hyperlink"/>
            <w:noProof/>
          </w:rPr>
          <w:t>BAR/ACK - End Account (event P06)</w:t>
        </w:r>
        <w:r w:rsidR="005B656B">
          <w:rPr>
            <w:noProof/>
            <w:webHidden/>
          </w:rPr>
          <w:tab/>
        </w:r>
        <w:r w:rsidR="005B656B">
          <w:rPr>
            <w:noProof/>
            <w:webHidden/>
          </w:rPr>
          <w:fldChar w:fldCharType="begin"/>
        </w:r>
        <w:r w:rsidR="005B656B">
          <w:rPr>
            <w:noProof/>
            <w:webHidden/>
          </w:rPr>
          <w:instrText xml:space="preserve"> PAGEREF _Toc20321541 \h </w:instrText>
        </w:r>
        <w:r w:rsidR="005B656B">
          <w:rPr>
            <w:noProof/>
            <w:webHidden/>
          </w:rPr>
        </w:r>
        <w:r w:rsidR="005B656B">
          <w:rPr>
            <w:noProof/>
            <w:webHidden/>
          </w:rPr>
          <w:fldChar w:fldCharType="separate"/>
        </w:r>
        <w:r w:rsidR="009E18AD">
          <w:rPr>
            <w:noProof/>
            <w:webHidden/>
          </w:rPr>
          <w:t>14</w:t>
        </w:r>
        <w:r w:rsidR="005B656B">
          <w:rPr>
            <w:noProof/>
            <w:webHidden/>
          </w:rPr>
          <w:fldChar w:fldCharType="end"/>
        </w:r>
      </w:hyperlink>
    </w:p>
    <w:p w14:paraId="5028204B" w14:textId="70E100C2" w:rsidR="005B656B" w:rsidRDefault="00000000" w:rsidP="00ED0618">
      <w:pPr>
        <w:pStyle w:val="TOC2"/>
        <w:rPr>
          <w:rFonts w:asciiTheme="minorHAnsi" w:eastAsiaTheme="minorEastAsia" w:hAnsiTheme="minorHAnsi" w:cstheme="minorBidi"/>
          <w:noProof/>
          <w:kern w:val="0"/>
          <w:sz w:val="22"/>
          <w:szCs w:val="22"/>
        </w:rPr>
      </w:pPr>
      <w:hyperlink w:anchor="_Toc20321542" w:history="1">
        <w:r w:rsidR="005B656B" w:rsidRPr="00E23B30">
          <w:rPr>
            <w:rStyle w:val="Hyperlink"/>
            <w:noProof/>
          </w:rPr>
          <w:t>6.4.7</w:t>
        </w:r>
        <w:r w:rsidR="005B656B">
          <w:rPr>
            <w:rFonts w:asciiTheme="minorHAnsi" w:eastAsiaTheme="minorEastAsia" w:hAnsiTheme="minorHAnsi" w:cstheme="minorBidi"/>
            <w:noProof/>
            <w:kern w:val="0"/>
            <w:sz w:val="22"/>
            <w:szCs w:val="22"/>
          </w:rPr>
          <w:tab/>
        </w:r>
        <w:r w:rsidR="005B656B" w:rsidRPr="00E23B30">
          <w:rPr>
            <w:rStyle w:val="Hyperlink"/>
            <w:noProof/>
          </w:rPr>
          <w:t>BAR/ACK - Transmit Ambulatory Payment Classification (APC) Groups (Event P10)</w:t>
        </w:r>
        <w:r w:rsidR="005B656B">
          <w:rPr>
            <w:noProof/>
            <w:webHidden/>
          </w:rPr>
          <w:tab/>
        </w:r>
        <w:r w:rsidR="005B656B">
          <w:rPr>
            <w:noProof/>
            <w:webHidden/>
          </w:rPr>
          <w:fldChar w:fldCharType="begin"/>
        </w:r>
        <w:r w:rsidR="005B656B">
          <w:rPr>
            <w:noProof/>
            <w:webHidden/>
          </w:rPr>
          <w:instrText xml:space="preserve"> PAGEREF _Toc20321542 \h </w:instrText>
        </w:r>
        <w:r w:rsidR="005B656B">
          <w:rPr>
            <w:noProof/>
            <w:webHidden/>
          </w:rPr>
        </w:r>
        <w:r w:rsidR="005B656B">
          <w:rPr>
            <w:noProof/>
            <w:webHidden/>
          </w:rPr>
          <w:fldChar w:fldCharType="separate"/>
        </w:r>
        <w:r w:rsidR="009E18AD">
          <w:rPr>
            <w:noProof/>
            <w:webHidden/>
          </w:rPr>
          <w:t>15</w:t>
        </w:r>
        <w:r w:rsidR="005B656B">
          <w:rPr>
            <w:noProof/>
            <w:webHidden/>
          </w:rPr>
          <w:fldChar w:fldCharType="end"/>
        </w:r>
      </w:hyperlink>
    </w:p>
    <w:p w14:paraId="2E6BAE78" w14:textId="754BB463" w:rsidR="005B656B" w:rsidRDefault="00000000" w:rsidP="00ED0618">
      <w:pPr>
        <w:pStyle w:val="TOC2"/>
        <w:rPr>
          <w:rFonts w:asciiTheme="minorHAnsi" w:eastAsiaTheme="minorEastAsia" w:hAnsiTheme="minorHAnsi" w:cstheme="minorBidi"/>
          <w:noProof/>
          <w:kern w:val="0"/>
          <w:sz w:val="22"/>
          <w:szCs w:val="22"/>
        </w:rPr>
      </w:pPr>
      <w:hyperlink w:anchor="_Toc20321543" w:history="1">
        <w:r w:rsidR="005B656B" w:rsidRPr="00E23B30">
          <w:rPr>
            <w:rStyle w:val="Hyperlink"/>
            <w:noProof/>
          </w:rPr>
          <w:t>6.4.8</w:t>
        </w:r>
        <w:r w:rsidR="005B656B">
          <w:rPr>
            <w:rFonts w:asciiTheme="minorHAnsi" w:eastAsiaTheme="minorEastAsia" w:hAnsiTheme="minorHAnsi" w:cstheme="minorBidi"/>
            <w:noProof/>
            <w:kern w:val="0"/>
            <w:sz w:val="22"/>
            <w:szCs w:val="22"/>
          </w:rPr>
          <w:tab/>
        </w:r>
        <w:r w:rsidR="005B656B" w:rsidRPr="00E23B30">
          <w:rPr>
            <w:rStyle w:val="Hyperlink"/>
            <w:noProof/>
          </w:rPr>
          <w:t>DFT/ACK - Post Detail Financial Transactions - Expanded (Event P11)</w:t>
        </w:r>
        <w:r w:rsidR="005B656B">
          <w:rPr>
            <w:noProof/>
            <w:webHidden/>
          </w:rPr>
          <w:tab/>
        </w:r>
        <w:r w:rsidR="005B656B">
          <w:rPr>
            <w:noProof/>
            <w:webHidden/>
          </w:rPr>
          <w:fldChar w:fldCharType="begin"/>
        </w:r>
        <w:r w:rsidR="005B656B">
          <w:rPr>
            <w:noProof/>
            <w:webHidden/>
          </w:rPr>
          <w:instrText xml:space="preserve"> PAGEREF _Toc20321543 \h </w:instrText>
        </w:r>
        <w:r w:rsidR="005B656B">
          <w:rPr>
            <w:noProof/>
            <w:webHidden/>
          </w:rPr>
        </w:r>
        <w:r w:rsidR="005B656B">
          <w:rPr>
            <w:noProof/>
            <w:webHidden/>
          </w:rPr>
          <w:fldChar w:fldCharType="separate"/>
        </w:r>
        <w:r w:rsidR="009E18AD">
          <w:rPr>
            <w:noProof/>
            <w:webHidden/>
          </w:rPr>
          <w:t>17</w:t>
        </w:r>
        <w:r w:rsidR="005B656B">
          <w:rPr>
            <w:noProof/>
            <w:webHidden/>
          </w:rPr>
          <w:fldChar w:fldCharType="end"/>
        </w:r>
      </w:hyperlink>
    </w:p>
    <w:p w14:paraId="74110789" w14:textId="5C73E173" w:rsidR="005B656B" w:rsidRDefault="00000000" w:rsidP="00ED0618">
      <w:pPr>
        <w:pStyle w:val="TOC2"/>
        <w:rPr>
          <w:rFonts w:asciiTheme="minorHAnsi" w:eastAsiaTheme="minorEastAsia" w:hAnsiTheme="minorHAnsi" w:cstheme="minorBidi"/>
          <w:noProof/>
          <w:kern w:val="0"/>
          <w:sz w:val="22"/>
          <w:szCs w:val="22"/>
        </w:rPr>
      </w:pPr>
      <w:hyperlink w:anchor="_Toc20321544" w:history="1">
        <w:r w:rsidR="005B656B" w:rsidRPr="00E23B30">
          <w:rPr>
            <w:rStyle w:val="Hyperlink"/>
            <w:noProof/>
          </w:rPr>
          <w:t>6.4.9</w:t>
        </w:r>
        <w:r w:rsidR="005B656B">
          <w:rPr>
            <w:rFonts w:asciiTheme="minorHAnsi" w:eastAsiaTheme="minorEastAsia" w:hAnsiTheme="minorHAnsi" w:cstheme="minorBidi"/>
            <w:noProof/>
            <w:kern w:val="0"/>
            <w:sz w:val="22"/>
            <w:szCs w:val="22"/>
          </w:rPr>
          <w:tab/>
        </w:r>
        <w:r w:rsidR="005B656B" w:rsidRPr="00E23B30">
          <w:rPr>
            <w:rStyle w:val="Hyperlink"/>
            <w:noProof/>
          </w:rPr>
          <w:t>BAR/ACK - Update Diagnosis/Procedure (Event P12)</w:t>
        </w:r>
        <w:r w:rsidR="005B656B">
          <w:rPr>
            <w:noProof/>
            <w:webHidden/>
          </w:rPr>
          <w:tab/>
        </w:r>
        <w:r w:rsidR="005B656B">
          <w:rPr>
            <w:noProof/>
            <w:webHidden/>
          </w:rPr>
          <w:fldChar w:fldCharType="begin"/>
        </w:r>
        <w:r w:rsidR="005B656B">
          <w:rPr>
            <w:noProof/>
            <w:webHidden/>
          </w:rPr>
          <w:instrText xml:space="preserve"> PAGEREF _Toc20321544 \h </w:instrText>
        </w:r>
        <w:r w:rsidR="005B656B">
          <w:rPr>
            <w:noProof/>
            <w:webHidden/>
          </w:rPr>
        </w:r>
        <w:r w:rsidR="005B656B">
          <w:rPr>
            <w:noProof/>
            <w:webHidden/>
          </w:rPr>
          <w:fldChar w:fldCharType="separate"/>
        </w:r>
        <w:r w:rsidR="009E18AD">
          <w:rPr>
            <w:noProof/>
            <w:webHidden/>
          </w:rPr>
          <w:t>21</w:t>
        </w:r>
        <w:r w:rsidR="005B656B">
          <w:rPr>
            <w:noProof/>
            <w:webHidden/>
          </w:rPr>
          <w:fldChar w:fldCharType="end"/>
        </w:r>
      </w:hyperlink>
    </w:p>
    <w:p w14:paraId="4C5AF9B8" w14:textId="71D82B95" w:rsidR="005B656B" w:rsidRDefault="00000000" w:rsidP="00ED0618">
      <w:pPr>
        <w:pStyle w:val="TOC1"/>
        <w:rPr>
          <w:rFonts w:asciiTheme="minorHAnsi" w:eastAsiaTheme="minorEastAsia" w:hAnsiTheme="minorHAnsi" w:cstheme="minorBidi"/>
          <w:noProof/>
          <w:kern w:val="0"/>
          <w:sz w:val="22"/>
          <w:szCs w:val="22"/>
        </w:rPr>
      </w:pPr>
      <w:hyperlink w:anchor="_Toc20321545" w:history="1">
        <w:r w:rsidR="005B656B" w:rsidRPr="00E23B30">
          <w:rPr>
            <w:rStyle w:val="Hyperlink"/>
            <w:noProof/>
          </w:rPr>
          <w:t>6.5</w:t>
        </w:r>
        <w:r w:rsidR="005B656B">
          <w:rPr>
            <w:rFonts w:asciiTheme="minorHAnsi" w:eastAsiaTheme="minorEastAsia" w:hAnsiTheme="minorHAnsi" w:cstheme="minorBidi"/>
            <w:noProof/>
            <w:kern w:val="0"/>
            <w:sz w:val="22"/>
            <w:szCs w:val="22"/>
          </w:rPr>
          <w:tab/>
        </w:r>
        <w:r w:rsidR="005B656B" w:rsidRPr="00E23B30">
          <w:rPr>
            <w:rStyle w:val="Hyperlink"/>
            <w:noProof/>
          </w:rPr>
          <w:t>MESSAGE SEGMENTS</w:t>
        </w:r>
        <w:r w:rsidR="005B656B">
          <w:rPr>
            <w:noProof/>
            <w:webHidden/>
          </w:rPr>
          <w:tab/>
        </w:r>
        <w:r w:rsidR="005B656B">
          <w:rPr>
            <w:noProof/>
            <w:webHidden/>
          </w:rPr>
          <w:fldChar w:fldCharType="begin"/>
        </w:r>
        <w:r w:rsidR="005B656B">
          <w:rPr>
            <w:noProof/>
            <w:webHidden/>
          </w:rPr>
          <w:instrText xml:space="preserve"> PAGEREF _Toc20321545 \h </w:instrText>
        </w:r>
        <w:r w:rsidR="005B656B">
          <w:rPr>
            <w:noProof/>
            <w:webHidden/>
          </w:rPr>
        </w:r>
        <w:r w:rsidR="005B656B">
          <w:rPr>
            <w:noProof/>
            <w:webHidden/>
          </w:rPr>
          <w:fldChar w:fldCharType="separate"/>
        </w:r>
        <w:r w:rsidR="009E18AD">
          <w:rPr>
            <w:noProof/>
            <w:webHidden/>
          </w:rPr>
          <w:t>23</w:t>
        </w:r>
        <w:r w:rsidR="005B656B">
          <w:rPr>
            <w:noProof/>
            <w:webHidden/>
          </w:rPr>
          <w:fldChar w:fldCharType="end"/>
        </w:r>
      </w:hyperlink>
    </w:p>
    <w:p w14:paraId="592AF7DC" w14:textId="41FA36FE" w:rsidR="005B656B" w:rsidRDefault="00000000" w:rsidP="00ED0618">
      <w:pPr>
        <w:pStyle w:val="TOC2"/>
        <w:rPr>
          <w:rFonts w:asciiTheme="minorHAnsi" w:eastAsiaTheme="minorEastAsia" w:hAnsiTheme="minorHAnsi" w:cstheme="minorBidi"/>
          <w:noProof/>
          <w:kern w:val="0"/>
          <w:sz w:val="22"/>
          <w:szCs w:val="22"/>
        </w:rPr>
      </w:pPr>
      <w:hyperlink w:anchor="_Toc20321546" w:history="1">
        <w:r w:rsidR="005B656B" w:rsidRPr="00E23B30">
          <w:rPr>
            <w:rStyle w:val="Hyperlink"/>
            <w:noProof/>
          </w:rPr>
          <w:t>6.5.1</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FT1 </w:t>
        </w:r>
        <w:r w:rsidR="005B656B" w:rsidRPr="00E23B30">
          <w:rPr>
            <w:rStyle w:val="Hyperlink"/>
            <w:noProof/>
          </w:rPr>
          <w:noBreakHyphen/>
          <w:t xml:space="preserve"> Financial Transaction Segment</w:t>
        </w:r>
        <w:r w:rsidR="005B656B">
          <w:rPr>
            <w:noProof/>
            <w:webHidden/>
          </w:rPr>
          <w:tab/>
        </w:r>
        <w:r w:rsidR="005B656B">
          <w:rPr>
            <w:noProof/>
            <w:webHidden/>
          </w:rPr>
          <w:fldChar w:fldCharType="begin"/>
        </w:r>
        <w:r w:rsidR="005B656B">
          <w:rPr>
            <w:noProof/>
            <w:webHidden/>
          </w:rPr>
          <w:instrText xml:space="preserve"> PAGEREF _Toc20321546 \h </w:instrText>
        </w:r>
        <w:r w:rsidR="005B656B">
          <w:rPr>
            <w:noProof/>
            <w:webHidden/>
          </w:rPr>
        </w:r>
        <w:r w:rsidR="005B656B">
          <w:rPr>
            <w:noProof/>
            <w:webHidden/>
          </w:rPr>
          <w:fldChar w:fldCharType="separate"/>
        </w:r>
        <w:r w:rsidR="009E18AD">
          <w:rPr>
            <w:noProof/>
            <w:webHidden/>
          </w:rPr>
          <w:t>23</w:t>
        </w:r>
        <w:r w:rsidR="005B656B">
          <w:rPr>
            <w:noProof/>
            <w:webHidden/>
          </w:rPr>
          <w:fldChar w:fldCharType="end"/>
        </w:r>
      </w:hyperlink>
    </w:p>
    <w:p w14:paraId="6073A1F7" w14:textId="5BF4F9D6" w:rsidR="005B656B" w:rsidRDefault="00000000" w:rsidP="00ED0618">
      <w:pPr>
        <w:pStyle w:val="TOC2"/>
        <w:rPr>
          <w:rFonts w:asciiTheme="minorHAnsi" w:eastAsiaTheme="minorEastAsia" w:hAnsiTheme="minorHAnsi" w:cstheme="minorBidi"/>
          <w:noProof/>
          <w:kern w:val="0"/>
          <w:sz w:val="22"/>
          <w:szCs w:val="22"/>
        </w:rPr>
      </w:pPr>
      <w:hyperlink w:anchor="_Toc20321547" w:history="1">
        <w:r w:rsidR="005B656B" w:rsidRPr="00E23B30">
          <w:rPr>
            <w:rStyle w:val="Hyperlink"/>
            <w:noProof/>
          </w:rPr>
          <w:t>6.5.2</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DG1 </w:t>
        </w:r>
        <w:r w:rsidR="005B656B" w:rsidRPr="00E23B30">
          <w:rPr>
            <w:rStyle w:val="Hyperlink"/>
            <w:noProof/>
          </w:rPr>
          <w:noBreakHyphen/>
          <w:t xml:space="preserve"> Diagnosis Segment</w:t>
        </w:r>
        <w:r w:rsidR="005B656B">
          <w:rPr>
            <w:noProof/>
            <w:webHidden/>
          </w:rPr>
          <w:tab/>
        </w:r>
        <w:r w:rsidR="005B656B">
          <w:rPr>
            <w:noProof/>
            <w:webHidden/>
          </w:rPr>
          <w:fldChar w:fldCharType="begin"/>
        </w:r>
        <w:r w:rsidR="005B656B">
          <w:rPr>
            <w:noProof/>
            <w:webHidden/>
          </w:rPr>
          <w:instrText xml:space="preserve"> PAGEREF _Toc20321547 \h </w:instrText>
        </w:r>
        <w:r w:rsidR="005B656B">
          <w:rPr>
            <w:noProof/>
            <w:webHidden/>
          </w:rPr>
        </w:r>
        <w:r w:rsidR="005B656B">
          <w:rPr>
            <w:noProof/>
            <w:webHidden/>
          </w:rPr>
          <w:fldChar w:fldCharType="separate"/>
        </w:r>
        <w:r w:rsidR="009E18AD">
          <w:rPr>
            <w:noProof/>
            <w:webHidden/>
          </w:rPr>
          <w:t>42</w:t>
        </w:r>
        <w:r w:rsidR="005B656B">
          <w:rPr>
            <w:noProof/>
            <w:webHidden/>
          </w:rPr>
          <w:fldChar w:fldCharType="end"/>
        </w:r>
      </w:hyperlink>
    </w:p>
    <w:p w14:paraId="4F1961E9" w14:textId="7D631033" w:rsidR="005B656B" w:rsidRDefault="00000000" w:rsidP="00ED0618">
      <w:pPr>
        <w:pStyle w:val="TOC2"/>
        <w:rPr>
          <w:rFonts w:asciiTheme="minorHAnsi" w:eastAsiaTheme="minorEastAsia" w:hAnsiTheme="minorHAnsi" w:cstheme="minorBidi"/>
          <w:noProof/>
          <w:kern w:val="0"/>
          <w:sz w:val="22"/>
          <w:szCs w:val="22"/>
        </w:rPr>
      </w:pPr>
      <w:hyperlink w:anchor="_Toc20321548" w:history="1">
        <w:r w:rsidR="005B656B" w:rsidRPr="00E23B30">
          <w:rPr>
            <w:rStyle w:val="Hyperlink"/>
            <w:noProof/>
          </w:rPr>
          <w:t>6.5.3</w:t>
        </w:r>
        <w:r w:rsidR="005B656B">
          <w:rPr>
            <w:rFonts w:asciiTheme="minorHAnsi" w:eastAsiaTheme="minorEastAsia" w:hAnsiTheme="minorHAnsi" w:cstheme="minorBidi"/>
            <w:noProof/>
            <w:kern w:val="0"/>
            <w:sz w:val="22"/>
            <w:szCs w:val="22"/>
          </w:rPr>
          <w:tab/>
        </w:r>
        <w:r w:rsidR="005B656B" w:rsidRPr="00E23B30">
          <w:rPr>
            <w:rStyle w:val="Hyperlink"/>
            <w:noProof/>
          </w:rPr>
          <w:t>DRG - Diagnosis Related Group Segment</w:t>
        </w:r>
        <w:r w:rsidR="005B656B">
          <w:rPr>
            <w:noProof/>
            <w:webHidden/>
          </w:rPr>
          <w:tab/>
        </w:r>
        <w:r w:rsidR="005B656B">
          <w:rPr>
            <w:noProof/>
            <w:webHidden/>
          </w:rPr>
          <w:fldChar w:fldCharType="begin"/>
        </w:r>
        <w:r w:rsidR="005B656B">
          <w:rPr>
            <w:noProof/>
            <w:webHidden/>
          </w:rPr>
          <w:instrText xml:space="preserve"> PAGEREF _Toc20321548 \h </w:instrText>
        </w:r>
        <w:r w:rsidR="005B656B">
          <w:rPr>
            <w:noProof/>
            <w:webHidden/>
          </w:rPr>
        </w:r>
        <w:r w:rsidR="005B656B">
          <w:rPr>
            <w:noProof/>
            <w:webHidden/>
          </w:rPr>
          <w:fldChar w:fldCharType="separate"/>
        </w:r>
        <w:r w:rsidR="009E18AD">
          <w:rPr>
            <w:noProof/>
            <w:webHidden/>
          </w:rPr>
          <w:t>48</w:t>
        </w:r>
        <w:r w:rsidR="005B656B">
          <w:rPr>
            <w:noProof/>
            <w:webHidden/>
          </w:rPr>
          <w:fldChar w:fldCharType="end"/>
        </w:r>
      </w:hyperlink>
    </w:p>
    <w:p w14:paraId="1BCE180A" w14:textId="07DFD860" w:rsidR="005B656B" w:rsidRDefault="00000000" w:rsidP="00ED0618">
      <w:pPr>
        <w:pStyle w:val="TOC2"/>
        <w:rPr>
          <w:rFonts w:asciiTheme="minorHAnsi" w:eastAsiaTheme="minorEastAsia" w:hAnsiTheme="minorHAnsi" w:cstheme="minorBidi"/>
          <w:noProof/>
          <w:kern w:val="0"/>
          <w:sz w:val="22"/>
          <w:szCs w:val="22"/>
        </w:rPr>
      </w:pPr>
      <w:hyperlink w:anchor="_Toc20321549" w:history="1">
        <w:r w:rsidR="005B656B" w:rsidRPr="00E23B30">
          <w:rPr>
            <w:rStyle w:val="Hyperlink"/>
            <w:noProof/>
          </w:rPr>
          <w:t>6.5.4</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PR1 </w:t>
        </w:r>
        <w:r w:rsidR="005B656B" w:rsidRPr="00E23B30">
          <w:rPr>
            <w:rStyle w:val="Hyperlink"/>
            <w:noProof/>
          </w:rPr>
          <w:noBreakHyphen/>
          <w:t xml:space="preserve"> Procedures Segment</w:t>
        </w:r>
        <w:r w:rsidR="005B656B">
          <w:rPr>
            <w:noProof/>
            <w:webHidden/>
          </w:rPr>
          <w:tab/>
        </w:r>
        <w:r w:rsidR="005B656B">
          <w:rPr>
            <w:noProof/>
            <w:webHidden/>
          </w:rPr>
          <w:fldChar w:fldCharType="begin"/>
        </w:r>
        <w:r w:rsidR="005B656B">
          <w:rPr>
            <w:noProof/>
            <w:webHidden/>
          </w:rPr>
          <w:instrText xml:space="preserve"> PAGEREF _Toc20321549 \h </w:instrText>
        </w:r>
        <w:r w:rsidR="005B656B">
          <w:rPr>
            <w:noProof/>
            <w:webHidden/>
          </w:rPr>
        </w:r>
        <w:r w:rsidR="005B656B">
          <w:rPr>
            <w:noProof/>
            <w:webHidden/>
          </w:rPr>
          <w:fldChar w:fldCharType="separate"/>
        </w:r>
        <w:r w:rsidR="009E18AD">
          <w:rPr>
            <w:noProof/>
            <w:webHidden/>
          </w:rPr>
          <w:t>55</w:t>
        </w:r>
        <w:r w:rsidR="005B656B">
          <w:rPr>
            <w:noProof/>
            <w:webHidden/>
          </w:rPr>
          <w:fldChar w:fldCharType="end"/>
        </w:r>
      </w:hyperlink>
    </w:p>
    <w:p w14:paraId="4C7CFCCB" w14:textId="142B7053" w:rsidR="005B656B" w:rsidRDefault="00000000" w:rsidP="00ED0618">
      <w:pPr>
        <w:pStyle w:val="TOC2"/>
        <w:rPr>
          <w:rFonts w:asciiTheme="minorHAnsi" w:eastAsiaTheme="minorEastAsia" w:hAnsiTheme="minorHAnsi" w:cstheme="minorBidi"/>
          <w:noProof/>
          <w:kern w:val="0"/>
          <w:sz w:val="22"/>
          <w:szCs w:val="22"/>
        </w:rPr>
      </w:pPr>
      <w:hyperlink w:anchor="_Toc20321550" w:history="1">
        <w:r w:rsidR="005B656B" w:rsidRPr="00E23B30">
          <w:rPr>
            <w:rStyle w:val="Hyperlink"/>
            <w:noProof/>
          </w:rPr>
          <w:t>6.5.5</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GT1 </w:t>
        </w:r>
        <w:r w:rsidR="005B656B" w:rsidRPr="00E23B30">
          <w:rPr>
            <w:rStyle w:val="Hyperlink"/>
            <w:noProof/>
          </w:rPr>
          <w:noBreakHyphen/>
          <w:t xml:space="preserve"> Guarantor Segment</w:t>
        </w:r>
        <w:r w:rsidR="005B656B">
          <w:rPr>
            <w:noProof/>
            <w:webHidden/>
          </w:rPr>
          <w:tab/>
        </w:r>
        <w:r w:rsidR="005B656B">
          <w:rPr>
            <w:noProof/>
            <w:webHidden/>
          </w:rPr>
          <w:fldChar w:fldCharType="begin"/>
        </w:r>
        <w:r w:rsidR="005B656B">
          <w:rPr>
            <w:noProof/>
            <w:webHidden/>
          </w:rPr>
          <w:instrText xml:space="preserve"> PAGEREF _Toc20321550 \h </w:instrText>
        </w:r>
        <w:r w:rsidR="005B656B">
          <w:rPr>
            <w:noProof/>
            <w:webHidden/>
          </w:rPr>
        </w:r>
        <w:r w:rsidR="005B656B">
          <w:rPr>
            <w:noProof/>
            <w:webHidden/>
          </w:rPr>
          <w:fldChar w:fldCharType="separate"/>
        </w:r>
        <w:r w:rsidR="009E18AD">
          <w:rPr>
            <w:noProof/>
            <w:webHidden/>
          </w:rPr>
          <w:t>60</w:t>
        </w:r>
        <w:r w:rsidR="005B656B">
          <w:rPr>
            <w:noProof/>
            <w:webHidden/>
          </w:rPr>
          <w:fldChar w:fldCharType="end"/>
        </w:r>
      </w:hyperlink>
    </w:p>
    <w:p w14:paraId="71FAC452" w14:textId="2834E2CA" w:rsidR="005B656B" w:rsidRDefault="00000000" w:rsidP="00ED0618">
      <w:pPr>
        <w:pStyle w:val="TOC2"/>
        <w:rPr>
          <w:rFonts w:asciiTheme="minorHAnsi" w:eastAsiaTheme="minorEastAsia" w:hAnsiTheme="minorHAnsi" w:cstheme="minorBidi"/>
          <w:noProof/>
          <w:kern w:val="0"/>
          <w:sz w:val="22"/>
          <w:szCs w:val="22"/>
        </w:rPr>
      </w:pPr>
      <w:hyperlink w:anchor="_Toc20321551" w:history="1">
        <w:r w:rsidR="005B656B" w:rsidRPr="00E23B30">
          <w:rPr>
            <w:rStyle w:val="Hyperlink"/>
            <w:noProof/>
          </w:rPr>
          <w:t>6.5.6</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IN1 </w:t>
        </w:r>
        <w:r w:rsidR="005B656B" w:rsidRPr="00E23B30">
          <w:rPr>
            <w:rStyle w:val="Hyperlink"/>
            <w:noProof/>
          </w:rPr>
          <w:noBreakHyphen/>
          <w:t xml:space="preserve"> Insurance Segment</w:t>
        </w:r>
        <w:r w:rsidR="005B656B">
          <w:rPr>
            <w:noProof/>
            <w:webHidden/>
          </w:rPr>
          <w:tab/>
        </w:r>
        <w:r w:rsidR="005B656B">
          <w:rPr>
            <w:noProof/>
            <w:webHidden/>
          </w:rPr>
          <w:fldChar w:fldCharType="begin"/>
        </w:r>
        <w:r w:rsidR="005B656B">
          <w:rPr>
            <w:noProof/>
            <w:webHidden/>
          </w:rPr>
          <w:instrText xml:space="preserve"> PAGEREF _Toc20321551 \h </w:instrText>
        </w:r>
        <w:r w:rsidR="005B656B">
          <w:rPr>
            <w:noProof/>
            <w:webHidden/>
          </w:rPr>
        </w:r>
        <w:r w:rsidR="005B656B">
          <w:rPr>
            <w:noProof/>
            <w:webHidden/>
          </w:rPr>
          <w:fldChar w:fldCharType="separate"/>
        </w:r>
        <w:r w:rsidR="009E18AD">
          <w:rPr>
            <w:noProof/>
            <w:webHidden/>
          </w:rPr>
          <w:t>80</w:t>
        </w:r>
        <w:r w:rsidR="005B656B">
          <w:rPr>
            <w:noProof/>
            <w:webHidden/>
          </w:rPr>
          <w:fldChar w:fldCharType="end"/>
        </w:r>
      </w:hyperlink>
    </w:p>
    <w:p w14:paraId="3C4A700E" w14:textId="174C58D3" w:rsidR="005B656B" w:rsidRDefault="00000000" w:rsidP="00ED0618">
      <w:pPr>
        <w:pStyle w:val="TOC2"/>
        <w:rPr>
          <w:rFonts w:asciiTheme="minorHAnsi" w:eastAsiaTheme="minorEastAsia" w:hAnsiTheme="minorHAnsi" w:cstheme="minorBidi"/>
          <w:noProof/>
          <w:kern w:val="0"/>
          <w:sz w:val="22"/>
          <w:szCs w:val="22"/>
        </w:rPr>
      </w:pPr>
      <w:hyperlink w:anchor="_Toc20321552" w:history="1">
        <w:r w:rsidR="005B656B" w:rsidRPr="00E23B30">
          <w:rPr>
            <w:rStyle w:val="Hyperlink"/>
            <w:noProof/>
          </w:rPr>
          <w:t>6.5.7</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IN2 </w:t>
        </w:r>
        <w:r w:rsidR="005B656B" w:rsidRPr="00E23B30">
          <w:rPr>
            <w:rStyle w:val="Hyperlink"/>
            <w:noProof/>
          </w:rPr>
          <w:noBreakHyphen/>
          <w:t xml:space="preserve"> Insurance Additional Information Segment</w:t>
        </w:r>
        <w:r w:rsidR="005B656B">
          <w:rPr>
            <w:noProof/>
            <w:webHidden/>
          </w:rPr>
          <w:tab/>
        </w:r>
        <w:r w:rsidR="005B656B">
          <w:rPr>
            <w:noProof/>
            <w:webHidden/>
          </w:rPr>
          <w:fldChar w:fldCharType="begin"/>
        </w:r>
        <w:r w:rsidR="005B656B">
          <w:rPr>
            <w:noProof/>
            <w:webHidden/>
          </w:rPr>
          <w:instrText xml:space="preserve"> PAGEREF _Toc20321552 \h </w:instrText>
        </w:r>
        <w:r w:rsidR="005B656B">
          <w:rPr>
            <w:noProof/>
            <w:webHidden/>
          </w:rPr>
        </w:r>
        <w:r w:rsidR="005B656B">
          <w:rPr>
            <w:noProof/>
            <w:webHidden/>
          </w:rPr>
          <w:fldChar w:fldCharType="separate"/>
        </w:r>
        <w:r w:rsidR="009E18AD">
          <w:rPr>
            <w:noProof/>
            <w:webHidden/>
          </w:rPr>
          <w:t>98</w:t>
        </w:r>
        <w:r w:rsidR="005B656B">
          <w:rPr>
            <w:noProof/>
            <w:webHidden/>
          </w:rPr>
          <w:fldChar w:fldCharType="end"/>
        </w:r>
      </w:hyperlink>
    </w:p>
    <w:p w14:paraId="0EB9A314" w14:textId="629353DE" w:rsidR="005B656B" w:rsidRDefault="00000000" w:rsidP="00ED0618">
      <w:pPr>
        <w:pStyle w:val="TOC2"/>
        <w:rPr>
          <w:rFonts w:asciiTheme="minorHAnsi" w:eastAsiaTheme="minorEastAsia" w:hAnsiTheme="minorHAnsi" w:cstheme="minorBidi"/>
          <w:noProof/>
          <w:kern w:val="0"/>
          <w:sz w:val="22"/>
          <w:szCs w:val="22"/>
        </w:rPr>
      </w:pPr>
      <w:hyperlink w:anchor="_Toc20321553" w:history="1">
        <w:r w:rsidR="005B656B" w:rsidRPr="00E23B30">
          <w:rPr>
            <w:rStyle w:val="Hyperlink"/>
            <w:noProof/>
          </w:rPr>
          <w:t>6.5.8</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IN3 </w:t>
        </w:r>
        <w:r w:rsidR="005B656B" w:rsidRPr="00E23B30">
          <w:rPr>
            <w:rStyle w:val="Hyperlink"/>
            <w:noProof/>
          </w:rPr>
          <w:noBreakHyphen/>
          <w:t xml:space="preserve"> Insurance Additional Information, Certification Segment</w:t>
        </w:r>
        <w:r w:rsidR="005B656B">
          <w:rPr>
            <w:noProof/>
            <w:webHidden/>
          </w:rPr>
          <w:tab/>
        </w:r>
        <w:r w:rsidR="005B656B">
          <w:rPr>
            <w:noProof/>
            <w:webHidden/>
          </w:rPr>
          <w:fldChar w:fldCharType="begin"/>
        </w:r>
        <w:r w:rsidR="005B656B">
          <w:rPr>
            <w:noProof/>
            <w:webHidden/>
          </w:rPr>
          <w:instrText xml:space="preserve"> PAGEREF _Toc20321553 \h </w:instrText>
        </w:r>
        <w:r w:rsidR="005B656B">
          <w:rPr>
            <w:noProof/>
            <w:webHidden/>
          </w:rPr>
        </w:r>
        <w:r w:rsidR="005B656B">
          <w:rPr>
            <w:noProof/>
            <w:webHidden/>
          </w:rPr>
          <w:fldChar w:fldCharType="separate"/>
        </w:r>
        <w:r w:rsidR="009E18AD">
          <w:rPr>
            <w:noProof/>
            <w:webHidden/>
          </w:rPr>
          <w:t>121</w:t>
        </w:r>
        <w:r w:rsidR="005B656B">
          <w:rPr>
            <w:noProof/>
            <w:webHidden/>
          </w:rPr>
          <w:fldChar w:fldCharType="end"/>
        </w:r>
      </w:hyperlink>
    </w:p>
    <w:p w14:paraId="02B1EF84" w14:textId="6DE8144F" w:rsidR="005B656B" w:rsidRDefault="00000000" w:rsidP="00ED0618">
      <w:pPr>
        <w:pStyle w:val="TOC2"/>
        <w:rPr>
          <w:rFonts w:asciiTheme="minorHAnsi" w:eastAsiaTheme="minorEastAsia" w:hAnsiTheme="minorHAnsi" w:cstheme="minorBidi"/>
          <w:noProof/>
          <w:kern w:val="0"/>
          <w:sz w:val="22"/>
          <w:szCs w:val="22"/>
        </w:rPr>
      </w:pPr>
      <w:hyperlink w:anchor="_Toc20321554" w:history="1">
        <w:r w:rsidR="005B656B" w:rsidRPr="00E23B30">
          <w:rPr>
            <w:rStyle w:val="Hyperlink"/>
            <w:noProof/>
          </w:rPr>
          <w:t>6.5.9</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ACC </w:t>
        </w:r>
        <w:r w:rsidR="005B656B" w:rsidRPr="00E23B30">
          <w:rPr>
            <w:rStyle w:val="Hyperlink"/>
            <w:noProof/>
          </w:rPr>
          <w:noBreakHyphen/>
          <w:t xml:space="preserve"> Accident Segment</w:t>
        </w:r>
        <w:r w:rsidR="005B656B">
          <w:rPr>
            <w:noProof/>
            <w:webHidden/>
          </w:rPr>
          <w:tab/>
        </w:r>
        <w:r w:rsidR="005B656B">
          <w:rPr>
            <w:noProof/>
            <w:webHidden/>
          </w:rPr>
          <w:fldChar w:fldCharType="begin"/>
        </w:r>
        <w:r w:rsidR="005B656B">
          <w:rPr>
            <w:noProof/>
            <w:webHidden/>
          </w:rPr>
          <w:instrText xml:space="preserve"> PAGEREF _Toc20321554 \h </w:instrText>
        </w:r>
        <w:r w:rsidR="005B656B">
          <w:rPr>
            <w:noProof/>
            <w:webHidden/>
          </w:rPr>
        </w:r>
        <w:r w:rsidR="005B656B">
          <w:rPr>
            <w:noProof/>
            <w:webHidden/>
          </w:rPr>
          <w:fldChar w:fldCharType="separate"/>
        </w:r>
        <w:r w:rsidR="009E18AD">
          <w:rPr>
            <w:noProof/>
            <w:webHidden/>
          </w:rPr>
          <w:t>132</w:t>
        </w:r>
        <w:r w:rsidR="005B656B">
          <w:rPr>
            <w:noProof/>
            <w:webHidden/>
          </w:rPr>
          <w:fldChar w:fldCharType="end"/>
        </w:r>
      </w:hyperlink>
    </w:p>
    <w:p w14:paraId="7F3E45BC" w14:textId="2CE17089" w:rsidR="005B656B" w:rsidRDefault="00000000" w:rsidP="00ED0618">
      <w:pPr>
        <w:pStyle w:val="TOC2"/>
        <w:rPr>
          <w:rFonts w:asciiTheme="minorHAnsi" w:eastAsiaTheme="minorEastAsia" w:hAnsiTheme="minorHAnsi" w:cstheme="minorBidi"/>
          <w:noProof/>
          <w:kern w:val="0"/>
          <w:sz w:val="22"/>
          <w:szCs w:val="22"/>
        </w:rPr>
      </w:pPr>
      <w:hyperlink w:anchor="_Toc20321555" w:history="1">
        <w:r w:rsidR="005B656B" w:rsidRPr="00E23B30">
          <w:rPr>
            <w:rStyle w:val="Hyperlink"/>
            <w:noProof/>
          </w:rPr>
          <w:t>6.5.10</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UB1 </w:t>
        </w:r>
        <w:r w:rsidR="005B656B" w:rsidRPr="00E23B30">
          <w:rPr>
            <w:rStyle w:val="Hyperlink"/>
            <w:noProof/>
          </w:rPr>
          <w:noBreakHyphen/>
          <w:t xml:space="preserve"> Uniform Billing 1 Segment</w:t>
        </w:r>
        <w:r w:rsidR="005B656B">
          <w:rPr>
            <w:noProof/>
            <w:webHidden/>
          </w:rPr>
          <w:tab/>
        </w:r>
        <w:r w:rsidR="005B656B">
          <w:rPr>
            <w:noProof/>
            <w:webHidden/>
          </w:rPr>
          <w:fldChar w:fldCharType="begin"/>
        </w:r>
        <w:r w:rsidR="005B656B">
          <w:rPr>
            <w:noProof/>
            <w:webHidden/>
          </w:rPr>
          <w:instrText xml:space="preserve"> PAGEREF _Toc20321555 \h </w:instrText>
        </w:r>
        <w:r w:rsidR="005B656B">
          <w:rPr>
            <w:noProof/>
            <w:webHidden/>
          </w:rPr>
        </w:r>
        <w:r w:rsidR="005B656B">
          <w:rPr>
            <w:noProof/>
            <w:webHidden/>
          </w:rPr>
          <w:fldChar w:fldCharType="separate"/>
        </w:r>
        <w:r w:rsidR="009E18AD">
          <w:rPr>
            <w:noProof/>
            <w:webHidden/>
          </w:rPr>
          <w:t>136</w:t>
        </w:r>
        <w:r w:rsidR="005B656B">
          <w:rPr>
            <w:noProof/>
            <w:webHidden/>
          </w:rPr>
          <w:fldChar w:fldCharType="end"/>
        </w:r>
      </w:hyperlink>
    </w:p>
    <w:p w14:paraId="130632A4" w14:textId="27446061" w:rsidR="005B656B" w:rsidRDefault="00000000" w:rsidP="00ED0618">
      <w:pPr>
        <w:pStyle w:val="TOC2"/>
        <w:rPr>
          <w:rFonts w:asciiTheme="minorHAnsi" w:eastAsiaTheme="minorEastAsia" w:hAnsiTheme="minorHAnsi" w:cstheme="minorBidi"/>
          <w:noProof/>
          <w:kern w:val="0"/>
          <w:sz w:val="22"/>
          <w:szCs w:val="22"/>
        </w:rPr>
      </w:pPr>
      <w:hyperlink w:anchor="_Toc20321556" w:history="1">
        <w:r w:rsidR="005B656B" w:rsidRPr="00E23B30">
          <w:rPr>
            <w:rStyle w:val="Hyperlink"/>
            <w:noProof/>
          </w:rPr>
          <w:t>6.5.11</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UB2 </w:t>
        </w:r>
        <w:r w:rsidR="005B656B" w:rsidRPr="00E23B30">
          <w:rPr>
            <w:rStyle w:val="Hyperlink"/>
            <w:noProof/>
          </w:rPr>
          <w:noBreakHyphen/>
          <w:t xml:space="preserve"> UB92 Data Segment</w:t>
        </w:r>
        <w:r w:rsidR="005B656B">
          <w:rPr>
            <w:noProof/>
            <w:webHidden/>
          </w:rPr>
          <w:tab/>
        </w:r>
        <w:r w:rsidR="005B656B">
          <w:rPr>
            <w:noProof/>
            <w:webHidden/>
          </w:rPr>
          <w:fldChar w:fldCharType="begin"/>
        </w:r>
        <w:r w:rsidR="005B656B">
          <w:rPr>
            <w:noProof/>
            <w:webHidden/>
          </w:rPr>
          <w:instrText xml:space="preserve"> PAGEREF _Toc20321556 \h </w:instrText>
        </w:r>
        <w:r w:rsidR="005B656B">
          <w:rPr>
            <w:noProof/>
            <w:webHidden/>
          </w:rPr>
        </w:r>
        <w:r w:rsidR="005B656B">
          <w:rPr>
            <w:noProof/>
            <w:webHidden/>
          </w:rPr>
          <w:fldChar w:fldCharType="separate"/>
        </w:r>
        <w:r w:rsidR="009E18AD">
          <w:rPr>
            <w:noProof/>
            <w:webHidden/>
          </w:rPr>
          <w:t>139</w:t>
        </w:r>
        <w:r w:rsidR="005B656B">
          <w:rPr>
            <w:noProof/>
            <w:webHidden/>
          </w:rPr>
          <w:fldChar w:fldCharType="end"/>
        </w:r>
      </w:hyperlink>
    </w:p>
    <w:p w14:paraId="6FD17300" w14:textId="7363F206" w:rsidR="005B656B" w:rsidRDefault="00000000" w:rsidP="00ED0618">
      <w:pPr>
        <w:pStyle w:val="TOC2"/>
        <w:rPr>
          <w:rFonts w:asciiTheme="minorHAnsi" w:eastAsiaTheme="minorEastAsia" w:hAnsiTheme="minorHAnsi" w:cstheme="minorBidi"/>
          <w:noProof/>
          <w:kern w:val="0"/>
          <w:sz w:val="22"/>
          <w:szCs w:val="22"/>
        </w:rPr>
      </w:pPr>
      <w:hyperlink w:anchor="_Toc20321557" w:history="1">
        <w:r w:rsidR="005B656B" w:rsidRPr="00E23B30">
          <w:rPr>
            <w:rStyle w:val="Hyperlink"/>
            <w:noProof/>
          </w:rPr>
          <w:t>6.5.12</w:t>
        </w:r>
        <w:r w:rsidR="005B656B">
          <w:rPr>
            <w:rFonts w:asciiTheme="minorHAnsi" w:eastAsiaTheme="minorEastAsia" w:hAnsiTheme="minorHAnsi" w:cstheme="minorBidi"/>
            <w:noProof/>
            <w:kern w:val="0"/>
            <w:sz w:val="22"/>
            <w:szCs w:val="22"/>
          </w:rPr>
          <w:tab/>
        </w:r>
        <w:r w:rsidR="005B656B" w:rsidRPr="00E23B30">
          <w:rPr>
            <w:rStyle w:val="Hyperlink"/>
            <w:noProof/>
          </w:rPr>
          <w:t>ABS - Abstract Segment</w:t>
        </w:r>
        <w:r w:rsidR="005B656B">
          <w:rPr>
            <w:noProof/>
            <w:webHidden/>
          </w:rPr>
          <w:tab/>
        </w:r>
        <w:r w:rsidR="005B656B">
          <w:rPr>
            <w:noProof/>
            <w:webHidden/>
          </w:rPr>
          <w:fldChar w:fldCharType="begin"/>
        </w:r>
        <w:r w:rsidR="005B656B">
          <w:rPr>
            <w:noProof/>
            <w:webHidden/>
          </w:rPr>
          <w:instrText xml:space="preserve"> PAGEREF _Toc20321557 \h </w:instrText>
        </w:r>
        <w:r w:rsidR="005B656B">
          <w:rPr>
            <w:noProof/>
            <w:webHidden/>
          </w:rPr>
        </w:r>
        <w:r w:rsidR="005B656B">
          <w:rPr>
            <w:noProof/>
            <w:webHidden/>
          </w:rPr>
          <w:fldChar w:fldCharType="separate"/>
        </w:r>
        <w:r w:rsidR="009E18AD">
          <w:rPr>
            <w:noProof/>
            <w:webHidden/>
          </w:rPr>
          <w:t>142</w:t>
        </w:r>
        <w:r w:rsidR="005B656B">
          <w:rPr>
            <w:noProof/>
            <w:webHidden/>
          </w:rPr>
          <w:fldChar w:fldCharType="end"/>
        </w:r>
      </w:hyperlink>
    </w:p>
    <w:p w14:paraId="5135B465" w14:textId="6CCBBB3F" w:rsidR="005B656B" w:rsidRDefault="00000000" w:rsidP="00ED0618">
      <w:pPr>
        <w:pStyle w:val="TOC2"/>
        <w:rPr>
          <w:rFonts w:asciiTheme="minorHAnsi" w:eastAsiaTheme="minorEastAsia" w:hAnsiTheme="minorHAnsi" w:cstheme="minorBidi"/>
          <w:noProof/>
          <w:kern w:val="0"/>
          <w:sz w:val="22"/>
          <w:szCs w:val="22"/>
        </w:rPr>
      </w:pPr>
      <w:hyperlink w:anchor="_Toc20321558" w:history="1">
        <w:r w:rsidR="005B656B" w:rsidRPr="00E23B30">
          <w:rPr>
            <w:rStyle w:val="Hyperlink"/>
            <w:noProof/>
          </w:rPr>
          <w:t>6.5.13</w:t>
        </w:r>
        <w:r w:rsidR="005B656B">
          <w:rPr>
            <w:rFonts w:asciiTheme="minorHAnsi" w:eastAsiaTheme="minorEastAsia" w:hAnsiTheme="minorHAnsi" w:cstheme="minorBidi"/>
            <w:noProof/>
            <w:kern w:val="0"/>
            <w:sz w:val="22"/>
            <w:szCs w:val="22"/>
          </w:rPr>
          <w:tab/>
        </w:r>
        <w:r w:rsidR="005B656B" w:rsidRPr="00E23B30">
          <w:rPr>
            <w:rStyle w:val="Hyperlink"/>
            <w:noProof/>
          </w:rPr>
          <w:t>BLC - Blood Code Segment</w:t>
        </w:r>
        <w:r w:rsidR="005B656B">
          <w:rPr>
            <w:noProof/>
            <w:webHidden/>
          </w:rPr>
          <w:tab/>
        </w:r>
        <w:r w:rsidR="005B656B">
          <w:rPr>
            <w:noProof/>
            <w:webHidden/>
          </w:rPr>
          <w:fldChar w:fldCharType="begin"/>
        </w:r>
        <w:r w:rsidR="005B656B">
          <w:rPr>
            <w:noProof/>
            <w:webHidden/>
          </w:rPr>
          <w:instrText xml:space="preserve"> PAGEREF _Toc20321558 \h </w:instrText>
        </w:r>
        <w:r w:rsidR="005B656B">
          <w:rPr>
            <w:noProof/>
            <w:webHidden/>
          </w:rPr>
        </w:r>
        <w:r w:rsidR="005B656B">
          <w:rPr>
            <w:noProof/>
            <w:webHidden/>
          </w:rPr>
          <w:fldChar w:fldCharType="separate"/>
        </w:r>
        <w:r w:rsidR="009E18AD">
          <w:rPr>
            <w:noProof/>
            <w:webHidden/>
          </w:rPr>
          <w:t>147</w:t>
        </w:r>
        <w:r w:rsidR="005B656B">
          <w:rPr>
            <w:noProof/>
            <w:webHidden/>
          </w:rPr>
          <w:fldChar w:fldCharType="end"/>
        </w:r>
      </w:hyperlink>
    </w:p>
    <w:p w14:paraId="14566807" w14:textId="20DCC5DC" w:rsidR="005B656B" w:rsidRDefault="00000000" w:rsidP="00ED0618">
      <w:pPr>
        <w:pStyle w:val="TOC2"/>
        <w:rPr>
          <w:rFonts w:asciiTheme="minorHAnsi" w:eastAsiaTheme="minorEastAsia" w:hAnsiTheme="minorHAnsi" w:cstheme="minorBidi"/>
          <w:noProof/>
          <w:kern w:val="0"/>
          <w:sz w:val="22"/>
          <w:szCs w:val="22"/>
        </w:rPr>
      </w:pPr>
      <w:hyperlink w:anchor="_Toc20321559" w:history="1">
        <w:r w:rsidR="005B656B" w:rsidRPr="00E23B30">
          <w:rPr>
            <w:rStyle w:val="Hyperlink"/>
            <w:noProof/>
          </w:rPr>
          <w:t>6.5.14</w:t>
        </w:r>
        <w:r w:rsidR="005B656B">
          <w:rPr>
            <w:rFonts w:asciiTheme="minorHAnsi" w:eastAsiaTheme="minorEastAsia" w:hAnsiTheme="minorHAnsi" w:cstheme="minorBidi"/>
            <w:noProof/>
            <w:kern w:val="0"/>
            <w:sz w:val="22"/>
            <w:szCs w:val="22"/>
          </w:rPr>
          <w:tab/>
        </w:r>
        <w:r w:rsidR="005B656B" w:rsidRPr="00E23B30">
          <w:rPr>
            <w:rStyle w:val="Hyperlink"/>
            <w:noProof/>
          </w:rPr>
          <w:t>RMI - Risk Management Incident Segment</w:t>
        </w:r>
        <w:r w:rsidR="005B656B">
          <w:rPr>
            <w:noProof/>
            <w:webHidden/>
          </w:rPr>
          <w:tab/>
        </w:r>
        <w:r w:rsidR="005B656B">
          <w:rPr>
            <w:noProof/>
            <w:webHidden/>
          </w:rPr>
          <w:fldChar w:fldCharType="begin"/>
        </w:r>
        <w:r w:rsidR="005B656B">
          <w:rPr>
            <w:noProof/>
            <w:webHidden/>
          </w:rPr>
          <w:instrText xml:space="preserve"> PAGEREF _Toc20321559 \h </w:instrText>
        </w:r>
        <w:r w:rsidR="005B656B">
          <w:rPr>
            <w:noProof/>
            <w:webHidden/>
          </w:rPr>
        </w:r>
        <w:r w:rsidR="005B656B">
          <w:rPr>
            <w:noProof/>
            <w:webHidden/>
          </w:rPr>
          <w:fldChar w:fldCharType="separate"/>
        </w:r>
        <w:r w:rsidR="009E18AD">
          <w:rPr>
            <w:noProof/>
            <w:webHidden/>
          </w:rPr>
          <w:t>148</w:t>
        </w:r>
        <w:r w:rsidR="005B656B">
          <w:rPr>
            <w:noProof/>
            <w:webHidden/>
          </w:rPr>
          <w:fldChar w:fldCharType="end"/>
        </w:r>
      </w:hyperlink>
    </w:p>
    <w:p w14:paraId="51E18625" w14:textId="0C29D533" w:rsidR="005B656B" w:rsidRDefault="00000000" w:rsidP="00ED0618">
      <w:pPr>
        <w:pStyle w:val="TOC2"/>
        <w:rPr>
          <w:rFonts w:asciiTheme="minorHAnsi" w:eastAsiaTheme="minorEastAsia" w:hAnsiTheme="minorHAnsi" w:cstheme="minorBidi"/>
          <w:noProof/>
          <w:kern w:val="0"/>
          <w:sz w:val="22"/>
          <w:szCs w:val="22"/>
        </w:rPr>
      </w:pPr>
      <w:hyperlink w:anchor="_Toc20321560" w:history="1">
        <w:r w:rsidR="005B656B" w:rsidRPr="00E23B30">
          <w:rPr>
            <w:rStyle w:val="Hyperlink"/>
            <w:noProof/>
          </w:rPr>
          <w:t>6.5.15</w:t>
        </w:r>
        <w:r w:rsidR="005B656B">
          <w:rPr>
            <w:rFonts w:asciiTheme="minorHAnsi" w:eastAsiaTheme="minorEastAsia" w:hAnsiTheme="minorHAnsi" w:cstheme="minorBidi"/>
            <w:noProof/>
            <w:kern w:val="0"/>
            <w:sz w:val="22"/>
            <w:szCs w:val="22"/>
          </w:rPr>
          <w:tab/>
        </w:r>
        <w:r w:rsidR="005B656B" w:rsidRPr="00E23B30">
          <w:rPr>
            <w:rStyle w:val="Hyperlink"/>
            <w:noProof/>
          </w:rPr>
          <w:t>GP1 Grouping/Reimbursement - Visit Segment</w:t>
        </w:r>
        <w:r w:rsidR="005B656B">
          <w:rPr>
            <w:noProof/>
            <w:webHidden/>
          </w:rPr>
          <w:tab/>
        </w:r>
        <w:r w:rsidR="005B656B">
          <w:rPr>
            <w:noProof/>
            <w:webHidden/>
          </w:rPr>
          <w:fldChar w:fldCharType="begin"/>
        </w:r>
        <w:r w:rsidR="005B656B">
          <w:rPr>
            <w:noProof/>
            <w:webHidden/>
          </w:rPr>
          <w:instrText xml:space="preserve"> PAGEREF _Toc20321560 \h </w:instrText>
        </w:r>
        <w:r w:rsidR="005B656B">
          <w:rPr>
            <w:noProof/>
            <w:webHidden/>
          </w:rPr>
        </w:r>
        <w:r w:rsidR="005B656B">
          <w:rPr>
            <w:noProof/>
            <w:webHidden/>
          </w:rPr>
          <w:fldChar w:fldCharType="separate"/>
        </w:r>
        <w:r w:rsidR="009E18AD">
          <w:rPr>
            <w:noProof/>
            <w:webHidden/>
          </w:rPr>
          <w:t>149</w:t>
        </w:r>
        <w:r w:rsidR="005B656B">
          <w:rPr>
            <w:noProof/>
            <w:webHidden/>
          </w:rPr>
          <w:fldChar w:fldCharType="end"/>
        </w:r>
      </w:hyperlink>
    </w:p>
    <w:p w14:paraId="53E41CB8" w14:textId="4FB71740" w:rsidR="005B656B" w:rsidRDefault="00000000" w:rsidP="00ED0618">
      <w:pPr>
        <w:pStyle w:val="TOC2"/>
        <w:rPr>
          <w:rFonts w:asciiTheme="minorHAnsi" w:eastAsiaTheme="minorEastAsia" w:hAnsiTheme="minorHAnsi" w:cstheme="minorBidi"/>
          <w:noProof/>
          <w:kern w:val="0"/>
          <w:sz w:val="22"/>
          <w:szCs w:val="22"/>
        </w:rPr>
      </w:pPr>
      <w:hyperlink w:anchor="_Toc20321561" w:history="1">
        <w:r w:rsidR="005B656B" w:rsidRPr="00E23B30">
          <w:rPr>
            <w:rStyle w:val="Hyperlink"/>
            <w:noProof/>
          </w:rPr>
          <w:t>6.5.16</w:t>
        </w:r>
        <w:r w:rsidR="005B656B">
          <w:rPr>
            <w:rFonts w:asciiTheme="minorHAnsi" w:eastAsiaTheme="minorEastAsia" w:hAnsiTheme="minorHAnsi" w:cstheme="minorBidi"/>
            <w:noProof/>
            <w:kern w:val="0"/>
            <w:sz w:val="22"/>
            <w:szCs w:val="22"/>
          </w:rPr>
          <w:tab/>
        </w:r>
        <w:r w:rsidR="005B656B" w:rsidRPr="00E23B30">
          <w:rPr>
            <w:rStyle w:val="Hyperlink"/>
            <w:noProof/>
          </w:rPr>
          <w:t>GP2 Grouping/Reimbursement - Procedure Line Item Segment</w:t>
        </w:r>
        <w:r w:rsidR="005B656B">
          <w:rPr>
            <w:noProof/>
            <w:webHidden/>
          </w:rPr>
          <w:tab/>
        </w:r>
        <w:r w:rsidR="005B656B">
          <w:rPr>
            <w:noProof/>
            <w:webHidden/>
          </w:rPr>
          <w:fldChar w:fldCharType="begin"/>
        </w:r>
        <w:r w:rsidR="005B656B">
          <w:rPr>
            <w:noProof/>
            <w:webHidden/>
          </w:rPr>
          <w:instrText xml:space="preserve"> PAGEREF _Toc20321561 \h </w:instrText>
        </w:r>
        <w:r w:rsidR="005B656B">
          <w:rPr>
            <w:noProof/>
            <w:webHidden/>
          </w:rPr>
        </w:r>
        <w:r w:rsidR="005B656B">
          <w:rPr>
            <w:noProof/>
            <w:webHidden/>
          </w:rPr>
          <w:fldChar w:fldCharType="separate"/>
        </w:r>
        <w:r w:rsidR="009E18AD">
          <w:rPr>
            <w:noProof/>
            <w:webHidden/>
          </w:rPr>
          <w:t>151</w:t>
        </w:r>
        <w:r w:rsidR="005B656B">
          <w:rPr>
            <w:noProof/>
            <w:webHidden/>
          </w:rPr>
          <w:fldChar w:fldCharType="end"/>
        </w:r>
      </w:hyperlink>
    </w:p>
    <w:p w14:paraId="712EB288" w14:textId="3573E09A" w:rsidR="005B656B" w:rsidRDefault="00000000" w:rsidP="00ED0618">
      <w:pPr>
        <w:pStyle w:val="TOC1"/>
        <w:rPr>
          <w:rFonts w:asciiTheme="minorHAnsi" w:eastAsiaTheme="minorEastAsia" w:hAnsiTheme="minorHAnsi" w:cstheme="minorBidi"/>
          <w:noProof/>
          <w:kern w:val="0"/>
          <w:sz w:val="22"/>
          <w:szCs w:val="22"/>
        </w:rPr>
      </w:pPr>
      <w:hyperlink w:anchor="_Toc20321562" w:history="1">
        <w:r w:rsidR="005B656B" w:rsidRPr="00E23B30">
          <w:rPr>
            <w:rStyle w:val="Hyperlink"/>
            <w:noProof/>
          </w:rPr>
          <w:t>6.6</w:t>
        </w:r>
        <w:r w:rsidR="005B656B">
          <w:rPr>
            <w:rFonts w:asciiTheme="minorHAnsi" w:eastAsiaTheme="minorEastAsia" w:hAnsiTheme="minorHAnsi" w:cstheme="minorBidi"/>
            <w:noProof/>
            <w:kern w:val="0"/>
            <w:sz w:val="22"/>
            <w:szCs w:val="22"/>
          </w:rPr>
          <w:tab/>
        </w:r>
        <w:r w:rsidR="005B656B" w:rsidRPr="00E23B30">
          <w:rPr>
            <w:rStyle w:val="Hyperlink"/>
            <w:noProof/>
          </w:rPr>
          <w:t>EXAMPLE TRANSACTIONS</w:t>
        </w:r>
        <w:r w:rsidR="005B656B">
          <w:rPr>
            <w:noProof/>
            <w:webHidden/>
          </w:rPr>
          <w:tab/>
        </w:r>
        <w:r w:rsidR="005B656B">
          <w:rPr>
            <w:noProof/>
            <w:webHidden/>
          </w:rPr>
          <w:fldChar w:fldCharType="begin"/>
        </w:r>
        <w:r w:rsidR="005B656B">
          <w:rPr>
            <w:noProof/>
            <w:webHidden/>
          </w:rPr>
          <w:instrText xml:space="preserve"> PAGEREF _Toc20321562 \h </w:instrText>
        </w:r>
        <w:r w:rsidR="005B656B">
          <w:rPr>
            <w:noProof/>
            <w:webHidden/>
          </w:rPr>
        </w:r>
        <w:r w:rsidR="005B656B">
          <w:rPr>
            <w:noProof/>
            <w:webHidden/>
          </w:rPr>
          <w:fldChar w:fldCharType="separate"/>
        </w:r>
        <w:r w:rsidR="009E18AD">
          <w:rPr>
            <w:noProof/>
            <w:webHidden/>
          </w:rPr>
          <w:t>155</w:t>
        </w:r>
        <w:r w:rsidR="005B656B">
          <w:rPr>
            <w:noProof/>
            <w:webHidden/>
          </w:rPr>
          <w:fldChar w:fldCharType="end"/>
        </w:r>
      </w:hyperlink>
    </w:p>
    <w:p w14:paraId="2783F6A1" w14:textId="70175152" w:rsidR="005B656B" w:rsidRDefault="00000000" w:rsidP="00ED0618">
      <w:pPr>
        <w:pStyle w:val="TOC2"/>
        <w:rPr>
          <w:rFonts w:asciiTheme="minorHAnsi" w:eastAsiaTheme="minorEastAsia" w:hAnsiTheme="minorHAnsi" w:cstheme="minorBidi"/>
          <w:noProof/>
          <w:kern w:val="0"/>
          <w:sz w:val="22"/>
          <w:szCs w:val="22"/>
        </w:rPr>
      </w:pPr>
      <w:hyperlink w:anchor="_Toc20321563" w:history="1">
        <w:r w:rsidR="005B656B" w:rsidRPr="00E23B30">
          <w:rPr>
            <w:rStyle w:val="Hyperlink"/>
            <w:noProof/>
          </w:rPr>
          <w:t>6.6.1</w:t>
        </w:r>
        <w:r w:rsidR="005B656B">
          <w:rPr>
            <w:rFonts w:asciiTheme="minorHAnsi" w:eastAsiaTheme="minorEastAsia" w:hAnsiTheme="minorHAnsi" w:cstheme="minorBidi"/>
            <w:noProof/>
            <w:kern w:val="0"/>
            <w:sz w:val="22"/>
            <w:szCs w:val="22"/>
          </w:rPr>
          <w:tab/>
        </w:r>
        <w:r w:rsidR="005B656B" w:rsidRPr="00E23B30">
          <w:rPr>
            <w:rStyle w:val="Hyperlink"/>
            <w:noProof/>
          </w:rPr>
          <w:t>Create a patient billing/accounts receivable record</w:t>
        </w:r>
        <w:r w:rsidR="005B656B">
          <w:rPr>
            <w:noProof/>
            <w:webHidden/>
          </w:rPr>
          <w:tab/>
        </w:r>
        <w:r w:rsidR="005B656B">
          <w:rPr>
            <w:noProof/>
            <w:webHidden/>
          </w:rPr>
          <w:fldChar w:fldCharType="begin"/>
        </w:r>
        <w:r w:rsidR="005B656B">
          <w:rPr>
            <w:noProof/>
            <w:webHidden/>
          </w:rPr>
          <w:instrText xml:space="preserve"> PAGEREF _Toc20321563 \h </w:instrText>
        </w:r>
        <w:r w:rsidR="005B656B">
          <w:rPr>
            <w:noProof/>
            <w:webHidden/>
          </w:rPr>
        </w:r>
        <w:r w:rsidR="005B656B">
          <w:rPr>
            <w:noProof/>
            <w:webHidden/>
          </w:rPr>
          <w:fldChar w:fldCharType="separate"/>
        </w:r>
        <w:r w:rsidR="009E18AD">
          <w:rPr>
            <w:noProof/>
            <w:webHidden/>
          </w:rPr>
          <w:t>155</w:t>
        </w:r>
        <w:r w:rsidR="005B656B">
          <w:rPr>
            <w:noProof/>
            <w:webHidden/>
          </w:rPr>
          <w:fldChar w:fldCharType="end"/>
        </w:r>
      </w:hyperlink>
    </w:p>
    <w:p w14:paraId="0C9955A2" w14:textId="58744CB6" w:rsidR="005B656B" w:rsidRDefault="00000000" w:rsidP="00ED0618">
      <w:pPr>
        <w:pStyle w:val="TOC2"/>
        <w:rPr>
          <w:rFonts w:asciiTheme="minorHAnsi" w:eastAsiaTheme="minorEastAsia" w:hAnsiTheme="minorHAnsi" w:cstheme="minorBidi"/>
          <w:noProof/>
          <w:kern w:val="0"/>
          <w:sz w:val="22"/>
          <w:szCs w:val="22"/>
        </w:rPr>
      </w:pPr>
      <w:hyperlink w:anchor="_Toc20321564" w:history="1">
        <w:r w:rsidR="005B656B" w:rsidRPr="00E23B30">
          <w:rPr>
            <w:rStyle w:val="Hyperlink"/>
            <w:noProof/>
          </w:rPr>
          <w:t>6.6.2</w:t>
        </w:r>
        <w:r w:rsidR="005B656B">
          <w:rPr>
            <w:rFonts w:asciiTheme="minorHAnsi" w:eastAsiaTheme="minorEastAsia" w:hAnsiTheme="minorHAnsi" w:cstheme="minorBidi"/>
            <w:noProof/>
            <w:kern w:val="0"/>
            <w:sz w:val="22"/>
            <w:szCs w:val="22"/>
          </w:rPr>
          <w:tab/>
        </w:r>
        <w:r w:rsidR="005B656B" w:rsidRPr="00E23B30">
          <w:rPr>
            <w:rStyle w:val="Hyperlink"/>
            <w:noProof/>
          </w:rPr>
          <w:t>Post a charge to a patient's account</w:t>
        </w:r>
        <w:r w:rsidR="005B656B">
          <w:rPr>
            <w:noProof/>
            <w:webHidden/>
          </w:rPr>
          <w:tab/>
        </w:r>
        <w:r w:rsidR="005B656B">
          <w:rPr>
            <w:noProof/>
            <w:webHidden/>
          </w:rPr>
          <w:fldChar w:fldCharType="begin"/>
        </w:r>
        <w:r w:rsidR="005B656B">
          <w:rPr>
            <w:noProof/>
            <w:webHidden/>
          </w:rPr>
          <w:instrText xml:space="preserve"> PAGEREF _Toc20321564 \h </w:instrText>
        </w:r>
        <w:r w:rsidR="005B656B">
          <w:rPr>
            <w:noProof/>
            <w:webHidden/>
          </w:rPr>
        </w:r>
        <w:r w:rsidR="005B656B">
          <w:rPr>
            <w:noProof/>
            <w:webHidden/>
          </w:rPr>
          <w:fldChar w:fldCharType="separate"/>
        </w:r>
        <w:r w:rsidR="009E18AD">
          <w:rPr>
            <w:noProof/>
            <w:webHidden/>
          </w:rPr>
          <w:t>156</w:t>
        </w:r>
        <w:r w:rsidR="005B656B">
          <w:rPr>
            <w:noProof/>
            <w:webHidden/>
          </w:rPr>
          <w:fldChar w:fldCharType="end"/>
        </w:r>
      </w:hyperlink>
    </w:p>
    <w:p w14:paraId="7176E4D7" w14:textId="7328FC63" w:rsidR="005B656B" w:rsidRDefault="00000000" w:rsidP="00ED0618">
      <w:pPr>
        <w:pStyle w:val="TOC2"/>
        <w:rPr>
          <w:rFonts w:asciiTheme="minorHAnsi" w:eastAsiaTheme="minorEastAsia" w:hAnsiTheme="minorHAnsi" w:cstheme="minorBidi"/>
          <w:noProof/>
          <w:kern w:val="0"/>
          <w:sz w:val="22"/>
          <w:szCs w:val="22"/>
        </w:rPr>
      </w:pPr>
      <w:hyperlink w:anchor="_Toc20321565" w:history="1">
        <w:r w:rsidR="005B656B" w:rsidRPr="00E23B30">
          <w:rPr>
            <w:rStyle w:val="Hyperlink"/>
            <w:noProof/>
          </w:rPr>
          <w:t>6.6.3</w:t>
        </w:r>
        <w:r w:rsidR="005B656B">
          <w:rPr>
            <w:rFonts w:asciiTheme="minorHAnsi" w:eastAsiaTheme="minorEastAsia" w:hAnsiTheme="minorHAnsi" w:cstheme="minorBidi"/>
            <w:noProof/>
            <w:kern w:val="0"/>
            <w:sz w:val="22"/>
            <w:szCs w:val="22"/>
          </w:rPr>
          <w:tab/>
        </w:r>
        <w:r w:rsidR="005B656B" w:rsidRPr="00E23B30">
          <w:rPr>
            <w:rStyle w:val="Hyperlink"/>
            <w:noProof/>
          </w:rPr>
          <w:t>Update patient accounts - update UB1 information</w:t>
        </w:r>
        <w:r w:rsidR="005B656B">
          <w:rPr>
            <w:noProof/>
            <w:webHidden/>
          </w:rPr>
          <w:tab/>
        </w:r>
        <w:r w:rsidR="005B656B">
          <w:rPr>
            <w:noProof/>
            <w:webHidden/>
          </w:rPr>
          <w:fldChar w:fldCharType="begin"/>
        </w:r>
        <w:r w:rsidR="005B656B">
          <w:rPr>
            <w:noProof/>
            <w:webHidden/>
          </w:rPr>
          <w:instrText xml:space="preserve"> PAGEREF _Toc20321565 \h </w:instrText>
        </w:r>
        <w:r w:rsidR="005B656B">
          <w:rPr>
            <w:noProof/>
            <w:webHidden/>
          </w:rPr>
        </w:r>
        <w:r w:rsidR="005B656B">
          <w:rPr>
            <w:noProof/>
            <w:webHidden/>
          </w:rPr>
          <w:fldChar w:fldCharType="separate"/>
        </w:r>
        <w:r w:rsidR="009E18AD">
          <w:rPr>
            <w:noProof/>
            <w:webHidden/>
          </w:rPr>
          <w:t>156</w:t>
        </w:r>
        <w:r w:rsidR="005B656B">
          <w:rPr>
            <w:noProof/>
            <w:webHidden/>
          </w:rPr>
          <w:fldChar w:fldCharType="end"/>
        </w:r>
      </w:hyperlink>
    </w:p>
    <w:p w14:paraId="793606C3" w14:textId="434875B5" w:rsidR="005B656B" w:rsidRDefault="00000000" w:rsidP="00ED0618">
      <w:pPr>
        <w:pStyle w:val="TOC2"/>
        <w:rPr>
          <w:rFonts w:asciiTheme="minorHAnsi" w:eastAsiaTheme="minorEastAsia" w:hAnsiTheme="minorHAnsi" w:cstheme="minorBidi"/>
          <w:noProof/>
          <w:kern w:val="0"/>
          <w:sz w:val="22"/>
          <w:szCs w:val="22"/>
        </w:rPr>
      </w:pPr>
      <w:hyperlink w:anchor="_Toc20321566" w:history="1">
        <w:r w:rsidR="005B656B" w:rsidRPr="00E23B30">
          <w:rPr>
            <w:rStyle w:val="Hyperlink"/>
            <w:noProof/>
          </w:rPr>
          <w:t>6.6.4</w:t>
        </w:r>
        <w:r w:rsidR="005B656B">
          <w:rPr>
            <w:rFonts w:asciiTheme="minorHAnsi" w:eastAsiaTheme="minorEastAsia" w:hAnsiTheme="minorHAnsi" w:cstheme="minorBidi"/>
            <w:noProof/>
            <w:kern w:val="0"/>
            <w:sz w:val="22"/>
            <w:szCs w:val="22"/>
          </w:rPr>
          <w:tab/>
        </w:r>
        <w:r w:rsidR="005B656B" w:rsidRPr="00E23B30">
          <w:rPr>
            <w:rStyle w:val="Hyperlink"/>
            <w:noProof/>
          </w:rPr>
          <w:t>Update patient accounts - update diagnosis and DRG information</w:t>
        </w:r>
        <w:r w:rsidR="005B656B">
          <w:rPr>
            <w:noProof/>
            <w:webHidden/>
          </w:rPr>
          <w:tab/>
        </w:r>
        <w:r w:rsidR="005B656B">
          <w:rPr>
            <w:noProof/>
            <w:webHidden/>
          </w:rPr>
          <w:fldChar w:fldCharType="begin"/>
        </w:r>
        <w:r w:rsidR="005B656B">
          <w:rPr>
            <w:noProof/>
            <w:webHidden/>
          </w:rPr>
          <w:instrText xml:space="preserve"> PAGEREF _Toc20321566 \h </w:instrText>
        </w:r>
        <w:r w:rsidR="005B656B">
          <w:rPr>
            <w:noProof/>
            <w:webHidden/>
          </w:rPr>
        </w:r>
        <w:r w:rsidR="005B656B">
          <w:rPr>
            <w:noProof/>
            <w:webHidden/>
          </w:rPr>
          <w:fldChar w:fldCharType="separate"/>
        </w:r>
        <w:r w:rsidR="009E18AD">
          <w:rPr>
            <w:noProof/>
            <w:webHidden/>
          </w:rPr>
          <w:t>156</w:t>
        </w:r>
        <w:r w:rsidR="005B656B">
          <w:rPr>
            <w:noProof/>
            <w:webHidden/>
          </w:rPr>
          <w:fldChar w:fldCharType="end"/>
        </w:r>
      </w:hyperlink>
    </w:p>
    <w:p w14:paraId="28AE4E05" w14:textId="72F3E9E9" w:rsidR="001D755C" w:rsidRPr="00713BF5" w:rsidRDefault="005B65F4" w:rsidP="00ED0618">
      <w:pPr>
        <w:pStyle w:val="TOC2"/>
        <w:rPr>
          <w:rStyle w:val="Hyperlink"/>
        </w:rPr>
      </w:pPr>
      <w:r w:rsidRPr="00713BF5">
        <w:rPr>
          <w:rStyle w:val="Hyperlink"/>
        </w:rPr>
        <w:fldChar w:fldCharType="end"/>
      </w:r>
      <w:r w:rsidRPr="00713BF5">
        <w:rPr>
          <w:rStyle w:val="Hyperlink"/>
        </w:rPr>
        <w:t xml:space="preserve"> </w:t>
      </w:r>
    </w:p>
    <w:p w14:paraId="3917CA9D" w14:textId="77777777" w:rsid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ind w:left="0"/>
        <w:jc w:val="center"/>
        <w:rPr>
          <w:ins w:id="43" w:author="Beat Heggli" w:date="2022-08-08T09:59:00Z"/>
          <w:b/>
          <w:noProof/>
          <w:sz w:val="28"/>
          <w:u w:val="single"/>
        </w:rPr>
      </w:pPr>
      <w:ins w:id="44" w:author="Beat Heggli" w:date="2022-08-08T09:59:00Z">
        <w:r>
          <w:rPr>
            <w:b/>
            <w:noProof/>
            <w:sz w:val="28"/>
            <w:u w:val="single"/>
          </w:rPr>
          <w:t>Notes to Balloters</w:t>
        </w:r>
      </w:ins>
    </w:p>
    <w:p w14:paraId="105FEC11" w14:textId="77777777"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45" w:author="Beat Heggli" w:date="2022-08-08T10:01:00Z"/>
          <w:b/>
          <w:noProof/>
        </w:rPr>
      </w:pPr>
      <w:ins w:id="46" w:author="Beat Heggli" w:date="2022-08-08T10:01:00Z">
        <w:r w:rsidRPr="00A635F4">
          <w:rPr>
            <w:b/>
            <w:noProof/>
          </w:rPr>
          <w:t>We are seeking your input on these topics:</w:t>
        </w:r>
      </w:ins>
    </w:p>
    <w:p w14:paraId="4AEFF2E2" w14:textId="0AC848C2"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47" w:author="Beat Heggli" w:date="2022-08-08T10:01:00Z"/>
          <w:b/>
          <w:noProof/>
        </w:rPr>
      </w:pPr>
      <w:ins w:id="48" w:author="Beat Heggli" w:date="2022-08-08T10:01:00Z">
        <w:r w:rsidRPr="00A635F4">
          <w:rPr>
            <w:b/>
            <w:noProof/>
          </w:rPr>
          <w:t xml:space="preserve">#1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r w:rsidRPr="00A635F4">
          <w:rPr>
            <w:b/>
            <w:noProof/>
          </w:rPr>
          <w:fldChar w:fldCharType="begin"/>
        </w:r>
        <w:r w:rsidRPr="00A635F4">
          <w:rPr>
            <w:b/>
            <w:noProof/>
          </w:rPr>
          <w:instrText xml:space="preserve"> HYPERLINK "http://www.hl7.org/permalink/?SOGIGuidance" \t "_blank" </w:instrText>
        </w:r>
        <w:r w:rsidRPr="00A635F4">
          <w:rPr>
            <w:b/>
            <w:noProof/>
          </w:rPr>
          <w:fldChar w:fldCharType="separate"/>
        </w:r>
        <w:r w:rsidRPr="00A635F4">
          <w:rPr>
            <w:rStyle w:val="Hyperlink"/>
            <w:b/>
            <w:noProof/>
          </w:rPr>
          <w:t>www.hl7.org/permalink/?SOGIGuidance</w:t>
        </w:r>
        <w:r w:rsidRPr="00A635F4">
          <w:rPr>
            <w:b/>
            <w:noProof/>
          </w:rPr>
          <w:fldChar w:fldCharType="end"/>
        </w:r>
        <w:r w:rsidRPr="00A635F4">
          <w:rPr>
            <w:b/>
            <w:noProof/>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hyperlink r:id="rId10" w:history="1">
        <w:hyperlink r:id="rId11" w:history="1">
          <w:r w:rsidR="00AA3903" w:rsidRPr="00AA3903">
            <w:rPr>
              <w:rStyle w:val="Hyperlink"/>
              <w:kern w:val="0"/>
            </w:rPr>
            <w:t>http://www.hl7.org/permalink/?GenderHarmonyIGBallot</w:t>
          </w:r>
        </w:hyperlink>
        <w:r w:rsidR="00ED0618" w:rsidRPr="00AA3903">
          <w:rPr>
            <w:rStyle w:val="Hyperlink"/>
            <w:noProof/>
            <w:kern w:val="0"/>
            <w:sz w:val="18"/>
            <w:szCs w:val="18"/>
          </w:rPr>
          <w:t>.</w:t>
        </w:r>
      </w:hyperlink>
    </w:p>
    <w:p w14:paraId="7245B678" w14:textId="5171C7E4"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49" w:author="Beat Heggli" w:date="2022-08-08T10:01:00Z"/>
          <w:b/>
          <w:noProof/>
        </w:rPr>
      </w:pPr>
      <w:ins w:id="50" w:author="Beat Heggli" w:date="2022-08-08T10:01:00Z">
        <w:r w:rsidRPr="00A635F4">
          <w:rPr>
            <w:b/>
            <w:noProof/>
          </w:rPr>
          <w:t xml:space="preserve">#2 In order to ensure we stay in sync with vocabulary used to represent the Gender Harmony attributes of a person, please provide feedback on the definitions and associated terminology in the </w:t>
        </w:r>
      </w:ins>
      <w:hyperlink r:id="rId12" w:history="1">
        <w:hyperlink r:id="rId13" w:history="1">
          <w:r w:rsidR="00AA3903" w:rsidRPr="00AA3903">
            <w:rPr>
              <w:rStyle w:val="Hyperlink"/>
              <w:kern w:val="0"/>
            </w:rPr>
            <w:t>http://www.hl7.org/permalink/?GenderHarmonyIGBallot</w:t>
          </w:r>
        </w:hyperlink>
        <w:r w:rsidR="009E18AD" w:rsidRPr="007865CD">
          <w:rPr>
            <w:rStyle w:val="Hyperlink"/>
            <w:noProof/>
            <w:kern w:val="0"/>
          </w:rPr>
          <w:t xml:space="preserve"> </w:t>
        </w:r>
      </w:hyperlink>
      <w:ins w:id="51" w:author="Beat Heggli" w:date="2022-08-08T10:01:00Z">
        <w:r w:rsidRPr="00A635F4">
          <w:rPr>
            <w:b/>
            <w:noProof/>
          </w:rPr>
          <w:t>ballot.</w:t>
        </w:r>
      </w:ins>
    </w:p>
    <w:p w14:paraId="777608C9" w14:textId="77777777"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52" w:author="Beat Heggli" w:date="2022-08-08T10:01:00Z"/>
          <w:b/>
          <w:noProof/>
        </w:rPr>
      </w:pPr>
      <w:ins w:id="53" w:author="Beat Heggli" w:date="2022-08-08T10:01:00Z">
        <w:r w:rsidRPr="00A635F4">
          <w:rPr>
            <w:b/>
            <w:noProof/>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60C4BDED" w14:textId="77777777" w:rsid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ind w:left="0"/>
        <w:rPr>
          <w:ins w:id="54" w:author="Beat Heggli" w:date="2022-08-08T09:59:00Z"/>
          <w:b/>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99FF"/>
        <w:tblLook w:val="0000" w:firstRow="0" w:lastRow="0" w:firstColumn="0" w:lastColumn="0" w:noHBand="0" w:noVBand="0"/>
      </w:tblPr>
      <w:tblGrid>
        <w:gridCol w:w="1390"/>
        <w:gridCol w:w="1695"/>
        <w:gridCol w:w="2956"/>
        <w:gridCol w:w="1347"/>
        <w:gridCol w:w="1049"/>
        <w:gridCol w:w="913"/>
      </w:tblGrid>
      <w:tr w:rsidR="00493EBC" w:rsidRPr="00A635F4" w14:paraId="4E5A29D4" w14:textId="77777777" w:rsidTr="003A202D">
        <w:trPr>
          <w:jc w:val="center"/>
          <w:ins w:id="55" w:author="Beat Heggli" w:date="2022-08-08T10:02:00Z"/>
        </w:trPr>
        <w:tc>
          <w:tcPr>
            <w:tcW w:w="1390" w:type="dxa"/>
            <w:shd w:val="clear" w:color="auto" w:fill="CC99FF"/>
          </w:tcPr>
          <w:p w14:paraId="09906EDD" w14:textId="77777777" w:rsidR="00A635F4" w:rsidRPr="00A635F4" w:rsidRDefault="00A635F4" w:rsidP="00A635F4">
            <w:pPr>
              <w:rPr>
                <w:ins w:id="56" w:author="Beat Heggli" w:date="2022-08-08T10:02:00Z"/>
                <w:noProof/>
              </w:rPr>
            </w:pPr>
            <w:ins w:id="57" w:author="Beat Heggli" w:date="2022-08-08T10:02:00Z">
              <w:r w:rsidRPr="00A635F4">
                <w:rPr>
                  <w:b/>
                  <w:noProof/>
                </w:rPr>
                <w:lastRenderedPageBreak/>
                <w:t>Section</w:t>
              </w:r>
            </w:ins>
          </w:p>
        </w:tc>
        <w:tc>
          <w:tcPr>
            <w:tcW w:w="1695" w:type="dxa"/>
            <w:shd w:val="clear" w:color="auto" w:fill="CC99FF"/>
          </w:tcPr>
          <w:p w14:paraId="04F9C8AA" w14:textId="77777777" w:rsidR="00A635F4" w:rsidRPr="00A635F4" w:rsidRDefault="00A635F4" w:rsidP="00A635F4">
            <w:pPr>
              <w:rPr>
                <w:ins w:id="58" w:author="Beat Heggli" w:date="2022-08-08T10:02:00Z"/>
                <w:noProof/>
              </w:rPr>
            </w:pPr>
            <w:ins w:id="59" w:author="Beat Heggli" w:date="2022-08-08T10:02:00Z">
              <w:r w:rsidRPr="00A635F4">
                <w:rPr>
                  <w:b/>
                  <w:noProof/>
                </w:rPr>
                <w:t>Section Name</w:t>
              </w:r>
            </w:ins>
          </w:p>
        </w:tc>
        <w:tc>
          <w:tcPr>
            <w:tcW w:w="2956" w:type="dxa"/>
            <w:shd w:val="clear" w:color="auto" w:fill="CC99FF"/>
          </w:tcPr>
          <w:p w14:paraId="7D93D3F5" w14:textId="77777777" w:rsidR="00A635F4" w:rsidRPr="00A635F4" w:rsidRDefault="00A635F4" w:rsidP="00A635F4">
            <w:pPr>
              <w:rPr>
                <w:ins w:id="60" w:author="Beat Heggli" w:date="2022-08-08T10:02:00Z"/>
                <w:noProof/>
              </w:rPr>
            </w:pPr>
            <w:ins w:id="61" w:author="Beat Heggli" w:date="2022-08-08T10:02:00Z">
              <w:r w:rsidRPr="00A635F4">
                <w:rPr>
                  <w:b/>
                  <w:noProof/>
                </w:rPr>
                <w:t>Change Type</w:t>
              </w:r>
            </w:ins>
          </w:p>
        </w:tc>
        <w:tc>
          <w:tcPr>
            <w:tcW w:w="1347" w:type="dxa"/>
            <w:shd w:val="clear" w:color="auto" w:fill="CC99FF"/>
          </w:tcPr>
          <w:p w14:paraId="2B3752AB" w14:textId="77777777" w:rsidR="00A635F4" w:rsidRPr="00A635F4" w:rsidRDefault="00A635F4" w:rsidP="00A635F4">
            <w:pPr>
              <w:rPr>
                <w:ins w:id="62" w:author="Beat Heggli" w:date="2022-08-08T10:02:00Z"/>
                <w:b/>
                <w:noProof/>
              </w:rPr>
            </w:pPr>
            <w:ins w:id="63" w:author="Beat Heggli" w:date="2022-08-08T10:02:00Z">
              <w:r w:rsidRPr="00A635F4">
                <w:rPr>
                  <w:b/>
                  <w:noProof/>
                </w:rPr>
                <w:t>Proposal #</w:t>
              </w:r>
            </w:ins>
          </w:p>
        </w:tc>
        <w:tc>
          <w:tcPr>
            <w:tcW w:w="1049" w:type="dxa"/>
            <w:shd w:val="clear" w:color="auto" w:fill="CC99FF"/>
          </w:tcPr>
          <w:p w14:paraId="046B3CEC" w14:textId="77777777" w:rsidR="00A635F4" w:rsidRPr="00A635F4" w:rsidRDefault="00A635F4" w:rsidP="00A635F4">
            <w:pPr>
              <w:rPr>
                <w:ins w:id="64" w:author="Beat Heggli" w:date="2022-08-08T10:02:00Z"/>
                <w:noProof/>
              </w:rPr>
            </w:pPr>
            <w:ins w:id="65" w:author="Beat Heggli" w:date="2022-08-08T10:02:00Z">
              <w:r w:rsidRPr="00A635F4">
                <w:rPr>
                  <w:b/>
                  <w:noProof/>
                </w:rPr>
                <w:t>Subst.</w:t>
              </w:r>
            </w:ins>
          </w:p>
        </w:tc>
        <w:tc>
          <w:tcPr>
            <w:tcW w:w="913" w:type="dxa"/>
            <w:shd w:val="clear" w:color="auto" w:fill="CC99FF"/>
          </w:tcPr>
          <w:p w14:paraId="210CD233" w14:textId="77777777" w:rsidR="00A635F4" w:rsidRPr="00A635F4" w:rsidRDefault="00A635F4" w:rsidP="00A635F4">
            <w:pPr>
              <w:rPr>
                <w:ins w:id="66" w:author="Beat Heggli" w:date="2022-08-08T10:02:00Z"/>
                <w:noProof/>
              </w:rPr>
            </w:pPr>
            <w:ins w:id="67" w:author="Beat Heggli" w:date="2022-08-08T10:02:00Z">
              <w:r w:rsidRPr="00A635F4">
                <w:rPr>
                  <w:b/>
                  <w:noProof/>
                </w:rPr>
                <w:t>Line Item</w:t>
              </w:r>
            </w:ins>
          </w:p>
        </w:tc>
      </w:tr>
      <w:tr w:rsidR="00493EBC" w:rsidRPr="00A635F4" w14:paraId="06E44352" w14:textId="77777777" w:rsidTr="003A202D">
        <w:trPr>
          <w:jc w:val="center"/>
          <w:ins w:id="68" w:author="Beat Heggli" w:date="2022-08-08T10:02:00Z"/>
        </w:trPr>
        <w:tc>
          <w:tcPr>
            <w:tcW w:w="1390" w:type="dxa"/>
            <w:shd w:val="clear" w:color="auto" w:fill="CC99FF"/>
            <w:vAlign w:val="bottom"/>
          </w:tcPr>
          <w:p w14:paraId="0F1A4C59" w14:textId="04206538" w:rsidR="00A635F4" w:rsidRPr="00A635F4" w:rsidRDefault="00A635F4" w:rsidP="00A635F4">
            <w:pPr>
              <w:rPr>
                <w:ins w:id="69" w:author="Beat Heggli" w:date="2022-08-08T10:02:00Z"/>
                <w:noProof/>
              </w:rPr>
            </w:pPr>
            <w:ins w:id="70" w:author="Beat Heggli" w:date="2022-08-08T10:04:00Z">
              <w:r>
                <w:rPr>
                  <w:noProof/>
                </w:rPr>
                <w:t>6.4.1</w:t>
              </w:r>
            </w:ins>
          </w:p>
        </w:tc>
        <w:tc>
          <w:tcPr>
            <w:tcW w:w="1695" w:type="dxa"/>
            <w:shd w:val="clear" w:color="auto" w:fill="CC99FF"/>
          </w:tcPr>
          <w:p w14:paraId="7EEFAFD8" w14:textId="43242C4E" w:rsidR="00A635F4" w:rsidRPr="00A635F4" w:rsidRDefault="00A635F4" w:rsidP="00A635F4">
            <w:pPr>
              <w:rPr>
                <w:ins w:id="71" w:author="Beat Heggli" w:date="2022-08-08T10:02:00Z"/>
                <w:noProof/>
              </w:rPr>
            </w:pPr>
            <w:ins w:id="72" w:author="Beat Heggli" w:date="2022-08-08T10:05:00Z">
              <w:r w:rsidRPr="00A635F4">
                <w:rPr>
                  <w:noProof/>
                </w:rPr>
                <w:t>BAR/ACK - Add Patient Account (Event P01)</w:t>
              </w:r>
            </w:ins>
          </w:p>
        </w:tc>
        <w:tc>
          <w:tcPr>
            <w:tcW w:w="2956" w:type="dxa"/>
            <w:shd w:val="clear" w:color="auto" w:fill="CC99FF"/>
          </w:tcPr>
          <w:p w14:paraId="66B3FCBF" w14:textId="68EE1BC7" w:rsidR="00A635F4" w:rsidRPr="00A635F4" w:rsidRDefault="00A635F4" w:rsidP="00A635F4">
            <w:pPr>
              <w:rPr>
                <w:ins w:id="73" w:author="Beat Heggli" w:date="2022-08-08T10:02:00Z"/>
                <w:noProof/>
              </w:rPr>
            </w:pPr>
            <w:ins w:id="74" w:author="Beat Heggli" w:date="2022-08-08T10:05:00Z">
              <w:r>
                <w:rPr>
                  <w:noProof/>
                </w:rPr>
                <w:t>GSP, GSR, GSC Segment added</w:t>
              </w:r>
            </w:ins>
          </w:p>
        </w:tc>
        <w:tc>
          <w:tcPr>
            <w:tcW w:w="1347" w:type="dxa"/>
            <w:shd w:val="clear" w:color="auto" w:fill="CC99FF"/>
          </w:tcPr>
          <w:p w14:paraId="21F42BD1" w14:textId="2887AF7A" w:rsidR="00A635F4" w:rsidRPr="00A635F4" w:rsidRDefault="00A635F4" w:rsidP="00A635F4">
            <w:pPr>
              <w:rPr>
                <w:ins w:id="75" w:author="Beat Heggli" w:date="2022-08-08T10:02:00Z"/>
                <w:noProof/>
                <w:rPrChange w:id="76" w:author="Beat Heggli" w:date="2022-08-08T10:05:00Z">
                  <w:rPr>
                    <w:ins w:id="77" w:author="Beat Heggli" w:date="2022-08-08T10:02:00Z"/>
                    <w:noProof/>
                    <w:lang w:val="de-DE"/>
                  </w:rPr>
                </w:rPrChange>
              </w:rPr>
            </w:pPr>
          </w:p>
        </w:tc>
        <w:tc>
          <w:tcPr>
            <w:tcW w:w="1049" w:type="dxa"/>
            <w:shd w:val="clear" w:color="auto" w:fill="CC99FF"/>
          </w:tcPr>
          <w:p w14:paraId="2F41B124" w14:textId="341F1C26" w:rsidR="00A635F4" w:rsidRPr="00A635F4" w:rsidRDefault="00A635F4" w:rsidP="00A635F4">
            <w:pPr>
              <w:rPr>
                <w:ins w:id="78" w:author="Beat Heggli" w:date="2022-08-08T10:02:00Z"/>
                <w:noProof/>
                <w:rPrChange w:id="79" w:author="Beat Heggli" w:date="2022-08-08T10:05:00Z">
                  <w:rPr>
                    <w:ins w:id="80" w:author="Beat Heggli" w:date="2022-08-08T10:02:00Z"/>
                    <w:noProof/>
                    <w:lang w:val="de-DE"/>
                  </w:rPr>
                </w:rPrChange>
              </w:rPr>
            </w:pPr>
          </w:p>
        </w:tc>
        <w:tc>
          <w:tcPr>
            <w:tcW w:w="913" w:type="dxa"/>
            <w:shd w:val="clear" w:color="auto" w:fill="CC99FF"/>
          </w:tcPr>
          <w:p w14:paraId="06357F1C" w14:textId="77777777" w:rsidR="00A635F4" w:rsidRPr="00A635F4" w:rsidRDefault="00A635F4" w:rsidP="00A635F4">
            <w:pPr>
              <w:rPr>
                <w:ins w:id="81" w:author="Beat Heggli" w:date="2022-08-08T10:02:00Z"/>
                <w:noProof/>
                <w:rPrChange w:id="82" w:author="Beat Heggli" w:date="2022-08-08T10:05:00Z">
                  <w:rPr>
                    <w:ins w:id="83" w:author="Beat Heggli" w:date="2022-08-08T10:02:00Z"/>
                    <w:noProof/>
                    <w:lang w:val="de-DE"/>
                  </w:rPr>
                </w:rPrChange>
              </w:rPr>
            </w:pPr>
          </w:p>
        </w:tc>
      </w:tr>
      <w:tr w:rsidR="00493EBC" w:rsidRPr="00A635F4" w14:paraId="4340DFDD" w14:textId="77777777" w:rsidTr="003A202D">
        <w:trPr>
          <w:jc w:val="center"/>
          <w:ins w:id="84" w:author="Beat Heggli" w:date="2022-08-08T10:07:00Z"/>
        </w:trPr>
        <w:tc>
          <w:tcPr>
            <w:tcW w:w="1390" w:type="dxa"/>
            <w:shd w:val="clear" w:color="auto" w:fill="CC99FF"/>
            <w:vAlign w:val="bottom"/>
          </w:tcPr>
          <w:p w14:paraId="740A193F" w14:textId="3DC7B89C" w:rsidR="00A635F4" w:rsidRDefault="00A635F4" w:rsidP="00A635F4">
            <w:pPr>
              <w:rPr>
                <w:ins w:id="85" w:author="Beat Heggli" w:date="2022-08-08T10:07:00Z"/>
                <w:noProof/>
              </w:rPr>
            </w:pPr>
            <w:ins w:id="86" w:author="Beat Heggli" w:date="2022-08-08T10:07:00Z">
              <w:r w:rsidRPr="00A635F4">
                <w:rPr>
                  <w:noProof/>
                </w:rPr>
                <w:t>6.4.3</w:t>
              </w:r>
            </w:ins>
          </w:p>
        </w:tc>
        <w:tc>
          <w:tcPr>
            <w:tcW w:w="1695" w:type="dxa"/>
            <w:shd w:val="clear" w:color="auto" w:fill="CC99FF"/>
          </w:tcPr>
          <w:p w14:paraId="42778437" w14:textId="1C449454" w:rsidR="00A635F4" w:rsidRPr="00A635F4" w:rsidRDefault="00A635F4" w:rsidP="00A635F4">
            <w:pPr>
              <w:rPr>
                <w:ins w:id="87" w:author="Beat Heggli" w:date="2022-08-08T10:07:00Z"/>
                <w:noProof/>
              </w:rPr>
            </w:pPr>
            <w:ins w:id="88" w:author="Beat Heggli" w:date="2022-08-08T10:07:00Z">
              <w:r w:rsidRPr="00A635F4">
                <w:rPr>
                  <w:noProof/>
                </w:rPr>
                <w:t>DFT/ACK - Post Detail Financial Transactions (Event P03)</w:t>
              </w:r>
            </w:ins>
          </w:p>
        </w:tc>
        <w:tc>
          <w:tcPr>
            <w:tcW w:w="2956" w:type="dxa"/>
            <w:shd w:val="clear" w:color="auto" w:fill="CC99FF"/>
          </w:tcPr>
          <w:p w14:paraId="7E181568" w14:textId="49C720A6" w:rsidR="00A635F4" w:rsidRDefault="00A635F4" w:rsidP="00A635F4">
            <w:pPr>
              <w:rPr>
                <w:ins w:id="89" w:author="Beat Heggli" w:date="2022-08-08T10:07:00Z"/>
                <w:noProof/>
              </w:rPr>
            </w:pPr>
            <w:ins w:id="90" w:author="Beat Heggli" w:date="2022-08-08T10:10:00Z">
              <w:r>
                <w:rPr>
                  <w:noProof/>
                </w:rPr>
                <w:t xml:space="preserve">GSP, GSR, GSC </w:t>
              </w:r>
            </w:ins>
            <w:ins w:id="91" w:author="Beat Heggli" w:date="2022-08-08T10:34:00Z">
              <w:r w:rsidR="00493EBC">
                <w:rPr>
                  <w:noProof/>
                </w:rPr>
                <w:t>s</w:t>
              </w:r>
            </w:ins>
            <w:ins w:id="92" w:author="Beat Heggli" w:date="2022-08-08T10:10:00Z">
              <w:r>
                <w:rPr>
                  <w:noProof/>
                </w:rPr>
                <w:t>egment</w:t>
              </w:r>
            </w:ins>
            <w:ins w:id="93" w:author="Beat Heggli" w:date="2022-08-08T10:34:00Z">
              <w:r w:rsidR="00493EBC">
                <w:rPr>
                  <w:noProof/>
                </w:rPr>
                <w:t>s</w:t>
              </w:r>
            </w:ins>
            <w:ins w:id="94" w:author="Beat Heggli" w:date="2022-08-08T10:10:00Z">
              <w:r>
                <w:rPr>
                  <w:noProof/>
                </w:rPr>
                <w:t xml:space="preserve"> added</w:t>
              </w:r>
            </w:ins>
          </w:p>
        </w:tc>
        <w:tc>
          <w:tcPr>
            <w:tcW w:w="1347" w:type="dxa"/>
            <w:shd w:val="clear" w:color="auto" w:fill="CC99FF"/>
          </w:tcPr>
          <w:p w14:paraId="7CFA3867" w14:textId="77777777" w:rsidR="00A635F4" w:rsidRPr="00A635F4" w:rsidRDefault="00A635F4" w:rsidP="00A635F4">
            <w:pPr>
              <w:rPr>
                <w:ins w:id="95" w:author="Beat Heggli" w:date="2022-08-08T10:07:00Z"/>
                <w:noProof/>
              </w:rPr>
            </w:pPr>
          </w:p>
        </w:tc>
        <w:tc>
          <w:tcPr>
            <w:tcW w:w="1049" w:type="dxa"/>
            <w:shd w:val="clear" w:color="auto" w:fill="CC99FF"/>
          </w:tcPr>
          <w:p w14:paraId="2652D0EA" w14:textId="77777777" w:rsidR="00A635F4" w:rsidRPr="00A635F4" w:rsidRDefault="00A635F4" w:rsidP="00A635F4">
            <w:pPr>
              <w:rPr>
                <w:ins w:id="96" w:author="Beat Heggli" w:date="2022-08-08T10:07:00Z"/>
                <w:noProof/>
              </w:rPr>
            </w:pPr>
          </w:p>
        </w:tc>
        <w:tc>
          <w:tcPr>
            <w:tcW w:w="913" w:type="dxa"/>
            <w:shd w:val="clear" w:color="auto" w:fill="CC99FF"/>
          </w:tcPr>
          <w:p w14:paraId="52256079" w14:textId="77777777" w:rsidR="00A635F4" w:rsidRPr="00A635F4" w:rsidRDefault="00A635F4" w:rsidP="00A635F4">
            <w:pPr>
              <w:rPr>
                <w:ins w:id="97" w:author="Beat Heggli" w:date="2022-08-08T10:07:00Z"/>
                <w:noProof/>
              </w:rPr>
            </w:pPr>
          </w:p>
        </w:tc>
      </w:tr>
      <w:tr w:rsidR="00493EBC" w:rsidRPr="00A635F4" w14:paraId="198B467F" w14:textId="77777777" w:rsidTr="003A202D">
        <w:trPr>
          <w:jc w:val="center"/>
          <w:ins w:id="98" w:author="Beat Heggli" w:date="2022-08-08T10:10:00Z"/>
        </w:trPr>
        <w:tc>
          <w:tcPr>
            <w:tcW w:w="1390" w:type="dxa"/>
            <w:shd w:val="clear" w:color="auto" w:fill="CC99FF"/>
            <w:vAlign w:val="bottom"/>
          </w:tcPr>
          <w:p w14:paraId="79E66F77" w14:textId="554626A7" w:rsidR="00A635F4" w:rsidRPr="00A635F4" w:rsidRDefault="00A635F4" w:rsidP="00A635F4">
            <w:pPr>
              <w:rPr>
                <w:ins w:id="99" w:author="Beat Heggli" w:date="2022-08-08T10:10:00Z"/>
                <w:noProof/>
              </w:rPr>
            </w:pPr>
            <w:ins w:id="100" w:author="Beat Heggli" w:date="2022-08-08T10:10:00Z">
              <w:r>
                <w:rPr>
                  <w:noProof/>
                </w:rPr>
                <w:t>6.4.5</w:t>
              </w:r>
            </w:ins>
          </w:p>
        </w:tc>
        <w:tc>
          <w:tcPr>
            <w:tcW w:w="1695" w:type="dxa"/>
            <w:shd w:val="clear" w:color="auto" w:fill="CC99FF"/>
          </w:tcPr>
          <w:p w14:paraId="184F1242" w14:textId="42BDF931" w:rsidR="00A635F4" w:rsidRPr="00A635F4" w:rsidRDefault="00A635F4" w:rsidP="00A635F4">
            <w:pPr>
              <w:rPr>
                <w:ins w:id="101" w:author="Beat Heggli" w:date="2022-08-08T10:10:00Z"/>
                <w:noProof/>
              </w:rPr>
            </w:pPr>
            <w:ins w:id="102" w:author="Beat Heggli" w:date="2022-08-08T10:10:00Z">
              <w:r w:rsidRPr="00A635F4">
                <w:rPr>
                  <w:noProof/>
                </w:rPr>
                <w:t>BAR/ACK - Update Account (Event P05)</w:t>
              </w:r>
            </w:ins>
          </w:p>
        </w:tc>
        <w:tc>
          <w:tcPr>
            <w:tcW w:w="2956" w:type="dxa"/>
            <w:shd w:val="clear" w:color="auto" w:fill="CC99FF"/>
          </w:tcPr>
          <w:p w14:paraId="2C7C225A" w14:textId="1E75DF75" w:rsidR="00A635F4" w:rsidRDefault="00A635F4" w:rsidP="00A635F4">
            <w:pPr>
              <w:rPr>
                <w:ins w:id="103" w:author="Beat Heggli" w:date="2022-08-08T10:10:00Z"/>
                <w:noProof/>
              </w:rPr>
            </w:pPr>
            <w:ins w:id="104" w:author="Beat Heggli" w:date="2022-08-08T10:10:00Z">
              <w:r>
                <w:rPr>
                  <w:noProof/>
                </w:rPr>
                <w:t xml:space="preserve">GSP, GSR, GSC </w:t>
              </w:r>
            </w:ins>
            <w:ins w:id="105" w:author="Beat Heggli" w:date="2022-08-08T10:34:00Z">
              <w:r w:rsidR="00493EBC">
                <w:rPr>
                  <w:noProof/>
                </w:rPr>
                <w:t>s</w:t>
              </w:r>
            </w:ins>
            <w:ins w:id="106" w:author="Beat Heggli" w:date="2022-08-08T10:10:00Z">
              <w:r>
                <w:rPr>
                  <w:noProof/>
                </w:rPr>
                <w:t>egment</w:t>
              </w:r>
            </w:ins>
            <w:ins w:id="107" w:author="Beat Heggli" w:date="2022-08-08T10:34:00Z">
              <w:r w:rsidR="00493EBC">
                <w:rPr>
                  <w:noProof/>
                </w:rPr>
                <w:t>s</w:t>
              </w:r>
            </w:ins>
            <w:ins w:id="108" w:author="Beat Heggli" w:date="2022-08-08T10:10:00Z">
              <w:r>
                <w:rPr>
                  <w:noProof/>
                </w:rPr>
                <w:t xml:space="preserve"> added</w:t>
              </w:r>
            </w:ins>
          </w:p>
        </w:tc>
        <w:tc>
          <w:tcPr>
            <w:tcW w:w="1347" w:type="dxa"/>
            <w:shd w:val="clear" w:color="auto" w:fill="CC99FF"/>
          </w:tcPr>
          <w:p w14:paraId="313EAF43" w14:textId="77777777" w:rsidR="00A635F4" w:rsidRPr="00A635F4" w:rsidRDefault="00A635F4" w:rsidP="00A635F4">
            <w:pPr>
              <w:rPr>
                <w:ins w:id="109" w:author="Beat Heggli" w:date="2022-08-08T10:10:00Z"/>
                <w:noProof/>
              </w:rPr>
            </w:pPr>
          </w:p>
        </w:tc>
        <w:tc>
          <w:tcPr>
            <w:tcW w:w="1049" w:type="dxa"/>
            <w:shd w:val="clear" w:color="auto" w:fill="CC99FF"/>
          </w:tcPr>
          <w:p w14:paraId="4CD66BA4" w14:textId="77777777" w:rsidR="00A635F4" w:rsidRPr="00A635F4" w:rsidRDefault="00A635F4" w:rsidP="00A635F4">
            <w:pPr>
              <w:rPr>
                <w:ins w:id="110" w:author="Beat Heggli" w:date="2022-08-08T10:10:00Z"/>
                <w:noProof/>
              </w:rPr>
            </w:pPr>
          </w:p>
        </w:tc>
        <w:tc>
          <w:tcPr>
            <w:tcW w:w="913" w:type="dxa"/>
            <w:shd w:val="clear" w:color="auto" w:fill="CC99FF"/>
          </w:tcPr>
          <w:p w14:paraId="58EC454C" w14:textId="77777777" w:rsidR="00A635F4" w:rsidRPr="00A635F4" w:rsidRDefault="00A635F4" w:rsidP="00A635F4">
            <w:pPr>
              <w:rPr>
                <w:ins w:id="111" w:author="Beat Heggli" w:date="2022-08-08T10:10:00Z"/>
                <w:noProof/>
              </w:rPr>
            </w:pPr>
          </w:p>
        </w:tc>
      </w:tr>
      <w:tr w:rsidR="00493EBC" w:rsidRPr="00A635F4" w14:paraId="39DCDCE3" w14:textId="77777777" w:rsidTr="003A202D">
        <w:trPr>
          <w:jc w:val="center"/>
          <w:ins w:id="112" w:author="Beat Heggli" w:date="2022-08-08T10:14:00Z"/>
        </w:trPr>
        <w:tc>
          <w:tcPr>
            <w:tcW w:w="1390" w:type="dxa"/>
            <w:shd w:val="clear" w:color="auto" w:fill="CC99FF"/>
            <w:vAlign w:val="bottom"/>
          </w:tcPr>
          <w:p w14:paraId="43CE8A76" w14:textId="2CD4FDFA" w:rsidR="00A635F4" w:rsidRDefault="00A635F4" w:rsidP="00A635F4">
            <w:pPr>
              <w:rPr>
                <w:ins w:id="113" w:author="Beat Heggli" w:date="2022-08-08T10:14:00Z"/>
                <w:noProof/>
              </w:rPr>
            </w:pPr>
            <w:ins w:id="114" w:author="Beat Heggli" w:date="2022-08-08T10:15:00Z">
              <w:r w:rsidRPr="00A635F4">
                <w:rPr>
                  <w:noProof/>
                </w:rPr>
                <w:t>6.4.8</w:t>
              </w:r>
            </w:ins>
          </w:p>
        </w:tc>
        <w:tc>
          <w:tcPr>
            <w:tcW w:w="1695" w:type="dxa"/>
            <w:shd w:val="clear" w:color="auto" w:fill="CC99FF"/>
          </w:tcPr>
          <w:p w14:paraId="65A2B6B1" w14:textId="60C78EA4" w:rsidR="00A635F4" w:rsidRPr="00A635F4" w:rsidRDefault="00A635F4" w:rsidP="00A635F4">
            <w:pPr>
              <w:rPr>
                <w:ins w:id="115" w:author="Beat Heggli" w:date="2022-08-08T10:14:00Z"/>
                <w:noProof/>
              </w:rPr>
            </w:pPr>
            <w:ins w:id="116" w:author="Beat Heggli" w:date="2022-08-08T10:14:00Z">
              <w:r w:rsidRPr="00A635F4">
                <w:rPr>
                  <w:noProof/>
                </w:rPr>
                <w:t>DFT/ACK - Post Detail Financial Transactions - Expanded (Event P11)</w:t>
              </w:r>
            </w:ins>
          </w:p>
        </w:tc>
        <w:tc>
          <w:tcPr>
            <w:tcW w:w="2956" w:type="dxa"/>
            <w:shd w:val="clear" w:color="auto" w:fill="CC99FF"/>
          </w:tcPr>
          <w:p w14:paraId="2E479EBC" w14:textId="5597FA8A" w:rsidR="00A635F4" w:rsidRDefault="00913632" w:rsidP="00A635F4">
            <w:pPr>
              <w:rPr>
                <w:ins w:id="117" w:author="Beat Heggli" w:date="2022-08-08T10:14:00Z"/>
                <w:noProof/>
              </w:rPr>
            </w:pPr>
            <w:ins w:id="118" w:author="Beat Heggli" w:date="2022-08-08T10:22:00Z">
              <w:r>
                <w:rPr>
                  <w:noProof/>
                </w:rPr>
                <w:t xml:space="preserve">GSP, GSR, GSC </w:t>
              </w:r>
            </w:ins>
            <w:ins w:id="119" w:author="Beat Heggli" w:date="2022-08-08T10:34:00Z">
              <w:r w:rsidR="00493EBC">
                <w:rPr>
                  <w:noProof/>
                </w:rPr>
                <w:t>s</w:t>
              </w:r>
            </w:ins>
            <w:ins w:id="120" w:author="Beat Heggli" w:date="2022-08-08T10:22:00Z">
              <w:r>
                <w:rPr>
                  <w:noProof/>
                </w:rPr>
                <w:t>egment</w:t>
              </w:r>
            </w:ins>
            <w:ins w:id="121" w:author="Beat Heggli" w:date="2022-08-08T10:34:00Z">
              <w:r w:rsidR="00493EBC">
                <w:rPr>
                  <w:noProof/>
                </w:rPr>
                <w:t>s</w:t>
              </w:r>
            </w:ins>
            <w:ins w:id="122" w:author="Beat Heggli" w:date="2022-08-08T10:22:00Z">
              <w:r>
                <w:rPr>
                  <w:noProof/>
                </w:rPr>
                <w:t xml:space="preserve"> added</w:t>
              </w:r>
            </w:ins>
          </w:p>
        </w:tc>
        <w:tc>
          <w:tcPr>
            <w:tcW w:w="1347" w:type="dxa"/>
            <w:shd w:val="clear" w:color="auto" w:fill="CC99FF"/>
          </w:tcPr>
          <w:p w14:paraId="0CA1647F" w14:textId="77777777" w:rsidR="00A635F4" w:rsidRPr="00A635F4" w:rsidRDefault="00A635F4" w:rsidP="00A635F4">
            <w:pPr>
              <w:rPr>
                <w:ins w:id="123" w:author="Beat Heggli" w:date="2022-08-08T10:14:00Z"/>
                <w:noProof/>
              </w:rPr>
            </w:pPr>
          </w:p>
        </w:tc>
        <w:tc>
          <w:tcPr>
            <w:tcW w:w="1049" w:type="dxa"/>
            <w:shd w:val="clear" w:color="auto" w:fill="CC99FF"/>
          </w:tcPr>
          <w:p w14:paraId="26991994" w14:textId="77777777" w:rsidR="00A635F4" w:rsidRPr="00A635F4" w:rsidRDefault="00A635F4" w:rsidP="00A635F4">
            <w:pPr>
              <w:rPr>
                <w:ins w:id="124" w:author="Beat Heggli" w:date="2022-08-08T10:14:00Z"/>
                <w:noProof/>
              </w:rPr>
            </w:pPr>
          </w:p>
        </w:tc>
        <w:tc>
          <w:tcPr>
            <w:tcW w:w="913" w:type="dxa"/>
            <w:shd w:val="clear" w:color="auto" w:fill="CC99FF"/>
          </w:tcPr>
          <w:p w14:paraId="5A771A81" w14:textId="77777777" w:rsidR="00A635F4" w:rsidRPr="00A635F4" w:rsidRDefault="00A635F4" w:rsidP="00A635F4">
            <w:pPr>
              <w:rPr>
                <w:ins w:id="125" w:author="Beat Heggli" w:date="2022-08-08T10:14:00Z"/>
                <w:noProof/>
              </w:rPr>
            </w:pPr>
          </w:p>
        </w:tc>
      </w:tr>
      <w:tr w:rsidR="00A117A0" w:rsidRPr="00A635F4" w14:paraId="0CDDD097" w14:textId="77777777" w:rsidTr="003A202D">
        <w:trPr>
          <w:jc w:val="center"/>
          <w:ins w:id="126" w:author="Beat Heggli" w:date="2022-08-18T12:58:00Z"/>
        </w:trPr>
        <w:tc>
          <w:tcPr>
            <w:tcW w:w="1390" w:type="dxa"/>
            <w:shd w:val="clear" w:color="auto" w:fill="CC99FF"/>
            <w:vAlign w:val="bottom"/>
          </w:tcPr>
          <w:p w14:paraId="1677D98B" w14:textId="770DF75B" w:rsidR="00A117A0" w:rsidRPr="00A635F4" w:rsidRDefault="008F7789" w:rsidP="00A635F4">
            <w:pPr>
              <w:rPr>
                <w:ins w:id="127" w:author="Beat Heggli" w:date="2022-08-18T12:58:00Z"/>
                <w:noProof/>
              </w:rPr>
            </w:pPr>
            <w:ins w:id="128" w:author="Beat Heggli" w:date="2022-08-23T10:33:00Z">
              <w:r>
                <w:rPr>
                  <w:noProof/>
                </w:rPr>
                <w:t>6.5.7.8</w:t>
              </w:r>
            </w:ins>
          </w:p>
        </w:tc>
        <w:tc>
          <w:tcPr>
            <w:tcW w:w="1695" w:type="dxa"/>
            <w:shd w:val="clear" w:color="auto" w:fill="CC99FF"/>
          </w:tcPr>
          <w:p w14:paraId="0EE153FC" w14:textId="1F448A25" w:rsidR="00A117A0" w:rsidRPr="00A635F4" w:rsidRDefault="008F7789" w:rsidP="00A635F4">
            <w:pPr>
              <w:rPr>
                <w:ins w:id="129" w:author="Beat Heggli" w:date="2022-08-18T12:58:00Z"/>
                <w:noProof/>
              </w:rPr>
            </w:pPr>
            <w:ins w:id="130" w:author="Beat Heggli" w:date="2022-08-23T10:33:00Z">
              <w:r>
                <w:rPr>
                  <w:noProof/>
                </w:rPr>
                <w:t>IN2-8</w:t>
              </w:r>
            </w:ins>
          </w:p>
        </w:tc>
        <w:tc>
          <w:tcPr>
            <w:tcW w:w="2956" w:type="dxa"/>
            <w:shd w:val="clear" w:color="auto" w:fill="CC99FF"/>
          </w:tcPr>
          <w:p w14:paraId="755F9DA5" w14:textId="46783C25" w:rsidR="00A117A0" w:rsidRDefault="008F7789" w:rsidP="00A635F4">
            <w:pPr>
              <w:rPr>
                <w:ins w:id="131" w:author="Beat Heggli" w:date="2022-08-18T12:58:00Z"/>
                <w:noProof/>
              </w:rPr>
            </w:pPr>
            <w:ins w:id="132" w:author="Beat Heggli" w:date="2022-08-23T10:33:00Z">
              <w:r>
                <w:rPr>
                  <w:noProof/>
                </w:rPr>
                <w:t>Definition changed</w:t>
              </w:r>
            </w:ins>
          </w:p>
        </w:tc>
        <w:tc>
          <w:tcPr>
            <w:tcW w:w="1347" w:type="dxa"/>
            <w:shd w:val="clear" w:color="auto" w:fill="CC99FF"/>
          </w:tcPr>
          <w:p w14:paraId="702FBE7F" w14:textId="77777777" w:rsidR="00A117A0" w:rsidRPr="00A635F4" w:rsidRDefault="00A117A0" w:rsidP="00A635F4">
            <w:pPr>
              <w:rPr>
                <w:ins w:id="133" w:author="Beat Heggli" w:date="2022-08-18T12:58:00Z"/>
                <w:noProof/>
              </w:rPr>
            </w:pPr>
          </w:p>
        </w:tc>
        <w:tc>
          <w:tcPr>
            <w:tcW w:w="1049" w:type="dxa"/>
            <w:shd w:val="clear" w:color="auto" w:fill="CC99FF"/>
          </w:tcPr>
          <w:p w14:paraId="72ABFC34" w14:textId="77777777" w:rsidR="00A117A0" w:rsidRPr="00A635F4" w:rsidRDefault="00A117A0" w:rsidP="00A635F4">
            <w:pPr>
              <w:rPr>
                <w:ins w:id="134" w:author="Beat Heggli" w:date="2022-08-18T12:58:00Z"/>
                <w:noProof/>
              </w:rPr>
            </w:pPr>
          </w:p>
        </w:tc>
        <w:tc>
          <w:tcPr>
            <w:tcW w:w="913" w:type="dxa"/>
            <w:shd w:val="clear" w:color="auto" w:fill="CC99FF"/>
          </w:tcPr>
          <w:p w14:paraId="4AF750A6" w14:textId="77777777" w:rsidR="00A117A0" w:rsidRPr="00A635F4" w:rsidRDefault="00A117A0" w:rsidP="00A635F4">
            <w:pPr>
              <w:rPr>
                <w:ins w:id="135" w:author="Beat Heggli" w:date="2022-08-18T12:58:00Z"/>
                <w:noProof/>
              </w:rPr>
            </w:pPr>
          </w:p>
        </w:tc>
      </w:tr>
      <w:tr w:rsidR="008F7789" w:rsidRPr="00A635F4" w14:paraId="1C262635" w14:textId="77777777" w:rsidTr="003A202D">
        <w:trPr>
          <w:jc w:val="center"/>
          <w:ins w:id="136" w:author="Beat Heggli" w:date="2022-08-23T10:33:00Z"/>
        </w:trPr>
        <w:tc>
          <w:tcPr>
            <w:tcW w:w="1390" w:type="dxa"/>
            <w:shd w:val="clear" w:color="auto" w:fill="CC99FF"/>
            <w:vAlign w:val="bottom"/>
          </w:tcPr>
          <w:p w14:paraId="58249155" w14:textId="6C331C30" w:rsidR="008F7789" w:rsidRDefault="00D37DF0" w:rsidP="00A635F4">
            <w:pPr>
              <w:rPr>
                <w:ins w:id="137" w:author="Beat Heggli" w:date="2022-08-23T10:33:00Z"/>
                <w:noProof/>
              </w:rPr>
            </w:pPr>
            <w:ins w:id="138" w:author="Beat Heggli" w:date="2022-08-23T10:38:00Z">
              <w:r w:rsidRPr="00D37DF0">
                <w:rPr>
                  <w:noProof/>
                </w:rPr>
                <w:t>6.5.6.56</w:t>
              </w:r>
            </w:ins>
          </w:p>
        </w:tc>
        <w:tc>
          <w:tcPr>
            <w:tcW w:w="1695" w:type="dxa"/>
            <w:shd w:val="clear" w:color="auto" w:fill="CC99FF"/>
          </w:tcPr>
          <w:p w14:paraId="0DE847D8" w14:textId="37C6F04C" w:rsidR="008F7789" w:rsidRDefault="00D37DF0" w:rsidP="00A635F4">
            <w:pPr>
              <w:rPr>
                <w:ins w:id="139" w:author="Beat Heggli" w:date="2022-08-23T10:33:00Z"/>
                <w:noProof/>
              </w:rPr>
            </w:pPr>
            <w:ins w:id="140" w:author="Beat Heggli" w:date="2022-08-23T10:38:00Z">
              <w:r>
                <w:rPr>
                  <w:noProof/>
                </w:rPr>
                <w:t>IN1-56</w:t>
              </w:r>
            </w:ins>
          </w:p>
        </w:tc>
        <w:tc>
          <w:tcPr>
            <w:tcW w:w="2956" w:type="dxa"/>
            <w:shd w:val="clear" w:color="auto" w:fill="CC99FF"/>
          </w:tcPr>
          <w:p w14:paraId="2318D468" w14:textId="0B0965F5" w:rsidR="008F7789" w:rsidRDefault="00D37DF0" w:rsidP="00A635F4">
            <w:pPr>
              <w:rPr>
                <w:ins w:id="141" w:author="Beat Heggli" w:date="2022-08-23T10:33:00Z"/>
                <w:noProof/>
              </w:rPr>
            </w:pPr>
            <w:ins w:id="142" w:author="Beat Heggli" w:date="2022-08-23T10:37:00Z">
              <w:r w:rsidRPr="00D37DF0">
                <w:rPr>
                  <w:noProof/>
                </w:rPr>
                <w:t>Health Program Beneficiary Identifier,</w:t>
              </w:r>
            </w:ins>
            <w:ins w:id="143" w:author="Beat Heggli" w:date="2022-08-23T10:38:00Z">
              <w:r>
                <w:rPr>
                  <w:noProof/>
                </w:rPr>
                <w:t xml:space="preserve"> added</w:t>
              </w:r>
            </w:ins>
          </w:p>
        </w:tc>
        <w:tc>
          <w:tcPr>
            <w:tcW w:w="1347" w:type="dxa"/>
            <w:shd w:val="clear" w:color="auto" w:fill="CC99FF"/>
          </w:tcPr>
          <w:p w14:paraId="0A995055" w14:textId="5E4A69E5" w:rsidR="008F7789" w:rsidRPr="00A635F4" w:rsidRDefault="008F7789" w:rsidP="00A635F4">
            <w:pPr>
              <w:rPr>
                <w:ins w:id="144" w:author="Beat Heggli" w:date="2022-08-23T10:33:00Z"/>
                <w:noProof/>
              </w:rPr>
            </w:pPr>
          </w:p>
        </w:tc>
        <w:tc>
          <w:tcPr>
            <w:tcW w:w="1049" w:type="dxa"/>
            <w:shd w:val="clear" w:color="auto" w:fill="CC99FF"/>
          </w:tcPr>
          <w:p w14:paraId="36AB8959" w14:textId="77777777" w:rsidR="008F7789" w:rsidRPr="00A635F4" w:rsidRDefault="008F7789" w:rsidP="00A635F4">
            <w:pPr>
              <w:rPr>
                <w:ins w:id="145" w:author="Beat Heggli" w:date="2022-08-23T10:33:00Z"/>
                <w:noProof/>
              </w:rPr>
            </w:pPr>
          </w:p>
        </w:tc>
        <w:tc>
          <w:tcPr>
            <w:tcW w:w="913" w:type="dxa"/>
            <w:shd w:val="clear" w:color="auto" w:fill="CC99FF"/>
          </w:tcPr>
          <w:p w14:paraId="6DC0E535" w14:textId="6316FC1C" w:rsidR="008F7789" w:rsidRPr="00A635F4" w:rsidRDefault="008F7789" w:rsidP="00A635F4">
            <w:pPr>
              <w:rPr>
                <w:ins w:id="146" w:author="Beat Heggli" w:date="2022-08-23T10:33:00Z"/>
                <w:noProof/>
              </w:rPr>
            </w:pPr>
          </w:p>
        </w:tc>
      </w:tr>
      <w:tr w:rsidR="007502FC" w:rsidRPr="00A635F4" w14:paraId="45B3C5C1" w14:textId="77777777" w:rsidTr="003A202D">
        <w:trPr>
          <w:jc w:val="center"/>
          <w:ins w:id="147" w:author="Beat Heggli" w:date="2022-08-23T10:43:00Z"/>
        </w:trPr>
        <w:tc>
          <w:tcPr>
            <w:tcW w:w="1390" w:type="dxa"/>
            <w:shd w:val="clear" w:color="auto" w:fill="CC99FF"/>
            <w:vAlign w:val="bottom"/>
          </w:tcPr>
          <w:p w14:paraId="39C557A6" w14:textId="192233D4" w:rsidR="007502FC" w:rsidRPr="00D37DF0" w:rsidRDefault="007502FC" w:rsidP="007502FC">
            <w:pPr>
              <w:rPr>
                <w:ins w:id="148" w:author="Beat Heggli" w:date="2022-08-23T10:43:00Z"/>
                <w:noProof/>
              </w:rPr>
            </w:pPr>
            <w:ins w:id="149" w:author="Beat Heggli" w:date="2022-08-23T10:43:00Z">
              <w:r>
                <w:rPr>
                  <w:noProof/>
                </w:rPr>
                <w:t>6.5.7.25</w:t>
              </w:r>
            </w:ins>
          </w:p>
        </w:tc>
        <w:tc>
          <w:tcPr>
            <w:tcW w:w="1695" w:type="dxa"/>
            <w:shd w:val="clear" w:color="auto" w:fill="CC99FF"/>
          </w:tcPr>
          <w:p w14:paraId="62C053F1" w14:textId="4EB6C6FA" w:rsidR="007502FC" w:rsidRDefault="007502FC" w:rsidP="007502FC">
            <w:pPr>
              <w:rPr>
                <w:ins w:id="150" w:author="Beat Heggli" w:date="2022-08-23T10:43:00Z"/>
                <w:noProof/>
              </w:rPr>
            </w:pPr>
            <w:ins w:id="151" w:author="Beat Heggli" w:date="2022-08-23T10:43:00Z">
              <w:r>
                <w:rPr>
                  <w:noProof/>
                </w:rPr>
                <w:t>IN2-25</w:t>
              </w:r>
            </w:ins>
          </w:p>
        </w:tc>
        <w:tc>
          <w:tcPr>
            <w:tcW w:w="2956" w:type="dxa"/>
            <w:shd w:val="clear" w:color="auto" w:fill="CC99FF"/>
          </w:tcPr>
          <w:p w14:paraId="07614030" w14:textId="3BACF75D" w:rsidR="007502FC" w:rsidRPr="00D37DF0" w:rsidRDefault="007502FC" w:rsidP="007502FC">
            <w:pPr>
              <w:rPr>
                <w:ins w:id="152" w:author="Beat Heggli" w:date="2022-08-23T10:43:00Z"/>
                <w:noProof/>
              </w:rPr>
            </w:pPr>
            <w:ins w:id="153" w:author="Beat Heggli" w:date="2022-08-23T10:44:00Z">
              <w:r>
                <w:rPr>
                  <w:noProof/>
                </w:rPr>
                <w:t>Definiton changed</w:t>
              </w:r>
            </w:ins>
          </w:p>
        </w:tc>
        <w:tc>
          <w:tcPr>
            <w:tcW w:w="1347" w:type="dxa"/>
            <w:shd w:val="clear" w:color="auto" w:fill="CC99FF"/>
          </w:tcPr>
          <w:p w14:paraId="38E819AD" w14:textId="77777777" w:rsidR="007502FC" w:rsidRPr="00A635F4" w:rsidRDefault="007502FC" w:rsidP="007502FC">
            <w:pPr>
              <w:rPr>
                <w:ins w:id="154" w:author="Beat Heggli" w:date="2022-08-23T10:43:00Z"/>
                <w:noProof/>
              </w:rPr>
            </w:pPr>
          </w:p>
        </w:tc>
        <w:tc>
          <w:tcPr>
            <w:tcW w:w="1049" w:type="dxa"/>
            <w:shd w:val="clear" w:color="auto" w:fill="CC99FF"/>
          </w:tcPr>
          <w:p w14:paraId="3B2DCA14" w14:textId="77777777" w:rsidR="007502FC" w:rsidRPr="00A635F4" w:rsidRDefault="007502FC" w:rsidP="007502FC">
            <w:pPr>
              <w:rPr>
                <w:ins w:id="155" w:author="Beat Heggli" w:date="2022-08-23T10:43:00Z"/>
                <w:noProof/>
              </w:rPr>
            </w:pPr>
          </w:p>
        </w:tc>
        <w:tc>
          <w:tcPr>
            <w:tcW w:w="913" w:type="dxa"/>
            <w:shd w:val="clear" w:color="auto" w:fill="CC99FF"/>
          </w:tcPr>
          <w:p w14:paraId="66AE3F00" w14:textId="77777777" w:rsidR="007502FC" w:rsidRPr="00A635F4" w:rsidRDefault="007502FC" w:rsidP="007502FC">
            <w:pPr>
              <w:rPr>
                <w:ins w:id="156" w:author="Beat Heggli" w:date="2022-08-23T10:43:00Z"/>
                <w:noProof/>
              </w:rPr>
            </w:pPr>
          </w:p>
        </w:tc>
      </w:tr>
      <w:tr w:rsidR="007502FC" w:rsidRPr="00A635F4" w14:paraId="7F6742A1" w14:textId="77777777" w:rsidTr="003A202D">
        <w:trPr>
          <w:jc w:val="center"/>
          <w:ins w:id="157" w:author="Beat Heggli" w:date="2022-08-23T10:44:00Z"/>
        </w:trPr>
        <w:tc>
          <w:tcPr>
            <w:tcW w:w="1390" w:type="dxa"/>
            <w:shd w:val="clear" w:color="auto" w:fill="CC99FF"/>
            <w:vAlign w:val="bottom"/>
          </w:tcPr>
          <w:p w14:paraId="3D2FF6B3" w14:textId="5A7B976D" w:rsidR="007502FC" w:rsidRDefault="007502FC" w:rsidP="007502FC">
            <w:pPr>
              <w:rPr>
                <w:ins w:id="158" w:author="Beat Heggli" w:date="2022-08-23T10:44:00Z"/>
                <w:noProof/>
              </w:rPr>
            </w:pPr>
            <w:ins w:id="159" w:author="Beat Heggli" w:date="2022-08-23T10:44:00Z">
              <w:r>
                <w:rPr>
                  <w:noProof/>
                </w:rPr>
                <w:t>6.5.7.26</w:t>
              </w:r>
            </w:ins>
          </w:p>
        </w:tc>
        <w:tc>
          <w:tcPr>
            <w:tcW w:w="1695" w:type="dxa"/>
            <w:shd w:val="clear" w:color="auto" w:fill="CC99FF"/>
          </w:tcPr>
          <w:p w14:paraId="7418088A" w14:textId="28DFD8C4" w:rsidR="007502FC" w:rsidRDefault="007502FC" w:rsidP="007502FC">
            <w:pPr>
              <w:rPr>
                <w:ins w:id="160" w:author="Beat Heggli" w:date="2022-08-23T10:44:00Z"/>
                <w:noProof/>
              </w:rPr>
            </w:pPr>
            <w:ins w:id="161" w:author="Beat Heggli" w:date="2022-08-23T10:44:00Z">
              <w:r>
                <w:rPr>
                  <w:noProof/>
                </w:rPr>
                <w:t>IN2-26</w:t>
              </w:r>
            </w:ins>
          </w:p>
        </w:tc>
        <w:tc>
          <w:tcPr>
            <w:tcW w:w="2956" w:type="dxa"/>
            <w:shd w:val="clear" w:color="auto" w:fill="CC99FF"/>
          </w:tcPr>
          <w:p w14:paraId="590C9C54" w14:textId="446E7955" w:rsidR="007502FC" w:rsidRPr="007502FC" w:rsidRDefault="007502FC" w:rsidP="007502FC">
            <w:pPr>
              <w:rPr>
                <w:ins w:id="162" w:author="Beat Heggli" w:date="2022-08-23T10:44:00Z"/>
                <w:noProof/>
              </w:rPr>
            </w:pPr>
            <w:ins w:id="163" w:author="Beat Heggli" w:date="2022-08-23T10:45:00Z">
              <w:r>
                <w:rPr>
                  <w:noProof/>
                </w:rPr>
                <w:t>Definiton changed</w:t>
              </w:r>
            </w:ins>
          </w:p>
        </w:tc>
        <w:tc>
          <w:tcPr>
            <w:tcW w:w="1347" w:type="dxa"/>
            <w:shd w:val="clear" w:color="auto" w:fill="CC99FF"/>
          </w:tcPr>
          <w:p w14:paraId="53D628A4" w14:textId="77777777" w:rsidR="007502FC" w:rsidRPr="00A635F4" w:rsidRDefault="007502FC" w:rsidP="007502FC">
            <w:pPr>
              <w:rPr>
                <w:ins w:id="164" w:author="Beat Heggli" w:date="2022-08-23T10:44:00Z"/>
                <w:noProof/>
              </w:rPr>
            </w:pPr>
          </w:p>
        </w:tc>
        <w:tc>
          <w:tcPr>
            <w:tcW w:w="1049" w:type="dxa"/>
            <w:shd w:val="clear" w:color="auto" w:fill="CC99FF"/>
          </w:tcPr>
          <w:p w14:paraId="59E20B85" w14:textId="77777777" w:rsidR="007502FC" w:rsidRPr="00A635F4" w:rsidRDefault="007502FC" w:rsidP="007502FC">
            <w:pPr>
              <w:rPr>
                <w:ins w:id="165" w:author="Beat Heggli" w:date="2022-08-23T10:44:00Z"/>
                <w:noProof/>
              </w:rPr>
            </w:pPr>
          </w:p>
        </w:tc>
        <w:tc>
          <w:tcPr>
            <w:tcW w:w="913" w:type="dxa"/>
            <w:shd w:val="clear" w:color="auto" w:fill="CC99FF"/>
          </w:tcPr>
          <w:p w14:paraId="4FE0D564" w14:textId="77777777" w:rsidR="007502FC" w:rsidRPr="00A635F4" w:rsidRDefault="007502FC" w:rsidP="007502FC">
            <w:pPr>
              <w:rPr>
                <w:ins w:id="166" w:author="Beat Heggli" w:date="2022-08-23T10:44:00Z"/>
                <w:noProof/>
              </w:rPr>
            </w:pPr>
          </w:p>
        </w:tc>
      </w:tr>
      <w:tr w:rsidR="007502FC" w:rsidRPr="00A635F4" w14:paraId="0226305A" w14:textId="77777777" w:rsidTr="003A202D">
        <w:trPr>
          <w:jc w:val="center"/>
          <w:ins w:id="167" w:author="Beat Heggli" w:date="2022-08-23T10:45:00Z"/>
        </w:trPr>
        <w:tc>
          <w:tcPr>
            <w:tcW w:w="1390" w:type="dxa"/>
            <w:shd w:val="clear" w:color="auto" w:fill="CC99FF"/>
            <w:vAlign w:val="bottom"/>
          </w:tcPr>
          <w:p w14:paraId="01E40EF2" w14:textId="1B4378AC" w:rsidR="007502FC" w:rsidRDefault="007502FC" w:rsidP="007502FC">
            <w:pPr>
              <w:rPr>
                <w:ins w:id="168" w:author="Beat Heggli" w:date="2022-08-23T10:45:00Z"/>
                <w:noProof/>
              </w:rPr>
            </w:pPr>
            <w:ins w:id="169" w:author="Beat Heggli" w:date="2022-08-23T10:45:00Z">
              <w:r>
                <w:rPr>
                  <w:noProof/>
                </w:rPr>
                <w:t>6.5.7.27</w:t>
              </w:r>
            </w:ins>
          </w:p>
        </w:tc>
        <w:tc>
          <w:tcPr>
            <w:tcW w:w="1695" w:type="dxa"/>
            <w:shd w:val="clear" w:color="auto" w:fill="CC99FF"/>
          </w:tcPr>
          <w:p w14:paraId="251E0693" w14:textId="1515E688" w:rsidR="007502FC" w:rsidRDefault="007502FC" w:rsidP="007502FC">
            <w:pPr>
              <w:rPr>
                <w:ins w:id="170" w:author="Beat Heggli" w:date="2022-08-23T10:45:00Z"/>
                <w:noProof/>
              </w:rPr>
            </w:pPr>
            <w:ins w:id="171" w:author="Beat Heggli" w:date="2022-08-23T10:45:00Z">
              <w:r>
                <w:rPr>
                  <w:noProof/>
                </w:rPr>
                <w:t>IN2-27</w:t>
              </w:r>
            </w:ins>
          </w:p>
        </w:tc>
        <w:tc>
          <w:tcPr>
            <w:tcW w:w="2956" w:type="dxa"/>
            <w:shd w:val="clear" w:color="auto" w:fill="CC99FF"/>
          </w:tcPr>
          <w:p w14:paraId="0BEEF2C6" w14:textId="0439BA0A" w:rsidR="007502FC" w:rsidRDefault="007502FC" w:rsidP="007502FC">
            <w:pPr>
              <w:rPr>
                <w:ins w:id="172" w:author="Beat Heggli" w:date="2022-08-23T10:45:00Z"/>
                <w:noProof/>
              </w:rPr>
            </w:pPr>
            <w:ins w:id="173" w:author="Beat Heggli" w:date="2022-08-23T10:45:00Z">
              <w:r>
                <w:rPr>
                  <w:noProof/>
                </w:rPr>
                <w:t>Definiton changed</w:t>
              </w:r>
            </w:ins>
          </w:p>
        </w:tc>
        <w:tc>
          <w:tcPr>
            <w:tcW w:w="1347" w:type="dxa"/>
            <w:shd w:val="clear" w:color="auto" w:fill="CC99FF"/>
          </w:tcPr>
          <w:p w14:paraId="68E45757" w14:textId="77777777" w:rsidR="007502FC" w:rsidRPr="00A635F4" w:rsidRDefault="007502FC" w:rsidP="007502FC">
            <w:pPr>
              <w:rPr>
                <w:ins w:id="174" w:author="Beat Heggli" w:date="2022-08-23T10:45:00Z"/>
                <w:noProof/>
              </w:rPr>
            </w:pPr>
          </w:p>
        </w:tc>
        <w:tc>
          <w:tcPr>
            <w:tcW w:w="1049" w:type="dxa"/>
            <w:shd w:val="clear" w:color="auto" w:fill="CC99FF"/>
          </w:tcPr>
          <w:p w14:paraId="1AF79467" w14:textId="77777777" w:rsidR="007502FC" w:rsidRPr="00A635F4" w:rsidRDefault="007502FC" w:rsidP="007502FC">
            <w:pPr>
              <w:rPr>
                <w:ins w:id="175" w:author="Beat Heggli" w:date="2022-08-23T10:45:00Z"/>
                <w:noProof/>
              </w:rPr>
            </w:pPr>
          </w:p>
        </w:tc>
        <w:tc>
          <w:tcPr>
            <w:tcW w:w="913" w:type="dxa"/>
            <w:shd w:val="clear" w:color="auto" w:fill="CC99FF"/>
          </w:tcPr>
          <w:p w14:paraId="2704E732" w14:textId="77777777" w:rsidR="007502FC" w:rsidRPr="00A635F4" w:rsidRDefault="007502FC" w:rsidP="007502FC">
            <w:pPr>
              <w:rPr>
                <w:ins w:id="176" w:author="Beat Heggli" w:date="2022-08-23T10:45:00Z"/>
                <w:noProof/>
              </w:rPr>
            </w:pPr>
          </w:p>
        </w:tc>
      </w:tr>
      <w:tr w:rsidR="007502FC" w:rsidRPr="00A635F4" w14:paraId="729E66EC" w14:textId="77777777" w:rsidTr="003A202D">
        <w:trPr>
          <w:jc w:val="center"/>
          <w:ins w:id="177" w:author="Beat Heggli" w:date="2022-08-23T10:45:00Z"/>
        </w:trPr>
        <w:tc>
          <w:tcPr>
            <w:tcW w:w="1390" w:type="dxa"/>
            <w:shd w:val="clear" w:color="auto" w:fill="CC99FF"/>
            <w:vAlign w:val="bottom"/>
          </w:tcPr>
          <w:p w14:paraId="38DA012F" w14:textId="7B3D83EF" w:rsidR="007502FC" w:rsidRDefault="00617034" w:rsidP="007502FC">
            <w:pPr>
              <w:rPr>
                <w:ins w:id="178" w:author="Beat Heggli" w:date="2022-08-23T10:45:00Z"/>
                <w:noProof/>
              </w:rPr>
            </w:pPr>
            <w:ins w:id="179" w:author="Beat Heggli" w:date="2022-08-24T08:48:00Z">
              <w:r>
                <w:rPr>
                  <w:rFonts w:eastAsia="Times New Roman"/>
                </w:rPr>
                <w:t>6.4.3, 6.4.8, 6.5.1.29, 6.5.1.4.3</w:t>
              </w:r>
            </w:ins>
          </w:p>
        </w:tc>
        <w:tc>
          <w:tcPr>
            <w:tcW w:w="1695" w:type="dxa"/>
            <w:shd w:val="clear" w:color="auto" w:fill="CC99FF"/>
          </w:tcPr>
          <w:p w14:paraId="1E6C4417" w14:textId="77777777" w:rsidR="007502FC" w:rsidRDefault="007502FC" w:rsidP="007502FC">
            <w:pPr>
              <w:rPr>
                <w:ins w:id="180" w:author="Beat Heggli" w:date="2022-08-23T10:45:00Z"/>
                <w:noProof/>
              </w:rPr>
            </w:pPr>
          </w:p>
        </w:tc>
        <w:tc>
          <w:tcPr>
            <w:tcW w:w="2956" w:type="dxa"/>
            <w:shd w:val="clear" w:color="auto" w:fill="CC99FF"/>
          </w:tcPr>
          <w:p w14:paraId="5CA2F732" w14:textId="77777777" w:rsidR="00617034" w:rsidRDefault="00617034" w:rsidP="00617034">
            <w:pPr>
              <w:pStyle w:val="NormalWeb"/>
              <w:rPr>
                <w:ins w:id="181" w:author="Beat Heggli" w:date="2022-08-24T08:49:00Z"/>
              </w:rPr>
            </w:pPr>
            <w:ins w:id="182" w:author="Beat Heggli" w:date="2022-08-24T08:49:00Z">
              <w:r>
                <w:t>two new segment groups to the DFT^P03 and DFT^P11 message structures</w:t>
              </w:r>
            </w:ins>
          </w:p>
          <w:p w14:paraId="3A7CDBEE" w14:textId="69C016C0" w:rsidR="007502FC" w:rsidRDefault="00617034" w:rsidP="007502FC">
            <w:pPr>
              <w:rPr>
                <w:ins w:id="183" w:author="Beat Heggli" w:date="2022-08-23T10:45:00Z"/>
                <w:noProof/>
              </w:rPr>
            </w:pPr>
            <w:ins w:id="184" w:author="Beat Heggli" w:date="2022-08-24T08:49:00Z">
              <w:r>
                <w:rPr>
                  <w:noProof/>
                </w:rPr>
                <w:t>technical corrections</w:t>
              </w:r>
            </w:ins>
          </w:p>
        </w:tc>
        <w:tc>
          <w:tcPr>
            <w:tcW w:w="1347" w:type="dxa"/>
            <w:shd w:val="clear" w:color="auto" w:fill="CC99FF"/>
          </w:tcPr>
          <w:p w14:paraId="630E0E6E" w14:textId="77777777" w:rsidR="007502FC" w:rsidRPr="00A635F4" w:rsidRDefault="007502FC" w:rsidP="007502FC">
            <w:pPr>
              <w:rPr>
                <w:ins w:id="185" w:author="Beat Heggli" w:date="2022-08-23T10:45:00Z"/>
                <w:noProof/>
              </w:rPr>
            </w:pPr>
          </w:p>
        </w:tc>
        <w:tc>
          <w:tcPr>
            <w:tcW w:w="1049" w:type="dxa"/>
            <w:shd w:val="clear" w:color="auto" w:fill="CC99FF"/>
          </w:tcPr>
          <w:p w14:paraId="2D4C6B0D" w14:textId="77777777" w:rsidR="007502FC" w:rsidRPr="00A635F4" w:rsidRDefault="007502FC" w:rsidP="007502FC">
            <w:pPr>
              <w:rPr>
                <w:ins w:id="186" w:author="Beat Heggli" w:date="2022-08-23T10:45:00Z"/>
                <w:noProof/>
              </w:rPr>
            </w:pPr>
          </w:p>
        </w:tc>
        <w:tc>
          <w:tcPr>
            <w:tcW w:w="913" w:type="dxa"/>
            <w:shd w:val="clear" w:color="auto" w:fill="CC99FF"/>
          </w:tcPr>
          <w:p w14:paraId="67B3AA70" w14:textId="77777777" w:rsidR="007502FC" w:rsidRPr="00A635F4" w:rsidRDefault="007502FC" w:rsidP="007502FC">
            <w:pPr>
              <w:rPr>
                <w:ins w:id="187" w:author="Beat Heggli" w:date="2022-08-23T10:45:00Z"/>
                <w:noProof/>
              </w:rPr>
            </w:pPr>
          </w:p>
        </w:tc>
      </w:tr>
      <w:tr w:rsidR="003A202D" w:rsidRPr="00A635F4" w14:paraId="460814AF" w14:textId="77777777" w:rsidTr="003A202D">
        <w:trPr>
          <w:jc w:val="center"/>
          <w:ins w:id="188" w:author="Craig Newman" w:date="2023-06-21T08:26:00Z"/>
        </w:trPr>
        <w:tc>
          <w:tcPr>
            <w:tcW w:w="1390" w:type="dxa"/>
            <w:shd w:val="clear" w:color="auto" w:fill="CC99FF"/>
            <w:vAlign w:val="bottom"/>
          </w:tcPr>
          <w:p w14:paraId="455E4DE1" w14:textId="6BC46E8F" w:rsidR="003A202D" w:rsidRDefault="003A202D" w:rsidP="003A202D">
            <w:pPr>
              <w:rPr>
                <w:ins w:id="189" w:author="Craig Newman" w:date="2023-06-21T08:26:00Z"/>
                <w:rFonts w:eastAsia="Times New Roman"/>
              </w:rPr>
            </w:pPr>
            <w:ins w:id="190" w:author="Craig Newman" w:date="2023-06-21T08:26:00Z">
              <w:r w:rsidRPr="00D37DF0">
                <w:rPr>
                  <w:noProof/>
                </w:rPr>
                <w:t>6.5.6.56</w:t>
              </w:r>
            </w:ins>
          </w:p>
        </w:tc>
        <w:tc>
          <w:tcPr>
            <w:tcW w:w="1695" w:type="dxa"/>
            <w:shd w:val="clear" w:color="auto" w:fill="CC99FF"/>
          </w:tcPr>
          <w:p w14:paraId="4DDE7F1D" w14:textId="69D24F2B" w:rsidR="003A202D" w:rsidRDefault="003A202D" w:rsidP="003A202D">
            <w:pPr>
              <w:rPr>
                <w:ins w:id="191" w:author="Craig Newman" w:date="2023-06-21T08:26:00Z"/>
                <w:noProof/>
              </w:rPr>
            </w:pPr>
            <w:ins w:id="192" w:author="Craig Newman" w:date="2023-06-21T08:26:00Z">
              <w:r>
                <w:rPr>
                  <w:noProof/>
                </w:rPr>
                <w:t>IN1-56</w:t>
              </w:r>
            </w:ins>
          </w:p>
        </w:tc>
        <w:tc>
          <w:tcPr>
            <w:tcW w:w="2956" w:type="dxa"/>
            <w:shd w:val="clear" w:color="auto" w:fill="CC99FF"/>
          </w:tcPr>
          <w:p w14:paraId="6BBF60B0" w14:textId="4FBEF6C6" w:rsidR="003A202D" w:rsidRDefault="003A202D" w:rsidP="003A202D">
            <w:pPr>
              <w:rPr>
                <w:ins w:id="193" w:author="Craig Newman" w:date="2023-06-21T08:26:00Z"/>
                <w:noProof/>
              </w:rPr>
            </w:pPr>
            <w:ins w:id="194" w:author="Craig Newman" w:date="2023-06-21T08:26:00Z">
              <w:r w:rsidRPr="00D37DF0">
                <w:rPr>
                  <w:noProof/>
                </w:rPr>
                <w:t>Health Program Beneficiary Identifier</w:t>
              </w:r>
            </w:ins>
            <w:ins w:id="195" w:author="Craig Newman" w:date="2023-06-21T08:27:00Z">
              <w:r>
                <w:rPr>
                  <w:noProof/>
                </w:rPr>
                <w:t xml:space="preserve"> data type updated to CX</w:t>
              </w:r>
            </w:ins>
          </w:p>
        </w:tc>
        <w:tc>
          <w:tcPr>
            <w:tcW w:w="1347" w:type="dxa"/>
            <w:shd w:val="clear" w:color="auto" w:fill="CC99FF"/>
          </w:tcPr>
          <w:p w14:paraId="27ED2205" w14:textId="1F0E08FB" w:rsidR="003A202D" w:rsidRPr="00A635F4" w:rsidRDefault="003A202D" w:rsidP="003A202D">
            <w:pPr>
              <w:rPr>
                <w:ins w:id="196" w:author="Craig Newman" w:date="2023-06-21T08:26:00Z"/>
                <w:noProof/>
              </w:rPr>
            </w:pPr>
            <w:ins w:id="197" w:author="Craig Newman" w:date="2023-06-21T08:26:00Z">
              <w:r>
                <w:rPr>
                  <w:noProof/>
                </w:rPr>
                <w:t>V2-25469</w:t>
              </w:r>
            </w:ins>
          </w:p>
        </w:tc>
        <w:tc>
          <w:tcPr>
            <w:tcW w:w="1049" w:type="dxa"/>
            <w:shd w:val="clear" w:color="auto" w:fill="CC99FF"/>
          </w:tcPr>
          <w:p w14:paraId="4F3EEAD0" w14:textId="77777777" w:rsidR="003A202D" w:rsidRPr="00A635F4" w:rsidRDefault="003A202D" w:rsidP="003A202D">
            <w:pPr>
              <w:rPr>
                <w:ins w:id="198" w:author="Craig Newman" w:date="2023-06-21T08:26:00Z"/>
                <w:noProof/>
              </w:rPr>
            </w:pPr>
          </w:p>
        </w:tc>
        <w:tc>
          <w:tcPr>
            <w:tcW w:w="913" w:type="dxa"/>
            <w:shd w:val="clear" w:color="auto" w:fill="CC99FF"/>
          </w:tcPr>
          <w:p w14:paraId="3BC314F7" w14:textId="77777777" w:rsidR="003A202D" w:rsidRPr="00A635F4" w:rsidRDefault="003A202D" w:rsidP="003A202D">
            <w:pPr>
              <w:rPr>
                <w:ins w:id="199" w:author="Craig Newman" w:date="2023-06-21T08:26:00Z"/>
                <w:noProof/>
              </w:rPr>
            </w:pPr>
          </w:p>
        </w:tc>
      </w:tr>
      <w:tr w:rsidR="00F5128F" w:rsidRPr="00A635F4" w14:paraId="7F8999AD" w14:textId="77777777" w:rsidTr="003A202D">
        <w:trPr>
          <w:jc w:val="center"/>
          <w:ins w:id="200" w:author="Craig Newman" w:date="2023-07-03T06:14:00Z"/>
        </w:trPr>
        <w:tc>
          <w:tcPr>
            <w:tcW w:w="1390" w:type="dxa"/>
            <w:shd w:val="clear" w:color="auto" w:fill="CC99FF"/>
            <w:vAlign w:val="bottom"/>
          </w:tcPr>
          <w:p w14:paraId="71D3FC6B" w14:textId="4D39F80B" w:rsidR="00F5128F" w:rsidRPr="00D37DF0" w:rsidRDefault="006F7C00" w:rsidP="003A202D">
            <w:pPr>
              <w:rPr>
                <w:ins w:id="201" w:author="Craig Newman" w:date="2023-07-03T06:14:00Z"/>
                <w:noProof/>
              </w:rPr>
            </w:pPr>
            <w:ins w:id="202" w:author="Craig Newman" w:date="2023-07-03T06:14:00Z">
              <w:r>
                <w:rPr>
                  <w:noProof/>
                </w:rPr>
                <w:t>6.5.5.9, 6.5.6.43</w:t>
              </w:r>
            </w:ins>
          </w:p>
        </w:tc>
        <w:tc>
          <w:tcPr>
            <w:tcW w:w="1695" w:type="dxa"/>
            <w:shd w:val="clear" w:color="auto" w:fill="CC99FF"/>
          </w:tcPr>
          <w:p w14:paraId="6C878171" w14:textId="405C6EF3" w:rsidR="00F5128F" w:rsidRDefault="006F7C00" w:rsidP="003A202D">
            <w:pPr>
              <w:rPr>
                <w:ins w:id="203" w:author="Craig Newman" w:date="2023-07-03T06:14:00Z"/>
                <w:noProof/>
              </w:rPr>
            </w:pPr>
            <w:ins w:id="204" w:author="Craig Newman" w:date="2023-07-03T06:15:00Z">
              <w:r>
                <w:rPr>
                  <w:noProof/>
                </w:rPr>
                <w:t>GT1-9, IN1-43</w:t>
              </w:r>
            </w:ins>
          </w:p>
        </w:tc>
        <w:tc>
          <w:tcPr>
            <w:tcW w:w="2956" w:type="dxa"/>
            <w:shd w:val="clear" w:color="auto" w:fill="CC99FF"/>
          </w:tcPr>
          <w:p w14:paraId="257DAD89" w14:textId="7D2E3251" w:rsidR="00F5128F" w:rsidRPr="00D37DF0" w:rsidRDefault="006F7C00" w:rsidP="003A202D">
            <w:pPr>
              <w:rPr>
                <w:ins w:id="205" w:author="Craig Newman" w:date="2023-07-03T06:14:00Z"/>
                <w:noProof/>
              </w:rPr>
            </w:pPr>
            <w:ins w:id="206" w:author="Craig Newman" w:date="2023-07-03T06:15:00Z">
              <w:r>
                <w:rPr>
                  <w:noProof/>
                </w:rPr>
                <w:t>Clarify intent of Administrative Sex fields</w:t>
              </w:r>
            </w:ins>
          </w:p>
        </w:tc>
        <w:tc>
          <w:tcPr>
            <w:tcW w:w="1347" w:type="dxa"/>
            <w:shd w:val="clear" w:color="auto" w:fill="CC99FF"/>
          </w:tcPr>
          <w:p w14:paraId="61772062" w14:textId="1DB5FD00" w:rsidR="00F5128F" w:rsidRDefault="006F7C00" w:rsidP="003A202D">
            <w:pPr>
              <w:rPr>
                <w:ins w:id="207" w:author="Craig Newman" w:date="2023-07-03T06:14:00Z"/>
                <w:noProof/>
              </w:rPr>
            </w:pPr>
            <w:ins w:id="208" w:author="Craig Newman" w:date="2023-07-03T06:15:00Z">
              <w:r>
                <w:rPr>
                  <w:noProof/>
                </w:rPr>
                <w:t>V2-</w:t>
              </w:r>
              <w:r w:rsidR="006B4ED0">
                <w:rPr>
                  <w:noProof/>
                </w:rPr>
                <w:t>25410, V2-25414</w:t>
              </w:r>
            </w:ins>
          </w:p>
        </w:tc>
        <w:tc>
          <w:tcPr>
            <w:tcW w:w="1049" w:type="dxa"/>
            <w:shd w:val="clear" w:color="auto" w:fill="CC99FF"/>
          </w:tcPr>
          <w:p w14:paraId="3222319C" w14:textId="77777777" w:rsidR="00F5128F" w:rsidRPr="00A635F4" w:rsidRDefault="00F5128F" w:rsidP="003A202D">
            <w:pPr>
              <w:rPr>
                <w:ins w:id="209" w:author="Craig Newman" w:date="2023-07-03T06:14:00Z"/>
                <w:noProof/>
              </w:rPr>
            </w:pPr>
          </w:p>
        </w:tc>
        <w:tc>
          <w:tcPr>
            <w:tcW w:w="913" w:type="dxa"/>
            <w:shd w:val="clear" w:color="auto" w:fill="CC99FF"/>
          </w:tcPr>
          <w:p w14:paraId="64D5F7A0" w14:textId="77777777" w:rsidR="00F5128F" w:rsidRPr="00A635F4" w:rsidRDefault="00F5128F" w:rsidP="003A202D">
            <w:pPr>
              <w:rPr>
                <w:ins w:id="210" w:author="Craig Newman" w:date="2023-07-03T06:14:00Z"/>
                <w:noProof/>
              </w:rPr>
            </w:pPr>
          </w:p>
        </w:tc>
      </w:tr>
      <w:tr w:rsidR="00355F74" w:rsidRPr="00A635F4" w14:paraId="6E0871C5" w14:textId="77777777" w:rsidTr="003A202D">
        <w:trPr>
          <w:jc w:val="center"/>
          <w:ins w:id="211" w:author="Craig Newman" w:date="2023-07-03T07:41:00Z"/>
        </w:trPr>
        <w:tc>
          <w:tcPr>
            <w:tcW w:w="1390" w:type="dxa"/>
            <w:shd w:val="clear" w:color="auto" w:fill="CC99FF"/>
            <w:vAlign w:val="bottom"/>
          </w:tcPr>
          <w:p w14:paraId="50787131" w14:textId="60ADC660" w:rsidR="00355F74" w:rsidRDefault="00355F74" w:rsidP="003A202D">
            <w:pPr>
              <w:rPr>
                <w:ins w:id="212" w:author="Craig Newman" w:date="2023-07-03T07:41:00Z"/>
                <w:noProof/>
              </w:rPr>
            </w:pPr>
            <w:ins w:id="213" w:author="Craig Newman" w:date="2023-07-03T07:41:00Z">
              <w:r>
                <w:rPr>
                  <w:noProof/>
                </w:rPr>
                <w:t>Various Messages</w:t>
              </w:r>
            </w:ins>
          </w:p>
        </w:tc>
        <w:tc>
          <w:tcPr>
            <w:tcW w:w="1695" w:type="dxa"/>
            <w:shd w:val="clear" w:color="auto" w:fill="CC99FF"/>
          </w:tcPr>
          <w:p w14:paraId="379B337A" w14:textId="5466312B" w:rsidR="00355F74" w:rsidRDefault="00355F74" w:rsidP="003A202D">
            <w:pPr>
              <w:rPr>
                <w:ins w:id="214" w:author="Craig Newman" w:date="2023-07-03T07:41:00Z"/>
                <w:noProof/>
              </w:rPr>
            </w:pPr>
            <w:ins w:id="215" w:author="Craig Newman" w:date="2023-07-03T07:41:00Z">
              <w:r>
                <w:rPr>
                  <w:noProof/>
                </w:rPr>
                <w:t>GSC Segment</w:t>
              </w:r>
            </w:ins>
          </w:p>
        </w:tc>
        <w:tc>
          <w:tcPr>
            <w:tcW w:w="2956" w:type="dxa"/>
            <w:shd w:val="clear" w:color="auto" w:fill="CC99FF"/>
          </w:tcPr>
          <w:p w14:paraId="58129E85" w14:textId="34B15C3C" w:rsidR="00355F74" w:rsidRDefault="00355F74" w:rsidP="003A202D">
            <w:pPr>
              <w:rPr>
                <w:ins w:id="216" w:author="Craig Newman" w:date="2023-07-03T07:41:00Z"/>
                <w:noProof/>
              </w:rPr>
            </w:pPr>
            <w:ins w:id="217" w:author="Craig Newman" w:date="2023-07-03T07:41:00Z">
              <w:r>
                <w:rPr>
                  <w:noProof/>
                </w:rPr>
                <w:t>Update GSC segment name to Sex Parameter for Clinical Use</w:t>
              </w:r>
            </w:ins>
          </w:p>
        </w:tc>
        <w:tc>
          <w:tcPr>
            <w:tcW w:w="1347" w:type="dxa"/>
            <w:shd w:val="clear" w:color="auto" w:fill="CC99FF"/>
          </w:tcPr>
          <w:p w14:paraId="5D582DEE" w14:textId="6D123C9E" w:rsidR="00355F74" w:rsidRDefault="00355F74" w:rsidP="003A202D">
            <w:pPr>
              <w:rPr>
                <w:ins w:id="218" w:author="Craig Newman" w:date="2023-07-03T07:41:00Z"/>
                <w:noProof/>
              </w:rPr>
            </w:pPr>
            <w:ins w:id="219" w:author="Craig Newman" w:date="2023-07-03T07:42:00Z">
              <w:r>
                <w:rPr>
                  <w:noProof/>
                </w:rPr>
                <w:t>V2-25427</w:t>
              </w:r>
            </w:ins>
          </w:p>
        </w:tc>
        <w:tc>
          <w:tcPr>
            <w:tcW w:w="1049" w:type="dxa"/>
            <w:shd w:val="clear" w:color="auto" w:fill="CC99FF"/>
          </w:tcPr>
          <w:p w14:paraId="1AE6E698" w14:textId="29AD1BF2" w:rsidR="00355F74" w:rsidRPr="00A635F4" w:rsidRDefault="0084628B" w:rsidP="003A202D">
            <w:pPr>
              <w:rPr>
                <w:ins w:id="220" w:author="Craig Newman" w:date="2023-07-03T07:41:00Z"/>
                <w:noProof/>
              </w:rPr>
            </w:pPr>
            <w:ins w:id="221" w:author="Craig Newman" w:date="2023-07-03T07:42:00Z">
              <w:r>
                <w:rPr>
                  <w:noProof/>
                </w:rPr>
                <w:t>No</w:t>
              </w:r>
            </w:ins>
          </w:p>
        </w:tc>
        <w:tc>
          <w:tcPr>
            <w:tcW w:w="913" w:type="dxa"/>
            <w:shd w:val="clear" w:color="auto" w:fill="CC99FF"/>
          </w:tcPr>
          <w:p w14:paraId="2729149C" w14:textId="77777777" w:rsidR="00355F74" w:rsidRPr="00A635F4" w:rsidRDefault="00355F74" w:rsidP="003A202D">
            <w:pPr>
              <w:rPr>
                <w:ins w:id="222" w:author="Craig Newman" w:date="2023-07-03T07:41:00Z"/>
                <w:noProof/>
              </w:rPr>
            </w:pPr>
          </w:p>
        </w:tc>
      </w:tr>
      <w:tr w:rsidR="00687F1D" w:rsidRPr="00A635F4" w14:paraId="60DF8901" w14:textId="77777777" w:rsidTr="003A202D">
        <w:trPr>
          <w:jc w:val="center"/>
          <w:ins w:id="223" w:author="Craig Newman" w:date="2023-07-03T08:35:00Z"/>
        </w:trPr>
        <w:tc>
          <w:tcPr>
            <w:tcW w:w="1390" w:type="dxa"/>
            <w:shd w:val="clear" w:color="auto" w:fill="CC99FF"/>
            <w:vAlign w:val="bottom"/>
          </w:tcPr>
          <w:p w14:paraId="2346258D" w14:textId="412C01B2" w:rsidR="00687F1D" w:rsidRDefault="00687F1D" w:rsidP="003A202D">
            <w:pPr>
              <w:rPr>
                <w:ins w:id="224" w:author="Craig Newman" w:date="2023-07-03T08:35:00Z"/>
                <w:noProof/>
              </w:rPr>
            </w:pPr>
            <w:ins w:id="225" w:author="Craig Newman" w:date="2023-07-03T08:35:00Z">
              <w:r>
                <w:rPr>
                  <w:noProof/>
                </w:rPr>
                <w:t>6.5.8.1</w:t>
              </w:r>
            </w:ins>
          </w:p>
        </w:tc>
        <w:tc>
          <w:tcPr>
            <w:tcW w:w="1695" w:type="dxa"/>
            <w:shd w:val="clear" w:color="auto" w:fill="CC99FF"/>
          </w:tcPr>
          <w:p w14:paraId="551B5F19" w14:textId="342FE83F" w:rsidR="00687F1D" w:rsidRDefault="00687F1D" w:rsidP="003A202D">
            <w:pPr>
              <w:rPr>
                <w:ins w:id="226" w:author="Craig Newman" w:date="2023-07-03T08:35:00Z"/>
                <w:noProof/>
              </w:rPr>
            </w:pPr>
            <w:ins w:id="227" w:author="Craig Newman" w:date="2023-07-03T08:35:00Z">
              <w:r>
                <w:rPr>
                  <w:noProof/>
                </w:rPr>
                <w:t>IN3-1</w:t>
              </w:r>
            </w:ins>
          </w:p>
        </w:tc>
        <w:tc>
          <w:tcPr>
            <w:tcW w:w="2956" w:type="dxa"/>
            <w:shd w:val="clear" w:color="auto" w:fill="CC99FF"/>
          </w:tcPr>
          <w:p w14:paraId="161C29DC" w14:textId="57CE4625" w:rsidR="00687F1D" w:rsidRDefault="00687F1D" w:rsidP="003A202D">
            <w:pPr>
              <w:rPr>
                <w:ins w:id="228" w:author="Craig Newman" w:date="2023-07-03T08:35:00Z"/>
                <w:noProof/>
              </w:rPr>
            </w:pPr>
            <w:ins w:id="229" w:author="Craig Newman" w:date="2023-07-03T08:35:00Z">
              <w:r>
                <w:rPr>
                  <w:noProof/>
                </w:rPr>
                <w:t>Update field definition</w:t>
              </w:r>
            </w:ins>
          </w:p>
        </w:tc>
        <w:tc>
          <w:tcPr>
            <w:tcW w:w="1347" w:type="dxa"/>
            <w:shd w:val="clear" w:color="auto" w:fill="CC99FF"/>
          </w:tcPr>
          <w:p w14:paraId="517EA65A" w14:textId="2DA08FBC" w:rsidR="00687F1D" w:rsidRDefault="00687F1D" w:rsidP="003A202D">
            <w:pPr>
              <w:rPr>
                <w:ins w:id="230" w:author="Craig Newman" w:date="2023-07-03T08:35:00Z"/>
                <w:noProof/>
              </w:rPr>
            </w:pPr>
            <w:ins w:id="231" w:author="Craig Newman" w:date="2023-07-03T08:35:00Z">
              <w:r>
                <w:rPr>
                  <w:noProof/>
                </w:rPr>
                <w:t>V2-</w:t>
              </w:r>
              <w:r w:rsidR="007C659F">
                <w:rPr>
                  <w:noProof/>
                </w:rPr>
                <w:t>25397</w:t>
              </w:r>
            </w:ins>
          </w:p>
        </w:tc>
        <w:tc>
          <w:tcPr>
            <w:tcW w:w="1049" w:type="dxa"/>
            <w:shd w:val="clear" w:color="auto" w:fill="CC99FF"/>
          </w:tcPr>
          <w:p w14:paraId="02C0A4D7" w14:textId="77777777" w:rsidR="00687F1D" w:rsidRDefault="00687F1D" w:rsidP="003A202D">
            <w:pPr>
              <w:rPr>
                <w:ins w:id="232" w:author="Craig Newman" w:date="2023-07-03T08:35:00Z"/>
                <w:noProof/>
              </w:rPr>
            </w:pPr>
          </w:p>
        </w:tc>
        <w:tc>
          <w:tcPr>
            <w:tcW w:w="913" w:type="dxa"/>
            <w:shd w:val="clear" w:color="auto" w:fill="CC99FF"/>
          </w:tcPr>
          <w:p w14:paraId="33806CED" w14:textId="77777777" w:rsidR="00687F1D" w:rsidRPr="00A635F4" w:rsidRDefault="00687F1D" w:rsidP="003A202D">
            <w:pPr>
              <w:rPr>
                <w:ins w:id="233" w:author="Craig Newman" w:date="2023-07-03T08:35:00Z"/>
                <w:noProof/>
              </w:rPr>
            </w:pPr>
          </w:p>
        </w:tc>
      </w:tr>
    </w:tbl>
    <w:p w14:paraId="41F3CDF0" w14:textId="77777777" w:rsidR="009E61BC" w:rsidRPr="00890B0C" w:rsidRDefault="009E61BC">
      <w:pPr>
        <w:rPr>
          <w:noProof/>
        </w:rPr>
      </w:pPr>
    </w:p>
    <w:p w14:paraId="41304BE6" w14:textId="7FD6E01F" w:rsidR="009E61BC" w:rsidRPr="00890B0C" w:rsidRDefault="009E61BC">
      <w:pPr>
        <w:pStyle w:val="Heading2"/>
        <w:rPr>
          <w:noProof/>
        </w:rPr>
      </w:pPr>
      <w:bookmarkStart w:id="234" w:name="_Toc1881953"/>
      <w:bookmarkStart w:id="235" w:name="_Toc89062812"/>
      <w:bookmarkStart w:id="236" w:name="_Toc20321533"/>
      <w:r w:rsidRPr="00890B0C">
        <w:rPr>
          <w:noProof/>
        </w:rPr>
        <w:lastRenderedPageBreak/>
        <w:t>PURPOSE</w:t>
      </w:r>
      <w:bookmarkEnd w:id="9"/>
      <w:bookmarkEnd w:id="10"/>
      <w:bookmarkEnd w:id="11"/>
      <w:bookmarkEnd w:id="12"/>
      <w:bookmarkEnd w:id="13"/>
      <w:bookmarkEnd w:id="14"/>
      <w:bookmarkEnd w:id="15"/>
      <w:bookmarkEnd w:id="16"/>
      <w:bookmarkEnd w:id="234"/>
      <w:bookmarkEnd w:id="235"/>
      <w:bookmarkEnd w:id="236"/>
    </w:p>
    <w:p w14:paraId="74DC9CFB" w14:textId="77777777" w:rsidR="009E61BC" w:rsidRPr="00890B0C" w:rsidRDefault="009E61BC">
      <w:pPr>
        <w:rPr>
          <w:noProof/>
        </w:rPr>
      </w:pPr>
      <w:r w:rsidRPr="00890B0C">
        <w:rPr>
          <w:noProof/>
        </w:rPr>
        <w:t>The Finance chapter describes patient accounting transactions.  Other financial transactions may be added in the future.  Financial transactions can be sent between applications either in batches or online.  As defined in Chapter 2 on batch segments, multiple transactions may be grouped and sent through all file transfer media or programs when using the HL7 Encoding Rules.</w:t>
      </w:r>
    </w:p>
    <w:p w14:paraId="4E7F2EA3" w14:textId="77777777" w:rsidR="009E61BC" w:rsidRPr="00890B0C" w:rsidRDefault="009E61BC">
      <w:pPr>
        <w:rPr>
          <w:noProof/>
        </w:rPr>
      </w:pPr>
      <w:r w:rsidRPr="00890B0C">
        <w:rPr>
          <w:noProof/>
        </w:rPr>
        <w:t>This chapter defines the transactions that take place at the seventh level, that is, the abstract messages.  The examples included in this chapter were constructed using the HL7 Encoding Rules.</w:t>
      </w:r>
    </w:p>
    <w:p w14:paraId="002CFAF6" w14:textId="04495B1F" w:rsidR="009E61BC" w:rsidRPr="00890B0C" w:rsidRDefault="009E61BC">
      <w:pPr>
        <w:pStyle w:val="Heading2"/>
        <w:rPr>
          <w:noProof/>
        </w:rPr>
      </w:pPr>
      <w:bookmarkStart w:id="237" w:name="_Toc346776928"/>
      <w:bookmarkStart w:id="238" w:name="_Toc346776995"/>
      <w:bookmarkStart w:id="239" w:name="_Toc346777032"/>
      <w:bookmarkStart w:id="240" w:name="_Toc348245470"/>
      <w:bookmarkStart w:id="241" w:name="_Toc348245540"/>
      <w:bookmarkStart w:id="242" w:name="_Toc348259055"/>
      <w:bookmarkStart w:id="243" w:name="_Toc348340209"/>
      <w:bookmarkStart w:id="244" w:name="_Toc359236252"/>
      <w:bookmarkStart w:id="245" w:name="_Toc1881954"/>
      <w:bookmarkStart w:id="246" w:name="_Toc89062813"/>
      <w:bookmarkStart w:id="247" w:name="_Toc20321534"/>
      <w:r w:rsidRPr="00890B0C">
        <w:rPr>
          <w:noProof/>
        </w:rPr>
        <w:t>PATIENT ACCOUNTING MESSAGE SET</w:t>
      </w:r>
      <w:bookmarkEnd w:id="237"/>
      <w:bookmarkEnd w:id="238"/>
      <w:bookmarkEnd w:id="239"/>
      <w:bookmarkEnd w:id="240"/>
      <w:bookmarkEnd w:id="241"/>
      <w:bookmarkEnd w:id="242"/>
      <w:bookmarkEnd w:id="243"/>
      <w:bookmarkEnd w:id="244"/>
      <w:bookmarkEnd w:id="245"/>
      <w:bookmarkEnd w:id="246"/>
      <w:bookmarkEnd w:id="247"/>
    </w:p>
    <w:p w14:paraId="58A45761" w14:textId="77777777" w:rsidR="009E61BC" w:rsidRPr="00890B0C" w:rsidRDefault="009E61BC">
      <w:pPr>
        <w:rPr>
          <w:noProof/>
        </w:rPr>
      </w:pPr>
      <w:r w:rsidRPr="00890B0C">
        <w:rPr>
          <w:noProof/>
        </w:rPr>
        <w:t>The patient accounting message set provides for the entry and manipulation of information on billing accounts, charges, payments, adjustments, insurance, and other related patient billing and accounts receivable information.</w:t>
      </w:r>
    </w:p>
    <w:p w14:paraId="33B8FDEE" w14:textId="77777777" w:rsidR="009E61BC" w:rsidRPr="00890B0C" w:rsidRDefault="009E61BC">
      <w:pPr>
        <w:rPr>
          <w:noProof/>
        </w:rPr>
      </w:pPr>
      <w:r w:rsidRPr="00890B0C">
        <w:rPr>
          <w:noProof/>
        </w:rPr>
        <w:t xml:space="preserve">This Standard includes all of the data defined in the National Uniform Billing Field Specifications.  We have excluded state-specific coding and suggest that, where required, it be implemented in site-specific </w:t>
      </w:r>
      <w:r>
        <w:rPr>
          <w:noProof/>
        </w:rPr>
        <w:t>"</w:t>
      </w:r>
      <w:r w:rsidRPr="00890B0C">
        <w:rPr>
          <w:noProof/>
        </w:rPr>
        <w:t>Z</w:t>
      </w:r>
      <w:r>
        <w:rPr>
          <w:noProof/>
        </w:rPr>
        <w:t>"</w:t>
      </w:r>
      <w:r w:rsidRPr="00890B0C">
        <w:rPr>
          <w:noProof/>
        </w:rPr>
        <w:t xml:space="preserve"> segments.  State-specific fields may be included in the Standard at a later time.  In addition, no attempt has been made to define data that have traditionally been required for the financial responsibility (</w:t>
      </w:r>
      <w:r>
        <w:rPr>
          <w:noProof/>
        </w:rPr>
        <w:t>"</w:t>
      </w:r>
      <w:r w:rsidRPr="00890B0C">
        <w:rPr>
          <w:noProof/>
        </w:rPr>
        <w:t>proration</w:t>
      </w:r>
      <w:r>
        <w:rPr>
          <w:noProof/>
        </w:rPr>
        <w:t>"</w:t>
      </w:r>
      <w:r w:rsidRPr="00890B0C">
        <w:rPr>
          <w:noProof/>
        </w:rPr>
        <w:t>) of charges.  This requirement is unique to a billing system and not a part of an interface.</w:t>
      </w:r>
    </w:p>
    <w:p w14:paraId="5AF26595" w14:textId="77777777" w:rsidR="009E61BC" w:rsidRPr="00890B0C" w:rsidRDefault="009E61BC">
      <w:pPr>
        <w:rPr>
          <w:noProof/>
        </w:rPr>
      </w:pPr>
      <w:r w:rsidRPr="00890B0C">
        <w:rPr>
          <w:noProof/>
        </w:rPr>
        <w:t>We recognize that a wide variety of billing and accounts receivable systems exist today.  Therefore, in an effort to accommodate the needs of the most comprehensive systems, we have defined an extensive set of transaction segments.</w:t>
      </w:r>
    </w:p>
    <w:p w14:paraId="202FE1F8" w14:textId="2A4C7762" w:rsidR="009E61BC" w:rsidRPr="00890B0C" w:rsidRDefault="009E61BC">
      <w:pPr>
        <w:pStyle w:val="Heading2"/>
        <w:rPr>
          <w:noProof/>
        </w:rPr>
      </w:pPr>
      <w:bookmarkStart w:id="248" w:name="_Toc346776929"/>
      <w:bookmarkStart w:id="249" w:name="_Toc346776996"/>
      <w:bookmarkStart w:id="250" w:name="_Toc346777033"/>
      <w:bookmarkStart w:id="251" w:name="_Toc348245471"/>
      <w:bookmarkStart w:id="252" w:name="_Toc348245541"/>
      <w:bookmarkStart w:id="253" w:name="_Toc348259056"/>
      <w:bookmarkStart w:id="254" w:name="_Toc348340210"/>
      <w:bookmarkStart w:id="255" w:name="_Toc359236253"/>
      <w:bookmarkStart w:id="256" w:name="_Toc1881955"/>
      <w:bookmarkStart w:id="257" w:name="_Toc89062814"/>
      <w:bookmarkStart w:id="258" w:name="_Toc20321535"/>
      <w:r w:rsidRPr="00890B0C">
        <w:rPr>
          <w:noProof/>
        </w:rPr>
        <w:t>TRIGGER EVENTS AND MESSAGE DEFINITIONS</w:t>
      </w:r>
      <w:bookmarkEnd w:id="248"/>
      <w:bookmarkEnd w:id="249"/>
      <w:bookmarkEnd w:id="250"/>
      <w:bookmarkEnd w:id="251"/>
      <w:bookmarkEnd w:id="252"/>
      <w:bookmarkEnd w:id="253"/>
      <w:bookmarkEnd w:id="254"/>
      <w:bookmarkEnd w:id="255"/>
      <w:bookmarkEnd w:id="256"/>
      <w:bookmarkEnd w:id="257"/>
      <w:bookmarkEnd w:id="258"/>
    </w:p>
    <w:p w14:paraId="67FC9C97" w14:textId="77777777" w:rsidR="009E61BC" w:rsidRPr="00890B0C" w:rsidRDefault="009E61BC">
      <w:pPr>
        <w:rPr>
          <w:noProof/>
        </w:rPr>
      </w:pPr>
      <w:r w:rsidRPr="00890B0C">
        <w:rPr>
          <w:noProof/>
        </w:rPr>
        <w:t>The triggering events that follow are served by Detail Financial Transaction (DFT), Add/Change Billing Account (BAR), and General Acknowledgment (ACK) messages.</w:t>
      </w:r>
    </w:p>
    <w:p w14:paraId="61104138" w14:textId="77777777" w:rsidR="009E61BC" w:rsidRDefault="009E61BC">
      <w:pPr>
        <w:rPr>
          <w:noProof/>
        </w:rPr>
      </w:pPr>
      <w:r w:rsidRPr="00890B0C">
        <w:rPr>
          <w:noProof/>
        </w:rPr>
        <w:t xml:space="preserve">Each trigger event is documented below, along with the applicable form of the message exchange.  The notation used to describe the sequence, optionality, and repetition of segments is described in Chapter 2, </w:t>
      </w:r>
      <w:r>
        <w:rPr>
          <w:noProof/>
        </w:rPr>
        <w:t>"</w:t>
      </w:r>
      <w:r w:rsidRPr="00890B0C">
        <w:rPr>
          <w:noProof/>
        </w:rPr>
        <w:t>Format for Defining Abstract Messages.</w:t>
      </w:r>
      <w:r>
        <w:rPr>
          <w:noProof/>
        </w:rPr>
        <w:t>"</w:t>
      </w:r>
    </w:p>
    <w:p w14:paraId="47A2DE8E" w14:textId="6861CF35" w:rsidR="009E61BC" w:rsidRPr="00890B0C" w:rsidRDefault="009E61BC">
      <w:pPr>
        <w:pStyle w:val="Heading3"/>
        <w:rPr>
          <w:noProof/>
        </w:rPr>
      </w:pPr>
      <w:bookmarkStart w:id="259" w:name="_Toc346776997"/>
      <w:bookmarkStart w:id="260" w:name="_Toc346777034"/>
      <w:bookmarkStart w:id="261" w:name="_Toc348245472"/>
      <w:bookmarkStart w:id="262" w:name="_Toc348245542"/>
      <w:bookmarkStart w:id="263" w:name="_Toc348259057"/>
      <w:bookmarkStart w:id="264" w:name="_Toc348340211"/>
      <w:bookmarkStart w:id="265" w:name="_Toc359236254"/>
      <w:bookmarkStart w:id="266" w:name="_Toc1881956"/>
      <w:bookmarkStart w:id="267" w:name="_Toc89062815"/>
      <w:bookmarkStart w:id="268" w:name="_Toc20321536"/>
      <w:r w:rsidRPr="00890B0C">
        <w:rPr>
          <w:noProof/>
        </w:rPr>
        <w:t>BAR/ACK - Add Patient Account (Event P01</w:t>
      </w:r>
      <w:bookmarkEnd w:id="259"/>
      <w:bookmarkEnd w:id="260"/>
      <w:bookmarkEnd w:id="261"/>
      <w:bookmarkEnd w:id="262"/>
      <w:bookmarkEnd w:id="263"/>
      <w:bookmarkEnd w:id="264"/>
      <w:bookmarkEnd w:id="265"/>
      <w:r w:rsidR="005B65F4" w:rsidRPr="00890B0C">
        <w:rPr>
          <w:noProof/>
        </w:rPr>
        <w:fldChar w:fldCharType="begin"/>
      </w:r>
      <w:r w:rsidRPr="00890B0C">
        <w:rPr>
          <w:noProof/>
        </w:rPr>
        <w:instrText>XE "P01"</w:instrText>
      </w:r>
      <w:r w:rsidR="005B65F4" w:rsidRPr="00890B0C">
        <w:rPr>
          <w:noProof/>
        </w:rPr>
        <w:fldChar w:fldCharType="end"/>
      </w:r>
      <w:r w:rsidRPr="00890B0C">
        <w:rPr>
          <w:noProof/>
        </w:rPr>
        <w:t>)</w:t>
      </w:r>
      <w:bookmarkEnd w:id="266"/>
      <w:bookmarkEnd w:id="267"/>
      <w:bookmarkEnd w:id="268"/>
    </w:p>
    <w:p w14:paraId="4E40C5ED" w14:textId="77777777" w:rsidR="009E61BC" w:rsidRPr="00890B0C" w:rsidRDefault="009E61BC">
      <w:pPr>
        <w:pStyle w:val="NormalIndented"/>
        <w:rPr>
          <w:noProof/>
        </w:rPr>
      </w:pPr>
      <w:r w:rsidRPr="00890B0C">
        <w:rPr>
          <w:noProof/>
        </w:rPr>
        <w:t>Data are sent from some application (usually a Registration or an ADT system, for example) to the patient accounting or financial system to establish an account for a patient</w:t>
      </w:r>
      <w:r>
        <w:rPr>
          <w:noProof/>
        </w:rPr>
        <w:t>'</w:t>
      </w:r>
      <w:r w:rsidRPr="00890B0C">
        <w:rPr>
          <w:noProof/>
        </w:rPr>
        <w:t>s billing/accounts receivable record.  Many of the segments associated with this event are optional.  This optionality allows those systems needing these fields to set up transactions that fulfill their requirements and yet satisfy the HL7 requirements.</w:t>
      </w:r>
    </w:p>
    <w:p w14:paraId="25F5F4DC" w14:textId="77777777" w:rsidR="009E61BC" w:rsidRPr="00890B0C" w:rsidRDefault="009E61BC">
      <w:pPr>
        <w:pStyle w:val="NormalIndented"/>
        <w:rPr>
          <w:noProof/>
        </w:rPr>
      </w:pPr>
      <w:r w:rsidRPr="00890B0C">
        <w:rPr>
          <w:noProof/>
        </w:rPr>
        <w:t>When an account</w:t>
      </w:r>
      <w:r>
        <w:rPr>
          <w:noProof/>
        </w:rPr>
        <w:t>'</w:t>
      </w:r>
      <w:r w:rsidRPr="00890B0C">
        <w:rPr>
          <w:noProof/>
        </w:rPr>
        <w:t>s start and end dates span a period greater than any particular visit,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be used to transmit the opening of an account.  The A01 (admit/visit notification) event can notify systems of the creation of an account as well as notify them of a patient</w:t>
      </w:r>
      <w:r>
        <w:rPr>
          <w:noProof/>
        </w:rPr>
        <w:t>'</w:t>
      </w:r>
      <w:r w:rsidRPr="00890B0C">
        <w:rPr>
          <w:noProof/>
        </w:rPr>
        <w:t>s arrival in the healthcare facility.  In order to create a new account without notifying systems of a patient</w:t>
      </w:r>
      <w:r>
        <w:rPr>
          <w:noProof/>
        </w:rPr>
        <w:t>'</w:t>
      </w:r>
      <w:r w:rsidRPr="00890B0C">
        <w:rPr>
          <w:noProof/>
        </w:rPr>
        <w:t>s arrival, use the P01 trigger event.</w:t>
      </w:r>
    </w:p>
    <w:p w14:paraId="67BF54A4" w14:textId="77777777" w:rsidR="009E61BC" w:rsidRPr="00890B0C" w:rsidRDefault="009E61BC">
      <w:pPr>
        <w:pStyle w:val="NormalIndented"/>
        <w:rPr>
          <w:noProof/>
        </w:rPr>
      </w:pPr>
      <w:r w:rsidRPr="00890B0C">
        <w:rPr>
          <w:noProof/>
        </w:rPr>
        <w:t>From Standard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event should only be used to add a new account that did not exist before, not to update an existing account.  The new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(update account) event should be used to update an existing account.  The new P06 (end account) event should be used to close an account.  With the P01 event, </w:t>
      </w:r>
      <w:r w:rsidRPr="00890B0C">
        <w:rPr>
          <w:rStyle w:val="ReferenceAttribute"/>
          <w:noProof/>
        </w:rPr>
        <w:t xml:space="preserve">EVN-2 - Recorded Date/Time </w:t>
      </w:r>
      <w:r w:rsidRPr="00890B0C">
        <w:rPr>
          <w:noProof/>
        </w:rPr>
        <w:t>should contain the account start date.</w:t>
      </w:r>
    </w:p>
    <w:p w14:paraId="321F04AD" w14:textId="77777777" w:rsidR="009E61BC" w:rsidRPr="00890B0C" w:rsidRDefault="009E61BC">
      <w:pPr>
        <w:pStyle w:val="MsgTableCaption"/>
        <w:rPr>
          <w:noProof/>
        </w:rPr>
      </w:pPr>
      <w:r w:rsidRPr="00890B0C">
        <w:rPr>
          <w:noProof/>
        </w:rPr>
        <w:lastRenderedPageBreak/>
        <w:t>BAR^P01^BAR_P01: Add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A3EE7A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03264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2E166C9"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C310EF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11769B4" w14:textId="77777777" w:rsidR="009E61BC" w:rsidRPr="00890B0C" w:rsidRDefault="009E61BC">
            <w:pPr>
              <w:pStyle w:val="MsgTableHeader"/>
              <w:jc w:val="center"/>
              <w:rPr>
                <w:noProof/>
              </w:rPr>
            </w:pPr>
            <w:r w:rsidRPr="00890B0C">
              <w:rPr>
                <w:noProof/>
              </w:rPr>
              <w:t>Chapter</w:t>
            </w:r>
          </w:p>
        </w:tc>
      </w:tr>
      <w:tr w:rsidR="009E61BC" w:rsidRPr="009E61BC" w14:paraId="0AC5557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A4A7DAF"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46C4985D"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7F15EF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A2C752" w14:textId="77777777" w:rsidR="009E61BC" w:rsidRPr="00890B0C" w:rsidRDefault="009E61BC">
            <w:pPr>
              <w:pStyle w:val="MsgTableBody"/>
              <w:jc w:val="center"/>
              <w:rPr>
                <w:noProof/>
              </w:rPr>
            </w:pPr>
            <w:r w:rsidRPr="00890B0C">
              <w:rPr>
                <w:noProof/>
              </w:rPr>
              <w:t>2</w:t>
            </w:r>
          </w:p>
        </w:tc>
      </w:tr>
      <w:tr w:rsidR="009E61BC" w:rsidRPr="009E61BC" w14:paraId="5F97D9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6C139D"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0394B06"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0FFE89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BB28" w14:textId="77777777" w:rsidR="009E61BC" w:rsidRPr="00890B0C" w:rsidRDefault="009E61BC">
            <w:pPr>
              <w:pStyle w:val="MsgTableBody"/>
              <w:jc w:val="center"/>
              <w:rPr>
                <w:noProof/>
              </w:rPr>
            </w:pPr>
            <w:r w:rsidRPr="00890B0C">
              <w:rPr>
                <w:noProof/>
              </w:rPr>
              <w:t>2</w:t>
            </w:r>
          </w:p>
        </w:tc>
      </w:tr>
      <w:tr w:rsidR="009E61BC" w:rsidRPr="009E61BC" w14:paraId="4F88B9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8E593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302647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DD4BA8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187A" w14:textId="77777777" w:rsidR="009E61BC" w:rsidRPr="00890B0C" w:rsidRDefault="009E61BC">
            <w:pPr>
              <w:pStyle w:val="MsgTableBody"/>
              <w:jc w:val="center"/>
              <w:rPr>
                <w:noProof/>
              </w:rPr>
            </w:pPr>
            <w:r w:rsidRPr="00890B0C">
              <w:rPr>
                <w:noProof/>
              </w:rPr>
              <w:t>2</w:t>
            </w:r>
          </w:p>
        </w:tc>
      </w:tr>
      <w:tr w:rsidR="009E61BC" w:rsidRPr="009E61BC" w14:paraId="3B2ADEA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498090" w14:textId="77777777" w:rsidR="009E61BC" w:rsidRPr="00890B0C" w:rsidRDefault="009E61BC">
            <w:pPr>
              <w:pStyle w:val="MsgTableBody"/>
              <w:rPr>
                <w:noProof/>
              </w:rPr>
            </w:pPr>
            <w:r w:rsidRPr="00890B0C">
              <w:rPr>
                <w:noProof/>
              </w:rPr>
              <w:t xml:space="preserve"> EVN</w:t>
            </w:r>
          </w:p>
        </w:tc>
        <w:tc>
          <w:tcPr>
            <w:tcW w:w="4320" w:type="dxa"/>
            <w:tcBorders>
              <w:top w:val="dotted" w:sz="4" w:space="0" w:color="auto"/>
              <w:left w:val="nil"/>
              <w:bottom w:val="dotted" w:sz="4" w:space="0" w:color="auto"/>
              <w:right w:val="nil"/>
            </w:tcBorders>
            <w:shd w:val="clear" w:color="auto" w:fill="FFFFFF"/>
          </w:tcPr>
          <w:p w14:paraId="5DD60168"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600DE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8A266" w14:textId="77777777" w:rsidR="009E61BC" w:rsidRPr="00890B0C" w:rsidRDefault="009E61BC">
            <w:pPr>
              <w:pStyle w:val="MsgTableBody"/>
              <w:jc w:val="center"/>
              <w:rPr>
                <w:noProof/>
              </w:rPr>
            </w:pPr>
            <w:r w:rsidRPr="00890B0C">
              <w:rPr>
                <w:noProof/>
              </w:rPr>
              <w:t>3</w:t>
            </w:r>
          </w:p>
        </w:tc>
      </w:tr>
      <w:tr w:rsidR="009E61BC" w:rsidRPr="009E61BC" w14:paraId="6B6B14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AB631C"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280611D9"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0BE782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7BE773" w14:textId="77777777" w:rsidR="009E61BC" w:rsidRPr="00890B0C" w:rsidRDefault="009E61BC">
            <w:pPr>
              <w:pStyle w:val="MsgTableBody"/>
              <w:jc w:val="center"/>
              <w:rPr>
                <w:noProof/>
              </w:rPr>
            </w:pPr>
            <w:r w:rsidRPr="00890B0C">
              <w:rPr>
                <w:noProof/>
              </w:rPr>
              <w:t>3</w:t>
            </w:r>
          </w:p>
        </w:tc>
      </w:tr>
      <w:tr w:rsidR="009E61BC" w:rsidRPr="009E61BC" w14:paraId="3EEA3A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605DC6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29E589C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5E36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DAC5C" w14:textId="77777777" w:rsidR="009E61BC" w:rsidRPr="00890B0C" w:rsidRDefault="009E61BC">
            <w:pPr>
              <w:pStyle w:val="MsgTableBody"/>
              <w:jc w:val="center"/>
              <w:rPr>
                <w:noProof/>
              </w:rPr>
            </w:pPr>
            <w:r w:rsidRPr="00890B0C">
              <w:rPr>
                <w:noProof/>
              </w:rPr>
              <w:t>3</w:t>
            </w:r>
          </w:p>
        </w:tc>
      </w:tr>
      <w:tr w:rsidR="00A635F4" w:rsidRPr="00E92E0E" w14:paraId="3C6939E0" w14:textId="77777777" w:rsidTr="0083280B">
        <w:tblPrEx>
          <w:tblLook w:val="04A0" w:firstRow="1" w:lastRow="0" w:firstColumn="1" w:lastColumn="0" w:noHBand="0" w:noVBand="1"/>
        </w:tblPrEx>
        <w:trPr>
          <w:jc w:val="center"/>
          <w:ins w:id="269" w:author="Beat Heggli" w:date="2022-08-08T10:04:00Z"/>
        </w:trPr>
        <w:tc>
          <w:tcPr>
            <w:tcW w:w="2880" w:type="dxa"/>
            <w:tcBorders>
              <w:top w:val="dotted" w:sz="4" w:space="0" w:color="auto"/>
              <w:left w:val="nil"/>
              <w:bottom w:val="dotted" w:sz="4" w:space="0" w:color="auto"/>
              <w:right w:val="nil"/>
            </w:tcBorders>
            <w:shd w:val="clear" w:color="auto" w:fill="FFFFFF"/>
          </w:tcPr>
          <w:p w14:paraId="790F3B32" w14:textId="3B082142" w:rsidR="00A635F4" w:rsidRPr="00E92E0E" w:rsidRDefault="00A635F4" w:rsidP="00E92E0E">
            <w:pPr>
              <w:pStyle w:val="MsgTableBody"/>
              <w:rPr>
                <w:ins w:id="270" w:author="Beat Heggli" w:date="2022-08-08T10:04:00Z"/>
                <w:rPrChange w:id="271" w:author="Frank Oemig" w:date="2022-08-29T21:39:00Z">
                  <w:rPr>
                    <w:ins w:id="272" w:author="Beat Heggli" w:date="2022-08-08T10:04:00Z"/>
                    <w:b/>
                    <w:bCs/>
                    <w:noProof/>
                    <w:color w:val="FF0000"/>
                  </w:rPr>
                </w:rPrChange>
              </w:rPr>
            </w:pPr>
            <w:bookmarkStart w:id="273" w:name="_Hlk110845641"/>
            <w:ins w:id="274" w:author="Beat Heggli" w:date="2022-08-08T10:04:00Z">
              <w:r w:rsidRPr="00E92E0E">
                <w:rPr>
                  <w:rPrChange w:id="275" w:author="Frank Oemig" w:date="2022-08-29T21:39:00Z">
                    <w:rPr>
                      <w:b/>
                      <w:bCs/>
                      <w:noProof/>
                      <w:color w:val="FF0000"/>
                    </w:rPr>
                  </w:rPrChange>
                </w:rPr>
                <w:t>[</w:t>
              </w:r>
            </w:ins>
            <w:ins w:id="276" w:author="Frank Oemig" w:date="2022-08-29T21:39:00Z">
              <w:r w:rsidR="00E92E0E" w:rsidRPr="00E92E0E">
                <w:rPr>
                  <w:rPrChange w:id="277" w:author="Frank Oemig" w:date="2022-08-29T21:39:00Z">
                    <w:rPr>
                      <w:b/>
                      <w:bCs/>
                      <w:noProof/>
                      <w:color w:val="FF0000"/>
                    </w:rPr>
                  </w:rPrChange>
                </w:rPr>
                <w:t xml:space="preserve"> </w:t>
              </w:r>
            </w:ins>
            <w:ins w:id="278" w:author="Beat Heggli" w:date="2022-08-08T10:04:00Z">
              <w:r w:rsidRPr="00E92E0E">
                <w:rPr>
                  <w:rPrChange w:id="279" w:author="Frank Oemig" w:date="2022-08-29T21:39:00Z">
                    <w:rPr>
                      <w:b/>
                      <w:bCs/>
                      <w:noProof/>
                      <w:color w:val="FF0000"/>
                    </w:rPr>
                  </w:rPrChange>
                </w:rPr>
                <w:t>{ GS</w:t>
              </w:r>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280" w:author="Frank Oemig" w:date="2022-08-29T21:39:00Z">
                    <w:rPr>
                      <w:rStyle w:val="Hyperlink"/>
                      <w:bCs/>
                      <w:noProof/>
                      <w:color w:val="FF0000"/>
                    </w:rPr>
                  </w:rPrChange>
                </w:rPr>
                <w:t>P</w:t>
              </w:r>
              <w:r w:rsidRPr="00E92E0E">
                <w:rPr>
                  <w:rStyle w:val="Hyperlink"/>
                  <w:color w:val="auto"/>
                  <w:u w:val="none"/>
                  <w:rPrChange w:id="281" w:author="Frank Oemig" w:date="2022-08-29T21:39:00Z">
                    <w:rPr>
                      <w:rStyle w:val="Hyperlink"/>
                      <w:b/>
                      <w:bCs/>
                      <w:noProof/>
                      <w:color w:val="FF0000"/>
                    </w:rPr>
                  </w:rPrChange>
                </w:rPr>
                <w:fldChar w:fldCharType="end"/>
              </w:r>
              <w:r w:rsidRPr="00E92E0E">
                <w:rPr>
                  <w:rPrChange w:id="282" w:author="Frank Oemig" w:date="2022-08-29T21:39:00Z">
                    <w:rPr>
                      <w:b/>
                      <w:bCs/>
                      <w:noProof/>
                      <w:color w:val="FF0000"/>
                    </w:rPr>
                  </w:rPrChange>
                </w:rPr>
                <w:t xml:space="preserve"> }</w:t>
              </w:r>
            </w:ins>
            <w:ins w:id="283" w:author="Frank Oemig" w:date="2022-08-29T21:39:00Z">
              <w:r w:rsidR="00E92E0E" w:rsidRPr="00E92E0E">
                <w:rPr>
                  <w:rPrChange w:id="284" w:author="Frank Oemig" w:date="2022-08-29T21:39:00Z">
                    <w:rPr>
                      <w:b/>
                      <w:bCs/>
                      <w:noProof/>
                      <w:color w:val="FF0000"/>
                    </w:rPr>
                  </w:rPrChange>
                </w:rPr>
                <w:t xml:space="preserve"> </w:t>
              </w:r>
            </w:ins>
            <w:ins w:id="285" w:author="Beat Heggli" w:date="2022-08-08T10:04:00Z">
              <w:r w:rsidRPr="00E92E0E">
                <w:rPr>
                  <w:rPrChange w:id="286" w:author="Frank Oemig" w:date="2022-08-29T21:39: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585ED64A" w14:textId="77777777" w:rsidR="00A635F4" w:rsidRPr="00E92E0E" w:rsidRDefault="00A635F4" w:rsidP="00E92E0E">
            <w:pPr>
              <w:pStyle w:val="MsgTableBody"/>
              <w:rPr>
                <w:ins w:id="287" w:author="Beat Heggli" w:date="2022-08-08T10:04:00Z"/>
                <w:rPrChange w:id="288" w:author="Frank Oemig" w:date="2022-08-29T21:39:00Z">
                  <w:rPr>
                    <w:ins w:id="289" w:author="Beat Heggli" w:date="2022-08-08T10:04:00Z"/>
                    <w:b/>
                    <w:bCs/>
                    <w:noProof/>
                    <w:color w:val="FF0000"/>
                  </w:rPr>
                </w:rPrChange>
              </w:rPr>
            </w:pPr>
            <w:ins w:id="290" w:author="Beat Heggli" w:date="2022-08-08T10:04:00Z">
              <w:r w:rsidRPr="00E92E0E">
                <w:rPr>
                  <w:rPrChange w:id="291" w:author="Frank Oemig" w:date="2022-08-29T21:39: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94FA8BA" w14:textId="77777777" w:rsidR="00A635F4" w:rsidRPr="00E92E0E" w:rsidRDefault="00A635F4">
            <w:pPr>
              <w:pStyle w:val="MsgTableBody"/>
              <w:rPr>
                <w:ins w:id="292" w:author="Beat Heggli" w:date="2022-08-08T10:04:00Z"/>
                <w:rPrChange w:id="293" w:author="Frank Oemig" w:date="2022-08-29T21:39:00Z">
                  <w:rPr>
                    <w:ins w:id="294" w:author="Beat Heggli" w:date="2022-08-08T10:04:00Z"/>
                    <w:b/>
                    <w:bCs/>
                    <w:noProof/>
                    <w:color w:val="FF0000"/>
                  </w:rPr>
                </w:rPrChange>
              </w:rPr>
              <w:pPrChange w:id="295" w:author="Frank Oemig" w:date="2022-08-29T21:39: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1008CB3A" w14:textId="77777777" w:rsidR="00A635F4" w:rsidRPr="00E92E0E" w:rsidRDefault="00A635F4">
            <w:pPr>
              <w:pStyle w:val="MsgTableBody"/>
              <w:rPr>
                <w:ins w:id="296" w:author="Beat Heggli" w:date="2022-08-08T10:04:00Z"/>
                <w:rPrChange w:id="297" w:author="Frank Oemig" w:date="2022-08-29T21:39:00Z">
                  <w:rPr>
                    <w:ins w:id="298" w:author="Beat Heggli" w:date="2022-08-08T10:04:00Z"/>
                    <w:b/>
                    <w:bCs/>
                    <w:noProof/>
                    <w:color w:val="FF0000"/>
                  </w:rPr>
                </w:rPrChange>
              </w:rPr>
              <w:pPrChange w:id="299" w:author="Frank Oemig" w:date="2022-08-29T21:39:00Z">
                <w:pPr>
                  <w:pStyle w:val="MsgTableBody"/>
                  <w:jc w:val="center"/>
                </w:pPr>
              </w:pPrChange>
            </w:pPr>
            <w:ins w:id="300" w:author="Beat Heggli" w:date="2022-08-08T10:04:00Z">
              <w:r w:rsidRPr="00E92E0E">
                <w:rPr>
                  <w:rPrChange w:id="301" w:author="Frank Oemig" w:date="2022-08-29T21:39:00Z">
                    <w:rPr>
                      <w:b/>
                      <w:bCs/>
                      <w:noProof/>
                      <w:color w:val="FF0000"/>
                    </w:rPr>
                  </w:rPrChange>
                </w:rPr>
                <w:t>3</w:t>
              </w:r>
            </w:ins>
          </w:p>
        </w:tc>
      </w:tr>
      <w:tr w:rsidR="00A635F4" w:rsidRPr="00E92E0E" w14:paraId="7CFEA6BC" w14:textId="77777777" w:rsidTr="0083280B">
        <w:tblPrEx>
          <w:tblLook w:val="04A0" w:firstRow="1" w:lastRow="0" w:firstColumn="1" w:lastColumn="0" w:noHBand="0" w:noVBand="1"/>
        </w:tblPrEx>
        <w:trPr>
          <w:jc w:val="center"/>
          <w:ins w:id="302" w:author="Beat Heggli" w:date="2022-08-08T10:04:00Z"/>
        </w:trPr>
        <w:tc>
          <w:tcPr>
            <w:tcW w:w="2880" w:type="dxa"/>
            <w:tcBorders>
              <w:top w:val="dotted" w:sz="4" w:space="0" w:color="auto"/>
              <w:left w:val="nil"/>
              <w:bottom w:val="dotted" w:sz="4" w:space="0" w:color="auto"/>
              <w:right w:val="nil"/>
            </w:tcBorders>
            <w:shd w:val="clear" w:color="auto" w:fill="FFFFFF"/>
          </w:tcPr>
          <w:p w14:paraId="2BDE1CFE" w14:textId="21B37A27" w:rsidR="00A635F4" w:rsidRPr="00E92E0E" w:rsidRDefault="00A635F4" w:rsidP="00E92E0E">
            <w:pPr>
              <w:pStyle w:val="MsgTableBody"/>
              <w:rPr>
                <w:ins w:id="303" w:author="Beat Heggli" w:date="2022-08-08T10:04:00Z"/>
                <w:rPrChange w:id="304" w:author="Frank Oemig" w:date="2022-08-29T21:39:00Z">
                  <w:rPr>
                    <w:ins w:id="305" w:author="Beat Heggli" w:date="2022-08-08T10:04:00Z"/>
                    <w:b/>
                    <w:bCs/>
                    <w:noProof/>
                    <w:color w:val="FF0000"/>
                  </w:rPr>
                </w:rPrChange>
              </w:rPr>
            </w:pPr>
            <w:ins w:id="306" w:author="Beat Heggli" w:date="2022-08-08T10:04:00Z">
              <w:r w:rsidRPr="00E92E0E">
                <w:rPr>
                  <w:rPrChange w:id="307" w:author="Frank Oemig" w:date="2022-08-29T21:39:00Z">
                    <w:rPr>
                      <w:b/>
                      <w:bCs/>
                      <w:noProof/>
                      <w:color w:val="FF0000"/>
                    </w:rPr>
                  </w:rPrChange>
                </w:rPr>
                <w:t>[</w:t>
              </w:r>
            </w:ins>
            <w:ins w:id="308" w:author="Frank Oemig" w:date="2022-08-29T21:39:00Z">
              <w:r w:rsidR="00E92E0E" w:rsidRPr="00E92E0E">
                <w:rPr>
                  <w:rPrChange w:id="309" w:author="Frank Oemig" w:date="2022-08-29T21:39:00Z">
                    <w:rPr>
                      <w:b/>
                      <w:bCs/>
                      <w:noProof/>
                      <w:color w:val="FF0000"/>
                    </w:rPr>
                  </w:rPrChange>
                </w:rPr>
                <w:t xml:space="preserve"> </w:t>
              </w:r>
            </w:ins>
            <w:ins w:id="310" w:author="Beat Heggli" w:date="2022-08-08T10:04:00Z">
              <w:r w:rsidRPr="00E92E0E">
                <w:rPr>
                  <w:rPrChange w:id="311" w:author="Frank Oemig" w:date="2022-08-29T21:39:00Z">
                    <w:rPr>
                      <w:b/>
                      <w:bCs/>
                      <w:noProof/>
                      <w:color w:val="FF0000"/>
                    </w:rPr>
                  </w:rPrChange>
                </w:rPr>
                <w:t>{ GSR }</w:t>
              </w:r>
            </w:ins>
            <w:ins w:id="312" w:author="Frank Oemig" w:date="2022-08-29T21:39:00Z">
              <w:r w:rsidR="00E92E0E" w:rsidRPr="00E92E0E">
                <w:rPr>
                  <w:rPrChange w:id="313" w:author="Frank Oemig" w:date="2022-08-29T21:39:00Z">
                    <w:rPr>
                      <w:b/>
                      <w:bCs/>
                      <w:noProof/>
                      <w:color w:val="FF0000"/>
                    </w:rPr>
                  </w:rPrChange>
                </w:rPr>
                <w:t xml:space="preserve"> </w:t>
              </w:r>
            </w:ins>
            <w:ins w:id="314" w:author="Beat Heggli" w:date="2022-08-08T10:04:00Z">
              <w:r w:rsidRPr="00E92E0E">
                <w:rPr>
                  <w:rPrChange w:id="315" w:author="Frank Oemig" w:date="2022-08-29T21:39: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030B1538" w14:textId="77777777" w:rsidR="00A635F4" w:rsidRPr="00E92E0E" w:rsidRDefault="00A635F4" w:rsidP="00E92E0E">
            <w:pPr>
              <w:pStyle w:val="MsgTableBody"/>
              <w:rPr>
                <w:ins w:id="316" w:author="Beat Heggli" w:date="2022-08-08T10:04:00Z"/>
                <w:rPrChange w:id="317" w:author="Frank Oemig" w:date="2022-08-29T21:39:00Z">
                  <w:rPr>
                    <w:ins w:id="318" w:author="Beat Heggli" w:date="2022-08-08T10:04:00Z"/>
                    <w:b/>
                    <w:bCs/>
                    <w:noProof/>
                    <w:color w:val="FF0000"/>
                  </w:rPr>
                </w:rPrChange>
              </w:rPr>
            </w:pPr>
            <w:ins w:id="319" w:author="Beat Heggli" w:date="2022-08-08T10:04:00Z">
              <w:r w:rsidRPr="00E92E0E">
                <w:rPr>
                  <w:rPrChange w:id="320" w:author="Frank Oemig" w:date="2022-08-29T21:39: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5B39A9C2" w14:textId="77777777" w:rsidR="00A635F4" w:rsidRPr="00E92E0E" w:rsidRDefault="00A635F4">
            <w:pPr>
              <w:pStyle w:val="MsgTableBody"/>
              <w:rPr>
                <w:ins w:id="321" w:author="Beat Heggli" w:date="2022-08-08T10:04:00Z"/>
                <w:rPrChange w:id="322" w:author="Frank Oemig" w:date="2022-08-29T21:39:00Z">
                  <w:rPr>
                    <w:ins w:id="323" w:author="Beat Heggli" w:date="2022-08-08T10:04:00Z"/>
                    <w:b/>
                    <w:bCs/>
                    <w:noProof/>
                    <w:color w:val="FF0000"/>
                  </w:rPr>
                </w:rPrChange>
              </w:rPr>
              <w:pPrChange w:id="324" w:author="Frank Oemig" w:date="2022-08-29T21:39: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E325BF5" w14:textId="77777777" w:rsidR="00A635F4" w:rsidRPr="00E92E0E" w:rsidRDefault="00A635F4">
            <w:pPr>
              <w:pStyle w:val="MsgTableBody"/>
              <w:rPr>
                <w:ins w:id="325" w:author="Beat Heggli" w:date="2022-08-08T10:04:00Z"/>
                <w:rPrChange w:id="326" w:author="Frank Oemig" w:date="2022-08-29T21:39:00Z">
                  <w:rPr>
                    <w:ins w:id="327" w:author="Beat Heggli" w:date="2022-08-08T10:04:00Z"/>
                    <w:b/>
                    <w:bCs/>
                    <w:noProof/>
                    <w:color w:val="FF0000"/>
                  </w:rPr>
                </w:rPrChange>
              </w:rPr>
              <w:pPrChange w:id="328" w:author="Frank Oemig" w:date="2022-08-29T21:39:00Z">
                <w:pPr>
                  <w:pStyle w:val="MsgTableBody"/>
                  <w:jc w:val="center"/>
                </w:pPr>
              </w:pPrChange>
            </w:pPr>
            <w:ins w:id="329" w:author="Beat Heggli" w:date="2022-08-08T10:04:00Z">
              <w:r w:rsidRPr="00E92E0E">
                <w:rPr>
                  <w:rPrChange w:id="330" w:author="Frank Oemig" w:date="2022-08-29T21:39:00Z">
                    <w:rPr>
                      <w:b/>
                      <w:bCs/>
                      <w:noProof/>
                      <w:color w:val="FF0000"/>
                    </w:rPr>
                  </w:rPrChange>
                </w:rPr>
                <w:t>3</w:t>
              </w:r>
            </w:ins>
          </w:p>
        </w:tc>
      </w:tr>
      <w:tr w:rsidR="00A635F4" w:rsidRPr="00E92E0E" w14:paraId="1AA13BC6" w14:textId="77777777" w:rsidTr="0083280B">
        <w:tblPrEx>
          <w:tblLook w:val="04A0" w:firstRow="1" w:lastRow="0" w:firstColumn="1" w:lastColumn="0" w:noHBand="0" w:noVBand="1"/>
        </w:tblPrEx>
        <w:trPr>
          <w:jc w:val="center"/>
          <w:ins w:id="331" w:author="Beat Heggli" w:date="2022-08-08T10:04:00Z"/>
        </w:trPr>
        <w:tc>
          <w:tcPr>
            <w:tcW w:w="2880" w:type="dxa"/>
            <w:tcBorders>
              <w:top w:val="dotted" w:sz="4" w:space="0" w:color="auto"/>
              <w:left w:val="nil"/>
              <w:bottom w:val="dotted" w:sz="4" w:space="0" w:color="auto"/>
              <w:right w:val="nil"/>
            </w:tcBorders>
            <w:shd w:val="clear" w:color="auto" w:fill="FFFFFF"/>
          </w:tcPr>
          <w:p w14:paraId="504F673E" w14:textId="01274515" w:rsidR="00A635F4" w:rsidRPr="00E92E0E" w:rsidRDefault="00A635F4" w:rsidP="00E92E0E">
            <w:pPr>
              <w:pStyle w:val="MsgTableBody"/>
              <w:rPr>
                <w:ins w:id="332" w:author="Beat Heggli" w:date="2022-08-08T10:04:00Z"/>
                <w:rPrChange w:id="333" w:author="Frank Oemig" w:date="2022-08-29T21:39:00Z">
                  <w:rPr>
                    <w:ins w:id="334" w:author="Beat Heggli" w:date="2022-08-08T10:04:00Z"/>
                    <w:b/>
                    <w:bCs/>
                    <w:noProof/>
                    <w:color w:val="FF0000"/>
                  </w:rPr>
                </w:rPrChange>
              </w:rPr>
            </w:pPr>
            <w:ins w:id="335" w:author="Beat Heggli" w:date="2022-08-08T10:04:00Z">
              <w:r w:rsidRPr="00E92E0E">
                <w:rPr>
                  <w:rPrChange w:id="336" w:author="Frank Oemig" w:date="2022-08-29T21:39:00Z">
                    <w:rPr>
                      <w:b/>
                      <w:bCs/>
                      <w:noProof/>
                      <w:color w:val="FF0000"/>
                    </w:rPr>
                  </w:rPrChange>
                </w:rPr>
                <w:t>[</w:t>
              </w:r>
            </w:ins>
            <w:ins w:id="337" w:author="Frank Oemig" w:date="2022-08-29T21:39:00Z">
              <w:r w:rsidR="00E92E0E" w:rsidRPr="00E92E0E">
                <w:rPr>
                  <w:rPrChange w:id="338" w:author="Frank Oemig" w:date="2022-08-29T21:39:00Z">
                    <w:rPr>
                      <w:b/>
                      <w:bCs/>
                      <w:noProof/>
                      <w:color w:val="FF0000"/>
                    </w:rPr>
                  </w:rPrChange>
                </w:rPr>
                <w:t xml:space="preserve"> </w:t>
              </w:r>
            </w:ins>
            <w:ins w:id="339" w:author="Beat Heggli" w:date="2022-08-08T10:04:00Z">
              <w:r w:rsidRPr="00E92E0E">
                <w:rPr>
                  <w:rPrChange w:id="340" w:author="Frank Oemig" w:date="2022-08-29T21:39:00Z">
                    <w:rPr>
                      <w:b/>
                      <w:bCs/>
                      <w:noProof/>
                      <w:color w:val="FF0000"/>
                    </w:rPr>
                  </w:rPrChange>
                </w:rPr>
                <w:t>{ GSC }</w:t>
              </w:r>
            </w:ins>
            <w:ins w:id="341" w:author="Frank Oemig" w:date="2022-08-29T21:39:00Z">
              <w:r w:rsidR="00E92E0E" w:rsidRPr="00E92E0E">
                <w:rPr>
                  <w:rPrChange w:id="342" w:author="Frank Oemig" w:date="2022-08-29T21:39:00Z">
                    <w:rPr>
                      <w:b/>
                      <w:bCs/>
                      <w:noProof/>
                      <w:color w:val="FF0000"/>
                    </w:rPr>
                  </w:rPrChange>
                </w:rPr>
                <w:t xml:space="preserve"> </w:t>
              </w:r>
            </w:ins>
            <w:ins w:id="343" w:author="Beat Heggli" w:date="2022-08-08T10:04:00Z">
              <w:r w:rsidRPr="00E92E0E">
                <w:rPr>
                  <w:rPrChange w:id="344" w:author="Frank Oemig" w:date="2022-08-29T21:39: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1389390" w14:textId="56D69478" w:rsidR="00A635F4" w:rsidRPr="00E92E0E" w:rsidRDefault="00A635F4" w:rsidP="00E92E0E">
            <w:pPr>
              <w:pStyle w:val="MsgTableBody"/>
              <w:rPr>
                <w:ins w:id="345" w:author="Beat Heggli" w:date="2022-08-08T10:04:00Z"/>
                <w:rPrChange w:id="346" w:author="Frank Oemig" w:date="2022-08-29T21:39:00Z">
                  <w:rPr>
                    <w:ins w:id="347" w:author="Beat Heggli" w:date="2022-08-08T10:04:00Z"/>
                    <w:b/>
                    <w:bCs/>
                    <w:noProof/>
                    <w:color w:val="FF0000"/>
                  </w:rPr>
                </w:rPrChange>
              </w:rPr>
            </w:pPr>
            <w:ins w:id="348" w:author="Beat Heggli" w:date="2022-08-08T10:04:00Z">
              <w:del w:id="349" w:author="Craig Newman" w:date="2023-07-03T07:13:00Z">
                <w:r w:rsidRPr="00E92E0E" w:rsidDel="00BC70D5">
                  <w:rPr>
                    <w:rPrChange w:id="350" w:author="Frank Oemig" w:date="2022-08-29T21:39:00Z">
                      <w:rPr>
                        <w:b/>
                        <w:bCs/>
                        <w:noProof/>
                        <w:color w:val="FF0000"/>
                      </w:rPr>
                    </w:rPrChange>
                  </w:rPr>
                  <w:delText>Sex for Clinical Use</w:delText>
                </w:r>
              </w:del>
            </w:ins>
            <w:ins w:id="351" w:author="Craig Newman" w:date="2023-07-03T07:13:00Z">
              <w:r w:rsidR="00BC70D5">
                <w:t>Sex Parameter for Clinical Use</w:t>
              </w:r>
            </w:ins>
          </w:p>
        </w:tc>
        <w:tc>
          <w:tcPr>
            <w:tcW w:w="864" w:type="dxa"/>
            <w:tcBorders>
              <w:top w:val="dotted" w:sz="4" w:space="0" w:color="auto"/>
              <w:left w:val="nil"/>
              <w:bottom w:val="dotted" w:sz="4" w:space="0" w:color="auto"/>
              <w:right w:val="nil"/>
            </w:tcBorders>
            <w:shd w:val="clear" w:color="auto" w:fill="FFFFFF"/>
          </w:tcPr>
          <w:p w14:paraId="4281AD37" w14:textId="77777777" w:rsidR="00A635F4" w:rsidRPr="00E92E0E" w:rsidRDefault="00A635F4">
            <w:pPr>
              <w:pStyle w:val="MsgTableBody"/>
              <w:rPr>
                <w:ins w:id="352" w:author="Beat Heggli" w:date="2022-08-08T10:04:00Z"/>
                <w:rPrChange w:id="353" w:author="Frank Oemig" w:date="2022-08-29T21:39:00Z">
                  <w:rPr>
                    <w:ins w:id="354" w:author="Beat Heggli" w:date="2022-08-08T10:04:00Z"/>
                    <w:b/>
                    <w:bCs/>
                    <w:noProof/>
                    <w:color w:val="FF0000"/>
                  </w:rPr>
                </w:rPrChange>
              </w:rPr>
              <w:pPrChange w:id="355" w:author="Frank Oemig" w:date="2022-08-29T21:39: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3DEEFC6" w14:textId="77777777" w:rsidR="00A635F4" w:rsidRPr="00E92E0E" w:rsidRDefault="00A635F4">
            <w:pPr>
              <w:pStyle w:val="MsgTableBody"/>
              <w:rPr>
                <w:ins w:id="356" w:author="Beat Heggli" w:date="2022-08-08T10:04:00Z"/>
                <w:rPrChange w:id="357" w:author="Frank Oemig" w:date="2022-08-29T21:39:00Z">
                  <w:rPr>
                    <w:ins w:id="358" w:author="Beat Heggli" w:date="2022-08-08T10:04:00Z"/>
                    <w:b/>
                    <w:bCs/>
                    <w:noProof/>
                    <w:color w:val="FF0000"/>
                  </w:rPr>
                </w:rPrChange>
              </w:rPr>
              <w:pPrChange w:id="359" w:author="Frank Oemig" w:date="2022-08-29T21:39:00Z">
                <w:pPr>
                  <w:pStyle w:val="MsgTableBody"/>
                  <w:jc w:val="center"/>
                </w:pPr>
              </w:pPrChange>
            </w:pPr>
            <w:ins w:id="360" w:author="Beat Heggli" w:date="2022-08-08T10:04:00Z">
              <w:r w:rsidRPr="00E92E0E">
                <w:rPr>
                  <w:rPrChange w:id="361" w:author="Frank Oemig" w:date="2022-08-29T21:39:00Z">
                    <w:rPr>
                      <w:b/>
                      <w:bCs/>
                      <w:noProof/>
                      <w:color w:val="FF0000"/>
                    </w:rPr>
                  </w:rPrChange>
                </w:rPr>
                <w:t>3</w:t>
              </w:r>
            </w:ins>
          </w:p>
        </w:tc>
      </w:tr>
      <w:bookmarkEnd w:id="273"/>
      <w:tr w:rsidR="009E61BC" w:rsidRPr="009E61BC" w14:paraId="076A5E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D74FCF" w14:textId="77777777" w:rsidR="009E61BC" w:rsidRPr="00890B0C" w:rsidRDefault="009E61BC">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1D8992"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3389E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EDB27" w14:textId="77777777" w:rsidR="009E61BC" w:rsidRPr="00890B0C" w:rsidRDefault="009E61BC">
            <w:pPr>
              <w:pStyle w:val="MsgTableBody"/>
              <w:jc w:val="center"/>
              <w:rPr>
                <w:noProof/>
              </w:rPr>
            </w:pPr>
          </w:p>
        </w:tc>
      </w:tr>
      <w:tr w:rsidR="000A4977" w:rsidRPr="009E61BC" w14:paraId="3A695D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6C1E80F"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27F0480A" w14:textId="77777777" w:rsidR="000A4977" w:rsidRPr="00E80CDA" w:rsidRDefault="00713BF5" w:rsidP="000A4977">
            <w:pPr>
              <w:pStyle w:val="MsgTableBody"/>
              <w:rPr>
                <w:bCs/>
                <w:noProof/>
              </w:rPr>
            </w:pPr>
            <w:r w:rsidRPr="00E80CDA">
              <w:rPr>
                <w:bCs/>
                <w:noProof/>
                <w:color w:val="000000" w:themeColor="text1"/>
              </w:rPr>
              <w:t>Role</w:t>
            </w:r>
          </w:p>
        </w:tc>
        <w:tc>
          <w:tcPr>
            <w:tcW w:w="864" w:type="dxa"/>
            <w:tcBorders>
              <w:top w:val="dotted" w:sz="4" w:space="0" w:color="auto"/>
              <w:left w:val="nil"/>
              <w:bottom w:val="dotted" w:sz="4" w:space="0" w:color="auto"/>
              <w:right w:val="nil"/>
            </w:tcBorders>
            <w:shd w:val="clear" w:color="auto" w:fill="FFFFFF"/>
          </w:tcPr>
          <w:p w14:paraId="48087123"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06E92CD3" w14:textId="77777777" w:rsidR="000A4977" w:rsidRPr="00890B0C" w:rsidRDefault="000A4977" w:rsidP="000A4977">
            <w:pPr>
              <w:pStyle w:val="MsgTableBody"/>
              <w:jc w:val="center"/>
              <w:rPr>
                <w:noProof/>
              </w:rPr>
            </w:pPr>
            <w:r w:rsidRPr="00890B0C">
              <w:rPr>
                <w:noProof/>
              </w:rPr>
              <w:t>15</w:t>
            </w:r>
          </w:p>
        </w:tc>
      </w:tr>
      <w:tr w:rsidR="009E61BC" w:rsidRPr="009E61BC" w14:paraId="03072BD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CFEC2"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7A064B0A"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E79B4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E3B55" w14:textId="77777777" w:rsidR="009E61BC" w:rsidRPr="00890B0C" w:rsidRDefault="009E61BC">
            <w:pPr>
              <w:pStyle w:val="MsgTableBody"/>
              <w:jc w:val="center"/>
              <w:rPr>
                <w:noProof/>
              </w:rPr>
            </w:pPr>
          </w:p>
        </w:tc>
      </w:tr>
      <w:tr w:rsidR="009E61BC" w:rsidRPr="009E61BC" w14:paraId="1FE3642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52A53B0"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03D96CB2"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472BA6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BB108" w14:textId="77777777" w:rsidR="009E61BC" w:rsidRPr="00890B0C" w:rsidRDefault="009E61BC">
            <w:pPr>
              <w:pStyle w:val="MsgTableBody"/>
              <w:jc w:val="center"/>
              <w:rPr>
                <w:noProof/>
              </w:rPr>
            </w:pPr>
            <w:r w:rsidRPr="00890B0C">
              <w:rPr>
                <w:noProof/>
              </w:rPr>
              <w:t>3</w:t>
            </w:r>
          </w:p>
        </w:tc>
      </w:tr>
      <w:tr w:rsidR="009E61BC" w:rsidRPr="009E61BC" w14:paraId="10E525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86543B"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95A4562"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724947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FBD12" w14:textId="77777777" w:rsidR="009E61BC" w:rsidRPr="00890B0C" w:rsidRDefault="009E61BC">
            <w:pPr>
              <w:pStyle w:val="MsgTableBody"/>
              <w:jc w:val="center"/>
              <w:rPr>
                <w:noProof/>
              </w:rPr>
            </w:pPr>
            <w:r w:rsidRPr="00890B0C">
              <w:rPr>
                <w:noProof/>
              </w:rPr>
              <w:t>3</w:t>
            </w:r>
          </w:p>
        </w:tc>
      </w:tr>
      <w:tr w:rsidR="009E61BC" w:rsidRPr="009E61BC" w14:paraId="3833ADD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D67796"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BB68E6E"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583031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AE0ED" w14:textId="77777777" w:rsidR="009E61BC" w:rsidRPr="00890B0C" w:rsidRDefault="00A87F61" w:rsidP="00C21EE2">
            <w:pPr>
              <w:pStyle w:val="MsgTableBody"/>
              <w:jc w:val="center"/>
              <w:rPr>
                <w:noProof/>
              </w:rPr>
            </w:pPr>
            <w:r>
              <w:rPr>
                <w:noProof/>
              </w:rPr>
              <w:t>4</w:t>
            </w:r>
          </w:p>
        </w:tc>
      </w:tr>
      <w:tr w:rsidR="000A4977" w:rsidRPr="009E61BC" w14:paraId="1FFFBB2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A06DAA"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29BEFD1"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34C15B1"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78E90F5F" w14:textId="77777777" w:rsidR="000A4977" w:rsidRPr="00890B0C" w:rsidRDefault="000A4977" w:rsidP="000A4977">
            <w:pPr>
              <w:pStyle w:val="MsgTableBody"/>
              <w:jc w:val="center"/>
              <w:rPr>
                <w:noProof/>
              </w:rPr>
            </w:pPr>
            <w:r w:rsidRPr="00890B0C">
              <w:rPr>
                <w:noProof/>
              </w:rPr>
              <w:t>15</w:t>
            </w:r>
          </w:p>
        </w:tc>
      </w:tr>
      <w:tr w:rsidR="009E61BC" w:rsidRPr="009E61BC" w14:paraId="6C9C02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BC9D5E"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4EEDE7D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7E3913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461B8F" w14:textId="77777777" w:rsidR="009E61BC" w:rsidRPr="00890B0C" w:rsidRDefault="009E61BC">
            <w:pPr>
              <w:pStyle w:val="MsgTableBody"/>
              <w:jc w:val="center"/>
              <w:rPr>
                <w:noProof/>
              </w:rPr>
            </w:pPr>
            <w:r w:rsidRPr="00890B0C">
              <w:rPr>
                <w:noProof/>
              </w:rPr>
              <w:t>3</w:t>
            </w:r>
          </w:p>
        </w:tc>
      </w:tr>
      <w:tr w:rsidR="009E61BC" w:rsidRPr="009E61BC" w14:paraId="4A3DE43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809B8C0"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80169C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1944C5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52D18C" w14:textId="77777777" w:rsidR="009E61BC" w:rsidRPr="00890B0C" w:rsidRDefault="009E61BC">
            <w:pPr>
              <w:pStyle w:val="MsgTableBody"/>
              <w:jc w:val="center"/>
              <w:rPr>
                <w:noProof/>
              </w:rPr>
            </w:pPr>
            <w:r w:rsidRPr="00890B0C">
              <w:rPr>
                <w:noProof/>
              </w:rPr>
              <w:t>7</w:t>
            </w:r>
          </w:p>
        </w:tc>
      </w:tr>
      <w:tr w:rsidR="00A87F61" w:rsidRPr="009E61BC" w14:paraId="6D98379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69E614" w14:textId="77777777"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0AC7903" w14:textId="77777777" w:rsidR="00A87F61" w:rsidRPr="00890B0C" w:rsidRDefault="00A87F61">
            <w:pPr>
              <w:pStyle w:val="MsgTableBody"/>
              <w:rPr>
                <w:noProof/>
              </w:rPr>
            </w:pPr>
            <w:r>
              <w:rPr>
                <w:noProof/>
              </w:rPr>
              <w:t xml:space="preserve">Participation </w:t>
            </w:r>
          </w:p>
        </w:tc>
        <w:tc>
          <w:tcPr>
            <w:tcW w:w="864" w:type="dxa"/>
            <w:tcBorders>
              <w:top w:val="dotted" w:sz="4" w:space="0" w:color="auto"/>
              <w:left w:val="nil"/>
              <w:bottom w:val="dotted" w:sz="4" w:space="0" w:color="auto"/>
              <w:right w:val="nil"/>
            </w:tcBorders>
            <w:shd w:val="clear" w:color="auto" w:fill="FFFFFF"/>
          </w:tcPr>
          <w:p w14:paraId="03AB4993"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24BF1" w14:textId="77777777" w:rsidR="00A87F61" w:rsidRPr="00890B0C" w:rsidRDefault="00A87F61">
            <w:pPr>
              <w:pStyle w:val="MsgTableBody"/>
              <w:jc w:val="center"/>
              <w:rPr>
                <w:noProof/>
              </w:rPr>
            </w:pPr>
            <w:r>
              <w:rPr>
                <w:noProof/>
              </w:rPr>
              <w:t>4</w:t>
            </w:r>
          </w:p>
        </w:tc>
      </w:tr>
      <w:tr w:rsidR="009E61BC" w:rsidRPr="009E61BC" w14:paraId="042C8E7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9969EF"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2F81B3C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1DDB2E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53C05" w14:textId="77777777" w:rsidR="009E61BC" w:rsidRPr="00890B0C" w:rsidRDefault="009E61BC">
            <w:pPr>
              <w:pStyle w:val="MsgTableBody"/>
              <w:jc w:val="center"/>
              <w:rPr>
                <w:noProof/>
              </w:rPr>
            </w:pPr>
            <w:r w:rsidRPr="00890B0C">
              <w:rPr>
                <w:noProof/>
              </w:rPr>
              <w:t>3</w:t>
            </w:r>
          </w:p>
        </w:tc>
      </w:tr>
      <w:tr w:rsidR="00DC3F50" w:rsidRPr="009E61BC" w14:paraId="3701E18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634939"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7FCD431" w14:textId="77777777" w:rsidR="00DC3F50" w:rsidRPr="00890B0C" w:rsidRDefault="00DC3F50" w:rsidP="00882C3A">
            <w:pPr>
              <w:pStyle w:val="MsgTableBody"/>
              <w:rPr>
                <w:noProof/>
              </w:rPr>
            </w:pPr>
            <w:r w:rsidRPr="00890B0C">
              <w:rPr>
                <w:noProof/>
              </w:rPr>
              <w:t xml:space="preserve">--- </w:t>
            </w:r>
            <w:r w:rsidR="00882C3A">
              <w:rPr>
                <w:noProof/>
              </w:rPr>
              <w:t>DIAG</w:t>
            </w:r>
            <w:r w:rsidR="007A5ED4">
              <w:rPr>
                <w:noProof/>
              </w:rPr>
              <w:t>N</w:t>
            </w:r>
            <w:r w:rsidR="00882C3A">
              <w:rPr>
                <w:noProof/>
              </w:rPr>
              <w:t xml:space="preserve">OSIS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49653664"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464F5" w14:textId="77777777" w:rsidR="00DC3F50" w:rsidRPr="00890B0C" w:rsidRDefault="00DC3F50" w:rsidP="00DC3F50">
            <w:pPr>
              <w:pStyle w:val="MsgTableBody"/>
              <w:jc w:val="center"/>
              <w:rPr>
                <w:noProof/>
              </w:rPr>
            </w:pPr>
          </w:p>
        </w:tc>
      </w:tr>
      <w:tr w:rsidR="009E61BC" w:rsidRPr="009E61BC" w14:paraId="1F67F11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E3689D4" w14:textId="77777777" w:rsidR="009E61BC" w:rsidRPr="00890B0C" w:rsidRDefault="009E61BC">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D527F47"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10E9AAE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E06CE" w14:textId="77777777" w:rsidR="009E61BC" w:rsidRPr="00890B0C" w:rsidRDefault="009E61BC">
            <w:pPr>
              <w:pStyle w:val="MsgTableBody"/>
              <w:jc w:val="center"/>
              <w:rPr>
                <w:noProof/>
              </w:rPr>
            </w:pPr>
            <w:r w:rsidRPr="00890B0C">
              <w:rPr>
                <w:noProof/>
              </w:rPr>
              <w:t>6</w:t>
            </w:r>
          </w:p>
        </w:tc>
      </w:tr>
      <w:tr w:rsidR="00DC3F50" w:rsidRPr="009E61BC" w14:paraId="2DDE65A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98DAB1"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0AA241" w14:textId="77777777" w:rsidR="00DC3F50" w:rsidRPr="00890B0C" w:rsidRDefault="00DC3F50" w:rsidP="00882C3A">
            <w:pPr>
              <w:pStyle w:val="MsgTableBody"/>
              <w:rPr>
                <w:noProof/>
              </w:rPr>
            </w:pPr>
            <w:r w:rsidRPr="00890B0C">
              <w:rPr>
                <w:noProof/>
              </w:rPr>
              <w:t xml:space="preserve">--- </w:t>
            </w:r>
            <w:r>
              <w:rPr>
                <w:noProof/>
              </w:rPr>
              <w:t>D</w:t>
            </w:r>
            <w:r w:rsidR="00882C3A">
              <w:rPr>
                <w:noProof/>
              </w:rPr>
              <w:t>IAG</w:t>
            </w:r>
            <w:r w:rsidR="007A5ED4">
              <w:rPr>
                <w:noProof/>
              </w:rPr>
              <w:t>N</w:t>
            </w:r>
            <w:r w:rsidR="00882C3A">
              <w:rPr>
                <w:noProof/>
              </w:rPr>
              <w:t xml:space="preserve">OSIS </w:t>
            </w:r>
            <w:r w:rsidRPr="00890B0C">
              <w:rPr>
                <w:noProof/>
              </w:rPr>
              <w:t>end</w:t>
            </w:r>
          </w:p>
        </w:tc>
        <w:tc>
          <w:tcPr>
            <w:tcW w:w="864" w:type="dxa"/>
            <w:tcBorders>
              <w:top w:val="dotted" w:sz="4" w:space="0" w:color="auto"/>
              <w:left w:val="nil"/>
              <w:bottom w:val="dotted" w:sz="4" w:space="0" w:color="auto"/>
              <w:right w:val="nil"/>
            </w:tcBorders>
            <w:shd w:val="clear" w:color="auto" w:fill="FFFFFF"/>
          </w:tcPr>
          <w:p w14:paraId="02FF4519"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A8D60" w14:textId="77777777" w:rsidR="00DC3F50" w:rsidRPr="00890B0C" w:rsidRDefault="00DC3F50" w:rsidP="00DC3F50">
            <w:pPr>
              <w:pStyle w:val="MsgTableBody"/>
              <w:jc w:val="center"/>
              <w:rPr>
                <w:noProof/>
              </w:rPr>
            </w:pPr>
          </w:p>
        </w:tc>
      </w:tr>
      <w:tr w:rsidR="009E61BC" w:rsidRPr="009E61BC" w14:paraId="1989A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EFB1D5"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860840"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F771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F2F63" w14:textId="77777777" w:rsidR="009E61BC" w:rsidRPr="00890B0C" w:rsidRDefault="009E61BC">
            <w:pPr>
              <w:pStyle w:val="MsgTableBody"/>
              <w:jc w:val="center"/>
              <w:rPr>
                <w:noProof/>
              </w:rPr>
            </w:pPr>
            <w:r w:rsidRPr="00890B0C">
              <w:rPr>
                <w:noProof/>
              </w:rPr>
              <w:t>6</w:t>
            </w:r>
          </w:p>
        </w:tc>
      </w:tr>
      <w:tr w:rsidR="009E61BC" w:rsidRPr="009E61BC" w14:paraId="47F0168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8DD257"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CB304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36087B2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A1D39" w14:textId="77777777" w:rsidR="009E61BC" w:rsidRPr="00890B0C" w:rsidRDefault="009E61BC">
            <w:pPr>
              <w:pStyle w:val="MsgTableBody"/>
              <w:jc w:val="center"/>
              <w:rPr>
                <w:noProof/>
              </w:rPr>
            </w:pPr>
          </w:p>
        </w:tc>
      </w:tr>
      <w:tr w:rsidR="009E61BC" w:rsidRPr="009E61BC" w14:paraId="69D8542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9D3EF0"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B846DBC"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7272720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D613E" w14:textId="77777777" w:rsidR="009E61BC" w:rsidRPr="00890B0C" w:rsidRDefault="009E61BC">
            <w:pPr>
              <w:pStyle w:val="MsgTableBody"/>
              <w:jc w:val="center"/>
              <w:rPr>
                <w:noProof/>
              </w:rPr>
            </w:pPr>
            <w:r w:rsidRPr="00890B0C">
              <w:rPr>
                <w:noProof/>
              </w:rPr>
              <w:t>6</w:t>
            </w:r>
          </w:p>
        </w:tc>
      </w:tr>
      <w:tr w:rsidR="009E61BC" w:rsidRPr="009E61BC" w14:paraId="461664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221538"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594DB23"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A7A6B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425AF" w14:textId="77777777" w:rsidR="009E61BC" w:rsidRPr="00890B0C" w:rsidRDefault="009E61BC" w:rsidP="00C21EE2">
            <w:pPr>
              <w:pStyle w:val="MsgTableBody"/>
              <w:jc w:val="center"/>
              <w:rPr>
                <w:noProof/>
              </w:rPr>
            </w:pPr>
          </w:p>
        </w:tc>
      </w:tr>
      <w:tr w:rsidR="000A4977" w:rsidRPr="009E61BC" w14:paraId="01B950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1CFF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774FA92"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DBD7B7E"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1937836B" w14:textId="77777777" w:rsidR="000A4977" w:rsidRPr="00890B0C" w:rsidRDefault="000A4977" w:rsidP="000A4977">
            <w:pPr>
              <w:pStyle w:val="MsgTableBody"/>
              <w:jc w:val="center"/>
              <w:rPr>
                <w:noProof/>
              </w:rPr>
            </w:pPr>
            <w:r w:rsidRPr="00890B0C">
              <w:rPr>
                <w:noProof/>
              </w:rPr>
              <w:t>15</w:t>
            </w:r>
          </w:p>
        </w:tc>
      </w:tr>
      <w:tr w:rsidR="009E61BC" w:rsidRPr="009E61BC" w14:paraId="1B81D6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D40D4B2"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B2C7F90"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7526B26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79D7E" w14:textId="77777777" w:rsidR="009E61BC" w:rsidRPr="00890B0C" w:rsidRDefault="009E61BC">
            <w:pPr>
              <w:pStyle w:val="MsgTableBody"/>
              <w:jc w:val="center"/>
              <w:rPr>
                <w:noProof/>
              </w:rPr>
            </w:pPr>
          </w:p>
        </w:tc>
      </w:tr>
      <w:tr w:rsidR="009E61BC" w:rsidRPr="009E61BC" w14:paraId="22100B8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DED26"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A1FC278"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4F742C2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CE43E9" w14:textId="77777777" w:rsidR="009E61BC" w:rsidRPr="00890B0C" w:rsidRDefault="009E61BC">
            <w:pPr>
              <w:pStyle w:val="MsgTableBody"/>
              <w:jc w:val="center"/>
              <w:rPr>
                <w:noProof/>
              </w:rPr>
            </w:pPr>
            <w:r w:rsidRPr="00890B0C">
              <w:rPr>
                <w:noProof/>
              </w:rPr>
              <w:t>6</w:t>
            </w:r>
          </w:p>
        </w:tc>
      </w:tr>
      <w:tr w:rsidR="00A117A0" w:rsidRPr="00E92E0E" w14:paraId="534CD94B" w14:textId="77777777" w:rsidTr="009F20B7">
        <w:trPr>
          <w:jc w:val="center"/>
          <w:ins w:id="362" w:author="Beat Heggli" w:date="2022-08-18T13:00:00Z"/>
        </w:trPr>
        <w:tc>
          <w:tcPr>
            <w:tcW w:w="2880" w:type="dxa"/>
            <w:tcBorders>
              <w:top w:val="dotted" w:sz="4" w:space="0" w:color="auto"/>
              <w:left w:val="nil"/>
              <w:bottom w:val="dotted" w:sz="4" w:space="0" w:color="auto"/>
              <w:right w:val="nil"/>
            </w:tcBorders>
            <w:shd w:val="clear" w:color="auto" w:fill="FFFFFF"/>
          </w:tcPr>
          <w:p w14:paraId="77BBFB72" w14:textId="15AD64D3" w:rsidR="00A117A0" w:rsidRPr="00E92E0E" w:rsidRDefault="00A117A0" w:rsidP="00E92E0E">
            <w:pPr>
              <w:pStyle w:val="MsgTableBody"/>
              <w:rPr>
                <w:ins w:id="363" w:author="Beat Heggli" w:date="2022-08-18T13:00:00Z"/>
                <w:rPrChange w:id="364" w:author="Frank Oemig" w:date="2022-08-29T21:40:00Z">
                  <w:rPr>
                    <w:ins w:id="365" w:author="Beat Heggli" w:date="2022-08-18T13:00:00Z"/>
                    <w:noProof/>
                  </w:rPr>
                </w:rPrChange>
              </w:rPr>
            </w:pPr>
            <w:ins w:id="366" w:author="Beat Heggli" w:date="2022-08-18T13:01:00Z">
              <w:r w:rsidRPr="00E92E0E">
                <w:rPr>
                  <w:rPrChange w:id="367" w:author="Frank Oemig" w:date="2022-08-29T21:40:00Z">
                    <w:rPr>
                      <w:b/>
                      <w:bCs/>
                      <w:noProof/>
                      <w:color w:val="FF0000"/>
                    </w:rPr>
                  </w:rPrChange>
                </w:rPr>
                <w:t xml:space="preserve">  [</w:t>
              </w:r>
            </w:ins>
            <w:ins w:id="368" w:author="Frank Oemig" w:date="2022-08-29T21:39:00Z">
              <w:r w:rsidR="00E92E0E" w:rsidRPr="00E92E0E">
                <w:rPr>
                  <w:rPrChange w:id="369" w:author="Frank Oemig" w:date="2022-08-29T21:40:00Z">
                    <w:rPr>
                      <w:b/>
                      <w:bCs/>
                      <w:noProof/>
                      <w:color w:val="FF0000"/>
                    </w:rPr>
                  </w:rPrChange>
                </w:rPr>
                <w:t xml:space="preserve"> </w:t>
              </w:r>
            </w:ins>
            <w:ins w:id="370" w:author="Beat Heggli" w:date="2022-08-18T13:01:00Z">
              <w:r w:rsidRPr="00E92E0E">
                <w:rPr>
                  <w:rPrChange w:id="371" w:author="Frank Oemig" w:date="2022-08-29T21:40:00Z">
                    <w:rPr>
                      <w:b/>
                      <w:bCs/>
                      <w:noProof/>
                      <w:color w:val="FF0000"/>
                    </w:rPr>
                  </w:rPrChange>
                </w:rPr>
                <w:t>{ GS</w:t>
              </w:r>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372" w:author="Frank Oemig" w:date="2022-08-29T21:40:00Z">
                    <w:rPr>
                      <w:rStyle w:val="Hyperlink"/>
                      <w:bCs/>
                      <w:noProof/>
                      <w:color w:val="FF0000"/>
                    </w:rPr>
                  </w:rPrChange>
                </w:rPr>
                <w:t>P</w:t>
              </w:r>
              <w:r w:rsidRPr="00E92E0E">
                <w:rPr>
                  <w:rStyle w:val="Hyperlink"/>
                  <w:color w:val="auto"/>
                  <w:u w:val="none"/>
                  <w:rPrChange w:id="373" w:author="Frank Oemig" w:date="2022-08-29T21:40:00Z">
                    <w:rPr>
                      <w:rStyle w:val="Hyperlink"/>
                      <w:b/>
                      <w:bCs/>
                      <w:noProof/>
                      <w:color w:val="FF0000"/>
                    </w:rPr>
                  </w:rPrChange>
                </w:rPr>
                <w:fldChar w:fldCharType="end"/>
              </w:r>
              <w:r w:rsidRPr="00E92E0E">
                <w:rPr>
                  <w:rPrChange w:id="374" w:author="Frank Oemig" w:date="2022-08-29T21:40:00Z">
                    <w:rPr>
                      <w:b/>
                      <w:bCs/>
                      <w:noProof/>
                      <w:color w:val="FF0000"/>
                    </w:rPr>
                  </w:rPrChange>
                </w:rPr>
                <w:t xml:space="preserve"> }</w:t>
              </w:r>
            </w:ins>
            <w:ins w:id="375" w:author="Frank Oemig" w:date="2022-08-29T21:39:00Z">
              <w:r w:rsidR="00E92E0E" w:rsidRPr="00E92E0E">
                <w:rPr>
                  <w:rPrChange w:id="376" w:author="Frank Oemig" w:date="2022-08-29T21:40:00Z">
                    <w:rPr>
                      <w:b/>
                      <w:bCs/>
                      <w:noProof/>
                      <w:color w:val="FF0000"/>
                    </w:rPr>
                  </w:rPrChange>
                </w:rPr>
                <w:t xml:space="preserve"> </w:t>
              </w:r>
            </w:ins>
            <w:ins w:id="377" w:author="Beat Heggli" w:date="2022-08-18T13:01:00Z">
              <w:r w:rsidRPr="00E92E0E">
                <w:rPr>
                  <w:rPrChange w:id="378" w:author="Frank Oemig" w:date="2022-08-29T21:40: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1AA393B" w14:textId="28696F12" w:rsidR="00A117A0" w:rsidRPr="00E92E0E" w:rsidRDefault="00A117A0" w:rsidP="00E92E0E">
            <w:pPr>
              <w:pStyle w:val="MsgTableBody"/>
              <w:rPr>
                <w:ins w:id="379" w:author="Beat Heggli" w:date="2022-08-18T13:00:00Z"/>
                <w:rPrChange w:id="380" w:author="Frank Oemig" w:date="2022-08-29T21:40:00Z">
                  <w:rPr>
                    <w:ins w:id="381" w:author="Beat Heggli" w:date="2022-08-18T13:00:00Z"/>
                    <w:noProof/>
                  </w:rPr>
                </w:rPrChange>
              </w:rPr>
            </w:pPr>
            <w:ins w:id="382" w:author="Beat Heggli" w:date="2022-08-18T13:01:00Z">
              <w:r w:rsidRPr="00E92E0E">
                <w:rPr>
                  <w:rPrChange w:id="383" w:author="Frank Oemig" w:date="2022-08-29T21:40: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7A6246CD" w14:textId="77777777" w:rsidR="00A117A0" w:rsidRPr="00E92E0E" w:rsidRDefault="00A117A0">
            <w:pPr>
              <w:pStyle w:val="MsgTableBody"/>
              <w:rPr>
                <w:ins w:id="384" w:author="Beat Heggli" w:date="2022-08-18T13:00:00Z"/>
                <w:rPrChange w:id="385" w:author="Frank Oemig" w:date="2022-08-29T21:40:00Z">
                  <w:rPr>
                    <w:ins w:id="386" w:author="Beat Heggli" w:date="2022-08-18T13:00:00Z"/>
                    <w:noProof/>
                  </w:rPr>
                </w:rPrChange>
              </w:rPr>
              <w:pPrChange w:id="387"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743136C" w14:textId="6FD6D5B6" w:rsidR="00A117A0" w:rsidRPr="00E92E0E" w:rsidRDefault="00A117A0">
            <w:pPr>
              <w:pStyle w:val="MsgTableBody"/>
              <w:rPr>
                <w:ins w:id="388" w:author="Beat Heggli" w:date="2022-08-18T13:00:00Z"/>
                <w:rPrChange w:id="389" w:author="Frank Oemig" w:date="2022-08-29T21:40:00Z">
                  <w:rPr>
                    <w:ins w:id="390" w:author="Beat Heggli" w:date="2022-08-18T13:00:00Z"/>
                    <w:noProof/>
                  </w:rPr>
                </w:rPrChange>
              </w:rPr>
              <w:pPrChange w:id="391" w:author="Frank Oemig" w:date="2022-08-29T21:40:00Z">
                <w:pPr>
                  <w:pStyle w:val="MsgTableBody"/>
                  <w:jc w:val="center"/>
                </w:pPr>
              </w:pPrChange>
            </w:pPr>
            <w:ins w:id="392" w:author="Beat Heggli" w:date="2022-08-18T13:01:00Z">
              <w:r w:rsidRPr="00E92E0E">
                <w:rPr>
                  <w:rPrChange w:id="393" w:author="Frank Oemig" w:date="2022-08-29T21:40:00Z">
                    <w:rPr>
                      <w:b/>
                      <w:bCs/>
                      <w:noProof/>
                      <w:color w:val="FF0000"/>
                    </w:rPr>
                  </w:rPrChange>
                </w:rPr>
                <w:t>3</w:t>
              </w:r>
            </w:ins>
          </w:p>
        </w:tc>
      </w:tr>
      <w:tr w:rsidR="00A117A0" w:rsidRPr="00E92E0E" w14:paraId="110CCBAA" w14:textId="77777777" w:rsidTr="009F20B7">
        <w:trPr>
          <w:jc w:val="center"/>
          <w:ins w:id="394" w:author="Beat Heggli" w:date="2022-08-18T13:00:00Z"/>
        </w:trPr>
        <w:tc>
          <w:tcPr>
            <w:tcW w:w="2880" w:type="dxa"/>
            <w:tcBorders>
              <w:top w:val="dotted" w:sz="4" w:space="0" w:color="auto"/>
              <w:left w:val="nil"/>
              <w:bottom w:val="dotted" w:sz="4" w:space="0" w:color="auto"/>
              <w:right w:val="nil"/>
            </w:tcBorders>
            <w:shd w:val="clear" w:color="auto" w:fill="FFFFFF"/>
          </w:tcPr>
          <w:p w14:paraId="44F6A51A" w14:textId="7ABF1708" w:rsidR="00A117A0" w:rsidRPr="00E92E0E" w:rsidRDefault="00A117A0" w:rsidP="00E92E0E">
            <w:pPr>
              <w:pStyle w:val="MsgTableBody"/>
              <w:rPr>
                <w:ins w:id="395" w:author="Beat Heggli" w:date="2022-08-18T13:00:00Z"/>
                <w:rPrChange w:id="396" w:author="Frank Oemig" w:date="2022-08-29T21:40:00Z">
                  <w:rPr>
                    <w:ins w:id="397" w:author="Beat Heggli" w:date="2022-08-18T13:00:00Z"/>
                    <w:noProof/>
                  </w:rPr>
                </w:rPrChange>
              </w:rPr>
            </w:pPr>
            <w:ins w:id="398" w:author="Beat Heggli" w:date="2022-08-18T13:01:00Z">
              <w:r w:rsidRPr="00E92E0E">
                <w:rPr>
                  <w:rPrChange w:id="399" w:author="Frank Oemig" w:date="2022-08-29T21:40:00Z">
                    <w:rPr>
                      <w:b/>
                      <w:bCs/>
                      <w:noProof/>
                      <w:color w:val="FF0000"/>
                    </w:rPr>
                  </w:rPrChange>
                </w:rPr>
                <w:t xml:space="preserve">  [</w:t>
              </w:r>
            </w:ins>
            <w:ins w:id="400" w:author="Frank Oemig" w:date="2022-08-29T21:39:00Z">
              <w:r w:rsidR="00E92E0E" w:rsidRPr="00E92E0E">
                <w:rPr>
                  <w:rPrChange w:id="401" w:author="Frank Oemig" w:date="2022-08-29T21:40:00Z">
                    <w:rPr>
                      <w:b/>
                      <w:bCs/>
                      <w:noProof/>
                      <w:color w:val="FF0000"/>
                    </w:rPr>
                  </w:rPrChange>
                </w:rPr>
                <w:t xml:space="preserve"> </w:t>
              </w:r>
            </w:ins>
            <w:ins w:id="402" w:author="Beat Heggli" w:date="2022-08-18T13:01:00Z">
              <w:r w:rsidRPr="00E92E0E">
                <w:rPr>
                  <w:rPrChange w:id="403" w:author="Frank Oemig" w:date="2022-08-29T21:40:00Z">
                    <w:rPr>
                      <w:b/>
                      <w:bCs/>
                      <w:noProof/>
                      <w:color w:val="FF0000"/>
                    </w:rPr>
                  </w:rPrChange>
                </w:rPr>
                <w:t>{ GSR }</w:t>
              </w:r>
            </w:ins>
            <w:ins w:id="404" w:author="Frank Oemig" w:date="2022-08-29T21:39:00Z">
              <w:r w:rsidR="00E92E0E" w:rsidRPr="00E92E0E">
                <w:rPr>
                  <w:rPrChange w:id="405" w:author="Frank Oemig" w:date="2022-08-29T21:40:00Z">
                    <w:rPr>
                      <w:b/>
                      <w:bCs/>
                      <w:noProof/>
                      <w:color w:val="FF0000"/>
                    </w:rPr>
                  </w:rPrChange>
                </w:rPr>
                <w:t xml:space="preserve"> </w:t>
              </w:r>
            </w:ins>
            <w:ins w:id="406" w:author="Beat Heggli" w:date="2022-08-18T13:01:00Z">
              <w:r w:rsidRPr="00E92E0E">
                <w:rPr>
                  <w:rPrChange w:id="407" w:author="Frank Oemig" w:date="2022-08-29T21:40: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4528A100" w14:textId="45583137" w:rsidR="00A117A0" w:rsidRPr="00E92E0E" w:rsidRDefault="00A117A0" w:rsidP="00E92E0E">
            <w:pPr>
              <w:pStyle w:val="MsgTableBody"/>
              <w:rPr>
                <w:ins w:id="408" w:author="Beat Heggli" w:date="2022-08-18T13:00:00Z"/>
                <w:rPrChange w:id="409" w:author="Frank Oemig" w:date="2022-08-29T21:40:00Z">
                  <w:rPr>
                    <w:ins w:id="410" w:author="Beat Heggli" w:date="2022-08-18T13:00:00Z"/>
                    <w:noProof/>
                  </w:rPr>
                </w:rPrChange>
              </w:rPr>
            </w:pPr>
            <w:ins w:id="411" w:author="Beat Heggli" w:date="2022-08-18T13:01:00Z">
              <w:r w:rsidRPr="00E92E0E">
                <w:rPr>
                  <w:rPrChange w:id="412" w:author="Frank Oemig" w:date="2022-08-29T21:40: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42B54C93" w14:textId="77777777" w:rsidR="00A117A0" w:rsidRPr="00E92E0E" w:rsidRDefault="00A117A0">
            <w:pPr>
              <w:pStyle w:val="MsgTableBody"/>
              <w:rPr>
                <w:ins w:id="413" w:author="Beat Heggli" w:date="2022-08-18T13:00:00Z"/>
                <w:rPrChange w:id="414" w:author="Frank Oemig" w:date="2022-08-29T21:40:00Z">
                  <w:rPr>
                    <w:ins w:id="415" w:author="Beat Heggli" w:date="2022-08-18T13:00:00Z"/>
                    <w:noProof/>
                  </w:rPr>
                </w:rPrChange>
              </w:rPr>
              <w:pPrChange w:id="416"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047797F" w14:textId="6364D635" w:rsidR="00A117A0" w:rsidRPr="00E92E0E" w:rsidRDefault="00A117A0">
            <w:pPr>
              <w:pStyle w:val="MsgTableBody"/>
              <w:rPr>
                <w:ins w:id="417" w:author="Beat Heggli" w:date="2022-08-18T13:00:00Z"/>
                <w:rPrChange w:id="418" w:author="Frank Oemig" w:date="2022-08-29T21:40:00Z">
                  <w:rPr>
                    <w:ins w:id="419" w:author="Beat Heggli" w:date="2022-08-18T13:00:00Z"/>
                    <w:noProof/>
                  </w:rPr>
                </w:rPrChange>
              </w:rPr>
              <w:pPrChange w:id="420" w:author="Frank Oemig" w:date="2022-08-29T21:40:00Z">
                <w:pPr>
                  <w:pStyle w:val="MsgTableBody"/>
                  <w:jc w:val="center"/>
                </w:pPr>
              </w:pPrChange>
            </w:pPr>
            <w:ins w:id="421" w:author="Beat Heggli" w:date="2022-08-18T13:01:00Z">
              <w:r w:rsidRPr="00E92E0E">
                <w:rPr>
                  <w:rPrChange w:id="422" w:author="Frank Oemig" w:date="2022-08-29T21:40:00Z">
                    <w:rPr>
                      <w:b/>
                      <w:bCs/>
                      <w:noProof/>
                      <w:color w:val="FF0000"/>
                    </w:rPr>
                  </w:rPrChange>
                </w:rPr>
                <w:t>3</w:t>
              </w:r>
            </w:ins>
          </w:p>
        </w:tc>
      </w:tr>
      <w:tr w:rsidR="009E61BC" w:rsidRPr="009E61BC" w14:paraId="27A6C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6F144"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25B29286"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EABE9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67156" w14:textId="77777777" w:rsidR="009E61BC" w:rsidRPr="00890B0C" w:rsidRDefault="009E61BC">
            <w:pPr>
              <w:pStyle w:val="MsgTableBody"/>
              <w:jc w:val="center"/>
              <w:rPr>
                <w:noProof/>
              </w:rPr>
            </w:pPr>
            <w:r w:rsidRPr="00890B0C">
              <w:rPr>
                <w:noProof/>
              </w:rPr>
              <w:t>3</w:t>
            </w:r>
          </w:p>
        </w:tc>
      </w:tr>
      <w:tr w:rsidR="00A117A0" w:rsidRPr="00E92E0E" w14:paraId="6F78045F" w14:textId="77777777" w:rsidTr="009F20B7">
        <w:trPr>
          <w:jc w:val="center"/>
          <w:ins w:id="423" w:author="Beat Heggli" w:date="2022-08-18T13:02:00Z"/>
        </w:trPr>
        <w:tc>
          <w:tcPr>
            <w:tcW w:w="2880" w:type="dxa"/>
            <w:tcBorders>
              <w:top w:val="dotted" w:sz="4" w:space="0" w:color="auto"/>
              <w:left w:val="nil"/>
              <w:bottom w:val="dotted" w:sz="4" w:space="0" w:color="auto"/>
              <w:right w:val="nil"/>
            </w:tcBorders>
            <w:shd w:val="clear" w:color="auto" w:fill="FFFFFF"/>
          </w:tcPr>
          <w:p w14:paraId="5C20F04A" w14:textId="47709240" w:rsidR="00A117A0" w:rsidRPr="00E92E0E" w:rsidRDefault="00A117A0" w:rsidP="00E92E0E">
            <w:pPr>
              <w:pStyle w:val="MsgTableBody"/>
              <w:rPr>
                <w:ins w:id="424" w:author="Beat Heggli" w:date="2022-08-18T13:02:00Z"/>
                <w:rPrChange w:id="425" w:author="Frank Oemig" w:date="2022-08-29T21:40:00Z">
                  <w:rPr>
                    <w:ins w:id="426" w:author="Beat Heggli" w:date="2022-08-18T13:02:00Z"/>
                    <w:noProof/>
                  </w:rPr>
                </w:rPrChange>
              </w:rPr>
            </w:pPr>
            <w:ins w:id="427" w:author="Beat Heggli" w:date="2022-08-18T13:02:00Z">
              <w:r w:rsidRPr="00E92E0E">
                <w:rPr>
                  <w:rPrChange w:id="428" w:author="Frank Oemig" w:date="2022-08-29T21:40:00Z">
                    <w:rPr>
                      <w:b/>
                      <w:bCs/>
                      <w:noProof/>
                      <w:color w:val="FF0000"/>
                    </w:rPr>
                  </w:rPrChange>
                </w:rPr>
                <w:t xml:space="preserve">  [</w:t>
              </w:r>
            </w:ins>
            <w:ins w:id="429" w:author="Frank Oemig" w:date="2022-08-29T21:40:00Z">
              <w:r w:rsidR="00E92E0E" w:rsidRPr="00E92E0E">
                <w:rPr>
                  <w:rPrChange w:id="430" w:author="Frank Oemig" w:date="2022-08-29T21:40:00Z">
                    <w:rPr>
                      <w:b/>
                      <w:bCs/>
                      <w:noProof/>
                      <w:color w:val="FF0000"/>
                    </w:rPr>
                  </w:rPrChange>
                </w:rPr>
                <w:t xml:space="preserve"> </w:t>
              </w:r>
            </w:ins>
            <w:ins w:id="431" w:author="Beat Heggli" w:date="2022-08-18T13:02:00Z">
              <w:r w:rsidRPr="00E92E0E">
                <w:rPr>
                  <w:rPrChange w:id="432" w:author="Frank Oemig" w:date="2022-08-29T21:40:00Z">
                    <w:rPr>
                      <w:b/>
                      <w:bCs/>
                      <w:noProof/>
                      <w:color w:val="FF0000"/>
                    </w:rPr>
                  </w:rPrChange>
                </w:rPr>
                <w:t>{ GS</w:t>
              </w:r>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433" w:author="Frank Oemig" w:date="2022-08-29T21:40:00Z">
                    <w:rPr>
                      <w:rStyle w:val="Hyperlink"/>
                      <w:bCs/>
                      <w:noProof/>
                      <w:color w:val="FF0000"/>
                    </w:rPr>
                  </w:rPrChange>
                </w:rPr>
                <w:t>P</w:t>
              </w:r>
              <w:r w:rsidRPr="00E92E0E">
                <w:rPr>
                  <w:rStyle w:val="Hyperlink"/>
                  <w:color w:val="auto"/>
                  <w:u w:val="none"/>
                  <w:rPrChange w:id="434" w:author="Frank Oemig" w:date="2022-08-29T21:40:00Z">
                    <w:rPr>
                      <w:rStyle w:val="Hyperlink"/>
                      <w:b/>
                      <w:bCs/>
                      <w:noProof/>
                      <w:color w:val="FF0000"/>
                    </w:rPr>
                  </w:rPrChange>
                </w:rPr>
                <w:fldChar w:fldCharType="end"/>
              </w:r>
              <w:r w:rsidRPr="00E92E0E">
                <w:rPr>
                  <w:rPrChange w:id="435" w:author="Frank Oemig" w:date="2022-08-29T21:40:00Z">
                    <w:rPr>
                      <w:b/>
                      <w:bCs/>
                      <w:noProof/>
                      <w:color w:val="FF0000"/>
                    </w:rPr>
                  </w:rPrChange>
                </w:rPr>
                <w:t xml:space="preserve"> }</w:t>
              </w:r>
            </w:ins>
            <w:ins w:id="436" w:author="Frank Oemig" w:date="2022-08-29T21:39:00Z">
              <w:r w:rsidR="00E92E0E" w:rsidRPr="00E92E0E">
                <w:rPr>
                  <w:rPrChange w:id="437" w:author="Frank Oemig" w:date="2022-08-29T21:40:00Z">
                    <w:rPr>
                      <w:b/>
                      <w:bCs/>
                      <w:noProof/>
                      <w:color w:val="FF0000"/>
                    </w:rPr>
                  </w:rPrChange>
                </w:rPr>
                <w:t xml:space="preserve"> </w:t>
              </w:r>
            </w:ins>
            <w:ins w:id="438" w:author="Beat Heggli" w:date="2022-08-18T13:02:00Z">
              <w:r w:rsidRPr="00E92E0E">
                <w:rPr>
                  <w:rPrChange w:id="439" w:author="Frank Oemig" w:date="2022-08-29T21:40: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76AF1FAB" w14:textId="5E18D837" w:rsidR="00A117A0" w:rsidRPr="00E92E0E" w:rsidRDefault="00A117A0" w:rsidP="00E92E0E">
            <w:pPr>
              <w:pStyle w:val="MsgTableBody"/>
              <w:rPr>
                <w:ins w:id="440" w:author="Beat Heggli" w:date="2022-08-18T13:02:00Z"/>
                <w:rPrChange w:id="441" w:author="Frank Oemig" w:date="2022-08-29T21:40:00Z">
                  <w:rPr>
                    <w:ins w:id="442" w:author="Beat Heggli" w:date="2022-08-18T13:02:00Z"/>
                    <w:noProof/>
                  </w:rPr>
                </w:rPrChange>
              </w:rPr>
            </w:pPr>
            <w:ins w:id="443" w:author="Beat Heggli" w:date="2022-08-18T13:02:00Z">
              <w:r w:rsidRPr="00E92E0E">
                <w:rPr>
                  <w:rPrChange w:id="444" w:author="Frank Oemig" w:date="2022-08-29T21:40: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375EECB1" w14:textId="77777777" w:rsidR="00A117A0" w:rsidRPr="00E92E0E" w:rsidRDefault="00A117A0">
            <w:pPr>
              <w:pStyle w:val="MsgTableBody"/>
              <w:rPr>
                <w:ins w:id="445" w:author="Beat Heggli" w:date="2022-08-18T13:02:00Z"/>
                <w:rPrChange w:id="446" w:author="Frank Oemig" w:date="2022-08-29T21:40:00Z">
                  <w:rPr>
                    <w:ins w:id="447" w:author="Beat Heggli" w:date="2022-08-18T13:02:00Z"/>
                    <w:noProof/>
                  </w:rPr>
                </w:rPrChange>
              </w:rPr>
              <w:pPrChange w:id="448"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FAB08A8" w14:textId="7A2B9057" w:rsidR="00A117A0" w:rsidRPr="00E92E0E" w:rsidRDefault="00A117A0">
            <w:pPr>
              <w:pStyle w:val="MsgTableBody"/>
              <w:rPr>
                <w:ins w:id="449" w:author="Beat Heggli" w:date="2022-08-18T13:02:00Z"/>
                <w:rPrChange w:id="450" w:author="Frank Oemig" w:date="2022-08-29T21:40:00Z">
                  <w:rPr>
                    <w:ins w:id="451" w:author="Beat Heggli" w:date="2022-08-18T13:02:00Z"/>
                    <w:noProof/>
                  </w:rPr>
                </w:rPrChange>
              </w:rPr>
              <w:pPrChange w:id="452" w:author="Frank Oemig" w:date="2022-08-29T21:40:00Z">
                <w:pPr>
                  <w:pStyle w:val="MsgTableBody"/>
                  <w:jc w:val="center"/>
                </w:pPr>
              </w:pPrChange>
            </w:pPr>
            <w:ins w:id="453" w:author="Beat Heggli" w:date="2022-08-18T13:02:00Z">
              <w:r w:rsidRPr="00E92E0E">
                <w:rPr>
                  <w:rPrChange w:id="454" w:author="Frank Oemig" w:date="2022-08-29T21:40:00Z">
                    <w:rPr>
                      <w:b/>
                      <w:bCs/>
                      <w:noProof/>
                      <w:color w:val="FF0000"/>
                    </w:rPr>
                  </w:rPrChange>
                </w:rPr>
                <w:t>3</w:t>
              </w:r>
            </w:ins>
          </w:p>
        </w:tc>
      </w:tr>
      <w:tr w:rsidR="00A117A0" w:rsidRPr="00E92E0E" w14:paraId="75AC3AD4" w14:textId="77777777" w:rsidTr="009F20B7">
        <w:trPr>
          <w:jc w:val="center"/>
          <w:ins w:id="455" w:author="Beat Heggli" w:date="2022-08-18T13:02:00Z"/>
        </w:trPr>
        <w:tc>
          <w:tcPr>
            <w:tcW w:w="2880" w:type="dxa"/>
            <w:tcBorders>
              <w:top w:val="dotted" w:sz="4" w:space="0" w:color="auto"/>
              <w:left w:val="nil"/>
              <w:bottom w:val="dotted" w:sz="4" w:space="0" w:color="auto"/>
              <w:right w:val="nil"/>
            </w:tcBorders>
            <w:shd w:val="clear" w:color="auto" w:fill="FFFFFF"/>
          </w:tcPr>
          <w:p w14:paraId="0257FE84" w14:textId="6A57C949" w:rsidR="00A117A0" w:rsidRPr="00E92E0E" w:rsidRDefault="00A117A0" w:rsidP="00E92E0E">
            <w:pPr>
              <w:pStyle w:val="MsgTableBody"/>
              <w:rPr>
                <w:ins w:id="456" w:author="Beat Heggli" w:date="2022-08-18T13:02:00Z"/>
                <w:rPrChange w:id="457" w:author="Frank Oemig" w:date="2022-08-29T21:40:00Z">
                  <w:rPr>
                    <w:ins w:id="458" w:author="Beat Heggli" w:date="2022-08-18T13:02:00Z"/>
                    <w:noProof/>
                  </w:rPr>
                </w:rPrChange>
              </w:rPr>
            </w:pPr>
            <w:ins w:id="459" w:author="Beat Heggli" w:date="2022-08-18T13:02:00Z">
              <w:r w:rsidRPr="00E92E0E">
                <w:rPr>
                  <w:rPrChange w:id="460" w:author="Frank Oemig" w:date="2022-08-29T21:40:00Z">
                    <w:rPr>
                      <w:b/>
                      <w:bCs/>
                      <w:noProof/>
                      <w:color w:val="FF0000"/>
                    </w:rPr>
                  </w:rPrChange>
                </w:rPr>
                <w:t xml:space="preserve">  [</w:t>
              </w:r>
            </w:ins>
            <w:ins w:id="461" w:author="Frank Oemig" w:date="2022-08-29T21:40:00Z">
              <w:r w:rsidR="00E92E0E" w:rsidRPr="00E92E0E">
                <w:rPr>
                  <w:rPrChange w:id="462" w:author="Frank Oemig" w:date="2022-08-29T21:40:00Z">
                    <w:rPr>
                      <w:b/>
                      <w:bCs/>
                      <w:noProof/>
                      <w:color w:val="FF0000"/>
                    </w:rPr>
                  </w:rPrChange>
                </w:rPr>
                <w:t xml:space="preserve"> </w:t>
              </w:r>
            </w:ins>
            <w:ins w:id="463" w:author="Beat Heggli" w:date="2022-08-18T13:02:00Z">
              <w:r w:rsidRPr="00E92E0E">
                <w:rPr>
                  <w:rPrChange w:id="464" w:author="Frank Oemig" w:date="2022-08-29T21:40:00Z">
                    <w:rPr>
                      <w:b/>
                      <w:bCs/>
                      <w:noProof/>
                      <w:color w:val="FF0000"/>
                    </w:rPr>
                  </w:rPrChange>
                </w:rPr>
                <w:t>{ GSR }</w:t>
              </w:r>
            </w:ins>
            <w:ins w:id="465" w:author="Frank Oemig" w:date="2022-08-29T21:40:00Z">
              <w:r w:rsidR="00E92E0E" w:rsidRPr="00E92E0E">
                <w:rPr>
                  <w:rPrChange w:id="466" w:author="Frank Oemig" w:date="2022-08-29T21:40:00Z">
                    <w:rPr>
                      <w:b/>
                      <w:bCs/>
                      <w:noProof/>
                      <w:color w:val="FF0000"/>
                    </w:rPr>
                  </w:rPrChange>
                </w:rPr>
                <w:t xml:space="preserve"> </w:t>
              </w:r>
            </w:ins>
            <w:ins w:id="467" w:author="Beat Heggli" w:date="2022-08-18T13:02:00Z">
              <w:r w:rsidRPr="00E92E0E">
                <w:rPr>
                  <w:rPrChange w:id="468" w:author="Frank Oemig" w:date="2022-08-29T21:40: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04CBC5C7" w14:textId="56D16811" w:rsidR="00A117A0" w:rsidRPr="00E92E0E" w:rsidRDefault="00A117A0" w:rsidP="00E92E0E">
            <w:pPr>
              <w:pStyle w:val="MsgTableBody"/>
              <w:rPr>
                <w:ins w:id="469" w:author="Beat Heggli" w:date="2022-08-18T13:02:00Z"/>
                <w:rPrChange w:id="470" w:author="Frank Oemig" w:date="2022-08-29T21:40:00Z">
                  <w:rPr>
                    <w:ins w:id="471" w:author="Beat Heggli" w:date="2022-08-18T13:02:00Z"/>
                    <w:noProof/>
                  </w:rPr>
                </w:rPrChange>
              </w:rPr>
            </w:pPr>
            <w:ins w:id="472" w:author="Beat Heggli" w:date="2022-08-18T13:02:00Z">
              <w:r w:rsidRPr="00E92E0E">
                <w:rPr>
                  <w:rPrChange w:id="473" w:author="Frank Oemig" w:date="2022-08-29T21:40: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186F2323" w14:textId="77777777" w:rsidR="00A117A0" w:rsidRPr="00E92E0E" w:rsidRDefault="00A117A0">
            <w:pPr>
              <w:pStyle w:val="MsgTableBody"/>
              <w:rPr>
                <w:ins w:id="474" w:author="Beat Heggli" w:date="2022-08-18T13:02:00Z"/>
                <w:rPrChange w:id="475" w:author="Frank Oemig" w:date="2022-08-29T21:40:00Z">
                  <w:rPr>
                    <w:ins w:id="476" w:author="Beat Heggli" w:date="2022-08-18T13:02:00Z"/>
                    <w:noProof/>
                  </w:rPr>
                </w:rPrChange>
              </w:rPr>
              <w:pPrChange w:id="477"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AA3B6E4" w14:textId="3A922C11" w:rsidR="00A117A0" w:rsidRPr="00E92E0E" w:rsidRDefault="00A117A0">
            <w:pPr>
              <w:pStyle w:val="MsgTableBody"/>
              <w:rPr>
                <w:ins w:id="478" w:author="Beat Heggli" w:date="2022-08-18T13:02:00Z"/>
                <w:rPrChange w:id="479" w:author="Frank Oemig" w:date="2022-08-29T21:40:00Z">
                  <w:rPr>
                    <w:ins w:id="480" w:author="Beat Heggli" w:date="2022-08-18T13:02:00Z"/>
                    <w:noProof/>
                  </w:rPr>
                </w:rPrChange>
              </w:rPr>
              <w:pPrChange w:id="481" w:author="Frank Oemig" w:date="2022-08-29T21:40:00Z">
                <w:pPr>
                  <w:pStyle w:val="MsgTableBody"/>
                  <w:jc w:val="center"/>
                </w:pPr>
              </w:pPrChange>
            </w:pPr>
            <w:ins w:id="482" w:author="Beat Heggli" w:date="2022-08-18T13:02:00Z">
              <w:r w:rsidRPr="00E92E0E">
                <w:rPr>
                  <w:rPrChange w:id="483" w:author="Frank Oemig" w:date="2022-08-29T21:40:00Z">
                    <w:rPr>
                      <w:b/>
                      <w:bCs/>
                      <w:noProof/>
                      <w:color w:val="FF0000"/>
                    </w:rPr>
                  </w:rPrChange>
                </w:rPr>
                <w:t>3</w:t>
              </w:r>
            </w:ins>
          </w:p>
        </w:tc>
      </w:tr>
      <w:tr w:rsidR="009E61BC" w:rsidRPr="009E61BC" w14:paraId="773C36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4E29675"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B2D1F5"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3E2D7A7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03EF5" w14:textId="77777777" w:rsidR="009E61BC" w:rsidRPr="00890B0C" w:rsidRDefault="009E61BC">
            <w:pPr>
              <w:pStyle w:val="MsgTableBody"/>
              <w:jc w:val="center"/>
              <w:rPr>
                <w:noProof/>
              </w:rPr>
            </w:pPr>
          </w:p>
        </w:tc>
      </w:tr>
      <w:tr w:rsidR="009E61BC" w:rsidRPr="009E61BC" w14:paraId="5311D29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FF57B1"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6DD41882"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7CBD330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756F" w14:textId="77777777" w:rsidR="009E61BC" w:rsidRPr="00890B0C" w:rsidRDefault="009E61BC">
            <w:pPr>
              <w:pStyle w:val="MsgTableBody"/>
              <w:jc w:val="center"/>
              <w:rPr>
                <w:noProof/>
              </w:rPr>
            </w:pPr>
            <w:r w:rsidRPr="00890B0C">
              <w:rPr>
                <w:noProof/>
              </w:rPr>
              <w:t>6</w:t>
            </w:r>
          </w:p>
        </w:tc>
      </w:tr>
      <w:tr w:rsidR="00A117A0" w:rsidRPr="009E61BC" w14:paraId="087C5024" w14:textId="77777777" w:rsidTr="009F20B7">
        <w:trPr>
          <w:jc w:val="center"/>
          <w:ins w:id="484" w:author="Beat Heggli" w:date="2022-08-18T13:02:00Z"/>
        </w:trPr>
        <w:tc>
          <w:tcPr>
            <w:tcW w:w="2880" w:type="dxa"/>
            <w:tcBorders>
              <w:top w:val="dotted" w:sz="4" w:space="0" w:color="auto"/>
              <w:left w:val="nil"/>
              <w:bottom w:val="dotted" w:sz="4" w:space="0" w:color="auto"/>
              <w:right w:val="nil"/>
            </w:tcBorders>
            <w:shd w:val="clear" w:color="auto" w:fill="FFFFFF"/>
          </w:tcPr>
          <w:p w14:paraId="11C8049B" w14:textId="1C8CB650" w:rsidR="00A117A0" w:rsidRPr="00E92E0E" w:rsidRDefault="00A117A0" w:rsidP="00E92E0E">
            <w:pPr>
              <w:pStyle w:val="MsgTableBody"/>
              <w:rPr>
                <w:ins w:id="485" w:author="Beat Heggli" w:date="2022-08-18T13:02:00Z"/>
                <w:rPrChange w:id="486" w:author="Frank Oemig" w:date="2022-08-29T21:40:00Z">
                  <w:rPr>
                    <w:ins w:id="487" w:author="Beat Heggli" w:date="2022-08-18T13:02:00Z"/>
                    <w:noProof/>
                  </w:rPr>
                </w:rPrChange>
              </w:rPr>
            </w:pPr>
            <w:ins w:id="488" w:author="Beat Heggli" w:date="2022-08-18T13:02:00Z">
              <w:r w:rsidRPr="00E92E0E">
                <w:rPr>
                  <w:rPrChange w:id="489" w:author="Frank Oemig" w:date="2022-08-29T21:40:00Z">
                    <w:rPr>
                      <w:b/>
                      <w:bCs/>
                      <w:noProof/>
                      <w:color w:val="FF0000"/>
                    </w:rPr>
                  </w:rPrChange>
                </w:rPr>
                <w:t xml:space="preserve">   </w:t>
              </w:r>
            </w:ins>
            <w:ins w:id="490" w:author="Frank Oemig" w:date="2022-08-29T21:40:00Z">
              <w:r w:rsidR="00E92E0E" w:rsidRPr="00E92E0E">
                <w:rPr>
                  <w:rPrChange w:id="491" w:author="Frank Oemig" w:date="2022-08-29T21:40:00Z">
                    <w:rPr>
                      <w:b/>
                      <w:bCs/>
                      <w:noProof/>
                      <w:color w:val="FF0000"/>
                    </w:rPr>
                  </w:rPrChange>
                </w:rPr>
                <w:t xml:space="preserve"> </w:t>
              </w:r>
            </w:ins>
            <w:ins w:id="492" w:author="Beat Heggli" w:date="2022-08-18T13:02:00Z">
              <w:r w:rsidRPr="00E92E0E">
                <w:rPr>
                  <w:rPrChange w:id="493" w:author="Frank Oemig" w:date="2022-08-29T21:40:00Z">
                    <w:rPr>
                      <w:b/>
                      <w:bCs/>
                      <w:noProof/>
                      <w:color w:val="FF0000"/>
                    </w:rPr>
                  </w:rPrChange>
                </w:rPr>
                <w:t xml:space="preserve">  [</w:t>
              </w:r>
            </w:ins>
            <w:ins w:id="494" w:author="Frank Oemig" w:date="2022-08-29T21:40:00Z">
              <w:r w:rsidR="00E92E0E" w:rsidRPr="00E92E0E">
                <w:rPr>
                  <w:rPrChange w:id="495" w:author="Frank Oemig" w:date="2022-08-29T21:40:00Z">
                    <w:rPr>
                      <w:b/>
                      <w:bCs/>
                      <w:noProof/>
                      <w:color w:val="FF0000"/>
                    </w:rPr>
                  </w:rPrChange>
                </w:rPr>
                <w:t xml:space="preserve"> </w:t>
              </w:r>
            </w:ins>
            <w:ins w:id="496" w:author="Beat Heggli" w:date="2022-08-18T13:02:00Z">
              <w:r w:rsidRPr="00E92E0E">
                <w:rPr>
                  <w:rPrChange w:id="497" w:author="Frank Oemig" w:date="2022-08-29T21:40:00Z">
                    <w:rPr>
                      <w:b/>
                      <w:bCs/>
                      <w:noProof/>
                      <w:color w:val="FF0000"/>
                    </w:rPr>
                  </w:rPrChange>
                </w:rPr>
                <w:t>{ GS</w:t>
              </w:r>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498" w:author="Frank Oemig" w:date="2022-08-29T21:40:00Z">
                    <w:rPr>
                      <w:rStyle w:val="Hyperlink"/>
                      <w:bCs/>
                      <w:noProof/>
                      <w:color w:val="FF0000"/>
                    </w:rPr>
                  </w:rPrChange>
                </w:rPr>
                <w:t>P</w:t>
              </w:r>
              <w:r w:rsidRPr="00E92E0E">
                <w:rPr>
                  <w:rStyle w:val="Hyperlink"/>
                  <w:color w:val="auto"/>
                  <w:u w:val="none"/>
                  <w:rPrChange w:id="499" w:author="Frank Oemig" w:date="2022-08-29T21:40:00Z">
                    <w:rPr>
                      <w:rStyle w:val="Hyperlink"/>
                      <w:b/>
                      <w:bCs/>
                      <w:noProof/>
                      <w:color w:val="FF0000"/>
                    </w:rPr>
                  </w:rPrChange>
                </w:rPr>
                <w:fldChar w:fldCharType="end"/>
              </w:r>
              <w:r w:rsidRPr="00E92E0E">
                <w:rPr>
                  <w:rPrChange w:id="500" w:author="Frank Oemig" w:date="2022-08-29T21:40:00Z">
                    <w:rPr>
                      <w:b/>
                      <w:bCs/>
                      <w:noProof/>
                      <w:color w:val="FF0000"/>
                    </w:rPr>
                  </w:rPrChange>
                </w:rPr>
                <w:t xml:space="preserve"> }</w:t>
              </w:r>
            </w:ins>
            <w:ins w:id="501" w:author="Frank Oemig" w:date="2022-08-29T21:40:00Z">
              <w:r w:rsidR="00E92E0E" w:rsidRPr="00E92E0E">
                <w:rPr>
                  <w:rPrChange w:id="502" w:author="Frank Oemig" w:date="2022-08-29T21:40:00Z">
                    <w:rPr>
                      <w:b/>
                      <w:bCs/>
                      <w:noProof/>
                      <w:color w:val="FF0000"/>
                    </w:rPr>
                  </w:rPrChange>
                </w:rPr>
                <w:t xml:space="preserve"> </w:t>
              </w:r>
            </w:ins>
            <w:ins w:id="503" w:author="Beat Heggli" w:date="2022-08-18T13:02:00Z">
              <w:r w:rsidRPr="00E92E0E">
                <w:rPr>
                  <w:rPrChange w:id="504" w:author="Frank Oemig" w:date="2022-08-29T21:40: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4165574B" w14:textId="7DDD9942" w:rsidR="00A117A0" w:rsidRPr="00E92E0E" w:rsidRDefault="00A117A0" w:rsidP="00E92E0E">
            <w:pPr>
              <w:pStyle w:val="MsgTableBody"/>
              <w:rPr>
                <w:ins w:id="505" w:author="Beat Heggli" w:date="2022-08-18T13:02:00Z"/>
                <w:rPrChange w:id="506" w:author="Frank Oemig" w:date="2022-08-29T21:40:00Z">
                  <w:rPr>
                    <w:ins w:id="507" w:author="Beat Heggli" w:date="2022-08-18T13:02:00Z"/>
                    <w:noProof/>
                  </w:rPr>
                </w:rPrChange>
              </w:rPr>
            </w:pPr>
            <w:ins w:id="508" w:author="Beat Heggli" w:date="2022-08-18T13:02:00Z">
              <w:r w:rsidRPr="00E92E0E">
                <w:rPr>
                  <w:rPrChange w:id="509" w:author="Frank Oemig" w:date="2022-08-29T21:40: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67D2BFCB" w14:textId="77777777" w:rsidR="00A117A0" w:rsidRPr="00E92E0E" w:rsidRDefault="00A117A0">
            <w:pPr>
              <w:pStyle w:val="MsgTableBody"/>
              <w:rPr>
                <w:ins w:id="510" w:author="Beat Heggli" w:date="2022-08-18T13:02:00Z"/>
                <w:rPrChange w:id="511" w:author="Frank Oemig" w:date="2022-08-29T21:40:00Z">
                  <w:rPr>
                    <w:ins w:id="512" w:author="Beat Heggli" w:date="2022-08-18T13:02:00Z"/>
                    <w:noProof/>
                  </w:rPr>
                </w:rPrChange>
              </w:rPr>
              <w:pPrChange w:id="513"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1B14D000" w14:textId="394D846B" w:rsidR="00A117A0" w:rsidRPr="00E92E0E" w:rsidRDefault="00A117A0">
            <w:pPr>
              <w:pStyle w:val="MsgTableBody"/>
              <w:rPr>
                <w:ins w:id="514" w:author="Beat Heggli" w:date="2022-08-18T13:02:00Z"/>
                <w:rPrChange w:id="515" w:author="Frank Oemig" w:date="2022-08-29T21:40:00Z">
                  <w:rPr>
                    <w:ins w:id="516" w:author="Beat Heggli" w:date="2022-08-18T13:02:00Z"/>
                    <w:noProof/>
                  </w:rPr>
                </w:rPrChange>
              </w:rPr>
              <w:pPrChange w:id="517" w:author="Frank Oemig" w:date="2022-08-29T21:40:00Z">
                <w:pPr>
                  <w:pStyle w:val="MsgTableBody"/>
                  <w:jc w:val="center"/>
                </w:pPr>
              </w:pPrChange>
            </w:pPr>
            <w:ins w:id="518" w:author="Beat Heggli" w:date="2022-08-18T13:02:00Z">
              <w:r w:rsidRPr="00E92E0E">
                <w:rPr>
                  <w:rPrChange w:id="519" w:author="Frank Oemig" w:date="2022-08-29T21:40:00Z">
                    <w:rPr>
                      <w:b/>
                      <w:bCs/>
                      <w:noProof/>
                      <w:color w:val="FF0000"/>
                    </w:rPr>
                  </w:rPrChange>
                </w:rPr>
                <w:t>3</w:t>
              </w:r>
            </w:ins>
          </w:p>
        </w:tc>
      </w:tr>
      <w:tr w:rsidR="00A117A0" w:rsidRPr="009E61BC" w14:paraId="6717C573" w14:textId="77777777" w:rsidTr="009F20B7">
        <w:trPr>
          <w:jc w:val="center"/>
          <w:ins w:id="520" w:author="Beat Heggli" w:date="2022-08-18T13:02:00Z"/>
        </w:trPr>
        <w:tc>
          <w:tcPr>
            <w:tcW w:w="2880" w:type="dxa"/>
            <w:tcBorders>
              <w:top w:val="dotted" w:sz="4" w:space="0" w:color="auto"/>
              <w:left w:val="nil"/>
              <w:bottom w:val="dotted" w:sz="4" w:space="0" w:color="auto"/>
              <w:right w:val="nil"/>
            </w:tcBorders>
            <w:shd w:val="clear" w:color="auto" w:fill="FFFFFF"/>
          </w:tcPr>
          <w:p w14:paraId="60D672F4" w14:textId="0B443A81" w:rsidR="00A117A0" w:rsidRPr="00E92E0E" w:rsidRDefault="00A117A0" w:rsidP="00E92E0E">
            <w:pPr>
              <w:pStyle w:val="MsgTableBody"/>
              <w:rPr>
                <w:ins w:id="521" w:author="Beat Heggli" w:date="2022-08-18T13:02:00Z"/>
                <w:rPrChange w:id="522" w:author="Frank Oemig" w:date="2022-08-29T21:40:00Z">
                  <w:rPr>
                    <w:ins w:id="523" w:author="Beat Heggli" w:date="2022-08-18T13:02:00Z"/>
                    <w:noProof/>
                  </w:rPr>
                </w:rPrChange>
              </w:rPr>
            </w:pPr>
            <w:ins w:id="524" w:author="Beat Heggli" w:date="2022-08-18T13:02:00Z">
              <w:r w:rsidRPr="00E92E0E">
                <w:rPr>
                  <w:rPrChange w:id="525" w:author="Frank Oemig" w:date="2022-08-29T21:40:00Z">
                    <w:rPr>
                      <w:b/>
                      <w:bCs/>
                      <w:noProof/>
                      <w:color w:val="FF0000"/>
                    </w:rPr>
                  </w:rPrChange>
                </w:rPr>
                <w:lastRenderedPageBreak/>
                <w:t xml:space="preserve">  </w:t>
              </w:r>
            </w:ins>
            <w:ins w:id="526" w:author="Frank Oemig" w:date="2022-08-29T21:40:00Z">
              <w:r w:rsidR="00E92E0E" w:rsidRPr="00E92E0E">
                <w:rPr>
                  <w:rPrChange w:id="527" w:author="Frank Oemig" w:date="2022-08-29T21:40:00Z">
                    <w:rPr>
                      <w:b/>
                      <w:bCs/>
                      <w:noProof/>
                      <w:color w:val="FF0000"/>
                    </w:rPr>
                  </w:rPrChange>
                </w:rPr>
                <w:t xml:space="preserve"> </w:t>
              </w:r>
            </w:ins>
            <w:ins w:id="528" w:author="Beat Heggli" w:date="2022-08-18T13:02:00Z">
              <w:r w:rsidRPr="00E92E0E">
                <w:rPr>
                  <w:rPrChange w:id="529" w:author="Frank Oemig" w:date="2022-08-29T21:40:00Z">
                    <w:rPr>
                      <w:b/>
                      <w:bCs/>
                      <w:noProof/>
                      <w:color w:val="FF0000"/>
                    </w:rPr>
                  </w:rPrChange>
                </w:rPr>
                <w:t xml:space="preserve">   [</w:t>
              </w:r>
            </w:ins>
            <w:ins w:id="530" w:author="Frank Oemig" w:date="2022-08-29T21:40:00Z">
              <w:r w:rsidR="00E92E0E" w:rsidRPr="00E92E0E">
                <w:rPr>
                  <w:rPrChange w:id="531" w:author="Frank Oemig" w:date="2022-08-29T21:40:00Z">
                    <w:rPr>
                      <w:b/>
                      <w:bCs/>
                      <w:noProof/>
                      <w:color w:val="FF0000"/>
                    </w:rPr>
                  </w:rPrChange>
                </w:rPr>
                <w:t xml:space="preserve"> </w:t>
              </w:r>
            </w:ins>
            <w:ins w:id="532" w:author="Beat Heggli" w:date="2022-08-18T13:02:00Z">
              <w:r w:rsidRPr="00E92E0E">
                <w:rPr>
                  <w:rPrChange w:id="533" w:author="Frank Oemig" w:date="2022-08-29T21:40:00Z">
                    <w:rPr>
                      <w:b/>
                      <w:bCs/>
                      <w:noProof/>
                      <w:color w:val="FF0000"/>
                    </w:rPr>
                  </w:rPrChange>
                </w:rPr>
                <w:t>{ GSR }</w:t>
              </w:r>
            </w:ins>
            <w:ins w:id="534" w:author="Frank Oemig" w:date="2022-08-29T21:40:00Z">
              <w:r w:rsidR="00E92E0E" w:rsidRPr="00E92E0E">
                <w:rPr>
                  <w:rPrChange w:id="535" w:author="Frank Oemig" w:date="2022-08-29T21:40:00Z">
                    <w:rPr>
                      <w:b/>
                      <w:bCs/>
                      <w:noProof/>
                      <w:color w:val="FF0000"/>
                    </w:rPr>
                  </w:rPrChange>
                </w:rPr>
                <w:t xml:space="preserve"> </w:t>
              </w:r>
            </w:ins>
            <w:ins w:id="536" w:author="Beat Heggli" w:date="2022-08-18T13:02:00Z">
              <w:r w:rsidRPr="00E92E0E">
                <w:rPr>
                  <w:rPrChange w:id="537" w:author="Frank Oemig" w:date="2022-08-29T21:40: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E04F646" w14:textId="72B69375" w:rsidR="00A117A0" w:rsidRPr="00E92E0E" w:rsidRDefault="00A117A0" w:rsidP="00E92E0E">
            <w:pPr>
              <w:pStyle w:val="MsgTableBody"/>
              <w:rPr>
                <w:ins w:id="538" w:author="Beat Heggli" w:date="2022-08-18T13:02:00Z"/>
                <w:rPrChange w:id="539" w:author="Frank Oemig" w:date="2022-08-29T21:40:00Z">
                  <w:rPr>
                    <w:ins w:id="540" w:author="Beat Heggli" w:date="2022-08-18T13:02:00Z"/>
                    <w:noProof/>
                  </w:rPr>
                </w:rPrChange>
              </w:rPr>
            </w:pPr>
            <w:ins w:id="541" w:author="Beat Heggli" w:date="2022-08-18T13:02:00Z">
              <w:r w:rsidRPr="00E92E0E">
                <w:rPr>
                  <w:rPrChange w:id="542" w:author="Frank Oemig" w:date="2022-08-29T21:40: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F68AA08" w14:textId="77777777" w:rsidR="00A117A0" w:rsidRPr="00E92E0E" w:rsidRDefault="00A117A0">
            <w:pPr>
              <w:pStyle w:val="MsgTableBody"/>
              <w:rPr>
                <w:ins w:id="543" w:author="Beat Heggli" w:date="2022-08-18T13:02:00Z"/>
                <w:rPrChange w:id="544" w:author="Frank Oemig" w:date="2022-08-29T21:40:00Z">
                  <w:rPr>
                    <w:ins w:id="545" w:author="Beat Heggli" w:date="2022-08-18T13:02:00Z"/>
                    <w:noProof/>
                  </w:rPr>
                </w:rPrChange>
              </w:rPr>
              <w:pPrChange w:id="546"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D4FBD23" w14:textId="6143F1CD" w:rsidR="00A117A0" w:rsidRPr="00E92E0E" w:rsidRDefault="00A117A0">
            <w:pPr>
              <w:pStyle w:val="MsgTableBody"/>
              <w:rPr>
                <w:ins w:id="547" w:author="Beat Heggli" w:date="2022-08-18T13:02:00Z"/>
                <w:rPrChange w:id="548" w:author="Frank Oemig" w:date="2022-08-29T21:40:00Z">
                  <w:rPr>
                    <w:ins w:id="549" w:author="Beat Heggli" w:date="2022-08-18T13:02:00Z"/>
                    <w:noProof/>
                  </w:rPr>
                </w:rPrChange>
              </w:rPr>
              <w:pPrChange w:id="550" w:author="Frank Oemig" w:date="2022-08-29T21:40:00Z">
                <w:pPr>
                  <w:pStyle w:val="MsgTableBody"/>
                  <w:jc w:val="center"/>
                </w:pPr>
              </w:pPrChange>
            </w:pPr>
            <w:ins w:id="551" w:author="Beat Heggli" w:date="2022-08-18T13:02:00Z">
              <w:r w:rsidRPr="00E92E0E">
                <w:rPr>
                  <w:rPrChange w:id="552" w:author="Frank Oemig" w:date="2022-08-29T21:40:00Z">
                    <w:rPr>
                      <w:b/>
                      <w:bCs/>
                      <w:noProof/>
                      <w:color w:val="FF0000"/>
                    </w:rPr>
                  </w:rPrChange>
                </w:rPr>
                <w:t>3</w:t>
              </w:r>
            </w:ins>
          </w:p>
        </w:tc>
      </w:tr>
      <w:tr w:rsidR="009E61BC" w:rsidRPr="009E61BC" w14:paraId="69BE7CD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DC94F63"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F76E6B"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53D69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D136A" w14:textId="77777777" w:rsidR="009E61BC" w:rsidRPr="00890B0C" w:rsidRDefault="009E61BC">
            <w:pPr>
              <w:pStyle w:val="MsgTableBody"/>
              <w:jc w:val="center"/>
              <w:rPr>
                <w:noProof/>
              </w:rPr>
            </w:pPr>
            <w:r w:rsidRPr="00890B0C">
              <w:rPr>
                <w:noProof/>
              </w:rPr>
              <w:t>6</w:t>
            </w:r>
          </w:p>
        </w:tc>
      </w:tr>
      <w:tr w:rsidR="009E61BC" w:rsidRPr="009E61BC" w14:paraId="04FA34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C7E17A"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E21E6F4"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5A5EC1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00DB2" w14:textId="77777777" w:rsidR="009E61BC" w:rsidRPr="00890B0C" w:rsidRDefault="009E61BC">
            <w:pPr>
              <w:pStyle w:val="MsgTableBody"/>
              <w:jc w:val="center"/>
              <w:rPr>
                <w:noProof/>
              </w:rPr>
            </w:pPr>
            <w:r w:rsidRPr="00890B0C">
              <w:rPr>
                <w:noProof/>
              </w:rPr>
              <w:t>6</w:t>
            </w:r>
          </w:p>
        </w:tc>
      </w:tr>
      <w:tr w:rsidR="009E61BC" w:rsidRPr="009E61BC" w14:paraId="17A110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DBC7C8D" w14:textId="77777777" w:rsidR="009E61BC" w:rsidRPr="00890B0C" w:rsidRDefault="009E61BC">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302D83C"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6F2E334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7362C5" w14:textId="77777777" w:rsidR="009E61BC" w:rsidRPr="00890B0C" w:rsidRDefault="009E61BC">
            <w:pPr>
              <w:pStyle w:val="MsgTableBody"/>
              <w:jc w:val="center"/>
              <w:rPr>
                <w:noProof/>
              </w:rPr>
            </w:pPr>
          </w:p>
        </w:tc>
      </w:tr>
      <w:tr w:rsidR="000A4977" w:rsidRPr="009E61BC" w14:paraId="5AAAADD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F6B5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B8FE64B"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A829845"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2F1884C8" w14:textId="77777777" w:rsidR="000A4977" w:rsidRPr="00890B0C" w:rsidRDefault="000A4977" w:rsidP="000A4977">
            <w:pPr>
              <w:pStyle w:val="MsgTableBody"/>
              <w:jc w:val="center"/>
              <w:rPr>
                <w:noProof/>
              </w:rPr>
            </w:pPr>
            <w:r w:rsidRPr="00890B0C">
              <w:rPr>
                <w:noProof/>
              </w:rPr>
              <w:t>15</w:t>
            </w:r>
          </w:p>
        </w:tc>
      </w:tr>
      <w:tr w:rsidR="009E61BC" w:rsidRPr="009E61BC" w14:paraId="5523E0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DC125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B9138F"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5830415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8AD0E" w14:textId="77777777" w:rsidR="009E61BC" w:rsidRPr="00890B0C" w:rsidRDefault="009E61BC">
            <w:pPr>
              <w:pStyle w:val="MsgTableBody"/>
              <w:jc w:val="center"/>
              <w:rPr>
                <w:noProof/>
              </w:rPr>
            </w:pPr>
          </w:p>
        </w:tc>
      </w:tr>
      <w:tr w:rsidR="009E61BC" w:rsidRPr="009E61BC" w14:paraId="65989F0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5E11B9"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FDABB54"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25514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E232F" w14:textId="77777777" w:rsidR="009E61BC" w:rsidRPr="00890B0C" w:rsidRDefault="009E61BC">
            <w:pPr>
              <w:pStyle w:val="MsgTableBody"/>
              <w:jc w:val="center"/>
              <w:rPr>
                <w:noProof/>
              </w:rPr>
            </w:pPr>
            <w:r w:rsidRPr="00890B0C">
              <w:rPr>
                <w:noProof/>
              </w:rPr>
              <w:t>6</w:t>
            </w:r>
          </w:p>
        </w:tc>
      </w:tr>
      <w:tr w:rsidR="009E61BC" w:rsidRPr="009E61BC" w14:paraId="41F71EB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1AEC40"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2E61902"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05A3FB1"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14A143B" w14:textId="77777777" w:rsidR="009E61BC" w:rsidRPr="00890B0C" w:rsidRDefault="009E61BC">
            <w:pPr>
              <w:pStyle w:val="MsgTableBody"/>
              <w:jc w:val="center"/>
              <w:rPr>
                <w:noProof/>
              </w:rPr>
            </w:pPr>
            <w:r w:rsidRPr="00890B0C">
              <w:rPr>
                <w:noProof/>
              </w:rPr>
              <w:t>6</w:t>
            </w:r>
          </w:p>
        </w:tc>
      </w:tr>
      <w:tr w:rsidR="009E61BC" w:rsidRPr="009E61BC" w14:paraId="2B96F6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061E896"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248C60"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029F61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D2F1E8" w14:textId="77777777" w:rsidR="009E61BC" w:rsidRPr="00890B0C" w:rsidRDefault="009E61BC">
            <w:pPr>
              <w:pStyle w:val="MsgTableBody"/>
              <w:jc w:val="center"/>
              <w:rPr>
                <w:noProof/>
              </w:rPr>
            </w:pPr>
            <w:r w:rsidRPr="00890B0C">
              <w:rPr>
                <w:noProof/>
              </w:rPr>
              <w:t>6</w:t>
            </w:r>
          </w:p>
        </w:tc>
      </w:tr>
      <w:tr w:rsidR="009E61BC" w:rsidRPr="009E61BC" w14:paraId="2F3A9AF2"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6AF17F"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6BF709F"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9507BA6"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FA45AC3" w14:textId="77777777" w:rsidR="009E61BC" w:rsidRPr="00890B0C" w:rsidRDefault="009E61BC">
            <w:pPr>
              <w:pStyle w:val="MsgTableBody"/>
              <w:jc w:val="center"/>
              <w:rPr>
                <w:noProof/>
              </w:rPr>
            </w:pPr>
          </w:p>
        </w:tc>
      </w:tr>
    </w:tbl>
    <w:p w14:paraId="765700EA" w14:textId="77777777" w:rsidR="00751841" w:rsidRDefault="00751841" w:rsidP="00901A1B">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425A820F"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02CB0A65" w14:textId="77777777" w:rsidR="00901A1B" w:rsidRDefault="00901A1B" w:rsidP="00901A1B">
            <w:pPr>
              <w:pStyle w:val="ACK-ChoreographyHeader"/>
            </w:pPr>
            <w:r>
              <w:t>Acknowledgment Choreography</w:t>
            </w:r>
          </w:p>
        </w:tc>
      </w:tr>
      <w:tr w:rsidR="00901A1B" w14:paraId="14F8563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53C4A3A" w14:textId="77777777" w:rsidR="00901A1B" w:rsidRDefault="008D2FCC" w:rsidP="00901A1B">
            <w:pPr>
              <w:pStyle w:val="ACK-ChoreographyHeader"/>
            </w:pPr>
            <w:r w:rsidRPr="00890B0C">
              <w:rPr>
                <w:noProof/>
              </w:rPr>
              <w:t>BAR^P01^BAR_P01</w:t>
            </w:r>
          </w:p>
        </w:tc>
      </w:tr>
      <w:tr w:rsidR="00751841" w14:paraId="44380F3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60FFF81" w14:textId="77777777" w:rsidR="00751841" w:rsidRDefault="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EC9BFF1" w14:textId="77777777" w:rsidR="00751841" w:rsidRDefault="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CD576B7" w14:textId="77777777" w:rsidR="00751841" w:rsidRDefault="00751841">
            <w:pPr>
              <w:pStyle w:val="ACK-ChoreographyBody"/>
            </w:pPr>
            <w:r>
              <w:t>Field value: Enhanced mode</w:t>
            </w:r>
          </w:p>
        </w:tc>
      </w:tr>
      <w:tr w:rsidR="00751841" w14:paraId="617BF9D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5AB93EF" w14:textId="77777777" w:rsidR="00751841" w:rsidRDefault="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256F618"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D2BA806"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ED9B595" w14:textId="77777777" w:rsidR="00751841" w:rsidRDefault="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118194E"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48F88B3" w14:textId="77777777" w:rsidR="00751841" w:rsidRDefault="00751841">
            <w:pPr>
              <w:pStyle w:val="ACK-ChoreographyBody"/>
            </w:pPr>
            <w:r>
              <w:t>AL, SU, ER</w:t>
            </w:r>
          </w:p>
        </w:tc>
      </w:tr>
      <w:tr w:rsidR="00751841" w14:paraId="3897E58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C2BB482" w14:textId="77777777" w:rsidR="00751841" w:rsidRDefault="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3B8BED5"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17DE8E4"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65C41CE" w14:textId="77777777" w:rsidR="00751841" w:rsidRDefault="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6C55408B" w14:textId="77777777" w:rsidR="00751841" w:rsidRDefault="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1D9A03FE" w14:textId="77777777" w:rsidR="00751841" w:rsidRDefault="00751841">
            <w:pPr>
              <w:pStyle w:val="ACK-ChoreographyBody"/>
            </w:pPr>
            <w:r>
              <w:t>AL, SU, ER</w:t>
            </w:r>
          </w:p>
        </w:tc>
      </w:tr>
      <w:tr w:rsidR="00751841" w14:paraId="33B7A42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64DB6CD" w14:textId="77777777" w:rsidR="00751841" w:rsidRDefault="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E6A9DE1" w14:textId="77777777" w:rsidR="00751841" w:rsidRDefault="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B379E8D"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FCA4A95" w14:textId="77777777" w:rsidR="00751841" w:rsidRDefault="00751841">
            <w:pPr>
              <w:pStyle w:val="ACK-ChoreographyBody"/>
            </w:pPr>
            <w:r>
              <w:rPr>
                <w:szCs w:val="16"/>
              </w:rPr>
              <w:t>ACK^P01^ACK</w:t>
            </w:r>
          </w:p>
        </w:tc>
        <w:tc>
          <w:tcPr>
            <w:tcW w:w="1588" w:type="dxa"/>
            <w:tcBorders>
              <w:top w:val="single" w:sz="4" w:space="0" w:color="auto"/>
              <w:left w:val="single" w:sz="4" w:space="0" w:color="auto"/>
              <w:bottom w:val="single" w:sz="4" w:space="0" w:color="auto"/>
              <w:right w:val="single" w:sz="4" w:space="0" w:color="auto"/>
            </w:tcBorders>
            <w:hideMark/>
          </w:tcPr>
          <w:p w14:paraId="6E9C1B48"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75CF7B3C" w14:textId="77777777" w:rsidR="00751841" w:rsidRDefault="00751841">
            <w:pPr>
              <w:pStyle w:val="ACK-ChoreographyBody"/>
            </w:pPr>
            <w:r>
              <w:rPr>
                <w:szCs w:val="16"/>
              </w:rPr>
              <w:t>ACK^P01^ACK</w:t>
            </w:r>
          </w:p>
        </w:tc>
      </w:tr>
      <w:tr w:rsidR="00751841" w14:paraId="283F69A3"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7217A02" w14:textId="77777777" w:rsidR="00751841" w:rsidRDefault="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A5272A5" w14:textId="77777777" w:rsidR="00751841" w:rsidRDefault="00751841">
            <w:pPr>
              <w:pStyle w:val="ACK-ChoreographyBody"/>
            </w:pPr>
            <w:r>
              <w:rPr>
                <w:szCs w:val="16"/>
              </w:rPr>
              <w:t>ACK^P01^ACK</w:t>
            </w:r>
          </w:p>
        </w:tc>
        <w:tc>
          <w:tcPr>
            <w:tcW w:w="567" w:type="dxa"/>
            <w:tcBorders>
              <w:top w:val="single" w:sz="4" w:space="0" w:color="auto"/>
              <w:left w:val="single" w:sz="4" w:space="0" w:color="auto"/>
              <w:bottom w:val="single" w:sz="4" w:space="0" w:color="auto"/>
              <w:right w:val="single" w:sz="4" w:space="0" w:color="auto"/>
            </w:tcBorders>
            <w:hideMark/>
          </w:tcPr>
          <w:p w14:paraId="58050E90"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50C965C" w14:textId="77777777" w:rsidR="00751841" w:rsidRDefault="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5EF11E69" w14:textId="77777777" w:rsidR="00751841" w:rsidRDefault="00751841">
            <w:pPr>
              <w:pStyle w:val="ACK-ChoreographyBody"/>
            </w:pPr>
            <w:r>
              <w:rPr>
                <w:szCs w:val="16"/>
              </w:rPr>
              <w:t>ACK^P01^ACK</w:t>
            </w:r>
          </w:p>
        </w:tc>
        <w:tc>
          <w:tcPr>
            <w:tcW w:w="1559" w:type="dxa"/>
            <w:tcBorders>
              <w:top w:val="single" w:sz="4" w:space="0" w:color="auto"/>
              <w:left w:val="single" w:sz="4" w:space="0" w:color="auto"/>
              <w:bottom w:val="single" w:sz="4" w:space="0" w:color="auto"/>
              <w:right w:val="single" w:sz="4" w:space="0" w:color="auto"/>
            </w:tcBorders>
            <w:hideMark/>
          </w:tcPr>
          <w:p w14:paraId="63289DED" w14:textId="77777777" w:rsidR="00751841" w:rsidRDefault="00751841">
            <w:pPr>
              <w:pStyle w:val="ACK-ChoreographyBody"/>
            </w:pPr>
            <w:r>
              <w:rPr>
                <w:szCs w:val="16"/>
              </w:rPr>
              <w:t>ACK^P01^ACK</w:t>
            </w:r>
          </w:p>
        </w:tc>
      </w:tr>
    </w:tbl>
    <w:p w14:paraId="23C45235" w14:textId="77777777" w:rsidR="009E61BC" w:rsidRPr="00890B0C" w:rsidRDefault="009E61BC">
      <w:pPr>
        <w:rPr>
          <w:noProof/>
        </w:rPr>
      </w:pPr>
    </w:p>
    <w:p w14:paraId="3D927360" w14:textId="77777777" w:rsidR="009E61BC" w:rsidRPr="00890B0C" w:rsidRDefault="009E61BC">
      <w:pPr>
        <w:pStyle w:val="MsgTableCaption"/>
        <w:rPr>
          <w:noProof/>
        </w:rPr>
      </w:pPr>
      <w:r w:rsidRPr="00890B0C">
        <w:rPr>
          <w:noProof/>
        </w:rPr>
        <w:t>ACK^P01^ACK: General Acknowl</w:t>
      </w:r>
      <w:r w:rsidR="00C3355D">
        <w:rPr>
          <w:noProof/>
        </w:rPr>
        <w:t>e</w:t>
      </w:r>
      <w:r w:rsidRPr="00890B0C">
        <w:rPr>
          <w:noProof/>
        </w:rPr>
        <w:t>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E1C005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661059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32031EB"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527E9D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27421B3F" w14:textId="77777777" w:rsidR="009E61BC" w:rsidRPr="00890B0C" w:rsidRDefault="009E61BC">
            <w:pPr>
              <w:pStyle w:val="MsgTableHeader"/>
              <w:jc w:val="center"/>
              <w:rPr>
                <w:noProof/>
              </w:rPr>
            </w:pPr>
            <w:r w:rsidRPr="00890B0C">
              <w:rPr>
                <w:noProof/>
              </w:rPr>
              <w:t>Chapter</w:t>
            </w:r>
          </w:p>
        </w:tc>
      </w:tr>
      <w:tr w:rsidR="009E61BC" w:rsidRPr="009E61BC" w14:paraId="0AB83D3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455216"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156AD8FB"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3F12D77F"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E20A76" w14:textId="77777777" w:rsidR="009E61BC" w:rsidRPr="00890B0C" w:rsidRDefault="009E61BC">
            <w:pPr>
              <w:pStyle w:val="MsgTableBody"/>
              <w:jc w:val="center"/>
              <w:rPr>
                <w:noProof/>
              </w:rPr>
            </w:pPr>
            <w:r w:rsidRPr="00890B0C">
              <w:rPr>
                <w:noProof/>
              </w:rPr>
              <w:t>2</w:t>
            </w:r>
          </w:p>
        </w:tc>
      </w:tr>
      <w:tr w:rsidR="009E61BC" w:rsidRPr="009E61BC" w14:paraId="5FE8F87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11337B"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3F0E0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4AF3DB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DCB9D" w14:textId="77777777" w:rsidR="009E61BC" w:rsidRPr="00890B0C" w:rsidRDefault="009E61BC">
            <w:pPr>
              <w:pStyle w:val="MsgTableBody"/>
              <w:jc w:val="center"/>
              <w:rPr>
                <w:noProof/>
              </w:rPr>
            </w:pPr>
            <w:r w:rsidRPr="00890B0C">
              <w:rPr>
                <w:noProof/>
              </w:rPr>
              <w:t>2</w:t>
            </w:r>
          </w:p>
        </w:tc>
      </w:tr>
      <w:tr w:rsidR="009E61BC" w:rsidRPr="009E61BC" w14:paraId="23B97E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90AA13"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3D96142"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75105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FF07C" w14:textId="77777777" w:rsidR="009E61BC" w:rsidRPr="00890B0C" w:rsidRDefault="009E61BC">
            <w:pPr>
              <w:pStyle w:val="MsgTableBody"/>
              <w:jc w:val="center"/>
              <w:rPr>
                <w:noProof/>
              </w:rPr>
            </w:pPr>
            <w:r w:rsidRPr="00890B0C">
              <w:rPr>
                <w:noProof/>
              </w:rPr>
              <w:t>2</w:t>
            </w:r>
          </w:p>
        </w:tc>
      </w:tr>
      <w:tr w:rsidR="009E61BC" w:rsidRPr="009E61BC" w14:paraId="7E021C7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3A53E1" w14:textId="77777777" w:rsidR="009E61BC" w:rsidRPr="00890B0C" w:rsidRDefault="009E61BC">
            <w:pPr>
              <w:pStyle w:val="MsgTableBody"/>
              <w:rPr>
                <w:noProof/>
              </w:rPr>
            </w:pPr>
            <w:r w:rsidRPr="00890B0C">
              <w:rPr>
                <w:noProof/>
              </w:rPr>
              <w:t xml:space="preserve">  MSA</w:t>
            </w:r>
          </w:p>
        </w:tc>
        <w:tc>
          <w:tcPr>
            <w:tcW w:w="4320" w:type="dxa"/>
            <w:tcBorders>
              <w:top w:val="dotted" w:sz="4" w:space="0" w:color="auto"/>
              <w:left w:val="nil"/>
              <w:bottom w:val="dotted" w:sz="4" w:space="0" w:color="auto"/>
              <w:right w:val="nil"/>
            </w:tcBorders>
            <w:shd w:val="clear" w:color="auto" w:fill="FFFFFF"/>
          </w:tcPr>
          <w:p w14:paraId="3EB09D3B"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88CA6A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1C2FC" w14:textId="77777777" w:rsidR="009E61BC" w:rsidRPr="00890B0C" w:rsidRDefault="009E61BC">
            <w:pPr>
              <w:pStyle w:val="MsgTableBody"/>
              <w:jc w:val="center"/>
              <w:rPr>
                <w:noProof/>
              </w:rPr>
            </w:pPr>
            <w:r w:rsidRPr="00890B0C">
              <w:rPr>
                <w:noProof/>
              </w:rPr>
              <w:t>2</w:t>
            </w:r>
          </w:p>
        </w:tc>
      </w:tr>
      <w:tr w:rsidR="009E61BC" w:rsidRPr="009E61BC" w14:paraId="588A757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20B79D8"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7D4E215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3961161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8448B" w14:textId="77777777" w:rsidR="009E61BC" w:rsidRPr="00890B0C" w:rsidRDefault="009E61BC">
            <w:pPr>
              <w:pStyle w:val="MsgTableBody"/>
              <w:jc w:val="center"/>
              <w:rPr>
                <w:noProof/>
              </w:rPr>
            </w:pPr>
            <w:r w:rsidRPr="00890B0C">
              <w:rPr>
                <w:noProof/>
              </w:rPr>
              <w:t>2</w:t>
            </w:r>
          </w:p>
        </w:tc>
      </w:tr>
    </w:tbl>
    <w:p w14:paraId="52C84DEF"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0B9A3AF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962BA84" w14:textId="77777777" w:rsidR="00901A1B" w:rsidRDefault="00901A1B" w:rsidP="00901A1B">
            <w:pPr>
              <w:pStyle w:val="ACK-ChoreographyHeader"/>
            </w:pPr>
            <w:r>
              <w:rPr>
                <w:noProof/>
              </w:rPr>
              <w:t>Acknowledgment Choreography</w:t>
            </w:r>
          </w:p>
        </w:tc>
      </w:tr>
      <w:tr w:rsidR="00901A1B" w14:paraId="4000CBC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6D5B801" w14:textId="77777777" w:rsidR="00901A1B" w:rsidRDefault="008D2FCC" w:rsidP="00901A1B">
            <w:pPr>
              <w:pStyle w:val="ACK-ChoreographyHeader"/>
              <w:rPr>
                <w:noProof/>
              </w:rPr>
            </w:pPr>
            <w:r w:rsidRPr="00890B0C">
              <w:rPr>
                <w:noProof/>
              </w:rPr>
              <w:t>ACK^P01^ACK</w:t>
            </w:r>
          </w:p>
        </w:tc>
      </w:tr>
      <w:tr w:rsidR="00751841" w14:paraId="6C38F5C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95EA0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74007DB"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E7A1308" w14:textId="77777777" w:rsidR="00751841" w:rsidRDefault="00751841">
            <w:pPr>
              <w:pStyle w:val="ACK-ChoreographyBody"/>
            </w:pPr>
            <w:r>
              <w:t>Field value: Enhanced mode</w:t>
            </w:r>
          </w:p>
        </w:tc>
      </w:tr>
      <w:tr w:rsidR="00751841" w14:paraId="31FD3F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0395491"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26E1BF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338BA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82477C" w14:textId="77777777" w:rsidR="00751841" w:rsidRDefault="00751841">
            <w:pPr>
              <w:pStyle w:val="ACK-ChoreographyBody"/>
            </w:pPr>
            <w:r>
              <w:t>AL, SU, ER</w:t>
            </w:r>
          </w:p>
        </w:tc>
      </w:tr>
      <w:tr w:rsidR="00751841" w14:paraId="4C8FBA1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B7A2170"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7619CE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CD343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959FEC6" w14:textId="77777777" w:rsidR="00751841" w:rsidRDefault="00751841">
            <w:pPr>
              <w:pStyle w:val="ACK-ChoreographyBody"/>
            </w:pPr>
            <w:r>
              <w:t>NE</w:t>
            </w:r>
          </w:p>
        </w:tc>
      </w:tr>
      <w:tr w:rsidR="00751841" w14:paraId="1EC0987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0E2B4C2"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43D5D5A"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1332E9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38F6273" w14:textId="77777777" w:rsidR="00751841" w:rsidRDefault="00751841">
            <w:pPr>
              <w:pStyle w:val="ACK-ChoreographyBody"/>
            </w:pPr>
            <w:r>
              <w:rPr>
                <w:szCs w:val="16"/>
              </w:rPr>
              <w:t>ACK^P01^ACK</w:t>
            </w:r>
          </w:p>
        </w:tc>
      </w:tr>
      <w:tr w:rsidR="00751841" w14:paraId="6EABD02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DA5DA08"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EAA45B7"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414B0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4E84BAB" w14:textId="77777777" w:rsidR="00751841" w:rsidRDefault="00751841">
            <w:pPr>
              <w:pStyle w:val="ACK-ChoreographyBody"/>
            </w:pPr>
            <w:r>
              <w:t>-</w:t>
            </w:r>
          </w:p>
        </w:tc>
      </w:tr>
    </w:tbl>
    <w:p w14:paraId="505E9EF3" w14:textId="77777777" w:rsidR="009E61BC" w:rsidRPr="00890B0C" w:rsidRDefault="009E61BC">
      <w:pPr>
        <w:pStyle w:val="NormalIndented"/>
        <w:rPr>
          <w:noProof/>
        </w:rPr>
      </w:pPr>
      <w:r w:rsidRPr="00890B0C">
        <w:rPr>
          <w:noProof/>
        </w:rPr>
        <w:t>The error segment will indicate the fields that caused a transaction to be rejected.</w:t>
      </w:r>
    </w:p>
    <w:p w14:paraId="59049E20" w14:textId="24E8F2E7" w:rsidR="009E61BC" w:rsidRPr="00890B0C" w:rsidRDefault="009E61BC">
      <w:pPr>
        <w:pStyle w:val="Heading3"/>
        <w:rPr>
          <w:noProof/>
        </w:rPr>
      </w:pPr>
      <w:bookmarkStart w:id="553" w:name="_Toc346776998"/>
      <w:bookmarkStart w:id="554" w:name="_Toc346777035"/>
      <w:bookmarkStart w:id="555" w:name="_Toc348245473"/>
      <w:bookmarkStart w:id="556" w:name="_Toc348245543"/>
      <w:bookmarkStart w:id="557" w:name="_Toc348259058"/>
      <w:bookmarkStart w:id="558" w:name="_Toc348340212"/>
      <w:bookmarkStart w:id="559" w:name="_Toc359236255"/>
      <w:bookmarkStart w:id="560" w:name="_Toc1881957"/>
      <w:bookmarkStart w:id="561" w:name="_Toc89062816"/>
      <w:bookmarkStart w:id="562" w:name="_Toc20321537"/>
      <w:r w:rsidRPr="00890B0C">
        <w:rPr>
          <w:noProof/>
        </w:rPr>
        <w:lastRenderedPageBreak/>
        <w:t>BAR/ACK - Purge Patient Accounts (Event P02</w:t>
      </w:r>
      <w:r w:rsidR="005B65F4" w:rsidRPr="00890B0C">
        <w:rPr>
          <w:noProof/>
        </w:rPr>
        <w:fldChar w:fldCharType="begin"/>
      </w:r>
      <w:r w:rsidRPr="00890B0C">
        <w:rPr>
          <w:noProof/>
        </w:rPr>
        <w:instrText>XE "P02"</w:instrText>
      </w:r>
      <w:r w:rsidR="005B65F4" w:rsidRPr="00890B0C">
        <w:rPr>
          <w:noProof/>
        </w:rPr>
        <w:fldChar w:fldCharType="end"/>
      </w:r>
      <w:r w:rsidRPr="00890B0C">
        <w:rPr>
          <w:noProof/>
        </w:rPr>
        <w:t>)</w:t>
      </w:r>
      <w:bookmarkEnd w:id="553"/>
      <w:bookmarkEnd w:id="554"/>
      <w:bookmarkEnd w:id="555"/>
      <w:bookmarkEnd w:id="556"/>
      <w:bookmarkEnd w:id="557"/>
      <w:bookmarkEnd w:id="558"/>
      <w:bookmarkEnd w:id="559"/>
      <w:bookmarkEnd w:id="560"/>
      <w:bookmarkEnd w:id="561"/>
      <w:bookmarkEnd w:id="562"/>
    </w:p>
    <w:p w14:paraId="21332744" w14:textId="77777777" w:rsidR="009E61BC" w:rsidRPr="00890B0C" w:rsidRDefault="009E61BC">
      <w:pPr>
        <w:pStyle w:val="NormalIndented"/>
        <w:rPr>
          <w:noProof/>
        </w:rPr>
      </w:pPr>
      <w:r w:rsidRPr="00890B0C">
        <w:rPr>
          <w:noProof/>
        </w:rPr>
        <w:t>Generally, the elimination of all billing/accounts receivable records will be an internal function controlled, for example, by the patient accounting or financial system.  However, on occasion, there will be a need to correct an account, or a series of accounts, that may require that a notice of account deletion be sent from another sub-system and processed, for example, by the patient accounting or financial system.  Although a series of accounts may be purged within this one event, we recommend that only one PID segment be sent per event.</w:t>
      </w:r>
    </w:p>
    <w:p w14:paraId="427615EC" w14:textId="77777777" w:rsidR="009E61BC" w:rsidRPr="00890B0C" w:rsidRDefault="009E61BC">
      <w:pPr>
        <w:pStyle w:val="MsgTableCaption"/>
        <w:rPr>
          <w:noProof/>
        </w:rPr>
      </w:pPr>
      <w:r w:rsidRPr="00890B0C">
        <w:rPr>
          <w:noProof/>
        </w:rPr>
        <w:t>BAR^P02^BAR_P02: Purge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05502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733DDB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BCEA827"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215A9C0"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41DEC77" w14:textId="77777777" w:rsidR="009E61BC" w:rsidRPr="00890B0C" w:rsidRDefault="009E61BC">
            <w:pPr>
              <w:pStyle w:val="MsgTableHeader"/>
              <w:jc w:val="center"/>
              <w:rPr>
                <w:noProof/>
              </w:rPr>
            </w:pPr>
            <w:r w:rsidRPr="00890B0C">
              <w:rPr>
                <w:noProof/>
              </w:rPr>
              <w:t>Chapter</w:t>
            </w:r>
          </w:p>
        </w:tc>
      </w:tr>
      <w:tr w:rsidR="009E61BC" w:rsidRPr="009E61BC" w14:paraId="5CD5794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5E171A3"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4D16943"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0BFEA2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D86F0ED" w14:textId="77777777" w:rsidR="009E61BC" w:rsidRPr="00890B0C" w:rsidRDefault="009E61BC">
            <w:pPr>
              <w:pStyle w:val="MsgTableBody"/>
              <w:jc w:val="center"/>
              <w:rPr>
                <w:noProof/>
              </w:rPr>
            </w:pPr>
            <w:r w:rsidRPr="00890B0C">
              <w:rPr>
                <w:noProof/>
              </w:rPr>
              <w:t>2</w:t>
            </w:r>
          </w:p>
        </w:tc>
      </w:tr>
      <w:tr w:rsidR="009E61BC" w:rsidRPr="009E61BC" w14:paraId="7E2C7A0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499A58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1571047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2BC609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608DCA" w14:textId="77777777" w:rsidR="009E61BC" w:rsidRPr="00890B0C" w:rsidRDefault="009E61BC">
            <w:pPr>
              <w:pStyle w:val="MsgTableBody"/>
              <w:jc w:val="center"/>
              <w:rPr>
                <w:noProof/>
              </w:rPr>
            </w:pPr>
            <w:r w:rsidRPr="00890B0C">
              <w:rPr>
                <w:noProof/>
              </w:rPr>
              <w:t>2</w:t>
            </w:r>
          </w:p>
        </w:tc>
      </w:tr>
      <w:tr w:rsidR="009E61BC" w:rsidRPr="009E61BC" w14:paraId="3C65AC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51BA0E"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95B73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66A80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9198B" w14:textId="77777777" w:rsidR="009E61BC" w:rsidRPr="00890B0C" w:rsidRDefault="009E61BC">
            <w:pPr>
              <w:pStyle w:val="MsgTableBody"/>
              <w:jc w:val="center"/>
              <w:rPr>
                <w:noProof/>
              </w:rPr>
            </w:pPr>
            <w:r w:rsidRPr="00890B0C">
              <w:rPr>
                <w:noProof/>
              </w:rPr>
              <w:t>2</w:t>
            </w:r>
          </w:p>
        </w:tc>
      </w:tr>
      <w:tr w:rsidR="009E61BC" w:rsidRPr="009E61BC" w14:paraId="7D3C48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A252D8"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550E84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2BECEF4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327D7" w14:textId="77777777" w:rsidR="009E61BC" w:rsidRPr="00890B0C" w:rsidRDefault="009E61BC">
            <w:pPr>
              <w:pStyle w:val="MsgTableBody"/>
              <w:jc w:val="center"/>
              <w:rPr>
                <w:noProof/>
              </w:rPr>
            </w:pPr>
            <w:r w:rsidRPr="00890B0C">
              <w:rPr>
                <w:noProof/>
              </w:rPr>
              <w:t>3</w:t>
            </w:r>
          </w:p>
        </w:tc>
      </w:tr>
      <w:tr w:rsidR="009E61BC" w:rsidRPr="009E61BC" w14:paraId="187B645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C10D28"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65226B9B"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7486FC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C5A91" w14:textId="77777777" w:rsidR="009E61BC" w:rsidRPr="00890B0C" w:rsidRDefault="009E61BC">
            <w:pPr>
              <w:pStyle w:val="MsgTableBody"/>
              <w:jc w:val="center"/>
              <w:rPr>
                <w:noProof/>
              </w:rPr>
            </w:pPr>
          </w:p>
        </w:tc>
      </w:tr>
      <w:tr w:rsidR="009E61BC" w:rsidRPr="009E61BC" w14:paraId="169A09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0C5143A"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33A5DEDF"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7D63D6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32186" w14:textId="77777777" w:rsidR="009E61BC" w:rsidRPr="00890B0C" w:rsidRDefault="009E61BC">
            <w:pPr>
              <w:pStyle w:val="MsgTableBody"/>
              <w:jc w:val="center"/>
              <w:rPr>
                <w:noProof/>
              </w:rPr>
            </w:pPr>
            <w:r w:rsidRPr="00890B0C">
              <w:rPr>
                <w:noProof/>
              </w:rPr>
              <w:t>3</w:t>
            </w:r>
          </w:p>
        </w:tc>
      </w:tr>
      <w:tr w:rsidR="009E61BC" w:rsidRPr="009E61BC" w14:paraId="52A00D1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E6AEB56" w14:textId="77777777" w:rsidR="009E61BC" w:rsidRPr="00890B0C" w:rsidRDefault="009E61BC">
            <w:pPr>
              <w:pStyle w:val="MsgTableBody"/>
              <w:rPr>
                <w:noProof/>
              </w:rPr>
            </w:pPr>
            <w:r w:rsidRPr="00890B0C">
              <w:rPr>
                <w:noProof/>
              </w:rPr>
              <w:t xml:space="preserve">  [ PD1 ]</w:t>
            </w:r>
          </w:p>
        </w:tc>
        <w:tc>
          <w:tcPr>
            <w:tcW w:w="4320" w:type="dxa"/>
            <w:tcBorders>
              <w:top w:val="dotted" w:sz="4" w:space="0" w:color="auto"/>
              <w:left w:val="nil"/>
              <w:bottom w:val="dotted" w:sz="4" w:space="0" w:color="auto"/>
              <w:right w:val="nil"/>
            </w:tcBorders>
            <w:shd w:val="clear" w:color="auto" w:fill="FFFFFF"/>
          </w:tcPr>
          <w:p w14:paraId="56D2FD6F"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51783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CED16" w14:textId="77777777" w:rsidR="009E61BC" w:rsidRPr="00890B0C" w:rsidRDefault="009E61BC">
            <w:pPr>
              <w:pStyle w:val="MsgTableBody"/>
              <w:jc w:val="center"/>
              <w:rPr>
                <w:noProof/>
              </w:rPr>
            </w:pPr>
            <w:r w:rsidRPr="00890B0C">
              <w:rPr>
                <w:noProof/>
              </w:rPr>
              <w:t>3</w:t>
            </w:r>
          </w:p>
        </w:tc>
      </w:tr>
      <w:tr w:rsidR="000A4977" w:rsidRPr="009E61BC" w14:paraId="0A63025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12298EC" w14:textId="77777777" w:rsidR="000A4977" w:rsidRPr="00890B0C" w:rsidRDefault="000A4977" w:rsidP="000A4977">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7517BB7"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03D71F"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0B095" w14:textId="77777777" w:rsidR="000A4977" w:rsidRPr="00890B0C" w:rsidRDefault="000A4977" w:rsidP="000A4977">
            <w:pPr>
              <w:pStyle w:val="MsgTableBody"/>
              <w:jc w:val="center"/>
              <w:rPr>
                <w:noProof/>
              </w:rPr>
            </w:pPr>
            <w:r>
              <w:rPr>
                <w:noProof/>
              </w:rPr>
              <w:t>4</w:t>
            </w:r>
          </w:p>
        </w:tc>
      </w:tr>
      <w:tr w:rsidR="009E61BC" w:rsidRPr="009E61BC" w14:paraId="404D42F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5CD47D"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6B508AF0"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0BEEF6A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81F14" w14:textId="77777777" w:rsidR="009E61BC" w:rsidRPr="00890B0C" w:rsidRDefault="009E61BC">
            <w:pPr>
              <w:pStyle w:val="MsgTableBody"/>
              <w:jc w:val="center"/>
              <w:rPr>
                <w:noProof/>
              </w:rPr>
            </w:pPr>
            <w:r w:rsidRPr="00890B0C">
              <w:rPr>
                <w:noProof/>
              </w:rPr>
              <w:t>3</w:t>
            </w:r>
          </w:p>
        </w:tc>
      </w:tr>
      <w:tr w:rsidR="009E61BC" w:rsidRPr="009E61BC" w14:paraId="420E72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0FE65C"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50053A5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739B79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BBE40" w14:textId="77777777" w:rsidR="009E61BC" w:rsidRPr="00890B0C" w:rsidRDefault="009E61BC">
            <w:pPr>
              <w:pStyle w:val="MsgTableBody"/>
              <w:jc w:val="center"/>
              <w:rPr>
                <w:noProof/>
              </w:rPr>
            </w:pPr>
            <w:r w:rsidRPr="00890B0C">
              <w:rPr>
                <w:noProof/>
              </w:rPr>
              <w:t>3</w:t>
            </w:r>
          </w:p>
        </w:tc>
      </w:tr>
      <w:tr w:rsidR="009E61BC" w:rsidRPr="009E61BC" w14:paraId="74DF6AE9"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F4F06CA"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55C4377E"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6391BAE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BB4F55" w14:textId="77777777" w:rsidR="009E61BC" w:rsidRPr="00890B0C" w:rsidRDefault="009E61BC">
            <w:pPr>
              <w:pStyle w:val="MsgTableBody"/>
              <w:jc w:val="center"/>
              <w:rPr>
                <w:noProof/>
              </w:rPr>
            </w:pPr>
          </w:p>
        </w:tc>
      </w:tr>
    </w:tbl>
    <w:p w14:paraId="3A15503A" w14:textId="77777777" w:rsidR="009E61BC" w:rsidRDefault="009E61BC">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27DB15E4"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EB383FB" w14:textId="77777777" w:rsidR="00901A1B" w:rsidRDefault="00901A1B" w:rsidP="00901A1B">
            <w:pPr>
              <w:pStyle w:val="ACK-ChoreographyHeader"/>
            </w:pPr>
            <w:r>
              <w:t>Acknowledgment Choreography</w:t>
            </w:r>
          </w:p>
        </w:tc>
      </w:tr>
      <w:tr w:rsidR="00901A1B" w14:paraId="29886C1B"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1AE3A046" w14:textId="77777777" w:rsidR="00901A1B" w:rsidRDefault="008D2FCC" w:rsidP="00901A1B">
            <w:pPr>
              <w:pStyle w:val="ACK-ChoreographyHeader"/>
            </w:pPr>
            <w:r w:rsidRPr="00890B0C">
              <w:rPr>
                <w:noProof/>
              </w:rPr>
              <w:t>BAR^P02^BAR_P02</w:t>
            </w:r>
          </w:p>
        </w:tc>
      </w:tr>
      <w:tr w:rsidR="00751841" w14:paraId="183D170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1A8170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8878157"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6179C9BC" w14:textId="77777777" w:rsidR="00751841" w:rsidRDefault="00751841" w:rsidP="00751841">
            <w:pPr>
              <w:pStyle w:val="ACK-ChoreographyBody"/>
            </w:pPr>
            <w:r>
              <w:t>Field value: Enhanced mode</w:t>
            </w:r>
          </w:p>
        </w:tc>
      </w:tr>
      <w:tr w:rsidR="00751841" w14:paraId="7BEA9B40"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AAA1AD2"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AD3E6F8"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E509B8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56B3F04"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E5D6668"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02E511D" w14:textId="77777777" w:rsidR="00751841" w:rsidRDefault="00751841" w:rsidP="00751841">
            <w:pPr>
              <w:pStyle w:val="ACK-ChoreographyBody"/>
            </w:pPr>
            <w:r>
              <w:t>AL, SU, ER</w:t>
            </w:r>
          </w:p>
        </w:tc>
      </w:tr>
      <w:tr w:rsidR="00751841" w14:paraId="2D53241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52DEA8"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34CF56"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502FD45"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EBB109D"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79793AFC"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3AD8E197" w14:textId="77777777" w:rsidR="00751841" w:rsidRDefault="00751841" w:rsidP="00751841">
            <w:pPr>
              <w:pStyle w:val="ACK-ChoreographyBody"/>
            </w:pPr>
            <w:r>
              <w:t>AL, SU, ER</w:t>
            </w:r>
          </w:p>
        </w:tc>
      </w:tr>
      <w:tr w:rsidR="00751841" w14:paraId="48E8B32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99B5B38"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8075248"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BEC4CF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350FA57" w14:textId="77777777" w:rsidR="00751841" w:rsidRDefault="00751841" w:rsidP="00751841">
            <w:pPr>
              <w:pStyle w:val="ACK-ChoreographyBody"/>
            </w:pPr>
            <w:r>
              <w:rPr>
                <w:szCs w:val="16"/>
              </w:rPr>
              <w:t>ACK^P02^ACK</w:t>
            </w:r>
          </w:p>
        </w:tc>
        <w:tc>
          <w:tcPr>
            <w:tcW w:w="1588" w:type="dxa"/>
            <w:tcBorders>
              <w:top w:val="single" w:sz="4" w:space="0" w:color="auto"/>
              <w:left w:val="single" w:sz="4" w:space="0" w:color="auto"/>
              <w:bottom w:val="single" w:sz="4" w:space="0" w:color="auto"/>
              <w:right w:val="single" w:sz="4" w:space="0" w:color="auto"/>
            </w:tcBorders>
            <w:hideMark/>
          </w:tcPr>
          <w:p w14:paraId="64A0C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671702A" w14:textId="77777777" w:rsidR="00751841" w:rsidRDefault="00751841" w:rsidP="00751841">
            <w:pPr>
              <w:pStyle w:val="ACK-ChoreographyBody"/>
            </w:pPr>
            <w:r>
              <w:rPr>
                <w:szCs w:val="16"/>
              </w:rPr>
              <w:t>ACK^P02^ACK</w:t>
            </w:r>
          </w:p>
        </w:tc>
      </w:tr>
      <w:tr w:rsidR="00751841" w14:paraId="698F614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22DCC5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204F208" w14:textId="77777777" w:rsidR="00751841" w:rsidRDefault="00751841" w:rsidP="00751841">
            <w:pPr>
              <w:pStyle w:val="ACK-ChoreographyBody"/>
            </w:pPr>
            <w:r>
              <w:rPr>
                <w:szCs w:val="16"/>
              </w:rPr>
              <w:t>ACK^P02^ACK</w:t>
            </w:r>
          </w:p>
        </w:tc>
        <w:tc>
          <w:tcPr>
            <w:tcW w:w="567" w:type="dxa"/>
            <w:tcBorders>
              <w:top w:val="single" w:sz="4" w:space="0" w:color="auto"/>
              <w:left w:val="single" w:sz="4" w:space="0" w:color="auto"/>
              <w:bottom w:val="single" w:sz="4" w:space="0" w:color="auto"/>
              <w:right w:val="single" w:sz="4" w:space="0" w:color="auto"/>
            </w:tcBorders>
            <w:hideMark/>
          </w:tcPr>
          <w:p w14:paraId="22C6013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12A3CF5"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C713487" w14:textId="77777777" w:rsidR="00751841" w:rsidRDefault="00751841" w:rsidP="00751841">
            <w:pPr>
              <w:pStyle w:val="ACK-ChoreographyBody"/>
            </w:pPr>
            <w:r>
              <w:rPr>
                <w:szCs w:val="16"/>
              </w:rPr>
              <w:t>ACK^P02^ACK</w:t>
            </w:r>
          </w:p>
        </w:tc>
        <w:tc>
          <w:tcPr>
            <w:tcW w:w="1559" w:type="dxa"/>
            <w:tcBorders>
              <w:top w:val="single" w:sz="4" w:space="0" w:color="auto"/>
              <w:left w:val="single" w:sz="4" w:space="0" w:color="auto"/>
              <w:bottom w:val="single" w:sz="4" w:space="0" w:color="auto"/>
              <w:right w:val="single" w:sz="4" w:space="0" w:color="auto"/>
            </w:tcBorders>
            <w:hideMark/>
          </w:tcPr>
          <w:p w14:paraId="4DF921B8" w14:textId="77777777" w:rsidR="00751841" w:rsidRDefault="00751841" w:rsidP="00751841">
            <w:pPr>
              <w:pStyle w:val="ACK-ChoreographyBody"/>
            </w:pPr>
            <w:r>
              <w:rPr>
                <w:szCs w:val="16"/>
              </w:rPr>
              <w:t>ACK^P02^ACK</w:t>
            </w:r>
          </w:p>
        </w:tc>
      </w:tr>
    </w:tbl>
    <w:p w14:paraId="3C943EBB" w14:textId="77777777" w:rsidR="00751841" w:rsidRPr="00890B0C" w:rsidRDefault="00751841">
      <w:pPr>
        <w:rPr>
          <w:noProof/>
        </w:rPr>
      </w:pPr>
    </w:p>
    <w:p w14:paraId="1E376686" w14:textId="77777777" w:rsidR="009E61BC" w:rsidRPr="00890B0C" w:rsidRDefault="009E61BC">
      <w:pPr>
        <w:pStyle w:val="MsgTableCaption"/>
        <w:rPr>
          <w:noProof/>
        </w:rPr>
      </w:pPr>
      <w:r w:rsidRPr="00890B0C">
        <w:rPr>
          <w:noProof/>
        </w:rPr>
        <w:t>ACK^P02^ACK: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BF53273"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64ED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0F0C63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7FF20A7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389790A" w14:textId="77777777" w:rsidR="009E61BC" w:rsidRPr="00890B0C" w:rsidRDefault="009E61BC">
            <w:pPr>
              <w:pStyle w:val="MsgTableHeader"/>
              <w:jc w:val="center"/>
              <w:rPr>
                <w:noProof/>
              </w:rPr>
            </w:pPr>
            <w:r w:rsidRPr="00890B0C">
              <w:rPr>
                <w:noProof/>
              </w:rPr>
              <w:t>Chapter</w:t>
            </w:r>
          </w:p>
        </w:tc>
      </w:tr>
      <w:tr w:rsidR="009E61BC" w:rsidRPr="009E61BC" w14:paraId="1EEEB81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89D3A00"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2C6CBC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F84202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16A7B" w14:textId="77777777" w:rsidR="009E61BC" w:rsidRPr="00890B0C" w:rsidRDefault="009E61BC">
            <w:pPr>
              <w:pStyle w:val="MsgTableBody"/>
              <w:jc w:val="center"/>
              <w:rPr>
                <w:noProof/>
              </w:rPr>
            </w:pPr>
            <w:r w:rsidRPr="00890B0C">
              <w:rPr>
                <w:noProof/>
              </w:rPr>
              <w:t>2</w:t>
            </w:r>
          </w:p>
        </w:tc>
      </w:tr>
      <w:tr w:rsidR="009E61BC" w:rsidRPr="009E61BC" w14:paraId="77F790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19282A"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B26BC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82CCE5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49B53" w14:textId="77777777" w:rsidR="009E61BC" w:rsidRPr="00890B0C" w:rsidRDefault="009E61BC">
            <w:pPr>
              <w:pStyle w:val="MsgTableBody"/>
              <w:jc w:val="center"/>
              <w:rPr>
                <w:noProof/>
              </w:rPr>
            </w:pPr>
            <w:r w:rsidRPr="00890B0C">
              <w:rPr>
                <w:noProof/>
              </w:rPr>
              <w:t>2</w:t>
            </w:r>
          </w:p>
        </w:tc>
      </w:tr>
      <w:tr w:rsidR="009E61BC" w:rsidRPr="009E61BC" w14:paraId="069CC0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5F095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BF5F9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6D406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B94EA" w14:textId="77777777" w:rsidR="009E61BC" w:rsidRPr="00890B0C" w:rsidRDefault="009E61BC">
            <w:pPr>
              <w:pStyle w:val="MsgTableBody"/>
              <w:jc w:val="center"/>
              <w:rPr>
                <w:noProof/>
              </w:rPr>
            </w:pPr>
            <w:r w:rsidRPr="00890B0C">
              <w:rPr>
                <w:noProof/>
              </w:rPr>
              <w:t>2</w:t>
            </w:r>
          </w:p>
        </w:tc>
      </w:tr>
      <w:tr w:rsidR="009E61BC" w:rsidRPr="009E61BC" w14:paraId="31692F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8D2E51"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3136B48A"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AB8E7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898968" w14:textId="77777777" w:rsidR="009E61BC" w:rsidRPr="00890B0C" w:rsidRDefault="009E61BC">
            <w:pPr>
              <w:pStyle w:val="MsgTableBody"/>
              <w:jc w:val="center"/>
              <w:rPr>
                <w:noProof/>
              </w:rPr>
            </w:pPr>
            <w:r w:rsidRPr="00890B0C">
              <w:rPr>
                <w:noProof/>
              </w:rPr>
              <w:t>2</w:t>
            </w:r>
          </w:p>
        </w:tc>
      </w:tr>
      <w:tr w:rsidR="009E61BC" w:rsidRPr="009E61BC" w14:paraId="358224C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B4B527D"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03A84C5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A868C8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C959AD" w14:textId="77777777" w:rsidR="009E61BC" w:rsidRPr="00890B0C" w:rsidRDefault="009E61BC">
            <w:pPr>
              <w:pStyle w:val="MsgTableBody"/>
              <w:jc w:val="center"/>
              <w:rPr>
                <w:noProof/>
              </w:rPr>
            </w:pPr>
            <w:r w:rsidRPr="00890B0C">
              <w:rPr>
                <w:noProof/>
              </w:rPr>
              <w:t>2</w:t>
            </w:r>
          </w:p>
        </w:tc>
      </w:tr>
    </w:tbl>
    <w:p w14:paraId="5CC8D0F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287B2E93"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0546D5" w14:textId="77777777" w:rsidR="00901A1B" w:rsidRDefault="00901A1B" w:rsidP="00901A1B">
            <w:pPr>
              <w:pStyle w:val="ACK-ChoreographyHeader"/>
            </w:pPr>
            <w:r>
              <w:lastRenderedPageBreak/>
              <w:t>Acknowledgment Choreography</w:t>
            </w:r>
          </w:p>
        </w:tc>
      </w:tr>
      <w:tr w:rsidR="00901A1B" w14:paraId="2D1A769F"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8B68509" w14:textId="77777777" w:rsidR="00901A1B" w:rsidRDefault="008D2FCC" w:rsidP="00901A1B">
            <w:pPr>
              <w:pStyle w:val="ACK-ChoreographyHeader"/>
            </w:pPr>
            <w:r w:rsidRPr="00890B0C">
              <w:rPr>
                <w:noProof/>
              </w:rPr>
              <w:t>ACK^P02^ACK</w:t>
            </w:r>
          </w:p>
        </w:tc>
      </w:tr>
      <w:tr w:rsidR="00751841" w14:paraId="268CDF0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458F1F"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6907E89"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0534BB9" w14:textId="77777777" w:rsidR="00751841" w:rsidRDefault="00751841">
            <w:pPr>
              <w:pStyle w:val="ACK-ChoreographyBody"/>
            </w:pPr>
            <w:r>
              <w:t>Field value: Enhanced mode</w:t>
            </w:r>
          </w:p>
        </w:tc>
      </w:tr>
      <w:tr w:rsidR="00751841" w14:paraId="353E70E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55431A9"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A01E362"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7CE8E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4002955" w14:textId="77777777" w:rsidR="00751841" w:rsidRDefault="00751841">
            <w:pPr>
              <w:pStyle w:val="ACK-ChoreographyBody"/>
            </w:pPr>
            <w:r>
              <w:t>AL, SU, ER</w:t>
            </w:r>
          </w:p>
        </w:tc>
      </w:tr>
      <w:tr w:rsidR="00751841" w14:paraId="2099FBE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77F262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3E6F81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EC848F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4A532C9" w14:textId="77777777" w:rsidR="00751841" w:rsidRDefault="00751841">
            <w:pPr>
              <w:pStyle w:val="ACK-ChoreographyBody"/>
            </w:pPr>
            <w:r>
              <w:t>NE</w:t>
            </w:r>
          </w:p>
        </w:tc>
      </w:tr>
      <w:tr w:rsidR="00751841" w14:paraId="3B77E35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6166D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B34078"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CBCE076"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FBD06E" w14:textId="77777777" w:rsidR="00751841" w:rsidRDefault="00751841">
            <w:pPr>
              <w:pStyle w:val="ACK-ChoreographyBody"/>
            </w:pPr>
            <w:r>
              <w:rPr>
                <w:szCs w:val="16"/>
              </w:rPr>
              <w:t>ACK^P02^ACK</w:t>
            </w:r>
          </w:p>
        </w:tc>
      </w:tr>
      <w:tr w:rsidR="00751841" w14:paraId="62FD6C1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158DF6B"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97FAD70"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22D89E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10AE59" w14:textId="77777777" w:rsidR="00751841" w:rsidRDefault="00751841">
            <w:pPr>
              <w:pStyle w:val="ACK-ChoreographyBody"/>
            </w:pPr>
            <w:r>
              <w:t>-</w:t>
            </w:r>
          </w:p>
        </w:tc>
      </w:tr>
    </w:tbl>
    <w:p w14:paraId="2F288D71" w14:textId="77777777" w:rsidR="009E61BC" w:rsidRPr="00890B0C" w:rsidRDefault="009E61BC">
      <w:pPr>
        <w:pStyle w:val="NormalIndented"/>
        <w:rPr>
          <w:noProof/>
        </w:rPr>
      </w:pPr>
      <w:r w:rsidRPr="00890B0C">
        <w:rPr>
          <w:noProof/>
        </w:rPr>
        <w:t>The error segment indicates the fields that caused a transaction to be rejected.</w:t>
      </w:r>
    </w:p>
    <w:p w14:paraId="41C6EEC9" w14:textId="0C38F1B2" w:rsidR="009E61BC" w:rsidRPr="00890B0C" w:rsidRDefault="009E61BC">
      <w:pPr>
        <w:pStyle w:val="Heading3"/>
        <w:rPr>
          <w:noProof/>
        </w:rPr>
      </w:pPr>
      <w:bookmarkStart w:id="563" w:name="_Toc346776999"/>
      <w:bookmarkStart w:id="564" w:name="_Toc346777036"/>
      <w:bookmarkStart w:id="565" w:name="_Toc348245474"/>
      <w:bookmarkStart w:id="566" w:name="_Toc348245544"/>
      <w:bookmarkStart w:id="567" w:name="_Toc348259059"/>
      <w:bookmarkStart w:id="568" w:name="_Toc348340213"/>
      <w:bookmarkStart w:id="569" w:name="_Toc359236256"/>
      <w:bookmarkStart w:id="570" w:name="_Toc1881958"/>
      <w:bookmarkStart w:id="571" w:name="_Toc89062817"/>
      <w:bookmarkStart w:id="572" w:name="_Toc20321538"/>
      <w:r w:rsidRPr="00890B0C">
        <w:rPr>
          <w:noProof/>
        </w:rPr>
        <w:t>DFT/ACK - Post Detail Financial Transactions (Event P03</w:t>
      </w:r>
      <w:bookmarkEnd w:id="563"/>
      <w:bookmarkEnd w:id="564"/>
      <w:bookmarkEnd w:id="565"/>
      <w:bookmarkEnd w:id="566"/>
      <w:bookmarkEnd w:id="567"/>
      <w:bookmarkEnd w:id="568"/>
      <w:bookmarkEnd w:id="569"/>
      <w:r w:rsidRPr="00890B0C">
        <w:rPr>
          <w:noProof/>
        </w:rPr>
        <w:t>)</w:t>
      </w:r>
      <w:bookmarkEnd w:id="570"/>
      <w:bookmarkEnd w:id="571"/>
      <w:bookmarkEnd w:id="572"/>
      <w:r w:rsidR="005B65F4" w:rsidRPr="00890B0C">
        <w:rPr>
          <w:noProof/>
        </w:rPr>
        <w:fldChar w:fldCharType="begin"/>
      </w:r>
      <w:r w:rsidRPr="00890B0C">
        <w:rPr>
          <w:noProof/>
        </w:rPr>
        <w:instrText>XE "P03"</w:instrText>
      </w:r>
      <w:r w:rsidR="005B65F4" w:rsidRPr="00890B0C">
        <w:rPr>
          <w:noProof/>
        </w:rPr>
        <w:fldChar w:fldCharType="end"/>
      </w:r>
    </w:p>
    <w:p w14:paraId="07C35A7B" w14:textId="77777777" w:rsidR="009E61BC" w:rsidRPr="00890B0C" w:rsidRDefault="009E61BC">
      <w:pPr>
        <w:pStyle w:val="NormalIndented"/>
        <w:rPr>
          <w:noProof/>
        </w:rPr>
      </w:pPr>
      <w:r w:rsidRPr="00890B0C">
        <w:rPr>
          <w:noProof/>
        </w:rPr>
        <w:t>The Detail Financial Transaction (DFT) message is used to describe a finan</w:t>
      </w:r>
      <w:r w:rsidRPr="00890B0C">
        <w:rPr>
          <w:noProof/>
        </w:rPr>
        <w:softHyphen/>
        <w:t xml:space="preserve">cial transaction transmitted between systems, that is, to the billing system for ancillary charges, ADT to billing system for patient deposits, etc. </w:t>
      </w:r>
    </w:p>
    <w:p w14:paraId="6C72E2C5" w14:textId="77777777" w:rsidR="009E61BC" w:rsidRPr="00890B0C" w:rsidRDefault="009E61BC">
      <w:pPr>
        <w:pStyle w:val="NormalIndented"/>
        <w:rPr>
          <w:noProof/>
        </w:rPr>
      </w:pPr>
      <w:r w:rsidRPr="00890B0C">
        <w:rPr>
          <w:rStyle w:val="NormalIndentedChar"/>
          <w:noProof/>
        </w:rPr>
        <w:t xml:space="preserve">Use case for </w:t>
      </w:r>
      <w:r w:rsidRPr="00890B0C">
        <w:rPr>
          <w:noProof/>
        </w:rPr>
        <w:t>Post Detail Financial Transaction with related Order:</w:t>
      </w:r>
    </w:p>
    <w:p w14:paraId="0E72815A" w14:textId="77777777" w:rsidR="009E61BC" w:rsidRPr="00890B0C" w:rsidRDefault="009E61BC">
      <w:pPr>
        <w:pStyle w:val="NormalIndented"/>
        <w:rPr>
          <w:noProof/>
        </w:rPr>
      </w:pPr>
      <w:r w:rsidRPr="00890B0C">
        <w:rPr>
          <w:noProof/>
        </w:rPr>
        <w:t>This information can originate in many ways.  For instance, a detailed financial transaction for an ancillary charge is sent to a billing system that also tracks the transaction(s) in relation to their order via placer order number or wishes to post these transactions with the additional order information.  Therefore a service reaches a state where a detailed financial transaction is created and interfaced to other systems along with optional associated order information.  If the message contains multiple transactions for the same order, such as a test service and venipuncture charge on the same order, the ordering information is entered in the Order segment construct that precedes the FT1 segments.  If a message contains multiple transactions for disparate orders for the same account each FT1 segment construct may contain the order related information specific to that transaction within the message.</w:t>
      </w:r>
    </w:p>
    <w:p w14:paraId="59D90ED1" w14:textId="77777777" w:rsidR="009E61BC" w:rsidRPr="00890B0C" w:rsidRDefault="009E61BC" w:rsidP="00C21EE2">
      <w:pPr>
        <w:pStyle w:val="NormalIndented"/>
        <w:rPr>
          <w:noProof/>
        </w:rPr>
      </w:pPr>
      <w:r w:rsidRPr="00890B0C">
        <w:rPr>
          <w:noProof/>
        </w:rPr>
        <w:t xml:space="preserve">If the common order information is sent, the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771A5FCF" w14:textId="77777777" w:rsidR="009E61BC" w:rsidRPr="00890B0C" w:rsidRDefault="009E61BC" w:rsidP="00C21EE2">
      <w:pPr>
        <w:pStyle w:val="NormalIndented"/>
        <w:rPr>
          <w:noProof/>
        </w:rPr>
      </w:pPr>
      <w:r w:rsidRPr="00890B0C">
        <w:rPr>
          <w:noProof/>
        </w:rPr>
        <w:t xml:space="preserve">If common order information is sent related to the entire message or a specific financial transaction, the required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49DA7A04" w14:textId="77777777" w:rsidR="009E61BC" w:rsidRPr="00890B0C" w:rsidRDefault="009E61BC" w:rsidP="00C21EE2">
      <w:pPr>
        <w:pStyle w:val="NormalIndented"/>
        <w:rPr>
          <w:noProof/>
        </w:rPr>
      </w:pPr>
      <w:r w:rsidRPr="00890B0C">
        <w:rPr>
          <w:noProof/>
        </w:rPr>
        <w:t>If order detail information is sent related to the entire message or a specific financial transaction, the required fields for that detail segment must accompany that information.</w:t>
      </w:r>
    </w:p>
    <w:p w14:paraId="5570355D" w14:textId="77777777" w:rsidR="00D96593" w:rsidRPr="00890B0C" w:rsidRDefault="00D96593" w:rsidP="00D96593">
      <w:pPr>
        <w:pStyle w:val="MsgTableCaption"/>
        <w:rPr>
          <w:noProof/>
        </w:rPr>
      </w:pPr>
      <w:r w:rsidRPr="00890B0C">
        <w:rPr>
          <w:noProof/>
        </w:rPr>
        <w:t>DFT^P03^DFT_P03: Detail Financial Transaction</w:t>
      </w:r>
      <w:r w:rsidRPr="00890B0C">
        <w:rPr>
          <w:noProof/>
        </w:rPr>
        <w:fldChar w:fldCharType="begin"/>
      </w:r>
      <w:r w:rsidRPr="00890B0C">
        <w:rPr>
          <w:noProof/>
        </w:rPr>
        <w:instrText>XE "DFT"</w:instrText>
      </w:r>
      <w:r w:rsidRPr="00890B0C">
        <w:rPr>
          <w:noProof/>
        </w:rPr>
        <w:fldChar w:fldCharType="end"/>
      </w:r>
      <w:r w:rsidRPr="00890B0C">
        <w:rPr>
          <w:noProof/>
        </w:rPr>
        <w:fldChar w:fldCharType="begin"/>
      </w:r>
      <w:r w:rsidRPr="00890B0C">
        <w:rPr>
          <w:noProof/>
        </w:rPr>
        <w:instrText>XE "Message: DFT"</w:instrText>
      </w:r>
      <w:r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96593" w:rsidRPr="009E61BC" w14:paraId="25443FA6"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4CBC194F" w14:textId="77777777" w:rsidR="00D96593" w:rsidRPr="00890B0C" w:rsidRDefault="00D96593"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6723D472" w14:textId="77777777" w:rsidR="00D96593" w:rsidRPr="00890B0C" w:rsidRDefault="00D96593"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49A1711" w14:textId="77777777" w:rsidR="00D96593" w:rsidRPr="00890B0C" w:rsidRDefault="00D96593"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673D879" w14:textId="77777777" w:rsidR="00D96593" w:rsidRPr="00890B0C" w:rsidRDefault="00D96593" w:rsidP="0083280B">
            <w:pPr>
              <w:pStyle w:val="MsgTableHeader"/>
              <w:jc w:val="center"/>
              <w:rPr>
                <w:noProof/>
              </w:rPr>
            </w:pPr>
            <w:r w:rsidRPr="00890B0C">
              <w:rPr>
                <w:noProof/>
              </w:rPr>
              <w:t>Chapter</w:t>
            </w:r>
          </w:p>
        </w:tc>
      </w:tr>
      <w:tr w:rsidR="00D96593" w:rsidRPr="009E61BC" w14:paraId="4D6711FB"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464A84CB" w14:textId="77777777" w:rsidR="00D96593" w:rsidRPr="00890B0C" w:rsidRDefault="00D96593"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3D53025" w14:textId="77777777" w:rsidR="00D96593" w:rsidRPr="00890B0C" w:rsidRDefault="00D96593"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14A4D176" w14:textId="77777777" w:rsidR="00D96593" w:rsidRPr="00890B0C" w:rsidRDefault="00D96593"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04636D" w14:textId="77777777" w:rsidR="00D96593" w:rsidRPr="00890B0C" w:rsidRDefault="00D96593" w:rsidP="0083280B">
            <w:pPr>
              <w:pStyle w:val="MsgTableBody"/>
              <w:jc w:val="center"/>
              <w:rPr>
                <w:noProof/>
              </w:rPr>
            </w:pPr>
            <w:r w:rsidRPr="00890B0C">
              <w:rPr>
                <w:noProof/>
              </w:rPr>
              <w:t>2</w:t>
            </w:r>
          </w:p>
        </w:tc>
      </w:tr>
      <w:tr w:rsidR="00D96593" w:rsidRPr="009E61BC" w14:paraId="2127713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629ABAB" w14:textId="77777777" w:rsidR="00D96593" w:rsidRPr="00890B0C" w:rsidRDefault="00D96593"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7AB7EAA" w14:textId="77777777" w:rsidR="00D96593" w:rsidRPr="00890B0C" w:rsidRDefault="00D96593"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926F4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C1466" w14:textId="77777777" w:rsidR="00D96593" w:rsidRPr="00890B0C" w:rsidRDefault="00D96593" w:rsidP="0083280B">
            <w:pPr>
              <w:pStyle w:val="MsgTableBody"/>
              <w:jc w:val="center"/>
              <w:rPr>
                <w:noProof/>
              </w:rPr>
            </w:pPr>
            <w:r w:rsidRPr="00890B0C">
              <w:rPr>
                <w:noProof/>
              </w:rPr>
              <w:t>2</w:t>
            </w:r>
          </w:p>
        </w:tc>
      </w:tr>
      <w:tr w:rsidR="00D96593" w:rsidRPr="009E61BC" w14:paraId="1BE5B0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12FDF05" w14:textId="77777777" w:rsidR="00D96593" w:rsidRPr="00890B0C" w:rsidRDefault="00D96593"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48B7C97" w14:textId="77777777" w:rsidR="00D96593" w:rsidRPr="00890B0C" w:rsidRDefault="00D96593"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3762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99713" w14:textId="77777777" w:rsidR="00D96593" w:rsidRPr="00890B0C" w:rsidRDefault="00D96593" w:rsidP="0083280B">
            <w:pPr>
              <w:pStyle w:val="MsgTableBody"/>
              <w:jc w:val="center"/>
              <w:rPr>
                <w:noProof/>
              </w:rPr>
            </w:pPr>
            <w:r w:rsidRPr="00890B0C">
              <w:rPr>
                <w:noProof/>
              </w:rPr>
              <w:t>2</w:t>
            </w:r>
          </w:p>
        </w:tc>
      </w:tr>
      <w:tr w:rsidR="00D96593" w:rsidRPr="009E61BC" w14:paraId="12BEA4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5A7381A" w14:textId="77777777" w:rsidR="00D96593" w:rsidRPr="00890B0C" w:rsidRDefault="00D96593"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0B2027C6" w14:textId="77777777" w:rsidR="00D96593" w:rsidRPr="00890B0C" w:rsidRDefault="00D96593"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BA280B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1BA23" w14:textId="77777777" w:rsidR="00D96593" w:rsidRPr="00890B0C" w:rsidRDefault="00D96593" w:rsidP="0083280B">
            <w:pPr>
              <w:pStyle w:val="MsgTableBody"/>
              <w:jc w:val="center"/>
              <w:rPr>
                <w:noProof/>
              </w:rPr>
            </w:pPr>
            <w:r w:rsidRPr="00890B0C">
              <w:rPr>
                <w:noProof/>
              </w:rPr>
              <w:t>3</w:t>
            </w:r>
          </w:p>
        </w:tc>
      </w:tr>
      <w:tr w:rsidR="00D96593" w:rsidRPr="009E61BC" w14:paraId="287BB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6C1A559" w14:textId="77777777" w:rsidR="00D96593" w:rsidRPr="00890B0C" w:rsidRDefault="00D96593"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3DF108E5" w14:textId="77777777" w:rsidR="00D96593" w:rsidRPr="00890B0C" w:rsidRDefault="00D96593"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2EF10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B0FD9" w14:textId="77777777" w:rsidR="00D96593" w:rsidRPr="00890B0C" w:rsidRDefault="00D96593" w:rsidP="0083280B">
            <w:pPr>
              <w:pStyle w:val="MsgTableBody"/>
              <w:jc w:val="center"/>
              <w:rPr>
                <w:noProof/>
              </w:rPr>
            </w:pPr>
            <w:r w:rsidRPr="00890B0C">
              <w:rPr>
                <w:noProof/>
              </w:rPr>
              <w:t>3</w:t>
            </w:r>
          </w:p>
        </w:tc>
      </w:tr>
      <w:tr w:rsidR="00D96593" w:rsidRPr="009E61BC" w14:paraId="5D66EA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788411" w14:textId="77777777" w:rsidR="00D96593" w:rsidRPr="00890B0C" w:rsidRDefault="00D96593"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606F4D0D" w14:textId="77777777" w:rsidR="00D96593" w:rsidRPr="00890B0C" w:rsidRDefault="00D96593"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28EBD38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D9EED" w14:textId="77777777" w:rsidR="00D96593" w:rsidRPr="00890B0C" w:rsidRDefault="00D96593" w:rsidP="0083280B">
            <w:pPr>
              <w:pStyle w:val="MsgTableBody"/>
              <w:jc w:val="center"/>
              <w:rPr>
                <w:noProof/>
              </w:rPr>
            </w:pPr>
            <w:r w:rsidRPr="00890B0C">
              <w:rPr>
                <w:noProof/>
              </w:rPr>
              <w:t>3</w:t>
            </w:r>
          </w:p>
        </w:tc>
      </w:tr>
      <w:tr w:rsidR="00A635F4" w:rsidRPr="00CB4E10" w14:paraId="1AF94592" w14:textId="77777777" w:rsidTr="0083280B">
        <w:tblPrEx>
          <w:tblLook w:val="04A0" w:firstRow="1" w:lastRow="0" w:firstColumn="1" w:lastColumn="0" w:noHBand="0" w:noVBand="1"/>
        </w:tblPrEx>
        <w:trPr>
          <w:jc w:val="center"/>
          <w:ins w:id="573" w:author="Beat Heggli" w:date="2022-08-08T10:07:00Z"/>
        </w:trPr>
        <w:tc>
          <w:tcPr>
            <w:tcW w:w="2880" w:type="dxa"/>
            <w:tcBorders>
              <w:top w:val="dotted" w:sz="4" w:space="0" w:color="auto"/>
              <w:left w:val="nil"/>
              <w:bottom w:val="dotted" w:sz="4" w:space="0" w:color="auto"/>
              <w:right w:val="nil"/>
            </w:tcBorders>
            <w:shd w:val="clear" w:color="auto" w:fill="FFFFFF"/>
          </w:tcPr>
          <w:p w14:paraId="14E0B6E2" w14:textId="39CC5A2D" w:rsidR="00A635F4" w:rsidRPr="00CB4E10" w:rsidRDefault="00A635F4" w:rsidP="00CB4E10">
            <w:pPr>
              <w:pStyle w:val="MsgTableBody"/>
              <w:rPr>
                <w:ins w:id="574" w:author="Beat Heggli" w:date="2022-08-08T10:07:00Z"/>
                <w:rPrChange w:id="575" w:author="Frank Oemig" w:date="2022-08-29T21:41:00Z">
                  <w:rPr>
                    <w:ins w:id="576" w:author="Beat Heggli" w:date="2022-08-08T10:07:00Z"/>
                    <w:b/>
                    <w:bCs/>
                    <w:noProof/>
                    <w:color w:val="FF0000"/>
                  </w:rPr>
                </w:rPrChange>
              </w:rPr>
            </w:pPr>
            <w:ins w:id="577" w:author="Beat Heggli" w:date="2022-08-08T10:07:00Z">
              <w:r w:rsidRPr="00CB4E10">
                <w:rPr>
                  <w:rPrChange w:id="578" w:author="Frank Oemig" w:date="2022-08-29T21:41:00Z">
                    <w:rPr>
                      <w:b/>
                      <w:bCs/>
                      <w:noProof/>
                      <w:color w:val="FF0000"/>
                    </w:rPr>
                  </w:rPrChange>
                </w:rPr>
                <w:t>[</w:t>
              </w:r>
            </w:ins>
            <w:ins w:id="579" w:author="Frank Oemig" w:date="2022-08-29T21:40:00Z">
              <w:r w:rsidR="00E92E0E" w:rsidRPr="00CB4E10">
                <w:rPr>
                  <w:rPrChange w:id="580" w:author="Frank Oemig" w:date="2022-08-29T21:41:00Z">
                    <w:rPr>
                      <w:b/>
                      <w:bCs/>
                      <w:noProof/>
                      <w:color w:val="FF0000"/>
                    </w:rPr>
                  </w:rPrChange>
                </w:rPr>
                <w:t xml:space="preserve"> </w:t>
              </w:r>
            </w:ins>
            <w:ins w:id="581" w:author="Beat Heggli" w:date="2022-08-08T10:07:00Z">
              <w:r w:rsidRPr="00CB4E10">
                <w:rPr>
                  <w:rPrChange w:id="582" w:author="Frank Oemig" w:date="2022-08-29T21:41: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583" w:author="Frank Oemig" w:date="2022-08-29T21:41:00Z">
                    <w:rPr>
                      <w:rStyle w:val="Hyperlink"/>
                      <w:bCs/>
                      <w:noProof/>
                      <w:color w:val="FF0000"/>
                    </w:rPr>
                  </w:rPrChange>
                </w:rPr>
                <w:t>P</w:t>
              </w:r>
              <w:r w:rsidRPr="00CB4E10">
                <w:rPr>
                  <w:rStyle w:val="Hyperlink"/>
                  <w:color w:val="auto"/>
                  <w:u w:val="none"/>
                  <w:rPrChange w:id="584" w:author="Frank Oemig" w:date="2022-08-29T21:41:00Z">
                    <w:rPr>
                      <w:rStyle w:val="Hyperlink"/>
                      <w:b/>
                      <w:bCs/>
                      <w:noProof/>
                      <w:color w:val="FF0000"/>
                    </w:rPr>
                  </w:rPrChange>
                </w:rPr>
                <w:fldChar w:fldCharType="end"/>
              </w:r>
              <w:r w:rsidRPr="00CB4E10">
                <w:rPr>
                  <w:rPrChange w:id="585" w:author="Frank Oemig" w:date="2022-08-29T21:41:00Z">
                    <w:rPr>
                      <w:b/>
                      <w:bCs/>
                      <w:noProof/>
                      <w:color w:val="FF0000"/>
                    </w:rPr>
                  </w:rPrChange>
                </w:rPr>
                <w:t xml:space="preserve"> }</w:t>
              </w:r>
            </w:ins>
            <w:ins w:id="586" w:author="Frank Oemig" w:date="2022-08-29T21:40:00Z">
              <w:r w:rsidR="00E92E0E" w:rsidRPr="00CB4E10">
                <w:rPr>
                  <w:rPrChange w:id="587" w:author="Frank Oemig" w:date="2022-08-29T21:41:00Z">
                    <w:rPr>
                      <w:b/>
                      <w:bCs/>
                      <w:noProof/>
                      <w:color w:val="FF0000"/>
                    </w:rPr>
                  </w:rPrChange>
                </w:rPr>
                <w:t xml:space="preserve"> </w:t>
              </w:r>
            </w:ins>
            <w:ins w:id="588" w:author="Beat Heggli" w:date="2022-08-08T10:07:00Z">
              <w:r w:rsidRPr="00CB4E10">
                <w:rPr>
                  <w:rPrChange w:id="589" w:author="Frank Oemig" w:date="2022-08-29T21:41: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BD4A82A" w14:textId="77777777" w:rsidR="00A635F4" w:rsidRPr="00CB4E10" w:rsidRDefault="00A635F4" w:rsidP="00CB4E10">
            <w:pPr>
              <w:pStyle w:val="MsgTableBody"/>
              <w:rPr>
                <w:ins w:id="590" w:author="Beat Heggli" w:date="2022-08-08T10:07:00Z"/>
                <w:rPrChange w:id="591" w:author="Frank Oemig" w:date="2022-08-29T21:41:00Z">
                  <w:rPr>
                    <w:ins w:id="592" w:author="Beat Heggli" w:date="2022-08-08T10:07:00Z"/>
                    <w:b/>
                    <w:bCs/>
                    <w:noProof/>
                    <w:color w:val="FF0000"/>
                  </w:rPr>
                </w:rPrChange>
              </w:rPr>
            </w:pPr>
            <w:ins w:id="593" w:author="Beat Heggli" w:date="2022-08-08T10:07:00Z">
              <w:r w:rsidRPr="00CB4E10">
                <w:rPr>
                  <w:rPrChange w:id="594" w:author="Frank Oemig" w:date="2022-08-29T21:41: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7843FF3D" w14:textId="77777777" w:rsidR="00A635F4" w:rsidRPr="00CB4E10" w:rsidRDefault="00A635F4">
            <w:pPr>
              <w:pStyle w:val="MsgTableBody"/>
              <w:rPr>
                <w:ins w:id="595" w:author="Beat Heggli" w:date="2022-08-08T10:07:00Z"/>
                <w:rPrChange w:id="596" w:author="Frank Oemig" w:date="2022-08-29T21:41:00Z">
                  <w:rPr>
                    <w:ins w:id="597" w:author="Beat Heggli" w:date="2022-08-08T10:07:00Z"/>
                    <w:b/>
                    <w:bCs/>
                    <w:noProof/>
                    <w:color w:val="FF0000"/>
                  </w:rPr>
                </w:rPrChange>
              </w:rPr>
              <w:pPrChange w:id="598"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3A3B8E6" w14:textId="77777777" w:rsidR="00A635F4" w:rsidRPr="00CB4E10" w:rsidRDefault="00A635F4">
            <w:pPr>
              <w:pStyle w:val="MsgTableBody"/>
              <w:rPr>
                <w:ins w:id="599" w:author="Beat Heggli" w:date="2022-08-08T10:07:00Z"/>
                <w:rPrChange w:id="600" w:author="Frank Oemig" w:date="2022-08-29T21:41:00Z">
                  <w:rPr>
                    <w:ins w:id="601" w:author="Beat Heggli" w:date="2022-08-08T10:07:00Z"/>
                    <w:b/>
                    <w:bCs/>
                    <w:noProof/>
                    <w:color w:val="FF0000"/>
                  </w:rPr>
                </w:rPrChange>
              </w:rPr>
              <w:pPrChange w:id="602" w:author="Frank Oemig" w:date="2022-08-29T21:41:00Z">
                <w:pPr>
                  <w:pStyle w:val="MsgTableBody"/>
                  <w:jc w:val="center"/>
                </w:pPr>
              </w:pPrChange>
            </w:pPr>
            <w:ins w:id="603" w:author="Beat Heggli" w:date="2022-08-08T10:07:00Z">
              <w:r w:rsidRPr="00CB4E10">
                <w:rPr>
                  <w:rPrChange w:id="604" w:author="Frank Oemig" w:date="2022-08-29T21:41:00Z">
                    <w:rPr>
                      <w:b/>
                      <w:bCs/>
                      <w:noProof/>
                      <w:color w:val="FF0000"/>
                    </w:rPr>
                  </w:rPrChange>
                </w:rPr>
                <w:t>3</w:t>
              </w:r>
            </w:ins>
          </w:p>
        </w:tc>
      </w:tr>
      <w:tr w:rsidR="00A635F4" w:rsidRPr="00CB4E10" w14:paraId="6E45B854" w14:textId="77777777" w:rsidTr="0083280B">
        <w:tblPrEx>
          <w:tblLook w:val="04A0" w:firstRow="1" w:lastRow="0" w:firstColumn="1" w:lastColumn="0" w:noHBand="0" w:noVBand="1"/>
        </w:tblPrEx>
        <w:trPr>
          <w:jc w:val="center"/>
          <w:ins w:id="605" w:author="Beat Heggli" w:date="2022-08-08T10:07:00Z"/>
        </w:trPr>
        <w:tc>
          <w:tcPr>
            <w:tcW w:w="2880" w:type="dxa"/>
            <w:tcBorders>
              <w:top w:val="dotted" w:sz="4" w:space="0" w:color="auto"/>
              <w:left w:val="nil"/>
              <w:bottom w:val="dotted" w:sz="4" w:space="0" w:color="auto"/>
              <w:right w:val="nil"/>
            </w:tcBorders>
            <w:shd w:val="clear" w:color="auto" w:fill="FFFFFF"/>
          </w:tcPr>
          <w:p w14:paraId="67EEA8BC" w14:textId="486DF6D4" w:rsidR="00A635F4" w:rsidRPr="00CB4E10" w:rsidRDefault="00A635F4" w:rsidP="00CB4E10">
            <w:pPr>
              <w:pStyle w:val="MsgTableBody"/>
              <w:rPr>
                <w:ins w:id="606" w:author="Beat Heggli" w:date="2022-08-08T10:07:00Z"/>
                <w:rPrChange w:id="607" w:author="Frank Oemig" w:date="2022-08-29T21:41:00Z">
                  <w:rPr>
                    <w:ins w:id="608" w:author="Beat Heggli" w:date="2022-08-08T10:07:00Z"/>
                    <w:b/>
                    <w:bCs/>
                    <w:noProof/>
                    <w:color w:val="FF0000"/>
                  </w:rPr>
                </w:rPrChange>
              </w:rPr>
            </w:pPr>
            <w:ins w:id="609" w:author="Beat Heggli" w:date="2022-08-08T10:07:00Z">
              <w:r w:rsidRPr="00CB4E10">
                <w:rPr>
                  <w:rPrChange w:id="610" w:author="Frank Oemig" w:date="2022-08-29T21:41:00Z">
                    <w:rPr>
                      <w:b/>
                      <w:bCs/>
                      <w:noProof/>
                      <w:color w:val="FF0000"/>
                    </w:rPr>
                  </w:rPrChange>
                </w:rPr>
                <w:t>[</w:t>
              </w:r>
            </w:ins>
            <w:ins w:id="611" w:author="Frank Oemig" w:date="2022-08-29T21:40:00Z">
              <w:r w:rsidR="00E92E0E" w:rsidRPr="00CB4E10">
                <w:rPr>
                  <w:rPrChange w:id="612" w:author="Frank Oemig" w:date="2022-08-29T21:41:00Z">
                    <w:rPr>
                      <w:b/>
                      <w:bCs/>
                      <w:noProof/>
                      <w:color w:val="FF0000"/>
                    </w:rPr>
                  </w:rPrChange>
                </w:rPr>
                <w:t xml:space="preserve"> </w:t>
              </w:r>
            </w:ins>
            <w:ins w:id="613" w:author="Beat Heggli" w:date="2022-08-08T10:07:00Z">
              <w:r w:rsidRPr="00CB4E10">
                <w:rPr>
                  <w:rPrChange w:id="614" w:author="Frank Oemig" w:date="2022-08-29T21:41:00Z">
                    <w:rPr>
                      <w:b/>
                      <w:bCs/>
                      <w:noProof/>
                      <w:color w:val="FF0000"/>
                    </w:rPr>
                  </w:rPrChange>
                </w:rPr>
                <w:t>{ GSR }</w:t>
              </w:r>
            </w:ins>
            <w:ins w:id="615" w:author="Frank Oemig" w:date="2022-08-29T21:40:00Z">
              <w:r w:rsidR="00E92E0E" w:rsidRPr="00CB4E10">
                <w:rPr>
                  <w:rPrChange w:id="616" w:author="Frank Oemig" w:date="2022-08-29T21:41:00Z">
                    <w:rPr>
                      <w:b/>
                      <w:bCs/>
                      <w:noProof/>
                      <w:color w:val="FF0000"/>
                    </w:rPr>
                  </w:rPrChange>
                </w:rPr>
                <w:t xml:space="preserve"> </w:t>
              </w:r>
            </w:ins>
            <w:ins w:id="617" w:author="Beat Heggli" w:date="2022-08-08T10:07:00Z">
              <w:r w:rsidRPr="00CB4E10">
                <w:rPr>
                  <w:rPrChange w:id="618" w:author="Frank Oemig" w:date="2022-08-29T21:41:00Z">
                    <w:rPr>
                      <w:b/>
                      <w:bCs/>
                      <w:noProof/>
                      <w:color w:val="FF0000"/>
                    </w:rPr>
                  </w:rPrChange>
                </w:rPr>
                <w:t>]</w:t>
              </w:r>
              <w:del w:id="619" w:author="Frank Oemig" w:date="2022-08-29T21:40:00Z">
                <w:r w:rsidRPr="00CB4E10" w:rsidDel="00E92E0E">
                  <w:rPr>
                    <w:rPrChange w:id="620" w:author="Frank Oemig" w:date="2022-08-29T21:41:00Z">
                      <w:rPr>
                        <w:b/>
                        <w:bCs/>
                        <w:noProof/>
                        <w:color w:val="FF0000"/>
                      </w:rPr>
                    </w:rPrChange>
                  </w:rPr>
                  <w:delText xml:space="preserve"> </w:delText>
                </w:r>
              </w:del>
            </w:ins>
          </w:p>
        </w:tc>
        <w:tc>
          <w:tcPr>
            <w:tcW w:w="4320" w:type="dxa"/>
            <w:tcBorders>
              <w:top w:val="dotted" w:sz="4" w:space="0" w:color="auto"/>
              <w:left w:val="nil"/>
              <w:bottom w:val="dotted" w:sz="4" w:space="0" w:color="auto"/>
              <w:right w:val="nil"/>
            </w:tcBorders>
            <w:shd w:val="clear" w:color="auto" w:fill="FFFFFF"/>
          </w:tcPr>
          <w:p w14:paraId="49CC2510" w14:textId="77777777" w:rsidR="00A635F4" w:rsidRPr="00CB4E10" w:rsidRDefault="00A635F4" w:rsidP="00CB4E10">
            <w:pPr>
              <w:pStyle w:val="MsgTableBody"/>
              <w:rPr>
                <w:ins w:id="621" w:author="Beat Heggli" w:date="2022-08-08T10:07:00Z"/>
                <w:rPrChange w:id="622" w:author="Frank Oemig" w:date="2022-08-29T21:41:00Z">
                  <w:rPr>
                    <w:ins w:id="623" w:author="Beat Heggli" w:date="2022-08-08T10:07:00Z"/>
                    <w:b/>
                    <w:bCs/>
                    <w:noProof/>
                    <w:color w:val="FF0000"/>
                  </w:rPr>
                </w:rPrChange>
              </w:rPr>
            </w:pPr>
            <w:ins w:id="624" w:author="Beat Heggli" w:date="2022-08-08T10:07:00Z">
              <w:r w:rsidRPr="00CB4E10">
                <w:rPr>
                  <w:rPrChange w:id="625" w:author="Frank Oemig" w:date="2022-08-29T21:41: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7B6BED0" w14:textId="77777777" w:rsidR="00A635F4" w:rsidRPr="00CB4E10" w:rsidRDefault="00A635F4">
            <w:pPr>
              <w:pStyle w:val="MsgTableBody"/>
              <w:rPr>
                <w:ins w:id="626" w:author="Beat Heggli" w:date="2022-08-08T10:07:00Z"/>
                <w:rPrChange w:id="627" w:author="Frank Oemig" w:date="2022-08-29T21:41:00Z">
                  <w:rPr>
                    <w:ins w:id="628" w:author="Beat Heggli" w:date="2022-08-08T10:07:00Z"/>
                    <w:b/>
                    <w:bCs/>
                    <w:noProof/>
                    <w:color w:val="FF0000"/>
                  </w:rPr>
                </w:rPrChange>
              </w:rPr>
              <w:pPrChange w:id="629"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8C30FE5" w14:textId="77777777" w:rsidR="00A635F4" w:rsidRPr="00CB4E10" w:rsidRDefault="00A635F4">
            <w:pPr>
              <w:pStyle w:val="MsgTableBody"/>
              <w:rPr>
                <w:ins w:id="630" w:author="Beat Heggli" w:date="2022-08-08T10:07:00Z"/>
                <w:rPrChange w:id="631" w:author="Frank Oemig" w:date="2022-08-29T21:41:00Z">
                  <w:rPr>
                    <w:ins w:id="632" w:author="Beat Heggli" w:date="2022-08-08T10:07:00Z"/>
                    <w:b/>
                    <w:bCs/>
                    <w:noProof/>
                    <w:color w:val="FF0000"/>
                  </w:rPr>
                </w:rPrChange>
              </w:rPr>
              <w:pPrChange w:id="633" w:author="Frank Oemig" w:date="2022-08-29T21:41:00Z">
                <w:pPr>
                  <w:pStyle w:val="MsgTableBody"/>
                  <w:jc w:val="center"/>
                </w:pPr>
              </w:pPrChange>
            </w:pPr>
            <w:ins w:id="634" w:author="Beat Heggli" w:date="2022-08-08T10:07:00Z">
              <w:r w:rsidRPr="00CB4E10">
                <w:rPr>
                  <w:rPrChange w:id="635" w:author="Frank Oemig" w:date="2022-08-29T21:41:00Z">
                    <w:rPr>
                      <w:b/>
                      <w:bCs/>
                      <w:noProof/>
                      <w:color w:val="FF0000"/>
                    </w:rPr>
                  </w:rPrChange>
                </w:rPr>
                <w:t>3</w:t>
              </w:r>
            </w:ins>
          </w:p>
        </w:tc>
      </w:tr>
      <w:tr w:rsidR="00A635F4" w:rsidRPr="00CB4E10" w14:paraId="5A10DD83" w14:textId="77777777" w:rsidTr="0083280B">
        <w:tblPrEx>
          <w:tblLook w:val="04A0" w:firstRow="1" w:lastRow="0" w:firstColumn="1" w:lastColumn="0" w:noHBand="0" w:noVBand="1"/>
        </w:tblPrEx>
        <w:trPr>
          <w:jc w:val="center"/>
          <w:ins w:id="636" w:author="Beat Heggli" w:date="2022-08-08T10:07:00Z"/>
        </w:trPr>
        <w:tc>
          <w:tcPr>
            <w:tcW w:w="2880" w:type="dxa"/>
            <w:tcBorders>
              <w:top w:val="dotted" w:sz="4" w:space="0" w:color="auto"/>
              <w:left w:val="nil"/>
              <w:bottom w:val="dotted" w:sz="4" w:space="0" w:color="auto"/>
              <w:right w:val="nil"/>
            </w:tcBorders>
            <w:shd w:val="clear" w:color="auto" w:fill="FFFFFF"/>
          </w:tcPr>
          <w:p w14:paraId="03BD5D57" w14:textId="3601E22E" w:rsidR="00A635F4" w:rsidRPr="00CB4E10" w:rsidRDefault="00A635F4" w:rsidP="00CB4E10">
            <w:pPr>
              <w:pStyle w:val="MsgTableBody"/>
              <w:rPr>
                <w:ins w:id="637" w:author="Beat Heggli" w:date="2022-08-08T10:07:00Z"/>
                <w:rPrChange w:id="638" w:author="Frank Oemig" w:date="2022-08-29T21:41:00Z">
                  <w:rPr>
                    <w:ins w:id="639" w:author="Beat Heggli" w:date="2022-08-08T10:07:00Z"/>
                    <w:b/>
                    <w:bCs/>
                    <w:noProof/>
                    <w:color w:val="FF0000"/>
                  </w:rPr>
                </w:rPrChange>
              </w:rPr>
            </w:pPr>
            <w:ins w:id="640" w:author="Beat Heggli" w:date="2022-08-08T10:07:00Z">
              <w:r w:rsidRPr="00CB4E10">
                <w:rPr>
                  <w:rPrChange w:id="641" w:author="Frank Oemig" w:date="2022-08-29T21:41:00Z">
                    <w:rPr>
                      <w:b/>
                      <w:bCs/>
                      <w:noProof/>
                      <w:color w:val="FF0000"/>
                    </w:rPr>
                  </w:rPrChange>
                </w:rPr>
                <w:t>[</w:t>
              </w:r>
            </w:ins>
            <w:ins w:id="642" w:author="Frank Oemig" w:date="2022-08-29T21:40:00Z">
              <w:r w:rsidR="00E92E0E" w:rsidRPr="00CB4E10">
                <w:rPr>
                  <w:rPrChange w:id="643" w:author="Frank Oemig" w:date="2022-08-29T21:41:00Z">
                    <w:rPr>
                      <w:b/>
                      <w:bCs/>
                      <w:noProof/>
                      <w:color w:val="FF0000"/>
                    </w:rPr>
                  </w:rPrChange>
                </w:rPr>
                <w:t xml:space="preserve"> </w:t>
              </w:r>
            </w:ins>
            <w:ins w:id="644" w:author="Beat Heggli" w:date="2022-08-08T10:07:00Z">
              <w:r w:rsidRPr="00CB4E10">
                <w:rPr>
                  <w:rPrChange w:id="645" w:author="Frank Oemig" w:date="2022-08-29T21:41:00Z">
                    <w:rPr>
                      <w:b/>
                      <w:bCs/>
                      <w:noProof/>
                      <w:color w:val="FF0000"/>
                    </w:rPr>
                  </w:rPrChange>
                </w:rPr>
                <w:t>{ GSC }</w:t>
              </w:r>
            </w:ins>
            <w:ins w:id="646" w:author="Frank Oemig" w:date="2022-08-29T21:40:00Z">
              <w:r w:rsidR="00E92E0E" w:rsidRPr="00CB4E10">
                <w:rPr>
                  <w:rPrChange w:id="647" w:author="Frank Oemig" w:date="2022-08-29T21:41:00Z">
                    <w:rPr>
                      <w:b/>
                      <w:bCs/>
                      <w:noProof/>
                      <w:color w:val="FF0000"/>
                    </w:rPr>
                  </w:rPrChange>
                </w:rPr>
                <w:t xml:space="preserve"> </w:t>
              </w:r>
            </w:ins>
            <w:ins w:id="648" w:author="Beat Heggli" w:date="2022-08-08T10:07:00Z">
              <w:r w:rsidRPr="00CB4E10">
                <w:rPr>
                  <w:rPrChange w:id="649" w:author="Frank Oemig" w:date="2022-08-29T21:41:00Z">
                    <w:rPr>
                      <w:b/>
                      <w:bCs/>
                      <w:noProof/>
                      <w:color w:val="FF0000"/>
                    </w:rPr>
                  </w:rPrChange>
                </w:rPr>
                <w:t>]</w:t>
              </w:r>
              <w:del w:id="650" w:author="Frank Oemig" w:date="2022-08-29T21:40:00Z">
                <w:r w:rsidRPr="00CB4E10" w:rsidDel="00E92E0E">
                  <w:rPr>
                    <w:rPrChange w:id="651" w:author="Frank Oemig" w:date="2022-08-29T21:41:00Z">
                      <w:rPr>
                        <w:b/>
                        <w:bCs/>
                        <w:noProof/>
                        <w:color w:val="FF0000"/>
                      </w:rPr>
                    </w:rPrChange>
                  </w:rPr>
                  <w:delText xml:space="preserve"> </w:delText>
                </w:r>
              </w:del>
            </w:ins>
          </w:p>
        </w:tc>
        <w:tc>
          <w:tcPr>
            <w:tcW w:w="4320" w:type="dxa"/>
            <w:tcBorders>
              <w:top w:val="dotted" w:sz="4" w:space="0" w:color="auto"/>
              <w:left w:val="nil"/>
              <w:bottom w:val="dotted" w:sz="4" w:space="0" w:color="auto"/>
              <w:right w:val="nil"/>
            </w:tcBorders>
            <w:shd w:val="clear" w:color="auto" w:fill="FFFFFF"/>
          </w:tcPr>
          <w:p w14:paraId="12B27899" w14:textId="010A93BE" w:rsidR="00A635F4" w:rsidRPr="00CB4E10" w:rsidRDefault="00A635F4" w:rsidP="00CB4E10">
            <w:pPr>
              <w:pStyle w:val="MsgTableBody"/>
              <w:rPr>
                <w:ins w:id="652" w:author="Beat Heggli" w:date="2022-08-08T10:07:00Z"/>
                <w:rPrChange w:id="653" w:author="Frank Oemig" w:date="2022-08-29T21:41:00Z">
                  <w:rPr>
                    <w:ins w:id="654" w:author="Beat Heggli" w:date="2022-08-08T10:07:00Z"/>
                    <w:b/>
                    <w:bCs/>
                    <w:noProof/>
                    <w:color w:val="FF0000"/>
                  </w:rPr>
                </w:rPrChange>
              </w:rPr>
            </w:pPr>
            <w:ins w:id="655" w:author="Beat Heggli" w:date="2022-08-08T10:07:00Z">
              <w:del w:id="656" w:author="Craig Newman" w:date="2023-07-03T07:13:00Z">
                <w:r w:rsidRPr="00CB4E10" w:rsidDel="00BC70D5">
                  <w:rPr>
                    <w:rPrChange w:id="657" w:author="Frank Oemig" w:date="2022-08-29T21:41:00Z">
                      <w:rPr>
                        <w:b/>
                        <w:bCs/>
                        <w:noProof/>
                        <w:color w:val="FF0000"/>
                      </w:rPr>
                    </w:rPrChange>
                  </w:rPr>
                  <w:delText>Sex for Clinical Use</w:delText>
                </w:r>
              </w:del>
            </w:ins>
            <w:ins w:id="658" w:author="Craig Newman" w:date="2023-07-03T07:13:00Z">
              <w:r w:rsidR="00BC70D5">
                <w:t xml:space="preserve">Sex Parameter for </w:t>
              </w:r>
              <w:r w:rsidR="00BC70D5">
                <w:lastRenderedPageBreak/>
                <w:t>Clinical Use</w:t>
              </w:r>
            </w:ins>
          </w:p>
        </w:tc>
        <w:tc>
          <w:tcPr>
            <w:tcW w:w="864" w:type="dxa"/>
            <w:tcBorders>
              <w:top w:val="dotted" w:sz="4" w:space="0" w:color="auto"/>
              <w:left w:val="nil"/>
              <w:bottom w:val="dotted" w:sz="4" w:space="0" w:color="auto"/>
              <w:right w:val="nil"/>
            </w:tcBorders>
            <w:shd w:val="clear" w:color="auto" w:fill="FFFFFF"/>
          </w:tcPr>
          <w:p w14:paraId="63C93C94" w14:textId="77777777" w:rsidR="00A635F4" w:rsidRPr="00CB4E10" w:rsidRDefault="00A635F4">
            <w:pPr>
              <w:pStyle w:val="MsgTableBody"/>
              <w:rPr>
                <w:ins w:id="659" w:author="Beat Heggli" w:date="2022-08-08T10:07:00Z"/>
                <w:rPrChange w:id="660" w:author="Frank Oemig" w:date="2022-08-29T21:41:00Z">
                  <w:rPr>
                    <w:ins w:id="661" w:author="Beat Heggli" w:date="2022-08-08T10:07:00Z"/>
                    <w:b/>
                    <w:bCs/>
                    <w:noProof/>
                    <w:color w:val="FF0000"/>
                  </w:rPr>
                </w:rPrChange>
              </w:rPr>
              <w:pPrChange w:id="662"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3A25E00B" w14:textId="77777777" w:rsidR="00A635F4" w:rsidRPr="00CB4E10" w:rsidRDefault="00A635F4">
            <w:pPr>
              <w:pStyle w:val="MsgTableBody"/>
              <w:rPr>
                <w:ins w:id="663" w:author="Beat Heggli" w:date="2022-08-08T10:07:00Z"/>
                <w:rPrChange w:id="664" w:author="Frank Oemig" w:date="2022-08-29T21:41:00Z">
                  <w:rPr>
                    <w:ins w:id="665" w:author="Beat Heggli" w:date="2022-08-08T10:07:00Z"/>
                    <w:b/>
                    <w:bCs/>
                    <w:noProof/>
                    <w:color w:val="FF0000"/>
                  </w:rPr>
                </w:rPrChange>
              </w:rPr>
              <w:pPrChange w:id="666" w:author="Frank Oemig" w:date="2022-08-29T21:41:00Z">
                <w:pPr>
                  <w:pStyle w:val="MsgTableBody"/>
                  <w:jc w:val="center"/>
                </w:pPr>
              </w:pPrChange>
            </w:pPr>
            <w:ins w:id="667" w:author="Beat Heggli" w:date="2022-08-08T10:07:00Z">
              <w:r w:rsidRPr="00CB4E10">
                <w:rPr>
                  <w:rPrChange w:id="668" w:author="Frank Oemig" w:date="2022-08-29T21:41:00Z">
                    <w:rPr>
                      <w:b/>
                      <w:bCs/>
                      <w:noProof/>
                      <w:color w:val="FF0000"/>
                    </w:rPr>
                  </w:rPrChange>
                </w:rPr>
                <w:t>3</w:t>
              </w:r>
            </w:ins>
          </w:p>
        </w:tc>
      </w:tr>
      <w:tr w:rsidR="00D96593" w:rsidRPr="009E61BC" w14:paraId="5F434D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042DD34"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02CE3C4"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2AA1C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E403E" w14:textId="77777777" w:rsidR="00D96593" w:rsidRPr="00890B0C" w:rsidRDefault="00D96593" w:rsidP="0083280B">
            <w:pPr>
              <w:pStyle w:val="MsgTableBody"/>
              <w:jc w:val="center"/>
              <w:rPr>
                <w:noProof/>
              </w:rPr>
            </w:pPr>
          </w:p>
        </w:tc>
      </w:tr>
      <w:tr w:rsidR="00D96593" w:rsidRPr="009E61BC" w14:paraId="45A1ABF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F8BD4A"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68829C91"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75BD5AF6"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7C578BF8" w14:textId="77777777" w:rsidR="00D96593" w:rsidRPr="00890B0C" w:rsidRDefault="00D96593" w:rsidP="0083280B">
            <w:pPr>
              <w:pStyle w:val="MsgTableBody"/>
              <w:jc w:val="center"/>
              <w:rPr>
                <w:noProof/>
              </w:rPr>
            </w:pPr>
            <w:r w:rsidRPr="00890B0C">
              <w:rPr>
                <w:noProof/>
              </w:rPr>
              <w:t>15</w:t>
            </w:r>
          </w:p>
        </w:tc>
      </w:tr>
      <w:tr w:rsidR="00D96593" w:rsidRPr="009E61BC" w14:paraId="1F03C05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65015B3" w14:textId="77777777" w:rsidR="00D96593" w:rsidRPr="00890B0C" w:rsidRDefault="00D96593"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5D597B" w14:textId="77777777" w:rsidR="00D96593" w:rsidRPr="00890B0C" w:rsidRDefault="00D96593"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7D3E9B4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7B33B" w14:textId="77777777" w:rsidR="00D96593" w:rsidRPr="00890B0C" w:rsidRDefault="00D96593" w:rsidP="0083280B">
            <w:pPr>
              <w:pStyle w:val="MsgTableBody"/>
              <w:jc w:val="center"/>
              <w:rPr>
                <w:noProof/>
              </w:rPr>
            </w:pPr>
          </w:p>
        </w:tc>
      </w:tr>
      <w:tr w:rsidR="00D96593" w:rsidRPr="009E61BC" w14:paraId="4E1F999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F79922" w14:textId="77777777" w:rsidR="00D96593" w:rsidRPr="00890B0C" w:rsidRDefault="00D96593" w:rsidP="0083280B">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4EBA9607" w14:textId="77777777" w:rsidR="00D96593" w:rsidRPr="00890B0C" w:rsidRDefault="00D96593"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671A5AF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A591" w14:textId="77777777" w:rsidR="00D96593" w:rsidRPr="00890B0C" w:rsidRDefault="00D96593" w:rsidP="0083280B">
            <w:pPr>
              <w:pStyle w:val="MsgTableBody"/>
              <w:jc w:val="center"/>
              <w:rPr>
                <w:noProof/>
              </w:rPr>
            </w:pPr>
            <w:r w:rsidRPr="00890B0C">
              <w:rPr>
                <w:noProof/>
              </w:rPr>
              <w:t>3</w:t>
            </w:r>
          </w:p>
        </w:tc>
      </w:tr>
      <w:tr w:rsidR="00D96593" w:rsidRPr="009E61BC" w14:paraId="6BFE62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54480B" w14:textId="77777777" w:rsidR="00D96593" w:rsidRPr="00890B0C" w:rsidRDefault="00D96593" w:rsidP="0083280B">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155C9016" w14:textId="77777777" w:rsidR="00D96593" w:rsidRPr="00890B0C" w:rsidRDefault="00D96593"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1057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6328E" w14:textId="77777777" w:rsidR="00D96593" w:rsidRPr="00890B0C" w:rsidRDefault="00D96593" w:rsidP="0083280B">
            <w:pPr>
              <w:pStyle w:val="MsgTableBody"/>
              <w:jc w:val="center"/>
              <w:rPr>
                <w:noProof/>
              </w:rPr>
            </w:pPr>
            <w:r w:rsidRPr="00890B0C">
              <w:rPr>
                <w:noProof/>
              </w:rPr>
              <w:t>3</w:t>
            </w:r>
          </w:p>
        </w:tc>
      </w:tr>
      <w:tr w:rsidR="00D96593" w:rsidRPr="009E61BC" w14:paraId="29E8B4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15BE71"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237A4ED"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BBF1AE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8AF44" w14:textId="77777777" w:rsidR="00D96593" w:rsidRPr="00890B0C" w:rsidRDefault="00D96593" w:rsidP="0083280B">
            <w:pPr>
              <w:pStyle w:val="MsgTableBody"/>
              <w:jc w:val="center"/>
              <w:rPr>
                <w:noProof/>
              </w:rPr>
            </w:pPr>
          </w:p>
        </w:tc>
      </w:tr>
      <w:tr w:rsidR="00D96593" w:rsidRPr="009E61BC" w14:paraId="0DEB135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F57A7FB"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0D432E2"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27B0D4C1"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45DEC2FC" w14:textId="77777777" w:rsidR="00D96593" w:rsidRPr="00890B0C" w:rsidRDefault="00D96593" w:rsidP="0083280B">
            <w:pPr>
              <w:pStyle w:val="MsgTableBody"/>
              <w:jc w:val="center"/>
              <w:rPr>
                <w:noProof/>
              </w:rPr>
            </w:pPr>
            <w:r w:rsidRPr="00890B0C">
              <w:rPr>
                <w:noProof/>
              </w:rPr>
              <w:t>15</w:t>
            </w:r>
          </w:p>
        </w:tc>
      </w:tr>
      <w:tr w:rsidR="00D96593" w:rsidRPr="009E61BC" w14:paraId="27EAF2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E51C9A0" w14:textId="77777777" w:rsidR="00D96593" w:rsidRPr="00890B0C" w:rsidRDefault="00D96593"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2B0AA81" w14:textId="77777777" w:rsidR="00D96593" w:rsidRPr="009807E9" w:rsidRDefault="00D96593"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7E8A1D9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CDC0" w14:textId="77777777" w:rsidR="00D96593" w:rsidRPr="00890B0C" w:rsidRDefault="00D96593" w:rsidP="0083280B">
            <w:pPr>
              <w:pStyle w:val="MsgTableBody"/>
              <w:jc w:val="center"/>
              <w:rPr>
                <w:noProof/>
              </w:rPr>
            </w:pPr>
          </w:p>
        </w:tc>
      </w:tr>
      <w:tr w:rsidR="00D96593" w:rsidRPr="009E61BC" w14:paraId="490C42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B66EC39" w14:textId="77777777" w:rsidR="00D96593" w:rsidRPr="00890B0C" w:rsidRDefault="00D96593"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368135FA" w14:textId="77777777" w:rsidR="00D96593" w:rsidRPr="00890B0C" w:rsidRDefault="00D96593"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600879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FA366" w14:textId="77777777" w:rsidR="00D96593" w:rsidRPr="00890B0C" w:rsidRDefault="00D96593" w:rsidP="0083280B">
            <w:pPr>
              <w:pStyle w:val="MsgTableBody"/>
              <w:jc w:val="center"/>
              <w:rPr>
                <w:noProof/>
              </w:rPr>
            </w:pPr>
            <w:r w:rsidRPr="00890B0C">
              <w:rPr>
                <w:noProof/>
              </w:rPr>
              <w:t>3</w:t>
            </w:r>
          </w:p>
        </w:tc>
      </w:tr>
      <w:tr w:rsidR="00D96593" w:rsidRPr="009E61BC" w14:paraId="5E812D7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5520BA" w14:textId="77777777" w:rsidR="00D96593" w:rsidRPr="00890B0C" w:rsidRDefault="00D96593" w:rsidP="0083280B">
            <w:pPr>
              <w:pStyle w:val="MsgTableBody"/>
              <w:rPr>
                <w:noProof/>
              </w:rPr>
            </w:pPr>
            <w:r w:rsidRPr="00890B0C">
              <w:rPr>
                <w:noProof/>
              </w:rPr>
              <w:t>[ {</w:t>
            </w:r>
            <w:r w:rsidRPr="00890B0C">
              <w:rPr>
                <w:rStyle w:val="FootnoteReference"/>
                <w:noProof/>
              </w:rPr>
              <w:footnoteReference w:id="1"/>
            </w:r>
          </w:p>
        </w:tc>
        <w:tc>
          <w:tcPr>
            <w:tcW w:w="4320" w:type="dxa"/>
            <w:tcBorders>
              <w:top w:val="dotted" w:sz="4" w:space="0" w:color="auto"/>
              <w:left w:val="nil"/>
              <w:bottom w:val="dotted" w:sz="4" w:space="0" w:color="auto"/>
              <w:right w:val="nil"/>
            </w:tcBorders>
            <w:shd w:val="clear" w:color="auto" w:fill="FFFFFF"/>
          </w:tcPr>
          <w:p w14:paraId="3AD57D3A"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B31E51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2DDCED" w14:textId="77777777" w:rsidR="00D96593" w:rsidRPr="00890B0C" w:rsidRDefault="00D96593" w:rsidP="0083280B">
            <w:pPr>
              <w:pStyle w:val="MsgTableBody"/>
              <w:jc w:val="center"/>
              <w:rPr>
                <w:noProof/>
              </w:rPr>
            </w:pPr>
          </w:p>
        </w:tc>
      </w:tr>
      <w:tr w:rsidR="00D96593" w:rsidRPr="009E61BC" w14:paraId="06AE57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B9FF0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26789BDC" w14:textId="77777777" w:rsidR="00D96593" w:rsidRPr="00890B0C" w:rsidRDefault="00D96593" w:rsidP="0083280B">
            <w:pPr>
              <w:pStyle w:val="MsgTableBody"/>
              <w:rPr>
                <w:noProof/>
              </w:rPr>
            </w:pPr>
            <w:r w:rsidRPr="00890B0C">
              <w:rPr>
                <w:noProof/>
              </w:rPr>
              <w:t>Common Order (across all FT1s)</w:t>
            </w:r>
          </w:p>
        </w:tc>
        <w:tc>
          <w:tcPr>
            <w:tcW w:w="864" w:type="dxa"/>
            <w:tcBorders>
              <w:top w:val="dotted" w:sz="4" w:space="0" w:color="auto"/>
              <w:left w:val="nil"/>
              <w:bottom w:val="dotted" w:sz="4" w:space="0" w:color="auto"/>
              <w:right w:val="nil"/>
            </w:tcBorders>
            <w:shd w:val="clear" w:color="auto" w:fill="FFFFFF"/>
          </w:tcPr>
          <w:p w14:paraId="7C00203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E18B6B" w14:textId="77777777" w:rsidR="00D96593" w:rsidRPr="00890B0C" w:rsidRDefault="00D96593" w:rsidP="0083280B">
            <w:pPr>
              <w:pStyle w:val="MsgTableBody"/>
              <w:jc w:val="center"/>
              <w:rPr>
                <w:noProof/>
              </w:rPr>
            </w:pPr>
            <w:r w:rsidRPr="00890B0C">
              <w:rPr>
                <w:noProof/>
              </w:rPr>
              <w:t>4</w:t>
            </w:r>
          </w:p>
        </w:tc>
      </w:tr>
      <w:tr w:rsidR="00D96593" w:rsidRPr="009E61BC" w14:paraId="678792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6BE5DC" w14:textId="77777777" w:rsidR="00D96593" w:rsidRPr="00890B0C" w:rsidRDefault="00D96593"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B5E0934"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93F965" w14:textId="77777777" w:rsidR="00D96593"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34193" w14:textId="77777777" w:rsidR="00D96593" w:rsidRPr="00890B0C" w:rsidRDefault="00D96593" w:rsidP="0083280B">
            <w:pPr>
              <w:pStyle w:val="MsgTableBody"/>
              <w:jc w:val="center"/>
              <w:rPr>
                <w:noProof/>
              </w:rPr>
            </w:pPr>
            <w:r>
              <w:rPr>
                <w:noProof/>
              </w:rPr>
              <w:t>4</w:t>
            </w:r>
          </w:p>
        </w:tc>
      </w:tr>
      <w:tr w:rsidR="00D96593" w:rsidRPr="009E61BC" w14:paraId="15C0EA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195EC8"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355F13B"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141E5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D4C33" w14:textId="77777777" w:rsidR="00D96593" w:rsidRPr="00890B0C" w:rsidRDefault="00D96593" w:rsidP="0083280B">
            <w:pPr>
              <w:pStyle w:val="MsgTableBody"/>
              <w:jc w:val="center"/>
              <w:rPr>
                <w:noProof/>
              </w:rPr>
            </w:pPr>
          </w:p>
        </w:tc>
      </w:tr>
      <w:tr w:rsidR="00D96593" w:rsidRPr="009E61BC" w14:paraId="1ABB21E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4EDAC9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4D02ECA7"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043DADA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C3B48" w14:textId="77777777" w:rsidR="00D96593" w:rsidRPr="00890B0C" w:rsidRDefault="00D96593" w:rsidP="0083280B">
            <w:pPr>
              <w:pStyle w:val="MsgTableBody"/>
              <w:jc w:val="center"/>
              <w:rPr>
                <w:noProof/>
              </w:rPr>
            </w:pPr>
            <w:r w:rsidRPr="00890B0C">
              <w:rPr>
                <w:noProof/>
              </w:rPr>
              <w:t>4</w:t>
            </w:r>
          </w:p>
        </w:tc>
      </w:tr>
      <w:tr w:rsidR="00D96593" w:rsidRPr="009E61BC" w14:paraId="6E4FD1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109893"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FBA0A54"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2B2A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AD450" w14:textId="77777777" w:rsidR="00D96593" w:rsidRPr="00890B0C" w:rsidRDefault="00D96593" w:rsidP="0083280B">
            <w:pPr>
              <w:pStyle w:val="MsgTableBody"/>
              <w:jc w:val="center"/>
              <w:rPr>
                <w:noProof/>
              </w:rPr>
            </w:pPr>
            <w:r w:rsidRPr="00890B0C">
              <w:rPr>
                <w:noProof/>
              </w:rPr>
              <w:t>4</w:t>
            </w:r>
          </w:p>
        </w:tc>
      </w:tr>
      <w:tr w:rsidR="00D96593" w:rsidRPr="009E61BC" w14:paraId="6FBE12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2371E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D4D905"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0196809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EF5F3" w14:textId="77777777" w:rsidR="00D96593" w:rsidRPr="00890B0C" w:rsidRDefault="00D96593" w:rsidP="0083280B">
            <w:pPr>
              <w:pStyle w:val="MsgTableBody"/>
              <w:jc w:val="center"/>
              <w:rPr>
                <w:noProof/>
              </w:rPr>
            </w:pPr>
          </w:p>
        </w:tc>
      </w:tr>
      <w:tr w:rsidR="00D96593" w:rsidRPr="009E61BC" w14:paraId="029449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D4649E"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24FDB5" w14:textId="77777777" w:rsidR="00D96593" w:rsidRPr="00890B0C" w:rsidRDefault="00D96593"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6A25C95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9FE79" w14:textId="77777777" w:rsidR="00D96593" w:rsidRPr="00890B0C" w:rsidRDefault="00D96593" w:rsidP="0083280B">
            <w:pPr>
              <w:pStyle w:val="MsgTableBody"/>
              <w:jc w:val="center"/>
              <w:rPr>
                <w:noProof/>
              </w:rPr>
            </w:pPr>
          </w:p>
        </w:tc>
      </w:tr>
      <w:tr w:rsidR="00D96593" w:rsidRPr="009E61BC" w14:paraId="52C7053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C3D43D"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2CB1F172"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1885F4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B2D56" w14:textId="77777777" w:rsidR="00D96593" w:rsidRPr="00890B0C" w:rsidRDefault="00D96593" w:rsidP="0083280B">
            <w:pPr>
              <w:pStyle w:val="MsgTableBody"/>
              <w:jc w:val="center"/>
              <w:rPr>
                <w:noProof/>
              </w:rPr>
            </w:pPr>
            <w:r w:rsidRPr="00890B0C">
              <w:rPr>
                <w:noProof/>
              </w:rPr>
              <w:t>4</w:t>
            </w:r>
          </w:p>
        </w:tc>
      </w:tr>
      <w:tr w:rsidR="00D96593" w:rsidRPr="009E61BC" w14:paraId="6948047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20326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63A52F6"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46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27ED2" w14:textId="77777777" w:rsidR="00D96593" w:rsidRPr="00890B0C" w:rsidRDefault="00D96593" w:rsidP="0083280B">
            <w:pPr>
              <w:pStyle w:val="MsgTableBody"/>
              <w:jc w:val="center"/>
              <w:rPr>
                <w:noProof/>
              </w:rPr>
            </w:pPr>
            <w:r>
              <w:rPr>
                <w:noProof/>
              </w:rPr>
              <w:t>4</w:t>
            </w:r>
          </w:p>
        </w:tc>
      </w:tr>
      <w:tr w:rsidR="00D96593" w:rsidRPr="009E61BC" w14:paraId="759825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E15D8C"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CE7C6F"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688671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8DDF6" w14:textId="77777777" w:rsidR="00D96593" w:rsidRPr="00890B0C" w:rsidRDefault="00D96593" w:rsidP="0083280B">
            <w:pPr>
              <w:pStyle w:val="MsgTableBody"/>
              <w:jc w:val="center"/>
              <w:rPr>
                <w:noProof/>
              </w:rPr>
            </w:pPr>
            <w:r w:rsidRPr="00890B0C">
              <w:rPr>
                <w:noProof/>
              </w:rPr>
              <w:t>2</w:t>
            </w:r>
          </w:p>
        </w:tc>
      </w:tr>
      <w:tr w:rsidR="00D96593" w:rsidRPr="009E61BC" w14:paraId="22B6E6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D3035F"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23539A5" w14:textId="77777777" w:rsidR="00D96593" w:rsidRPr="00890B0C" w:rsidRDefault="00D96593"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4EF1122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2709D" w14:textId="77777777" w:rsidR="00D96593" w:rsidRPr="00890B0C" w:rsidRDefault="00D96593" w:rsidP="0083280B">
            <w:pPr>
              <w:pStyle w:val="MsgTableBody"/>
              <w:jc w:val="center"/>
              <w:rPr>
                <w:noProof/>
              </w:rPr>
            </w:pPr>
          </w:p>
        </w:tc>
      </w:tr>
      <w:tr w:rsidR="00D96593" w:rsidRPr="009E61BC" w14:paraId="482FAD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DB9FBFC"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04E26A" w14:textId="77777777" w:rsidR="00D96593" w:rsidRPr="00890B0C" w:rsidRDefault="00D96593"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2D6EDD9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38B976" w14:textId="77777777" w:rsidR="00D96593" w:rsidRPr="00890B0C" w:rsidRDefault="00D96593" w:rsidP="0083280B">
            <w:pPr>
              <w:pStyle w:val="MsgTableBody"/>
              <w:jc w:val="center"/>
              <w:rPr>
                <w:noProof/>
              </w:rPr>
            </w:pPr>
          </w:p>
        </w:tc>
      </w:tr>
      <w:tr w:rsidR="00D96593" w:rsidRPr="009E61BC" w14:paraId="269DBF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125701"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22A0B727"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A9F1B5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815EC" w14:textId="77777777" w:rsidR="00D96593" w:rsidRPr="00890B0C" w:rsidRDefault="00D96593" w:rsidP="0083280B">
            <w:pPr>
              <w:pStyle w:val="MsgTableBody"/>
              <w:jc w:val="center"/>
              <w:rPr>
                <w:noProof/>
              </w:rPr>
            </w:pPr>
            <w:r w:rsidRPr="00890B0C">
              <w:rPr>
                <w:noProof/>
              </w:rPr>
              <w:t>7</w:t>
            </w:r>
          </w:p>
        </w:tc>
      </w:tr>
      <w:tr w:rsidR="00D96593" w:rsidRPr="009E61BC" w14:paraId="786F12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BEBCC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C5D5040"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DC69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8E8FE" w14:textId="77777777" w:rsidR="00D96593" w:rsidRPr="00890B0C" w:rsidRDefault="00D96593" w:rsidP="0083280B">
            <w:pPr>
              <w:pStyle w:val="MsgTableBody"/>
              <w:jc w:val="center"/>
              <w:rPr>
                <w:noProof/>
              </w:rPr>
            </w:pPr>
            <w:r>
              <w:rPr>
                <w:noProof/>
              </w:rPr>
              <w:t>4</w:t>
            </w:r>
          </w:p>
        </w:tc>
      </w:tr>
      <w:tr w:rsidR="00D96593" w:rsidRPr="009E61BC" w14:paraId="3AD766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0CA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2CC6858"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56CBE96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C63B22" w14:textId="77777777" w:rsidR="00D96593" w:rsidRPr="00890B0C" w:rsidRDefault="00D96593" w:rsidP="0083280B">
            <w:pPr>
              <w:pStyle w:val="MsgTableBody"/>
              <w:jc w:val="center"/>
              <w:rPr>
                <w:noProof/>
              </w:rPr>
            </w:pPr>
            <w:r w:rsidRPr="00890B0C">
              <w:rPr>
                <w:noProof/>
              </w:rPr>
              <w:t>2</w:t>
            </w:r>
          </w:p>
        </w:tc>
      </w:tr>
      <w:tr w:rsidR="00D96593" w:rsidRPr="009E61BC" w14:paraId="25BDDE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95BC8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F6DE2EE" w14:textId="77777777" w:rsidR="00D96593" w:rsidRPr="00890B0C" w:rsidRDefault="00D96593"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25A7895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E5DC" w14:textId="77777777" w:rsidR="00D96593" w:rsidRPr="00890B0C" w:rsidRDefault="00D96593" w:rsidP="0083280B">
            <w:pPr>
              <w:pStyle w:val="MsgTableBody"/>
              <w:jc w:val="center"/>
              <w:rPr>
                <w:noProof/>
              </w:rPr>
            </w:pPr>
          </w:p>
        </w:tc>
      </w:tr>
      <w:tr w:rsidR="00D96593" w:rsidRPr="009E61BC" w14:paraId="0F0CB1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1EC255"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711F73E"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746E07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EF0E8" w14:textId="77777777" w:rsidR="00D96593" w:rsidRPr="00890B0C" w:rsidRDefault="00D96593" w:rsidP="0083280B">
            <w:pPr>
              <w:pStyle w:val="MsgTableBody"/>
              <w:jc w:val="center"/>
              <w:rPr>
                <w:noProof/>
              </w:rPr>
            </w:pPr>
          </w:p>
        </w:tc>
      </w:tr>
      <w:tr w:rsidR="00D96593" w:rsidRPr="009E61BC" w14:paraId="3736465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FF5E76"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3D7DA18" w14:textId="77777777" w:rsidR="00D96593" w:rsidRPr="00890B0C" w:rsidRDefault="00D96593"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AD67CB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A986C" w14:textId="77777777" w:rsidR="00D96593" w:rsidRPr="00890B0C" w:rsidRDefault="00D96593" w:rsidP="0083280B">
            <w:pPr>
              <w:pStyle w:val="MsgTableBody"/>
              <w:jc w:val="center"/>
              <w:rPr>
                <w:noProof/>
              </w:rPr>
            </w:pPr>
          </w:p>
        </w:tc>
      </w:tr>
      <w:tr w:rsidR="00D96593" w:rsidRPr="009E61BC" w14:paraId="2C40730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47E86" w14:textId="77777777" w:rsidR="00D96593" w:rsidRPr="00890B0C" w:rsidRDefault="00D96593"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0E6A023" w14:textId="77777777" w:rsidR="00D96593" w:rsidRPr="00890B0C" w:rsidRDefault="00D96593"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3A9A47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8F80A" w14:textId="77777777" w:rsidR="00D96593" w:rsidRPr="00890B0C" w:rsidRDefault="00D96593" w:rsidP="0083280B">
            <w:pPr>
              <w:pStyle w:val="MsgTableBody"/>
              <w:jc w:val="center"/>
              <w:rPr>
                <w:noProof/>
              </w:rPr>
            </w:pPr>
            <w:r w:rsidRPr="00890B0C">
              <w:rPr>
                <w:noProof/>
              </w:rPr>
              <w:t>6</w:t>
            </w:r>
          </w:p>
        </w:tc>
      </w:tr>
      <w:tr w:rsidR="00D96593" w:rsidRPr="009E61BC" w14:paraId="71FB5B0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8A5DEA" w14:textId="77777777" w:rsidR="00D96593" w:rsidRPr="00890B0C" w:rsidRDefault="00D96593" w:rsidP="0083280B">
            <w:pPr>
              <w:pStyle w:val="MsgTableBody"/>
              <w:rPr>
                <w:noProof/>
              </w:rPr>
            </w:pPr>
            <w:r>
              <w:rPr>
                <w:noProof/>
              </w:rPr>
              <w:t xml:space="preserve">  </w:t>
            </w:r>
            <w:r w:rsidRPr="00890B0C">
              <w:rPr>
                <w:noProof/>
              </w:rPr>
              <w:t xml:space="preserve">{ </w:t>
            </w:r>
            <w:r>
              <w:rPr>
                <w:noProof/>
              </w:rPr>
              <w:t>[ PRT</w:t>
            </w:r>
            <w:r w:rsidRPr="00890B0C">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41A995"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4138F3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6A4C3A" w14:textId="77777777" w:rsidR="00D96593" w:rsidRPr="00890B0C" w:rsidRDefault="00D96593" w:rsidP="0083280B">
            <w:pPr>
              <w:pStyle w:val="MsgTableBody"/>
              <w:jc w:val="center"/>
              <w:rPr>
                <w:noProof/>
              </w:rPr>
            </w:pPr>
          </w:p>
        </w:tc>
      </w:tr>
      <w:tr w:rsidR="00D96593" w:rsidRPr="009E61BC" w14:paraId="4EC325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E13061" w14:textId="77777777" w:rsidR="00D96593" w:rsidRDefault="00D96593" w:rsidP="0083280B">
            <w:pPr>
              <w:pStyle w:val="MsgTableBody"/>
              <w:rPr>
                <w:noProof/>
              </w:rPr>
            </w:pPr>
            <w:r>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409E2AA"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A495D0A"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5B8314D5" w14:textId="77777777" w:rsidR="00D96593" w:rsidRDefault="00D96593" w:rsidP="0083280B">
            <w:pPr>
              <w:pStyle w:val="MsgTableBody"/>
              <w:jc w:val="center"/>
              <w:rPr>
                <w:noProof/>
              </w:rPr>
            </w:pPr>
          </w:p>
        </w:tc>
      </w:tr>
      <w:tr w:rsidR="00D96593" w:rsidRPr="009E61BC" w14:paraId="7BC019F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75AAC7" w14:textId="14CCFEFD" w:rsidR="00D96593" w:rsidRPr="00890B0C" w:rsidRDefault="00D96593" w:rsidP="0083280B">
            <w:pPr>
              <w:pStyle w:val="MsgTableBody"/>
              <w:rPr>
                <w:noProof/>
              </w:rPr>
            </w:pPr>
            <w:r w:rsidRPr="00890B0C">
              <w:rPr>
                <w:noProof/>
              </w:rPr>
              <w:t xml:space="preserve">  </w:t>
            </w:r>
            <w:r>
              <w:rPr>
                <w:noProof/>
              </w:rPr>
              <w:t xml:space="preserve">{ [ </w:t>
            </w:r>
            <w:r w:rsidRPr="00890B0C">
              <w:rPr>
                <w:noProof/>
              </w:rPr>
              <w:t xml:space="preserve">NTE </w:t>
            </w:r>
            <w:r>
              <w:rPr>
                <w:noProof/>
              </w:rPr>
              <w:t>] }</w:t>
            </w:r>
          </w:p>
        </w:tc>
        <w:tc>
          <w:tcPr>
            <w:tcW w:w="4320" w:type="dxa"/>
            <w:tcBorders>
              <w:top w:val="dotted" w:sz="4" w:space="0" w:color="auto"/>
              <w:left w:val="nil"/>
              <w:bottom w:val="dotted" w:sz="4" w:space="0" w:color="auto"/>
              <w:right w:val="nil"/>
            </w:tcBorders>
            <w:shd w:val="clear" w:color="auto" w:fill="FFFFFF"/>
          </w:tcPr>
          <w:p w14:paraId="50256B0F" w14:textId="77777777" w:rsidR="00D96593" w:rsidRPr="00890B0C" w:rsidRDefault="00D96593" w:rsidP="0083280B">
            <w:pPr>
              <w:pStyle w:val="MsgTableBody"/>
              <w:rPr>
                <w:noProof/>
              </w:rPr>
            </w:pPr>
            <w:r w:rsidRPr="00890B0C">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4689055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E2A0E" w14:textId="77777777" w:rsidR="00D96593" w:rsidRPr="00890B0C" w:rsidRDefault="00D96593" w:rsidP="0083280B">
            <w:pPr>
              <w:pStyle w:val="MsgTableBody"/>
              <w:jc w:val="center"/>
              <w:rPr>
                <w:noProof/>
              </w:rPr>
            </w:pPr>
            <w:r w:rsidRPr="00890B0C">
              <w:rPr>
                <w:noProof/>
              </w:rPr>
              <w:t>2</w:t>
            </w:r>
          </w:p>
        </w:tc>
      </w:tr>
      <w:tr w:rsidR="00D96593" w:rsidRPr="009E61BC" w14:paraId="72114A3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B06854" w14:textId="77777777" w:rsidR="00D96593" w:rsidRPr="00BD26EB" w:rsidRDefault="00D96593" w:rsidP="0083280B">
            <w:pPr>
              <w:pStyle w:val="MsgTableBody"/>
              <w:rPr>
                <w:noProof/>
              </w:rPr>
            </w:pPr>
            <w:r w:rsidRPr="00890B0C">
              <w:rPr>
                <w:noProof/>
              </w:rPr>
              <w:t xml:space="preserve">  </w:t>
            </w:r>
            <w:r w:rsidRPr="00BD26EB">
              <w:rPr>
                <w:noProof/>
              </w:rPr>
              <w:t xml:space="preserve">[ { </w:t>
            </w:r>
          </w:p>
        </w:tc>
        <w:tc>
          <w:tcPr>
            <w:tcW w:w="4320" w:type="dxa"/>
            <w:tcBorders>
              <w:top w:val="dotted" w:sz="4" w:space="0" w:color="auto"/>
              <w:left w:val="nil"/>
              <w:bottom w:val="dotted" w:sz="4" w:space="0" w:color="auto"/>
              <w:right w:val="nil"/>
            </w:tcBorders>
            <w:shd w:val="clear" w:color="auto" w:fill="FFFFFF"/>
          </w:tcPr>
          <w:p w14:paraId="719F2B77" w14:textId="77777777" w:rsidR="00D96593" w:rsidRPr="00890B0C" w:rsidRDefault="00D96593" w:rsidP="0083280B">
            <w:pPr>
              <w:pStyle w:val="MsgTableBody"/>
              <w:rPr>
                <w:noProof/>
              </w:rPr>
            </w:pPr>
            <w:r w:rsidRPr="00BD26EB">
              <w:rPr>
                <w:noProof/>
              </w:rPr>
              <w:t>--- FINANCIAL</w:t>
            </w:r>
            <w:r w:rsidRPr="00BD26EB">
              <w:rPr>
                <w:noProof/>
                <w:u w:val="single"/>
              </w:rPr>
              <w:t>_</w:t>
            </w:r>
            <w:r w:rsidRPr="00BD26EB">
              <w:rPr>
                <w:noProof/>
              </w:rPr>
              <w:t>PROCEDURE begin</w:t>
            </w:r>
          </w:p>
        </w:tc>
        <w:tc>
          <w:tcPr>
            <w:tcW w:w="864" w:type="dxa"/>
            <w:tcBorders>
              <w:top w:val="dotted" w:sz="4" w:space="0" w:color="auto"/>
              <w:left w:val="nil"/>
              <w:bottom w:val="dotted" w:sz="4" w:space="0" w:color="auto"/>
              <w:right w:val="nil"/>
            </w:tcBorders>
            <w:shd w:val="clear" w:color="auto" w:fill="FFFFFF"/>
          </w:tcPr>
          <w:p w14:paraId="025362F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08D647" w14:textId="77777777" w:rsidR="00D96593" w:rsidRPr="00890B0C" w:rsidRDefault="00D96593" w:rsidP="0083280B">
            <w:pPr>
              <w:pStyle w:val="MsgTableBody"/>
              <w:jc w:val="center"/>
              <w:rPr>
                <w:noProof/>
              </w:rPr>
            </w:pPr>
          </w:p>
        </w:tc>
      </w:tr>
      <w:tr w:rsidR="00D96593" w:rsidRPr="009E61BC" w14:paraId="61FE5F0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5A254F" w14:textId="77777777" w:rsidR="00D96593" w:rsidRPr="00890B0C" w:rsidRDefault="00D96593"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49561A0C" w14:textId="77777777" w:rsidR="00D96593" w:rsidRPr="00890B0C" w:rsidRDefault="00D96593"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073209B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C6729" w14:textId="77777777" w:rsidR="00D96593" w:rsidRPr="00890B0C" w:rsidRDefault="00D96593" w:rsidP="0083280B">
            <w:pPr>
              <w:pStyle w:val="MsgTableBody"/>
              <w:jc w:val="center"/>
              <w:rPr>
                <w:noProof/>
              </w:rPr>
            </w:pPr>
            <w:r w:rsidRPr="00890B0C">
              <w:rPr>
                <w:noProof/>
              </w:rPr>
              <w:t>6</w:t>
            </w:r>
          </w:p>
        </w:tc>
      </w:tr>
      <w:tr w:rsidR="00D96593" w:rsidRPr="009E61BC" w14:paraId="70BF5C3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90157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094371F"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1135F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40B727" w14:textId="77777777" w:rsidR="00D96593" w:rsidRPr="00890B0C" w:rsidRDefault="00D96593" w:rsidP="0083280B">
            <w:pPr>
              <w:pStyle w:val="MsgTableBody"/>
              <w:jc w:val="center"/>
              <w:rPr>
                <w:noProof/>
              </w:rPr>
            </w:pPr>
          </w:p>
        </w:tc>
      </w:tr>
      <w:tr w:rsidR="00D96593" w:rsidRPr="009E61BC" w14:paraId="60A130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84165FF" w14:textId="77777777" w:rsidR="00D96593" w:rsidRPr="00890B0C" w:rsidRDefault="00D96593"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FF2D481"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1CF5638"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2A2B77D7" w14:textId="77777777" w:rsidR="00D96593" w:rsidRPr="00890B0C" w:rsidRDefault="00D96593" w:rsidP="0083280B">
            <w:pPr>
              <w:pStyle w:val="MsgTableBody"/>
              <w:jc w:val="center"/>
              <w:rPr>
                <w:noProof/>
              </w:rPr>
            </w:pPr>
            <w:r w:rsidRPr="00890B0C">
              <w:rPr>
                <w:noProof/>
              </w:rPr>
              <w:t>15</w:t>
            </w:r>
          </w:p>
        </w:tc>
      </w:tr>
      <w:tr w:rsidR="00D96593" w:rsidRPr="009E61BC" w14:paraId="34B2AFC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2C4C31F" w14:textId="77777777" w:rsidR="00D96593" w:rsidRPr="00890B0C" w:rsidRDefault="00D96593" w:rsidP="0083280B">
            <w:pPr>
              <w:pStyle w:val="MsgTableBody"/>
              <w:rPr>
                <w:noProof/>
              </w:rPr>
            </w:pPr>
            <w:r w:rsidRPr="00890B0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717E34C1"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11BACEA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74805" w14:textId="77777777" w:rsidR="00D96593" w:rsidRPr="00890B0C" w:rsidRDefault="00D96593" w:rsidP="0083280B">
            <w:pPr>
              <w:pStyle w:val="MsgTableBody"/>
              <w:jc w:val="center"/>
              <w:rPr>
                <w:noProof/>
              </w:rPr>
            </w:pPr>
          </w:p>
        </w:tc>
      </w:tr>
      <w:tr w:rsidR="00D96593" w:rsidRPr="009E61BC" w14:paraId="1DCB06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0D1A9D"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FC2C5E8" w14:textId="77777777" w:rsidR="00D96593" w:rsidRPr="00890B0C" w:rsidRDefault="00D96593"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6E2F636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5EFBE" w14:textId="77777777" w:rsidR="00D96593" w:rsidRPr="00890B0C" w:rsidRDefault="00D96593" w:rsidP="0083280B">
            <w:pPr>
              <w:pStyle w:val="MsgTableBody"/>
              <w:jc w:val="center"/>
              <w:rPr>
                <w:noProof/>
              </w:rPr>
            </w:pPr>
          </w:p>
        </w:tc>
      </w:tr>
      <w:tr w:rsidR="00D96593" w:rsidRPr="009E61BC" w14:paraId="6617DB1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D25680"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04D31A8"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C76ECF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DD882" w14:textId="77777777" w:rsidR="00D96593" w:rsidRPr="00890B0C" w:rsidRDefault="00D96593" w:rsidP="0083280B">
            <w:pPr>
              <w:pStyle w:val="MsgTableBody"/>
              <w:jc w:val="center"/>
              <w:rPr>
                <w:noProof/>
              </w:rPr>
            </w:pPr>
          </w:p>
        </w:tc>
      </w:tr>
      <w:tr w:rsidR="00D96593" w:rsidRPr="009E61BC" w14:paraId="7141091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3C5EA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30875C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69B1AD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1E2A8" w14:textId="77777777" w:rsidR="00D96593" w:rsidRPr="00890B0C" w:rsidRDefault="00D96593" w:rsidP="0083280B">
            <w:pPr>
              <w:pStyle w:val="MsgTableBody"/>
              <w:jc w:val="center"/>
              <w:rPr>
                <w:noProof/>
              </w:rPr>
            </w:pPr>
          </w:p>
        </w:tc>
      </w:tr>
      <w:tr w:rsidR="00D96593" w:rsidRPr="009E61BC" w14:paraId="5E089E5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707A5AE"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2B6BDFB3"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6471A78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597AC" w14:textId="77777777" w:rsidR="00D96593" w:rsidRPr="00890B0C" w:rsidRDefault="00D96593" w:rsidP="0083280B">
            <w:pPr>
              <w:pStyle w:val="MsgTableBody"/>
              <w:jc w:val="center"/>
              <w:rPr>
                <w:noProof/>
              </w:rPr>
            </w:pPr>
          </w:p>
        </w:tc>
      </w:tr>
      <w:tr w:rsidR="00D96593" w:rsidRPr="009E61BC" w14:paraId="2AFED0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BAE5495"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9EF92B9" w14:textId="77777777" w:rsidR="00D96593" w:rsidRPr="00890B0C" w:rsidRDefault="00D96593"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36DC9EB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C0E430" w14:textId="77777777" w:rsidR="00D96593" w:rsidRPr="00890B0C" w:rsidRDefault="00D96593" w:rsidP="0083280B">
            <w:pPr>
              <w:pStyle w:val="MsgTableBody"/>
              <w:jc w:val="center"/>
              <w:rPr>
                <w:noProof/>
              </w:rPr>
            </w:pPr>
          </w:p>
        </w:tc>
      </w:tr>
      <w:tr w:rsidR="00D96593" w:rsidRPr="009E61BC" w14:paraId="53D89F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A0914D"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6F2DB9E" w14:textId="77777777" w:rsidR="00D96593" w:rsidRDefault="00D96593"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2DDFE9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CA1D2" w14:textId="77777777" w:rsidR="00D96593" w:rsidRPr="00890B0C" w:rsidRDefault="00D96593" w:rsidP="0083280B">
            <w:pPr>
              <w:pStyle w:val="MsgTableBody"/>
              <w:jc w:val="center"/>
              <w:rPr>
                <w:noProof/>
              </w:rPr>
            </w:pPr>
          </w:p>
        </w:tc>
      </w:tr>
      <w:tr w:rsidR="00D96593" w:rsidRPr="009E61BC" w14:paraId="4E46B1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736887" w14:textId="77777777" w:rsidR="00D96593" w:rsidRDefault="00D96593" w:rsidP="0083280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3E7DCCFF" w14:textId="77777777" w:rsidR="00D96593" w:rsidRDefault="00D96593"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7B2E373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82380" w14:textId="77777777" w:rsidR="00D96593" w:rsidRPr="00890B0C" w:rsidRDefault="00D96593" w:rsidP="0083280B">
            <w:pPr>
              <w:pStyle w:val="MsgTableBody"/>
              <w:jc w:val="center"/>
              <w:rPr>
                <w:noProof/>
              </w:rPr>
            </w:pPr>
          </w:p>
        </w:tc>
      </w:tr>
      <w:tr w:rsidR="00D96593" w:rsidRPr="009E61BC" w14:paraId="319B54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0516D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34A6BF5"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91C69C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2AD9D" w14:textId="77777777" w:rsidR="00D96593" w:rsidRPr="00890B0C" w:rsidRDefault="00D96593" w:rsidP="0083280B">
            <w:pPr>
              <w:pStyle w:val="MsgTableBody"/>
              <w:jc w:val="center"/>
              <w:rPr>
                <w:noProof/>
              </w:rPr>
            </w:pPr>
          </w:p>
        </w:tc>
      </w:tr>
      <w:tr w:rsidR="00D96593" w:rsidRPr="009E61BC" w14:paraId="1C3F4E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01AA44"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DEDCB0B"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569344C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7F58" w14:textId="77777777" w:rsidR="00D96593" w:rsidRPr="00890B0C" w:rsidRDefault="00D96593" w:rsidP="0083280B">
            <w:pPr>
              <w:pStyle w:val="MsgTableBody"/>
              <w:jc w:val="center"/>
              <w:rPr>
                <w:noProof/>
              </w:rPr>
            </w:pPr>
          </w:p>
        </w:tc>
      </w:tr>
      <w:tr w:rsidR="00D96593" w:rsidRPr="009E61BC" w14:paraId="356B1C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3A03994"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4CDCBF6" w14:textId="77777777" w:rsidR="00D96593" w:rsidRPr="00890B0C" w:rsidRDefault="00D96593"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16169D7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3DD3B" w14:textId="77777777" w:rsidR="00D96593" w:rsidRPr="00890B0C" w:rsidRDefault="00D96593" w:rsidP="0083280B">
            <w:pPr>
              <w:pStyle w:val="MsgTableBody"/>
              <w:jc w:val="center"/>
              <w:rPr>
                <w:noProof/>
              </w:rPr>
            </w:pPr>
          </w:p>
        </w:tc>
      </w:tr>
      <w:tr w:rsidR="00D96593" w:rsidRPr="009E61BC" w14:paraId="5C2E9D5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086EC"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FE50844"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307AEE3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0D7AA" w14:textId="77777777" w:rsidR="00D96593" w:rsidRPr="00890B0C" w:rsidRDefault="00D96593" w:rsidP="0083280B">
            <w:pPr>
              <w:pStyle w:val="MsgTableBody"/>
              <w:jc w:val="center"/>
              <w:rPr>
                <w:noProof/>
              </w:rPr>
            </w:pPr>
          </w:p>
        </w:tc>
      </w:tr>
      <w:tr w:rsidR="00D96593" w:rsidRPr="009E61BC" w14:paraId="5272A1A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35764A2"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BC53A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5E1D5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56F11" w14:textId="77777777" w:rsidR="00D96593" w:rsidRPr="00890B0C" w:rsidRDefault="00D96593" w:rsidP="0083280B">
            <w:pPr>
              <w:pStyle w:val="MsgTableBody"/>
              <w:jc w:val="center"/>
              <w:rPr>
                <w:noProof/>
              </w:rPr>
            </w:pPr>
          </w:p>
        </w:tc>
      </w:tr>
      <w:tr w:rsidR="00D96593" w:rsidRPr="009E61BC" w14:paraId="7986A2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2AFC87A"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CAAB720"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3C4039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E77BD7" w14:textId="77777777" w:rsidR="00D96593" w:rsidRPr="00890B0C" w:rsidRDefault="00D96593" w:rsidP="0083280B">
            <w:pPr>
              <w:pStyle w:val="MsgTableBody"/>
              <w:jc w:val="center"/>
              <w:rPr>
                <w:noProof/>
              </w:rPr>
            </w:pPr>
          </w:p>
        </w:tc>
      </w:tr>
      <w:tr w:rsidR="00D96593" w:rsidRPr="009E61BC" w14:paraId="0667C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D242972"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2F56D6CD" w14:textId="77777777" w:rsidR="00D96593" w:rsidRPr="00890B0C" w:rsidRDefault="00D96593"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317B4EE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E4131" w14:textId="77777777" w:rsidR="00D96593" w:rsidRPr="00890B0C" w:rsidRDefault="00D96593" w:rsidP="0083280B">
            <w:pPr>
              <w:pStyle w:val="MsgTableBody"/>
              <w:jc w:val="center"/>
              <w:rPr>
                <w:noProof/>
              </w:rPr>
            </w:pPr>
          </w:p>
        </w:tc>
      </w:tr>
      <w:tr w:rsidR="00D96593" w:rsidRPr="009E61BC" w14:paraId="5CAC9E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9A594F"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7611400" w14:textId="77777777" w:rsidR="00D96593" w:rsidRDefault="00D96593"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24917D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49D21" w14:textId="77777777" w:rsidR="00D96593" w:rsidRPr="00890B0C" w:rsidRDefault="00D96593" w:rsidP="0083280B">
            <w:pPr>
              <w:pStyle w:val="MsgTableBody"/>
              <w:jc w:val="center"/>
              <w:rPr>
                <w:noProof/>
              </w:rPr>
            </w:pPr>
          </w:p>
        </w:tc>
      </w:tr>
      <w:tr w:rsidR="00D96593" w:rsidRPr="009E61BC" w14:paraId="3FBEEF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46B893" w14:textId="77777777" w:rsidR="00D96593" w:rsidRPr="00D96593" w:rsidRDefault="00D96593" w:rsidP="0083280B">
            <w:pPr>
              <w:pStyle w:val="MsgTableBody"/>
              <w:rPr>
                <w:bCs/>
                <w:noProof/>
              </w:rPr>
            </w:pPr>
            <w:r w:rsidRPr="00D96593">
              <w:rPr>
                <w:bCs/>
                <w:noProof/>
              </w:rPr>
              <w:t xml:space="preserve">  [ {</w:t>
            </w:r>
            <w:r w:rsidRPr="00D96593">
              <w:rPr>
                <w:rStyle w:val="FootnoteReference"/>
                <w:bCs/>
                <w:noProof/>
              </w:rPr>
              <w:footnoteReference w:id="2"/>
            </w:r>
          </w:p>
        </w:tc>
        <w:tc>
          <w:tcPr>
            <w:tcW w:w="4320" w:type="dxa"/>
            <w:tcBorders>
              <w:top w:val="dotted" w:sz="4" w:space="0" w:color="auto"/>
              <w:left w:val="nil"/>
              <w:bottom w:val="dotted" w:sz="4" w:space="0" w:color="auto"/>
              <w:right w:val="nil"/>
            </w:tcBorders>
            <w:shd w:val="clear" w:color="auto" w:fill="FFFFFF"/>
          </w:tcPr>
          <w:p w14:paraId="6523DEB4" w14:textId="77777777" w:rsidR="00D96593" w:rsidRPr="00A97116" w:rsidRDefault="00D96593" w:rsidP="0083280B">
            <w:pPr>
              <w:pStyle w:val="MsgTableBody"/>
            </w:pPr>
            <w:r w:rsidRPr="00A97116">
              <w:t>--- FINANCIAL_COMMON_ORDER begin</w:t>
            </w:r>
          </w:p>
        </w:tc>
        <w:tc>
          <w:tcPr>
            <w:tcW w:w="864" w:type="dxa"/>
            <w:tcBorders>
              <w:top w:val="dotted" w:sz="4" w:space="0" w:color="auto"/>
              <w:left w:val="nil"/>
              <w:bottom w:val="dotted" w:sz="4" w:space="0" w:color="auto"/>
              <w:right w:val="nil"/>
            </w:tcBorders>
            <w:shd w:val="clear" w:color="auto" w:fill="FFFFFF"/>
          </w:tcPr>
          <w:p w14:paraId="2C239089" w14:textId="77777777" w:rsidR="00D96593" w:rsidRPr="00E604EC" w:rsidRDefault="00D96593"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B6C95E2" w14:textId="77777777" w:rsidR="00D96593" w:rsidRPr="00E604EC" w:rsidRDefault="00D96593" w:rsidP="0083280B">
            <w:pPr>
              <w:pStyle w:val="MsgTableBody"/>
              <w:jc w:val="center"/>
              <w:rPr>
                <w:b/>
                <w:noProof/>
              </w:rPr>
            </w:pPr>
          </w:p>
        </w:tc>
      </w:tr>
      <w:tr w:rsidR="00D96593" w:rsidRPr="009E61BC" w14:paraId="2BCD67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AEB20D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4956A8A0" w14:textId="77777777" w:rsidR="00D96593" w:rsidRPr="00890B0C" w:rsidRDefault="00D96593"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1C8FCC8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63F0B" w14:textId="77777777" w:rsidR="00D96593" w:rsidRPr="00890B0C" w:rsidRDefault="00D96593" w:rsidP="0083280B">
            <w:pPr>
              <w:pStyle w:val="MsgTableBody"/>
              <w:jc w:val="center"/>
              <w:rPr>
                <w:noProof/>
              </w:rPr>
            </w:pPr>
            <w:r w:rsidRPr="00890B0C">
              <w:rPr>
                <w:noProof/>
              </w:rPr>
              <w:t>4</w:t>
            </w:r>
          </w:p>
        </w:tc>
      </w:tr>
      <w:tr w:rsidR="00D96593" w:rsidRPr="009E61BC" w14:paraId="3DF3C3C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01F5A9" w14:textId="77777777" w:rsidR="00D96593" w:rsidRPr="00890B0C" w:rsidRDefault="00D96593" w:rsidP="0083280B">
            <w:pPr>
              <w:pStyle w:val="MsgTableBody"/>
              <w:rPr>
                <w:noProof/>
              </w:rPr>
            </w:pPr>
            <w:r>
              <w:rPr>
                <w:noProof/>
              </w:rPr>
              <w:t xml:space="preserve">      [ { PRT } ] </w:t>
            </w:r>
          </w:p>
        </w:tc>
        <w:tc>
          <w:tcPr>
            <w:tcW w:w="4320" w:type="dxa"/>
            <w:tcBorders>
              <w:top w:val="dotted" w:sz="4" w:space="0" w:color="auto"/>
              <w:left w:val="nil"/>
              <w:bottom w:val="dotted" w:sz="4" w:space="0" w:color="auto"/>
              <w:right w:val="nil"/>
            </w:tcBorders>
            <w:shd w:val="clear" w:color="auto" w:fill="FFFFFF"/>
          </w:tcPr>
          <w:p w14:paraId="2039F657"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C25F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8AA8D" w14:textId="77777777" w:rsidR="00D96593" w:rsidRPr="00890B0C" w:rsidRDefault="00D96593" w:rsidP="0083280B">
            <w:pPr>
              <w:pStyle w:val="MsgTableBody"/>
              <w:jc w:val="center"/>
              <w:rPr>
                <w:noProof/>
              </w:rPr>
            </w:pPr>
            <w:r>
              <w:rPr>
                <w:noProof/>
              </w:rPr>
              <w:t>4</w:t>
            </w:r>
          </w:p>
        </w:tc>
      </w:tr>
      <w:tr w:rsidR="00D96593" w:rsidRPr="009E61BC" w14:paraId="3BAD42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AB94D8"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7A0899"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34A89F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ECFF8" w14:textId="77777777" w:rsidR="00D96593" w:rsidRPr="00890B0C" w:rsidRDefault="00D96593" w:rsidP="0083280B">
            <w:pPr>
              <w:pStyle w:val="MsgTableBody"/>
              <w:jc w:val="center"/>
              <w:rPr>
                <w:noProof/>
              </w:rPr>
            </w:pPr>
          </w:p>
        </w:tc>
      </w:tr>
      <w:tr w:rsidR="00D96593" w:rsidRPr="009E61BC" w14:paraId="1D588D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D90CB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21C96ACD"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712F5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913C7" w14:textId="77777777" w:rsidR="00D96593" w:rsidRPr="00890B0C" w:rsidRDefault="00D96593" w:rsidP="0083280B">
            <w:pPr>
              <w:pStyle w:val="MsgTableBody"/>
              <w:jc w:val="center"/>
              <w:rPr>
                <w:noProof/>
              </w:rPr>
            </w:pPr>
            <w:r w:rsidRPr="00890B0C">
              <w:rPr>
                <w:noProof/>
              </w:rPr>
              <w:t>4</w:t>
            </w:r>
          </w:p>
        </w:tc>
      </w:tr>
      <w:tr w:rsidR="00D96593" w:rsidRPr="009E61BC" w14:paraId="4F29F8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87B7F"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116AB6D"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DBB4AD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2F691" w14:textId="77777777" w:rsidR="00D96593" w:rsidRPr="00890B0C" w:rsidRDefault="00D96593" w:rsidP="0083280B">
            <w:pPr>
              <w:pStyle w:val="MsgTableBody"/>
              <w:jc w:val="center"/>
              <w:rPr>
                <w:noProof/>
              </w:rPr>
            </w:pPr>
            <w:r w:rsidRPr="00890B0C">
              <w:rPr>
                <w:noProof/>
              </w:rPr>
              <w:t>4</w:t>
            </w:r>
          </w:p>
        </w:tc>
      </w:tr>
      <w:tr w:rsidR="00D96593" w:rsidRPr="009E61BC" w14:paraId="4D5E461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23F9CD"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32DA35" w14:textId="77777777" w:rsidR="00D96593" w:rsidRPr="00890B0C" w:rsidRDefault="00D96593" w:rsidP="0083280B">
            <w:pPr>
              <w:pStyle w:val="MsgTableBody"/>
              <w:rPr>
                <w:noProof/>
              </w:rPr>
            </w:pPr>
            <w:r w:rsidRPr="00890B0C">
              <w:rPr>
                <w:noProof/>
              </w:rPr>
              <w:t>--- FINANCIAL_TIMING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34E9E79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65883" w14:textId="77777777" w:rsidR="00D96593" w:rsidRPr="00890B0C" w:rsidRDefault="00D96593" w:rsidP="0083280B">
            <w:pPr>
              <w:pStyle w:val="MsgTableBody"/>
              <w:jc w:val="center"/>
              <w:rPr>
                <w:noProof/>
              </w:rPr>
            </w:pPr>
          </w:p>
        </w:tc>
      </w:tr>
      <w:tr w:rsidR="00D96593" w:rsidRPr="009E61BC" w14:paraId="23AC5B5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B402E0"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8DF2463"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383E21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D357" w14:textId="77777777" w:rsidR="00D96593" w:rsidRPr="00890B0C" w:rsidRDefault="00D96593" w:rsidP="0083280B">
            <w:pPr>
              <w:pStyle w:val="MsgTableBody"/>
              <w:jc w:val="center"/>
              <w:rPr>
                <w:noProof/>
              </w:rPr>
            </w:pPr>
          </w:p>
        </w:tc>
      </w:tr>
      <w:tr w:rsidR="00D96593" w:rsidRPr="009E61BC" w14:paraId="41FD74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37FA6F"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4C8F3D27"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2E29F0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408AC" w14:textId="77777777" w:rsidR="00D96593" w:rsidRPr="00890B0C" w:rsidRDefault="00D96593" w:rsidP="0083280B">
            <w:pPr>
              <w:pStyle w:val="MsgTableBody"/>
              <w:jc w:val="center"/>
              <w:rPr>
                <w:noProof/>
              </w:rPr>
            </w:pPr>
            <w:r w:rsidRPr="00890B0C">
              <w:rPr>
                <w:noProof/>
              </w:rPr>
              <w:t>4</w:t>
            </w:r>
          </w:p>
        </w:tc>
      </w:tr>
      <w:tr w:rsidR="00D96593" w:rsidRPr="009E61BC" w14:paraId="265898B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670C3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34CD621"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BF67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374F" w14:textId="77777777" w:rsidR="00D96593" w:rsidRPr="00890B0C" w:rsidRDefault="00D96593" w:rsidP="0083280B">
            <w:pPr>
              <w:pStyle w:val="MsgTableBody"/>
              <w:jc w:val="center"/>
              <w:rPr>
                <w:noProof/>
              </w:rPr>
            </w:pPr>
            <w:r>
              <w:rPr>
                <w:noProof/>
              </w:rPr>
              <w:t>4</w:t>
            </w:r>
          </w:p>
        </w:tc>
      </w:tr>
      <w:tr w:rsidR="00D96593" w:rsidRPr="009E61BC" w14:paraId="20F762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E81F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7044BAA"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AD7C26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9B6D2" w14:textId="77777777" w:rsidR="00D96593" w:rsidRPr="00890B0C" w:rsidRDefault="00D96593" w:rsidP="0083280B">
            <w:pPr>
              <w:pStyle w:val="MsgTableBody"/>
              <w:jc w:val="center"/>
              <w:rPr>
                <w:noProof/>
              </w:rPr>
            </w:pPr>
            <w:r w:rsidRPr="00890B0C">
              <w:rPr>
                <w:noProof/>
              </w:rPr>
              <w:t>2</w:t>
            </w:r>
          </w:p>
        </w:tc>
      </w:tr>
      <w:tr w:rsidR="00D96593" w:rsidRPr="009E61BC" w14:paraId="15E862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7ECBB7"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5A0420"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C5CEE8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7A601" w14:textId="77777777" w:rsidR="00D96593" w:rsidRPr="00890B0C" w:rsidRDefault="00D96593" w:rsidP="0083280B">
            <w:pPr>
              <w:pStyle w:val="MsgTableBody"/>
              <w:jc w:val="center"/>
              <w:rPr>
                <w:noProof/>
              </w:rPr>
            </w:pPr>
          </w:p>
        </w:tc>
      </w:tr>
      <w:tr w:rsidR="00D96593" w:rsidRPr="009E61BC" w14:paraId="70D8F0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F292EBE"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9F2EB6B"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73E2AC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C1C5C" w14:textId="77777777" w:rsidR="00D96593" w:rsidRPr="00890B0C" w:rsidRDefault="00D96593" w:rsidP="0083280B">
            <w:pPr>
              <w:pStyle w:val="MsgTableBody"/>
              <w:jc w:val="center"/>
              <w:rPr>
                <w:noProof/>
              </w:rPr>
            </w:pPr>
          </w:p>
        </w:tc>
      </w:tr>
      <w:tr w:rsidR="00D96593" w:rsidRPr="009E61BC" w14:paraId="6734690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84D61C"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C16BF85"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FBE38D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9877B1" w14:textId="77777777" w:rsidR="00D96593" w:rsidRPr="00890B0C" w:rsidRDefault="00D96593" w:rsidP="0083280B">
            <w:pPr>
              <w:pStyle w:val="MsgTableBody"/>
              <w:jc w:val="center"/>
              <w:rPr>
                <w:noProof/>
              </w:rPr>
            </w:pPr>
            <w:r w:rsidRPr="00890B0C">
              <w:rPr>
                <w:noProof/>
              </w:rPr>
              <w:t>7</w:t>
            </w:r>
          </w:p>
        </w:tc>
      </w:tr>
      <w:tr w:rsidR="00D96593" w:rsidRPr="009E61BC" w14:paraId="6E3C0CC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AD7C44"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A853748"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A6CBA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FA14F" w14:textId="77777777" w:rsidR="00D96593" w:rsidRPr="00890B0C" w:rsidRDefault="00D96593" w:rsidP="0083280B">
            <w:pPr>
              <w:pStyle w:val="MsgTableBody"/>
              <w:jc w:val="center"/>
              <w:rPr>
                <w:noProof/>
              </w:rPr>
            </w:pPr>
            <w:r>
              <w:rPr>
                <w:noProof/>
              </w:rPr>
              <w:t>4</w:t>
            </w:r>
          </w:p>
        </w:tc>
      </w:tr>
      <w:tr w:rsidR="00D96593" w:rsidRPr="009E61BC" w14:paraId="070B8FD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C3B153" w14:textId="77777777" w:rsidR="00D96593" w:rsidRPr="00A97116" w:rsidRDefault="00D96593" w:rsidP="0083280B">
            <w:pPr>
              <w:pStyle w:val="MsgTableBody"/>
            </w:pPr>
            <w:r w:rsidRPr="00A97116">
              <w:t xml:space="preserve">          [ { NTE } ]</w:t>
            </w:r>
          </w:p>
        </w:tc>
        <w:tc>
          <w:tcPr>
            <w:tcW w:w="4320" w:type="dxa"/>
            <w:tcBorders>
              <w:top w:val="dotted" w:sz="4" w:space="0" w:color="auto"/>
              <w:left w:val="nil"/>
              <w:bottom w:val="dotted" w:sz="4" w:space="0" w:color="auto"/>
              <w:right w:val="nil"/>
            </w:tcBorders>
            <w:shd w:val="clear" w:color="auto" w:fill="FFFFFF"/>
          </w:tcPr>
          <w:p w14:paraId="3E766E15"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6069E6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EC800" w14:textId="77777777" w:rsidR="00D96593" w:rsidRPr="00890B0C" w:rsidRDefault="00D96593" w:rsidP="0083280B">
            <w:pPr>
              <w:pStyle w:val="MsgTableBody"/>
              <w:jc w:val="center"/>
              <w:rPr>
                <w:noProof/>
              </w:rPr>
            </w:pPr>
            <w:r w:rsidRPr="00890B0C">
              <w:rPr>
                <w:noProof/>
              </w:rPr>
              <w:t>2</w:t>
            </w:r>
          </w:p>
        </w:tc>
      </w:tr>
      <w:tr w:rsidR="00D96593" w:rsidRPr="009E61BC" w14:paraId="1034CC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9A6E97"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C91933C"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77CA52B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4224E" w14:textId="77777777" w:rsidR="00D96593" w:rsidRPr="00890B0C" w:rsidRDefault="00D96593" w:rsidP="0083280B">
            <w:pPr>
              <w:pStyle w:val="MsgTableBody"/>
              <w:jc w:val="center"/>
              <w:rPr>
                <w:noProof/>
              </w:rPr>
            </w:pPr>
          </w:p>
        </w:tc>
      </w:tr>
      <w:tr w:rsidR="00D96593" w:rsidRPr="009E61BC" w14:paraId="5B3FA8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960CE3"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B7937C2"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COMMON</w:t>
            </w:r>
            <w:r>
              <w:rPr>
                <w:noProof/>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145CD86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6D9D5" w14:textId="77777777" w:rsidR="00D96593" w:rsidRPr="00890B0C" w:rsidRDefault="00D96593" w:rsidP="0083280B">
            <w:pPr>
              <w:pStyle w:val="MsgTableBody"/>
              <w:jc w:val="center"/>
              <w:rPr>
                <w:noProof/>
              </w:rPr>
            </w:pPr>
          </w:p>
        </w:tc>
      </w:tr>
      <w:tr w:rsidR="00D96593" w:rsidRPr="009E61BC" w14:paraId="7941BA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25AFD5" w14:textId="77777777" w:rsidR="00D96593" w:rsidRPr="00890B0C" w:rsidRDefault="00D96593"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4D75466" w14:textId="77777777" w:rsidR="00D96593" w:rsidRPr="00890B0C" w:rsidRDefault="00D96593" w:rsidP="0083280B">
            <w:pPr>
              <w:pStyle w:val="MsgTableBody"/>
              <w:rPr>
                <w:noProof/>
              </w:rPr>
            </w:pPr>
            <w:r w:rsidRPr="00890B0C">
              <w:rPr>
                <w:noProof/>
              </w:rPr>
              <w:t>--- FINANCIAL end</w:t>
            </w:r>
          </w:p>
        </w:tc>
        <w:tc>
          <w:tcPr>
            <w:tcW w:w="864" w:type="dxa"/>
            <w:tcBorders>
              <w:top w:val="dotted" w:sz="4" w:space="0" w:color="auto"/>
              <w:left w:val="nil"/>
              <w:bottom w:val="dotted" w:sz="4" w:space="0" w:color="auto"/>
              <w:right w:val="nil"/>
            </w:tcBorders>
            <w:shd w:val="clear" w:color="auto" w:fill="FFFFFF"/>
          </w:tcPr>
          <w:p w14:paraId="73CD949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CB106C" w14:textId="77777777" w:rsidR="00D96593" w:rsidRPr="00890B0C" w:rsidRDefault="00D96593" w:rsidP="0083280B">
            <w:pPr>
              <w:pStyle w:val="MsgTableBody"/>
              <w:jc w:val="center"/>
              <w:rPr>
                <w:noProof/>
              </w:rPr>
            </w:pPr>
          </w:p>
        </w:tc>
      </w:tr>
      <w:tr w:rsidR="00D96593" w:rsidRPr="009E61BC" w14:paraId="7C43DE2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9CB45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BBF408D" w14:textId="77777777" w:rsidR="00D96593" w:rsidRPr="00890B0C" w:rsidRDefault="00D96593"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331C3DF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2C170" w14:textId="77777777" w:rsidR="00D96593" w:rsidRPr="00890B0C" w:rsidRDefault="00D96593" w:rsidP="0083280B">
            <w:pPr>
              <w:pStyle w:val="MsgTableBody"/>
              <w:jc w:val="center"/>
              <w:rPr>
                <w:noProof/>
              </w:rPr>
            </w:pPr>
          </w:p>
        </w:tc>
      </w:tr>
      <w:tr w:rsidR="00D96593" w:rsidRPr="009E61BC" w14:paraId="4C2A9DE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AF1AD2" w14:textId="77777777" w:rsidR="00D96593" w:rsidRPr="00890B0C" w:rsidRDefault="00D96593" w:rsidP="0083280B">
            <w:pPr>
              <w:pStyle w:val="MsgTableBody"/>
              <w:rPr>
                <w:noProof/>
              </w:rPr>
            </w:pPr>
            <w: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2A4C63A" w14:textId="77777777" w:rsidR="00D96593" w:rsidRPr="00890B0C" w:rsidRDefault="00D96593" w:rsidP="0083280B">
            <w:pPr>
              <w:pStyle w:val="MsgTableBody"/>
              <w:rPr>
                <w:noProof/>
              </w:rPr>
            </w:pPr>
            <w:r w:rsidRPr="00890B0C">
              <w:rPr>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2655740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17CB9" w14:textId="77777777" w:rsidR="00D96593" w:rsidRPr="00890B0C" w:rsidRDefault="00D96593" w:rsidP="0083280B">
            <w:pPr>
              <w:pStyle w:val="MsgTableBody"/>
              <w:jc w:val="center"/>
              <w:rPr>
                <w:noProof/>
              </w:rPr>
            </w:pPr>
            <w:r w:rsidRPr="00890B0C">
              <w:rPr>
                <w:noProof/>
              </w:rPr>
              <w:t>6</w:t>
            </w:r>
          </w:p>
        </w:tc>
      </w:tr>
      <w:tr w:rsidR="00D96593" w:rsidRPr="009E61BC" w14:paraId="15C817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F942F9" w14:textId="77777777" w:rsidR="00D96593" w:rsidRPr="00890B0C" w:rsidDel="00C476DD" w:rsidRDefault="00D96593" w:rsidP="0083280B">
            <w:pPr>
              <w:pStyle w:val="MsgTableBody"/>
              <w:rPr>
                <w:noProof/>
              </w:rPr>
            </w:pPr>
            <w:r w:rsidRPr="00890B0C">
              <w:rPr>
                <w:noProof/>
              </w:rPr>
              <w:lastRenderedPageBreak/>
              <w:t>} ]</w:t>
            </w:r>
            <w:r w:rsidRPr="005B656B">
              <w:footnoteReference w:id="3"/>
            </w:r>
          </w:p>
        </w:tc>
        <w:tc>
          <w:tcPr>
            <w:tcW w:w="4320" w:type="dxa"/>
            <w:tcBorders>
              <w:top w:val="dotted" w:sz="4" w:space="0" w:color="auto"/>
              <w:left w:val="nil"/>
              <w:bottom w:val="dotted" w:sz="4" w:space="0" w:color="auto"/>
              <w:right w:val="nil"/>
            </w:tcBorders>
            <w:shd w:val="clear" w:color="auto" w:fill="FFFFFF"/>
          </w:tcPr>
          <w:p w14:paraId="0A8B14F0" w14:textId="77777777" w:rsidR="00D96593" w:rsidRPr="00890B0C" w:rsidRDefault="00D96593"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14AF03C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315CF6" w14:textId="77777777" w:rsidR="00D96593" w:rsidRPr="00890B0C" w:rsidRDefault="00D96593" w:rsidP="0083280B">
            <w:pPr>
              <w:pStyle w:val="MsgTableBody"/>
              <w:jc w:val="center"/>
              <w:rPr>
                <w:noProof/>
              </w:rPr>
            </w:pPr>
          </w:p>
        </w:tc>
      </w:tr>
      <w:tr w:rsidR="00D96593" w:rsidRPr="009E61BC" w14:paraId="4634B3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B0E1A" w14:textId="77777777" w:rsidR="00D96593" w:rsidRPr="00890B0C" w:rsidRDefault="00D96593"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C98CB8B" w14:textId="77777777" w:rsidR="00D96593" w:rsidRPr="00890B0C" w:rsidRDefault="00D96593" w:rsidP="0083280B">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CC574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02267" w14:textId="77777777" w:rsidR="00D96593" w:rsidRPr="00890B0C" w:rsidRDefault="00D96593" w:rsidP="0083280B">
            <w:pPr>
              <w:pStyle w:val="MsgTableBody"/>
              <w:jc w:val="center"/>
              <w:rPr>
                <w:noProof/>
              </w:rPr>
            </w:pPr>
            <w:r w:rsidRPr="00890B0C">
              <w:rPr>
                <w:noProof/>
              </w:rPr>
              <w:t>6</w:t>
            </w:r>
          </w:p>
        </w:tc>
      </w:tr>
      <w:tr w:rsidR="00D96593" w:rsidRPr="009E61BC" w14:paraId="2C52CD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EDD7053" w14:textId="77777777" w:rsidR="00D96593" w:rsidRPr="00890B0C" w:rsidRDefault="00D96593"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4"/>
            </w:r>
          </w:p>
        </w:tc>
        <w:tc>
          <w:tcPr>
            <w:tcW w:w="4320" w:type="dxa"/>
            <w:tcBorders>
              <w:top w:val="dotted" w:sz="4" w:space="0" w:color="auto"/>
              <w:left w:val="nil"/>
              <w:bottom w:val="dotted" w:sz="4" w:space="0" w:color="auto"/>
              <w:right w:val="nil"/>
            </w:tcBorders>
            <w:shd w:val="clear" w:color="auto" w:fill="FFFFFF"/>
          </w:tcPr>
          <w:p w14:paraId="402B0BC0" w14:textId="77777777" w:rsidR="00D96593" w:rsidRPr="00890B0C" w:rsidRDefault="00D96593"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E6E98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56365" w14:textId="77777777" w:rsidR="00D96593" w:rsidRPr="00890B0C" w:rsidRDefault="00D96593" w:rsidP="0083280B">
            <w:pPr>
              <w:pStyle w:val="MsgTableBody"/>
              <w:jc w:val="center"/>
              <w:rPr>
                <w:noProof/>
              </w:rPr>
            </w:pPr>
            <w:r w:rsidRPr="00890B0C">
              <w:rPr>
                <w:noProof/>
              </w:rPr>
              <w:t>6</w:t>
            </w:r>
          </w:p>
        </w:tc>
      </w:tr>
      <w:tr w:rsidR="00D96593" w:rsidRPr="009E61BC" w14:paraId="3395752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A6FB83" w14:textId="77777777" w:rsidR="00D96593" w:rsidRPr="00890B0C" w:rsidRDefault="00D96593" w:rsidP="0083280B">
            <w:pPr>
              <w:pStyle w:val="MsgTableBody"/>
              <w:rPr>
                <w:noProof/>
              </w:rPr>
            </w:pPr>
            <w:r w:rsidRPr="00890B0C">
              <w:rPr>
                <w:noProof/>
              </w:rPr>
              <w:t>[ {</w:t>
            </w:r>
            <w:r w:rsidRPr="00890B0C">
              <w:rPr>
                <w:rStyle w:val="FootnoteReference"/>
                <w:noProof/>
              </w:rPr>
              <w:footnoteReference w:id="5"/>
            </w:r>
          </w:p>
        </w:tc>
        <w:tc>
          <w:tcPr>
            <w:tcW w:w="4320" w:type="dxa"/>
            <w:tcBorders>
              <w:top w:val="dotted" w:sz="4" w:space="0" w:color="auto"/>
              <w:left w:val="nil"/>
              <w:bottom w:val="dotted" w:sz="4" w:space="0" w:color="auto"/>
              <w:right w:val="nil"/>
            </w:tcBorders>
            <w:shd w:val="clear" w:color="auto" w:fill="FFFFFF"/>
          </w:tcPr>
          <w:p w14:paraId="440BDDFB" w14:textId="77777777" w:rsidR="00D96593" w:rsidRPr="00890B0C" w:rsidRDefault="00D96593"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64FB6B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207E4" w14:textId="77777777" w:rsidR="00D96593" w:rsidRPr="00890B0C" w:rsidRDefault="00D96593" w:rsidP="0083280B">
            <w:pPr>
              <w:pStyle w:val="MsgTableBody"/>
              <w:jc w:val="center"/>
              <w:rPr>
                <w:noProof/>
              </w:rPr>
            </w:pPr>
          </w:p>
        </w:tc>
      </w:tr>
      <w:tr w:rsidR="00D96593" w:rsidRPr="009E61BC" w14:paraId="682505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BBD294" w14:textId="77777777" w:rsidR="00D96593" w:rsidRPr="00890B0C" w:rsidRDefault="00D96593"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B8A2BD7" w14:textId="77777777" w:rsidR="00D96593" w:rsidRPr="00A97116" w:rsidRDefault="00D96593" w:rsidP="0083280B">
            <w:pPr>
              <w:pStyle w:val="MsgTableBody"/>
            </w:pPr>
            <w:r w:rsidRPr="00A97116">
              <w:t>Insurance (global across all FT1s)</w:t>
            </w:r>
          </w:p>
        </w:tc>
        <w:tc>
          <w:tcPr>
            <w:tcW w:w="864" w:type="dxa"/>
            <w:tcBorders>
              <w:top w:val="dotted" w:sz="4" w:space="0" w:color="auto"/>
              <w:left w:val="nil"/>
              <w:bottom w:val="dotted" w:sz="4" w:space="0" w:color="auto"/>
              <w:right w:val="nil"/>
            </w:tcBorders>
            <w:shd w:val="clear" w:color="auto" w:fill="FFFFFF"/>
          </w:tcPr>
          <w:p w14:paraId="0EC0BA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B295AF" w14:textId="77777777" w:rsidR="00D96593" w:rsidRPr="00890B0C" w:rsidRDefault="00D96593" w:rsidP="0083280B">
            <w:pPr>
              <w:pStyle w:val="MsgTableBody"/>
              <w:jc w:val="center"/>
              <w:rPr>
                <w:noProof/>
              </w:rPr>
            </w:pPr>
            <w:r w:rsidRPr="00890B0C">
              <w:rPr>
                <w:noProof/>
              </w:rPr>
              <w:t>6</w:t>
            </w:r>
          </w:p>
        </w:tc>
      </w:tr>
      <w:tr w:rsidR="002C0143" w:rsidRPr="00CB4E10" w14:paraId="0106443F" w14:textId="77777777" w:rsidTr="0083280B">
        <w:trPr>
          <w:jc w:val="center"/>
          <w:ins w:id="669" w:author="Beat Heggli" w:date="2022-08-18T13:08:00Z"/>
        </w:trPr>
        <w:tc>
          <w:tcPr>
            <w:tcW w:w="2880" w:type="dxa"/>
            <w:tcBorders>
              <w:top w:val="dotted" w:sz="4" w:space="0" w:color="auto"/>
              <w:left w:val="nil"/>
              <w:bottom w:val="dotted" w:sz="4" w:space="0" w:color="auto"/>
              <w:right w:val="nil"/>
            </w:tcBorders>
            <w:shd w:val="clear" w:color="auto" w:fill="FFFFFF"/>
          </w:tcPr>
          <w:p w14:paraId="4765048E" w14:textId="4C721D54" w:rsidR="002C0143" w:rsidRPr="00CB4E10" w:rsidRDefault="002C0143" w:rsidP="00CB4E10">
            <w:pPr>
              <w:pStyle w:val="MsgTableBody"/>
              <w:rPr>
                <w:ins w:id="670" w:author="Beat Heggli" w:date="2022-08-18T13:08:00Z"/>
                <w:rPrChange w:id="671" w:author="Frank Oemig" w:date="2022-08-29T21:41:00Z">
                  <w:rPr>
                    <w:ins w:id="672" w:author="Beat Heggli" w:date="2022-08-18T13:08:00Z"/>
                    <w:noProof/>
                  </w:rPr>
                </w:rPrChange>
              </w:rPr>
            </w:pPr>
            <w:ins w:id="673" w:author="Beat Heggli" w:date="2022-08-18T13:08:00Z">
              <w:r w:rsidRPr="00CB4E10">
                <w:rPr>
                  <w:rPrChange w:id="674" w:author="Frank Oemig" w:date="2022-08-29T21:41:00Z">
                    <w:rPr>
                      <w:b/>
                      <w:bCs/>
                      <w:noProof/>
                      <w:color w:val="FF0000"/>
                    </w:rPr>
                  </w:rPrChange>
                </w:rPr>
                <w:t xml:space="preserve">    [</w:t>
              </w:r>
            </w:ins>
            <w:ins w:id="675" w:author="Frank Oemig" w:date="2022-08-29T21:41:00Z">
              <w:r w:rsidR="00CB4E10" w:rsidRPr="00CB4E10">
                <w:rPr>
                  <w:rPrChange w:id="676" w:author="Frank Oemig" w:date="2022-08-29T21:41:00Z">
                    <w:rPr>
                      <w:b/>
                      <w:bCs/>
                      <w:noProof/>
                      <w:color w:val="FF0000"/>
                    </w:rPr>
                  </w:rPrChange>
                </w:rPr>
                <w:t xml:space="preserve"> </w:t>
              </w:r>
            </w:ins>
            <w:ins w:id="677" w:author="Beat Heggli" w:date="2022-08-18T13:08:00Z">
              <w:r w:rsidRPr="00CB4E10">
                <w:rPr>
                  <w:rPrChange w:id="678" w:author="Frank Oemig" w:date="2022-08-29T21:41: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679" w:author="Frank Oemig" w:date="2022-08-29T21:41:00Z">
                    <w:rPr>
                      <w:rStyle w:val="Hyperlink"/>
                      <w:bCs/>
                      <w:noProof/>
                      <w:color w:val="FF0000"/>
                    </w:rPr>
                  </w:rPrChange>
                </w:rPr>
                <w:t>P</w:t>
              </w:r>
              <w:r w:rsidRPr="00CB4E10">
                <w:rPr>
                  <w:rStyle w:val="Hyperlink"/>
                  <w:color w:val="auto"/>
                  <w:u w:val="none"/>
                  <w:rPrChange w:id="680" w:author="Frank Oemig" w:date="2022-08-29T21:41:00Z">
                    <w:rPr>
                      <w:rStyle w:val="Hyperlink"/>
                      <w:b/>
                      <w:bCs/>
                      <w:noProof/>
                      <w:color w:val="FF0000"/>
                    </w:rPr>
                  </w:rPrChange>
                </w:rPr>
                <w:fldChar w:fldCharType="end"/>
              </w:r>
              <w:r w:rsidRPr="00CB4E10">
                <w:rPr>
                  <w:rPrChange w:id="681" w:author="Frank Oemig" w:date="2022-08-29T21:41:00Z">
                    <w:rPr>
                      <w:b/>
                      <w:bCs/>
                      <w:noProof/>
                      <w:color w:val="FF0000"/>
                    </w:rPr>
                  </w:rPrChange>
                </w:rPr>
                <w:t xml:space="preserve"> }</w:t>
              </w:r>
            </w:ins>
            <w:ins w:id="682" w:author="Frank Oemig" w:date="2022-08-29T21:41:00Z">
              <w:r w:rsidR="00CB4E10" w:rsidRPr="00CB4E10">
                <w:rPr>
                  <w:rPrChange w:id="683" w:author="Frank Oemig" w:date="2022-08-29T21:41:00Z">
                    <w:rPr>
                      <w:b/>
                      <w:bCs/>
                      <w:noProof/>
                      <w:color w:val="FF0000"/>
                    </w:rPr>
                  </w:rPrChange>
                </w:rPr>
                <w:t xml:space="preserve"> </w:t>
              </w:r>
            </w:ins>
            <w:ins w:id="684" w:author="Beat Heggli" w:date="2022-08-18T13:08:00Z">
              <w:r w:rsidRPr="00CB4E10">
                <w:rPr>
                  <w:rPrChange w:id="685" w:author="Frank Oemig" w:date="2022-08-29T21:41: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96CA34A" w14:textId="65BDB5DF" w:rsidR="002C0143" w:rsidRPr="00CB4E10" w:rsidRDefault="002C0143" w:rsidP="00CB4E10">
            <w:pPr>
              <w:pStyle w:val="MsgTableBody"/>
              <w:rPr>
                <w:ins w:id="686" w:author="Beat Heggli" w:date="2022-08-18T13:08:00Z"/>
              </w:rPr>
            </w:pPr>
            <w:ins w:id="687" w:author="Beat Heggli" w:date="2022-08-18T13:08:00Z">
              <w:r w:rsidRPr="00CB4E10">
                <w:rPr>
                  <w:rPrChange w:id="688" w:author="Frank Oemig" w:date="2022-08-29T21:41: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27C11059" w14:textId="77777777" w:rsidR="002C0143" w:rsidRPr="00CB4E10" w:rsidRDefault="002C0143">
            <w:pPr>
              <w:pStyle w:val="MsgTableBody"/>
              <w:rPr>
                <w:ins w:id="689" w:author="Beat Heggli" w:date="2022-08-18T13:08:00Z"/>
                <w:rPrChange w:id="690" w:author="Frank Oemig" w:date="2022-08-29T21:41:00Z">
                  <w:rPr>
                    <w:ins w:id="691" w:author="Beat Heggli" w:date="2022-08-18T13:08:00Z"/>
                    <w:noProof/>
                  </w:rPr>
                </w:rPrChange>
              </w:rPr>
              <w:pPrChange w:id="692"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349CDE3B" w14:textId="39F71523" w:rsidR="002C0143" w:rsidRPr="00CB4E10" w:rsidRDefault="002C0143">
            <w:pPr>
              <w:pStyle w:val="MsgTableBody"/>
              <w:rPr>
                <w:ins w:id="693" w:author="Beat Heggli" w:date="2022-08-18T13:08:00Z"/>
                <w:rPrChange w:id="694" w:author="Frank Oemig" w:date="2022-08-29T21:41:00Z">
                  <w:rPr>
                    <w:ins w:id="695" w:author="Beat Heggli" w:date="2022-08-18T13:08:00Z"/>
                    <w:noProof/>
                  </w:rPr>
                </w:rPrChange>
              </w:rPr>
              <w:pPrChange w:id="696" w:author="Frank Oemig" w:date="2022-08-29T21:41:00Z">
                <w:pPr>
                  <w:pStyle w:val="MsgTableBody"/>
                  <w:jc w:val="center"/>
                </w:pPr>
              </w:pPrChange>
            </w:pPr>
            <w:ins w:id="697" w:author="Beat Heggli" w:date="2022-08-18T13:08:00Z">
              <w:r w:rsidRPr="00CB4E10">
                <w:rPr>
                  <w:rPrChange w:id="698" w:author="Frank Oemig" w:date="2022-08-29T21:41:00Z">
                    <w:rPr>
                      <w:b/>
                      <w:bCs/>
                      <w:noProof/>
                      <w:color w:val="FF0000"/>
                    </w:rPr>
                  </w:rPrChange>
                </w:rPr>
                <w:t>3</w:t>
              </w:r>
            </w:ins>
          </w:p>
        </w:tc>
      </w:tr>
      <w:tr w:rsidR="002C0143" w:rsidRPr="00CB4E10" w14:paraId="410904CA" w14:textId="77777777" w:rsidTr="0083280B">
        <w:trPr>
          <w:jc w:val="center"/>
          <w:ins w:id="699" w:author="Beat Heggli" w:date="2022-08-18T13:08:00Z"/>
        </w:trPr>
        <w:tc>
          <w:tcPr>
            <w:tcW w:w="2880" w:type="dxa"/>
            <w:tcBorders>
              <w:top w:val="dotted" w:sz="4" w:space="0" w:color="auto"/>
              <w:left w:val="nil"/>
              <w:bottom w:val="dotted" w:sz="4" w:space="0" w:color="auto"/>
              <w:right w:val="nil"/>
            </w:tcBorders>
            <w:shd w:val="clear" w:color="auto" w:fill="FFFFFF"/>
          </w:tcPr>
          <w:p w14:paraId="1A51A009" w14:textId="7623E0E9" w:rsidR="002C0143" w:rsidRPr="00CB4E10" w:rsidRDefault="002C0143" w:rsidP="00CB4E10">
            <w:pPr>
              <w:pStyle w:val="MsgTableBody"/>
              <w:rPr>
                <w:ins w:id="700" w:author="Beat Heggli" w:date="2022-08-18T13:08:00Z"/>
                <w:rPrChange w:id="701" w:author="Frank Oemig" w:date="2022-08-29T21:41:00Z">
                  <w:rPr>
                    <w:ins w:id="702" w:author="Beat Heggli" w:date="2022-08-18T13:08:00Z"/>
                    <w:noProof/>
                  </w:rPr>
                </w:rPrChange>
              </w:rPr>
            </w:pPr>
            <w:ins w:id="703" w:author="Beat Heggli" w:date="2022-08-18T13:08:00Z">
              <w:r w:rsidRPr="00CB4E10">
                <w:rPr>
                  <w:rPrChange w:id="704" w:author="Frank Oemig" w:date="2022-08-29T21:41:00Z">
                    <w:rPr>
                      <w:b/>
                      <w:bCs/>
                      <w:noProof/>
                      <w:color w:val="FF0000"/>
                    </w:rPr>
                  </w:rPrChange>
                </w:rPr>
                <w:t xml:space="preserve">    [</w:t>
              </w:r>
            </w:ins>
            <w:ins w:id="705" w:author="Frank Oemig" w:date="2022-08-29T21:41:00Z">
              <w:r w:rsidR="00CB4E10" w:rsidRPr="00CB4E10">
                <w:rPr>
                  <w:rPrChange w:id="706" w:author="Frank Oemig" w:date="2022-08-29T21:41:00Z">
                    <w:rPr>
                      <w:b/>
                      <w:bCs/>
                      <w:noProof/>
                      <w:color w:val="FF0000"/>
                    </w:rPr>
                  </w:rPrChange>
                </w:rPr>
                <w:t xml:space="preserve"> </w:t>
              </w:r>
            </w:ins>
            <w:ins w:id="707" w:author="Beat Heggli" w:date="2022-08-18T13:08:00Z">
              <w:r w:rsidRPr="00CB4E10">
                <w:rPr>
                  <w:rPrChange w:id="708" w:author="Frank Oemig" w:date="2022-08-29T21:41:00Z">
                    <w:rPr>
                      <w:b/>
                      <w:bCs/>
                      <w:noProof/>
                      <w:color w:val="FF0000"/>
                    </w:rPr>
                  </w:rPrChange>
                </w:rPr>
                <w:t>{ GSR }</w:t>
              </w:r>
            </w:ins>
            <w:ins w:id="709" w:author="Frank Oemig" w:date="2022-08-29T21:41:00Z">
              <w:r w:rsidR="00CB4E10" w:rsidRPr="00CB4E10">
                <w:rPr>
                  <w:rPrChange w:id="710" w:author="Frank Oemig" w:date="2022-08-29T21:41:00Z">
                    <w:rPr>
                      <w:b/>
                      <w:bCs/>
                      <w:noProof/>
                      <w:color w:val="FF0000"/>
                    </w:rPr>
                  </w:rPrChange>
                </w:rPr>
                <w:t xml:space="preserve"> </w:t>
              </w:r>
            </w:ins>
            <w:ins w:id="711" w:author="Beat Heggli" w:date="2022-08-18T13:08:00Z">
              <w:r w:rsidRPr="00CB4E10">
                <w:rPr>
                  <w:rPrChange w:id="712" w:author="Frank Oemig" w:date="2022-08-29T21:41: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4875391C" w14:textId="37DC78BC" w:rsidR="002C0143" w:rsidRPr="00CB4E10" w:rsidRDefault="002C0143" w:rsidP="00CB4E10">
            <w:pPr>
              <w:pStyle w:val="MsgTableBody"/>
              <w:rPr>
                <w:ins w:id="713" w:author="Beat Heggli" w:date="2022-08-18T13:08:00Z"/>
              </w:rPr>
            </w:pPr>
            <w:ins w:id="714" w:author="Beat Heggli" w:date="2022-08-18T13:08:00Z">
              <w:r w:rsidRPr="00CB4E10">
                <w:rPr>
                  <w:rPrChange w:id="715" w:author="Frank Oemig" w:date="2022-08-29T21:41: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541CB7B8" w14:textId="77777777" w:rsidR="002C0143" w:rsidRPr="00CB4E10" w:rsidRDefault="002C0143">
            <w:pPr>
              <w:pStyle w:val="MsgTableBody"/>
              <w:rPr>
                <w:ins w:id="716" w:author="Beat Heggli" w:date="2022-08-18T13:08:00Z"/>
                <w:rPrChange w:id="717" w:author="Frank Oemig" w:date="2022-08-29T21:41:00Z">
                  <w:rPr>
                    <w:ins w:id="718" w:author="Beat Heggli" w:date="2022-08-18T13:08:00Z"/>
                    <w:noProof/>
                  </w:rPr>
                </w:rPrChange>
              </w:rPr>
              <w:pPrChange w:id="719"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CC0F1CC" w14:textId="20109239" w:rsidR="002C0143" w:rsidRPr="00CB4E10" w:rsidRDefault="002C0143">
            <w:pPr>
              <w:pStyle w:val="MsgTableBody"/>
              <w:rPr>
                <w:ins w:id="720" w:author="Beat Heggli" w:date="2022-08-18T13:08:00Z"/>
                <w:rPrChange w:id="721" w:author="Frank Oemig" w:date="2022-08-29T21:41:00Z">
                  <w:rPr>
                    <w:ins w:id="722" w:author="Beat Heggli" w:date="2022-08-18T13:08:00Z"/>
                    <w:noProof/>
                  </w:rPr>
                </w:rPrChange>
              </w:rPr>
              <w:pPrChange w:id="723" w:author="Frank Oemig" w:date="2022-08-29T21:41:00Z">
                <w:pPr>
                  <w:pStyle w:val="MsgTableBody"/>
                  <w:jc w:val="center"/>
                </w:pPr>
              </w:pPrChange>
            </w:pPr>
            <w:ins w:id="724" w:author="Beat Heggli" w:date="2022-08-18T13:08:00Z">
              <w:r w:rsidRPr="00CB4E10">
                <w:rPr>
                  <w:rPrChange w:id="725" w:author="Frank Oemig" w:date="2022-08-29T21:41:00Z">
                    <w:rPr>
                      <w:b/>
                      <w:bCs/>
                      <w:noProof/>
                      <w:color w:val="FF0000"/>
                    </w:rPr>
                  </w:rPrChange>
                </w:rPr>
                <w:t>3</w:t>
              </w:r>
            </w:ins>
          </w:p>
        </w:tc>
      </w:tr>
      <w:tr w:rsidR="00D96593" w:rsidRPr="009E61BC" w14:paraId="2E6E489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4E4944" w14:textId="77777777" w:rsidR="00D96593" w:rsidRPr="00890B0C" w:rsidRDefault="00D96593"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5D9CA8" w14:textId="77777777" w:rsidR="00D96593" w:rsidRPr="00A97116" w:rsidRDefault="00D96593" w:rsidP="0083280B">
            <w:pPr>
              <w:pStyle w:val="MsgTableBody"/>
            </w:pPr>
            <w:r w:rsidRPr="00A97116">
              <w:t>Insurance - Additional Info.</w:t>
            </w:r>
          </w:p>
        </w:tc>
        <w:tc>
          <w:tcPr>
            <w:tcW w:w="864" w:type="dxa"/>
            <w:tcBorders>
              <w:top w:val="dotted" w:sz="4" w:space="0" w:color="auto"/>
              <w:left w:val="nil"/>
              <w:bottom w:val="dotted" w:sz="4" w:space="0" w:color="auto"/>
              <w:right w:val="nil"/>
            </w:tcBorders>
            <w:shd w:val="clear" w:color="auto" w:fill="FFFFFF"/>
          </w:tcPr>
          <w:p w14:paraId="074FA2B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1029F" w14:textId="77777777" w:rsidR="00D96593" w:rsidRPr="00890B0C" w:rsidRDefault="00D96593" w:rsidP="0083280B">
            <w:pPr>
              <w:pStyle w:val="MsgTableBody"/>
              <w:jc w:val="center"/>
              <w:rPr>
                <w:noProof/>
              </w:rPr>
            </w:pPr>
            <w:r w:rsidRPr="00890B0C">
              <w:rPr>
                <w:noProof/>
              </w:rPr>
              <w:t>6</w:t>
            </w:r>
          </w:p>
        </w:tc>
      </w:tr>
      <w:tr w:rsidR="00D96593" w:rsidRPr="009E61BC" w14:paraId="5CF2C3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E34628" w14:textId="77777777" w:rsidR="00D96593" w:rsidRPr="00890B0C" w:rsidRDefault="00D96593"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507580E" w14:textId="77777777" w:rsidR="00D96593" w:rsidRPr="00A97116" w:rsidRDefault="00D96593" w:rsidP="0083280B">
            <w:pPr>
              <w:pStyle w:val="MsgTableBody"/>
            </w:pPr>
            <w:r w:rsidRPr="00A97116">
              <w:t>Insurance - Add'l Info. - Cert.</w:t>
            </w:r>
          </w:p>
        </w:tc>
        <w:tc>
          <w:tcPr>
            <w:tcW w:w="864" w:type="dxa"/>
            <w:tcBorders>
              <w:top w:val="dotted" w:sz="4" w:space="0" w:color="auto"/>
              <w:left w:val="nil"/>
              <w:bottom w:val="dotted" w:sz="4" w:space="0" w:color="auto"/>
              <w:right w:val="nil"/>
            </w:tcBorders>
            <w:shd w:val="clear" w:color="auto" w:fill="FFFFFF"/>
          </w:tcPr>
          <w:p w14:paraId="45C9DDA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98EA8" w14:textId="77777777" w:rsidR="00D96593" w:rsidRPr="00890B0C" w:rsidRDefault="00D96593" w:rsidP="0083280B">
            <w:pPr>
              <w:pStyle w:val="MsgTableBody"/>
              <w:jc w:val="center"/>
              <w:rPr>
                <w:noProof/>
              </w:rPr>
            </w:pPr>
            <w:r w:rsidRPr="00890B0C">
              <w:rPr>
                <w:noProof/>
              </w:rPr>
              <w:t>6</w:t>
            </w:r>
          </w:p>
        </w:tc>
      </w:tr>
      <w:tr w:rsidR="00D96593" w:rsidRPr="009E61BC" w14:paraId="68A906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3B865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E9D8CE0"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D323BF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3AE0D" w14:textId="77777777" w:rsidR="00D96593" w:rsidRPr="00890B0C" w:rsidRDefault="00D96593" w:rsidP="0083280B">
            <w:pPr>
              <w:pStyle w:val="MsgTableBody"/>
              <w:jc w:val="center"/>
              <w:rPr>
                <w:noProof/>
              </w:rPr>
            </w:pPr>
          </w:p>
        </w:tc>
      </w:tr>
      <w:tr w:rsidR="00D96593" w:rsidRPr="00A97116" w14:paraId="625AAB8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7699943" w14:textId="77777777" w:rsidR="00D96593" w:rsidRPr="00A97116" w:rsidRDefault="00D96593" w:rsidP="0083280B">
            <w:pPr>
              <w:pStyle w:val="MsgTableBody"/>
            </w:pPr>
            <w:r w:rsidRPr="00A97116">
              <w:t xml:space="preserve">    [ { ROL } ]</w:t>
            </w:r>
          </w:p>
        </w:tc>
        <w:tc>
          <w:tcPr>
            <w:tcW w:w="4320" w:type="dxa"/>
            <w:tcBorders>
              <w:top w:val="dotted" w:sz="4" w:space="0" w:color="auto"/>
              <w:left w:val="nil"/>
              <w:bottom w:val="dotted" w:sz="4" w:space="0" w:color="auto"/>
              <w:right w:val="nil"/>
            </w:tcBorders>
            <w:shd w:val="clear" w:color="auto" w:fill="FFFFFF"/>
          </w:tcPr>
          <w:p w14:paraId="69296240" w14:textId="77777777" w:rsidR="00D96593" w:rsidRPr="00A97116" w:rsidRDefault="00D96593" w:rsidP="0083280B">
            <w:pPr>
              <w:pStyle w:val="MsgTableBody"/>
            </w:pPr>
            <w:r w:rsidRPr="00A97116">
              <w:t>Role</w:t>
            </w:r>
          </w:p>
        </w:tc>
        <w:tc>
          <w:tcPr>
            <w:tcW w:w="864" w:type="dxa"/>
            <w:tcBorders>
              <w:top w:val="dotted" w:sz="4" w:space="0" w:color="auto"/>
              <w:left w:val="nil"/>
              <w:bottom w:val="dotted" w:sz="4" w:space="0" w:color="auto"/>
              <w:right w:val="nil"/>
            </w:tcBorders>
            <w:shd w:val="clear" w:color="auto" w:fill="FFFFFF"/>
          </w:tcPr>
          <w:p w14:paraId="73AB12F4" w14:textId="77777777" w:rsidR="00D96593" w:rsidRPr="00A97116" w:rsidRDefault="00D96593" w:rsidP="0083280B">
            <w:pPr>
              <w:pStyle w:val="MsgTableBody"/>
              <w:jc w:val="center"/>
            </w:pPr>
            <w:r w:rsidRPr="00A97116">
              <w:t>B</w:t>
            </w:r>
          </w:p>
        </w:tc>
        <w:tc>
          <w:tcPr>
            <w:tcW w:w="1008" w:type="dxa"/>
            <w:tcBorders>
              <w:top w:val="dotted" w:sz="4" w:space="0" w:color="auto"/>
              <w:left w:val="nil"/>
              <w:bottom w:val="dotted" w:sz="4" w:space="0" w:color="auto"/>
              <w:right w:val="nil"/>
            </w:tcBorders>
            <w:shd w:val="clear" w:color="auto" w:fill="FFFFFF"/>
          </w:tcPr>
          <w:p w14:paraId="05031574" w14:textId="77777777" w:rsidR="00D96593" w:rsidRPr="00A97116" w:rsidRDefault="00D96593" w:rsidP="0083280B">
            <w:pPr>
              <w:pStyle w:val="MsgTableBody"/>
              <w:jc w:val="center"/>
            </w:pPr>
            <w:r w:rsidRPr="00A97116">
              <w:t>15</w:t>
            </w:r>
          </w:p>
        </w:tc>
      </w:tr>
      <w:tr w:rsidR="00D96593" w:rsidRPr="009E61BC" w14:paraId="6BB85F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73303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0D5D1D" w14:textId="77777777" w:rsidR="00D96593" w:rsidRPr="00890B0C" w:rsidRDefault="00D96593"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24B9DEA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A07515" w14:textId="77777777" w:rsidR="00D96593" w:rsidRPr="00890B0C" w:rsidRDefault="00D96593" w:rsidP="0083280B">
            <w:pPr>
              <w:pStyle w:val="MsgTableBody"/>
              <w:jc w:val="center"/>
              <w:rPr>
                <w:noProof/>
              </w:rPr>
            </w:pPr>
          </w:p>
        </w:tc>
      </w:tr>
      <w:tr w:rsidR="00D96593" w:rsidRPr="009E61BC" w14:paraId="089D06F0"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1B2626D1" w14:textId="77777777" w:rsidR="00D96593" w:rsidRPr="00890B0C" w:rsidRDefault="00D96593" w:rsidP="0083280B">
            <w:pPr>
              <w:pStyle w:val="MsgTableBody"/>
              <w:rPr>
                <w:noProof/>
              </w:rPr>
            </w:pPr>
            <w:r w:rsidRPr="00890B0C">
              <w:rPr>
                <w:noProof/>
              </w:rPr>
              <w:t xml:space="preserve">[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single" w:sz="2" w:space="0" w:color="auto"/>
              <w:right w:val="nil"/>
            </w:tcBorders>
            <w:shd w:val="clear" w:color="auto" w:fill="FFFFFF"/>
          </w:tcPr>
          <w:p w14:paraId="21ABF1D3" w14:textId="77777777" w:rsidR="00D96593" w:rsidRPr="00890B0C" w:rsidRDefault="00D96593" w:rsidP="0083280B">
            <w:pPr>
              <w:pStyle w:val="MsgTableBody"/>
              <w:rPr>
                <w:noProof/>
              </w:rPr>
            </w:pPr>
            <w:r w:rsidRPr="00890B0C">
              <w:rPr>
                <w:noProof/>
              </w:rPr>
              <w:t>Accident Information</w:t>
            </w:r>
          </w:p>
        </w:tc>
        <w:tc>
          <w:tcPr>
            <w:tcW w:w="864" w:type="dxa"/>
            <w:tcBorders>
              <w:top w:val="dotted" w:sz="4" w:space="0" w:color="auto"/>
              <w:left w:val="nil"/>
              <w:bottom w:val="single" w:sz="2" w:space="0" w:color="auto"/>
              <w:right w:val="nil"/>
            </w:tcBorders>
            <w:shd w:val="clear" w:color="auto" w:fill="FFFFFF"/>
          </w:tcPr>
          <w:p w14:paraId="5C68F395" w14:textId="77777777" w:rsidR="00D96593" w:rsidRPr="00890B0C" w:rsidRDefault="00D96593"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55835B" w14:textId="77777777" w:rsidR="00D96593" w:rsidRPr="00890B0C" w:rsidRDefault="00D96593" w:rsidP="0083280B">
            <w:pPr>
              <w:pStyle w:val="MsgTableBody"/>
              <w:jc w:val="center"/>
              <w:rPr>
                <w:noProof/>
              </w:rPr>
            </w:pPr>
            <w:r w:rsidRPr="00890B0C">
              <w:rPr>
                <w:noProof/>
              </w:rPr>
              <w:t>6</w:t>
            </w:r>
          </w:p>
        </w:tc>
      </w:tr>
    </w:tbl>
    <w:p w14:paraId="2CB558D1" w14:textId="77777777" w:rsidR="001D755C" w:rsidRDefault="001D755C" w:rsidP="00713B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901A1B" w14:paraId="2931D312"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441D0ABD" w14:textId="77777777" w:rsidR="00901A1B" w:rsidRDefault="00901A1B" w:rsidP="00901A1B">
            <w:pPr>
              <w:pStyle w:val="ACK-ChoreographyHeader"/>
            </w:pPr>
            <w:r>
              <w:t>Acknowledgment Choreography</w:t>
            </w:r>
          </w:p>
        </w:tc>
      </w:tr>
      <w:tr w:rsidR="00901A1B" w14:paraId="4BAB6AB4"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777B2E48" w14:textId="77777777" w:rsidR="00901A1B" w:rsidRDefault="008D2FCC" w:rsidP="00901A1B">
            <w:pPr>
              <w:pStyle w:val="ACK-ChoreographyHeader"/>
            </w:pPr>
            <w:r w:rsidRPr="00890B0C">
              <w:rPr>
                <w:noProof/>
              </w:rPr>
              <w:t>DFT^P03^DFT_P03</w:t>
            </w:r>
          </w:p>
        </w:tc>
      </w:tr>
      <w:tr w:rsidR="00751841" w14:paraId="4C829CA6"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29609F"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06C7672" w14:textId="77777777" w:rsidR="00751841" w:rsidRDefault="00751841" w:rsidP="00751841">
            <w:pPr>
              <w:pStyle w:val="ACK-ChoreographyBody"/>
            </w:pPr>
            <w:r>
              <w:t>Field Value: Original mode</w:t>
            </w:r>
          </w:p>
        </w:tc>
        <w:tc>
          <w:tcPr>
            <w:tcW w:w="5132" w:type="dxa"/>
            <w:gridSpan w:val="4"/>
            <w:tcBorders>
              <w:top w:val="single" w:sz="4" w:space="0" w:color="auto"/>
              <w:left w:val="single" w:sz="4" w:space="0" w:color="auto"/>
              <w:bottom w:val="single" w:sz="4" w:space="0" w:color="auto"/>
              <w:right w:val="single" w:sz="4" w:space="0" w:color="auto"/>
            </w:tcBorders>
            <w:hideMark/>
          </w:tcPr>
          <w:p w14:paraId="0C08E695" w14:textId="77777777" w:rsidR="00751841" w:rsidRDefault="00751841" w:rsidP="00751841">
            <w:pPr>
              <w:pStyle w:val="ACK-ChoreographyBody"/>
            </w:pPr>
            <w:r>
              <w:t>Field value: Enhanced mode</w:t>
            </w:r>
          </w:p>
        </w:tc>
      </w:tr>
      <w:tr w:rsidR="00751841" w14:paraId="23AB674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49C060D3"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44F544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61B2B1"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910E414" w14:textId="77777777" w:rsidR="00751841" w:rsidRDefault="00751841" w:rsidP="00751841">
            <w:pPr>
              <w:pStyle w:val="ACK-ChoreographyBody"/>
            </w:pPr>
            <w:r>
              <w:t>AL, SU, ER</w:t>
            </w:r>
          </w:p>
        </w:tc>
        <w:tc>
          <w:tcPr>
            <w:tcW w:w="1446" w:type="dxa"/>
            <w:tcBorders>
              <w:top w:val="single" w:sz="4" w:space="0" w:color="auto"/>
              <w:left w:val="single" w:sz="4" w:space="0" w:color="auto"/>
              <w:bottom w:val="single" w:sz="4" w:space="0" w:color="auto"/>
              <w:right w:val="single" w:sz="4" w:space="0" w:color="auto"/>
            </w:tcBorders>
            <w:hideMark/>
          </w:tcPr>
          <w:p w14:paraId="380A9A73" w14:textId="77777777" w:rsidR="00751841" w:rsidRDefault="00751841" w:rsidP="00751841">
            <w:pPr>
              <w:pStyle w:val="ACK-ChoreographyBody"/>
            </w:pPr>
            <w:r>
              <w:t>NE</w:t>
            </w:r>
          </w:p>
        </w:tc>
        <w:tc>
          <w:tcPr>
            <w:tcW w:w="1560" w:type="dxa"/>
            <w:tcBorders>
              <w:top w:val="single" w:sz="4" w:space="0" w:color="auto"/>
              <w:left w:val="single" w:sz="4" w:space="0" w:color="auto"/>
              <w:bottom w:val="single" w:sz="4" w:space="0" w:color="auto"/>
              <w:right w:val="single" w:sz="4" w:space="0" w:color="auto"/>
            </w:tcBorders>
            <w:hideMark/>
          </w:tcPr>
          <w:p w14:paraId="09D3F6B0" w14:textId="77777777" w:rsidR="00751841" w:rsidRDefault="00751841" w:rsidP="00751841">
            <w:pPr>
              <w:pStyle w:val="ACK-ChoreographyBody"/>
            </w:pPr>
            <w:r>
              <w:t>AL, SU, ER</w:t>
            </w:r>
          </w:p>
        </w:tc>
      </w:tr>
      <w:tr w:rsidR="00751841" w14:paraId="47F08FE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1A6B2A5"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32003D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40F74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D5C050A" w14:textId="77777777" w:rsidR="00751841" w:rsidRDefault="00751841" w:rsidP="00751841">
            <w:pPr>
              <w:pStyle w:val="ACK-ChoreographyBody"/>
            </w:pPr>
            <w:r>
              <w:t>NE</w:t>
            </w:r>
          </w:p>
        </w:tc>
        <w:tc>
          <w:tcPr>
            <w:tcW w:w="1446" w:type="dxa"/>
            <w:tcBorders>
              <w:top w:val="single" w:sz="4" w:space="0" w:color="auto"/>
              <w:left w:val="single" w:sz="4" w:space="0" w:color="auto"/>
              <w:bottom w:val="single" w:sz="4" w:space="0" w:color="auto"/>
              <w:right w:val="single" w:sz="4" w:space="0" w:color="auto"/>
            </w:tcBorders>
            <w:hideMark/>
          </w:tcPr>
          <w:p w14:paraId="1E3A0FBA" w14:textId="77777777" w:rsidR="00751841" w:rsidRDefault="00751841" w:rsidP="00751841">
            <w:pPr>
              <w:pStyle w:val="ACK-ChoreographyBody"/>
            </w:pPr>
            <w:r>
              <w:t>AL, SU, ER</w:t>
            </w:r>
          </w:p>
        </w:tc>
        <w:tc>
          <w:tcPr>
            <w:tcW w:w="1560" w:type="dxa"/>
            <w:tcBorders>
              <w:top w:val="single" w:sz="4" w:space="0" w:color="auto"/>
              <w:left w:val="single" w:sz="4" w:space="0" w:color="auto"/>
              <w:bottom w:val="single" w:sz="4" w:space="0" w:color="auto"/>
              <w:right w:val="single" w:sz="4" w:space="0" w:color="auto"/>
            </w:tcBorders>
            <w:hideMark/>
          </w:tcPr>
          <w:p w14:paraId="347A03CD" w14:textId="77777777" w:rsidR="00751841" w:rsidRDefault="00751841" w:rsidP="00751841">
            <w:pPr>
              <w:pStyle w:val="ACK-ChoreographyBody"/>
            </w:pPr>
            <w:r>
              <w:t>AL, SU, ER</w:t>
            </w:r>
          </w:p>
        </w:tc>
      </w:tr>
      <w:tr w:rsidR="00751841" w14:paraId="246D72C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CDBF9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A3B53C0"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108D593"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3AF646AA" w14:textId="77777777" w:rsidR="00751841" w:rsidRDefault="00751841" w:rsidP="00751841">
            <w:pPr>
              <w:pStyle w:val="ACK-ChoreographyBody"/>
            </w:pPr>
            <w:r>
              <w:rPr>
                <w:szCs w:val="16"/>
              </w:rPr>
              <w:t>ACK^P03^ACK</w:t>
            </w:r>
          </w:p>
        </w:tc>
        <w:tc>
          <w:tcPr>
            <w:tcW w:w="1446" w:type="dxa"/>
            <w:tcBorders>
              <w:top w:val="single" w:sz="4" w:space="0" w:color="auto"/>
              <w:left w:val="single" w:sz="4" w:space="0" w:color="auto"/>
              <w:bottom w:val="single" w:sz="4" w:space="0" w:color="auto"/>
              <w:right w:val="single" w:sz="4" w:space="0" w:color="auto"/>
            </w:tcBorders>
            <w:hideMark/>
          </w:tcPr>
          <w:p w14:paraId="1501AE91" w14:textId="77777777" w:rsidR="00751841" w:rsidRDefault="00751841" w:rsidP="00751841">
            <w:pPr>
              <w:pStyle w:val="ACK-ChoreographyBody"/>
            </w:pPr>
            <w:r>
              <w:t>-</w:t>
            </w:r>
          </w:p>
        </w:tc>
        <w:tc>
          <w:tcPr>
            <w:tcW w:w="1560" w:type="dxa"/>
            <w:tcBorders>
              <w:top w:val="single" w:sz="4" w:space="0" w:color="auto"/>
              <w:left w:val="single" w:sz="4" w:space="0" w:color="auto"/>
              <w:bottom w:val="single" w:sz="4" w:space="0" w:color="auto"/>
              <w:right w:val="single" w:sz="4" w:space="0" w:color="auto"/>
            </w:tcBorders>
            <w:hideMark/>
          </w:tcPr>
          <w:p w14:paraId="7C92BD19" w14:textId="77777777" w:rsidR="00751841" w:rsidRDefault="00751841" w:rsidP="00751841">
            <w:pPr>
              <w:pStyle w:val="ACK-ChoreographyBody"/>
            </w:pPr>
            <w:r>
              <w:rPr>
                <w:szCs w:val="16"/>
              </w:rPr>
              <w:t>ACK^P03^ACK</w:t>
            </w:r>
          </w:p>
        </w:tc>
      </w:tr>
      <w:tr w:rsidR="00751841" w14:paraId="773F93E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5D8F82A"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FB51BC1" w14:textId="77777777" w:rsidR="00751841" w:rsidRDefault="00751841" w:rsidP="00751841">
            <w:pPr>
              <w:pStyle w:val="ACK-ChoreographyBody"/>
            </w:pPr>
            <w:r>
              <w:rPr>
                <w:szCs w:val="16"/>
              </w:rPr>
              <w:t>ACK^P03^ACK</w:t>
            </w:r>
          </w:p>
        </w:tc>
        <w:tc>
          <w:tcPr>
            <w:tcW w:w="567" w:type="dxa"/>
            <w:tcBorders>
              <w:top w:val="single" w:sz="4" w:space="0" w:color="auto"/>
              <w:left w:val="single" w:sz="4" w:space="0" w:color="auto"/>
              <w:bottom w:val="single" w:sz="4" w:space="0" w:color="auto"/>
              <w:right w:val="single" w:sz="4" w:space="0" w:color="auto"/>
            </w:tcBorders>
            <w:hideMark/>
          </w:tcPr>
          <w:p w14:paraId="21F69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B7DE929" w14:textId="77777777" w:rsidR="00751841" w:rsidRDefault="00751841" w:rsidP="00751841">
            <w:pPr>
              <w:pStyle w:val="ACK-ChoreographyBody"/>
            </w:pPr>
            <w:r>
              <w:t>-</w:t>
            </w:r>
          </w:p>
        </w:tc>
        <w:tc>
          <w:tcPr>
            <w:tcW w:w="1446" w:type="dxa"/>
            <w:tcBorders>
              <w:top w:val="single" w:sz="4" w:space="0" w:color="auto"/>
              <w:left w:val="single" w:sz="4" w:space="0" w:color="auto"/>
              <w:bottom w:val="single" w:sz="4" w:space="0" w:color="auto"/>
              <w:right w:val="single" w:sz="4" w:space="0" w:color="auto"/>
            </w:tcBorders>
            <w:hideMark/>
          </w:tcPr>
          <w:p w14:paraId="78668ADB" w14:textId="77777777" w:rsidR="00751841" w:rsidRDefault="00751841" w:rsidP="00751841">
            <w:pPr>
              <w:pStyle w:val="ACK-ChoreographyBody"/>
            </w:pPr>
            <w:r>
              <w:rPr>
                <w:szCs w:val="16"/>
              </w:rPr>
              <w:t>ACK^P03^ACK</w:t>
            </w:r>
          </w:p>
        </w:tc>
        <w:tc>
          <w:tcPr>
            <w:tcW w:w="1560" w:type="dxa"/>
            <w:tcBorders>
              <w:top w:val="single" w:sz="4" w:space="0" w:color="auto"/>
              <w:left w:val="single" w:sz="4" w:space="0" w:color="auto"/>
              <w:bottom w:val="single" w:sz="4" w:space="0" w:color="auto"/>
              <w:right w:val="single" w:sz="4" w:space="0" w:color="auto"/>
            </w:tcBorders>
            <w:hideMark/>
          </w:tcPr>
          <w:p w14:paraId="10E9DFE8" w14:textId="77777777" w:rsidR="00751841" w:rsidRDefault="00751841" w:rsidP="00751841">
            <w:pPr>
              <w:pStyle w:val="ACK-ChoreographyBody"/>
            </w:pPr>
            <w:r>
              <w:rPr>
                <w:szCs w:val="16"/>
              </w:rPr>
              <w:t>ACK^P03^ACK</w:t>
            </w:r>
          </w:p>
        </w:tc>
      </w:tr>
    </w:tbl>
    <w:p w14:paraId="5D1B0AB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7176249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5C673542" w14:textId="77777777" w:rsidR="009E61BC" w:rsidRPr="00890B0C" w:rsidRDefault="009E61BC">
      <w:pPr>
        <w:pStyle w:val="NoteChar"/>
        <w:rPr>
          <w:noProof/>
        </w:rPr>
      </w:pPr>
      <w:r w:rsidRPr="00890B0C">
        <w:rPr>
          <w:b/>
          <w:noProof/>
        </w:rPr>
        <w:t>Note:</w:t>
      </w:r>
      <w:r w:rsidRPr="00890B0C">
        <w:rPr>
          <w:noProof/>
        </w:rPr>
        <w:t xml:space="preserve">  The extra set of DG1/DRG/GT1/IN1/IN2/IN3/ROL segments added in V2.4 have been withdrawn as a technical correction</w:t>
      </w:r>
    </w:p>
    <w:p w14:paraId="7E7314FE" w14:textId="77777777" w:rsidR="009E61BC" w:rsidRPr="00890B0C" w:rsidRDefault="009E61BC">
      <w:pPr>
        <w:pStyle w:val="MsgTableCaption"/>
        <w:rPr>
          <w:noProof/>
        </w:rPr>
      </w:pPr>
      <w:r w:rsidRPr="00890B0C">
        <w:rPr>
          <w:noProof/>
        </w:rPr>
        <w:t>ACK^P03^ACK: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0D7553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F9435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8985BC2"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804F971"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E24756" w14:textId="77777777" w:rsidR="009E61BC" w:rsidRPr="00890B0C" w:rsidRDefault="009E61BC">
            <w:pPr>
              <w:pStyle w:val="MsgTableHeader"/>
              <w:jc w:val="center"/>
              <w:rPr>
                <w:noProof/>
              </w:rPr>
            </w:pPr>
            <w:r w:rsidRPr="00890B0C">
              <w:rPr>
                <w:noProof/>
              </w:rPr>
              <w:t>Chapter</w:t>
            </w:r>
          </w:p>
        </w:tc>
      </w:tr>
      <w:tr w:rsidR="009E61BC" w:rsidRPr="009E61BC" w14:paraId="0D63153A"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3FEC971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26E219A"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060C0AA2"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009BBB" w14:textId="77777777" w:rsidR="009E61BC" w:rsidRPr="00890B0C" w:rsidRDefault="009E61BC">
            <w:pPr>
              <w:pStyle w:val="MsgTableBody"/>
              <w:jc w:val="center"/>
              <w:rPr>
                <w:noProof/>
              </w:rPr>
            </w:pPr>
            <w:r w:rsidRPr="00890B0C">
              <w:rPr>
                <w:noProof/>
              </w:rPr>
              <w:t>2</w:t>
            </w:r>
          </w:p>
        </w:tc>
      </w:tr>
      <w:tr w:rsidR="009E61BC" w:rsidRPr="009E61BC" w14:paraId="38E76B1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D31FFB4"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2B679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633005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04797" w14:textId="77777777" w:rsidR="009E61BC" w:rsidRPr="00890B0C" w:rsidRDefault="009E61BC">
            <w:pPr>
              <w:pStyle w:val="MsgTableBody"/>
              <w:jc w:val="center"/>
              <w:rPr>
                <w:noProof/>
              </w:rPr>
            </w:pPr>
            <w:r w:rsidRPr="00890B0C">
              <w:rPr>
                <w:noProof/>
              </w:rPr>
              <w:t>2</w:t>
            </w:r>
          </w:p>
        </w:tc>
      </w:tr>
      <w:tr w:rsidR="009E61BC" w:rsidRPr="009E61BC" w14:paraId="20384B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103EEF4" w14:textId="77777777" w:rsidR="009E61BC" w:rsidRPr="00890B0C" w:rsidRDefault="009E61BC">
            <w:pPr>
              <w:pStyle w:val="MsgTableBody"/>
              <w:rPr>
                <w:noProof/>
              </w:rPr>
            </w:pPr>
            <w:r w:rsidRPr="00890B0C">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2EF2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27D1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B408D" w14:textId="77777777" w:rsidR="009E61BC" w:rsidRPr="00890B0C" w:rsidRDefault="009E61BC">
            <w:pPr>
              <w:pStyle w:val="MsgTableBody"/>
              <w:jc w:val="center"/>
              <w:rPr>
                <w:noProof/>
              </w:rPr>
            </w:pPr>
            <w:r w:rsidRPr="00890B0C">
              <w:rPr>
                <w:noProof/>
              </w:rPr>
              <w:t>2</w:t>
            </w:r>
          </w:p>
        </w:tc>
      </w:tr>
      <w:tr w:rsidR="009E61BC" w:rsidRPr="009E61BC" w14:paraId="0B24ED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C28984"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042263F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66110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C696A" w14:textId="77777777" w:rsidR="009E61BC" w:rsidRPr="00890B0C" w:rsidRDefault="009E61BC">
            <w:pPr>
              <w:pStyle w:val="MsgTableBody"/>
              <w:jc w:val="center"/>
              <w:rPr>
                <w:noProof/>
              </w:rPr>
            </w:pPr>
            <w:r w:rsidRPr="00890B0C">
              <w:rPr>
                <w:noProof/>
              </w:rPr>
              <w:t>2</w:t>
            </w:r>
          </w:p>
        </w:tc>
      </w:tr>
      <w:tr w:rsidR="009E61BC" w:rsidRPr="009E61BC" w14:paraId="423195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2C5EF69"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7E447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D167C33"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A795FC" w14:textId="77777777" w:rsidR="009E61BC" w:rsidRPr="00890B0C" w:rsidRDefault="009E61BC">
            <w:pPr>
              <w:pStyle w:val="MsgTableBody"/>
              <w:jc w:val="center"/>
              <w:rPr>
                <w:noProof/>
              </w:rPr>
            </w:pPr>
            <w:r w:rsidRPr="00890B0C">
              <w:rPr>
                <w:noProof/>
              </w:rPr>
              <w:t>2</w:t>
            </w:r>
          </w:p>
        </w:tc>
      </w:tr>
    </w:tbl>
    <w:p w14:paraId="0351737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18831E0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6C7C2A5" w14:textId="77777777" w:rsidR="00901A1B" w:rsidRDefault="00901A1B" w:rsidP="00901A1B">
            <w:pPr>
              <w:pStyle w:val="ACK-ChoreographyHeader"/>
            </w:pPr>
            <w:r>
              <w:t>Acknowledgment Choreography</w:t>
            </w:r>
          </w:p>
        </w:tc>
      </w:tr>
      <w:tr w:rsidR="00901A1B" w14:paraId="0341417B"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9245E44" w14:textId="77777777" w:rsidR="00901A1B" w:rsidRDefault="008D2FCC" w:rsidP="00901A1B">
            <w:pPr>
              <w:pStyle w:val="ACK-ChoreographyHeader"/>
            </w:pPr>
            <w:r w:rsidRPr="00890B0C">
              <w:rPr>
                <w:noProof/>
              </w:rPr>
              <w:t>ACK^P03^ACK</w:t>
            </w:r>
          </w:p>
        </w:tc>
      </w:tr>
      <w:tr w:rsidR="00751841" w14:paraId="42B4A6F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79B903"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DBBA42C"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296151C" w14:textId="77777777" w:rsidR="00751841" w:rsidRDefault="00751841">
            <w:pPr>
              <w:pStyle w:val="ACK-ChoreographyBody"/>
            </w:pPr>
            <w:r>
              <w:t>Field value: Enhanced mode</w:t>
            </w:r>
          </w:p>
        </w:tc>
      </w:tr>
      <w:tr w:rsidR="00751841" w14:paraId="405D298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775483D"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9611A16"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D32943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6D9E43" w14:textId="77777777" w:rsidR="00751841" w:rsidRDefault="00751841">
            <w:pPr>
              <w:pStyle w:val="ACK-ChoreographyBody"/>
            </w:pPr>
            <w:r>
              <w:t>AL, SU, ER</w:t>
            </w:r>
          </w:p>
        </w:tc>
      </w:tr>
      <w:tr w:rsidR="00751841" w14:paraId="414D766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10E50C5"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D3D68A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7E50618"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279360" w14:textId="77777777" w:rsidR="00751841" w:rsidRDefault="00751841">
            <w:pPr>
              <w:pStyle w:val="ACK-ChoreographyBody"/>
            </w:pPr>
            <w:r>
              <w:t>NE</w:t>
            </w:r>
          </w:p>
        </w:tc>
      </w:tr>
      <w:tr w:rsidR="00751841" w14:paraId="7A2CCB2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3C36365"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C8F2B6"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D13DB7F"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DD89DDB" w14:textId="77777777" w:rsidR="00751841" w:rsidRDefault="00751841">
            <w:pPr>
              <w:pStyle w:val="ACK-ChoreographyBody"/>
            </w:pPr>
            <w:r>
              <w:rPr>
                <w:szCs w:val="16"/>
              </w:rPr>
              <w:t>ACK^P03^ACK</w:t>
            </w:r>
          </w:p>
        </w:tc>
      </w:tr>
      <w:tr w:rsidR="00751841" w14:paraId="53EA7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7B577D"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DD81DAB"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6F6F8FE"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BB1A3C" w14:textId="77777777" w:rsidR="00751841" w:rsidRDefault="00751841">
            <w:pPr>
              <w:pStyle w:val="ACK-ChoreographyBody"/>
            </w:pPr>
            <w:r>
              <w:t>-</w:t>
            </w:r>
          </w:p>
        </w:tc>
      </w:tr>
    </w:tbl>
    <w:p w14:paraId="656FAF61" w14:textId="77777777" w:rsidR="009E61BC" w:rsidRPr="00890B0C" w:rsidRDefault="009E61BC">
      <w:pPr>
        <w:pStyle w:val="NormalIndented"/>
        <w:rPr>
          <w:noProof/>
        </w:rPr>
      </w:pPr>
      <w:r w:rsidRPr="00890B0C">
        <w:rPr>
          <w:noProof/>
        </w:rPr>
        <w:t>The error segment indicates the fields that caused a transaction to be rejected.</w:t>
      </w:r>
    </w:p>
    <w:p w14:paraId="08A81939" w14:textId="3FB685F2" w:rsidR="009E61BC" w:rsidRPr="00890B0C" w:rsidRDefault="009E61BC">
      <w:pPr>
        <w:pStyle w:val="Heading3"/>
        <w:rPr>
          <w:noProof/>
        </w:rPr>
      </w:pPr>
      <w:bookmarkStart w:id="726" w:name="_Toc346777000"/>
      <w:bookmarkStart w:id="727" w:name="_Toc346777037"/>
      <w:bookmarkStart w:id="728" w:name="_Toc348245475"/>
      <w:bookmarkStart w:id="729" w:name="_Toc348245545"/>
      <w:bookmarkStart w:id="730" w:name="_Toc348259060"/>
      <w:bookmarkStart w:id="731" w:name="_Toc348340214"/>
      <w:bookmarkStart w:id="732" w:name="_Toc359236257"/>
      <w:r w:rsidRPr="00890B0C">
        <w:rPr>
          <w:noProof/>
        </w:rPr>
        <w:t xml:space="preserve"> </w:t>
      </w:r>
      <w:bookmarkStart w:id="733" w:name="_Toc1881959"/>
      <w:bookmarkStart w:id="734" w:name="_Toc89062818"/>
      <w:bookmarkStart w:id="735" w:name="_Toc20321539"/>
      <w:r w:rsidRPr="00890B0C">
        <w:rPr>
          <w:noProof/>
        </w:rPr>
        <w:t>QRY/DSR - Generate Bills And Accounts Receivable Statements (Event P04</w:t>
      </w:r>
      <w:bookmarkEnd w:id="726"/>
      <w:bookmarkEnd w:id="727"/>
      <w:bookmarkEnd w:id="728"/>
      <w:bookmarkEnd w:id="729"/>
      <w:bookmarkEnd w:id="730"/>
      <w:bookmarkEnd w:id="731"/>
      <w:bookmarkEnd w:id="732"/>
      <w:r w:rsidRPr="00890B0C">
        <w:rPr>
          <w:noProof/>
        </w:rPr>
        <w:t>)</w:t>
      </w:r>
      <w:bookmarkEnd w:id="733"/>
      <w:bookmarkEnd w:id="734"/>
      <w:bookmarkEnd w:id="735"/>
      <w:r w:rsidR="005B65F4" w:rsidRPr="00890B0C">
        <w:rPr>
          <w:noProof/>
        </w:rPr>
        <w:fldChar w:fldCharType="begin"/>
      </w:r>
      <w:r w:rsidRPr="00890B0C">
        <w:rPr>
          <w:noProof/>
        </w:rPr>
        <w:instrText>XE "P04"</w:instrText>
      </w:r>
      <w:r w:rsidR="005B65F4" w:rsidRPr="00890B0C">
        <w:rPr>
          <w:noProof/>
        </w:rPr>
        <w:fldChar w:fldCharType="end"/>
      </w:r>
    </w:p>
    <w:p w14:paraId="33DC5249" w14:textId="77777777" w:rsidR="009E61BC" w:rsidRPr="00890B0C" w:rsidRDefault="009E61BC">
      <w:pPr>
        <w:pStyle w:val="NormalIndented"/>
        <w:rPr>
          <w:noProof/>
        </w:rPr>
      </w:pPr>
      <w:r w:rsidRPr="00890B0C">
        <w:rPr>
          <w:b/>
          <w:i/>
          <w:noProof/>
        </w:rPr>
        <w:t>Retained for backwards compatibility only in version 2.4 and later</w:t>
      </w:r>
      <w:r w:rsidRPr="00890B0C">
        <w:rPr>
          <w:noProof/>
        </w:rPr>
        <w:t>; refer to Chapter 5, "Queries", section 5.4.  The original mode query and the QRD/QRF segments have been replaced.</w:t>
      </w:r>
    </w:p>
    <w:p w14:paraId="264D854D" w14:textId="77777777" w:rsidR="009E61BC" w:rsidRPr="00890B0C" w:rsidRDefault="009E61BC">
      <w:pPr>
        <w:pStyle w:val="Heading3"/>
        <w:rPr>
          <w:noProof/>
        </w:rPr>
      </w:pPr>
      <w:bookmarkStart w:id="736" w:name="_Toc346777001"/>
      <w:bookmarkStart w:id="737" w:name="_Toc346777038"/>
      <w:bookmarkStart w:id="738" w:name="_Toc348245476"/>
      <w:bookmarkStart w:id="739" w:name="_Toc348245546"/>
      <w:bookmarkStart w:id="740" w:name="_Toc348259061"/>
      <w:bookmarkStart w:id="741" w:name="_Toc348340215"/>
      <w:bookmarkStart w:id="742" w:name="_Toc359236258"/>
      <w:bookmarkStart w:id="743" w:name="_Toc1881960"/>
      <w:bookmarkStart w:id="744" w:name="_Toc89062819"/>
      <w:bookmarkStart w:id="745" w:name="_Toc20321540"/>
      <w:bookmarkStart w:id="746" w:name="_Toc346776930"/>
      <w:bookmarkStart w:id="747" w:name="_Toc346777005"/>
      <w:bookmarkStart w:id="748" w:name="_Toc346777042"/>
      <w:r w:rsidRPr="00890B0C">
        <w:rPr>
          <w:noProof/>
        </w:rPr>
        <w:t>BAR/ACK - Update Account (Event P05</w:t>
      </w:r>
      <w:bookmarkEnd w:id="736"/>
      <w:bookmarkEnd w:id="737"/>
      <w:bookmarkEnd w:id="738"/>
      <w:bookmarkEnd w:id="739"/>
      <w:bookmarkEnd w:id="740"/>
      <w:bookmarkEnd w:id="741"/>
      <w:bookmarkEnd w:id="742"/>
      <w:r w:rsidRPr="00890B0C">
        <w:rPr>
          <w:noProof/>
        </w:rPr>
        <w:t>)</w:t>
      </w:r>
      <w:bookmarkEnd w:id="743"/>
      <w:bookmarkEnd w:id="744"/>
      <w:bookmarkEnd w:id="745"/>
      <w:r w:rsidR="005B65F4" w:rsidRPr="00890B0C">
        <w:rPr>
          <w:noProof/>
        </w:rPr>
        <w:fldChar w:fldCharType="begin"/>
      </w:r>
      <w:r w:rsidRPr="00890B0C">
        <w:rPr>
          <w:noProof/>
        </w:rPr>
        <w:instrText>XE "P05"</w:instrText>
      </w:r>
      <w:r w:rsidR="005B65F4" w:rsidRPr="00890B0C">
        <w:rPr>
          <w:noProof/>
        </w:rPr>
        <w:fldChar w:fldCharType="end"/>
      </w:r>
    </w:p>
    <w:p w14:paraId="06FF9918" w14:textId="77777777" w:rsidR="009E61BC" w:rsidRPr="00890B0C" w:rsidRDefault="009E61BC">
      <w:pPr>
        <w:pStyle w:val="NormalIndented"/>
        <w:rPr>
          <w:noProof/>
        </w:rPr>
      </w:pPr>
      <w:r w:rsidRPr="00890B0C">
        <w:rPr>
          <w:noProof/>
        </w:rPr>
        <w:t>The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event is sent when an existing account is being updated.  From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no longer be used for updating an existing account, but only for creating a new account.  With the addition of P10 (transmit ambulatory payment classification [APC] groups) in version 2.4, it is expected that the P05 (update account) will be used to send inpatient coding information and the P10 (transmit ambulatory payment classification [APC] groups) will be used to send outpatient coding information.</w:t>
      </w:r>
    </w:p>
    <w:p w14:paraId="16A0D116" w14:textId="77777777" w:rsidR="009E61BC" w:rsidRPr="00890B0C" w:rsidRDefault="009E61BC">
      <w:pPr>
        <w:pStyle w:val="MsgTableCaption"/>
        <w:rPr>
          <w:noProof/>
        </w:rPr>
      </w:pPr>
      <w:r w:rsidRPr="00890B0C">
        <w:rPr>
          <w:noProof/>
        </w:rPr>
        <w:t>BAR^P05^BAR_P05: Update Billing Account</w:t>
      </w:r>
      <w:r w:rsidR="005B65F4" w:rsidRPr="00890B0C">
        <w:rPr>
          <w:noProof/>
        </w:rPr>
        <w:fldChar w:fldCharType="begin"/>
      </w:r>
      <w:r w:rsidRPr="00890B0C">
        <w:rPr>
          <w:noProof/>
        </w:rPr>
        <w:instrText>XE "Message:BAR"</w:instrText>
      </w:r>
      <w:r w:rsidR="005B65F4" w:rsidRPr="00890B0C">
        <w:rPr>
          <w:noProof/>
        </w:rPr>
        <w:fldChar w:fldCharType="end"/>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9C6F76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28208A4"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19258A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265F55FC"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272662F" w14:textId="77777777" w:rsidR="009E61BC" w:rsidRPr="00890B0C" w:rsidRDefault="009E61BC">
            <w:pPr>
              <w:pStyle w:val="MsgTableHeader"/>
              <w:jc w:val="center"/>
              <w:rPr>
                <w:noProof/>
              </w:rPr>
            </w:pPr>
            <w:r w:rsidRPr="00890B0C">
              <w:rPr>
                <w:noProof/>
              </w:rPr>
              <w:t>Chapter</w:t>
            </w:r>
          </w:p>
        </w:tc>
      </w:tr>
      <w:tr w:rsidR="009E61BC" w:rsidRPr="009E61BC" w14:paraId="61F25E0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10E44E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B76DA0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9979656"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6F3FE0" w14:textId="77777777" w:rsidR="009E61BC" w:rsidRPr="00890B0C" w:rsidRDefault="009E61BC">
            <w:pPr>
              <w:pStyle w:val="MsgTableBody"/>
              <w:jc w:val="center"/>
              <w:rPr>
                <w:noProof/>
              </w:rPr>
            </w:pPr>
            <w:r w:rsidRPr="00890B0C">
              <w:rPr>
                <w:noProof/>
              </w:rPr>
              <w:t>2</w:t>
            </w:r>
          </w:p>
        </w:tc>
      </w:tr>
      <w:tr w:rsidR="009E61BC" w:rsidRPr="009E61BC" w14:paraId="48CCC70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0DEA5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E4D7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03ED57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FCD89" w14:textId="77777777" w:rsidR="009E61BC" w:rsidRPr="00890B0C" w:rsidRDefault="009E61BC">
            <w:pPr>
              <w:pStyle w:val="MsgTableBody"/>
              <w:jc w:val="center"/>
              <w:rPr>
                <w:noProof/>
              </w:rPr>
            </w:pPr>
            <w:r w:rsidRPr="00890B0C">
              <w:rPr>
                <w:noProof/>
              </w:rPr>
              <w:t>2</w:t>
            </w:r>
          </w:p>
        </w:tc>
      </w:tr>
      <w:tr w:rsidR="009E61BC" w:rsidRPr="009E61BC" w14:paraId="155590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FD2618"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4AB67E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D9BB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BF8D2" w14:textId="77777777" w:rsidR="009E61BC" w:rsidRPr="00890B0C" w:rsidRDefault="009E61BC">
            <w:pPr>
              <w:pStyle w:val="MsgTableBody"/>
              <w:jc w:val="center"/>
              <w:rPr>
                <w:noProof/>
              </w:rPr>
            </w:pPr>
            <w:r w:rsidRPr="00890B0C">
              <w:rPr>
                <w:noProof/>
              </w:rPr>
              <w:t>2</w:t>
            </w:r>
          </w:p>
        </w:tc>
      </w:tr>
      <w:tr w:rsidR="009E61BC" w:rsidRPr="009E61BC" w14:paraId="4F8D24A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EA08302"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3ECE8D3D"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50D28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1A53F" w14:textId="77777777" w:rsidR="009E61BC" w:rsidRPr="00890B0C" w:rsidRDefault="009E61BC">
            <w:pPr>
              <w:pStyle w:val="MsgTableBody"/>
              <w:jc w:val="center"/>
              <w:rPr>
                <w:noProof/>
              </w:rPr>
            </w:pPr>
            <w:r w:rsidRPr="00890B0C">
              <w:rPr>
                <w:noProof/>
              </w:rPr>
              <w:t>3</w:t>
            </w:r>
          </w:p>
        </w:tc>
      </w:tr>
      <w:tr w:rsidR="009E61BC" w:rsidRPr="009E61BC" w14:paraId="60A2C2E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4C3C812"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15DF5D97"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351637D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9A9C5" w14:textId="77777777" w:rsidR="009E61BC" w:rsidRPr="00890B0C" w:rsidRDefault="009E61BC">
            <w:pPr>
              <w:pStyle w:val="MsgTableBody"/>
              <w:jc w:val="center"/>
              <w:rPr>
                <w:noProof/>
              </w:rPr>
            </w:pPr>
            <w:r w:rsidRPr="00890B0C">
              <w:rPr>
                <w:noProof/>
              </w:rPr>
              <w:t>3</w:t>
            </w:r>
          </w:p>
        </w:tc>
      </w:tr>
      <w:tr w:rsidR="009E61BC" w:rsidRPr="009E61BC" w14:paraId="1AFAEF2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C1E0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54B944B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8E0D9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BAC38" w14:textId="77777777" w:rsidR="009E61BC" w:rsidRPr="00890B0C" w:rsidRDefault="009E61BC">
            <w:pPr>
              <w:pStyle w:val="MsgTableBody"/>
              <w:jc w:val="center"/>
              <w:rPr>
                <w:noProof/>
              </w:rPr>
            </w:pPr>
            <w:r w:rsidRPr="00890B0C">
              <w:rPr>
                <w:noProof/>
              </w:rPr>
              <w:t>3</w:t>
            </w:r>
          </w:p>
        </w:tc>
      </w:tr>
      <w:tr w:rsidR="00A635F4" w:rsidRPr="00CB4E10" w14:paraId="7AA697C6" w14:textId="77777777" w:rsidTr="0083280B">
        <w:tblPrEx>
          <w:tblLook w:val="04A0" w:firstRow="1" w:lastRow="0" w:firstColumn="1" w:lastColumn="0" w:noHBand="0" w:noVBand="1"/>
        </w:tblPrEx>
        <w:trPr>
          <w:jc w:val="center"/>
          <w:ins w:id="749" w:author="Beat Heggli" w:date="2022-08-08T10:10:00Z"/>
        </w:trPr>
        <w:tc>
          <w:tcPr>
            <w:tcW w:w="2880" w:type="dxa"/>
            <w:tcBorders>
              <w:top w:val="dotted" w:sz="4" w:space="0" w:color="auto"/>
              <w:left w:val="nil"/>
              <w:bottom w:val="dotted" w:sz="4" w:space="0" w:color="auto"/>
              <w:right w:val="nil"/>
            </w:tcBorders>
            <w:shd w:val="clear" w:color="auto" w:fill="FFFFFF"/>
          </w:tcPr>
          <w:p w14:paraId="32A83504" w14:textId="64452AB0" w:rsidR="00A635F4" w:rsidRPr="00CB4E10" w:rsidRDefault="00A635F4" w:rsidP="00CB4E10">
            <w:pPr>
              <w:pStyle w:val="MsgTableBody"/>
              <w:rPr>
                <w:ins w:id="750" w:author="Beat Heggli" w:date="2022-08-08T10:10:00Z"/>
                <w:rPrChange w:id="751" w:author="Frank Oemig" w:date="2022-08-29T21:41:00Z">
                  <w:rPr>
                    <w:ins w:id="752" w:author="Beat Heggli" w:date="2022-08-08T10:10:00Z"/>
                    <w:b/>
                    <w:bCs/>
                    <w:noProof/>
                    <w:color w:val="FF0000"/>
                  </w:rPr>
                </w:rPrChange>
              </w:rPr>
            </w:pPr>
            <w:ins w:id="753" w:author="Beat Heggli" w:date="2022-08-08T10:10:00Z">
              <w:r w:rsidRPr="00CB4E10">
                <w:rPr>
                  <w:rPrChange w:id="754" w:author="Frank Oemig" w:date="2022-08-29T21:41:00Z">
                    <w:rPr>
                      <w:b/>
                      <w:bCs/>
                      <w:noProof/>
                      <w:color w:val="FF0000"/>
                    </w:rPr>
                  </w:rPrChange>
                </w:rPr>
                <w:t>[</w:t>
              </w:r>
            </w:ins>
            <w:ins w:id="755" w:author="Frank Oemig" w:date="2022-08-29T21:41:00Z">
              <w:r w:rsidR="00CB4E10" w:rsidRPr="00CB4E10">
                <w:rPr>
                  <w:rPrChange w:id="756" w:author="Frank Oemig" w:date="2022-08-29T21:41:00Z">
                    <w:rPr>
                      <w:b/>
                      <w:bCs/>
                      <w:noProof/>
                      <w:color w:val="FF0000"/>
                    </w:rPr>
                  </w:rPrChange>
                </w:rPr>
                <w:t xml:space="preserve"> </w:t>
              </w:r>
            </w:ins>
            <w:ins w:id="757" w:author="Beat Heggli" w:date="2022-08-08T10:10:00Z">
              <w:r w:rsidRPr="00CB4E10">
                <w:rPr>
                  <w:rPrChange w:id="758" w:author="Frank Oemig" w:date="2022-08-29T21:41: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759" w:author="Frank Oemig" w:date="2022-08-29T21:41:00Z">
                    <w:rPr>
                      <w:rStyle w:val="Hyperlink"/>
                      <w:bCs/>
                      <w:noProof/>
                      <w:color w:val="FF0000"/>
                    </w:rPr>
                  </w:rPrChange>
                </w:rPr>
                <w:t>P</w:t>
              </w:r>
              <w:r w:rsidRPr="00CB4E10">
                <w:rPr>
                  <w:rStyle w:val="Hyperlink"/>
                  <w:color w:val="auto"/>
                  <w:u w:val="none"/>
                  <w:rPrChange w:id="760" w:author="Frank Oemig" w:date="2022-08-29T21:41:00Z">
                    <w:rPr>
                      <w:rStyle w:val="Hyperlink"/>
                      <w:b/>
                      <w:bCs/>
                      <w:noProof/>
                      <w:color w:val="FF0000"/>
                    </w:rPr>
                  </w:rPrChange>
                </w:rPr>
                <w:fldChar w:fldCharType="end"/>
              </w:r>
              <w:r w:rsidRPr="00CB4E10">
                <w:rPr>
                  <w:rPrChange w:id="761" w:author="Frank Oemig" w:date="2022-08-29T21:41:00Z">
                    <w:rPr>
                      <w:b/>
                      <w:bCs/>
                      <w:noProof/>
                      <w:color w:val="FF0000"/>
                    </w:rPr>
                  </w:rPrChange>
                </w:rPr>
                <w:t xml:space="preserve"> }</w:t>
              </w:r>
            </w:ins>
            <w:ins w:id="762" w:author="Frank Oemig" w:date="2022-08-29T21:41:00Z">
              <w:r w:rsidR="00CB4E10" w:rsidRPr="00CB4E10">
                <w:rPr>
                  <w:rPrChange w:id="763" w:author="Frank Oemig" w:date="2022-08-29T21:41:00Z">
                    <w:rPr>
                      <w:b/>
                      <w:bCs/>
                      <w:noProof/>
                      <w:color w:val="FF0000"/>
                    </w:rPr>
                  </w:rPrChange>
                </w:rPr>
                <w:t xml:space="preserve"> </w:t>
              </w:r>
            </w:ins>
            <w:ins w:id="764" w:author="Beat Heggli" w:date="2022-08-08T10:10:00Z">
              <w:r w:rsidRPr="00CB4E10">
                <w:rPr>
                  <w:rPrChange w:id="765" w:author="Frank Oemig" w:date="2022-08-29T21:41: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7A06ADEC" w14:textId="77777777" w:rsidR="00A635F4" w:rsidRPr="00CB4E10" w:rsidRDefault="00A635F4" w:rsidP="00CB4E10">
            <w:pPr>
              <w:pStyle w:val="MsgTableBody"/>
              <w:rPr>
                <w:ins w:id="766" w:author="Beat Heggli" w:date="2022-08-08T10:10:00Z"/>
                <w:rPrChange w:id="767" w:author="Frank Oemig" w:date="2022-08-29T21:41:00Z">
                  <w:rPr>
                    <w:ins w:id="768" w:author="Beat Heggli" w:date="2022-08-08T10:10:00Z"/>
                    <w:b/>
                    <w:bCs/>
                    <w:noProof/>
                    <w:color w:val="FF0000"/>
                  </w:rPr>
                </w:rPrChange>
              </w:rPr>
            </w:pPr>
            <w:ins w:id="769" w:author="Beat Heggli" w:date="2022-08-08T10:10:00Z">
              <w:r w:rsidRPr="00CB4E10">
                <w:rPr>
                  <w:rPrChange w:id="770" w:author="Frank Oemig" w:date="2022-08-29T21:41: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6D4B1DE8" w14:textId="77777777" w:rsidR="00A635F4" w:rsidRPr="00CB4E10" w:rsidRDefault="00A635F4">
            <w:pPr>
              <w:pStyle w:val="MsgTableBody"/>
              <w:rPr>
                <w:ins w:id="771" w:author="Beat Heggli" w:date="2022-08-08T10:10:00Z"/>
                <w:rPrChange w:id="772" w:author="Frank Oemig" w:date="2022-08-29T21:41:00Z">
                  <w:rPr>
                    <w:ins w:id="773" w:author="Beat Heggli" w:date="2022-08-08T10:10:00Z"/>
                    <w:b/>
                    <w:bCs/>
                    <w:noProof/>
                    <w:color w:val="FF0000"/>
                  </w:rPr>
                </w:rPrChange>
              </w:rPr>
              <w:pPrChange w:id="774"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5C75220" w14:textId="77777777" w:rsidR="00A635F4" w:rsidRPr="00CB4E10" w:rsidRDefault="00A635F4">
            <w:pPr>
              <w:pStyle w:val="MsgTableBody"/>
              <w:rPr>
                <w:ins w:id="775" w:author="Beat Heggli" w:date="2022-08-08T10:10:00Z"/>
                <w:rPrChange w:id="776" w:author="Frank Oemig" w:date="2022-08-29T21:41:00Z">
                  <w:rPr>
                    <w:ins w:id="777" w:author="Beat Heggli" w:date="2022-08-08T10:10:00Z"/>
                    <w:b/>
                    <w:bCs/>
                    <w:noProof/>
                    <w:color w:val="FF0000"/>
                  </w:rPr>
                </w:rPrChange>
              </w:rPr>
              <w:pPrChange w:id="778" w:author="Frank Oemig" w:date="2022-08-29T21:41:00Z">
                <w:pPr>
                  <w:pStyle w:val="MsgTableBody"/>
                  <w:jc w:val="center"/>
                </w:pPr>
              </w:pPrChange>
            </w:pPr>
            <w:ins w:id="779" w:author="Beat Heggli" w:date="2022-08-08T10:10:00Z">
              <w:r w:rsidRPr="00CB4E10">
                <w:rPr>
                  <w:rPrChange w:id="780" w:author="Frank Oemig" w:date="2022-08-29T21:41:00Z">
                    <w:rPr>
                      <w:b/>
                      <w:bCs/>
                      <w:noProof/>
                      <w:color w:val="FF0000"/>
                    </w:rPr>
                  </w:rPrChange>
                </w:rPr>
                <w:t>3</w:t>
              </w:r>
            </w:ins>
          </w:p>
        </w:tc>
      </w:tr>
      <w:tr w:rsidR="00A635F4" w:rsidRPr="00CB4E10" w14:paraId="4E044D69" w14:textId="77777777" w:rsidTr="0083280B">
        <w:tblPrEx>
          <w:tblLook w:val="04A0" w:firstRow="1" w:lastRow="0" w:firstColumn="1" w:lastColumn="0" w:noHBand="0" w:noVBand="1"/>
        </w:tblPrEx>
        <w:trPr>
          <w:jc w:val="center"/>
          <w:ins w:id="781" w:author="Beat Heggli" w:date="2022-08-08T10:10:00Z"/>
        </w:trPr>
        <w:tc>
          <w:tcPr>
            <w:tcW w:w="2880" w:type="dxa"/>
            <w:tcBorders>
              <w:top w:val="dotted" w:sz="4" w:space="0" w:color="auto"/>
              <w:left w:val="nil"/>
              <w:bottom w:val="dotted" w:sz="4" w:space="0" w:color="auto"/>
              <w:right w:val="nil"/>
            </w:tcBorders>
            <w:shd w:val="clear" w:color="auto" w:fill="FFFFFF"/>
          </w:tcPr>
          <w:p w14:paraId="64197466" w14:textId="6BC9D394" w:rsidR="00A635F4" w:rsidRPr="00CB4E10" w:rsidRDefault="00A635F4" w:rsidP="00CB4E10">
            <w:pPr>
              <w:pStyle w:val="MsgTableBody"/>
              <w:rPr>
                <w:ins w:id="782" w:author="Beat Heggli" w:date="2022-08-08T10:10:00Z"/>
                <w:rPrChange w:id="783" w:author="Frank Oemig" w:date="2022-08-29T21:41:00Z">
                  <w:rPr>
                    <w:ins w:id="784" w:author="Beat Heggli" w:date="2022-08-08T10:10:00Z"/>
                    <w:b/>
                    <w:bCs/>
                    <w:noProof/>
                    <w:color w:val="FF0000"/>
                  </w:rPr>
                </w:rPrChange>
              </w:rPr>
            </w:pPr>
            <w:ins w:id="785" w:author="Beat Heggli" w:date="2022-08-08T10:10:00Z">
              <w:r w:rsidRPr="00CB4E10">
                <w:rPr>
                  <w:rPrChange w:id="786" w:author="Frank Oemig" w:date="2022-08-29T21:41:00Z">
                    <w:rPr>
                      <w:b/>
                      <w:bCs/>
                      <w:noProof/>
                      <w:color w:val="FF0000"/>
                    </w:rPr>
                  </w:rPrChange>
                </w:rPr>
                <w:t>[</w:t>
              </w:r>
            </w:ins>
            <w:ins w:id="787" w:author="Frank Oemig" w:date="2022-08-29T21:41:00Z">
              <w:r w:rsidR="00CB4E10" w:rsidRPr="00CB4E10">
                <w:rPr>
                  <w:rPrChange w:id="788" w:author="Frank Oemig" w:date="2022-08-29T21:41:00Z">
                    <w:rPr>
                      <w:b/>
                      <w:bCs/>
                      <w:noProof/>
                      <w:color w:val="FF0000"/>
                    </w:rPr>
                  </w:rPrChange>
                </w:rPr>
                <w:t xml:space="preserve"> </w:t>
              </w:r>
            </w:ins>
            <w:ins w:id="789" w:author="Beat Heggli" w:date="2022-08-08T10:10:00Z">
              <w:r w:rsidRPr="00CB4E10">
                <w:rPr>
                  <w:rPrChange w:id="790" w:author="Frank Oemig" w:date="2022-08-29T21:41:00Z">
                    <w:rPr>
                      <w:b/>
                      <w:bCs/>
                      <w:noProof/>
                      <w:color w:val="FF0000"/>
                    </w:rPr>
                  </w:rPrChange>
                </w:rPr>
                <w:t>{ GSR }</w:t>
              </w:r>
            </w:ins>
            <w:ins w:id="791" w:author="Frank Oemig" w:date="2022-08-29T21:41:00Z">
              <w:r w:rsidR="00CB4E10" w:rsidRPr="00CB4E10">
                <w:rPr>
                  <w:rPrChange w:id="792" w:author="Frank Oemig" w:date="2022-08-29T21:41:00Z">
                    <w:rPr>
                      <w:b/>
                      <w:bCs/>
                      <w:noProof/>
                      <w:color w:val="FF0000"/>
                    </w:rPr>
                  </w:rPrChange>
                </w:rPr>
                <w:t xml:space="preserve"> </w:t>
              </w:r>
            </w:ins>
            <w:ins w:id="793" w:author="Beat Heggli" w:date="2022-08-08T10:10:00Z">
              <w:r w:rsidRPr="00CB4E10">
                <w:rPr>
                  <w:rPrChange w:id="794" w:author="Frank Oemig" w:date="2022-08-29T21:41: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3F93556E" w14:textId="77777777" w:rsidR="00A635F4" w:rsidRPr="00CB4E10" w:rsidRDefault="00A635F4" w:rsidP="00CB4E10">
            <w:pPr>
              <w:pStyle w:val="MsgTableBody"/>
              <w:rPr>
                <w:ins w:id="795" w:author="Beat Heggli" w:date="2022-08-08T10:10:00Z"/>
                <w:rPrChange w:id="796" w:author="Frank Oemig" w:date="2022-08-29T21:41:00Z">
                  <w:rPr>
                    <w:ins w:id="797" w:author="Beat Heggli" w:date="2022-08-08T10:10:00Z"/>
                    <w:b/>
                    <w:bCs/>
                    <w:noProof/>
                    <w:color w:val="FF0000"/>
                  </w:rPr>
                </w:rPrChange>
              </w:rPr>
            </w:pPr>
            <w:ins w:id="798" w:author="Beat Heggli" w:date="2022-08-08T10:10:00Z">
              <w:r w:rsidRPr="00CB4E10">
                <w:rPr>
                  <w:rPrChange w:id="799" w:author="Frank Oemig" w:date="2022-08-29T21:41: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124137C7" w14:textId="77777777" w:rsidR="00A635F4" w:rsidRPr="00CB4E10" w:rsidRDefault="00A635F4">
            <w:pPr>
              <w:pStyle w:val="MsgTableBody"/>
              <w:rPr>
                <w:ins w:id="800" w:author="Beat Heggli" w:date="2022-08-08T10:10:00Z"/>
                <w:rPrChange w:id="801" w:author="Frank Oemig" w:date="2022-08-29T21:41:00Z">
                  <w:rPr>
                    <w:ins w:id="802" w:author="Beat Heggli" w:date="2022-08-08T10:10:00Z"/>
                    <w:b/>
                    <w:bCs/>
                    <w:noProof/>
                    <w:color w:val="FF0000"/>
                  </w:rPr>
                </w:rPrChange>
              </w:rPr>
              <w:pPrChange w:id="803"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B058676" w14:textId="77777777" w:rsidR="00A635F4" w:rsidRPr="00CB4E10" w:rsidRDefault="00A635F4">
            <w:pPr>
              <w:pStyle w:val="MsgTableBody"/>
              <w:rPr>
                <w:ins w:id="804" w:author="Beat Heggli" w:date="2022-08-08T10:10:00Z"/>
                <w:rPrChange w:id="805" w:author="Frank Oemig" w:date="2022-08-29T21:41:00Z">
                  <w:rPr>
                    <w:ins w:id="806" w:author="Beat Heggli" w:date="2022-08-08T10:10:00Z"/>
                    <w:b/>
                    <w:bCs/>
                    <w:noProof/>
                    <w:color w:val="FF0000"/>
                  </w:rPr>
                </w:rPrChange>
              </w:rPr>
              <w:pPrChange w:id="807" w:author="Frank Oemig" w:date="2022-08-29T21:41:00Z">
                <w:pPr>
                  <w:pStyle w:val="MsgTableBody"/>
                  <w:jc w:val="center"/>
                </w:pPr>
              </w:pPrChange>
            </w:pPr>
            <w:ins w:id="808" w:author="Beat Heggli" w:date="2022-08-08T10:10:00Z">
              <w:r w:rsidRPr="00CB4E10">
                <w:rPr>
                  <w:rPrChange w:id="809" w:author="Frank Oemig" w:date="2022-08-29T21:41:00Z">
                    <w:rPr>
                      <w:b/>
                      <w:bCs/>
                      <w:noProof/>
                      <w:color w:val="FF0000"/>
                    </w:rPr>
                  </w:rPrChange>
                </w:rPr>
                <w:t>3</w:t>
              </w:r>
            </w:ins>
          </w:p>
        </w:tc>
      </w:tr>
      <w:tr w:rsidR="00A635F4" w:rsidRPr="00CB4E10" w14:paraId="11C065F7" w14:textId="77777777" w:rsidTr="0083280B">
        <w:tblPrEx>
          <w:tblLook w:val="04A0" w:firstRow="1" w:lastRow="0" w:firstColumn="1" w:lastColumn="0" w:noHBand="0" w:noVBand="1"/>
        </w:tblPrEx>
        <w:trPr>
          <w:jc w:val="center"/>
          <w:ins w:id="810" w:author="Beat Heggli" w:date="2022-08-08T10:10:00Z"/>
        </w:trPr>
        <w:tc>
          <w:tcPr>
            <w:tcW w:w="2880" w:type="dxa"/>
            <w:tcBorders>
              <w:top w:val="dotted" w:sz="4" w:space="0" w:color="auto"/>
              <w:left w:val="nil"/>
              <w:bottom w:val="dotted" w:sz="4" w:space="0" w:color="auto"/>
              <w:right w:val="nil"/>
            </w:tcBorders>
            <w:shd w:val="clear" w:color="auto" w:fill="FFFFFF"/>
          </w:tcPr>
          <w:p w14:paraId="161A8865" w14:textId="75298AD7" w:rsidR="00A635F4" w:rsidRPr="00CB4E10" w:rsidRDefault="00A635F4" w:rsidP="00CB4E10">
            <w:pPr>
              <w:pStyle w:val="MsgTableBody"/>
              <w:rPr>
                <w:ins w:id="811" w:author="Beat Heggli" w:date="2022-08-08T10:10:00Z"/>
                <w:rPrChange w:id="812" w:author="Frank Oemig" w:date="2022-08-29T21:41:00Z">
                  <w:rPr>
                    <w:ins w:id="813" w:author="Beat Heggli" w:date="2022-08-08T10:10:00Z"/>
                    <w:b/>
                    <w:bCs/>
                    <w:noProof/>
                    <w:color w:val="FF0000"/>
                  </w:rPr>
                </w:rPrChange>
              </w:rPr>
            </w:pPr>
            <w:ins w:id="814" w:author="Beat Heggli" w:date="2022-08-08T10:10:00Z">
              <w:r w:rsidRPr="00CB4E10">
                <w:rPr>
                  <w:rPrChange w:id="815" w:author="Frank Oemig" w:date="2022-08-29T21:41:00Z">
                    <w:rPr>
                      <w:b/>
                      <w:bCs/>
                      <w:noProof/>
                      <w:color w:val="FF0000"/>
                    </w:rPr>
                  </w:rPrChange>
                </w:rPr>
                <w:t>[</w:t>
              </w:r>
            </w:ins>
            <w:ins w:id="816" w:author="Frank Oemig" w:date="2022-08-29T21:41:00Z">
              <w:r w:rsidR="00CB4E10" w:rsidRPr="00CB4E10">
                <w:rPr>
                  <w:rPrChange w:id="817" w:author="Frank Oemig" w:date="2022-08-29T21:41:00Z">
                    <w:rPr>
                      <w:b/>
                      <w:bCs/>
                      <w:noProof/>
                      <w:color w:val="FF0000"/>
                    </w:rPr>
                  </w:rPrChange>
                </w:rPr>
                <w:t xml:space="preserve"> </w:t>
              </w:r>
            </w:ins>
            <w:ins w:id="818" w:author="Beat Heggli" w:date="2022-08-08T10:10:00Z">
              <w:r w:rsidRPr="00CB4E10">
                <w:rPr>
                  <w:rPrChange w:id="819" w:author="Frank Oemig" w:date="2022-08-29T21:41:00Z">
                    <w:rPr>
                      <w:b/>
                      <w:bCs/>
                      <w:noProof/>
                      <w:color w:val="FF0000"/>
                    </w:rPr>
                  </w:rPrChange>
                </w:rPr>
                <w:t>{ GSC }</w:t>
              </w:r>
            </w:ins>
            <w:ins w:id="820" w:author="Frank Oemig" w:date="2022-08-29T21:41:00Z">
              <w:r w:rsidR="00CB4E10" w:rsidRPr="00CB4E10">
                <w:rPr>
                  <w:rPrChange w:id="821" w:author="Frank Oemig" w:date="2022-08-29T21:41:00Z">
                    <w:rPr>
                      <w:b/>
                      <w:bCs/>
                      <w:noProof/>
                      <w:color w:val="FF0000"/>
                    </w:rPr>
                  </w:rPrChange>
                </w:rPr>
                <w:t xml:space="preserve"> </w:t>
              </w:r>
            </w:ins>
            <w:ins w:id="822" w:author="Beat Heggli" w:date="2022-08-08T10:10:00Z">
              <w:r w:rsidRPr="00CB4E10">
                <w:rPr>
                  <w:rPrChange w:id="823" w:author="Frank Oemig" w:date="2022-08-29T21:41: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2EF369A" w14:textId="0DD292D4" w:rsidR="00A635F4" w:rsidRPr="00CB4E10" w:rsidRDefault="00A635F4" w:rsidP="00CB4E10">
            <w:pPr>
              <w:pStyle w:val="MsgTableBody"/>
              <w:rPr>
                <w:ins w:id="824" w:author="Beat Heggli" w:date="2022-08-08T10:10:00Z"/>
                <w:rPrChange w:id="825" w:author="Frank Oemig" w:date="2022-08-29T21:41:00Z">
                  <w:rPr>
                    <w:ins w:id="826" w:author="Beat Heggli" w:date="2022-08-08T10:10:00Z"/>
                    <w:b/>
                    <w:bCs/>
                    <w:noProof/>
                    <w:color w:val="FF0000"/>
                  </w:rPr>
                </w:rPrChange>
              </w:rPr>
            </w:pPr>
            <w:ins w:id="827" w:author="Beat Heggli" w:date="2022-08-08T10:10:00Z">
              <w:del w:id="828" w:author="Craig Newman" w:date="2023-07-03T07:13:00Z">
                <w:r w:rsidRPr="00CB4E10" w:rsidDel="00BC70D5">
                  <w:rPr>
                    <w:rPrChange w:id="829" w:author="Frank Oemig" w:date="2022-08-29T21:41:00Z">
                      <w:rPr>
                        <w:b/>
                        <w:bCs/>
                        <w:noProof/>
                        <w:color w:val="FF0000"/>
                      </w:rPr>
                    </w:rPrChange>
                  </w:rPr>
                  <w:delText>Sex for Clinical Use</w:delText>
                </w:r>
              </w:del>
            </w:ins>
            <w:ins w:id="830" w:author="Craig Newman" w:date="2023-07-03T07:13:00Z">
              <w:r w:rsidR="00BC70D5">
                <w:t>Sex Parameter for Clinical Use</w:t>
              </w:r>
            </w:ins>
          </w:p>
        </w:tc>
        <w:tc>
          <w:tcPr>
            <w:tcW w:w="864" w:type="dxa"/>
            <w:tcBorders>
              <w:top w:val="dotted" w:sz="4" w:space="0" w:color="auto"/>
              <w:left w:val="nil"/>
              <w:bottom w:val="dotted" w:sz="4" w:space="0" w:color="auto"/>
              <w:right w:val="nil"/>
            </w:tcBorders>
            <w:shd w:val="clear" w:color="auto" w:fill="FFFFFF"/>
          </w:tcPr>
          <w:p w14:paraId="7E0E765A" w14:textId="77777777" w:rsidR="00A635F4" w:rsidRPr="00CB4E10" w:rsidRDefault="00A635F4">
            <w:pPr>
              <w:pStyle w:val="MsgTableBody"/>
              <w:rPr>
                <w:ins w:id="831" w:author="Beat Heggli" w:date="2022-08-08T10:10:00Z"/>
                <w:rPrChange w:id="832" w:author="Frank Oemig" w:date="2022-08-29T21:41:00Z">
                  <w:rPr>
                    <w:ins w:id="833" w:author="Beat Heggli" w:date="2022-08-08T10:10:00Z"/>
                    <w:b/>
                    <w:bCs/>
                    <w:noProof/>
                    <w:color w:val="FF0000"/>
                  </w:rPr>
                </w:rPrChange>
              </w:rPr>
              <w:pPrChange w:id="834"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BDF54AF" w14:textId="77777777" w:rsidR="00A635F4" w:rsidRPr="00CB4E10" w:rsidRDefault="00A635F4">
            <w:pPr>
              <w:pStyle w:val="MsgTableBody"/>
              <w:rPr>
                <w:ins w:id="835" w:author="Beat Heggli" w:date="2022-08-08T10:10:00Z"/>
                <w:rPrChange w:id="836" w:author="Frank Oemig" w:date="2022-08-29T21:41:00Z">
                  <w:rPr>
                    <w:ins w:id="837" w:author="Beat Heggli" w:date="2022-08-08T10:10:00Z"/>
                    <w:b/>
                    <w:bCs/>
                    <w:noProof/>
                    <w:color w:val="FF0000"/>
                  </w:rPr>
                </w:rPrChange>
              </w:rPr>
              <w:pPrChange w:id="838" w:author="Frank Oemig" w:date="2022-08-29T21:41:00Z">
                <w:pPr>
                  <w:pStyle w:val="MsgTableBody"/>
                  <w:jc w:val="center"/>
                </w:pPr>
              </w:pPrChange>
            </w:pPr>
            <w:ins w:id="839" w:author="Beat Heggli" w:date="2022-08-08T10:10:00Z">
              <w:r w:rsidRPr="00CB4E10">
                <w:rPr>
                  <w:rPrChange w:id="840" w:author="Frank Oemig" w:date="2022-08-29T21:41:00Z">
                    <w:rPr>
                      <w:b/>
                      <w:bCs/>
                      <w:noProof/>
                      <w:color w:val="FF0000"/>
                    </w:rPr>
                  </w:rPrChange>
                </w:rPr>
                <w:t>3</w:t>
              </w:r>
            </w:ins>
          </w:p>
        </w:tc>
      </w:tr>
      <w:tr w:rsidR="009E61BC" w:rsidRPr="009E61BC" w14:paraId="72D357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7B5B377" w14:textId="77777777" w:rsidR="009E61BC" w:rsidRPr="00890B0C" w:rsidRDefault="009E61BC" w:rsidP="00C21EE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00B29F38"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F92E9A7"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AA25C" w14:textId="77777777" w:rsidR="009E61BC" w:rsidRPr="00890B0C" w:rsidRDefault="009E61BC" w:rsidP="00C21EE2">
            <w:pPr>
              <w:pStyle w:val="MsgTableBody"/>
              <w:jc w:val="center"/>
              <w:rPr>
                <w:noProof/>
              </w:rPr>
            </w:pPr>
          </w:p>
        </w:tc>
      </w:tr>
      <w:tr w:rsidR="000A4977" w:rsidRPr="009E61BC" w14:paraId="640CFA4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36610"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38FF4E8D"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35754FCA"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082C6AE" w14:textId="77777777" w:rsidR="000A4977" w:rsidRPr="00890B0C" w:rsidRDefault="000A4977" w:rsidP="000A4977">
            <w:pPr>
              <w:pStyle w:val="MsgTableBody"/>
              <w:jc w:val="center"/>
              <w:rPr>
                <w:noProof/>
              </w:rPr>
            </w:pPr>
            <w:r w:rsidRPr="00890B0C">
              <w:rPr>
                <w:noProof/>
              </w:rPr>
              <w:t>15</w:t>
            </w:r>
          </w:p>
        </w:tc>
      </w:tr>
      <w:tr w:rsidR="009E61BC" w:rsidRPr="009E61BC" w14:paraId="0C89480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EAFD77"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20A9F7D"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C954F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14302E" w14:textId="77777777" w:rsidR="009E61BC" w:rsidRPr="00890B0C" w:rsidRDefault="009E61BC">
            <w:pPr>
              <w:pStyle w:val="MsgTableBody"/>
              <w:jc w:val="center"/>
              <w:rPr>
                <w:noProof/>
              </w:rPr>
            </w:pPr>
          </w:p>
        </w:tc>
      </w:tr>
      <w:tr w:rsidR="009E61BC" w:rsidRPr="009E61BC" w14:paraId="4F3275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99CFCED"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669FD568"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1CCAD14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C1445" w14:textId="77777777" w:rsidR="009E61BC" w:rsidRPr="00890B0C" w:rsidRDefault="009E61BC">
            <w:pPr>
              <w:pStyle w:val="MsgTableBody"/>
              <w:jc w:val="center"/>
              <w:rPr>
                <w:noProof/>
              </w:rPr>
            </w:pPr>
            <w:r w:rsidRPr="00890B0C">
              <w:rPr>
                <w:noProof/>
              </w:rPr>
              <w:t>3</w:t>
            </w:r>
          </w:p>
        </w:tc>
      </w:tr>
      <w:tr w:rsidR="009E61BC" w:rsidRPr="009E61BC" w14:paraId="37016F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DDB5887" w14:textId="77777777" w:rsidR="009E61BC" w:rsidRPr="00890B0C" w:rsidRDefault="009E61BC">
            <w:pPr>
              <w:pStyle w:val="MsgTableBody"/>
              <w:rPr>
                <w:noProof/>
              </w:rPr>
            </w:pPr>
            <w:r w:rsidRPr="00890B0C">
              <w:rPr>
                <w:noProof/>
              </w:rPr>
              <w:lastRenderedPageBreak/>
              <w:t xml:space="preserve">  [ PV2 ]</w:t>
            </w:r>
          </w:p>
        </w:tc>
        <w:tc>
          <w:tcPr>
            <w:tcW w:w="4320" w:type="dxa"/>
            <w:tcBorders>
              <w:top w:val="dotted" w:sz="4" w:space="0" w:color="auto"/>
              <w:left w:val="nil"/>
              <w:bottom w:val="dotted" w:sz="4" w:space="0" w:color="auto"/>
              <w:right w:val="nil"/>
            </w:tcBorders>
            <w:shd w:val="clear" w:color="auto" w:fill="FFFFFF"/>
          </w:tcPr>
          <w:p w14:paraId="42E02BD4"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CFE365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78592A" w14:textId="77777777" w:rsidR="009E61BC" w:rsidRPr="00890B0C" w:rsidRDefault="009E61BC">
            <w:pPr>
              <w:pStyle w:val="MsgTableBody"/>
              <w:jc w:val="center"/>
              <w:rPr>
                <w:noProof/>
              </w:rPr>
            </w:pPr>
            <w:r w:rsidRPr="00890B0C">
              <w:rPr>
                <w:noProof/>
              </w:rPr>
              <w:t>3</w:t>
            </w:r>
          </w:p>
        </w:tc>
      </w:tr>
      <w:tr w:rsidR="009E61BC" w:rsidRPr="009E61BC" w14:paraId="2E42491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D29349A"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D3CA97"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80FEA1C"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4F330" w14:textId="77777777" w:rsidR="009E61BC" w:rsidRPr="00890B0C" w:rsidRDefault="009E61BC" w:rsidP="00C21EE2">
            <w:pPr>
              <w:pStyle w:val="MsgTableBody"/>
              <w:jc w:val="center"/>
              <w:rPr>
                <w:noProof/>
              </w:rPr>
            </w:pPr>
          </w:p>
        </w:tc>
      </w:tr>
      <w:tr w:rsidR="000A4977" w:rsidRPr="009E61BC" w14:paraId="0F4E1F3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FF9AF5F"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68C9B111"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C9AC60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8AC9146" w14:textId="77777777" w:rsidR="000A4977" w:rsidRPr="00890B0C" w:rsidRDefault="000A4977" w:rsidP="000A4977">
            <w:pPr>
              <w:pStyle w:val="MsgTableBody"/>
              <w:jc w:val="center"/>
              <w:rPr>
                <w:noProof/>
              </w:rPr>
            </w:pPr>
            <w:r w:rsidRPr="00890B0C">
              <w:rPr>
                <w:noProof/>
              </w:rPr>
              <w:t>15</w:t>
            </w:r>
          </w:p>
        </w:tc>
      </w:tr>
      <w:tr w:rsidR="009E61BC" w:rsidRPr="009E61BC" w14:paraId="160D829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116E42"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0EBFA090"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87F6B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58BB11" w14:textId="77777777" w:rsidR="009E61BC" w:rsidRPr="00890B0C" w:rsidRDefault="009E61BC">
            <w:pPr>
              <w:pStyle w:val="MsgTableBody"/>
              <w:jc w:val="center"/>
              <w:rPr>
                <w:noProof/>
              </w:rPr>
            </w:pPr>
            <w:r w:rsidRPr="00890B0C">
              <w:rPr>
                <w:noProof/>
              </w:rPr>
              <w:t>3</w:t>
            </w:r>
          </w:p>
        </w:tc>
      </w:tr>
      <w:tr w:rsidR="009E61BC" w:rsidRPr="009E61BC" w14:paraId="585A583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F56FD92"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74A9E68"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34ABE9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72384" w14:textId="77777777" w:rsidR="009E61BC" w:rsidRPr="00890B0C" w:rsidRDefault="009E61BC">
            <w:pPr>
              <w:pStyle w:val="MsgTableBody"/>
              <w:jc w:val="center"/>
              <w:rPr>
                <w:noProof/>
              </w:rPr>
            </w:pPr>
            <w:r w:rsidRPr="00890B0C">
              <w:rPr>
                <w:noProof/>
              </w:rPr>
              <w:t>7</w:t>
            </w:r>
          </w:p>
        </w:tc>
      </w:tr>
      <w:tr w:rsidR="00A87F61" w:rsidRPr="009E61BC" w14:paraId="23FD25B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63674" w14:textId="77777777" w:rsidR="00A87F61" w:rsidRPr="00890B0C" w:rsidRDefault="00A87F61">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2C93D423"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E3E0DF1"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9BE79" w14:textId="77777777" w:rsidR="00A87F61" w:rsidRPr="00890B0C" w:rsidRDefault="00A87F61">
            <w:pPr>
              <w:pStyle w:val="MsgTableBody"/>
              <w:jc w:val="center"/>
              <w:rPr>
                <w:noProof/>
              </w:rPr>
            </w:pPr>
            <w:r>
              <w:rPr>
                <w:noProof/>
              </w:rPr>
              <w:t>4</w:t>
            </w:r>
          </w:p>
        </w:tc>
      </w:tr>
      <w:tr w:rsidR="009E61BC" w:rsidRPr="009E61BC" w14:paraId="05294D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9BA2FC"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0AC8736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470089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7465" w14:textId="77777777" w:rsidR="009E61BC" w:rsidRPr="00890B0C" w:rsidRDefault="009E61BC">
            <w:pPr>
              <w:pStyle w:val="MsgTableBody"/>
              <w:jc w:val="center"/>
              <w:rPr>
                <w:noProof/>
              </w:rPr>
            </w:pPr>
            <w:r w:rsidRPr="00890B0C">
              <w:rPr>
                <w:noProof/>
              </w:rPr>
              <w:t>3</w:t>
            </w:r>
          </w:p>
        </w:tc>
      </w:tr>
      <w:tr w:rsidR="00C476DD" w:rsidRPr="009E61BC" w14:paraId="54A9A5C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9A050B"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5BC0357C" w14:textId="77777777" w:rsidR="00C476DD" w:rsidRPr="00890B0C" w:rsidRDefault="00C476DD" w:rsidP="00882C3A">
            <w:pPr>
              <w:pStyle w:val="MsgTableBody"/>
              <w:rPr>
                <w:noProof/>
              </w:rPr>
            </w:pPr>
            <w:r>
              <w:rPr>
                <w:noProof/>
              </w:rPr>
              <w:t xml:space="preserve">--- </w:t>
            </w:r>
            <w:r w:rsidR="00882C3A">
              <w:rPr>
                <w:noProof/>
              </w:rPr>
              <w:t>DIAG</w:t>
            </w:r>
            <w:r w:rsidR="007A5ED4">
              <w:rPr>
                <w:noProof/>
              </w:rPr>
              <w:t>N</w:t>
            </w:r>
            <w:r w:rsidR="00882C3A">
              <w:rPr>
                <w:noProof/>
              </w:rPr>
              <w:t>OSIS begin</w:t>
            </w:r>
          </w:p>
        </w:tc>
        <w:tc>
          <w:tcPr>
            <w:tcW w:w="864" w:type="dxa"/>
            <w:tcBorders>
              <w:top w:val="dotted" w:sz="4" w:space="0" w:color="auto"/>
              <w:left w:val="nil"/>
              <w:bottom w:val="dotted" w:sz="4" w:space="0" w:color="auto"/>
              <w:right w:val="nil"/>
            </w:tcBorders>
            <w:shd w:val="clear" w:color="auto" w:fill="FFFFFF"/>
          </w:tcPr>
          <w:p w14:paraId="77D0C29D"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708CF" w14:textId="77777777" w:rsidR="00C476DD" w:rsidRPr="00890B0C" w:rsidRDefault="00C476DD">
            <w:pPr>
              <w:pStyle w:val="MsgTableBody"/>
              <w:jc w:val="center"/>
              <w:rPr>
                <w:noProof/>
              </w:rPr>
            </w:pPr>
          </w:p>
        </w:tc>
      </w:tr>
      <w:tr w:rsidR="009E61BC" w:rsidRPr="009E61BC" w14:paraId="2E2486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4955BB" w14:textId="77777777" w:rsidR="009E61BC" w:rsidRPr="00890B0C" w:rsidRDefault="009E61BC" w:rsidP="00C476DD">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76A8E46"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DE0D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F4C07" w14:textId="77777777" w:rsidR="009E61BC" w:rsidRPr="00890B0C" w:rsidRDefault="009E61BC">
            <w:pPr>
              <w:pStyle w:val="MsgTableBody"/>
              <w:jc w:val="center"/>
              <w:rPr>
                <w:noProof/>
              </w:rPr>
            </w:pPr>
            <w:r w:rsidRPr="00890B0C">
              <w:rPr>
                <w:noProof/>
              </w:rPr>
              <w:t>6</w:t>
            </w:r>
          </w:p>
        </w:tc>
      </w:tr>
      <w:tr w:rsidR="00C476DD" w:rsidRPr="009E61BC" w14:paraId="5D7C501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A573383"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0E601743" w14:textId="77777777" w:rsidR="00C476DD" w:rsidRPr="00890B0C" w:rsidRDefault="00C476DD" w:rsidP="00882C3A">
            <w:pPr>
              <w:pStyle w:val="MsgTableBody"/>
              <w:rPr>
                <w:noProof/>
              </w:rPr>
            </w:pPr>
            <w:r>
              <w:rPr>
                <w:noProof/>
              </w:rPr>
              <w:t xml:space="preserve">--- </w:t>
            </w:r>
            <w:r w:rsidR="00882C3A">
              <w:rPr>
                <w:noProof/>
              </w:rPr>
              <w:t>DIAGNOSIS end</w:t>
            </w:r>
          </w:p>
        </w:tc>
        <w:tc>
          <w:tcPr>
            <w:tcW w:w="864" w:type="dxa"/>
            <w:tcBorders>
              <w:top w:val="dotted" w:sz="4" w:space="0" w:color="auto"/>
              <w:left w:val="nil"/>
              <w:bottom w:val="dotted" w:sz="4" w:space="0" w:color="auto"/>
              <w:right w:val="nil"/>
            </w:tcBorders>
            <w:shd w:val="clear" w:color="auto" w:fill="FFFFFF"/>
          </w:tcPr>
          <w:p w14:paraId="176923AF"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AA8D9" w14:textId="77777777" w:rsidR="00C476DD" w:rsidRPr="00890B0C" w:rsidRDefault="00C476DD">
            <w:pPr>
              <w:pStyle w:val="MsgTableBody"/>
              <w:jc w:val="center"/>
              <w:rPr>
                <w:noProof/>
              </w:rPr>
            </w:pPr>
          </w:p>
        </w:tc>
      </w:tr>
      <w:tr w:rsidR="009E61BC" w:rsidRPr="009E61BC" w14:paraId="1998A76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1A6D16"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1D7A4D4"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28DB4FE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961B0E" w14:textId="77777777" w:rsidR="009E61BC" w:rsidRPr="00890B0C" w:rsidRDefault="009E61BC">
            <w:pPr>
              <w:pStyle w:val="MsgTableBody"/>
              <w:jc w:val="center"/>
              <w:rPr>
                <w:noProof/>
              </w:rPr>
            </w:pPr>
            <w:r w:rsidRPr="00890B0C">
              <w:rPr>
                <w:noProof/>
              </w:rPr>
              <w:t>6</w:t>
            </w:r>
          </w:p>
        </w:tc>
      </w:tr>
      <w:tr w:rsidR="009E61BC" w:rsidRPr="009E61BC" w14:paraId="57211BA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05AE08E"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0965672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123381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FA9C7" w14:textId="77777777" w:rsidR="009E61BC" w:rsidRPr="00890B0C" w:rsidRDefault="009E61BC">
            <w:pPr>
              <w:pStyle w:val="MsgTableBody"/>
              <w:jc w:val="center"/>
              <w:rPr>
                <w:noProof/>
              </w:rPr>
            </w:pPr>
          </w:p>
        </w:tc>
      </w:tr>
      <w:tr w:rsidR="009E61BC" w:rsidRPr="009E61BC" w14:paraId="4F79163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2EF4D1"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72C846"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6E79F0C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804B2" w14:textId="77777777" w:rsidR="009E61BC" w:rsidRPr="00890B0C" w:rsidRDefault="009E61BC">
            <w:pPr>
              <w:pStyle w:val="MsgTableBody"/>
              <w:jc w:val="center"/>
              <w:rPr>
                <w:noProof/>
              </w:rPr>
            </w:pPr>
            <w:r w:rsidRPr="00890B0C">
              <w:rPr>
                <w:noProof/>
              </w:rPr>
              <w:t>6</w:t>
            </w:r>
          </w:p>
        </w:tc>
      </w:tr>
      <w:tr w:rsidR="009E61BC" w:rsidRPr="009E61BC" w14:paraId="5F13B7B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5688AF"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9C684B4"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FDDD338"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CDF69" w14:textId="77777777" w:rsidR="009E61BC" w:rsidRPr="00890B0C" w:rsidRDefault="009E61BC" w:rsidP="00C21EE2">
            <w:pPr>
              <w:pStyle w:val="MsgTableBody"/>
              <w:jc w:val="center"/>
              <w:rPr>
                <w:noProof/>
              </w:rPr>
            </w:pPr>
          </w:p>
        </w:tc>
      </w:tr>
      <w:tr w:rsidR="000A4977" w:rsidRPr="009E61BC" w14:paraId="3889A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27B5846"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0F62DC7"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F46F58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0046D5ED" w14:textId="77777777" w:rsidR="000A4977" w:rsidRPr="00890B0C" w:rsidRDefault="000A4977" w:rsidP="000A4977">
            <w:pPr>
              <w:pStyle w:val="MsgTableBody"/>
              <w:jc w:val="center"/>
              <w:rPr>
                <w:noProof/>
              </w:rPr>
            </w:pPr>
            <w:r w:rsidRPr="00890B0C">
              <w:rPr>
                <w:noProof/>
              </w:rPr>
              <w:t>15</w:t>
            </w:r>
          </w:p>
        </w:tc>
      </w:tr>
      <w:tr w:rsidR="009E61BC" w:rsidRPr="009E61BC" w14:paraId="54D8BE1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97BB18"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EF13F1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480E381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7372" w14:textId="77777777" w:rsidR="009E61BC" w:rsidRPr="00890B0C" w:rsidRDefault="009E61BC">
            <w:pPr>
              <w:pStyle w:val="MsgTableBody"/>
              <w:jc w:val="center"/>
              <w:rPr>
                <w:noProof/>
              </w:rPr>
            </w:pPr>
          </w:p>
        </w:tc>
      </w:tr>
      <w:tr w:rsidR="009E61BC" w:rsidRPr="009E61BC" w14:paraId="22F6BC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A027FB5"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CEA116D"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6AAB782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D9695" w14:textId="77777777" w:rsidR="009E61BC" w:rsidRPr="00890B0C" w:rsidRDefault="009E61BC">
            <w:pPr>
              <w:pStyle w:val="MsgTableBody"/>
              <w:jc w:val="center"/>
              <w:rPr>
                <w:noProof/>
              </w:rPr>
            </w:pPr>
            <w:r w:rsidRPr="00890B0C">
              <w:rPr>
                <w:noProof/>
              </w:rPr>
              <w:t>6</w:t>
            </w:r>
          </w:p>
        </w:tc>
      </w:tr>
      <w:tr w:rsidR="00A117A0" w:rsidRPr="00CB4E10" w14:paraId="46E8F97B" w14:textId="77777777" w:rsidTr="009F20B7">
        <w:trPr>
          <w:jc w:val="center"/>
          <w:ins w:id="841" w:author="Beat Heggli" w:date="2022-08-18T13:03:00Z"/>
        </w:trPr>
        <w:tc>
          <w:tcPr>
            <w:tcW w:w="2880" w:type="dxa"/>
            <w:tcBorders>
              <w:top w:val="dotted" w:sz="4" w:space="0" w:color="auto"/>
              <w:left w:val="nil"/>
              <w:bottom w:val="dotted" w:sz="4" w:space="0" w:color="auto"/>
              <w:right w:val="nil"/>
            </w:tcBorders>
            <w:shd w:val="clear" w:color="auto" w:fill="FFFFFF"/>
          </w:tcPr>
          <w:p w14:paraId="5DF47F6A" w14:textId="6EBB7B43" w:rsidR="00A117A0" w:rsidRPr="00CB4E10" w:rsidRDefault="00A117A0" w:rsidP="00CB4E10">
            <w:pPr>
              <w:pStyle w:val="MsgTableBody"/>
              <w:rPr>
                <w:ins w:id="842" w:author="Beat Heggli" w:date="2022-08-18T13:03:00Z"/>
                <w:rPrChange w:id="843" w:author="Frank Oemig" w:date="2022-08-29T21:42:00Z">
                  <w:rPr>
                    <w:ins w:id="844" w:author="Beat Heggli" w:date="2022-08-18T13:03:00Z"/>
                    <w:noProof/>
                  </w:rPr>
                </w:rPrChange>
              </w:rPr>
            </w:pPr>
            <w:ins w:id="845" w:author="Beat Heggli" w:date="2022-08-18T13:03:00Z">
              <w:r w:rsidRPr="00CB4E10">
                <w:rPr>
                  <w:rPrChange w:id="846" w:author="Frank Oemig" w:date="2022-08-29T21:42:00Z">
                    <w:rPr>
                      <w:b/>
                      <w:bCs/>
                      <w:noProof/>
                      <w:color w:val="FF0000"/>
                    </w:rPr>
                  </w:rPrChange>
                </w:rPr>
                <w:t xml:space="preserve">  [</w:t>
              </w:r>
            </w:ins>
            <w:ins w:id="847" w:author="Frank Oemig" w:date="2022-08-29T21:41:00Z">
              <w:r w:rsidR="00CB4E10" w:rsidRPr="00CB4E10">
                <w:rPr>
                  <w:rPrChange w:id="848" w:author="Frank Oemig" w:date="2022-08-29T21:42:00Z">
                    <w:rPr>
                      <w:b/>
                      <w:bCs/>
                      <w:noProof/>
                      <w:color w:val="FF0000"/>
                    </w:rPr>
                  </w:rPrChange>
                </w:rPr>
                <w:t xml:space="preserve"> </w:t>
              </w:r>
            </w:ins>
            <w:ins w:id="849" w:author="Beat Heggli" w:date="2022-08-18T13:03:00Z">
              <w:r w:rsidRPr="00CB4E10">
                <w:rPr>
                  <w:rPrChange w:id="850" w:author="Frank Oemig" w:date="2022-08-29T21:42: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851" w:author="Frank Oemig" w:date="2022-08-29T21:42:00Z">
                    <w:rPr>
                      <w:rStyle w:val="Hyperlink"/>
                      <w:bCs/>
                      <w:noProof/>
                      <w:color w:val="FF0000"/>
                    </w:rPr>
                  </w:rPrChange>
                </w:rPr>
                <w:t>P</w:t>
              </w:r>
              <w:r w:rsidRPr="00CB4E10">
                <w:rPr>
                  <w:rStyle w:val="Hyperlink"/>
                  <w:color w:val="auto"/>
                  <w:u w:val="none"/>
                  <w:rPrChange w:id="852" w:author="Frank Oemig" w:date="2022-08-29T21:42:00Z">
                    <w:rPr>
                      <w:rStyle w:val="Hyperlink"/>
                      <w:b/>
                      <w:bCs/>
                      <w:noProof/>
                      <w:color w:val="FF0000"/>
                    </w:rPr>
                  </w:rPrChange>
                </w:rPr>
                <w:fldChar w:fldCharType="end"/>
              </w:r>
              <w:r w:rsidRPr="00CB4E10">
                <w:rPr>
                  <w:rPrChange w:id="853" w:author="Frank Oemig" w:date="2022-08-29T21:42:00Z">
                    <w:rPr>
                      <w:b/>
                      <w:bCs/>
                      <w:noProof/>
                      <w:color w:val="FF0000"/>
                    </w:rPr>
                  </w:rPrChange>
                </w:rPr>
                <w:t xml:space="preserve"> }</w:t>
              </w:r>
            </w:ins>
            <w:ins w:id="854" w:author="Frank Oemig" w:date="2022-08-29T21:41:00Z">
              <w:r w:rsidR="00CB4E10" w:rsidRPr="00CB4E10">
                <w:rPr>
                  <w:rPrChange w:id="855" w:author="Frank Oemig" w:date="2022-08-29T21:42:00Z">
                    <w:rPr>
                      <w:b/>
                      <w:bCs/>
                      <w:noProof/>
                      <w:color w:val="FF0000"/>
                    </w:rPr>
                  </w:rPrChange>
                </w:rPr>
                <w:t xml:space="preserve"> </w:t>
              </w:r>
            </w:ins>
            <w:ins w:id="856" w:author="Beat Heggli" w:date="2022-08-18T13:03:00Z">
              <w:r w:rsidRPr="00CB4E10">
                <w:rPr>
                  <w:rPrChange w:id="857"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7C8E8A4" w14:textId="1172E67E" w:rsidR="00A117A0" w:rsidRPr="00CB4E10" w:rsidRDefault="00A117A0" w:rsidP="00CB4E10">
            <w:pPr>
              <w:pStyle w:val="MsgTableBody"/>
              <w:rPr>
                <w:ins w:id="858" w:author="Beat Heggli" w:date="2022-08-18T13:03:00Z"/>
                <w:rPrChange w:id="859" w:author="Frank Oemig" w:date="2022-08-29T21:42:00Z">
                  <w:rPr>
                    <w:ins w:id="860" w:author="Beat Heggli" w:date="2022-08-18T13:03:00Z"/>
                    <w:noProof/>
                  </w:rPr>
                </w:rPrChange>
              </w:rPr>
            </w:pPr>
            <w:ins w:id="861" w:author="Beat Heggli" w:date="2022-08-18T13:03:00Z">
              <w:r w:rsidRPr="00CB4E10">
                <w:rPr>
                  <w:rPrChange w:id="862"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1919AF8" w14:textId="77777777" w:rsidR="00A117A0" w:rsidRPr="00CB4E10" w:rsidRDefault="00A117A0">
            <w:pPr>
              <w:pStyle w:val="MsgTableBody"/>
              <w:rPr>
                <w:ins w:id="863" w:author="Beat Heggli" w:date="2022-08-18T13:03:00Z"/>
                <w:rPrChange w:id="864" w:author="Frank Oemig" w:date="2022-08-29T21:42:00Z">
                  <w:rPr>
                    <w:ins w:id="865" w:author="Beat Heggli" w:date="2022-08-18T13:03:00Z"/>
                    <w:noProof/>
                  </w:rPr>
                </w:rPrChange>
              </w:rPr>
              <w:pPrChange w:id="866"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9F2E933" w14:textId="00012CD8" w:rsidR="00A117A0" w:rsidRPr="00CB4E10" w:rsidRDefault="00A117A0">
            <w:pPr>
              <w:pStyle w:val="MsgTableBody"/>
              <w:rPr>
                <w:ins w:id="867" w:author="Beat Heggli" w:date="2022-08-18T13:03:00Z"/>
                <w:rPrChange w:id="868" w:author="Frank Oemig" w:date="2022-08-29T21:42:00Z">
                  <w:rPr>
                    <w:ins w:id="869" w:author="Beat Heggli" w:date="2022-08-18T13:03:00Z"/>
                    <w:noProof/>
                  </w:rPr>
                </w:rPrChange>
              </w:rPr>
              <w:pPrChange w:id="870" w:author="Frank Oemig" w:date="2022-08-29T21:42:00Z">
                <w:pPr>
                  <w:pStyle w:val="MsgTableBody"/>
                  <w:jc w:val="center"/>
                </w:pPr>
              </w:pPrChange>
            </w:pPr>
            <w:ins w:id="871" w:author="Beat Heggli" w:date="2022-08-18T13:03:00Z">
              <w:r w:rsidRPr="00CB4E10">
                <w:rPr>
                  <w:rPrChange w:id="872" w:author="Frank Oemig" w:date="2022-08-29T21:42:00Z">
                    <w:rPr>
                      <w:b/>
                      <w:bCs/>
                      <w:noProof/>
                      <w:color w:val="FF0000"/>
                    </w:rPr>
                  </w:rPrChange>
                </w:rPr>
                <w:t>3</w:t>
              </w:r>
            </w:ins>
          </w:p>
        </w:tc>
      </w:tr>
      <w:tr w:rsidR="00A117A0" w:rsidRPr="00CB4E10" w14:paraId="6E57DA0B" w14:textId="77777777" w:rsidTr="009F20B7">
        <w:trPr>
          <w:jc w:val="center"/>
          <w:ins w:id="873" w:author="Beat Heggli" w:date="2022-08-18T13:03:00Z"/>
        </w:trPr>
        <w:tc>
          <w:tcPr>
            <w:tcW w:w="2880" w:type="dxa"/>
            <w:tcBorders>
              <w:top w:val="dotted" w:sz="4" w:space="0" w:color="auto"/>
              <w:left w:val="nil"/>
              <w:bottom w:val="dotted" w:sz="4" w:space="0" w:color="auto"/>
              <w:right w:val="nil"/>
            </w:tcBorders>
            <w:shd w:val="clear" w:color="auto" w:fill="FFFFFF"/>
          </w:tcPr>
          <w:p w14:paraId="1AE4F714" w14:textId="1DA98522" w:rsidR="00A117A0" w:rsidRPr="00CB4E10" w:rsidRDefault="00A117A0" w:rsidP="00CB4E10">
            <w:pPr>
              <w:pStyle w:val="MsgTableBody"/>
              <w:rPr>
                <w:ins w:id="874" w:author="Beat Heggli" w:date="2022-08-18T13:03:00Z"/>
                <w:rPrChange w:id="875" w:author="Frank Oemig" w:date="2022-08-29T21:42:00Z">
                  <w:rPr>
                    <w:ins w:id="876" w:author="Beat Heggli" w:date="2022-08-18T13:03:00Z"/>
                    <w:noProof/>
                  </w:rPr>
                </w:rPrChange>
              </w:rPr>
            </w:pPr>
            <w:ins w:id="877" w:author="Beat Heggli" w:date="2022-08-18T13:03:00Z">
              <w:r w:rsidRPr="00CB4E10">
                <w:rPr>
                  <w:rPrChange w:id="878" w:author="Frank Oemig" w:date="2022-08-29T21:42:00Z">
                    <w:rPr>
                      <w:b/>
                      <w:bCs/>
                      <w:noProof/>
                      <w:color w:val="FF0000"/>
                    </w:rPr>
                  </w:rPrChange>
                </w:rPr>
                <w:t xml:space="preserve">  [</w:t>
              </w:r>
            </w:ins>
            <w:ins w:id="879" w:author="Frank Oemig" w:date="2022-08-29T21:41:00Z">
              <w:r w:rsidR="00CB4E10" w:rsidRPr="00CB4E10">
                <w:rPr>
                  <w:rPrChange w:id="880" w:author="Frank Oemig" w:date="2022-08-29T21:42:00Z">
                    <w:rPr>
                      <w:b/>
                      <w:bCs/>
                      <w:noProof/>
                      <w:color w:val="FF0000"/>
                    </w:rPr>
                  </w:rPrChange>
                </w:rPr>
                <w:t xml:space="preserve"> </w:t>
              </w:r>
            </w:ins>
            <w:ins w:id="881" w:author="Beat Heggli" w:date="2022-08-18T13:03:00Z">
              <w:r w:rsidRPr="00CB4E10">
                <w:rPr>
                  <w:rPrChange w:id="882" w:author="Frank Oemig" w:date="2022-08-29T21:42:00Z">
                    <w:rPr>
                      <w:b/>
                      <w:bCs/>
                      <w:noProof/>
                      <w:color w:val="FF0000"/>
                    </w:rPr>
                  </w:rPrChange>
                </w:rPr>
                <w:t>{ GSR }</w:t>
              </w:r>
            </w:ins>
            <w:ins w:id="883" w:author="Frank Oemig" w:date="2022-08-29T21:41:00Z">
              <w:r w:rsidR="00CB4E10" w:rsidRPr="00CB4E10">
                <w:rPr>
                  <w:rPrChange w:id="884" w:author="Frank Oemig" w:date="2022-08-29T21:42:00Z">
                    <w:rPr>
                      <w:b/>
                      <w:bCs/>
                      <w:noProof/>
                      <w:color w:val="FF0000"/>
                    </w:rPr>
                  </w:rPrChange>
                </w:rPr>
                <w:t xml:space="preserve"> </w:t>
              </w:r>
            </w:ins>
            <w:ins w:id="885" w:author="Beat Heggli" w:date="2022-08-18T13:03:00Z">
              <w:r w:rsidRPr="00CB4E10">
                <w:rPr>
                  <w:rPrChange w:id="886"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5CE77156" w14:textId="5DB46C21" w:rsidR="00A117A0" w:rsidRPr="00CB4E10" w:rsidRDefault="00A117A0" w:rsidP="00CB4E10">
            <w:pPr>
              <w:pStyle w:val="MsgTableBody"/>
              <w:rPr>
                <w:ins w:id="887" w:author="Beat Heggli" w:date="2022-08-18T13:03:00Z"/>
                <w:rPrChange w:id="888" w:author="Frank Oemig" w:date="2022-08-29T21:42:00Z">
                  <w:rPr>
                    <w:ins w:id="889" w:author="Beat Heggli" w:date="2022-08-18T13:03:00Z"/>
                    <w:noProof/>
                  </w:rPr>
                </w:rPrChange>
              </w:rPr>
            </w:pPr>
            <w:ins w:id="890" w:author="Beat Heggli" w:date="2022-08-18T13:03:00Z">
              <w:r w:rsidRPr="00CB4E10">
                <w:rPr>
                  <w:rPrChange w:id="891"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5F3DD7D" w14:textId="77777777" w:rsidR="00A117A0" w:rsidRPr="00CB4E10" w:rsidRDefault="00A117A0">
            <w:pPr>
              <w:pStyle w:val="MsgTableBody"/>
              <w:rPr>
                <w:ins w:id="892" w:author="Beat Heggli" w:date="2022-08-18T13:03:00Z"/>
                <w:rPrChange w:id="893" w:author="Frank Oemig" w:date="2022-08-29T21:42:00Z">
                  <w:rPr>
                    <w:ins w:id="894" w:author="Beat Heggli" w:date="2022-08-18T13:03:00Z"/>
                    <w:noProof/>
                  </w:rPr>
                </w:rPrChange>
              </w:rPr>
              <w:pPrChange w:id="895"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784D7CE" w14:textId="6DA513AA" w:rsidR="00A117A0" w:rsidRPr="00CB4E10" w:rsidRDefault="00A117A0">
            <w:pPr>
              <w:pStyle w:val="MsgTableBody"/>
              <w:rPr>
                <w:ins w:id="896" w:author="Beat Heggli" w:date="2022-08-18T13:03:00Z"/>
                <w:rPrChange w:id="897" w:author="Frank Oemig" w:date="2022-08-29T21:42:00Z">
                  <w:rPr>
                    <w:ins w:id="898" w:author="Beat Heggli" w:date="2022-08-18T13:03:00Z"/>
                    <w:noProof/>
                  </w:rPr>
                </w:rPrChange>
              </w:rPr>
              <w:pPrChange w:id="899" w:author="Frank Oemig" w:date="2022-08-29T21:42:00Z">
                <w:pPr>
                  <w:pStyle w:val="MsgTableBody"/>
                  <w:jc w:val="center"/>
                </w:pPr>
              </w:pPrChange>
            </w:pPr>
            <w:ins w:id="900" w:author="Beat Heggli" w:date="2022-08-18T13:03:00Z">
              <w:r w:rsidRPr="00CB4E10">
                <w:rPr>
                  <w:rPrChange w:id="901" w:author="Frank Oemig" w:date="2022-08-29T21:42:00Z">
                    <w:rPr>
                      <w:b/>
                      <w:bCs/>
                      <w:noProof/>
                      <w:color w:val="FF0000"/>
                    </w:rPr>
                  </w:rPrChange>
                </w:rPr>
                <w:t>3</w:t>
              </w:r>
            </w:ins>
          </w:p>
        </w:tc>
      </w:tr>
      <w:tr w:rsidR="009E61BC" w:rsidRPr="009E61BC" w14:paraId="77CED4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E9FDEB3"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062F6CDF"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47053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3CAFB" w14:textId="77777777" w:rsidR="009E61BC" w:rsidRPr="00890B0C" w:rsidRDefault="009E61BC">
            <w:pPr>
              <w:pStyle w:val="MsgTableBody"/>
              <w:jc w:val="center"/>
              <w:rPr>
                <w:noProof/>
              </w:rPr>
            </w:pPr>
            <w:r w:rsidRPr="00890B0C">
              <w:rPr>
                <w:noProof/>
              </w:rPr>
              <w:t>3</w:t>
            </w:r>
          </w:p>
        </w:tc>
      </w:tr>
      <w:tr w:rsidR="00A117A0" w:rsidRPr="00CB4E10" w14:paraId="36200DF0" w14:textId="77777777" w:rsidTr="009F20B7">
        <w:trPr>
          <w:jc w:val="center"/>
          <w:ins w:id="902" w:author="Beat Heggli" w:date="2022-08-18T13:03:00Z"/>
        </w:trPr>
        <w:tc>
          <w:tcPr>
            <w:tcW w:w="2880" w:type="dxa"/>
            <w:tcBorders>
              <w:top w:val="dotted" w:sz="4" w:space="0" w:color="auto"/>
              <w:left w:val="nil"/>
              <w:bottom w:val="dotted" w:sz="4" w:space="0" w:color="auto"/>
              <w:right w:val="nil"/>
            </w:tcBorders>
            <w:shd w:val="clear" w:color="auto" w:fill="FFFFFF"/>
          </w:tcPr>
          <w:p w14:paraId="3A34DA68" w14:textId="6147D1EB" w:rsidR="00A117A0" w:rsidRPr="00CB4E10" w:rsidRDefault="00A117A0" w:rsidP="00CB4E10">
            <w:pPr>
              <w:pStyle w:val="MsgTableBody"/>
              <w:rPr>
                <w:ins w:id="903" w:author="Beat Heggli" w:date="2022-08-18T13:03:00Z"/>
                <w:rPrChange w:id="904" w:author="Frank Oemig" w:date="2022-08-29T21:42:00Z">
                  <w:rPr>
                    <w:ins w:id="905" w:author="Beat Heggli" w:date="2022-08-18T13:03:00Z"/>
                    <w:noProof/>
                  </w:rPr>
                </w:rPrChange>
              </w:rPr>
            </w:pPr>
            <w:ins w:id="906" w:author="Beat Heggli" w:date="2022-08-18T13:03:00Z">
              <w:r w:rsidRPr="00CB4E10">
                <w:rPr>
                  <w:rPrChange w:id="907" w:author="Frank Oemig" w:date="2022-08-29T21:42:00Z">
                    <w:rPr>
                      <w:b/>
                      <w:bCs/>
                      <w:noProof/>
                      <w:color w:val="FF0000"/>
                    </w:rPr>
                  </w:rPrChange>
                </w:rPr>
                <w:t xml:space="preserve">  [</w:t>
              </w:r>
            </w:ins>
            <w:ins w:id="908" w:author="Frank Oemig" w:date="2022-08-29T21:42:00Z">
              <w:r w:rsidR="00CB4E10" w:rsidRPr="00CB4E10">
                <w:rPr>
                  <w:rPrChange w:id="909" w:author="Frank Oemig" w:date="2022-08-29T21:42:00Z">
                    <w:rPr>
                      <w:b/>
                      <w:bCs/>
                      <w:noProof/>
                      <w:color w:val="FF0000"/>
                    </w:rPr>
                  </w:rPrChange>
                </w:rPr>
                <w:t xml:space="preserve"> </w:t>
              </w:r>
            </w:ins>
            <w:ins w:id="910" w:author="Beat Heggli" w:date="2022-08-18T13:03:00Z">
              <w:r w:rsidRPr="00CB4E10">
                <w:rPr>
                  <w:rPrChange w:id="911" w:author="Frank Oemig" w:date="2022-08-29T21:42: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912" w:author="Frank Oemig" w:date="2022-08-29T21:42:00Z">
                    <w:rPr>
                      <w:rStyle w:val="Hyperlink"/>
                      <w:bCs/>
                      <w:noProof/>
                      <w:color w:val="FF0000"/>
                    </w:rPr>
                  </w:rPrChange>
                </w:rPr>
                <w:t>P</w:t>
              </w:r>
              <w:r w:rsidRPr="00CB4E10">
                <w:rPr>
                  <w:rStyle w:val="Hyperlink"/>
                  <w:color w:val="auto"/>
                  <w:u w:val="none"/>
                  <w:rPrChange w:id="913" w:author="Frank Oemig" w:date="2022-08-29T21:42:00Z">
                    <w:rPr>
                      <w:rStyle w:val="Hyperlink"/>
                      <w:b/>
                      <w:bCs/>
                      <w:noProof/>
                      <w:color w:val="FF0000"/>
                    </w:rPr>
                  </w:rPrChange>
                </w:rPr>
                <w:fldChar w:fldCharType="end"/>
              </w:r>
              <w:r w:rsidRPr="00CB4E10">
                <w:rPr>
                  <w:rPrChange w:id="914" w:author="Frank Oemig" w:date="2022-08-29T21:42:00Z">
                    <w:rPr>
                      <w:b/>
                      <w:bCs/>
                      <w:noProof/>
                      <w:color w:val="FF0000"/>
                    </w:rPr>
                  </w:rPrChange>
                </w:rPr>
                <w:t xml:space="preserve"> }</w:t>
              </w:r>
            </w:ins>
            <w:ins w:id="915" w:author="Frank Oemig" w:date="2022-08-29T21:42:00Z">
              <w:r w:rsidR="00CB4E10" w:rsidRPr="00CB4E10">
                <w:rPr>
                  <w:rPrChange w:id="916" w:author="Frank Oemig" w:date="2022-08-29T21:42:00Z">
                    <w:rPr>
                      <w:b/>
                      <w:bCs/>
                      <w:noProof/>
                      <w:color w:val="FF0000"/>
                    </w:rPr>
                  </w:rPrChange>
                </w:rPr>
                <w:t xml:space="preserve"> </w:t>
              </w:r>
            </w:ins>
            <w:ins w:id="917" w:author="Beat Heggli" w:date="2022-08-18T13:03:00Z">
              <w:r w:rsidRPr="00CB4E10">
                <w:rPr>
                  <w:rPrChange w:id="918"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18ABA272" w14:textId="4BC49862" w:rsidR="00A117A0" w:rsidRPr="00CB4E10" w:rsidRDefault="00A117A0" w:rsidP="00CB4E10">
            <w:pPr>
              <w:pStyle w:val="MsgTableBody"/>
              <w:rPr>
                <w:ins w:id="919" w:author="Beat Heggli" w:date="2022-08-18T13:03:00Z"/>
                <w:rPrChange w:id="920" w:author="Frank Oemig" w:date="2022-08-29T21:42:00Z">
                  <w:rPr>
                    <w:ins w:id="921" w:author="Beat Heggli" w:date="2022-08-18T13:03:00Z"/>
                    <w:noProof/>
                  </w:rPr>
                </w:rPrChange>
              </w:rPr>
            </w:pPr>
            <w:ins w:id="922" w:author="Beat Heggli" w:date="2022-08-18T13:03:00Z">
              <w:r w:rsidRPr="00CB4E10">
                <w:rPr>
                  <w:rPrChange w:id="923"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0B83C104" w14:textId="77777777" w:rsidR="00A117A0" w:rsidRPr="00CB4E10" w:rsidRDefault="00A117A0">
            <w:pPr>
              <w:pStyle w:val="MsgTableBody"/>
              <w:rPr>
                <w:ins w:id="924" w:author="Beat Heggli" w:date="2022-08-18T13:03:00Z"/>
                <w:rPrChange w:id="925" w:author="Frank Oemig" w:date="2022-08-29T21:42:00Z">
                  <w:rPr>
                    <w:ins w:id="926" w:author="Beat Heggli" w:date="2022-08-18T13:03:00Z"/>
                    <w:noProof/>
                  </w:rPr>
                </w:rPrChange>
              </w:rPr>
              <w:pPrChange w:id="927"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58906283" w14:textId="5016C782" w:rsidR="00A117A0" w:rsidRPr="00CB4E10" w:rsidRDefault="00A117A0">
            <w:pPr>
              <w:pStyle w:val="MsgTableBody"/>
              <w:rPr>
                <w:ins w:id="928" w:author="Beat Heggli" w:date="2022-08-18T13:03:00Z"/>
                <w:rPrChange w:id="929" w:author="Frank Oemig" w:date="2022-08-29T21:42:00Z">
                  <w:rPr>
                    <w:ins w:id="930" w:author="Beat Heggli" w:date="2022-08-18T13:03:00Z"/>
                    <w:noProof/>
                  </w:rPr>
                </w:rPrChange>
              </w:rPr>
              <w:pPrChange w:id="931" w:author="Frank Oemig" w:date="2022-08-29T21:42:00Z">
                <w:pPr>
                  <w:pStyle w:val="MsgTableBody"/>
                  <w:jc w:val="center"/>
                </w:pPr>
              </w:pPrChange>
            </w:pPr>
            <w:ins w:id="932" w:author="Beat Heggli" w:date="2022-08-18T13:03:00Z">
              <w:r w:rsidRPr="00CB4E10">
                <w:rPr>
                  <w:rPrChange w:id="933" w:author="Frank Oemig" w:date="2022-08-29T21:42:00Z">
                    <w:rPr>
                      <w:b/>
                      <w:bCs/>
                      <w:noProof/>
                      <w:color w:val="FF0000"/>
                    </w:rPr>
                  </w:rPrChange>
                </w:rPr>
                <w:t>3</w:t>
              </w:r>
            </w:ins>
          </w:p>
        </w:tc>
      </w:tr>
      <w:tr w:rsidR="00A117A0" w:rsidRPr="00CB4E10" w14:paraId="29811337" w14:textId="77777777" w:rsidTr="009F20B7">
        <w:trPr>
          <w:jc w:val="center"/>
          <w:ins w:id="934" w:author="Beat Heggli" w:date="2022-08-18T13:03:00Z"/>
        </w:trPr>
        <w:tc>
          <w:tcPr>
            <w:tcW w:w="2880" w:type="dxa"/>
            <w:tcBorders>
              <w:top w:val="dotted" w:sz="4" w:space="0" w:color="auto"/>
              <w:left w:val="nil"/>
              <w:bottom w:val="dotted" w:sz="4" w:space="0" w:color="auto"/>
              <w:right w:val="nil"/>
            </w:tcBorders>
            <w:shd w:val="clear" w:color="auto" w:fill="FFFFFF"/>
          </w:tcPr>
          <w:p w14:paraId="3F9E7146" w14:textId="032DADAB" w:rsidR="00A117A0" w:rsidRPr="00CB4E10" w:rsidRDefault="00A117A0" w:rsidP="00CB4E10">
            <w:pPr>
              <w:pStyle w:val="MsgTableBody"/>
              <w:rPr>
                <w:ins w:id="935" w:author="Beat Heggli" w:date="2022-08-18T13:03:00Z"/>
                <w:rPrChange w:id="936" w:author="Frank Oemig" w:date="2022-08-29T21:42:00Z">
                  <w:rPr>
                    <w:ins w:id="937" w:author="Beat Heggli" w:date="2022-08-18T13:03:00Z"/>
                    <w:noProof/>
                  </w:rPr>
                </w:rPrChange>
              </w:rPr>
            </w:pPr>
            <w:ins w:id="938" w:author="Beat Heggli" w:date="2022-08-18T13:03:00Z">
              <w:r w:rsidRPr="00CB4E10">
                <w:rPr>
                  <w:rPrChange w:id="939" w:author="Frank Oemig" w:date="2022-08-29T21:42:00Z">
                    <w:rPr>
                      <w:b/>
                      <w:bCs/>
                      <w:noProof/>
                      <w:color w:val="FF0000"/>
                    </w:rPr>
                  </w:rPrChange>
                </w:rPr>
                <w:t xml:space="preserve">  [</w:t>
              </w:r>
            </w:ins>
            <w:ins w:id="940" w:author="Frank Oemig" w:date="2022-08-29T21:42:00Z">
              <w:r w:rsidR="00CB4E10" w:rsidRPr="00CB4E10">
                <w:rPr>
                  <w:rPrChange w:id="941" w:author="Frank Oemig" w:date="2022-08-29T21:42:00Z">
                    <w:rPr>
                      <w:b/>
                      <w:bCs/>
                      <w:noProof/>
                      <w:color w:val="FF0000"/>
                    </w:rPr>
                  </w:rPrChange>
                </w:rPr>
                <w:t xml:space="preserve"> </w:t>
              </w:r>
            </w:ins>
            <w:ins w:id="942" w:author="Beat Heggli" w:date="2022-08-18T13:03:00Z">
              <w:r w:rsidRPr="00CB4E10">
                <w:rPr>
                  <w:rPrChange w:id="943" w:author="Frank Oemig" w:date="2022-08-29T21:42:00Z">
                    <w:rPr>
                      <w:b/>
                      <w:bCs/>
                      <w:noProof/>
                      <w:color w:val="FF0000"/>
                    </w:rPr>
                  </w:rPrChange>
                </w:rPr>
                <w:t>{ GSR }</w:t>
              </w:r>
            </w:ins>
            <w:ins w:id="944" w:author="Frank Oemig" w:date="2022-08-29T21:42:00Z">
              <w:r w:rsidR="00CB4E10" w:rsidRPr="00CB4E10">
                <w:rPr>
                  <w:rPrChange w:id="945" w:author="Frank Oemig" w:date="2022-08-29T21:42:00Z">
                    <w:rPr>
                      <w:b/>
                      <w:bCs/>
                      <w:noProof/>
                      <w:color w:val="FF0000"/>
                    </w:rPr>
                  </w:rPrChange>
                </w:rPr>
                <w:t xml:space="preserve"> </w:t>
              </w:r>
            </w:ins>
            <w:ins w:id="946" w:author="Beat Heggli" w:date="2022-08-18T13:03:00Z">
              <w:r w:rsidRPr="00CB4E10">
                <w:rPr>
                  <w:rPrChange w:id="947"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3C6C506A" w14:textId="71195CBD" w:rsidR="00A117A0" w:rsidRPr="00CB4E10" w:rsidRDefault="00A117A0" w:rsidP="00CB4E10">
            <w:pPr>
              <w:pStyle w:val="MsgTableBody"/>
              <w:rPr>
                <w:ins w:id="948" w:author="Beat Heggli" w:date="2022-08-18T13:03:00Z"/>
                <w:rPrChange w:id="949" w:author="Frank Oemig" w:date="2022-08-29T21:42:00Z">
                  <w:rPr>
                    <w:ins w:id="950" w:author="Beat Heggli" w:date="2022-08-18T13:03:00Z"/>
                    <w:noProof/>
                  </w:rPr>
                </w:rPrChange>
              </w:rPr>
            </w:pPr>
            <w:ins w:id="951" w:author="Beat Heggli" w:date="2022-08-18T13:03:00Z">
              <w:r w:rsidRPr="00CB4E10">
                <w:rPr>
                  <w:rPrChange w:id="952"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2255BF03" w14:textId="77777777" w:rsidR="00A117A0" w:rsidRPr="00CB4E10" w:rsidRDefault="00A117A0">
            <w:pPr>
              <w:pStyle w:val="MsgTableBody"/>
              <w:rPr>
                <w:ins w:id="953" w:author="Beat Heggli" w:date="2022-08-18T13:03:00Z"/>
                <w:rPrChange w:id="954" w:author="Frank Oemig" w:date="2022-08-29T21:42:00Z">
                  <w:rPr>
                    <w:ins w:id="955" w:author="Beat Heggli" w:date="2022-08-18T13:03:00Z"/>
                    <w:noProof/>
                  </w:rPr>
                </w:rPrChange>
              </w:rPr>
              <w:pPrChange w:id="956"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E8D9B06" w14:textId="7507AB3A" w:rsidR="00A117A0" w:rsidRPr="00CB4E10" w:rsidRDefault="00A117A0">
            <w:pPr>
              <w:pStyle w:val="MsgTableBody"/>
              <w:rPr>
                <w:ins w:id="957" w:author="Beat Heggli" w:date="2022-08-18T13:03:00Z"/>
                <w:rPrChange w:id="958" w:author="Frank Oemig" w:date="2022-08-29T21:42:00Z">
                  <w:rPr>
                    <w:ins w:id="959" w:author="Beat Heggli" w:date="2022-08-18T13:03:00Z"/>
                    <w:noProof/>
                  </w:rPr>
                </w:rPrChange>
              </w:rPr>
              <w:pPrChange w:id="960" w:author="Frank Oemig" w:date="2022-08-29T21:42:00Z">
                <w:pPr>
                  <w:pStyle w:val="MsgTableBody"/>
                  <w:jc w:val="center"/>
                </w:pPr>
              </w:pPrChange>
            </w:pPr>
            <w:ins w:id="961" w:author="Beat Heggli" w:date="2022-08-18T13:03:00Z">
              <w:r w:rsidRPr="00CB4E10">
                <w:rPr>
                  <w:rPrChange w:id="962" w:author="Frank Oemig" w:date="2022-08-29T21:42:00Z">
                    <w:rPr>
                      <w:b/>
                      <w:bCs/>
                      <w:noProof/>
                      <w:color w:val="FF0000"/>
                    </w:rPr>
                  </w:rPrChange>
                </w:rPr>
                <w:t>3</w:t>
              </w:r>
            </w:ins>
          </w:p>
        </w:tc>
      </w:tr>
      <w:tr w:rsidR="009E61BC" w:rsidRPr="009E61BC" w14:paraId="0CF207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4AAD563"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38C913CD"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5097B5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D603F" w14:textId="77777777" w:rsidR="009E61BC" w:rsidRPr="00890B0C" w:rsidRDefault="009E61BC">
            <w:pPr>
              <w:pStyle w:val="MsgTableBody"/>
              <w:jc w:val="center"/>
              <w:rPr>
                <w:noProof/>
              </w:rPr>
            </w:pPr>
          </w:p>
        </w:tc>
      </w:tr>
      <w:tr w:rsidR="009E61BC" w:rsidRPr="009E61BC" w14:paraId="62CE0DE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1F8FA3"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1D63FFA"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33611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1253B" w14:textId="77777777" w:rsidR="009E61BC" w:rsidRPr="00890B0C" w:rsidRDefault="009E61BC">
            <w:pPr>
              <w:pStyle w:val="MsgTableBody"/>
              <w:jc w:val="center"/>
              <w:rPr>
                <w:noProof/>
              </w:rPr>
            </w:pPr>
            <w:r w:rsidRPr="00890B0C">
              <w:rPr>
                <w:noProof/>
              </w:rPr>
              <w:t>6</w:t>
            </w:r>
          </w:p>
        </w:tc>
      </w:tr>
      <w:tr w:rsidR="002C0143" w:rsidRPr="00CB4E10" w14:paraId="003E1CB0" w14:textId="77777777" w:rsidTr="009F20B7">
        <w:trPr>
          <w:jc w:val="center"/>
          <w:ins w:id="963" w:author="Beat Heggli" w:date="2022-08-18T13:04:00Z"/>
        </w:trPr>
        <w:tc>
          <w:tcPr>
            <w:tcW w:w="2880" w:type="dxa"/>
            <w:tcBorders>
              <w:top w:val="dotted" w:sz="4" w:space="0" w:color="auto"/>
              <w:left w:val="nil"/>
              <w:bottom w:val="dotted" w:sz="4" w:space="0" w:color="auto"/>
              <w:right w:val="nil"/>
            </w:tcBorders>
            <w:shd w:val="clear" w:color="auto" w:fill="FFFFFF"/>
          </w:tcPr>
          <w:p w14:paraId="21016FC4" w14:textId="49B98EA3" w:rsidR="002C0143" w:rsidRPr="00CB4E10" w:rsidRDefault="002C0143" w:rsidP="00CB4E10">
            <w:pPr>
              <w:pStyle w:val="MsgTableBody"/>
              <w:rPr>
                <w:ins w:id="964" w:author="Beat Heggli" w:date="2022-08-18T13:04:00Z"/>
                <w:rPrChange w:id="965" w:author="Frank Oemig" w:date="2022-08-29T21:42:00Z">
                  <w:rPr>
                    <w:ins w:id="966" w:author="Beat Heggli" w:date="2022-08-18T13:04:00Z"/>
                    <w:noProof/>
                  </w:rPr>
                </w:rPrChange>
              </w:rPr>
            </w:pPr>
            <w:ins w:id="967" w:author="Beat Heggli" w:date="2022-08-18T13:04:00Z">
              <w:r w:rsidRPr="00CB4E10">
                <w:rPr>
                  <w:rPrChange w:id="968" w:author="Frank Oemig" w:date="2022-08-29T21:42:00Z">
                    <w:rPr>
                      <w:b/>
                      <w:bCs/>
                      <w:noProof/>
                      <w:color w:val="FF0000"/>
                    </w:rPr>
                  </w:rPrChange>
                </w:rPr>
                <w:t xml:space="preserve">    </w:t>
              </w:r>
            </w:ins>
            <w:ins w:id="969" w:author="Frank Oemig" w:date="2022-08-29T21:42:00Z">
              <w:r w:rsidR="00CB4E10" w:rsidRPr="00CB4E10">
                <w:rPr>
                  <w:rPrChange w:id="970" w:author="Frank Oemig" w:date="2022-08-29T21:42:00Z">
                    <w:rPr>
                      <w:b/>
                      <w:bCs/>
                      <w:noProof/>
                      <w:color w:val="FF0000"/>
                    </w:rPr>
                  </w:rPrChange>
                </w:rPr>
                <w:t xml:space="preserve"> </w:t>
              </w:r>
            </w:ins>
            <w:ins w:id="971" w:author="Beat Heggli" w:date="2022-08-18T13:04:00Z">
              <w:r w:rsidRPr="00CB4E10">
                <w:rPr>
                  <w:rPrChange w:id="972" w:author="Frank Oemig" w:date="2022-08-29T21:42:00Z">
                    <w:rPr>
                      <w:b/>
                      <w:bCs/>
                      <w:noProof/>
                      <w:color w:val="FF0000"/>
                    </w:rPr>
                  </w:rPrChange>
                </w:rPr>
                <w:t xml:space="preserve"> [</w:t>
              </w:r>
            </w:ins>
            <w:ins w:id="973" w:author="Frank Oemig" w:date="2022-08-29T21:42:00Z">
              <w:r w:rsidR="00CB4E10" w:rsidRPr="00CB4E10">
                <w:rPr>
                  <w:rPrChange w:id="974" w:author="Frank Oemig" w:date="2022-08-29T21:42:00Z">
                    <w:rPr>
                      <w:b/>
                      <w:bCs/>
                      <w:noProof/>
                      <w:color w:val="FF0000"/>
                    </w:rPr>
                  </w:rPrChange>
                </w:rPr>
                <w:t xml:space="preserve"> </w:t>
              </w:r>
            </w:ins>
            <w:ins w:id="975" w:author="Beat Heggli" w:date="2022-08-18T13:04:00Z">
              <w:r w:rsidRPr="00CB4E10">
                <w:rPr>
                  <w:rPrChange w:id="976" w:author="Frank Oemig" w:date="2022-08-29T21:42: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977" w:author="Frank Oemig" w:date="2022-08-29T21:42:00Z">
                    <w:rPr>
                      <w:rStyle w:val="Hyperlink"/>
                      <w:bCs/>
                      <w:noProof/>
                      <w:color w:val="FF0000"/>
                    </w:rPr>
                  </w:rPrChange>
                </w:rPr>
                <w:t>P</w:t>
              </w:r>
              <w:r w:rsidRPr="00CB4E10">
                <w:rPr>
                  <w:rStyle w:val="Hyperlink"/>
                  <w:color w:val="auto"/>
                  <w:u w:val="none"/>
                  <w:rPrChange w:id="978" w:author="Frank Oemig" w:date="2022-08-29T21:42:00Z">
                    <w:rPr>
                      <w:rStyle w:val="Hyperlink"/>
                      <w:b/>
                      <w:bCs/>
                      <w:noProof/>
                      <w:color w:val="FF0000"/>
                    </w:rPr>
                  </w:rPrChange>
                </w:rPr>
                <w:fldChar w:fldCharType="end"/>
              </w:r>
              <w:r w:rsidRPr="00CB4E10">
                <w:rPr>
                  <w:rPrChange w:id="979" w:author="Frank Oemig" w:date="2022-08-29T21:42:00Z">
                    <w:rPr>
                      <w:b/>
                      <w:bCs/>
                      <w:noProof/>
                      <w:color w:val="FF0000"/>
                    </w:rPr>
                  </w:rPrChange>
                </w:rPr>
                <w:t xml:space="preserve"> }</w:t>
              </w:r>
            </w:ins>
            <w:ins w:id="980" w:author="Frank Oemig" w:date="2022-08-29T21:42:00Z">
              <w:r w:rsidR="00CB4E10" w:rsidRPr="00CB4E10">
                <w:rPr>
                  <w:rPrChange w:id="981" w:author="Frank Oemig" w:date="2022-08-29T21:42:00Z">
                    <w:rPr>
                      <w:b/>
                      <w:bCs/>
                      <w:noProof/>
                      <w:color w:val="FF0000"/>
                    </w:rPr>
                  </w:rPrChange>
                </w:rPr>
                <w:t xml:space="preserve"> </w:t>
              </w:r>
            </w:ins>
            <w:ins w:id="982" w:author="Beat Heggli" w:date="2022-08-18T13:04:00Z">
              <w:r w:rsidRPr="00CB4E10">
                <w:rPr>
                  <w:rPrChange w:id="983"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4F296D52" w14:textId="5E202656" w:rsidR="002C0143" w:rsidRPr="00CB4E10" w:rsidRDefault="002C0143" w:rsidP="00CB4E10">
            <w:pPr>
              <w:pStyle w:val="MsgTableBody"/>
              <w:rPr>
                <w:ins w:id="984" w:author="Beat Heggli" w:date="2022-08-18T13:04:00Z"/>
                <w:rPrChange w:id="985" w:author="Frank Oemig" w:date="2022-08-29T21:42:00Z">
                  <w:rPr>
                    <w:ins w:id="986" w:author="Beat Heggli" w:date="2022-08-18T13:04:00Z"/>
                    <w:noProof/>
                  </w:rPr>
                </w:rPrChange>
              </w:rPr>
            </w:pPr>
            <w:ins w:id="987" w:author="Beat Heggli" w:date="2022-08-18T13:04:00Z">
              <w:r w:rsidRPr="00CB4E10">
                <w:rPr>
                  <w:rPrChange w:id="988"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0353C8B2" w14:textId="77777777" w:rsidR="002C0143" w:rsidRPr="00CB4E10" w:rsidRDefault="002C0143">
            <w:pPr>
              <w:pStyle w:val="MsgTableBody"/>
              <w:rPr>
                <w:ins w:id="989" w:author="Beat Heggli" w:date="2022-08-18T13:04:00Z"/>
                <w:rPrChange w:id="990" w:author="Frank Oemig" w:date="2022-08-29T21:42:00Z">
                  <w:rPr>
                    <w:ins w:id="991" w:author="Beat Heggli" w:date="2022-08-18T13:04:00Z"/>
                    <w:noProof/>
                  </w:rPr>
                </w:rPrChange>
              </w:rPr>
              <w:pPrChange w:id="992"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0470957" w14:textId="126B962C" w:rsidR="002C0143" w:rsidRPr="00CB4E10" w:rsidRDefault="002C0143">
            <w:pPr>
              <w:pStyle w:val="MsgTableBody"/>
              <w:rPr>
                <w:ins w:id="993" w:author="Beat Heggli" w:date="2022-08-18T13:04:00Z"/>
                <w:rPrChange w:id="994" w:author="Frank Oemig" w:date="2022-08-29T21:42:00Z">
                  <w:rPr>
                    <w:ins w:id="995" w:author="Beat Heggli" w:date="2022-08-18T13:04:00Z"/>
                    <w:noProof/>
                  </w:rPr>
                </w:rPrChange>
              </w:rPr>
              <w:pPrChange w:id="996" w:author="Frank Oemig" w:date="2022-08-29T21:42:00Z">
                <w:pPr>
                  <w:pStyle w:val="MsgTableBody"/>
                  <w:jc w:val="center"/>
                </w:pPr>
              </w:pPrChange>
            </w:pPr>
            <w:ins w:id="997" w:author="Beat Heggli" w:date="2022-08-18T13:04:00Z">
              <w:r w:rsidRPr="00CB4E10">
                <w:rPr>
                  <w:rPrChange w:id="998" w:author="Frank Oemig" w:date="2022-08-29T21:42:00Z">
                    <w:rPr>
                      <w:b/>
                      <w:bCs/>
                      <w:noProof/>
                      <w:color w:val="FF0000"/>
                    </w:rPr>
                  </w:rPrChange>
                </w:rPr>
                <w:t>3</w:t>
              </w:r>
            </w:ins>
          </w:p>
        </w:tc>
      </w:tr>
      <w:tr w:rsidR="002C0143" w:rsidRPr="00CB4E10" w14:paraId="1937F90E" w14:textId="77777777" w:rsidTr="009F20B7">
        <w:trPr>
          <w:jc w:val="center"/>
          <w:ins w:id="999" w:author="Beat Heggli" w:date="2022-08-18T13:04:00Z"/>
        </w:trPr>
        <w:tc>
          <w:tcPr>
            <w:tcW w:w="2880" w:type="dxa"/>
            <w:tcBorders>
              <w:top w:val="dotted" w:sz="4" w:space="0" w:color="auto"/>
              <w:left w:val="nil"/>
              <w:bottom w:val="dotted" w:sz="4" w:space="0" w:color="auto"/>
              <w:right w:val="nil"/>
            </w:tcBorders>
            <w:shd w:val="clear" w:color="auto" w:fill="FFFFFF"/>
          </w:tcPr>
          <w:p w14:paraId="34D000BF" w14:textId="5D7AB33B" w:rsidR="002C0143" w:rsidRPr="00CB4E10" w:rsidRDefault="002C0143" w:rsidP="00CB4E10">
            <w:pPr>
              <w:pStyle w:val="MsgTableBody"/>
              <w:rPr>
                <w:ins w:id="1000" w:author="Beat Heggli" w:date="2022-08-18T13:04:00Z"/>
                <w:rPrChange w:id="1001" w:author="Frank Oemig" w:date="2022-08-29T21:42:00Z">
                  <w:rPr>
                    <w:ins w:id="1002" w:author="Beat Heggli" w:date="2022-08-18T13:04:00Z"/>
                    <w:noProof/>
                  </w:rPr>
                </w:rPrChange>
              </w:rPr>
            </w:pPr>
            <w:ins w:id="1003" w:author="Beat Heggli" w:date="2022-08-18T13:04:00Z">
              <w:r w:rsidRPr="00CB4E10">
                <w:rPr>
                  <w:rPrChange w:id="1004" w:author="Frank Oemig" w:date="2022-08-29T21:42:00Z">
                    <w:rPr>
                      <w:b/>
                      <w:bCs/>
                      <w:noProof/>
                      <w:color w:val="FF0000"/>
                    </w:rPr>
                  </w:rPrChange>
                </w:rPr>
                <w:t xml:space="preserve">    </w:t>
              </w:r>
            </w:ins>
            <w:ins w:id="1005" w:author="Frank Oemig" w:date="2022-08-29T21:42:00Z">
              <w:r w:rsidR="00CB4E10" w:rsidRPr="00CB4E10">
                <w:rPr>
                  <w:rPrChange w:id="1006" w:author="Frank Oemig" w:date="2022-08-29T21:42:00Z">
                    <w:rPr>
                      <w:b/>
                      <w:bCs/>
                      <w:noProof/>
                      <w:color w:val="FF0000"/>
                    </w:rPr>
                  </w:rPrChange>
                </w:rPr>
                <w:t xml:space="preserve"> </w:t>
              </w:r>
            </w:ins>
            <w:ins w:id="1007" w:author="Beat Heggli" w:date="2022-08-18T13:04:00Z">
              <w:r w:rsidRPr="00CB4E10">
                <w:rPr>
                  <w:rPrChange w:id="1008" w:author="Frank Oemig" w:date="2022-08-29T21:42:00Z">
                    <w:rPr>
                      <w:b/>
                      <w:bCs/>
                      <w:noProof/>
                      <w:color w:val="FF0000"/>
                    </w:rPr>
                  </w:rPrChange>
                </w:rPr>
                <w:t xml:space="preserve"> [</w:t>
              </w:r>
            </w:ins>
            <w:ins w:id="1009" w:author="Frank Oemig" w:date="2022-08-29T21:42:00Z">
              <w:r w:rsidR="00CB4E10" w:rsidRPr="00CB4E10">
                <w:rPr>
                  <w:rPrChange w:id="1010" w:author="Frank Oemig" w:date="2022-08-29T21:42:00Z">
                    <w:rPr>
                      <w:b/>
                      <w:bCs/>
                      <w:noProof/>
                      <w:color w:val="FF0000"/>
                    </w:rPr>
                  </w:rPrChange>
                </w:rPr>
                <w:t xml:space="preserve"> </w:t>
              </w:r>
            </w:ins>
            <w:ins w:id="1011" w:author="Beat Heggli" w:date="2022-08-18T13:04:00Z">
              <w:r w:rsidRPr="00CB4E10">
                <w:rPr>
                  <w:rPrChange w:id="1012" w:author="Frank Oemig" w:date="2022-08-29T21:42:00Z">
                    <w:rPr>
                      <w:b/>
                      <w:bCs/>
                      <w:noProof/>
                      <w:color w:val="FF0000"/>
                    </w:rPr>
                  </w:rPrChange>
                </w:rPr>
                <w:t>{ GSR }</w:t>
              </w:r>
            </w:ins>
            <w:ins w:id="1013" w:author="Frank Oemig" w:date="2022-08-29T21:41:00Z">
              <w:r w:rsidR="00CB4E10" w:rsidRPr="00CB4E10">
                <w:rPr>
                  <w:rPrChange w:id="1014" w:author="Frank Oemig" w:date="2022-08-29T21:42:00Z">
                    <w:rPr>
                      <w:b/>
                      <w:bCs/>
                      <w:noProof/>
                      <w:color w:val="FF0000"/>
                    </w:rPr>
                  </w:rPrChange>
                </w:rPr>
                <w:t xml:space="preserve"> </w:t>
              </w:r>
            </w:ins>
            <w:ins w:id="1015" w:author="Beat Heggli" w:date="2022-08-18T13:04:00Z">
              <w:r w:rsidRPr="00CB4E10">
                <w:rPr>
                  <w:rPrChange w:id="1016"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2AB96153" w14:textId="2053792F" w:rsidR="002C0143" w:rsidRPr="00CB4E10" w:rsidRDefault="002C0143" w:rsidP="00CB4E10">
            <w:pPr>
              <w:pStyle w:val="MsgTableBody"/>
              <w:rPr>
                <w:ins w:id="1017" w:author="Beat Heggli" w:date="2022-08-18T13:04:00Z"/>
                <w:rPrChange w:id="1018" w:author="Frank Oemig" w:date="2022-08-29T21:42:00Z">
                  <w:rPr>
                    <w:ins w:id="1019" w:author="Beat Heggli" w:date="2022-08-18T13:04:00Z"/>
                    <w:noProof/>
                  </w:rPr>
                </w:rPrChange>
              </w:rPr>
            </w:pPr>
            <w:ins w:id="1020" w:author="Beat Heggli" w:date="2022-08-18T13:04:00Z">
              <w:r w:rsidRPr="00CB4E10">
                <w:rPr>
                  <w:rPrChange w:id="1021"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24D78100" w14:textId="77777777" w:rsidR="002C0143" w:rsidRPr="00CB4E10" w:rsidRDefault="002C0143">
            <w:pPr>
              <w:pStyle w:val="MsgTableBody"/>
              <w:rPr>
                <w:ins w:id="1022" w:author="Beat Heggli" w:date="2022-08-18T13:04:00Z"/>
                <w:rPrChange w:id="1023" w:author="Frank Oemig" w:date="2022-08-29T21:42:00Z">
                  <w:rPr>
                    <w:ins w:id="1024" w:author="Beat Heggli" w:date="2022-08-18T13:04:00Z"/>
                    <w:noProof/>
                  </w:rPr>
                </w:rPrChange>
              </w:rPr>
              <w:pPrChange w:id="1025"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A7C9A4A" w14:textId="3D5CB905" w:rsidR="002C0143" w:rsidRPr="00CB4E10" w:rsidRDefault="002C0143">
            <w:pPr>
              <w:pStyle w:val="MsgTableBody"/>
              <w:rPr>
                <w:ins w:id="1026" w:author="Beat Heggli" w:date="2022-08-18T13:04:00Z"/>
                <w:rPrChange w:id="1027" w:author="Frank Oemig" w:date="2022-08-29T21:42:00Z">
                  <w:rPr>
                    <w:ins w:id="1028" w:author="Beat Heggli" w:date="2022-08-18T13:04:00Z"/>
                    <w:noProof/>
                  </w:rPr>
                </w:rPrChange>
              </w:rPr>
              <w:pPrChange w:id="1029" w:author="Frank Oemig" w:date="2022-08-29T21:42:00Z">
                <w:pPr>
                  <w:pStyle w:val="MsgTableBody"/>
                  <w:jc w:val="center"/>
                </w:pPr>
              </w:pPrChange>
            </w:pPr>
            <w:ins w:id="1030" w:author="Beat Heggli" w:date="2022-08-18T13:04:00Z">
              <w:r w:rsidRPr="00CB4E10">
                <w:rPr>
                  <w:rPrChange w:id="1031" w:author="Frank Oemig" w:date="2022-08-29T21:42:00Z">
                    <w:rPr>
                      <w:b/>
                      <w:bCs/>
                      <w:noProof/>
                      <w:color w:val="FF0000"/>
                    </w:rPr>
                  </w:rPrChange>
                </w:rPr>
                <w:t>3</w:t>
              </w:r>
            </w:ins>
          </w:p>
        </w:tc>
      </w:tr>
      <w:tr w:rsidR="009E61BC" w:rsidRPr="009E61BC" w14:paraId="5C4A014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5F7CC48"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64A193"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975FD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439F7B" w14:textId="77777777" w:rsidR="009E61BC" w:rsidRPr="00890B0C" w:rsidRDefault="009E61BC">
            <w:pPr>
              <w:pStyle w:val="MsgTableBody"/>
              <w:jc w:val="center"/>
              <w:rPr>
                <w:noProof/>
              </w:rPr>
            </w:pPr>
            <w:r w:rsidRPr="00890B0C">
              <w:rPr>
                <w:noProof/>
              </w:rPr>
              <w:t>6</w:t>
            </w:r>
          </w:p>
        </w:tc>
      </w:tr>
      <w:tr w:rsidR="009E61BC" w:rsidRPr="009E61BC" w14:paraId="4AB939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1F1712"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C4DC11"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03B397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175F8A" w14:textId="77777777" w:rsidR="009E61BC" w:rsidRPr="00890B0C" w:rsidRDefault="009E61BC">
            <w:pPr>
              <w:pStyle w:val="MsgTableBody"/>
              <w:jc w:val="center"/>
              <w:rPr>
                <w:noProof/>
              </w:rPr>
            </w:pPr>
            <w:r w:rsidRPr="00890B0C">
              <w:rPr>
                <w:noProof/>
              </w:rPr>
              <w:t>6</w:t>
            </w:r>
          </w:p>
        </w:tc>
      </w:tr>
      <w:tr w:rsidR="009E61BC" w:rsidRPr="009E61BC" w14:paraId="2649F32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EEE41A2"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558B5F9"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749EE4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78F1B" w14:textId="77777777" w:rsidR="009E61BC" w:rsidRPr="00890B0C" w:rsidRDefault="009E61BC" w:rsidP="00C21EE2">
            <w:pPr>
              <w:pStyle w:val="MsgTableBody"/>
              <w:jc w:val="center"/>
              <w:rPr>
                <w:noProof/>
              </w:rPr>
            </w:pPr>
          </w:p>
        </w:tc>
      </w:tr>
      <w:tr w:rsidR="000A4977" w:rsidRPr="009E61BC" w14:paraId="15B0CAF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E02BC4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FD8260"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D7F7884"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3E3F190D" w14:textId="77777777" w:rsidR="000A4977" w:rsidRPr="00890B0C" w:rsidRDefault="000A4977" w:rsidP="000A4977">
            <w:pPr>
              <w:pStyle w:val="MsgTableBody"/>
              <w:jc w:val="center"/>
              <w:rPr>
                <w:noProof/>
              </w:rPr>
            </w:pPr>
            <w:r w:rsidRPr="00890B0C">
              <w:rPr>
                <w:noProof/>
              </w:rPr>
              <w:t>15</w:t>
            </w:r>
          </w:p>
        </w:tc>
      </w:tr>
      <w:tr w:rsidR="009E61BC" w:rsidRPr="009E61BC" w14:paraId="4F0559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660A0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9C0BF4"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38838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F53FA" w14:textId="77777777" w:rsidR="009E61BC" w:rsidRPr="00890B0C" w:rsidRDefault="009E61BC">
            <w:pPr>
              <w:pStyle w:val="MsgTableBody"/>
              <w:jc w:val="center"/>
              <w:rPr>
                <w:noProof/>
              </w:rPr>
            </w:pPr>
          </w:p>
        </w:tc>
      </w:tr>
      <w:tr w:rsidR="009E61BC" w:rsidRPr="009E61BC" w14:paraId="3D61FF8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403472"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928BFDA"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B54B7C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B4639" w14:textId="77777777" w:rsidR="009E61BC" w:rsidRPr="00890B0C" w:rsidRDefault="009E61BC">
            <w:pPr>
              <w:pStyle w:val="MsgTableBody"/>
              <w:jc w:val="center"/>
              <w:rPr>
                <w:noProof/>
              </w:rPr>
            </w:pPr>
            <w:r w:rsidRPr="00890B0C">
              <w:rPr>
                <w:noProof/>
              </w:rPr>
              <w:t>6</w:t>
            </w:r>
          </w:p>
        </w:tc>
      </w:tr>
      <w:tr w:rsidR="009E61BC" w:rsidRPr="009E61BC" w14:paraId="418D2B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93C902"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934711"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81A1C09"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B25C56" w14:textId="77777777" w:rsidR="009E61BC" w:rsidRPr="00890B0C" w:rsidRDefault="009E61BC">
            <w:pPr>
              <w:pStyle w:val="MsgTableBody"/>
              <w:jc w:val="center"/>
              <w:rPr>
                <w:noProof/>
              </w:rPr>
            </w:pPr>
            <w:r w:rsidRPr="00890B0C">
              <w:rPr>
                <w:noProof/>
              </w:rPr>
              <w:t>6</w:t>
            </w:r>
          </w:p>
        </w:tc>
      </w:tr>
      <w:tr w:rsidR="009E61BC" w:rsidRPr="009E61BC" w14:paraId="16114C4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CF97E7"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A035FA5"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E7917E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6E663" w14:textId="77777777" w:rsidR="009E61BC" w:rsidRPr="00890B0C" w:rsidRDefault="009E61BC">
            <w:pPr>
              <w:pStyle w:val="MsgTableBody"/>
              <w:jc w:val="center"/>
              <w:rPr>
                <w:noProof/>
              </w:rPr>
            </w:pPr>
            <w:r w:rsidRPr="00890B0C">
              <w:rPr>
                <w:noProof/>
              </w:rPr>
              <w:t>6</w:t>
            </w:r>
          </w:p>
        </w:tc>
      </w:tr>
      <w:tr w:rsidR="009E61BC" w:rsidRPr="009E61BC" w14:paraId="59D1E5A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A7A08D" w14:textId="77777777" w:rsidR="009E61BC" w:rsidRPr="00890B0C" w:rsidRDefault="009E61BC">
            <w:pPr>
              <w:pStyle w:val="MsgTableBody"/>
              <w:rPr>
                <w:noProof/>
              </w:rPr>
            </w:pPr>
            <w:r w:rsidRPr="00890B0C">
              <w:rPr>
                <w:noProof/>
              </w:rPr>
              <w:t xml:space="preserve">  [ </w:t>
            </w:r>
            <w:hyperlink w:anchor="ABS" w:history="1">
              <w:r w:rsidRPr="00890B0C">
                <w:rPr>
                  <w:rStyle w:val="Hyperlink"/>
                  <w:noProof/>
                </w:rPr>
                <w:t>ABS</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C6FE84" w14:textId="77777777" w:rsidR="009E61BC" w:rsidRPr="00890B0C" w:rsidRDefault="009E61BC">
            <w:pPr>
              <w:pStyle w:val="MsgTableBody"/>
              <w:rPr>
                <w:noProof/>
              </w:rPr>
            </w:pPr>
            <w:r w:rsidRPr="00890B0C">
              <w:rPr>
                <w:noProof/>
              </w:rPr>
              <w:t>Abstract</w:t>
            </w:r>
          </w:p>
        </w:tc>
        <w:tc>
          <w:tcPr>
            <w:tcW w:w="864" w:type="dxa"/>
            <w:tcBorders>
              <w:top w:val="dotted" w:sz="4" w:space="0" w:color="auto"/>
              <w:left w:val="nil"/>
              <w:bottom w:val="dotted" w:sz="4" w:space="0" w:color="auto"/>
              <w:right w:val="nil"/>
            </w:tcBorders>
            <w:shd w:val="clear" w:color="auto" w:fill="FFFFFF"/>
          </w:tcPr>
          <w:p w14:paraId="521ED7C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80419" w14:textId="77777777" w:rsidR="009E61BC" w:rsidRPr="00890B0C" w:rsidRDefault="009E61BC">
            <w:pPr>
              <w:pStyle w:val="MsgTableBody"/>
              <w:jc w:val="center"/>
              <w:rPr>
                <w:noProof/>
              </w:rPr>
            </w:pPr>
            <w:r w:rsidRPr="00890B0C">
              <w:rPr>
                <w:noProof/>
              </w:rPr>
              <w:t>6</w:t>
            </w:r>
          </w:p>
        </w:tc>
      </w:tr>
      <w:tr w:rsidR="009E61BC" w:rsidRPr="009E61BC" w14:paraId="4966488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644F2C" w14:textId="77777777" w:rsidR="009E61BC" w:rsidRPr="00890B0C" w:rsidRDefault="009E61BC">
            <w:pPr>
              <w:pStyle w:val="MsgTableBody"/>
              <w:rPr>
                <w:noProof/>
              </w:rPr>
            </w:pPr>
            <w:r w:rsidRPr="00890B0C">
              <w:rPr>
                <w:noProof/>
              </w:rPr>
              <w:t xml:space="preserve">  [ { </w:t>
            </w:r>
            <w:hyperlink w:anchor="BLC" w:history="1">
              <w:r w:rsidRPr="00890B0C">
                <w:rPr>
                  <w:rStyle w:val="Hyperlink"/>
                  <w:noProof/>
                </w:rPr>
                <w:t>B</w:t>
              </w:r>
              <w:bookmarkStart w:id="1032" w:name="_Hlt479102392"/>
              <w:r w:rsidRPr="00890B0C">
                <w:rPr>
                  <w:rStyle w:val="Hyperlink"/>
                  <w:noProof/>
                </w:rPr>
                <w:t>L</w:t>
              </w:r>
              <w:bookmarkEnd w:id="1032"/>
              <w:r w:rsidRPr="00890B0C">
                <w:rPr>
                  <w:rStyle w:val="Hyperlink"/>
                  <w:noProof/>
                </w:rPr>
                <w:t>C</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3E2F76" w14:textId="77777777" w:rsidR="009E61BC" w:rsidRPr="00890B0C" w:rsidRDefault="009E61BC">
            <w:pPr>
              <w:pStyle w:val="MsgTableBody"/>
              <w:rPr>
                <w:noProof/>
              </w:rPr>
            </w:pPr>
            <w:r w:rsidRPr="00890B0C">
              <w:rPr>
                <w:noProof/>
              </w:rPr>
              <w:t>Blood Code</w:t>
            </w:r>
          </w:p>
        </w:tc>
        <w:tc>
          <w:tcPr>
            <w:tcW w:w="864" w:type="dxa"/>
            <w:tcBorders>
              <w:top w:val="dotted" w:sz="4" w:space="0" w:color="auto"/>
              <w:left w:val="nil"/>
              <w:bottom w:val="dotted" w:sz="4" w:space="0" w:color="auto"/>
              <w:right w:val="nil"/>
            </w:tcBorders>
            <w:shd w:val="clear" w:color="auto" w:fill="FFFFFF"/>
          </w:tcPr>
          <w:p w14:paraId="27AFB1F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AFA05" w14:textId="77777777" w:rsidR="009E61BC" w:rsidRPr="00890B0C" w:rsidRDefault="009E61BC">
            <w:pPr>
              <w:pStyle w:val="MsgTableBody"/>
              <w:jc w:val="center"/>
              <w:rPr>
                <w:noProof/>
              </w:rPr>
            </w:pPr>
            <w:r w:rsidRPr="00890B0C">
              <w:rPr>
                <w:noProof/>
              </w:rPr>
              <w:t>6</w:t>
            </w:r>
          </w:p>
        </w:tc>
      </w:tr>
      <w:tr w:rsidR="009E61BC" w:rsidRPr="009E61BC" w14:paraId="39146C6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F8BA5B" w14:textId="77777777" w:rsidR="009E61BC" w:rsidRPr="00890B0C" w:rsidRDefault="009E61BC">
            <w:pPr>
              <w:pStyle w:val="MsgTableBody"/>
              <w:rPr>
                <w:noProof/>
              </w:rPr>
            </w:pPr>
            <w:r w:rsidRPr="00890B0C">
              <w:rPr>
                <w:noProof/>
              </w:rPr>
              <w:t xml:space="preserve">  [ </w:t>
            </w:r>
            <w:hyperlink w:anchor="RMI" w:history="1">
              <w:r w:rsidRPr="00890B0C">
                <w:rPr>
                  <w:rStyle w:val="Hyperlink"/>
                  <w:noProof/>
                </w:rPr>
                <w:t>R</w:t>
              </w:r>
              <w:bookmarkStart w:id="1033" w:name="_Hlt479102395"/>
              <w:r w:rsidRPr="00890B0C">
                <w:rPr>
                  <w:rStyle w:val="Hyperlink"/>
                  <w:noProof/>
                </w:rPr>
                <w:t>M</w:t>
              </w:r>
              <w:bookmarkEnd w:id="1033"/>
              <w:r w:rsidRPr="00890B0C">
                <w:rPr>
                  <w:rStyle w:val="Hyperlink"/>
                  <w:noProof/>
                </w:rPr>
                <w:t>I</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8121D10" w14:textId="77777777" w:rsidR="009E61BC" w:rsidRPr="00890B0C" w:rsidRDefault="009E61BC">
            <w:pPr>
              <w:pStyle w:val="MsgTableBody"/>
              <w:rPr>
                <w:noProof/>
              </w:rPr>
            </w:pPr>
            <w:r w:rsidRPr="00890B0C">
              <w:rPr>
                <w:noProof/>
              </w:rPr>
              <w:t>Risk Management Incident</w:t>
            </w:r>
          </w:p>
        </w:tc>
        <w:tc>
          <w:tcPr>
            <w:tcW w:w="864" w:type="dxa"/>
            <w:tcBorders>
              <w:top w:val="dotted" w:sz="4" w:space="0" w:color="auto"/>
              <w:left w:val="nil"/>
              <w:bottom w:val="dotted" w:sz="4" w:space="0" w:color="auto"/>
              <w:right w:val="nil"/>
            </w:tcBorders>
            <w:shd w:val="clear" w:color="auto" w:fill="FFFFFF"/>
          </w:tcPr>
          <w:p w14:paraId="59F1A6C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983ACC" w14:textId="77777777" w:rsidR="009E61BC" w:rsidRPr="00890B0C" w:rsidRDefault="009E61BC">
            <w:pPr>
              <w:pStyle w:val="MsgTableBody"/>
              <w:jc w:val="center"/>
              <w:rPr>
                <w:noProof/>
              </w:rPr>
            </w:pPr>
            <w:r w:rsidRPr="00890B0C">
              <w:rPr>
                <w:noProof/>
              </w:rPr>
              <w:t>6</w:t>
            </w:r>
          </w:p>
        </w:tc>
      </w:tr>
      <w:tr w:rsidR="009E61BC" w:rsidRPr="009E61BC" w14:paraId="6283DAD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F900336"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32D80D41"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58139E7"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970ABD" w14:textId="77777777" w:rsidR="009E61BC" w:rsidRPr="00890B0C" w:rsidRDefault="009E61BC">
            <w:pPr>
              <w:pStyle w:val="MsgTableBody"/>
              <w:jc w:val="center"/>
              <w:rPr>
                <w:noProof/>
              </w:rPr>
            </w:pPr>
          </w:p>
        </w:tc>
      </w:tr>
    </w:tbl>
    <w:p w14:paraId="777020D4" w14:textId="77777777" w:rsidR="00751841" w:rsidRDefault="00751841" w:rsidP="00751841"/>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0FC3F5B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3A86F56" w14:textId="77777777" w:rsidR="00901A1B" w:rsidRDefault="00901A1B" w:rsidP="00901A1B">
            <w:pPr>
              <w:pStyle w:val="ACK-ChoreographyHeader"/>
            </w:pPr>
            <w:r>
              <w:lastRenderedPageBreak/>
              <w:t>Acknowledgment Choreography</w:t>
            </w:r>
          </w:p>
        </w:tc>
      </w:tr>
      <w:tr w:rsidR="00901A1B" w14:paraId="3E7E14D9"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6BB5F4D2" w14:textId="77777777" w:rsidR="00901A1B" w:rsidRDefault="008D2FCC" w:rsidP="00901A1B">
            <w:pPr>
              <w:pStyle w:val="ACK-ChoreographyHeader"/>
            </w:pPr>
            <w:r w:rsidRPr="00890B0C">
              <w:rPr>
                <w:noProof/>
              </w:rPr>
              <w:t>BAR^P05^BAR_P05</w:t>
            </w:r>
          </w:p>
        </w:tc>
      </w:tr>
      <w:tr w:rsidR="00751841" w14:paraId="60B6C42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5F2ACB7"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9D8A0D4"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69EAF46" w14:textId="77777777" w:rsidR="00751841" w:rsidRDefault="00751841" w:rsidP="00751841">
            <w:pPr>
              <w:pStyle w:val="ACK-ChoreographyBody"/>
            </w:pPr>
            <w:r>
              <w:t>Field value: Enhanced mode</w:t>
            </w:r>
          </w:p>
        </w:tc>
      </w:tr>
      <w:tr w:rsidR="00751841" w14:paraId="2C91DE3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5E8F0C90"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0E1E3B4"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64E93FB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3F1D36"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7507B82"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59EEA5E" w14:textId="77777777" w:rsidR="00751841" w:rsidRDefault="00751841" w:rsidP="00751841">
            <w:pPr>
              <w:pStyle w:val="ACK-ChoreographyBody"/>
            </w:pPr>
            <w:r>
              <w:t>AL, SU, ER</w:t>
            </w:r>
          </w:p>
        </w:tc>
      </w:tr>
      <w:tr w:rsidR="00751841" w14:paraId="2D8C9DD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3066AB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839226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E8E817"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C1C6FB4"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49F632D1"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05086162" w14:textId="77777777" w:rsidR="00751841" w:rsidRDefault="00751841" w:rsidP="00751841">
            <w:pPr>
              <w:pStyle w:val="ACK-ChoreographyBody"/>
            </w:pPr>
            <w:r>
              <w:t>AL, SU, ER</w:t>
            </w:r>
          </w:p>
        </w:tc>
      </w:tr>
      <w:tr w:rsidR="00751841" w14:paraId="6E09375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68FB4D2"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21897DB"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48695E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A31CDF6" w14:textId="77777777" w:rsidR="00751841" w:rsidRDefault="00751841" w:rsidP="00751841">
            <w:pPr>
              <w:pStyle w:val="ACK-ChoreographyBody"/>
            </w:pPr>
            <w:r>
              <w:rPr>
                <w:szCs w:val="16"/>
              </w:rPr>
              <w:t>ACK^P05^ACK</w:t>
            </w:r>
          </w:p>
        </w:tc>
        <w:tc>
          <w:tcPr>
            <w:tcW w:w="1588" w:type="dxa"/>
            <w:tcBorders>
              <w:top w:val="single" w:sz="4" w:space="0" w:color="auto"/>
              <w:left w:val="single" w:sz="4" w:space="0" w:color="auto"/>
              <w:bottom w:val="single" w:sz="4" w:space="0" w:color="auto"/>
              <w:right w:val="single" w:sz="4" w:space="0" w:color="auto"/>
            </w:tcBorders>
            <w:hideMark/>
          </w:tcPr>
          <w:p w14:paraId="33B7005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E946591" w14:textId="77777777" w:rsidR="00751841" w:rsidRDefault="00751841" w:rsidP="00751841">
            <w:pPr>
              <w:pStyle w:val="ACK-ChoreographyBody"/>
            </w:pPr>
            <w:r>
              <w:rPr>
                <w:szCs w:val="16"/>
              </w:rPr>
              <w:t>ACK^P05^ACK</w:t>
            </w:r>
          </w:p>
        </w:tc>
      </w:tr>
      <w:tr w:rsidR="00751841" w14:paraId="079B0D0C"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9D6311"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AEE6842" w14:textId="77777777" w:rsidR="00751841" w:rsidRDefault="00751841" w:rsidP="00751841">
            <w:pPr>
              <w:pStyle w:val="ACK-ChoreographyBody"/>
            </w:pPr>
            <w:r>
              <w:rPr>
                <w:szCs w:val="16"/>
              </w:rPr>
              <w:t>ACK^P05^ACK</w:t>
            </w:r>
          </w:p>
        </w:tc>
        <w:tc>
          <w:tcPr>
            <w:tcW w:w="567" w:type="dxa"/>
            <w:tcBorders>
              <w:top w:val="single" w:sz="4" w:space="0" w:color="auto"/>
              <w:left w:val="single" w:sz="4" w:space="0" w:color="auto"/>
              <w:bottom w:val="single" w:sz="4" w:space="0" w:color="auto"/>
              <w:right w:val="single" w:sz="4" w:space="0" w:color="auto"/>
            </w:tcBorders>
            <w:hideMark/>
          </w:tcPr>
          <w:p w14:paraId="472260C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CE8747D"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4CC994FC" w14:textId="77777777" w:rsidR="00751841" w:rsidRDefault="00751841" w:rsidP="00751841">
            <w:pPr>
              <w:pStyle w:val="ACK-ChoreographyBody"/>
            </w:pPr>
            <w:r>
              <w:rPr>
                <w:szCs w:val="16"/>
              </w:rPr>
              <w:t>ACK^P05^ACK</w:t>
            </w:r>
          </w:p>
        </w:tc>
        <w:tc>
          <w:tcPr>
            <w:tcW w:w="1559" w:type="dxa"/>
            <w:tcBorders>
              <w:top w:val="single" w:sz="4" w:space="0" w:color="auto"/>
              <w:left w:val="single" w:sz="4" w:space="0" w:color="auto"/>
              <w:bottom w:val="single" w:sz="4" w:space="0" w:color="auto"/>
              <w:right w:val="single" w:sz="4" w:space="0" w:color="auto"/>
            </w:tcBorders>
            <w:hideMark/>
          </w:tcPr>
          <w:p w14:paraId="6C655C83" w14:textId="77777777" w:rsidR="00751841" w:rsidRDefault="00751841" w:rsidP="00751841">
            <w:pPr>
              <w:pStyle w:val="ACK-ChoreographyBody"/>
            </w:pPr>
            <w:r>
              <w:rPr>
                <w:szCs w:val="16"/>
              </w:rPr>
              <w:t>ACK^P05^ACK</w:t>
            </w:r>
          </w:p>
        </w:tc>
      </w:tr>
    </w:tbl>
    <w:p w14:paraId="625037C9" w14:textId="77777777" w:rsidR="009E61BC" w:rsidRPr="00890B0C" w:rsidRDefault="009E61BC">
      <w:pPr>
        <w:rPr>
          <w:noProof/>
        </w:rPr>
      </w:pPr>
    </w:p>
    <w:p w14:paraId="3A78FD3A" w14:textId="77777777" w:rsidR="009E61BC" w:rsidRPr="00890B0C" w:rsidRDefault="009E61BC">
      <w:pPr>
        <w:pStyle w:val="MsgTableCaption"/>
        <w:rPr>
          <w:noProof/>
        </w:rPr>
      </w:pPr>
      <w:r w:rsidRPr="00890B0C">
        <w:rPr>
          <w:noProof/>
        </w:rPr>
        <w:t>ACK^P05^ACK: General Acknowledgment</w:t>
      </w:r>
      <w:r w:rsidR="005B65F4" w:rsidRPr="00890B0C">
        <w:rPr>
          <w:noProof/>
        </w:rPr>
        <w:fldChar w:fldCharType="begin"/>
      </w:r>
      <w:r w:rsidRPr="00890B0C">
        <w:rPr>
          <w:noProof/>
        </w:rPr>
        <w:instrText>XE "Message:ACK"</w:instrText>
      </w:r>
      <w:r w:rsidR="005B65F4" w:rsidRPr="00890B0C">
        <w:rPr>
          <w:noProof/>
        </w:rPr>
        <w:fldChar w:fldCharType="end"/>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7E1F2FB"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97606D"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05B24F1"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3A5083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D3A126E" w14:textId="77777777" w:rsidR="009E61BC" w:rsidRPr="00890B0C" w:rsidRDefault="009E61BC">
            <w:pPr>
              <w:pStyle w:val="MsgTableHeader"/>
              <w:jc w:val="center"/>
              <w:rPr>
                <w:noProof/>
              </w:rPr>
            </w:pPr>
            <w:r w:rsidRPr="00890B0C">
              <w:rPr>
                <w:noProof/>
              </w:rPr>
              <w:t>Chapter</w:t>
            </w:r>
          </w:p>
        </w:tc>
      </w:tr>
      <w:tr w:rsidR="009E61BC" w:rsidRPr="009E61BC" w14:paraId="5A6B99D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2336C0A"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9C481D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12B5F684"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BEDE86" w14:textId="77777777" w:rsidR="009E61BC" w:rsidRPr="00890B0C" w:rsidRDefault="009E61BC">
            <w:pPr>
              <w:pStyle w:val="MsgTableBody"/>
              <w:jc w:val="center"/>
              <w:rPr>
                <w:noProof/>
              </w:rPr>
            </w:pPr>
            <w:r w:rsidRPr="00890B0C">
              <w:rPr>
                <w:noProof/>
              </w:rPr>
              <w:t>2</w:t>
            </w:r>
          </w:p>
        </w:tc>
      </w:tr>
      <w:tr w:rsidR="009E61BC" w:rsidRPr="009E61BC" w14:paraId="5FC8AE7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F99AC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EB4B889"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61848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5CD7A" w14:textId="77777777" w:rsidR="009E61BC" w:rsidRPr="00890B0C" w:rsidRDefault="009E61BC">
            <w:pPr>
              <w:pStyle w:val="MsgTableBody"/>
              <w:jc w:val="center"/>
              <w:rPr>
                <w:noProof/>
              </w:rPr>
            </w:pPr>
            <w:r w:rsidRPr="00890B0C">
              <w:rPr>
                <w:noProof/>
              </w:rPr>
              <w:t>2</w:t>
            </w:r>
          </w:p>
        </w:tc>
      </w:tr>
      <w:tr w:rsidR="009E61BC" w:rsidRPr="009E61BC" w14:paraId="31F323D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AE43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8715CDB"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041FB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18760" w14:textId="77777777" w:rsidR="009E61BC" w:rsidRPr="00890B0C" w:rsidRDefault="009E61BC">
            <w:pPr>
              <w:pStyle w:val="MsgTableBody"/>
              <w:jc w:val="center"/>
              <w:rPr>
                <w:noProof/>
              </w:rPr>
            </w:pPr>
            <w:r w:rsidRPr="00890B0C">
              <w:rPr>
                <w:noProof/>
              </w:rPr>
              <w:t>2</w:t>
            </w:r>
          </w:p>
        </w:tc>
      </w:tr>
      <w:tr w:rsidR="009E61BC" w:rsidRPr="009E61BC" w14:paraId="024A8D3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7B22719"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92D4ED"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63FF890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9825A" w14:textId="77777777" w:rsidR="009E61BC" w:rsidRPr="00890B0C" w:rsidRDefault="009E61BC">
            <w:pPr>
              <w:pStyle w:val="MsgTableBody"/>
              <w:jc w:val="center"/>
              <w:rPr>
                <w:noProof/>
              </w:rPr>
            </w:pPr>
            <w:r w:rsidRPr="00890B0C">
              <w:rPr>
                <w:noProof/>
              </w:rPr>
              <w:t>2</w:t>
            </w:r>
          </w:p>
        </w:tc>
      </w:tr>
      <w:tr w:rsidR="009E61BC" w:rsidRPr="009E61BC" w14:paraId="08E71F95"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1192F23"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3E31FA4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E5A645B"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C8A824" w14:textId="77777777" w:rsidR="009E61BC" w:rsidRPr="00890B0C" w:rsidRDefault="009E61BC">
            <w:pPr>
              <w:pStyle w:val="MsgTableBody"/>
              <w:jc w:val="center"/>
              <w:rPr>
                <w:noProof/>
              </w:rPr>
            </w:pPr>
            <w:r w:rsidRPr="00890B0C">
              <w:rPr>
                <w:noProof/>
              </w:rPr>
              <w:t>2</w:t>
            </w:r>
          </w:p>
        </w:tc>
      </w:tr>
    </w:tbl>
    <w:p w14:paraId="25B35AF1"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649BBB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CB491C9" w14:textId="77777777" w:rsidR="00901A1B" w:rsidRDefault="00901A1B" w:rsidP="00901A1B">
            <w:pPr>
              <w:pStyle w:val="ACK-ChoreographyHeader"/>
            </w:pPr>
            <w:r>
              <w:t>Acknowledgment Choreography</w:t>
            </w:r>
          </w:p>
        </w:tc>
      </w:tr>
      <w:tr w:rsidR="00901A1B" w14:paraId="5892DA8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5B414E8" w14:textId="77777777" w:rsidR="00901A1B" w:rsidRDefault="008D2FCC" w:rsidP="00901A1B">
            <w:pPr>
              <w:pStyle w:val="ACK-ChoreographyHeader"/>
            </w:pPr>
            <w:r w:rsidRPr="00890B0C">
              <w:rPr>
                <w:noProof/>
              </w:rPr>
              <w:t>ACK^P05^ACK</w:t>
            </w:r>
          </w:p>
        </w:tc>
      </w:tr>
      <w:tr w:rsidR="00751841" w14:paraId="27246AB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4D73E00"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2072334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82539BA" w14:textId="77777777" w:rsidR="00751841" w:rsidRDefault="00751841">
            <w:pPr>
              <w:pStyle w:val="ACK-ChoreographyBody"/>
            </w:pPr>
            <w:r>
              <w:t>Field value: Enhanced mode</w:t>
            </w:r>
          </w:p>
        </w:tc>
      </w:tr>
      <w:tr w:rsidR="00751841" w14:paraId="33F679C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1FAA2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48CF7DAC"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B1511B7"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2557857" w14:textId="77777777" w:rsidR="00751841" w:rsidRDefault="00751841">
            <w:pPr>
              <w:pStyle w:val="ACK-ChoreographyBody"/>
            </w:pPr>
            <w:r>
              <w:t>AL, SU, ER</w:t>
            </w:r>
          </w:p>
        </w:tc>
      </w:tr>
      <w:tr w:rsidR="00751841" w14:paraId="1BEBF55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1AB58EF"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57F89C9"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8D5D05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DA772CC" w14:textId="77777777" w:rsidR="00751841" w:rsidRDefault="00751841">
            <w:pPr>
              <w:pStyle w:val="ACK-ChoreographyBody"/>
            </w:pPr>
            <w:r>
              <w:t>NE</w:t>
            </w:r>
          </w:p>
        </w:tc>
      </w:tr>
      <w:tr w:rsidR="00751841" w14:paraId="129AAB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63006E9"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B85FF99"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EAB5A17"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EABDF1A" w14:textId="77777777" w:rsidR="00751841" w:rsidRDefault="00751841">
            <w:pPr>
              <w:pStyle w:val="ACK-ChoreographyBody"/>
            </w:pPr>
            <w:r>
              <w:rPr>
                <w:szCs w:val="16"/>
              </w:rPr>
              <w:t>ACK^P05^ACK</w:t>
            </w:r>
          </w:p>
        </w:tc>
      </w:tr>
      <w:tr w:rsidR="00751841" w14:paraId="5A7DFB0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2B26381"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0A03E6E"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E87D163"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788B1E" w14:textId="77777777" w:rsidR="00751841" w:rsidRDefault="00751841">
            <w:pPr>
              <w:pStyle w:val="ACK-ChoreographyBody"/>
            </w:pPr>
            <w:r>
              <w:t>-</w:t>
            </w:r>
          </w:p>
        </w:tc>
      </w:tr>
    </w:tbl>
    <w:p w14:paraId="2E142292" w14:textId="77777777" w:rsidR="009E61BC" w:rsidRPr="00890B0C" w:rsidRDefault="009E61BC">
      <w:pPr>
        <w:pStyle w:val="NormalIndented"/>
        <w:rPr>
          <w:noProof/>
        </w:rPr>
      </w:pPr>
      <w:r w:rsidRPr="00890B0C">
        <w:rPr>
          <w:noProof/>
        </w:rPr>
        <w:t>The error segment indicates the fields that caused a transaction to be rejected.</w:t>
      </w:r>
    </w:p>
    <w:p w14:paraId="557F0B83" w14:textId="77777777" w:rsidR="009E61BC" w:rsidRPr="00890B0C" w:rsidRDefault="009E61BC">
      <w:pPr>
        <w:pStyle w:val="Heading3"/>
        <w:rPr>
          <w:noProof/>
        </w:rPr>
      </w:pPr>
      <w:bookmarkStart w:id="1034" w:name="_Toc346777004"/>
      <w:bookmarkStart w:id="1035" w:name="_Toc346777041"/>
      <w:bookmarkStart w:id="1036" w:name="_Toc348245477"/>
      <w:bookmarkStart w:id="1037" w:name="_Toc348245547"/>
      <w:bookmarkStart w:id="1038" w:name="_Toc348259062"/>
      <w:bookmarkStart w:id="1039" w:name="_Toc348340216"/>
      <w:bookmarkStart w:id="1040" w:name="_Toc359236259"/>
      <w:bookmarkStart w:id="1041" w:name="_Toc1881961"/>
      <w:bookmarkStart w:id="1042" w:name="_Toc89062820"/>
      <w:bookmarkStart w:id="1043" w:name="_Toc20321541"/>
      <w:r w:rsidRPr="00890B0C">
        <w:rPr>
          <w:noProof/>
        </w:rPr>
        <w:t>BAR/ACK - End Account (event P06</w:t>
      </w:r>
      <w:bookmarkEnd w:id="1034"/>
      <w:bookmarkEnd w:id="1035"/>
      <w:bookmarkEnd w:id="1036"/>
      <w:bookmarkEnd w:id="1037"/>
      <w:bookmarkEnd w:id="1038"/>
      <w:bookmarkEnd w:id="1039"/>
      <w:bookmarkEnd w:id="1040"/>
      <w:r w:rsidR="005B65F4" w:rsidRPr="00890B0C">
        <w:rPr>
          <w:noProof/>
        </w:rPr>
        <w:fldChar w:fldCharType="begin"/>
      </w:r>
      <w:r w:rsidRPr="00890B0C">
        <w:rPr>
          <w:noProof/>
        </w:rPr>
        <w:instrText>XE "P06"</w:instrText>
      </w:r>
      <w:r w:rsidR="005B65F4" w:rsidRPr="00890B0C">
        <w:rPr>
          <w:noProof/>
        </w:rPr>
        <w:fldChar w:fldCharType="end"/>
      </w:r>
      <w:r w:rsidRPr="00890B0C">
        <w:rPr>
          <w:noProof/>
        </w:rPr>
        <w:t>)</w:t>
      </w:r>
      <w:bookmarkEnd w:id="1041"/>
      <w:bookmarkEnd w:id="1042"/>
      <w:bookmarkEnd w:id="1043"/>
    </w:p>
    <w:p w14:paraId="05E97D94" w14:textId="77777777" w:rsidR="009E61BC" w:rsidRPr="00890B0C" w:rsidRDefault="009E61BC">
      <w:pPr>
        <w:pStyle w:val="NormalIndented"/>
        <w:rPr>
          <w:noProof/>
        </w:rPr>
      </w:pPr>
      <w:r w:rsidRPr="00890B0C">
        <w:rPr>
          <w:noProof/>
        </w:rPr>
        <w:t xml:space="preserve">The P06 event is a notification that the account is no longer open, that is, no new charges can accrue to this account.  This notification is not related to whether or not the account is paid in full. </w:t>
      </w:r>
      <w:r w:rsidRPr="00890B0C">
        <w:rPr>
          <w:rStyle w:val="ReferenceAttribute"/>
          <w:noProof/>
        </w:rPr>
        <w:t xml:space="preserve"> EVN-2 - Recorded Date/Time</w:t>
      </w:r>
      <w:r w:rsidRPr="00890B0C">
        <w:rPr>
          <w:noProof/>
        </w:rPr>
        <w:t xml:space="preserve"> must contain the account end date.</w:t>
      </w:r>
    </w:p>
    <w:p w14:paraId="69835A33" w14:textId="77777777" w:rsidR="009E61BC" w:rsidRPr="00890B0C" w:rsidRDefault="009E61BC">
      <w:pPr>
        <w:pStyle w:val="MsgTableCaption"/>
        <w:rPr>
          <w:noProof/>
        </w:rPr>
      </w:pPr>
      <w:r w:rsidRPr="00890B0C">
        <w:rPr>
          <w:noProof/>
        </w:rPr>
        <w:t>BAR^P06^BAR_P06: End Billing Account</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4369721"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F2842A5"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91B84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F56DA26"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51FBCEBA" w14:textId="77777777" w:rsidR="009E61BC" w:rsidRPr="00890B0C" w:rsidRDefault="009E61BC">
            <w:pPr>
              <w:pStyle w:val="MsgTableHeader"/>
              <w:jc w:val="center"/>
              <w:rPr>
                <w:noProof/>
              </w:rPr>
            </w:pPr>
            <w:r w:rsidRPr="00890B0C">
              <w:rPr>
                <w:noProof/>
              </w:rPr>
              <w:t>Chapter</w:t>
            </w:r>
          </w:p>
        </w:tc>
      </w:tr>
      <w:tr w:rsidR="009E61BC" w:rsidRPr="009E61BC" w14:paraId="58B2C09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7D50937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737460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3E87558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E9496D" w14:textId="77777777" w:rsidR="009E61BC" w:rsidRPr="00890B0C" w:rsidRDefault="009E61BC">
            <w:pPr>
              <w:pStyle w:val="MsgTableBody"/>
              <w:jc w:val="center"/>
              <w:rPr>
                <w:noProof/>
              </w:rPr>
            </w:pPr>
            <w:r w:rsidRPr="00890B0C">
              <w:rPr>
                <w:noProof/>
              </w:rPr>
              <w:t>2</w:t>
            </w:r>
          </w:p>
        </w:tc>
      </w:tr>
      <w:tr w:rsidR="009E61BC" w:rsidRPr="009E61BC" w14:paraId="1C25A30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2A968"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179EB1A"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D3D02A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AF7E9" w14:textId="77777777" w:rsidR="009E61BC" w:rsidRPr="00890B0C" w:rsidRDefault="009E61BC">
            <w:pPr>
              <w:pStyle w:val="MsgTableBody"/>
              <w:jc w:val="center"/>
              <w:rPr>
                <w:noProof/>
              </w:rPr>
            </w:pPr>
            <w:r w:rsidRPr="00890B0C">
              <w:rPr>
                <w:noProof/>
              </w:rPr>
              <w:t>2</w:t>
            </w:r>
          </w:p>
        </w:tc>
      </w:tr>
      <w:tr w:rsidR="009E61BC" w:rsidRPr="009E61BC" w14:paraId="139856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AEB0C6A"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648416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2193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DEBB5" w14:textId="77777777" w:rsidR="009E61BC" w:rsidRPr="00890B0C" w:rsidRDefault="009E61BC">
            <w:pPr>
              <w:pStyle w:val="MsgTableBody"/>
              <w:jc w:val="center"/>
              <w:rPr>
                <w:noProof/>
              </w:rPr>
            </w:pPr>
            <w:r w:rsidRPr="00890B0C">
              <w:rPr>
                <w:noProof/>
              </w:rPr>
              <w:t>2</w:t>
            </w:r>
          </w:p>
        </w:tc>
      </w:tr>
      <w:tr w:rsidR="009E61BC" w:rsidRPr="009E61BC" w14:paraId="35C9C29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3554C5"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5701EB7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FB4507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8DB9" w14:textId="77777777" w:rsidR="009E61BC" w:rsidRPr="00890B0C" w:rsidRDefault="009E61BC">
            <w:pPr>
              <w:pStyle w:val="MsgTableBody"/>
              <w:jc w:val="center"/>
              <w:rPr>
                <w:noProof/>
              </w:rPr>
            </w:pPr>
            <w:r w:rsidRPr="00890B0C">
              <w:rPr>
                <w:noProof/>
              </w:rPr>
              <w:t>3</w:t>
            </w:r>
          </w:p>
        </w:tc>
      </w:tr>
      <w:tr w:rsidR="009E61BC" w:rsidRPr="009E61BC" w14:paraId="74D9BD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3B8A54"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F368013"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28DC1E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2B801" w14:textId="77777777" w:rsidR="009E61BC" w:rsidRPr="00890B0C" w:rsidRDefault="009E61BC">
            <w:pPr>
              <w:pStyle w:val="MsgTableBody"/>
              <w:jc w:val="center"/>
              <w:rPr>
                <w:noProof/>
              </w:rPr>
            </w:pPr>
          </w:p>
        </w:tc>
      </w:tr>
      <w:tr w:rsidR="009E61BC" w:rsidRPr="009E61BC" w14:paraId="6C3DE14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5721F4"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09BE8228"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C93FD5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9DC87" w14:textId="77777777" w:rsidR="009E61BC" w:rsidRPr="00890B0C" w:rsidRDefault="009E61BC">
            <w:pPr>
              <w:pStyle w:val="MsgTableBody"/>
              <w:jc w:val="center"/>
              <w:rPr>
                <w:noProof/>
              </w:rPr>
            </w:pPr>
            <w:r w:rsidRPr="00890B0C">
              <w:rPr>
                <w:noProof/>
              </w:rPr>
              <w:t>3</w:t>
            </w:r>
          </w:p>
        </w:tc>
      </w:tr>
      <w:tr w:rsidR="000A4977" w:rsidRPr="009E61BC" w14:paraId="3E7273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7A65A" w14:textId="77777777" w:rsidR="000A4977" w:rsidRPr="00890B0C" w:rsidRDefault="000A4977" w:rsidP="000A4977">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3B58A75"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A72"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6AEF7D" w14:textId="77777777" w:rsidR="000A4977" w:rsidRPr="00890B0C" w:rsidRDefault="000A4977" w:rsidP="000A4977">
            <w:pPr>
              <w:pStyle w:val="MsgTableBody"/>
              <w:jc w:val="center"/>
              <w:rPr>
                <w:noProof/>
              </w:rPr>
            </w:pPr>
            <w:r>
              <w:rPr>
                <w:noProof/>
              </w:rPr>
              <w:t>4</w:t>
            </w:r>
          </w:p>
        </w:tc>
      </w:tr>
      <w:tr w:rsidR="009E61BC" w:rsidRPr="009E61BC" w14:paraId="127374F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CDFD23" w14:textId="77777777" w:rsidR="009E61BC" w:rsidRPr="00890B0C" w:rsidRDefault="009E61BC">
            <w:pPr>
              <w:pStyle w:val="MsgTableBody"/>
              <w:rPr>
                <w:noProof/>
              </w:rPr>
            </w:pPr>
            <w:r w:rsidRPr="00890B0C">
              <w:rPr>
                <w:noProof/>
              </w:rPr>
              <w:lastRenderedPageBreak/>
              <w:t xml:space="preserve">  [ PV1 ]</w:t>
            </w:r>
          </w:p>
        </w:tc>
        <w:tc>
          <w:tcPr>
            <w:tcW w:w="4320" w:type="dxa"/>
            <w:tcBorders>
              <w:top w:val="dotted" w:sz="4" w:space="0" w:color="auto"/>
              <w:left w:val="nil"/>
              <w:bottom w:val="dotted" w:sz="4" w:space="0" w:color="auto"/>
              <w:right w:val="nil"/>
            </w:tcBorders>
            <w:shd w:val="clear" w:color="auto" w:fill="FFFFFF"/>
          </w:tcPr>
          <w:p w14:paraId="4474F065"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53733D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DE268" w14:textId="77777777" w:rsidR="009E61BC" w:rsidRPr="00890B0C" w:rsidRDefault="009E61BC">
            <w:pPr>
              <w:pStyle w:val="MsgTableBody"/>
              <w:jc w:val="center"/>
              <w:rPr>
                <w:noProof/>
              </w:rPr>
            </w:pPr>
            <w:r w:rsidRPr="00890B0C">
              <w:rPr>
                <w:noProof/>
              </w:rPr>
              <w:t>3</w:t>
            </w:r>
          </w:p>
        </w:tc>
      </w:tr>
      <w:tr w:rsidR="009E61BC" w:rsidRPr="009E61BC" w14:paraId="147B68EB"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725A0E20"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03DCD3E5"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49B9ABD1"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015088" w14:textId="77777777" w:rsidR="009E61BC" w:rsidRPr="00890B0C" w:rsidRDefault="009E61BC">
            <w:pPr>
              <w:pStyle w:val="MsgTableBody"/>
              <w:jc w:val="center"/>
              <w:rPr>
                <w:noProof/>
              </w:rPr>
            </w:pPr>
          </w:p>
        </w:tc>
      </w:tr>
    </w:tbl>
    <w:p w14:paraId="5D74CE6B" w14:textId="77777777" w:rsidR="00B462B6" w:rsidRDefault="00B462B6" w:rsidP="00B462B6"/>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8D2FCC" w14:paraId="109E6605"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651FD0E9" w14:textId="77777777" w:rsidR="008D2FCC" w:rsidRDefault="008D2FCC" w:rsidP="008D2FCC">
            <w:pPr>
              <w:pStyle w:val="ACK-ChoreographyHeader"/>
            </w:pPr>
            <w:r>
              <w:t>Acknowledgment Choreography</w:t>
            </w:r>
          </w:p>
        </w:tc>
      </w:tr>
      <w:tr w:rsidR="008D2FCC" w14:paraId="076538A7"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27BC8C75" w14:textId="77777777" w:rsidR="008D2FCC" w:rsidRDefault="008D2FCC" w:rsidP="008D2FCC">
            <w:pPr>
              <w:pStyle w:val="ACK-ChoreographyHeader"/>
            </w:pPr>
            <w:r w:rsidRPr="00890B0C">
              <w:rPr>
                <w:noProof/>
              </w:rPr>
              <w:t>BAR^P06^BAR_P06</w:t>
            </w:r>
          </w:p>
        </w:tc>
      </w:tr>
      <w:tr w:rsidR="00B462B6" w14:paraId="2551AC8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513B1178" w14:textId="77777777" w:rsidR="00B462B6" w:rsidRDefault="00B462B6" w:rsidP="00FB4E0F">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21A0847" w14:textId="77777777" w:rsidR="00B462B6" w:rsidRDefault="00B462B6" w:rsidP="00FB4E0F">
            <w:pPr>
              <w:pStyle w:val="ACK-ChoreographyBody"/>
            </w:pPr>
            <w:r>
              <w:t>Field Value: Original mode</w:t>
            </w:r>
          </w:p>
        </w:tc>
        <w:tc>
          <w:tcPr>
            <w:tcW w:w="5782" w:type="dxa"/>
            <w:gridSpan w:val="4"/>
            <w:tcBorders>
              <w:top w:val="single" w:sz="4" w:space="0" w:color="auto"/>
              <w:left w:val="single" w:sz="4" w:space="0" w:color="auto"/>
              <w:bottom w:val="single" w:sz="4" w:space="0" w:color="auto"/>
              <w:right w:val="single" w:sz="4" w:space="0" w:color="auto"/>
            </w:tcBorders>
            <w:hideMark/>
          </w:tcPr>
          <w:p w14:paraId="1BBC63E9" w14:textId="77777777" w:rsidR="00B462B6" w:rsidRDefault="00B462B6" w:rsidP="00FB4E0F">
            <w:pPr>
              <w:pStyle w:val="ACK-ChoreographyBody"/>
            </w:pPr>
            <w:r>
              <w:t>Field value: Enhanced mode</w:t>
            </w:r>
          </w:p>
        </w:tc>
      </w:tr>
      <w:tr w:rsidR="00B462B6" w14:paraId="1840B9F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49536F95" w14:textId="77777777" w:rsidR="00B462B6" w:rsidRDefault="00B462B6" w:rsidP="00FB4E0F">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0EC931A"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D41C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A550123" w14:textId="77777777" w:rsidR="00B462B6" w:rsidRDefault="00B462B6" w:rsidP="00FB4E0F">
            <w:pPr>
              <w:pStyle w:val="ACK-ChoreographyBody"/>
            </w:pPr>
            <w:r>
              <w:t>AL, SU, ER</w:t>
            </w:r>
          </w:p>
        </w:tc>
        <w:tc>
          <w:tcPr>
            <w:tcW w:w="1843" w:type="dxa"/>
            <w:tcBorders>
              <w:top w:val="single" w:sz="4" w:space="0" w:color="auto"/>
              <w:left w:val="single" w:sz="4" w:space="0" w:color="auto"/>
              <w:bottom w:val="single" w:sz="4" w:space="0" w:color="auto"/>
              <w:right w:val="single" w:sz="4" w:space="0" w:color="auto"/>
            </w:tcBorders>
            <w:hideMark/>
          </w:tcPr>
          <w:p w14:paraId="4A195183" w14:textId="77777777" w:rsidR="00B462B6" w:rsidRDefault="00B462B6" w:rsidP="00FB4E0F">
            <w:pPr>
              <w:pStyle w:val="ACK-ChoreographyBody"/>
            </w:pPr>
            <w:r>
              <w:t>NE</w:t>
            </w:r>
          </w:p>
        </w:tc>
        <w:tc>
          <w:tcPr>
            <w:tcW w:w="1813" w:type="dxa"/>
            <w:tcBorders>
              <w:top w:val="single" w:sz="4" w:space="0" w:color="auto"/>
              <w:left w:val="single" w:sz="4" w:space="0" w:color="auto"/>
              <w:bottom w:val="single" w:sz="4" w:space="0" w:color="auto"/>
              <w:right w:val="single" w:sz="4" w:space="0" w:color="auto"/>
            </w:tcBorders>
            <w:hideMark/>
          </w:tcPr>
          <w:p w14:paraId="4858F877" w14:textId="77777777" w:rsidR="00B462B6" w:rsidRDefault="00B462B6" w:rsidP="00FB4E0F">
            <w:pPr>
              <w:pStyle w:val="ACK-ChoreographyBody"/>
            </w:pPr>
            <w:r>
              <w:t>AL, SU, ER</w:t>
            </w:r>
          </w:p>
        </w:tc>
      </w:tr>
      <w:tr w:rsidR="00B462B6" w14:paraId="6FF7DA5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2AC5D9" w14:textId="77777777" w:rsidR="00B462B6" w:rsidRDefault="00B462B6" w:rsidP="00FB4E0F">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1F4C124"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5A25B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09BD8D2" w14:textId="77777777" w:rsidR="00B462B6" w:rsidRDefault="00B462B6" w:rsidP="00FB4E0F">
            <w:pPr>
              <w:pStyle w:val="ACK-ChoreographyBody"/>
            </w:pPr>
            <w:r>
              <w:t>NE</w:t>
            </w:r>
          </w:p>
        </w:tc>
        <w:tc>
          <w:tcPr>
            <w:tcW w:w="1843" w:type="dxa"/>
            <w:tcBorders>
              <w:top w:val="single" w:sz="4" w:space="0" w:color="auto"/>
              <w:left w:val="single" w:sz="4" w:space="0" w:color="auto"/>
              <w:bottom w:val="single" w:sz="4" w:space="0" w:color="auto"/>
              <w:right w:val="single" w:sz="4" w:space="0" w:color="auto"/>
            </w:tcBorders>
            <w:hideMark/>
          </w:tcPr>
          <w:p w14:paraId="45D9BC0B" w14:textId="77777777" w:rsidR="00B462B6" w:rsidRDefault="00B462B6" w:rsidP="00FB4E0F">
            <w:pPr>
              <w:pStyle w:val="ACK-ChoreographyBody"/>
            </w:pPr>
            <w:r>
              <w:t>AL, SU, ER</w:t>
            </w:r>
          </w:p>
        </w:tc>
        <w:tc>
          <w:tcPr>
            <w:tcW w:w="1813" w:type="dxa"/>
            <w:tcBorders>
              <w:top w:val="single" w:sz="4" w:space="0" w:color="auto"/>
              <w:left w:val="single" w:sz="4" w:space="0" w:color="auto"/>
              <w:bottom w:val="single" w:sz="4" w:space="0" w:color="auto"/>
              <w:right w:val="single" w:sz="4" w:space="0" w:color="auto"/>
            </w:tcBorders>
            <w:hideMark/>
          </w:tcPr>
          <w:p w14:paraId="4D0FBDF9" w14:textId="77777777" w:rsidR="00B462B6" w:rsidRDefault="00B462B6" w:rsidP="00FB4E0F">
            <w:pPr>
              <w:pStyle w:val="ACK-ChoreographyBody"/>
            </w:pPr>
            <w:r>
              <w:t>AL, SU, ER</w:t>
            </w:r>
          </w:p>
        </w:tc>
      </w:tr>
      <w:tr w:rsidR="00B462B6" w14:paraId="653A7569"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12801021" w14:textId="77777777" w:rsidR="00B462B6" w:rsidRDefault="00B462B6" w:rsidP="00FB4E0F">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F77144" w14:textId="77777777" w:rsidR="00B462B6" w:rsidRDefault="00B462B6" w:rsidP="00FB4E0F">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0C12F26"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E3A786E" w14:textId="77777777" w:rsidR="00B462B6" w:rsidRDefault="00B462B6" w:rsidP="00FB4E0F">
            <w:pPr>
              <w:pStyle w:val="ACK-ChoreographyBody"/>
            </w:pPr>
            <w:r>
              <w:rPr>
                <w:szCs w:val="16"/>
              </w:rPr>
              <w:t>ACK^P06^ACK</w:t>
            </w:r>
          </w:p>
        </w:tc>
        <w:tc>
          <w:tcPr>
            <w:tcW w:w="1843" w:type="dxa"/>
            <w:tcBorders>
              <w:top w:val="single" w:sz="4" w:space="0" w:color="auto"/>
              <w:left w:val="single" w:sz="4" w:space="0" w:color="auto"/>
              <w:bottom w:val="single" w:sz="4" w:space="0" w:color="auto"/>
              <w:right w:val="single" w:sz="4" w:space="0" w:color="auto"/>
            </w:tcBorders>
            <w:hideMark/>
          </w:tcPr>
          <w:p w14:paraId="042AF393" w14:textId="77777777" w:rsidR="00B462B6" w:rsidRDefault="00B462B6" w:rsidP="00FB4E0F">
            <w:pPr>
              <w:pStyle w:val="ACK-ChoreographyBody"/>
            </w:pPr>
            <w:r>
              <w:t>-</w:t>
            </w:r>
          </w:p>
        </w:tc>
        <w:tc>
          <w:tcPr>
            <w:tcW w:w="1813" w:type="dxa"/>
            <w:tcBorders>
              <w:top w:val="single" w:sz="4" w:space="0" w:color="auto"/>
              <w:left w:val="single" w:sz="4" w:space="0" w:color="auto"/>
              <w:bottom w:val="single" w:sz="4" w:space="0" w:color="auto"/>
              <w:right w:val="single" w:sz="4" w:space="0" w:color="auto"/>
            </w:tcBorders>
            <w:hideMark/>
          </w:tcPr>
          <w:p w14:paraId="7ECEF92F" w14:textId="77777777" w:rsidR="00B462B6" w:rsidRDefault="00B462B6" w:rsidP="00FB4E0F">
            <w:pPr>
              <w:pStyle w:val="ACK-ChoreographyBody"/>
            </w:pPr>
            <w:r>
              <w:rPr>
                <w:szCs w:val="16"/>
              </w:rPr>
              <w:t>ACK^P06^ACK</w:t>
            </w:r>
          </w:p>
        </w:tc>
      </w:tr>
      <w:tr w:rsidR="00B462B6" w14:paraId="2A1B2AB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EB7285F" w14:textId="77777777" w:rsidR="00B462B6" w:rsidRDefault="00B462B6" w:rsidP="00FB4E0F">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3947538" w14:textId="77777777" w:rsidR="00B462B6" w:rsidRDefault="00B462B6" w:rsidP="00FB4E0F">
            <w:pPr>
              <w:pStyle w:val="ACK-ChoreographyBody"/>
            </w:pPr>
            <w:r>
              <w:rPr>
                <w:szCs w:val="16"/>
              </w:rPr>
              <w:t>ACK^P06^ACK</w:t>
            </w:r>
          </w:p>
        </w:tc>
        <w:tc>
          <w:tcPr>
            <w:tcW w:w="567" w:type="dxa"/>
            <w:tcBorders>
              <w:top w:val="single" w:sz="4" w:space="0" w:color="auto"/>
              <w:left w:val="single" w:sz="4" w:space="0" w:color="auto"/>
              <w:bottom w:val="single" w:sz="4" w:space="0" w:color="auto"/>
              <w:right w:val="single" w:sz="4" w:space="0" w:color="auto"/>
            </w:tcBorders>
            <w:hideMark/>
          </w:tcPr>
          <w:p w14:paraId="11619B5F"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68923D90" w14:textId="77777777" w:rsidR="00B462B6" w:rsidRDefault="00B462B6" w:rsidP="00FB4E0F">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D50A40A" w14:textId="77777777" w:rsidR="00B462B6" w:rsidRDefault="00B462B6" w:rsidP="00FB4E0F">
            <w:pPr>
              <w:pStyle w:val="ACK-ChoreographyBody"/>
            </w:pPr>
            <w:r>
              <w:rPr>
                <w:szCs w:val="16"/>
              </w:rPr>
              <w:t>ACK^P06^ACK</w:t>
            </w:r>
          </w:p>
        </w:tc>
        <w:tc>
          <w:tcPr>
            <w:tcW w:w="1813" w:type="dxa"/>
            <w:tcBorders>
              <w:top w:val="single" w:sz="4" w:space="0" w:color="auto"/>
              <w:left w:val="single" w:sz="4" w:space="0" w:color="auto"/>
              <w:bottom w:val="single" w:sz="4" w:space="0" w:color="auto"/>
              <w:right w:val="single" w:sz="4" w:space="0" w:color="auto"/>
            </w:tcBorders>
            <w:hideMark/>
          </w:tcPr>
          <w:p w14:paraId="29B1EE99" w14:textId="77777777" w:rsidR="00B462B6" w:rsidRDefault="00B462B6" w:rsidP="00FB4E0F">
            <w:pPr>
              <w:pStyle w:val="ACK-ChoreographyBody"/>
            </w:pPr>
            <w:r>
              <w:rPr>
                <w:szCs w:val="16"/>
              </w:rPr>
              <w:t>ACK^P06^ACK</w:t>
            </w:r>
          </w:p>
        </w:tc>
      </w:tr>
    </w:tbl>
    <w:p w14:paraId="6F418A3C" w14:textId="77777777" w:rsidR="009E61BC" w:rsidRPr="00890B0C" w:rsidRDefault="009E61BC">
      <w:pPr>
        <w:rPr>
          <w:noProof/>
        </w:rPr>
      </w:pPr>
    </w:p>
    <w:p w14:paraId="40611A01" w14:textId="77777777" w:rsidR="009E61BC" w:rsidRPr="00890B0C" w:rsidRDefault="009E61BC">
      <w:pPr>
        <w:pStyle w:val="MsgTableCaption"/>
        <w:rPr>
          <w:noProof/>
        </w:rPr>
      </w:pPr>
      <w:r w:rsidRPr="00890B0C">
        <w:rPr>
          <w:noProof/>
        </w:rPr>
        <w:t>ACK^P06^ACK: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1728F52"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82F7C1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00B8757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F803545"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4887162" w14:textId="77777777" w:rsidR="009E61BC" w:rsidRPr="00890B0C" w:rsidRDefault="009E61BC">
            <w:pPr>
              <w:pStyle w:val="MsgTableHeader"/>
              <w:jc w:val="center"/>
              <w:rPr>
                <w:noProof/>
              </w:rPr>
            </w:pPr>
            <w:r w:rsidRPr="00890B0C">
              <w:rPr>
                <w:noProof/>
              </w:rPr>
              <w:t>Chapter</w:t>
            </w:r>
          </w:p>
        </w:tc>
      </w:tr>
      <w:tr w:rsidR="009E61BC" w:rsidRPr="009E61BC" w14:paraId="2213B3B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52F12B0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90BCD10"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24C6906B"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9F15C9" w14:textId="77777777" w:rsidR="009E61BC" w:rsidRPr="00890B0C" w:rsidRDefault="009E61BC">
            <w:pPr>
              <w:pStyle w:val="MsgTableBody"/>
              <w:jc w:val="center"/>
              <w:rPr>
                <w:noProof/>
              </w:rPr>
            </w:pPr>
            <w:r w:rsidRPr="00890B0C">
              <w:rPr>
                <w:noProof/>
              </w:rPr>
              <w:t>2</w:t>
            </w:r>
          </w:p>
        </w:tc>
      </w:tr>
      <w:tr w:rsidR="009E61BC" w:rsidRPr="009E61BC" w14:paraId="4FD720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8E211F9"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43D87AE3"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62EF32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AD9D" w14:textId="77777777" w:rsidR="009E61BC" w:rsidRPr="00890B0C" w:rsidRDefault="009E61BC">
            <w:pPr>
              <w:pStyle w:val="MsgTableBody"/>
              <w:jc w:val="center"/>
              <w:rPr>
                <w:noProof/>
              </w:rPr>
            </w:pPr>
            <w:r w:rsidRPr="00890B0C">
              <w:rPr>
                <w:noProof/>
              </w:rPr>
              <w:t>2</w:t>
            </w:r>
          </w:p>
        </w:tc>
      </w:tr>
      <w:tr w:rsidR="009E61BC" w:rsidRPr="009E61BC" w14:paraId="648C2D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02C40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26BAED"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DDD80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5A51D" w14:textId="77777777" w:rsidR="009E61BC" w:rsidRPr="00890B0C" w:rsidRDefault="009E61BC">
            <w:pPr>
              <w:pStyle w:val="MsgTableBody"/>
              <w:jc w:val="center"/>
              <w:rPr>
                <w:noProof/>
              </w:rPr>
            </w:pPr>
            <w:r w:rsidRPr="00890B0C">
              <w:rPr>
                <w:noProof/>
              </w:rPr>
              <w:t>2</w:t>
            </w:r>
          </w:p>
        </w:tc>
      </w:tr>
      <w:tr w:rsidR="009E61BC" w:rsidRPr="009E61BC" w14:paraId="54AA51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0AE7A9A"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70A262EC"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0B9F7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47057D" w14:textId="77777777" w:rsidR="009E61BC" w:rsidRPr="00890B0C" w:rsidRDefault="009E61BC">
            <w:pPr>
              <w:pStyle w:val="MsgTableBody"/>
              <w:jc w:val="center"/>
              <w:rPr>
                <w:noProof/>
              </w:rPr>
            </w:pPr>
            <w:r w:rsidRPr="00890B0C">
              <w:rPr>
                <w:noProof/>
              </w:rPr>
              <w:t>2</w:t>
            </w:r>
          </w:p>
        </w:tc>
      </w:tr>
      <w:tr w:rsidR="009E61BC" w:rsidRPr="009E61BC" w14:paraId="4B0D392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5053ABF"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4AB8169"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529072AF"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8C7FBD" w14:textId="77777777" w:rsidR="009E61BC" w:rsidRPr="00890B0C" w:rsidRDefault="009E61BC">
            <w:pPr>
              <w:pStyle w:val="MsgTableBody"/>
              <w:jc w:val="center"/>
              <w:rPr>
                <w:noProof/>
              </w:rPr>
            </w:pPr>
            <w:r w:rsidRPr="00890B0C">
              <w:rPr>
                <w:noProof/>
              </w:rPr>
              <w:t>2</w:t>
            </w:r>
          </w:p>
        </w:tc>
      </w:tr>
    </w:tbl>
    <w:p w14:paraId="555719B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3366CA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98234F6" w14:textId="77777777" w:rsidR="00901A1B" w:rsidRDefault="00901A1B" w:rsidP="00901A1B">
            <w:pPr>
              <w:pStyle w:val="ACK-ChoreographyHeader"/>
            </w:pPr>
            <w:r>
              <w:t>Acknowledgment Choreography</w:t>
            </w:r>
          </w:p>
        </w:tc>
      </w:tr>
      <w:tr w:rsidR="00901A1B" w14:paraId="6106AC62"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9F4023D" w14:textId="77777777" w:rsidR="00901A1B" w:rsidRDefault="008D2FCC" w:rsidP="00901A1B">
            <w:pPr>
              <w:pStyle w:val="ACK-ChoreographyHeader"/>
            </w:pPr>
            <w:r w:rsidRPr="00890B0C">
              <w:rPr>
                <w:noProof/>
              </w:rPr>
              <w:t>ACK^P06^ACK</w:t>
            </w:r>
          </w:p>
        </w:tc>
      </w:tr>
      <w:tr w:rsidR="00751841" w14:paraId="0776209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8101DB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D50E7D1"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3DA442C" w14:textId="77777777" w:rsidR="00751841" w:rsidRDefault="00751841">
            <w:pPr>
              <w:pStyle w:val="ACK-ChoreographyBody"/>
            </w:pPr>
            <w:r>
              <w:t>Field value: Enhanced mode</w:t>
            </w:r>
          </w:p>
        </w:tc>
      </w:tr>
      <w:tr w:rsidR="00751841" w14:paraId="05F7A1F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9CCAA60"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B11233"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313E286"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CE63121" w14:textId="77777777" w:rsidR="00751841" w:rsidRDefault="00751841">
            <w:pPr>
              <w:pStyle w:val="ACK-ChoreographyBody"/>
            </w:pPr>
            <w:r>
              <w:t>AL, SU, ER</w:t>
            </w:r>
          </w:p>
        </w:tc>
      </w:tr>
      <w:tr w:rsidR="00751841" w14:paraId="6CA403D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80D7EEA"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08CA85FE"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C83107A"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B1C02CC" w14:textId="77777777" w:rsidR="00751841" w:rsidRDefault="00751841">
            <w:pPr>
              <w:pStyle w:val="ACK-ChoreographyBody"/>
            </w:pPr>
            <w:r>
              <w:t>NE</w:t>
            </w:r>
          </w:p>
        </w:tc>
      </w:tr>
      <w:tr w:rsidR="00751841" w14:paraId="3F2D5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34C7CA"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62E18B7D" w14:textId="77777777" w:rsidR="00751841" w:rsidRDefault="005E2B4E" w:rsidP="00B462B6">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1B1250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3E68FF5" w14:textId="77777777" w:rsidR="00751841" w:rsidRDefault="00B462B6">
            <w:pPr>
              <w:pStyle w:val="ACK-ChoreographyBody"/>
            </w:pPr>
            <w:r>
              <w:rPr>
                <w:szCs w:val="16"/>
              </w:rPr>
              <w:t>ACK^P06</w:t>
            </w:r>
            <w:r w:rsidR="00751841">
              <w:rPr>
                <w:szCs w:val="16"/>
              </w:rPr>
              <w:t>^ACK</w:t>
            </w:r>
          </w:p>
        </w:tc>
      </w:tr>
      <w:tr w:rsidR="00751841" w14:paraId="513F72B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FAE543"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93A25E3"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CC5A8C"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BA619B" w14:textId="77777777" w:rsidR="00751841" w:rsidRDefault="00751841">
            <w:pPr>
              <w:pStyle w:val="ACK-ChoreographyBody"/>
            </w:pPr>
            <w:r>
              <w:t>-</w:t>
            </w:r>
          </w:p>
        </w:tc>
      </w:tr>
    </w:tbl>
    <w:p w14:paraId="0A20B68B" w14:textId="77777777" w:rsidR="009E61BC" w:rsidRPr="00890B0C" w:rsidRDefault="009E61BC">
      <w:pPr>
        <w:pStyle w:val="NormalIndented"/>
        <w:rPr>
          <w:noProof/>
        </w:rPr>
      </w:pPr>
      <w:r w:rsidRPr="00890B0C">
        <w:rPr>
          <w:noProof/>
        </w:rPr>
        <w:t>The error segment indicates the fields that caused a transaction to be rejected.</w:t>
      </w:r>
    </w:p>
    <w:p w14:paraId="2407A0BB" w14:textId="77777777" w:rsidR="009E61BC" w:rsidRPr="00890B0C" w:rsidRDefault="009E61BC">
      <w:pPr>
        <w:pStyle w:val="NoteChar"/>
        <w:rPr>
          <w:noProof/>
        </w:rPr>
      </w:pPr>
      <w:r w:rsidRPr="00890B0C">
        <w:rPr>
          <w:b/>
          <w:noProof/>
        </w:rPr>
        <w:t>Note:</w:t>
      </w:r>
      <w:r w:rsidRPr="00890B0C">
        <w:rPr>
          <w:noProof/>
        </w:rPr>
        <w:t xml:space="preserve">  P07-P09 have been defined by the Orders/Observations Technical Committee as product experience messages. Refer to Chapter 7.</w:t>
      </w:r>
    </w:p>
    <w:p w14:paraId="53ADDC2E" w14:textId="77777777" w:rsidR="009E61BC" w:rsidRPr="00890B0C" w:rsidRDefault="009E61BC">
      <w:pPr>
        <w:pStyle w:val="Heading3"/>
        <w:rPr>
          <w:noProof/>
        </w:rPr>
      </w:pPr>
      <w:r w:rsidRPr="00890B0C">
        <w:rPr>
          <w:noProof/>
        </w:rPr>
        <w:t xml:space="preserve"> </w:t>
      </w:r>
      <w:bookmarkStart w:id="1044" w:name="_Toc1881962"/>
      <w:bookmarkStart w:id="1045" w:name="_Toc89062821"/>
      <w:bookmarkStart w:id="1046" w:name="_Toc20321542"/>
      <w:r w:rsidRPr="00890B0C">
        <w:rPr>
          <w:noProof/>
        </w:rPr>
        <w:t>BAR/ACK - Transmit Ambulatory Payment Classification (APC) Groups (Event P10)</w:t>
      </w:r>
      <w:bookmarkEnd w:id="1044"/>
      <w:bookmarkEnd w:id="1045"/>
      <w:bookmarkEnd w:id="1046"/>
      <w:r w:rsidR="005B65F4" w:rsidRPr="00890B0C">
        <w:rPr>
          <w:noProof/>
        </w:rPr>
        <w:fldChar w:fldCharType="begin"/>
      </w:r>
      <w:r w:rsidRPr="00890B0C">
        <w:rPr>
          <w:noProof/>
        </w:rPr>
        <w:instrText>XE "P10"</w:instrText>
      </w:r>
      <w:r w:rsidR="005B65F4" w:rsidRPr="00890B0C">
        <w:rPr>
          <w:noProof/>
        </w:rPr>
        <w:fldChar w:fldCharType="end"/>
      </w:r>
    </w:p>
    <w:p w14:paraId="4FE4BE08" w14:textId="77777777" w:rsidR="009E61BC" w:rsidRPr="00890B0C" w:rsidRDefault="009E61BC">
      <w:pPr>
        <w:pStyle w:val="NormalIndented"/>
        <w:rPr>
          <w:noProof/>
        </w:rPr>
      </w:pPr>
      <w:r w:rsidRPr="00890B0C">
        <w:rPr>
          <w:noProof/>
        </w:rPr>
        <w:t>The P10 event is used to communicate Ambulatory Payment Classification (APC) grouping.  The grouping can be estimated or actual, based on the APC status indictor in GP1-1.  This information is mandated in the USA by the Centers for Medicare and Medicaid Services (CMS)  for reimbursement of outpatient services.  The PID and PV1 segments are included for identification purposes only. When other patient or visit related fields change, use the A08 (update patient information) event.</w:t>
      </w:r>
    </w:p>
    <w:p w14:paraId="155B1346" w14:textId="77777777" w:rsidR="009E61BC" w:rsidRPr="00890B0C" w:rsidRDefault="009E61BC">
      <w:pPr>
        <w:pStyle w:val="MsgTableCaption"/>
        <w:rPr>
          <w:noProof/>
        </w:rPr>
      </w:pPr>
      <w:r w:rsidRPr="00890B0C">
        <w:rPr>
          <w:noProof/>
        </w:rPr>
        <w:lastRenderedPageBreak/>
        <w:t>BAR^P10^BAR_P10: Transmit Ambulatory Payment Classification (APC) groups</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3C0E682D"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1FF1A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29B2D1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61D02BF"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FF5938" w14:textId="77777777" w:rsidR="009E61BC" w:rsidRPr="00890B0C" w:rsidRDefault="009E61BC">
            <w:pPr>
              <w:pStyle w:val="MsgTableHeader"/>
              <w:jc w:val="center"/>
              <w:rPr>
                <w:noProof/>
              </w:rPr>
            </w:pPr>
            <w:r w:rsidRPr="00890B0C">
              <w:rPr>
                <w:noProof/>
              </w:rPr>
              <w:t>Chapter</w:t>
            </w:r>
          </w:p>
        </w:tc>
      </w:tr>
      <w:tr w:rsidR="009E61BC" w:rsidRPr="009E61BC" w14:paraId="431CE57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FBF4DF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91F798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786776E"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A077B3" w14:textId="77777777" w:rsidR="009E61BC" w:rsidRPr="00890B0C" w:rsidRDefault="009E61BC">
            <w:pPr>
              <w:pStyle w:val="MsgTableBody"/>
              <w:jc w:val="center"/>
              <w:rPr>
                <w:noProof/>
              </w:rPr>
            </w:pPr>
            <w:r w:rsidRPr="00890B0C">
              <w:rPr>
                <w:noProof/>
              </w:rPr>
              <w:t>2</w:t>
            </w:r>
          </w:p>
        </w:tc>
      </w:tr>
      <w:tr w:rsidR="009E61BC" w:rsidRPr="009E61BC" w14:paraId="2381488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9C057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6A8A43AD"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5532C7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D0121" w14:textId="77777777" w:rsidR="009E61BC" w:rsidRPr="00890B0C" w:rsidRDefault="009E61BC">
            <w:pPr>
              <w:pStyle w:val="MsgTableBody"/>
              <w:jc w:val="center"/>
              <w:rPr>
                <w:noProof/>
              </w:rPr>
            </w:pPr>
            <w:r w:rsidRPr="00890B0C">
              <w:rPr>
                <w:noProof/>
              </w:rPr>
              <w:t>2</w:t>
            </w:r>
          </w:p>
        </w:tc>
      </w:tr>
      <w:tr w:rsidR="009E61BC" w:rsidRPr="009E61BC" w14:paraId="583CAD6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C8082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61EC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FA014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06D44" w14:textId="77777777" w:rsidR="009E61BC" w:rsidRPr="00890B0C" w:rsidRDefault="009E61BC">
            <w:pPr>
              <w:pStyle w:val="MsgTableBody"/>
              <w:jc w:val="center"/>
              <w:rPr>
                <w:noProof/>
              </w:rPr>
            </w:pPr>
            <w:r w:rsidRPr="00890B0C">
              <w:rPr>
                <w:noProof/>
              </w:rPr>
              <w:t>2</w:t>
            </w:r>
          </w:p>
        </w:tc>
      </w:tr>
      <w:tr w:rsidR="009E61BC" w:rsidRPr="009E61BC" w14:paraId="6471A79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D64C2C"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7A350D72"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051C9F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BE1D2A" w14:textId="77777777" w:rsidR="009E61BC" w:rsidRPr="00890B0C" w:rsidRDefault="009E61BC">
            <w:pPr>
              <w:pStyle w:val="MsgTableBody"/>
              <w:jc w:val="center"/>
              <w:rPr>
                <w:noProof/>
              </w:rPr>
            </w:pPr>
            <w:r w:rsidRPr="00890B0C">
              <w:rPr>
                <w:noProof/>
              </w:rPr>
              <w:t>3</w:t>
            </w:r>
          </w:p>
        </w:tc>
      </w:tr>
      <w:tr w:rsidR="009E61BC" w:rsidRPr="009E61BC" w14:paraId="463E95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6B201"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857B705"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814E89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2C0EBF" w14:textId="77777777" w:rsidR="009E61BC" w:rsidRPr="00890B0C" w:rsidRDefault="009E61BC">
            <w:pPr>
              <w:pStyle w:val="MsgTableBody"/>
              <w:jc w:val="center"/>
              <w:rPr>
                <w:noProof/>
              </w:rPr>
            </w:pPr>
            <w:r w:rsidRPr="00890B0C">
              <w:rPr>
                <w:noProof/>
              </w:rPr>
              <w:t>3</w:t>
            </w:r>
          </w:p>
        </w:tc>
      </w:tr>
      <w:tr w:rsidR="00887E0C" w:rsidRPr="009E61BC" w14:paraId="790988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E9ABA7"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446B16E2"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59C78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931D5" w14:textId="77777777" w:rsidR="00887E0C" w:rsidRPr="00890B0C" w:rsidRDefault="00887E0C" w:rsidP="00887E0C">
            <w:pPr>
              <w:pStyle w:val="MsgTableBody"/>
              <w:jc w:val="center"/>
              <w:rPr>
                <w:noProof/>
              </w:rPr>
            </w:pPr>
            <w:r>
              <w:rPr>
                <w:noProof/>
              </w:rPr>
              <w:t>4</w:t>
            </w:r>
          </w:p>
        </w:tc>
      </w:tr>
      <w:tr w:rsidR="009E61BC" w:rsidRPr="009E61BC" w14:paraId="71E7F0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DC2B0F4"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310B833E"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21B6AC1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44AD6" w14:textId="77777777" w:rsidR="009E61BC" w:rsidRPr="00890B0C" w:rsidRDefault="009E61BC">
            <w:pPr>
              <w:pStyle w:val="MsgTableBody"/>
              <w:jc w:val="center"/>
              <w:rPr>
                <w:noProof/>
              </w:rPr>
            </w:pPr>
            <w:r w:rsidRPr="00890B0C">
              <w:rPr>
                <w:noProof/>
              </w:rPr>
              <w:t>3</w:t>
            </w:r>
          </w:p>
        </w:tc>
      </w:tr>
      <w:tr w:rsidR="00F524DE" w:rsidRPr="009E61BC" w14:paraId="4EAE9A5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F6A320" w14:textId="77777777" w:rsidR="00F524DE" w:rsidRPr="00890B0C" w:rsidRDefault="00F524DE">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5DCF14C" w14:textId="77777777" w:rsidR="00F524DE" w:rsidRPr="00890B0C" w:rsidRDefault="00F524DE" w:rsidP="00F524DE">
            <w:pPr>
              <w:pStyle w:val="MsgTableBody"/>
              <w:rPr>
                <w:noProof/>
              </w:rPr>
            </w:pPr>
            <w:r>
              <w:rPr>
                <w:noProof/>
              </w:rPr>
              <w:t xml:space="preserve">--- DIAGNOSIS </w:t>
            </w:r>
            <w:r w:rsidR="009C7578">
              <w:rPr>
                <w:noProof/>
              </w:rPr>
              <w:t>b</w:t>
            </w:r>
            <w:r>
              <w:rPr>
                <w:noProof/>
              </w:rPr>
              <w:t>egin</w:t>
            </w:r>
          </w:p>
        </w:tc>
        <w:tc>
          <w:tcPr>
            <w:tcW w:w="864" w:type="dxa"/>
            <w:tcBorders>
              <w:top w:val="dotted" w:sz="4" w:space="0" w:color="auto"/>
              <w:left w:val="nil"/>
              <w:bottom w:val="dotted" w:sz="4" w:space="0" w:color="auto"/>
              <w:right w:val="nil"/>
            </w:tcBorders>
            <w:shd w:val="clear" w:color="auto" w:fill="FFFFFF"/>
          </w:tcPr>
          <w:p w14:paraId="7821AEF2"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417EEA" w14:textId="77777777" w:rsidR="00F524DE" w:rsidRPr="00890B0C" w:rsidRDefault="00F524DE">
            <w:pPr>
              <w:pStyle w:val="MsgTableBody"/>
              <w:jc w:val="center"/>
              <w:rPr>
                <w:noProof/>
              </w:rPr>
            </w:pPr>
          </w:p>
        </w:tc>
      </w:tr>
      <w:tr w:rsidR="009E61BC" w:rsidRPr="009E61BC" w14:paraId="739CA2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64ED4E" w14:textId="77777777" w:rsidR="009E61BC" w:rsidRPr="00890B0C" w:rsidRDefault="009E61BC" w:rsidP="00F524DE">
            <w:pPr>
              <w:pStyle w:val="MsgTableBody"/>
              <w:rPr>
                <w:noProof/>
              </w:rPr>
            </w:pPr>
            <w:r w:rsidRPr="00890B0C">
              <w:rPr>
                <w:noProof/>
              </w:rPr>
              <w:t xml:space="preserve">DG1 </w:t>
            </w:r>
          </w:p>
        </w:tc>
        <w:tc>
          <w:tcPr>
            <w:tcW w:w="4320" w:type="dxa"/>
            <w:tcBorders>
              <w:top w:val="dotted" w:sz="4" w:space="0" w:color="auto"/>
              <w:left w:val="nil"/>
              <w:bottom w:val="dotted" w:sz="4" w:space="0" w:color="auto"/>
              <w:right w:val="nil"/>
            </w:tcBorders>
            <w:shd w:val="clear" w:color="auto" w:fill="FFFFFF"/>
          </w:tcPr>
          <w:p w14:paraId="09F0850F"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B2D3B0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D9C29" w14:textId="77777777" w:rsidR="009E61BC" w:rsidRPr="00890B0C" w:rsidRDefault="009E61BC">
            <w:pPr>
              <w:pStyle w:val="MsgTableBody"/>
              <w:jc w:val="center"/>
              <w:rPr>
                <w:noProof/>
              </w:rPr>
            </w:pPr>
            <w:r w:rsidRPr="00890B0C">
              <w:rPr>
                <w:noProof/>
              </w:rPr>
              <w:t>6</w:t>
            </w:r>
          </w:p>
        </w:tc>
      </w:tr>
      <w:tr w:rsidR="00F524DE" w:rsidRPr="009E61BC" w14:paraId="72D2644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014EF8" w14:textId="77777777" w:rsidR="00F524DE" w:rsidRDefault="00F524DE">
            <w:pPr>
              <w:pStyle w:val="MsgTableBody"/>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5C3F6B51" w14:textId="77777777" w:rsidR="00F524DE" w:rsidRPr="00890B0C" w:rsidRDefault="00F524DE">
            <w:pPr>
              <w:pStyle w:val="MsgTableBody"/>
              <w:rPr>
                <w:noProof/>
              </w:rPr>
            </w:pPr>
            <w:r>
              <w:rPr>
                <w:noProof/>
              </w:rPr>
              <w:t>--- DIAG</w:t>
            </w:r>
            <w:r w:rsidR="009C7578">
              <w:rPr>
                <w:noProof/>
              </w:rPr>
              <w:t>N</w:t>
            </w:r>
            <w:r>
              <w:rPr>
                <w:noProof/>
              </w:rPr>
              <w:t xml:space="preserve">OSIS </w:t>
            </w:r>
            <w:r w:rsidR="009C7578">
              <w:rPr>
                <w:noProof/>
              </w:rPr>
              <w:t>e</w:t>
            </w:r>
            <w:r>
              <w:rPr>
                <w:noProof/>
              </w:rPr>
              <w:t>nd</w:t>
            </w:r>
          </w:p>
        </w:tc>
        <w:tc>
          <w:tcPr>
            <w:tcW w:w="864" w:type="dxa"/>
            <w:tcBorders>
              <w:top w:val="dotted" w:sz="4" w:space="0" w:color="auto"/>
              <w:left w:val="nil"/>
              <w:bottom w:val="dotted" w:sz="4" w:space="0" w:color="auto"/>
              <w:right w:val="nil"/>
            </w:tcBorders>
            <w:shd w:val="clear" w:color="auto" w:fill="FFFFFF"/>
          </w:tcPr>
          <w:p w14:paraId="0804D97F"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89329" w14:textId="77777777" w:rsidR="00F524DE" w:rsidRPr="00890B0C" w:rsidRDefault="00F524DE">
            <w:pPr>
              <w:pStyle w:val="MsgTableBody"/>
              <w:jc w:val="center"/>
              <w:rPr>
                <w:noProof/>
              </w:rPr>
            </w:pPr>
          </w:p>
        </w:tc>
      </w:tr>
      <w:tr w:rsidR="009E61BC" w:rsidRPr="009E61BC" w14:paraId="32578D0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5F116E" w14:textId="77777777" w:rsidR="009E61BC" w:rsidRPr="00890B0C" w:rsidRDefault="00000000">
            <w:pPr>
              <w:pStyle w:val="MsgTableBody"/>
              <w:rPr>
                <w:noProof/>
              </w:rPr>
            </w:pPr>
            <w:hyperlink w:anchor="GP1" w:history="1">
              <w:r w:rsidR="009E61BC" w:rsidRPr="00890B0C">
                <w:rPr>
                  <w:rStyle w:val="Hyperlink"/>
                  <w:noProof/>
                </w:rPr>
                <w:t>GP1</w:t>
              </w:r>
            </w:hyperlink>
          </w:p>
        </w:tc>
        <w:tc>
          <w:tcPr>
            <w:tcW w:w="4320" w:type="dxa"/>
            <w:tcBorders>
              <w:top w:val="dotted" w:sz="4" w:space="0" w:color="auto"/>
              <w:left w:val="nil"/>
              <w:bottom w:val="dotted" w:sz="4" w:space="0" w:color="auto"/>
              <w:right w:val="nil"/>
            </w:tcBorders>
            <w:shd w:val="clear" w:color="auto" w:fill="FFFFFF"/>
          </w:tcPr>
          <w:p w14:paraId="362C5DA3" w14:textId="77777777" w:rsidR="009E61BC" w:rsidRPr="00890B0C" w:rsidRDefault="009E61BC">
            <w:pPr>
              <w:pStyle w:val="MsgTableBody"/>
              <w:rPr>
                <w:noProof/>
              </w:rPr>
            </w:pPr>
            <w:r w:rsidRPr="00890B0C">
              <w:rPr>
                <w:noProof/>
              </w:rPr>
              <w:t>Grouping/Reimbursement - Visit</w:t>
            </w:r>
          </w:p>
        </w:tc>
        <w:tc>
          <w:tcPr>
            <w:tcW w:w="864" w:type="dxa"/>
            <w:tcBorders>
              <w:top w:val="dotted" w:sz="4" w:space="0" w:color="auto"/>
              <w:left w:val="nil"/>
              <w:bottom w:val="dotted" w:sz="4" w:space="0" w:color="auto"/>
              <w:right w:val="nil"/>
            </w:tcBorders>
            <w:shd w:val="clear" w:color="auto" w:fill="FFFFFF"/>
          </w:tcPr>
          <w:p w14:paraId="5F1104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E6F10" w14:textId="77777777" w:rsidR="009E61BC" w:rsidRPr="00890B0C" w:rsidRDefault="009E61BC">
            <w:pPr>
              <w:pStyle w:val="MsgTableBody"/>
              <w:jc w:val="center"/>
              <w:rPr>
                <w:noProof/>
              </w:rPr>
            </w:pPr>
            <w:r w:rsidRPr="00890B0C">
              <w:rPr>
                <w:noProof/>
              </w:rPr>
              <w:t>6</w:t>
            </w:r>
          </w:p>
        </w:tc>
      </w:tr>
      <w:tr w:rsidR="009E61BC" w:rsidRPr="009E61BC" w14:paraId="26ADC3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3CA4C0A"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2D3F732"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8BF11A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15215D" w14:textId="77777777" w:rsidR="009E61BC" w:rsidRPr="00890B0C" w:rsidRDefault="009E61BC">
            <w:pPr>
              <w:pStyle w:val="MsgTableBody"/>
              <w:jc w:val="center"/>
              <w:rPr>
                <w:noProof/>
              </w:rPr>
            </w:pPr>
          </w:p>
        </w:tc>
      </w:tr>
      <w:tr w:rsidR="009E61BC" w:rsidRPr="009E61BC" w14:paraId="09264CC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36BEF8"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64914E0"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0CB294B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F106F" w14:textId="77777777" w:rsidR="009E61BC" w:rsidRPr="00890B0C" w:rsidRDefault="009E61BC">
            <w:pPr>
              <w:pStyle w:val="MsgTableBody"/>
              <w:jc w:val="center"/>
              <w:rPr>
                <w:noProof/>
              </w:rPr>
            </w:pPr>
            <w:r w:rsidRPr="00890B0C">
              <w:rPr>
                <w:noProof/>
              </w:rPr>
              <w:t>6</w:t>
            </w:r>
          </w:p>
        </w:tc>
      </w:tr>
      <w:tr w:rsidR="009E61BC" w:rsidRPr="009E61BC" w14:paraId="277D672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5BB7E6" w14:textId="77777777" w:rsidR="009E61BC" w:rsidRPr="00890B0C" w:rsidRDefault="009E61BC">
            <w:pPr>
              <w:pStyle w:val="MsgTableBody"/>
              <w:rPr>
                <w:noProof/>
              </w:rPr>
            </w:pPr>
            <w:r w:rsidRPr="00890B0C">
              <w:rPr>
                <w:noProof/>
              </w:rPr>
              <w:t xml:space="preserve">    [ </w:t>
            </w:r>
            <w:hyperlink w:anchor="GP2" w:history="1">
              <w:r w:rsidRPr="00890B0C">
                <w:rPr>
                  <w:rStyle w:val="Hyperlink"/>
                  <w:noProof/>
                </w:rPr>
                <w:t>GP2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2AAAAF9" w14:textId="77777777" w:rsidR="009E61BC" w:rsidRPr="00890B0C" w:rsidRDefault="009E61BC">
            <w:pPr>
              <w:pStyle w:val="MsgTableBody"/>
              <w:rPr>
                <w:noProof/>
              </w:rPr>
            </w:pPr>
            <w:r w:rsidRPr="00890B0C">
              <w:rPr>
                <w:noProof/>
              </w:rPr>
              <w:t>Grouping/reimbursement - Procedure</w:t>
            </w:r>
          </w:p>
        </w:tc>
        <w:tc>
          <w:tcPr>
            <w:tcW w:w="864" w:type="dxa"/>
            <w:tcBorders>
              <w:top w:val="dotted" w:sz="4" w:space="0" w:color="auto"/>
              <w:left w:val="nil"/>
              <w:bottom w:val="dotted" w:sz="4" w:space="0" w:color="auto"/>
              <w:right w:val="nil"/>
            </w:tcBorders>
            <w:shd w:val="clear" w:color="auto" w:fill="FFFFFF"/>
          </w:tcPr>
          <w:p w14:paraId="486E0A0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41DF0" w14:textId="77777777" w:rsidR="009E61BC" w:rsidRPr="00890B0C" w:rsidRDefault="009E61BC">
            <w:pPr>
              <w:pStyle w:val="MsgTableBody"/>
              <w:jc w:val="center"/>
              <w:rPr>
                <w:noProof/>
              </w:rPr>
            </w:pPr>
            <w:r w:rsidRPr="00890B0C">
              <w:rPr>
                <w:noProof/>
              </w:rPr>
              <w:t>6</w:t>
            </w:r>
          </w:p>
        </w:tc>
      </w:tr>
      <w:tr w:rsidR="009E61BC" w:rsidRPr="009E61BC" w14:paraId="702F2E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0EA999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single" w:sz="2" w:space="0" w:color="auto"/>
              <w:right w:val="nil"/>
            </w:tcBorders>
            <w:shd w:val="clear" w:color="auto" w:fill="FFFFFF"/>
          </w:tcPr>
          <w:p w14:paraId="1312CA3D"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single" w:sz="2" w:space="0" w:color="auto"/>
              <w:right w:val="nil"/>
            </w:tcBorders>
            <w:shd w:val="clear" w:color="auto" w:fill="FFFFFF"/>
          </w:tcPr>
          <w:p w14:paraId="52E5493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36D8FD" w14:textId="77777777" w:rsidR="009E61BC" w:rsidRPr="00890B0C" w:rsidRDefault="009E61BC">
            <w:pPr>
              <w:pStyle w:val="MsgTableBody"/>
              <w:jc w:val="center"/>
              <w:rPr>
                <w:noProof/>
              </w:rPr>
            </w:pPr>
          </w:p>
        </w:tc>
      </w:tr>
    </w:tbl>
    <w:p w14:paraId="5D08DDF5"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901A1B" w14:paraId="54C66172"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3837EE86" w14:textId="77777777" w:rsidR="00901A1B" w:rsidRDefault="00901A1B" w:rsidP="00901A1B">
            <w:pPr>
              <w:pStyle w:val="ACK-ChoreographyHeader"/>
            </w:pPr>
            <w:r>
              <w:t>Acknowledgment Choreography</w:t>
            </w:r>
          </w:p>
        </w:tc>
      </w:tr>
      <w:tr w:rsidR="00901A1B" w14:paraId="4CC3B4C8"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95394A" w14:textId="77777777" w:rsidR="00901A1B" w:rsidRDefault="008D2FCC" w:rsidP="00901A1B">
            <w:pPr>
              <w:pStyle w:val="ACK-ChoreographyHeader"/>
            </w:pPr>
            <w:r w:rsidRPr="00890B0C">
              <w:rPr>
                <w:noProof/>
              </w:rPr>
              <w:t>BAR^P10^BAR_P10</w:t>
            </w:r>
          </w:p>
        </w:tc>
      </w:tr>
      <w:tr w:rsidR="00751841" w14:paraId="23A522E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FB41E3"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41B6426"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09DDF8F9" w14:textId="77777777" w:rsidR="00751841" w:rsidRDefault="00751841" w:rsidP="00751841">
            <w:pPr>
              <w:pStyle w:val="ACK-ChoreographyBody"/>
            </w:pPr>
            <w:r>
              <w:t>Field value: Enhanced mode</w:t>
            </w:r>
          </w:p>
        </w:tc>
      </w:tr>
      <w:tr w:rsidR="00751841" w14:paraId="3D4EEABB"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138C579"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9FC665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2EFA21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E2B832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1652A39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7B59C106" w14:textId="77777777" w:rsidR="00751841" w:rsidRDefault="00751841" w:rsidP="00751841">
            <w:pPr>
              <w:pStyle w:val="ACK-ChoreographyBody"/>
            </w:pPr>
            <w:r>
              <w:t>AL, SU, ER</w:t>
            </w:r>
          </w:p>
        </w:tc>
      </w:tr>
      <w:tr w:rsidR="00751841" w14:paraId="257AF70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78FE2F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6033889"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49C9D9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75657B6"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566FC14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18558FD1" w14:textId="77777777" w:rsidR="00751841" w:rsidRDefault="00751841" w:rsidP="00751841">
            <w:pPr>
              <w:pStyle w:val="ACK-ChoreographyBody"/>
            </w:pPr>
            <w:r>
              <w:t>AL, SU, ER</w:t>
            </w:r>
          </w:p>
        </w:tc>
      </w:tr>
      <w:tr w:rsidR="00751841" w14:paraId="2E41D964"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9649B6A"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3AB2EB7"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92BEA0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4BE4705" w14:textId="77777777" w:rsidR="00751841" w:rsidRDefault="00B462B6" w:rsidP="00751841">
            <w:pPr>
              <w:pStyle w:val="ACK-ChoreographyBody"/>
            </w:pPr>
            <w:r>
              <w:rPr>
                <w:szCs w:val="16"/>
              </w:rPr>
              <w:t>ACK^P10</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32B74616"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3C088778" w14:textId="77777777" w:rsidR="00751841" w:rsidRDefault="00B462B6" w:rsidP="00751841">
            <w:pPr>
              <w:pStyle w:val="ACK-ChoreographyBody"/>
            </w:pPr>
            <w:r>
              <w:rPr>
                <w:szCs w:val="16"/>
              </w:rPr>
              <w:t>ACK^P10</w:t>
            </w:r>
            <w:r w:rsidR="00751841">
              <w:rPr>
                <w:szCs w:val="16"/>
              </w:rPr>
              <w:t>^ACK</w:t>
            </w:r>
          </w:p>
        </w:tc>
      </w:tr>
      <w:tr w:rsidR="00751841" w14:paraId="685858B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F3DA02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A35D54D" w14:textId="77777777" w:rsidR="00751841" w:rsidRDefault="00751841" w:rsidP="00B462B6">
            <w:pPr>
              <w:pStyle w:val="ACK-ChoreographyBody"/>
            </w:pPr>
            <w:r>
              <w:rPr>
                <w:szCs w:val="16"/>
              </w:rPr>
              <w:t>ACK^P</w:t>
            </w:r>
            <w:r w:rsidR="00B462B6">
              <w:rPr>
                <w:szCs w:val="16"/>
              </w:rPr>
              <w:t>1</w:t>
            </w:r>
            <w:r>
              <w:rPr>
                <w:szCs w:val="16"/>
              </w:rPr>
              <w:t>0^ACK</w:t>
            </w:r>
          </w:p>
        </w:tc>
        <w:tc>
          <w:tcPr>
            <w:tcW w:w="567" w:type="dxa"/>
            <w:tcBorders>
              <w:top w:val="single" w:sz="4" w:space="0" w:color="auto"/>
              <w:left w:val="single" w:sz="4" w:space="0" w:color="auto"/>
              <w:bottom w:val="single" w:sz="4" w:space="0" w:color="auto"/>
              <w:right w:val="single" w:sz="4" w:space="0" w:color="auto"/>
            </w:tcBorders>
            <w:hideMark/>
          </w:tcPr>
          <w:p w14:paraId="2E44E2B6"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3BA1DA3"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360FAE90" w14:textId="77777777" w:rsidR="00751841" w:rsidRDefault="00B462B6" w:rsidP="00751841">
            <w:pPr>
              <w:pStyle w:val="ACK-ChoreographyBody"/>
            </w:pPr>
            <w:r>
              <w:rPr>
                <w:szCs w:val="16"/>
              </w:rPr>
              <w:t>ACK^P10</w:t>
            </w:r>
            <w:r w:rsidR="00751841">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12A89492" w14:textId="77777777" w:rsidR="00751841" w:rsidRDefault="00B462B6" w:rsidP="00751841">
            <w:pPr>
              <w:pStyle w:val="ACK-ChoreographyBody"/>
            </w:pPr>
            <w:r>
              <w:rPr>
                <w:szCs w:val="16"/>
              </w:rPr>
              <w:t>ACK^P10</w:t>
            </w:r>
            <w:r w:rsidR="00751841">
              <w:rPr>
                <w:szCs w:val="16"/>
              </w:rPr>
              <w:t>^ACK</w:t>
            </w:r>
          </w:p>
        </w:tc>
      </w:tr>
    </w:tbl>
    <w:p w14:paraId="2051313D" w14:textId="77777777" w:rsidR="009E61BC" w:rsidRPr="00890B0C" w:rsidRDefault="009E61BC">
      <w:pPr>
        <w:rPr>
          <w:noProof/>
        </w:rPr>
      </w:pPr>
    </w:p>
    <w:p w14:paraId="65DABE2F" w14:textId="77777777" w:rsidR="009E61BC" w:rsidRPr="00890B0C" w:rsidRDefault="009E61BC">
      <w:pPr>
        <w:pStyle w:val="MsgTableCaption"/>
        <w:rPr>
          <w:noProof/>
        </w:rPr>
      </w:pPr>
      <w:r w:rsidRPr="00890B0C">
        <w:rPr>
          <w:noProof/>
        </w:rPr>
        <w:t>ACK^P10^ACK: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3AF3300"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3BF06CA"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274349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F119FED"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2312D9A" w14:textId="77777777" w:rsidR="009E61BC" w:rsidRPr="00890B0C" w:rsidRDefault="009E61BC">
            <w:pPr>
              <w:pStyle w:val="MsgTableHeader"/>
              <w:jc w:val="center"/>
              <w:rPr>
                <w:noProof/>
              </w:rPr>
            </w:pPr>
            <w:r w:rsidRPr="00890B0C">
              <w:rPr>
                <w:noProof/>
              </w:rPr>
              <w:t>Chapter</w:t>
            </w:r>
          </w:p>
        </w:tc>
      </w:tr>
      <w:tr w:rsidR="009E61BC" w:rsidRPr="009E61BC" w14:paraId="315DBA3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234480D6"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60F52B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4E4AFBC"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36B22A" w14:textId="77777777" w:rsidR="009E61BC" w:rsidRPr="00890B0C" w:rsidRDefault="009E61BC">
            <w:pPr>
              <w:pStyle w:val="MsgTableBody"/>
              <w:jc w:val="center"/>
              <w:rPr>
                <w:noProof/>
              </w:rPr>
            </w:pPr>
            <w:r w:rsidRPr="00890B0C">
              <w:rPr>
                <w:noProof/>
              </w:rPr>
              <w:t>2</w:t>
            </w:r>
          </w:p>
        </w:tc>
      </w:tr>
      <w:tr w:rsidR="009E61BC" w:rsidRPr="009E61BC" w14:paraId="0662F4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BCC7D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C4B3502"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C3D6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8E6" w14:textId="77777777" w:rsidR="009E61BC" w:rsidRPr="00890B0C" w:rsidRDefault="009E61BC">
            <w:pPr>
              <w:pStyle w:val="MsgTableBody"/>
              <w:jc w:val="center"/>
              <w:rPr>
                <w:noProof/>
              </w:rPr>
            </w:pPr>
            <w:r w:rsidRPr="00890B0C">
              <w:rPr>
                <w:noProof/>
              </w:rPr>
              <w:t>2</w:t>
            </w:r>
          </w:p>
        </w:tc>
      </w:tr>
      <w:tr w:rsidR="009E61BC" w:rsidRPr="009E61BC" w14:paraId="5AB350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38C700"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6371AA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62F5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3F38E" w14:textId="77777777" w:rsidR="009E61BC" w:rsidRPr="00890B0C" w:rsidRDefault="009E61BC">
            <w:pPr>
              <w:pStyle w:val="MsgTableBody"/>
              <w:jc w:val="center"/>
              <w:rPr>
                <w:noProof/>
              </w:rPr>
            </w:pPr>
            <w:r w:rsidRPr="00890B0C">
              <w:rPr>
                <w:noProof/>
              </w:rPr>
              <w:t>2</w:t>
            </w:r>
          </w:p>
        </w:tc>
      </w:tr>
      <w:tr w:rsidR="009E61BC" w:rsidRPr="009E61BC" w14:paraId="6433432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19790B"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4568C5"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49D13C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0AE7F" w14:textId="77777777" w:rsidR="009E61BC" w:rsidRPr="00890B0C" w:rsidRDefault="009E61BC">
            <w:pPr>
              <w:pStyle w:val="MsgTableBody"/>
              <w:jc w:val="center"/>
              <w:rPr>
                <w:noProof/>
              </w:rPr>
            </w:pPr>
            <w:r w:rsidRPr="00890B0C">
              <w:rPr>
                <w:noProof/>
              </w:rPr>
              <w:t>2</w:t>
            </w:r>
          </w:p>
        </w:tc>
      </w:tr>
      <w:tr w:rsidR="009E61BC" w:rsidRPr="009E61BC" w14:paraId="58E820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DA35914"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9D130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0AF0E22C"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215C8B" w14:textId="77777777" w:rsidR="009E61BC" w:rsidRPr="00890B0C" w:rsidRDefault="009E61BC">
            <w:pPr>
              <w:pStyle w:val="MsgTableBody"/>
              <w:jc w:val="center"/>
              <w:rPr>
                <w:noProof/>
              </w:rPr>
            </w:pPr>
            <w:r w:rsidRPr="00890B0C">
              <w:rPr>
                <w:noProof/>
              </w:rPr>
              <w:t>2</w:t>
            </w:r>
          </w:p>
        </w:tc>
      </w:tr>
    </w:tbl>
    <w:p w14:paraId="5C441B88"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46668120"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BE11EC7" w14:textId="77777777" w:rsidR="00901A1B" w:rsidRDefault="00901A1B" w:rsidP="00901A1B">
            <w:pPr>
              <w:pStyle w:val="ACK-ChoreographyHeader"/>
            </w:pPr>
            <w:r>
              <w:lastRenderedPageBreak/>
              <w:t>Acknowledgment Choreography</w:t>
            </w:r>
          </w:p>
        </w:tc>
      </w:tr>
      <w:tr w:rsidR="00901A1B" w14:paraId="3F2E7E6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5747161" w14:textId="77777777" w:rsidR="00901A1B" w:rsidRDefault="008D2FCC" w:rsidP="00901A1B">
            <w:pPr>
              <w:pStyle w:val="ACK-ChoreographyHeader"/>
            </w:pPr>
            <w:r w:rsidRPr="00890B0C">
              <w:rPr>
                <w:noProof/>
              </w:rPr>
              <w:t>ACK^P10^ACK</w:t>
            </w:r>
          </w:p>
        </w:tc>
      </w:tr>
      <w:tr w:rsidR="00751841" w14:paraId="42D68A8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5B3883C"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37E51B3"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010E2B9" w14:textId="77777777" w:rsidR="00751841" w:rsidRDefault="00751841">
            <w:pPr>
              <w:pStyle w:val="ACK-ChoreographyBody"/>
            </w:pPr>
            <w:r>
              <w:t>Field value: Enhanced mode</w:t>
            </w:r>
          </w:p>
        </w:tc>
      </w:tr>
      <w:tr w:rsidR="00751841" w14:paraId="2F307D3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8C52A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14B97B4"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C078F5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139463" w14:textId="77777777" w:rsidR="00751841" w:rsidRDefault="00751841">
            <w:pPr>
              <w:pStyle w:val="ACK-ChoreographyBody"/>
            </w:pPr>
            <w:r>
              <w:t>AL, SU, ER</w:t>
            </w:r>
          </w:p>
        </w:tc>
      </w:tr>
      <w:tr w:rsidR="00751841" w14:paraId="36E1CAD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241A736"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BB8ADD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6F1E83F"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9679C3F" w14:textId="77777777" w:rsidR="00751841" w:rsidRDefault="00751841">
            <w:pPr>
              <w:pStyle w:val="ACK-ChoreographyBody"/>
            </w:pPr>
            <w:r>
              <w:t>NE</w:t>
            </w:r>
          </w:p>
        </w:tc>
      </w:tr>
      <w:tr w:rsidR="00751841" w14:paraId="5014D01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F2E9B0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FE32FD"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7F6C66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1269451" w14:textId="77777777" w:rsidR="00751841" w:rsidRDefault="00B462B6">
            <w:pPr>
              <w:pStyle w:val="ACK-ChoreographyBody"/>
            </w:pPr>
            <w:r>
              <w:rPr>
                <w:szCs w:val="16"/>
              </w:rPr>
              <w:t>ACK^P</w:t>
            </w:r>
            <w:r w:rsidR="00751841">
              <w:rPr>
                <w:szCs w:val="16"/>
              </w:rPr>
              <w:t>10^ACK</w:t>
            </w:r>
          </w:p>
        </w:tc>
      </w:tr>
      <w:tr w:rsidR="00751841" w14:paraId="5DD0906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8045C5"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5901659D"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A42A14"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EF0647" w14:textId="77777777" w:rsidR="00751841" w:rsidRDefault="00751841">
            <w:pPr>
              <w:pStyle w:val="ACK-ChoreographyBody"/>
            </w:pPr>
            <w:r>
              <w:t>-</w:t>
            </w:r>
          </w:p>
        </w:tc>
      </w:tr>
    </w:tbl>
    <w:p w14:paraId="2541C678" w14:textId="77777777" w:rsidR="009E61BC" w:rsidRPr="00890B0C" w:rsidRDefault="009E61BC">
      <w:pPr>
        <w:pStyle w:val="NormalIndented"/>
        <w:rPr>
          <w:noProof/>
        </w:rPr>
      </w:pPr>
      <w:r w:rsidRPr="00890B0C">
        <w:rPr>
          <w:noProof/>
        </w:rPr>
        <w:t>The error segment indicates the fields that caused a transaction to be rejected.</w:t>
      </w:r>
    </w:p>
    <w:p w14:paraId="6767C2C2" w14:textId="77777777" w:rsidR="009E61BC" w:rsidRPr="00890B0C" w:rsidRDefault="009E61BC">
      <w:pPr>
        <w:pStyle w:val="Heading3"/>
        <w:rPr>
          <w:noProof/>
        </w:rPr>
      </w:pPr>
      <w:bookmarkStart w:id="1047" w:name="_Toc1881963"/>
      <w:bookmarkStart w:id="1048" w:name="_Toc89062822"/>
      <w:bookmarkStart w:id="1049" w:name="_Toc20321543"/>
      <w:r w:rsidRPr="00890B0C">
        <w:rPr>
          <w:noProof/>
        </w:rPr>
        <w:t>DFT/ACK - Post Detail Financial Transactions - Expanded (Event P11)</w:t>
      </w:r>
      <w:bookmarkEnd w:id="1047"/>
      <w:bookmarkEnd w:id="1048"/>
      <w:bookmarkEnd w:id="1049"/>
      <w:r w:rsidR="005B65F4" w:rsidRPr="00890B0C">
        <w:rPr>
          <w:noProof/>
        </w:rPr>
        <w:fldChar w:fldCharType="begin"/>
      </w:r>
      <w:r w:rsidRPr="00890B0C">
        <w:rPr>
          <w:noProof/>
        </w:rPr>
        <w:instrText>XE "P11"</w:instrText>
      </w:r>
      <w:r w:rsidR="005B65F4" w:rsidRPr="00890B0C">
        <w:rPr>
          <w:noProof/>
        </w:rPr>
        <w:fldChar w:fldCharType="end"/>
      </w:r>
    </w:p>
    <w:p w14:paraId="12A76C2A" w14:textId="77777777" w:rsidR="009E61BC" w:rsidRPr="00890B0C" w:rsidRDefault="009E61BC">
      <w:pPr>
        <w:pStyle w:val="NormalIndented"/>
        <w:rPr>
          <w:noProof/>
        </w:rPr>
      </w:pPr>
      <w:r w:rsidRPr="00890B0C">
        <w:rPr>
          <w:noProof/>
        </w:rPr>
        <w:t>The Detail Financial Transaction (DFT) - Expanded message is used to describe a finan</w:t>
      </w:r>
      <w:r w:rsidRPr="00890B0C">
        <w:rPr>
          <w:noProof/>
        </w:rPr>
        <w:softHyphen/>
        <w:t>cial transaction transmitted between systems, that is, to the billing system for ancillary charges, ADT to billing system for patient deposits, etc.  It serves the same function as the Post Detail Financial Transactions (event P03) message, but also supports the use cases described below.</w:t>
      </w:r>
    </w:p>
    <w:p w14:paraId="3BED3903" w14:textId="77777777" w:rsidR="009E61BC" w:rsidRPr="00890B0C" w:rsidRDefault="009E61BC">
      <w:pPr>
        <w:pStyle w:val="NormalIndented"/>
        <w:rPr>
          <w:noProof/>
        </w:rPr>
      </w:pPr>
      <w:r w:rsidRPr="00890B0C">
        <w:rPr>
          <w:noProof/>
        </w:rPr>
        <w:t>Use case for adding the INx and GT1 segments inside the FT1 repetition:</w:t>
      </w:r>
    </w:p>
    <w:p w14:paraId="16B0F2F2" w14:textId="77777777" w:rsidR="009E61BC" w:rsidRPr="00890B0C" w:rsidRDefault="009E61BC">
      <w:pPr>
        <w:pStyle w:val="NormalIndented"/>
        <w:rPr>
          <w:noProof/>
        </w:rPr>
      </w:pPr>
      <w:r w:rsidRPr="00890B0C">
        <w:rPr>
          <w:noProof/>
        </w:rPr>
        <w:t>If the insurance and/or the guarantor information is specific to a certain financial transaction of a patient and differs from the patient's regular insurance and/or guarantor, you may use the INx and GT1 segments related to the FT1 segment. If being used, the information supersedes the information on the patient level.</w:t>
      </w:r>
    </w:p>
    <w:p w14:paraId="1D64F300" w14:textId="77777777" w:rsidR="009E61BC" w:rsidRPr="00890B0C" w:rsidRDefault="009E61BC">
      <w:pPr>
        <w:pStyle w:val="NormalIndented"/>
        <w:rPr>
          <w:noProof/>
        </w:rPr>
      </w:pPr>
      <w:r w:rsidRPr="00890B0C">
        <w:rPr>
          <w:noProof/>
        </w:rPr>
        <w:t>Example:  Before being employed by a company, a pre-employment physical is required. The cost of the examinations is paid by the company, and not by the person</w:t>
      </w:r>
      <w:r>
        <w:rPr>
          <w:noProof/>
        </w:rPr>
        <w:t>'</w:t>
      </w:r>
      <w:r w:rsidRPr="00890B0C">
        <w:rPr>
          <w:noProof/>
        </w:rPr>
        <w:t>s private health insurance. One of the physicians examining the person is an eye doctor.  For efficiency reasons, the person made an appointment for these examinations on the same day as he already had an appointment with his eye doctor in the same hospital. The costs for this eye doctor appointment are being paid by the patient's private health insurance.  Both financial transactions for the same patient/person could be sent in the same message. To bill the examination for the future-employer to that organization, you need to use the GT1 segment that is related to the FT1.</w:t>
      </w:r>
    </w:p>
    <w:p w14:paraId="44CB0C9C" w14:textId="77777777" w:rsidR="009E61BC" w:rsidRPr="00890B0C" w:rsidRDefault="009E61BC">
      <w:pPr>
        <w:pStyle w:val="MsgTableCaption"/>
        <w:rPr>
          <w:noProof/>
        </w:rPr>
      </w:pPr>
      <w:r w:rsidRPr="00890B0C">
        <w:rPr>
          <w:noProof/>
        </w:rPr>
        <w:t>DFT^P11^DFT_P11: Detail Financial Transaction - Expanded</w:t>
      </w:r>
      <w:r w:rsidR="005B65F4" w:rsidRPr="00890B0C">
        <w:rPr>
          <w:noProof/>
        </w:rPr>
        <w:fldChar w:fldCharType="begin"/>
      </w:r>
      <w:r w:rsidRPr="00890B0C">
        <w:rPr>
          <w:noProof/>
        </w:rPr>
        <w:instrText>XE “DFT”</w:instrText>
      </w:r>
      <w:r w:rsidR="005B65F4" w:rsidRPr="00890B0C">
        <w:rPr>
          <w:noProof/>
        </w:rPr>
        <w:fldChar w:fldCharType="end"/>
      </w:r>
      <w:r w:rsidR="005B65F4" w:rsidRPr="00890B0C">
        <w:rPr>
          <w:noProof/>
        </w:rPr>
        <w:fldChar w:fldCharType="begin"/>
      </w:r>
      <w:r w:rsidRPr="00890B0C">
        <w:rPr>
          <w:noProof/>
        </w:rPr>
        <w:instrText>XE “Message: DFT”</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AB0F5D" w:rsidRPr="009E61BC" w14:paraId="597E49FE"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7E5AA557" w14:textId="77777777" w:rsidR="00AB0F5D" w:rsidRPr="00890B0C" w:rsidRDefault="00AB0F5D"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85E7D9" w14:textId="77777777" w:rsidR="00AB0F5D" w:rsidRPr="00890B0C" w:rsidRDefault="00AB0F5D"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0A1C69BE" w14:textId="77777777" w:rsidR="00AB0F5D" w:rsidRPr="00890B0C" w:rsidRDefault="00AB0F5D"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F1165E0" w14:textId="77777777" w:rsidR="00AB0F5D" w:rsidRPr="00890B0C" w:rsidRDefault="00AB0F5D" w:rsidP="0083280B">
            <w:pPr>
              <w:pStyle w:val="MsgTableHeader"/>
              <w:jc w:val="center"/>
              <w:rPr>
                <w:noProof/>
              </w:rPr>
            </w:pPr>
            <w:r w:rsidRPr="00890B0C">
              <w:rPr>
                <w:noProof/>
              </w:rPr>
              <w:t>Chapter</w:t>
            </w:r>
          </w:p>
        </w:tc>
      </w:tr>
      <w:tr w:rsidR="00AB0F5D" w:rsidRPr="009E61BC" w14:paraId="5189D67F"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5CE98CC8" w14:textId="77777777" w:rsidR="00AB0F5D" w:rsidRPr="00890B0C" w:rsidRDefault="00AB0F5D"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6CAC9FF" w14:textId="77777777" w:rsidR="00AB0F5D" w:rsidRPr="00890B0C" w:rsidRDefault="00AB0F5D"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CB40059" w14:textId="77777777" w:rsidR="00AB0F5D" w:rsidRPr="00890B0C" w:rsidRDefault="00AB0F5D"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E1F77" w14:textId="77777777" w:rsidR="00AB0F5D" w:rsidRPr="00890B0C" w:rsidRDefault="00AB0F5D" w:rsidP="0083280B">
            <w:pPr>
              <w:pStyle w:val="MsgTableBody"/>
              <w:jc w:val="center"/>
              <w:rPr>
                <w:noProof/>
              </w:rPr>
            </w:pPr>
            <w:r w:rsidRPr="00890B0C">
              <w:rPr>
                <w:noProof/>
              </w:rPr>
              <w:t>2</w:t>
            </w:r>
          </w:p>
        </w:tc>
      </w:tr>
      <w:tr w:rsidR="00AB0F5D" w:rsidRPr="009E61BC" w14:paraId="2F121A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F69DCE" w14:textId="77777777" w:rsidR="00AB0F5D" w:rsidRPr="00890B0C" w:rsidRDefault="00AB0F5D"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310AF3F" w14:textId="77777777" w:rsidR="00AB0F5D" w:rsidRPr="00890B0C" w:rsidRDefault="00AB0F5D"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21FBB5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2959B" w14:textId="77777777" w:rsidR="00AB0F5D" w:rsidRPr="00890B0C" w:rsidRDefault="00AB0F5D" w:rsidP="0083280B">
            <w:pPr>
              <w:pStyle w:val="MsgTableBody"/>
              <w:jc w:val="center"/>
              <w:rPr>
                <w:noProof/>
              </w:rPr>
            </w:pPr>
            <w:r w:rsidRPr="00890B0C">
              <w:rPr>
                <w:noProof/>
              </w:rPr>
              <w:t>2</w:t>
            </w:r>
          </w:p>
        </w:tc>
      </w:tr>
      <w:tr w:rsidR="00AB0F5D" w:rsidRPr="009E61BC" w14:paraId="7DDEB7F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801329" w14:textId="77777777" w:rsidR="00AB0F5D" w:rsidRPr="00890B0C" w:rsidRDefault="00AB0F5D"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06C032F" w14:textId="77777777" w:rsidR="00AB0F5D" w:rsidRPr="00890B0C" w:rsidRDefault="00AB0F5D"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2DC2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844883" w14:textId="77777777" w:rsidR="00AB0F5D" w:rsidRPr="00890B0C" w:rsidRDefault="00AB0F5D" w:rsidP="0083280B">
            <w:pPr>
              <w:pStyle w:val="MsgTableBody"/>
              <w:jc w:val="center"/>
              <w:rPr>
                <w:noProof/>
              </w:rPr>
            </w:pPr>
            <w:r w:rsidRPr="00890B0C">
              <w:rPr>
                <w:noProof/>
              </w:rPr>
              <w:t>2</w:t>
            </w:r>
          </w:p>
        </w:tc>
      </w:tr>
      <w:tr w:rsidR="00AB0F5D" w:rsidRPr="009E61BC" w14:paraId="64B5A63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442132" w14:textId="77777777" w:rsidR="00AB0F5D" w:rsidRPr="00890B0C" w:rsidRDefault="00AB0F5D"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4BA6A49" w14:textId="77777777" w:rsidR="00AB0F5D" w:rsidRPr="00890B0C" w:rsidRDefault="00AB0F5D"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E8C344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F809C" w14:textId="77777777" w:rsidR="00AB0F5D" w:rsidRPr="00890B0C" w:rsidRDefault="00AB0F5D" w:rsidP="0083280B">
            <w:pPr>
              <w:pStyle w:val="MsgTableBody"/>
              <w:jc w:val="center"/>
              <w:rPr>
                <w:noProof/>
              </w:rPr>
            </w:pPr>
            <w:r w:rsidRPr="00890B0C">
              <w:rPr>
                <w:noProof/>
              </w:rPr>
              <w:t>3</w:t>
            </w:r>
          </w:p>
        </w:tc>
      </w:tr>
      <w:tr w:rsidR="00AB0F5D" w:rsidRPr="009E61BC" w14:paraId="725B00A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7B60850" w14:textId="77777777" w:rsidR="00AB0F5D" w:rsidRPr="00890B0C" w:rsidRDefault="00AB0F5D"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D699C5D" w14:textId="77777777" w:rsidR="00AB0F5D" w:rsidRPr="00890B0C" w:rsidRDefault="00AB0F5D"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7A0513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584BA6" w14:textId="77777777" w:rsidR="00AB0F5D" w:rsidRPr="00890B0C" w:rsidRDefault="00AB0F5D" w:rsidP="0083280B">
            <w:pPr>
              <w:pStyle w:val="MsgTableBody"/>
              <w:jc w:val="center"/>
              <w:rPr>
                <w:noProof/>
              </w:rPr>
            </w:pPr>
            <w:r w:rsidRPr="00890B0C">
              <w:rPr>
                <w:noProof/>
              </w:rPr>
              <w:t>3</w:t>
            </w:r>
          </w:p>
        </w:tc>
      </w:tr>
      <w:tr w:rsidR="00AB0F5D" w:rsidRPr="009E61BC" w14:paraId="15424B0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34452F"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84ED923"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ED15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588DBD" w14:textId="77777777" w:rsidR="00AB0F5D" w:rsidRPr="00890B0C" w:rsidRDefault="00AB0F5D" w:rsidP="0083280B">
            <w:pPr>
              <w:pStyle w:val="MsgTableBody"/>
              <w:jc w:val="center"/>
              <w:rPr>
                <w:noProof/>
              </w:rPr>
            </w:pPr>
            <w:r>
              <w:rPr>
                <w:noProof/>
              </w:rPr>
              <w:t>4</w:t>
            </w:r>
          </w:p>
        </w:tc>
      </w:tr>
      <w:tr w:rsidR="00AB0F5D" w:rsidRPr="009E61BC" w14:paraId="765BAA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B45FED3" w14:textId="77777777" w:rsidR="00AB0F5D" w:rsidRPr="00890B0C" w:rsidRDefault="00AB0F5D"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374DBAF8" w14:textId="77777777" w:rsidR="00AB0F5D" w:rsidRPr="00890B0C" w:rsidRDefault="00AB0F5D"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0A9F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6B2F0" w14:textId="77777777" w:rsidR="00AB0F5D" w:rsidRPr="00890B0C" w:rsidRDefault="00AB0F5D" w:rsidP="0083280B">
            <w:pPr>
              <w:pStyle w:val="MsgTableBody"/>
              <w:jc w:val="center"/>
              <w:rPr>
                <w:noProof/>
              </w:rPr>
            </w:pPr>
            <w:r w:rsidRPr="00890B0C">
              <w:rPr>
                <w:noProof/>
              </w:rPr>
              <w:t>3</w:t>
            </w:r>
          </w:p>
        </w:tc>
      </w:tr>
      <w:tr w:rsidR="00A635F4" w:rsidRPr="00CB4E10" w14:paraId="40C463C5" w14:textId="77777777" w:rsidTr="0083280B">
        <w:tblPrEx>
          <w:tblLook w:val="04A0" w:firstRow="1" w:lastRow="0" w:firstColumn="1" w:lastColumn="0" w:noHBand="0" w:noVBand="1"/>
        </w:tblPrEx>
        <w:trPr>
          <w:jc w:val="center"/>
          <w:ins w:id="1050" w:author="Beat Heggli" w:date="2022-08-08T10:14:00Z"/>
        </w:trPr>
        <w:tc>
          <w:tcPr>
            <w:tcW w:w="2880" w:type="dxa"/>
            <w:tcBorders>
              <w:top w:val="dotted" w:sz="4" w:space="0" w:color="auto"/>
              <w:left w:val="nil"/>
              <w:bottom w:val="dotted" w:sz="4" w:space="0" w:color="auto"/>
              <w:right w:val="nil"/>
            </w:tcBorders>
            <w:shd w:val="clear" w:color="auto" w:fill="FFFFFF"/>
          </w:tcPr>
          <w:p w14:paraId="7030DD69" w14:textId="58A8B2BF" w:rsidR="00A635F4" w:rsidRPr="00CB4E10" w:rsidRDefault="00A635F4" w:rsidP="00CB4E10">
            <w:pPr>
              <w:pStyle w:val="MsgTableBody"/>
              <w:rPr>
                <w:ins w:id="1051" w:author="Beat Heggli" w:date="2022-08-08T10:14:00Z"/>
                <w:rPrChange w:id="1052" w:author="Frank Oemig" w:date="2022-08-29T21:42:00Z">
                  <w:rPr>
                    <w:ins w:id="1053" w:author="Beat Heggli" w:date="2022-08-08T10:14:00Z"/>
                    <w:b/>
                    <w:bCs/>
                    <w:noProof/>
                    <w:color w:val="FF0000"/>
                  </w:rPr>
                </w:rPrChange>
              </w:rPr>
            </w:pPr>
            <w:ins w:id="1054" w:author="Beat Heggli" w:date="2022-08-08T10:14:00Z">
              <w:r w:rsidRPr="00CB4E10">
                <w:rPr>
                  <w:rPrChange w:id="1055" w:author="Frank Oemig" w:date="2022-08-29T21:42:00Z">
                    <w:rPr>
                      <w:b/>
                      <w:bCs/>
                      <w:noProof/>
                      <w:color w:val="FF0000"/>
                    </w:rPr>
                  </w:rPrChange>
                </w:rPr>
                <w:t>[</w:t>
              </w:r>
            </w:ins>
            <w:ins w:id="1056" w:author="Frank Oemig" w:date="2022-08-29T21:42:00Z">
              <w:r w:rsidR="00CB4E10" w:rsidRPr="00CB4E10">
                <w:rPr>
                  <w:rPrChange w:id="1057" w:author="Frank Oemig" w:date="2022-08-29T21:42:00Z">
                    <w:rPr>
                      <w:b/>
                      <w:bCs/>
                      <w:noProof/>
                      <w:color w:val="FF0000"/>
                    </w:rPr>
                  </w:rPrChange>
                </w:rPr>
                <w:t xml:space="preserve"> </w:t>
              </w:r>
            </w:ins>
            <w:ins w:id="1058" w:author="Beat Heggli" w:date="2022-08-08T10:14:00Z">
              <w:r w:rsidRPr="00CB4E10">
                <w:rPr>
                  <w:rPrChange w:id="1059" w:author="Frank Oemig" w:date="2022-08-29T21:42: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060" w:author="Frank Oemig" w:date="2022-08-29T21:42:00Z">
                    <w:rPr>
                      <w:rStyle w:val="Hyperlink"/>
                      <w:bCs/>
                      <w:noProof/>
                      <w:color w:val="FF0000"/>
                    </w:rPr>
                  </w:rPrChange>
                </w:rPr>
                <w:t>P</w:t>
              </w:r>
              <w:r w:rsidRPr="00CB4E10">
                <w:rPr>
                  <w:rStyle w:val="Hyperlink"/>
                  <w:color w:val="auto"/>
                  <w:u w:val="none"/>
                  <w:rPrChange w:id="1061" w:author="Frank Oemig" w:date="2022-08-29T21:42:00Z">
                    <w:rPr>
                      <w:rStyle w:val="Hyperlink"/>
                      <w:b/>
                      <w:bCs/>
                      <w:noProof/>
                      <w:color w:val="FF0000"/>
                    </w:rPr>
                  </w:rPrChange>
                </w:rPr>
                <w:fldChar w:fldCharType="end"/>
              </w:r>
              <w:r w:rsidRPr="00CB4E10">
                <w:rPr>
                  <w:rPrChange w:id="1062" w:author="Frank Oemig" w:date="2022-08-29T21:42:00Z">
                    <w:rPr>
                      <w:b/>
                      <w:bCs/>
                      <w:noProof/>
                      <w:color w:val="FF0000"/>
                    </w:rPr>
                  </w:rPrChange>
                </w:rPr>
                <w:t xml:space="preserve"> }</w:t>
              </w:r>
            </w:ins>
            <w:ins w:id="1063" w:author="Frank Oemig" w:date="2022-08-29T21:42:00Z">
              <w:r w:rsidR="00CB4E10" w:rsidRPr="00CB4E10">
                <w:rPr>
                  <w:rPrChange w:id="1064" w:author="Frank Oemig" w:date="2022-08-29T21:42:00Z">
                    <w:rPr>
                      <w:b/>
                      <w:bCs/>
                      <w:noProof/>
                      <w:color w:val="FF0000"/>
                    </w:rPr>
                  </w:rPrChange>
                </w:rPr>
                <w:t xml:space="preserve"> </w:t>
              </w:r>
            </w:ins>
            <w:ins w:id="1065" w:author="Beat Heggli" w:date="2022-08-08T10:14:00Z">
              <w:r w:rsidRPr="00CB4E10">
                <w:rPr>
                  <w:rPrChange w:id="1066"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1DAB03B3" w14:textId="77777777" w:rsidR="00A635F4" w:rsidRPr="00CB4E10" w:rsidRDefault="00A635F4" w:rsidP="00CB4E10">
            <w:pPr>
              <w:pStyle w:val="MsgTableBody"/>
              <w:rPr>
                <w:ins w:id="1067" w:author="Beat Heggli" w:date="2022-08-08T10:14:00Z"/>
                <w:rPrChange w:id="1068" w:author="Frank Oemig" w:date="2022-08-29T21:42:00Z">
                  <w:rPr>
                    <w:ins w:id="1069" w:author="Beat Heggli" w:date="2022-08-08T10:14:00Z"/>
                    <w:b/>
                    <w:bCs/>
                    <w:noProof/>
                    <w:color w:val="FF0000"/>
                  </w:rPr>
                </w:rPrChange>
              </w:rPr>
            </w:pPr>
            <w:ins w:id="1070" w:author="Beat Heggli" w:date="2022-08-08T10:14:00Z">
              <w:r w:rsidRPr="00CB4E10">
                <w:rPr>
                  <w:rPrChange w:id="1071"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4B9BBED" w14:textId="77777777" w:rsidR="00A635F4" w:rsidRPr="00CB4E10" w:rsidRDefault="00A635F4">
            <w:pPr>
              <w:pStyle w:val="MsgTableBody"/>
              <w:rPr>
                <w:ins w:id="1072" w:author="Beat Heggli" w:date="2022-08-08T10:14:00Z"/>
                <w:rPrChange w:id="1073" w:author="Frank Oemig" w:date="2022-08-29T21:42:00Z">
                  <w:rPr>
                    <w:ins w:id="1074" w:author="Beat Heggli" w:date="2022-08-08T10:14:00Z"/>
                    <w:b/>
                    <w:bCs/>
                    <w:noProof/>
                    <w:color w:val="FF0000"/>
                  </w:rPr>
                </w:rPrChange>
              </w:rPr>
              <w:pPrChange w:id="1075"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46B3B08" w14:textId="77777777" w:rsidR="00A635F4" w:rsidRPr="00CB4E10" w:rsidRDefault="00A635F4">
            <w:pPr>
              <w:pStyle w:val="MsgTableBody"/>
              <w:rPr>
                <w:ins w:id="1076" w:author="Beat Heggli" w:date="2022-08-08T10:14:00Z"/>
                <w:rPrChange w:id="1077" w:author="Frank Oemig" w:date="2022-08-29T21:42:00Z">
                  <w:rPr>
                    <w:ins w:id="1078" w:author="Beat Heggli" w:date="2022-08-08T10:14:00Z"/>
                    <w:b/>
                    <w:bCs/>
                    <w:noProof/>
                    <w:color w:val="FF0000"/>
                  </w:rPr>
                </w:rPrChange>
              </w:rPr>
              <w:pPrChange w:id="1079" w:author="Frank Oemig" w:date="2022-08-29T21:42:00Z">
                <w:pPr>
                  <w:pStyle w:val="MsgTableBody"/>
                  <w:jc w:val="center"/>
                </w:pPr>
              </w:pPrChange>
            </w:pPr>
            <w:ins w:id="1080" w:author="Beat Heggli" w:date="2022-08-08T10:14:00Z">
              <w:r w:rsidRPr="00CB4E10">
                <w:rPr>
                  <w:rPrChange w:id="1081" w:author="Frank Oemig" w:date="2022-08-29T21:42:00Z">
                    <w:rPr>
                      <w:b/>
                      <w:bCs/>
                      <w:noProof/>
                      <w:color w:val="FF0000"/>
                    </w:rPr>
                  </w:rPrChange>
                </w:rPr>
                <w:t>3</w:t>
              </w:r>
            </w:ins>
          </w:p>
        </w:tc>
      </w:tr>
      <w:tr w:rsidR="00A635F4" w:rsidRPr="00CB4E10" w14:paraId="392126D8" w14:textId="77777777" w:rsidTr="0083280B">
        <w:tblPrEx>
          <w:tblLook w:val="04A0" w:firstRow="1" w:lastRow="0" w:firstColumn="1" w:lastColumn="0" w:noHBand="0" w:noVBand="1"/>
        </w:tblPrEx>
        <w:trPr>
          <w:jc w:val="center"/>
          <w:ins w:id="1082" w:author="Beat Heggli" w:date="2022-08-08T10:14:00Z"/>
        </w:trPr>
        <w:tc>
          <w:tcPr>
            <w:tcW w:w="2880" w:type="dxa"/>
            <w:tcBorders>
              <w:top w:val="dotted" w:sz="4" w:space="0" w:color="auto"/>
              <w:left w:val="nil"/>
              <w:bottom w:val="dotted" w:sz="4" w:space="0" w:color="auto"/>
              <w:right w:val="nil"/>
            </w:tcBorders>
            <w:shd w:val="clear" w:color="auto" w:fill="FFFFFF"/>
          </w:tcPr>
          <w:p w14:paraId="49344971" w14:textId="0C4C089C" w:rsidR="00A635F4" w:rsidRPr="00CB4E10" w:rsidRDefault="00A635F4" w:rsidP="00CB4E10">
            <w:pPr>
              <w:pStyle w:val="MsgTableBody"/>
              <w:rPr>
                <w:ins w:id="1083" w:author="Beat Heggli" w:date="2022-08-08T10:14:00Z"/>
                <w:rPrChange w:id="1084" w:author="Frank Oemig" w:date="2022-08-29T21:42:00Z">
                  <w:rPr>
                    <w:ins w:id="1085" w:author="Beat Heggli" w:date="2022-08-08T10:14:00Z"/>
                    <w:b/>
                    <w:bCs/>
                    <w:noProof/>
                    <w:color w:val="FF0000"/>
                  </w:rPr>
                </w:rPrChange>
              </w:rPr>
            </w:pPr>
            <w:ins w:id="1086" w:author="Beat Heggli" w:date="2022-08-08T10:14:00Z">
              <w:r w:rsidRPr="00CB4E10">
                <w:rPr>
                  <w:rPrChange w:id="1087" w:author="Frank Oemig" w:date="2022-08-29T21:42:00Z">
                    <w:rPr>
                      <w:b/>
                      <w:bCs/>
                      <w:noProof/>
                      <w:color w:val="FF0000"/>
                    </w:rPr>
                  </w:rPrChange>
                </w:rPr>
                <w:t>[</w:t>
              </w:r>
            </w:ins>
            <w:ins w:id="1088" w:author="Frank Oemig" w:date="2022-08-29T21:42:00Z">
              <w:r w:rsidR="00CB4E10" w:rsidRPr="00CB4E10">
                <w:rPr>
                  <w:rPrChange w:id="1089" w:author="Frank Oemig" w:date="2022-08-29T21:42:00Z">
                    <w:rPr>
                      <w:b/>
                      <w:bCs/>
                      <w:noProof/>
                      <w:color w:val="FF0000"/>
                    </w:rPr>
                  </w:rPrChange>
                </w:rPr>
                <w:t xml:space="preserve"> </w:t>
              </w:r>
            </w:ins>
            <w:ins w:id="1090" w:author="Beat Heggli" w:date="2022-08-08T10:14:00Z">
              <w:r w:rsidRPr="00CB4E10">
                <w:rPr>
                  <w:rPrChange w:id="1091" w:author="Frank Oemig" w:date="2022-08-29T21:42:00Z">
                    <w:rPr>
                      <w:b/>
                      <w:bCs/>
                      <w:noProof/>
                      <w:color w:val="FF0000"/>
                    </w:rPr>
                  </w:rPrChange>
                </w:rPr>
                <w:t>{ GSR }</w:t>
              </w:r>
            </w:ins>
            <w:ins w:id="1092" w:author="Frank Oemig" w:date="2022-08-29T21:42:00Z">
              <w:r w:rsidR="00CB4E10" w:rsidRPr="00CB4E10">
                <w:rPr>
                  <w:rPrChange w:id="1093" w:author="Frank Oemig" w:date="2022-08-29T21:42:00Z">
                    <w:rPr>
                      <w:b/>
                      <w:bCs/>
                      <w:noProof/>
                      <w:color w:val="FF0000"/>
                    </w:rPr>
                  </w:rPrChange>
                </w:rPr>
                <w:t xml:space="preserve"> </w:t>
              </w:r>
            </w:ins>
            <w:ins w:id="1094" w:author="Beat Heggli" w:date="2022-08-08T10:14:00Z">
              <w:r w:rsidRPr="00CB4E10">
                <w:rPr>
                  <w:rPrChange w:id="1095"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75F25BD3" w14:textId="77777777" w:rsidR="00A635F4" w:rsidRPr="00CB4E10" w:rsidRDefault="00A635F4" w:rsidP="00CB4E10">
            <w:pPr>
              <w:pStyle w:val="MsgTableBody"/>
              <w:rPr>
                <w:ins w:id="1096" w:author="Beat Heggli" w:date="2022-08-08T10:14:00Z"/>
                <w:rPrChange w:id="1097" w:author="Frank Oemig" w:date="2022-08-29T21:42:00Z">
                  <w:rPr>
                    <w:ins w:id="1098" w:author="Beat Heggli" w:date="2022-08-08T10:14:00Z"/>
                    <w:b/>
                    <w:bCs/>
                    <w:noProof/>
                    <w:color w:val="FF0000"/>
                  </w:rPr>
                </w:rPrChange>
              </w:rPr>
            </w:pPr>
            <w:ins w:id="1099" w:author="Beat Heggli" w:date="2022-08-08T10:14:00Z">
              <w:r w:rsidRPr="00CB4E10">
                <w:rPr>
                  <w:rPrChange w:id="1100"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6DB99D71" w14:textId="77777777" w:rsidR="00A635F4" w:rsidRPr="00CB4E10" w:rsidRDefault="00A635F4">
            <w:pPr>
              <w:pStyle w:val="MsgTableBody"/>
              <w:rPr>
                <w:ins w:id="1101" w:author="Beat Heggli" w:date="2022-08-08T10:14:00Z"/>
                <w:rPrChange w:id="1102" w:author="Frank Oemig" w:date="2022-08-29T21:42:00Z">
                  <w:rPr>
                    <w:ins w:id="1103" w:author="Beat Heggli" w:date="2022-08-08T10:14:00Z"/>
                    <w:b/>
                    <w:bCs/>
                    <w:noProof/>
                    <w:color w:val="FF0000"/>
                  </w:rPr>
                </w:rPrChange>
              </w:rPr>
              <w:pPrChange w:id="1104"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4D9F88F" w14:textId="77777777" w:rsidR="00A635F4" w:rsidRPr="00CB4E10" w:rsidRDefault="00A635F4">
            <w:pPr>
              <w:pStyle w:val="MsgTableBody"/>
              <w:rPr>
                <w:ins w:id="1105" w:author="Beat Heggli" w:date="2022-08-08T10:14:00Z"/>
                <w:rPrChange w:id="1106" w:author="Frank Oemig" w:date="2022-08-29T21:42:00Z">
                  <w:rPr>
                    <w:ins w:id="1107" w:author="Beat Heggli" w:date="2022-08-08T10:14:00Z"/>
                    <w:b/>
                    <w:bCs/>
                    <w:noProof/>
                    <w:color w:val="FF0000"/>
                  </w:rPr>
                </w:rPrChange>
              </w:rPr>
              <w:pPrChange w:id="1108" w:author="Frank Oemig" w:date="2022-08-29T21:42:00Z">
                <w:pPr>
                  <w:pStyle w:val="MsgTableBody"/>
                  <w:jc w:val="center"/>
                </w:pPr>
              </w:pPrChange>
            </w:pPr>
            <w:ins w:id="1109" w:author="Beat Heggli" w:date="2022-08-08T10:14:00Z">
              <w:r w:rsidRPr="00CB4E10">
                <w:rPr>
                  <w:rPrChange w:id="1110" w:author="Frank Oemig" w:date="2022-08-29T21:42:00Z">
                    <w:rPr>
                      <w:b/>
                      <w:bCs/>
                      <w:noProof/>
                      <w:color w:val="FF0000"/>
                    </w:rPr>
                  </w:rPrChange>
                </w:rPr>
                <w:t>3</w:t>
              </w:r>
            </w:ins>
          </w:p>
        </w:tc>
      </w:tr>
      <w:tr w:rsidR="00A635F4" w:rsidRPr="00CB4E10" w14:paraId="394F5A1E" w14:textId="77777777" w:rsidTr="0083280B">
        <w:tblPrEx>
          <w:tblLook w:val="04A0" w:firstRow="1" w:lastRow="0" w:firstColumn="1" w:lastColumn="0" w:noHBand="0" w:noVBand="1"/>
        </w:tblPrEx>
        <w:trPr>
          <w:jc w:val="center"/>
          <w:ins w:id="1111" w:author="Beat Heggli" w:date="2022-08-08T10:14:00Z"/>
        </w:trPr>
        <w:tc>
          <w:tcPr>
            <w:tcW w:w="2880" w:type="dxa"/>
            <w:tcBorders>
              <w:top w:val="dotted" w:sz="4" w:space="0" w:color="auto"/>
              <w:left w:val="nil"/>
              <w:bottom w:val="dotted" w:sz="4" w:space="0" w:color="auto"/>
              <w:right w:val="nil"/>
            </w:tcBorders>
            <w:shd w:val="clear" w:color="auto" w:fill="FFFFFF"/>
          </w:tcPr>
          <w:p w14:paraId="47DBFC58" w14:textId="6618C148" w:rsidR="00A635F4" w:rsidRPr="00CB4E10" w:rsidRDefault="00A635F4" w:rsidP="00CB4E10">
            <w:pPr>
              <w:pStyle w:val="MsgTableBody"/>
              <w:rPr>
                <w:ins w:id="1112" w:author="Beat Heggli" w:date="2022-08-08T10:14:00Z"/>
                <w:rPrChange w:id="1113" w:author="Frank Oemig" w:date="2022-08-29T21:42:00Z">
                  <w:rPr>
                    <w:ins w:id="1114" w:author="Beat Heggli" w:date="2022-08-08T10:14:00Z"/>
                    <w:b/>
                    <w:bCs/>
                    <w:noProof/>
                    <w:color w:val="FF0000"/>
                  </w:rPr>
                </w:rPrChange>
              </w:rPr>
            </w:pPr>
            <w:ins w:id="1115" w:author="Beat Heggli" w:date="2022-08-08T10:14:00Z">
              <w:r w:rsidRPr="00CB4E10">
                <w:rPr>
                  <w:rPrChange w:id="1116" w:author="Frank Oemig" w:date="2022-08-29T21:42:00Z">
                    <w:rPr>
                      <w:b/>
                      <w:bCs/>
                      <w:noProof/>
                      <w:color w:val="FF0000"/>
                    </w:rPr>
                  </w:rPrChange>
                </w:rPr>
                <w:t>[</w:t>
              </w:r>
            </w:ins>
            <w:ins w:id="1117" w:author="Frank Oemig" w:date="2022-08-29T21:42:00Z">
              <w:r w:rsidR="00CB4E10" w:rsidRPr="00CB4E10">
                <w:rPr>
                  <w:rPrChange w:id="1118" w:author="Frank Oemig" w:date="2022-08-29T21:42:00Z">
                    <w:rPr>
                      <w:b/>
                      <w:bCs/>
                      <w:noProof/>
                      <w:color w:val="FF0000"/>
                    </w:rPr>
                  </w:rPrChange>
                </w:rPr>
                <w:t xml:space="preserve"> </w:t>
              </w:r>
            </w:ins>
            <w:ins w:id="1119" w:author="Beat Heggli" w:date="2022-08-08T10:14:00Z">
              <w:r w:rsidRPr="00CB4E10">
                <w:rPr>
                  <w:rPrChange w:id="1120" w:author="Frank Oemig" w:date="2022-08-29T21:42:00Z">
                    <w:rPr>
                      <w:b/>
                      <w:bCs/>
                      <w:noProof/>
                      <w:color w:val="FF0000"/>
                    </w:rPr>
                  </w:rPrChange>
                </w:rPr>
                <w:t>{ GSC }</w:t>
              </w:r>
            </w:ins>
            <w:ins w:id="1121" w:author="Frank Oemig" w:date="2022-08-29T21:42:00Z">
              <w:r w:rsidR="00CB4E10" w:rsidRPr="00CB4E10">
                <w:rPr>
                  <w:rPrChange w:id="1122" w:author="Frank Oemig" w:date="2022-08-29T21:42:00Z">
                    <w:rPr>
                      <w:b/>
                      <w:bCs/>
                      <w:noProof/>
                      <w:color w:val="FF0000"/>
                    </w:rPr>
                  </w:rPrChange>
                </w:rPr>
                <w:t xml:space="preserve"> </w:t>
              </w:r>
            </w:ins>
            <w:ins w:id="1123" w:author="Beat Heggli" w:date="2022-08-08T10:14:00Z">
              <w:r w:rsidRPr="00CB4E10">
                <w:rPr>
                  <w:rPrChange w:id="1124"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5D6C8792" w14:textId="79E262B9" w:rsidR="00A635F4" w:rsidRPr="00CB4E10" w:rsidRDefault="00A635F4" w:rsidP="00CB4E10">
            <w:pPr>
              <w:pStyle w:val="MsgTableBody"/>
              <w:rPr>
                <w:ins w:id="1125" w:author="Beat Heggli" w:date="2022-08-08T10:14:00Z"/>
                <w:rPrChange w:id="1126" w:author="Frank Oemig" w:date="2022-08-29T21:42:00Z">
                  <w:rPr>
                    <w:ins w:id="1127" w:author="Beat Heggli" w:date="2022-08-08T10:14:00Z"/>
                    <w:b/>
                    <w:bCs/>
                    <w:noProof/>
                    <w:color w:val="FF0000"/>
                  </w:rPr>
                </w:rPrChange>
              </w:rPr>
            </w:pPr>
            <w:ins w:id="1128" w:author="Beat Heggli" w:date="2022-08-08T10:14:00Z">
              <w:del w:id="1129" w:author="Craig Newman" w:date="2023-07-03T07:13:00Z">
                <w:r w:rsidRPr="00CB4E10" w:rsidDel="00BC70D5">
                  <w:rPr>
                    <w:rPrChange w:id="1130" w:author="Frank Oemig" w:date="2022-08-29T21:42:00Z">
                      <w:rPr>
                        <w:b/>
                        <w:bCs/>
                        <w:noProof/>
                        <w:color w:val="FF0000"/>
                      </w:rPr>
                    </w:rPrChange>
                  </w:rPr>
                  <w:delText>Sex for Clinical Use</w:delText>
                </w:r>
              </w:del>
            </w:ins>
            <w:ins w:id="1131" w:author="Craig Newman" w:date="2023-07-03T07:13:00Z">
              <w:r w:rsidR="00BC70D5">
                <w:t>Sex Parameter for Clinical Use</w:t>
              </w:r>
            </w:ins>
          </w:p>
        </w:tc>
        <w:tc>
          <w:tcPr>
            <w:tcW w:w="864" w:type="dxa"/>
            <w:tcBorders>
              <w:top w:val="dotted" w:sz="4" w:space="0" w:color="auto"/>
              <w:left w:val="nil"/>
              <w:bottom w:val="dotted" w:sz="4" w:space="0" w:color="auto"/>
              <w:right w:val="nil"/>
            </w:tcBorders>
            <w:shd w:val="clear" w:color="auto" w:fill="FFFFFF"/>
          </w:tcPr>
          <w:p w14:paraId="2799D072" w14:textId="77777777" w:rsidR="00A635F4" w:rsidRPr="00CB4E10" w:rsidRDefault="00A635F4">
            <w:pPr>
              <w:pStyle w:val="MsgTableBody"/>
              <w:rPr>
                <w:ins w:id="1132" w:author="Beat Heggli" w:date="2022-08-08T10:14:00Z"/>
                <w:rPrChange w:id="1133" w:author="Frank Oemig" w:date="2022-08-29T21:42:00Z">
                  <w:rPr>
                    <w:ins w:id="1134" w:author="Beat Heggli" w:date="2022-08-08T10:14:00Z"/>
                    <w:b/>
                    <w:bCs/>
                    <w:noProof/>
                    <w:color w:val="FF0000"/>
                  </w:rPr>
                </w:rPrChange>
              </w:rPr>
              <w:pPrChange w:id="1135"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52DE682D" w14:textId="77777777" w:rsidR="00A635F4" w:rsidRPr="00CB4E10" w:rsidRDefault="00A635F4">
            <w:pPr>
              <w:pStyle w:val="MsgTableBody"/>
              <w:rPr>
                <w:ins w:id="1136" w:author="Beat Heggli" w:date="2022-08-08T10:14:00Z"/>
                <w:rPrChange w:id="1137" w:author="Frank Oemig" w:date="2022-08-29T21:42:00Z">
                  <w:rPr>
                    <w:ins w:id="1138" w:author="Beat Heggli" w:date="2022-08-08T10:14:00Z"/>
                    <w:b/>
                    <w:bCs/>
                    <w:noProof/>
                    <w:color w:val="FF0000"/>
                  </w:rPr>
                </w:rPrChange>
              </w:rPr>
              <w:pPrChange w:id="1139" w:author="Frank Oemig" w:date="2022-08-29T21:42:00Z">
                <w:pPr>
                  <w:pStyle w:val="MsgTableBody"/>
                  <w:jc w:val="center"/>
                </w:pPr>
              </w:pPrChange>
            </w:pPr>
            <w:ins w:id="1140" w:author="Beat Heggli" w:date="2022-08-08T10:14:00Z">
              <w:r w:rsidRPr="00CB4E10">
                <w:rPr>
                  <w:rPrChange w:id="1141" w:author="Frank Oemig" w:date="2022-08-29T21:42:00Z">
                    <w:rPr>
                      <w:b/>
                      <w:bCs/>
                      <w:noProof/>
                      <w:color w:val="FF0000"/>
                    </w:rPr>
                  </w:rPrChange>
                </w:rPr>
                <w:t>3</w:t>
              </w:r>
            </w:ins>
          </w:p>
        </w:tc>
      </w:tr>
      <w:tr w:rsidR="00AB0F5D" w:rsidRPr="009E61BC" w14:paraId="5B56D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A9FB4C"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51A6EFF"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22105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A72" w14:textId="77777777" w:rsidR="00AB0F5D" w:rsidRPr="00890B0C" w:rsidRDefault="00AB0F5D" w:rsidP="0083280B">
            <w:pPr>
              <w:pStyle w:val="MsgTableBody"/>
              <w:jc w:val="center"/>
              <w:rPr>
                <w:noProof/>
              </w:rPr>
            </w:pPr>
          </w:p>
        </w:tc>
      </w:tr>
      <w:tr w:rsidR="00AB0F5D" w:rsidRPr="009E61BC" w14:paraId="6B82A0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814" w14:textId="77777777" w:rsidR="00AB0F5D" w:rsidRPr="00890B0C" w:rsidRDefault="00AB0F5D"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037EFC0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9984ED2"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314AECC" w14:textId="77777777" w:rsidR="00AB0F5D" w:rsidRPr="00890B0C" w:rsidRDefault="00AB0F5D" w:rsidP="0083280B">
            <w:pPr>
              <w:pStyle w:val="MsgTableBody"/>
              <w:jc w:val="center"/>
              <w:rPr>
                <w:noProof/>
              </w:rPr>
            </w:pPr>
            <w:r w:rsidRPr="00890B0C">
              <w:rPr>
                <w:noProof/>
              </w:rPr>
              <w:t>15</w:t>
            </w:r>
          </w:p>
        </w:tc>
      </w:tr>
      <w:tr w:rsidR="00AB0F5D" w:rsidRPr="009E61BC" w14:paraId="576C71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46BC0E" w14:textId="77777777" w:rsidR="00AB0F5D" w:rsidRPr="00890B0C" w:rsidRDefault="00AB0F5D"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A92E70" w14:textId="77777777" w:rsidR="00AB0F5D" w:rsidRPr="00890B0C" w:rsidRDefault="00AB0F5D"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0E67783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BEE29" w14:textId="77777777" w:rsidR="00AB0F5D" w:rsidRPr="00890B0C" w:rsidRDefault="00AB0F5D" w:rsidP="0083280B">
            <w:pPr>
              <w:pStyle w:val="MsgTableBody"/>
              <w:jc w:val="center"/>
              <w:rPr>
                <w:noProof/>
              </w:rPr>
            </w:pPr>
          </w:p>
        </w:tc>
      </w:tr>
      <w:tr w:rsidR="00AB0F5D" w:rsidRPr="009E61BC" w14:paraId="4C4F342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45C7C9" w14:textId="77777777" w:rsidR="00AB0F5D" w:rsidRPr="00890B0C" w:rsidRDefault="00AB0F5D" w:rsidP="0083280B">
            <w:pPr>
              <w:pStyle w:val="MsgTableBody"/>
              <w:rPr>
                <w:noProof/>
              </w:rPr>
            </w:pPr>
            <w:r>
              <w:rPr>
                <w:noProof/>
              </w:rPr>
              <w:lastRenderedPageBreak/>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6E0E6367" w14:textId="77777777" w:rsidR="00AB0F5D" w:rsidRPr="00890B0C" w:rsidRDefault="00AB0F5D"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39084A2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164A8" w14:textId="77777777" w:rsidR="00AB0F5D" w:rsidRPr="00890B0C" w:rsidRDefault="00AB0F5D" w:rsidP="0083280B">
            <w:pPr>
              <w:pStyle w:val="MsgTableBody"/>
              <w:jc w:val="center"/>
              <w:rPr>
                <w:noProof/>
              </w:rPr>
            </w:pPr>
            <w:r w:rsidRPr="00890B0C">
              <w:rPr>
                <w:noProof/>
              </w:rPr>
              <w:t>3</w:t>
            </w:r>
          </w:p>
        </w:tc>
      </w:tr>
      <w:tr w:rsidR="00AB0F5D" w:rsidRPr="009E61BC" w14:paraId="759BBAD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58FD18C" w14:textId="77777777" w:rsidR="00AB0F5D" w:rsidRPr="00890B0C" w:rsidRDefault="00AB0F5D" w:rsidP="0083280B">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4966AF7E" w14:textId="77777777" w:rsidR="00AB0F5D" w:rsidRPr="00890B0C" w:rsidRDefault="00AB0F5D"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6741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A45FD" w14:textId="77777777" w:rsidR="00AB0F5D" w:rsidRPr="00890B0C" w:rsidRDefault="00AB0F5D" w:rsidP="0083280B">
            <w:pPr>
              <w:pStyle w:val="MsgTableBody"/>
              <w:jc w:val="center"/>
              <w:rPr>
                <w:noProof/>
              </w:rPr>
            </w:pPr>
            <w:r w:rsidRPr="00890B0C">
              <w:rPr>
                <w:noProof/>
              </w:rPr>
              <w:t>3</w:t>
            </w:r>
          </w:p>
        </w:tc>
      </w:tr>
      <w:tr w:rsidR="00AB0F5D" w:rsidRPr="009E61BC" w14:paraId="1D6CE70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5B082A" w14:textId="77777777" w:rsidR="00AB0F5D" w:rsidRPr="00890B0C"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55397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89FD4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609A5" w14:textId="77777777" w:rsidR="00AB0F5D" w:rsidRPr="00890B0C" w:rsidRDefault="00AB0F5D" w:rsidP="0083280B">
            <w:pPr>
              <w:pStyle w:val="MsgTableBody"/>
              <w:jc w:val="center"/>
              <w:rPr>
                <w:noProof/>
              </w:rPr>
            </w:pPr>
          </w:p>
        </w:tc>
      </w:tr>
      <w:tr w:rsidR="00AB0F5D" w:rsidRPr="009E61BC" w14:paraId="546F98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E769C1" w14:textId="77777777" w:rsidR="00AB0F5D" w:rsidRPr="00890B0C" w:rsidRDefault="00AB0F5D" w:rsidP="0083280B">
            <w:pPr>
              <w:pStyle w:val="MsgTableBody"/>
              <w:rPr>
                <w:noProof/>
              </w:rPr>
            </w:pPr>
            <w:r>
              <w:rPr>
                <w:noProof/>
              </w:rPr>
              <w:t xml:space="preserve">  </w:t>
            </w: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9D10121"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2253E1B"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19CC79F6" w14:textId="77777777" w:rsidR="00AB0F5D" w:rsidRPr="00890B0C" w:rsidRDefault="00AB0F5D" w:rsidP="0083280B">
            <w:pPr>
              <w:pStyle w:val="MsgTableBody"/>
              <w:jc w:val="center"/>
              <w:rPr>
                <w:noProof/>
              </w:rPr>
            </w:pPr>
            <w:r w:rsidRPr="00890B0C">
              <w:rPr>
                <w:noProof/>
              </w:rPr>
              <w:t>15</w:t>
            </w:r>
          </w:p>
        </w:tc>
      </w:tr>
      <w:tr w:rsidR="00AB0F5D" w:rsidRPr="009E61BC" w14:paraId="62C64E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76111" w14:textId="77777777" w:rsidR="00AB0F5D" w:rsidRPr="00890B0C" w:rsidRDefault="00AB0F5D"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F93B05A" w14:textId="77777777" w:rsidR="00AB0F5D" w:rsidRPr="009807E9" w:rsidRDefault="00AB0F5D"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3FE14B1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0B1F8E" w14:textId="77777777" w:rsidR="00AB0F5D" w:rsidRPr="00890B0C" w:rsidRDefault="00AB0F5D" w:rsidP="0083280B">
            <w:pPr>
              <w:pStyle w:val="MsgTableBody"/>
              <w:jc w:val="center"/>
              <w:rPr>
                <w:noProof/>
              </w:rPr>
            </w:pPr>
          </w:p>
        </w:tc>
      </w:tr>
      <w:tr w:rsidR="00AB0F5D" w:rsidRPr="009E61BC" w14:paraId="346E51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8C0A4" w14:textId="77777777" w:rsidR="00AB0F5D" w:rsidRPr="00890B0C" w:rsidRDefault="00AB0F5D"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6C93550D" w14:textId="77777777" w:rsidR="00AB0F5D" w:rsidRPr="00890B0C" w:rsidRDefault="00AB0F5D"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B32CF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10520" w14:textId="77777777" w:rsidR="00AB0F5D" w:rsidRPr="00890B0C" w:rsidRDefault="00AB0F5D" w:rsidP="0083280B">
            <w:pPr>
              <w:pStyle w:val="MsgTableBody"/>
              <w:jc w:val="center"/>
              <w:rPr>
                <w:noProof/>
              </w:rPr>
            </w:pPr>
            <w:r w:rsidRPr="00890B0C">
              <w:rPr>
                <w:noProof/>
              </w:rPr>
              <w:t>3</w:t>
            </w:r>
          </w:p>
        </w:tc>
      </w:tr>
      <w:tr w:rsidR="00AB0F5D" w:rsidRPr="009E61BC" w14:paraId="3F917AD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48C404"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6"/>
            </w:r>
          </w:p>
        </w:tc>
        <w:tc>
          <w:tcPr>
            <w:tcW w:w="4320" w:type="dxa"/>
            <w:tcBorders>
              <w:top w:val="dotted" w:sz="4" w:space="0" w:color="auto"/>
              <w:left w:val="nil"/>
              <w:bottom w:val="dotted" w:sz="4" w:space="0" w:color="auto"/>
              <w:right w:val="nil"/>
            </w:tcBorders>
            <w:shd w:val="clear" w:color="auto" w:fill="FFFFFF"/>
          </w:tcPr>
          <w:p w14:paraId="0D9490A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177EA0F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25AC7" w14:textId="77777777" w:rsidR="00AB0F5D" w:rsidRPr="00890B0C" w:rsidRDefault="00AB0F5D" w:rsidP="0083280B">
            <w:pPr>
              <w:pStyle w:val="MsgTableBody"/>
              <w:jc w:val="center"/>
              <w:rPr>
                <w:noProof/>
              </w:rPr>
            </w:pPr>
          </w:p>
        </w:tc>
      </w:tr>
      <w:tr w:rsidR="00AB0F5D" w:rsidRPr="009E61BC" w14:paraId="736FBA4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21FEA4"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7232BB6F" w14:textId="77777777" w:rsidR="00AB0F5D" w:rsidRPr="00890B0C" w:rsidRDefault="00AB0F5D" w:rsidP="0083280B">
            <w:pPr>
              <w:pStyle w:val="MsgTableBody"/>
              <w:rPr>
                <w:noProof/>
              </w:rPr>
            </w:pPr>
            <w:r w:rsidRPr="00890B0C">
              <w:rPr>
                <w:noProof/>
              </w:rPr>
              <w:t>Common Order (global across all FT1s)</w:t>
            </w:r>
          </w:p>
        </w:tc>
        <w:tc>
          <w:tcPr>
            <w:tcW w:w="864" w:type="dxa"/>
            <w:tcBorders>
              <w:top w:val="dotted" w:sz="4" w:space="0" w:color="auto"/>
              <w:left w:val="nil"/>
              <w:bottom w:val="dotted" w:sz="4" w:space="0" w:color="auto"/>
              <w:right w:val="nil"/>
            </w:tcBorders>
            <w:shd w:val="clear" w:color="auto" w:fill="FFFFFF"/>
          </w:tcPr>
          <w:p w14:paraId="1F4D7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CAD42" w14:textId="77777777" w:rsidR="00AB0F5D" w:rsidRPr="00890B0C" w:rsidRDefault="00AB0F5D" w:rsidP="0083280B">
            <w:pPr>
              <w:pStyle w:val="MsgTableBody"/>
              <w:jc w:val="center"/>
              <w:rPr>
                <w:noProof/>
              </w:rPr>
            </w:pPr>
            <w:r w:rsidRPr="00890B0C">
              <w:rPr>
                <w:noProof/>
              </w:rPr>
              <w:t>4</w:t>
            </w:r>
          </w:p>
        </w:tc>
      </w:tr>
      <w:tr w:rsidR="00AB0F5D" w:rsidRPr="009E61BC" w14:paraId="09B7FF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49446E"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35D2EA55"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77485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0DDC0" w14:textId="77777777" w:rsidR="00AB0F5D" w:rsidRPr="00890B0C" w:rsidRDefault="00AB0F5D" w:rsidP="0083280B">
            <w:pPr>
              <w:pStyle w:val="MsgTableBody"/>
              <w:jc w:val="center"/>
              <w:rPr>
                <w:noProof/>
              </w:rPr>
            </w:pPr>
            <w:r>
              <w:rPr>
                <w:noProof/>
              </w:rPr>
              <w:t>4</w:t>
            </w:r>
          </w:p>
        </w:tc>
      </w:tr>
      <w:tr w:rsidR="00AB0F5D" w:rsidRPr="009E61BC" w14:paraId="519190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D252F3"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9C538FB"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6E279CA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241C3" w14:textId="77777777" w:rsidR="00AB0F5D" w:rsidRPr="00890B0C" w:rsidRDefault="00AB0F5D" w:rsidP="0083280B">
            <w:pPr>
              <w:pStyle w:val="MsgTableBody"/>
              <w:jc w:val="center"/>
              <w:rPr>
                <w:noProof/>
              </w:rPr>
            </w:pPr>
          </w:p>
        </w:tc>
      </w:tr>
      <w:tr w:rsidR="00AB0F5D" w:rsidRPr="009E61BC" w14:paraId="255C6B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562E33"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7D3743E0"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C33D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7B01E" w14:textId="77777777" w:rsidR="00AB0F5D" w:rsidRPr="00890B0C" w:rsidRDefault="00AB0F5D" w:rsidP="0083280B">
            <w:pPr>
              <w:pStyle w:val="MsgTableBody"/>
              <w:jc w:val="center"/>
              <w:rPr>
                <w:noProof/>
              </w:rPr>
            </w:pPr>
            <w:r w:rsidRPr="00890B0C">
              <w:rPr>
                <w:noProof/>
              </w:rPr>
              <w:t>4</w:t>
            </w:r>
          </w:p>
        </w:tc>
      </w:tr>
      <w:tr w:rsidR="00AB0F5D" w:rsidRPr="009E61BC" w14:paraId="06D293D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8C70B6" w14:textId="77777777" w:rsidR="00AB0F5D" w:rsidRPr="00890B0C" w:rsidRDefault="00AB0F5D"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7CCE1DD"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A01BCC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3911B" w14:textId="77777777" w:rsidR="00AB0F5D" w:rsidRPr="00890B0C" w:rsidRDefault="00AB0F5D" w:rsidP="0083280B">
            <w:pPr>
              <w:pStyle w:val="MsgTableBody"/>
              <w:jc w:val="center"/>
              <w:rPr>
                <w:noProof/>
              </w:rPr>
            </w:pPr>
            <w:r w:rsidRPr="00890B0C">
              <w:rPr>
                <w:noProof/>
              </w:rPr>
              <w:t>4</w:t>
            </w:r>
          </w:p>
        </w:tc>
      </w:tr>
      <w:tr w:rsidR="00AB0F5D" w:rsidRPr="009E61BC" w14:paraId="2B37CF3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7EB9E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3AEDD76"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5672CC1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0C4821" w14:textId="77777777" w:rsidR="00AB0F5D" w:rsidRPr="00890B0C" w:rsidRDefault="00AB0F5D" w:rsidP="0083280B">
            <w:pPr>
              <w:pStyle w:val="MsgTableBody"/>
              <w:jc w:val="center"/>
              <w:rPr>
                <w:noProof/>
              </w:rPr>
            </w:pPr>
          </w:p>
        </w:tc>
      </w:tr>
      <w:tr w:rsidR="00AB0F5D" w:rsidRPr="009E61BC" w14:paraId="39FD72F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7143CEE"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E723DCA" w14:textId="77777777" w:rsidR="00AB0F5D" w:rsidRPr="00890B0C" w:rsidRDefault="00AB0F5D"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7FB96B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476A" w14:textId="77777777" w:rsidR="00AB0F5D" w:rsidRPr="00890B0C" w:rsidRDefault="00AB0F5D" w:rsidP="0083280B">
            <w:pPr>
              <w:pStyle w:val="MsgTableBody"/>
              <w:jc w:val="center"/>
              <w:rPr>
                <w:noProof/>
              </w:rPr>
            </w:pPr>
          </w:p>
        </w:tc>
      </w:tr>
      <w:tr w:rsidR="00AB0F5D" w:rsidRPr="009E61BC" w14:paraId="674E87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30562E"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67047F"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324313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7FC8FD" w14:textId="77777777" w:rsidR="00AB0F5D" w:rsidRPr="00890B0C" w:rsidRDefault="00AB0F5D" w:rsidP="0083280B">
            <w:pPr>
              <w:pStyle w:val="MsgTableBody"/>
              <w:jc w:val="center"/>
              <w:rPr>
                <w:noProof/>
              </w:rPr>
            </w:pPr>
            <w:r w:rsidRPr="00890B0C">
              <w:rPr>
                <w:noProof/>
              </w:rPr>
              <w:t>4</w:t>
            </w:r>
          </w:p>
        </w:tc>
      </w:tr>
      <w:tr w:rsidR="00AB0F5D" w:rsidRPr="009E61BC" w14:paraId="2262B7A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BE65ED"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55903A0"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2ECD26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001D3" w14:textId="77777777" w:rsidR="00AB0F5D" w:rsidRPr="00890B0C" w:rsidRDefault="00AB0F5D" w:rsidP="0083280B">
            <w:pPr>
              <w:pStyle w:val="MsgTableBody"/>
              <w:jc w:val="center"/>
              <w:rPr>
                <w:noProof/>
              </w:rPr>
            </w:pPr>
            <w:r>
              <w:rPr>
                <w:noProof/>
              </w:rPr>
              <w:t>4</w:t>
            </w:r>
          </w:p>
        </w:tc>
      </w:tr>
      <w:tr w:rsidR="00AB0F5D" w:rsidRPr="009E61BC" w14:paraId="524C1DF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02D07EB"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A959252"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71B26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9B77B4" w14:textId="77777777" w:rsidR="00AB0F5D" w:rsidRPr="00890B0C" w:rsidRDefault="00AB0F5D" w:rsidP="0083280B">
            <w:pPr>
              <w:pStyle w:val="MsgTableBody"/>
              <w:jc w:val="center"/>
              <w:rPr>
                <w:noProof/>
              </w:rPr>
            </w:pPr>
            <w:r w:rsidRPr="00890B0C">
              <w:rPr>
                <w:noProof/>
              </w:rPr>
              <w:t>2</w:t>
            </w:r>
          </w:p>
        </w:tc>
      </w:tr>
      <w:tr w:rsidR="00AB0F5D" w:rsidRPr="009E61BC" w14:paraId="733557F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2663F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4D5253D" w14:textId="77777777" w:rsidR="00AB0F5D" w:rsidRPr="00890B0C" w:rsidRDefault="00AB0F5D"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100265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6555B" w14:textId="77777777" w:rsidR="00AB0F5D" w:rsidRPr="00890B0C" w:rsidRDefault="00AB0F5D" w:rsidP="0083280B">
            <w:pPr>
              <w:pStyle w:val="MsgTableBody"/>
              <w:jc w:val="center"/>
              <w:rPr>
                <w:noProof/>
              </w:rPr>
            </w:pPr>
          </w:p>
        </w:tc>
      </w:tr>
      <w:tr w:rsidR="00AB0F5D" w:rsidRPr="009E61BC" w14:paraId="1ACA759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7CFC71"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5ED672C" w14:textId="77777777" w:rsidR="00AB0F5D" w:rsidRPr="00890B0C" w:rsidRDefault="00AB0F5D"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6F9BE0F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17536" w14:textId="77777777" w:rsidR="00AB0F5D" w:rsidRPr="00890B0C" w:rsidRDefault="00AB0F5D" w:rsidP="0083280B">
            <w:pPr>
              <w:pStyle w:val="MsgTableBody"/>
              <w:jc w:val="center"/>
              <w:rPr>
                <w:noProof/>
              </w:rPr>
            </w:pPr>
          </w:p>
        </w:tc>
      </w:tr>
      <w:tr w:rsidR="00AB0F5D" w:rsidRPr="009E61BC" w14:paraId="3822D16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0E7EB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1B212B26"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6281086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C28B8" w14:textId="77777777" w:rsidR="00AB0F5D" w:rsidRPr="00890B0C" w:rsidRDefault="00AB0F5D" w:rsidP="0083280B">
            <w:pPr>
              <w:pStyle w:val="MsgTableBody"/>
              <w:jc w:val="center"/>
              <w:rPr>
                <w:noProof/>
              </w:rPr>
            </w:pPr>
            <w:r w:rsidRPr="00890B0C">
              <w:rPr>
                <w:noProof/>
              </w:rPr>
              <w:t>7</w:t>
            </w:r>
          </w:p>
        </w:tc>
      </w:tr>
      <w:tr w:rsidR="00AB0F5D" w:rsidRPr="009E61BC" w14:paraId="0B35E61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AC7CC29"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DF00AC6"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CDA2B8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43BC6" w14:textId="77777777" w:rsidR="00AB0F5D" w:rsidRPr="00890B0C" w:rsidRDefault="00AB0F5D" w:rsidP="0083280B">
            <w:pPr>
              <w:pStyle w:val="MsgTableBody"/>
              <w:jc w:val="center"/>
              <w:rPr>
                <w:noProof/>
              </w:rPr>
            </w:pPr>
            <w:r>
              <w:rPr>
                <w:noProof/>
              </w:rPr>
              <w:t>4</w:t>
            </w:r>
          </w:p>
        </w:tc>
      </w:tr>
      <w:tr w:rsidR="00AB0F5D" w:rsidRPr="009E61BC" w14:paraId="52AB18B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496"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F919FC"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29668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78235" w14:textId="77777777" w:rsidR="00AB0F5D" w:rsidRPr="00890B0C" w:rsidRDefault="00AB0F5D" w:rsidP="0083280B">
            <w:pPr>
              <w:pStyle w:val="MsgTableBody"/>
              <w:jc w:val="center"/>
              <w:rPr>
                <w:noProof/>
              </w:rPr>
            </w:pPr>
            <w:r w:rsidRPr="00890B0C">
              <w:rPr>
                <w:noProof/>
              </w:rPr>
              <w:t>2</w:t>
            </w:r>
          </w:p>
        </w:tc>
      </w:tr>
      <w:tr w:rsidR="00AB0F5D" w:rsidRPr="009E61BC" w14:paraId="2465C5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8E05983"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D6A413" w14:textId="77777777" w:rsidR="00AB0F5D" w:rsidRPr="00890B0C" w:rsidRDefault="00AB0F5D"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42612A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C89F8" w14:textId="77777777" w:rsidR="00AB0F5D" w:rsidRPr="00890B0C" w:rsidRDefault="00AB0F5D" w:rsidP="0083280B">
            <w:pPr>
              <w:pStyle w:val="MsgTableBody"/>
              <w:jc w:val="center"/>
              <w:rPr>
                <w:noProof/>
              </w:rPr>
            </w:pPr>
          </w:p>
        </w:tc>
      </w:tr>
      <w:tr w:rsidR="00AB0F5D" w:rsidRPr="009E61BC" w14:paraId="43F815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5EB00E" w14:textId="77777777" w:rsidR="00AB0F5D" w:rsidRPr="00890B0C" w:rsidRDefault="00AB0F5D"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94FA3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45067B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A715B2" w14:textId="77777777" w:rsidR="00AB0F5D" w:rsidRPr="00890B0C" w:rsidRDefault="00AB0F5D" w:rsidP="0083280B">
            <w:pPr>
              <w:pStyle w:val="MsgTableBody"/>
              <w:jc w:val="center"/>
              <w:rPr>
                <w:noProof/>
              </w:rPr>
            </w:pPr>
          </w:p>
        </w:tc>
      </w:tr>
      <w:tr w:rsidR="00AB0F5D" w:rsidRPr="009E61BC" w14:paraId="0F8AB8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F4D315A"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6F6B0D0E" w14:textId="77777777" w:rsidR="00AB0F5D" w:rsidRPr="00890B0C" w:rsidRDefault="00AB0F5D"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78E0B73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28164" w14:textId="77777777" w:rsidR="00AB0F5D" w:rsidRPr="00890B0C" w:rsidRDefault="00AB0F5D" w:rsidP="0083280B">
            <w:pPr>
              <w:pStyle w:val="MsgTableBody"/>
              <w:jc w:val="center"/>
              <w:rPr>
                <w:noProof/>
              </w:rPr>
            </w:pPr>
          </w:p>
        </w:tc>
      </w:tr>
      <w:tr w:rsidR="00AB0F5D" w:rsidRPr="00AB57C8" w14:paraId="09BB2D7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CBC17F" w14:textId="77777777" w:rsidR="00AB0F5D" w:rsidRPr="00AB0F5D" w:rsidRDefault="00AB0F5D" w:rsidP="0083280B">
            <w:pPr>
              <w:pStyle w:val="MsgTableBody"/>
              <w:rPr>
                <w:bCs/>
                <w:noProof/>
              </w:rPr>
            </w:pPr>
            <w:r w:rsidRPr="00AB0F5D">
              <w:rPr>
                <w:bCs/>
                <w:noProof/>
              </w:rPr>
              <w:t xml:space="preserve">        </w:t>
            </w:r>
            <w:hyperlink w:anchor="DG1" w:history="1">
              <w:r w:rsidRPr="00AB0F5D">
                <w:rPr>
                  <w:rStyle w:val="Hyperlink"/>
                  <w:bCs/>
                  <w:noProof/>
                </w:rPr>
                <w:t>DG1</w:t>
              </w:r>
            </w:hyperlink>
            <w:r w:rsidRPr="00AB0F5D">
              <w:rPr>
                <w:rStyle w:val="FootnoteReference"/>
                <w:bCs/>
                <w:noProof/>
              </w:rPr>
              <w:footnoteReference w:id="7"/>
            </w:r>
          </w:p>
        </w:tc>
        <w:tc>
          <w:tcPr>
            <w:tcW w:w="4320" w:type="dxa"/>
            <w:tcBorders>
              <w:top w:val="dotted" w:sz="4" w:space="0" w:color="auto"/>
              <w:left w:val="nil"/>
              <w:bottom w:val="dotted" w:sz="4" w:space="0" w:color="auto"/>
              <w:right w:val="nil"/>
            </w:tcBorders>
            <w:shd w:val="clear" w:color="auto" w:fill="FFFFFF"/>
          </w:tcPr>
          <w:p w14:paraId="3ECB1933" w14:textId="77777777" w:rsidR="00AB0F5D" w:rsidRPr="00AB0F5D" w:rsidRDefault="00AB0F5D" w:rsidP="0083280B">
            <w:pPr>
              <w:pStyle w:val="MsgTableBody"/>
              <w:rPr>
                <w:bCs/>
                <w:noProof/>
              </w:rPr>
            </w:pPr>
            <w:r w:rsidRPr="00AB0F5D">
              <w:rPr>
                <w:bCs/>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1092A13B" w14:textId="77777777" w:rsidR="00AB0F5D" w:rsidRPr="00713BF5" w:rsidRDefault="00AB0F5D"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44016E5" w14:textId="77777777" w:rsidR="00AB0F5D" w:rsidRPr="00AB0F5D" w:rsidRDefault="00AB0F5D" w:rsidP="0083280B">
            <w:pPr>
              <w:pStyle w:val="MsgTableBody"/>
              <w:jc w:val="center"/>
              <w:rPr>
                <w:bCs/>
                <w:noProof/>
              </w:rPr>
            </w:pPr>
            <w:r w:rsidRPr="00AB0F5D">
              <w:rPr>
                <w:bCs/>
                <w:noProof/>
              </w:rPr>
              <w:t>6</w:t>
            </w:r>
          </w:p>
        </w:tc>
      </w:tr>
      <w:tr w:rsidR="00AB0F5D" w:rsidRPr="009E61BC" w14:paraId="6CC43CE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B81F2"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64513B4" w14:textId="77777777" w:rsidR="00AB0F5D" w:rsidRPr="00890B0C" w:rsidRDefault="00AB0F5D"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3311C4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B4A900" w14:textId="77777777" w:rsidR="00AB0F5D" w:rsidRPr="00890B0C" w:rsidRDefault="00AB0F5D" w:rsidP="0083280B">
            <w:pPr>
              <w:pStyle w:val="MsgTableBody"/>
              <w:jc w:val="center"/>
              <w:rPr>
                <w:noProof/>
              </w:rPr>
            </w:pPr>
          </w:p>
        </w:tc>
      </w:tr>
      <w:tr w:rsidR="00AB0F5D" w:rsidRPr="009E61BC" w14:paraId="1FEF45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60D324" w14:textId="77777777" w:rsidR="00AB0F5D" w:rsidRPr="00890B0C" w:rsidRDefault="00AB0F5D"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r w:rsidRPr="00890B0C">
              <w:rPr>
                <w:rStyle w:val="FootnoteReference"/>
                <w:noProof/>
              </w:rPr>
              <w:footnoteReference w:id="8"/>
            </w:r>
          </w:p>
        </w:tc>
        <w:tc>
          <w:tcPr>
            <w:tcW w:w="4320" w:type="dxa"/>
            <w:tcBorders>
              <w:top w:val="dotted" w:sz="4" w:space="0" w:color="auto"/>
              <w:left w:val="nil"/>
              <w:bottom w:val="dotted" w:sz="4" w:space="0" w:color="auto"/>
              <w:right w:val="nil"/>
            </w:tcBorders>
            <w:shd w:val="clear" w:color="auto" w:fill="FFFFFF"/>
          </w:tcPr>
          <w:p w14:paraId="0090DD88" w14:textId="77777777" w:rsidR="00AB0F5D" w:rsidRPr="00890B0C" w:rsidRDefault="00AB0F5D" w:rsidP="0083280B">
            <w:pPr>
              <w:pStyle w:val="MsgTableBody"/>
              <w:rPr>
                <w:noProof/>
              </w:rPr>
            </w:pPr>
            <w:r w:rsidRPr="00890B0C">
              <w:rPr>
                <w:noProof/>
              </w:rPr>
              <w:t>Diagnosis Related Group (global across all FT1s)</w:t>
            </w:r>
          </w:p>
        </w:tc>
        <w:tc>
          <w:tcPr>
            <w:tcW w:w="864" w:type="dxa"/>
            <w:tcBorders>
              <w:top w:val="dotted" w:sz="4" w:space="0" w:color="auto"/>
              <w:left w:val="nil"/>
              <w:bottom w:val="dotted" w:sz="4" w:space="0" w:color="auto"/>
              <w:right w:val="nil"/>
            </w:tcBorders>
            <w:shd w:val="clear" w:color="auto" w:fill="FFFFFF"/>
          </w:tcPr>
          <w:p w14:paraId="508F48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E3DA2" w14:textId="77777777" w:rsidR="00AB0F5D" w:rsidRPr="00890B0C" w:rsidRDefault="00AB0F5D" w:rsidP="0083280B">
            <w:pPr>
              <w:pStyle w:val="MsgTableBody"/>
              <w:jc w:val="center"/>
              <w:rPr>
                <w:noProof/>
              </w:rPr>
            </w:pPr>
            <w:r w:rsidRPr="00890B0C">
              <w:rPr>
                <w:noProof/>
              </w:rPr>
              <w:t>6</w:t>
            </w:r>
          </w:p>
        </w:tc>
      </w:tr>
      <w:tr w:rsidR="00AB0F5D" w:rsidRPr="009E61BC" w14:paraId="0B5BD84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5B2371" w14:textId="77777777" w:rsidR="00AB0F5D" w:rsidRPr="00890B0C" w:rsidRDefault="00AB0F5D"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9"/>
            </w:r>
          </w:p>
        </w:tc>
        <w:tc>
          <w:tcPr>
            <w:tcW w:w="4320" w:type="dxa"/>
            <w:tcBorders>
              <w:top w:val="dotted" w:sz="4" w:space="0" w:color="auto"/>
              <w:left w:val="nil"/>
              <w:bottom w:val="dotted" w:sz="4" w:space="0" w:color="auto"/>
              <w:right w:val="nil"/>
            </w:tcBorders>
            <w:shd w:val="clear" w:color="auto" w:fill="FFFFFF"/>
          </w:tcPr>
          <w:p w14:paraId="786B674F" w14:textId="77777777" w:rsidR="00AB0F5D" w:rsidRPr="00890B0C" w:rsidRDefault="00AB0F5D"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B6749E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8B9EE7" w14:textId="77777777" w:rsidR="00AB0F5D" w:rsidRPr="00890B0C" w:rsidRDefault="00AB0F5D" w:rsidP="0083280B">
            <w:pPr>
              <w:pStyle w:val="MsgTableBody"/>
              <w:jc w:val="center"/>
              <w:rPr>
                <w:noProof/>
              </w:rPr>
            </w:pPr>
            <w:r w:rsidRPr="00890B0C">
              <w:rPr>
                <w:noProof/>
              </w:rPr>
              <w:t>6</w:t>
            </w:r>
          </w:p>
        </w:tc>
      </w:tr>
      <w:tr w:rsidR="002C0143" w:rsidRPr="00CB4E10" w14:paraId="0C4CE58D" w14:textId="77777777" w:rsidTr="0083280B">
        <w:trPr>
          <w:jc w:val="center"/>
          <w:ins w:id="1142" w:author="Beat Heggli" w:date="2022-08-18T13:05:00Z"/>
        </w:trPr>
        <w:tc>
          <w:tcPr>
            <w:tcW w:w="2880" w:type="dxa"/>
            <w:tcBorders>
              <w:top w:val="dotted" w:sz="4" w:space="0" w:color="auto"/>
              <w:left w:val="nil"/>
              <w:bottom w:val="dotted" w:sz="4" w:space="0" w:color="auto"/>
              <w:right w:val="nil"/>
            </w:tcBorders>
            <w:shd w:val="clear" w:color="auto" w:fill="FFFFFF"/>
          </w:tcPr>
          <w:p w14:paraId="1C6858F0" w14:textId="6CD8DFC2" w:rsidR="002C0143" w:rsidRPr="00CB4E10" w:rsidRDefault="002C0143" w:rsidP="00CB4E10">
            <w:pPr>
              <w:pStyle w:val="MsgTableBody"/>
              <w:rPr>
                <w:ins w:id="1143" w:author="Beat Heggli" w:date="2022-08-18T13:05:00Z"/>
                <w:rPrChange w:id="1144" w:author="Frank Oemig" w:date="2022-08-29T21:43:00Z">
                  <w:rPr>
                    <w:ins w:id="1145" w:author="Beat Heggli" w:date="2022-08-18T13:05:00Z"/>
                    <w:noProof/>
                  </w:rPr>
                </w:rPrChange>
              </w:rPr>
            </w:pPr>
            <w:ins w:id="1146" w:author="Beat Heggli" w:date="2022-08-18T13:05:00Z">
              <w:r w:rsidRPr="00CB4E10">
                <w:rPr>
                  <w:rPrChange w:id="1147" w:author="Frank Oemig" w:date="2022-08-29T21:43:00Z">
                    <w:rPr>
                      <w:b/>
                      <w:bCs/>
                      <w:noProof/>
                      <w:color w:val="FF0000"/>
                    </w:rPr>
                  </w:rPrChange>
                </w:rPr>
                <w:t>[</w:t>
              </w:r>
            </w:ins>
            <w:ins w:id="1148" w:author="Frank Oemig" w:date="2022-08-29T21:42:00Z">
              <w:r w:rsidR="00CB4E10" w:rsidRPr="00CB4E10">
                <w:rPr>
                  <w:rPrChange w:id="1149" w:author="Frank Oemig" w:date="2022-08-29T21:43:00Z">
                    <w:rPr>
                      <w:b/>
                      <w:bCs/>
                      <w:noProof/>
                      <w:color w:val="FF0000"/>
                    </w:rPr>
                  </w:rPrChange>
                </w:rPr>
                <w:t xml:space="preserve"> </w:t>
              </w:r>
            </w:ins>
            <w:ins w:id="1150" w:author="Beat Heggli" w:date="2022-08-18T13:05:00Z">
              <w:r w:rsidRPr="00CB4E10">
                <w:rPr>
                  <w:rPrChange w:id="1151" w:author="Frank Oemig" w:date="2022-08-29T21:43: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152" w:author="Frank Oemig" w:date="2022-08-29T21:43:00Z">
                    <w:rPr>
                      <w:rStyle w:val="Hyperlink"/>
                      <w:bCs/>
                      <w:noProof/>
                      <w:color w:val="FF0000"/>
                    </w:rPr>
                  </w:rPrChange>
                </w:rPr>
                <w:t>P</w:t>
              </w:r>
              <w:r w:rsidRPr="00CB4E10">
                <w:rPr>
                  <w:rStyle w:val="Hyperlink"/>
                  <w:color w:val="auto"/>
                  <w:u w:val="none"/>
                  <w:rPrChange w:id="1153" w:author="Frank Oemig" w:date="2022-08-29T21:43:00Z">
                    <w:rPr>
                      <w:rStyle w:val="Hyperlink"/>
                      <w:b/>
                      <w:bCs/>
                      <w:noProof/>
                      <w:color w:val="FF0000"/>
                    </w:rPr>
                  </w:rPrChange>
                </w:rPr>
                <w:fldChar w:fldCharType="end"/>
              </w:r>
              <w:r w:rsidRPr="00CB4E10">
                <w:rPr>
                  <w:rPrChange w:id="1154" w:author="Frank Oemig" w:date="2022-08-29T21:43:00Z">
                    <w:rPr>
                      <w:b/>
                      <w:bCs/>
                      <w:noProof/>
                      <w:color w:val="FF0000"/>
                    </w:rPr>
                  </w:rPrChange>
                </w:rPr>
                <w:t xml:space="preserve"> }</w:t>
              </w:r>
            </w:ins>
            <w:ins w:id="1155" w:author="Frank Oemig" w:date="2022-08-29T21:42:00Z">
              <w:r w:rsidR="00CB4E10" w:rsidRPr="00CB4E10">
                <w:rPr>
                  <w:rPrChange w:id="1156" w:author="Frank Oemig" w:date="2022-08-29T21:43:00Z">
                    <w:rPr>
                      <w:b/>
                      <w:bCs/>
                      <w:noProof/>
                      <w:color w:val="FF0000"/>
                    </w:rPr>
                  </w:rPrChange>
                </w:rPr>
                <w:t xml:space="preserve"> </w:t>
              </w:r>
            </w:ins>
            <w:ins w:id="1157" w:author="Beat Heggli" w:date="2022-08-18T13:05:00Z">
              <w:r w:rsidRPr="00CB4E10">
                <w:rPr>
                  <w:rPrChange w:id="1158"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6A28B911" w14:textId="605CD408" w:rsidR="002C0143" w:rsidRPr="00CB4E10" w:rsidRDefault="002C0143" w:rsidP="00CB4E10">
            <w:pPr>
              <w:pStyle w:val="MsgTableBody"/>
              <w:rPr>
                <w:ins w:id="1159" w:author="Beat Heggli" w:date="2022-08-18T13:05:00Z"/>
                <w:rPrChange w:id="1160" w:author="Frank Oemig" w:date="2022-08-29T21:43:00Z">
                  <w:rPr>
                    <w:ins w:id="1161" w:author="Beat Heggli" w:date="2022-08-18T13:05:00Z"/>
                    <w:noProof/>
                  </w:rPr>
                </w:rPrChange>
              </w:rPr>
            </w:pPr>
            <w:ins w:id="1162" w:author="Beat Heggli" w:date="2022-08-18T13:05:00Z">
              <w:r w:rsidRPr="00CB4E10">
                <w:rPr>
                  <w:rPrChange w:id="1163"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37509EC3" w14:textId="77777777" w:rsidR="002C0143" w:rsidRPr="00CB4E10" w:rsidRDefault="002C0143">
            <w:pPr>
              <w:pStyle w:val="MsgTableBody"/>
              <w:rPr>
                <w:ins w:id="1164" w:author="Beat Heggli" w:date="2022-08-18T13:05:00Z"/>
                <w:rPrChange w:id="1165" w:author="Frank Oemig" w:date="2022-08-29T21:43:00Z">
                  <w:rPr>
                    <w:ins w:id="1166" w:author="Beat Heggli" w:date="2022-08-18T13:05:00Z"/>
                    <w:noProof/>
                  </w:rPr>
                </w:rPrChange>
              </w:rPr>
              <w:pPrChange w:id="1167"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AE773A9" w14:textId="643F2CC5" w:rsidR="002C0143" w:rsidRPr="00CB4E10" w:rsidRDefault="002C0143">
            <w:pPr>
              <w:pStyle w:val="MsgTableBody"/>
              <w:rPr>
                <w:ins w:id="1168" w:author="Beat Heggli" w:date="2022-08-18T13:05:00Z"/>
                <w:rPrChange w:id="1169" w:author="Frank Oemig" w:date="2022-08-29T21:43:00Z">
                  <w:rPr>
                    <w:ins w:id="1170" w:author="Beat Heggli" w:date="2022-08-18T13:05:00Z"/>
                    <w:noProof/>
                  </w:rPr>
                </w:rPrChange>
              </w:rPr>
              <w:pPrChange w:id="1171" w:author="Frank Oemig" w:date="2022-08-29T21:43:00Z">
                <w:pPr>
                  <w:pStyle w:val="MsgTableBody"/>
                  <w:jc w:val="center"/>
                </w:pPr>
              </w:pPrChange>
            </w:pPr>
            <w:ins w:id="1172" w:author="Beat Heggli" w:date="2022-08-18T13:05:00Z">
              <w:r w:rsidRPr="00CB4E10">
                <w:rPr>
                  <w:rPrChange w:id="1173" w:author="Frank Oemig" w:date="2022-08-29T21:43:00Z">
                    <w:rPr>
                      <w:b/>
                      <w:bCs/>
                      <w:noProof/>
                      <w:color w:val="FF0000"/>
                    </w:rPr>
                  </w:rPrChange>
                </w:rPr>
                <w:t>3</w:t>
              </w:r>
            </w:ins>
          </w:p>
        </w:tc>
      </w:tr>
      <w:tr w:rsidR="002C0143" w:rsidRPr="00CB4E10" w14:paraId="615ADBFA" w14:textId="77777777" w:rsidTr="0083280B">
        <w:trPr>
          <w:jc w:val="center"/>
          <w:ins w:id="1174" w:author="Beat Heggli" w:date="2022-08-18T13:05:00Z"/>
        </w:trPr>
        <w:tc>
          <w:tcPr>
            <w:tcW w:w="2880" w:type="dxa"/>
            <w:tcBorders>
              <w:top w:val="dotted" w:sz="4" w:space="0" w:color="auto"/>
              <w:left w:val="nil"/>
              <w:bottom w:val="dotted" w:sz="4" w:space="0" w:color="auto"/>
              <w:right w:val="nil"/>
            </w:tcBorders>
            <w:shd w:val="clear" w:color="auto" w:fill="FFFFFF"/>
          </w:tcPr>
          <w:p w14:paraId="7533DDE3" w14:textId="4C461D24" w:rsidR="002C0143" w:rsidRPr="00CB4E10" w:rsidRDefault="002C0143" w:rsidP="00CB4E10">
            <w:pPr>
              <w:pStyle w:val="MsgTableBody"/>
              <w:rPr>
                <w:ins w:id="1175" w:author="Beat Heggli" w:date="2022-08-18T13:05:00Z"/>
                <w:rPrChange w:id="1176" w:author="Frank Oemig" w:date="2022-08-29T21:43:00Z">
                  <w:rPr>
                    <w:ins w:id="1177" w:author="Beat Heggli" w:date="2022-08-18T13:05:00Z"/>
                    <w:noProof/>
                  </w:rPr>
                </w:rPrChange>
              </w:rPr>
            </w:pPr>
            <w:ins w:id="1178" w:author="Beat Heggli" w:date="2022-08-18T13:05:00Z">
              <w:r w:rsidRPr="00CB4E10">
                <w:rPr>
                  <w:rPrChange w:id="1179" w:author="Frank Oemig" w:date="2022-08-29T21:43:00Z">
                    <w:rPr>
                      <w:b/>
                      <w:bCs/>
                      <w:noProof/>
                      <w:color w:val="FF0000"/>
                    </w:rPr>
                  </w:rPrChange>
                </w:rPr>
                <w:t>[</w:t>
              </w:r>
            </w:ins>
            <w:ins w:id="1180" w:author="Frank Oemig" w:date="2022-08-29T21:42:00Z">
              <w:r w:rsidR="00CB4E10" w:rsidRPr="00CB4E10">
                <w:rPr>
                  <w:rPrChange w:id="1181" w:author="Frank Oemig" w:date="2022-08-29T21:43:00Z">
                    <w:rPr>
                      <w:b/>
                      <w:bCs/>
                      <w:noProof/>
                      <w:color w:val="FF0000"/>
                    </w:rPr>
                  </w:rPrChange>
                </w:rPr>
                <w:t xml:space="preserve"> </w:t>
              </w:r>
            </w:ins>
            <w:ins w:id="1182" w:author="Beat Heggli" w:date="2022-08-18T13:05:00Z">
              <w:r w:rsidRPr="00CB4E10">
                <w:rPr>
                  <w:rPrChange w:id="1183" w:author="Frank Oemig" w:date="2022-08-29T21:43:00Z">
                    <w:rPr>
                      <w:b/>
                      <w:bCs/>
                      <w:noProof/>
                      <w:color w:val="FF0000"/>
                    </w:rPr>
                  </w:rPrChange>
                </w:rPr>
                <w:t>{ GSR }</w:t>
              </w:r>
            </w:ins>
            <w:ins w:id="1184" w:author="Frank Oemig" w:date="2022-08-29T21:42:00Z">
              <w:r w:rsidR="00CB4E10" w:rsidRPr="00CB4E10">
                <w:rPr>
                  <w:rPrChange w:id="1185" w:author="Frank Oemig" w:date="2022-08-29T21:43:00Z">
                    <w:rPr>
                      <w:b/>
                      <w:bCs/>
                      <w:noProof/>
                      <w:color w:val="FF0000"/>
                    </w:rPr>
                  </w:rPrChange>
                </w:rPr>
                <w:t xml:space="preserve"> </w:t>
              </w:r>
            </w:ins>
            <w:ins w:id="1186" w:author="Beat Heggli" w:date="2022-08-18T13:05:00Z">
              <w:r w:rsidRPr="00CB4E10">
                <w:rPr>
                  <w:rPrChange w:id="1187"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61D4493F" w14:textId="70CD3528" w:rsidR="002C0143" w:rsidRPr="00CB4E10" w:rsidRDefault="002C0143" w:rsidP="00CB4E10">
            <w:pPr>
              <w:pStyle w:val="MsgTableBody"/>
              <w:rPr>
                <w:ins w:id="1188" w:author="Beat Heggli" w:date="2022-08-18T13:05:00Z"/>
                <w:rPrChange w:id="1189" w:author="Frank Oemig" w:date="2022-08-29T21:43:00Z">
                  <w:rPr>
                    <w:ins w:id="1190" w:author="Beat Heggli" w:date="2022-08-18T13:05:00Z"/>
                    <w:noProof/>
                  </w:rPr>
                </w:rPrChange>
              </w:rPr>
            </w:pPr>
            <w:ins w:id="1191" w:author="Beat Heggli" w:date="2022-08-18T13:05:00Z">
              <w:r w:rsidRPr="00CB4E10">
                <w:rPr>
                  <w:rPrChange w:id="1192"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280AD26D" w14:textId="77777777" w:rsidR="002C0143" w:rsidRPr="00CB4E10" w:rsidRDefault="002C0143">
            <w:pPr>
              <w:pStyle w:val="MsgTableBody"/>
              <w:rPr>
                <w:ins w:id="1193" w:author="Beat Heggli" w:date="2022-08-18T13:05:00Z"/>
                <w:rPrChange w:id="1194" w:author="Frank Oemig" w:date="2022-08-29T21:43:00Z">
                  <w:rPr>
                    <w:ins w:id="1195" w:author="Beat Heggli" w:date="2022-08-18T13:05:00Z"/>
                    <w:noProof/>
                  </w:rPr>
                </w:rPrChange>
              </w:rPr>
              <w:pPrChange w:id="1196"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2375F96" w14:textId="0B7D3C71" w:rsidR="002C0143" w:rsidRPr="00CB4E10" w:rsidRDefault="002C0143">
            <w:pPr>
              <w:pStyle w:val="MsgTableBody"/>
              <w:rPr>
                <w:ins w:id="1197" w:author="Beat Heggli" w:date="2022-08-18T13:05:00Z"/>
                <w:rPrChange w:id="1198" w:author="Frank Oemig" w:date="2022-08-29T21:43:00Z">
                  <w:rPr>
                    <w:ins w:id="1199" w:author="Beat Heggli" w:date="2022-08-18T13:05:00Z"/>
                    <w:noProof/>
                  </w:rPr>
                </w:rPrChange>
              </w:rPr>
              <w:pPrChange w:id="1200" w:author="Frank Oemig" w:date="2022-08-29T21:43:00Z">
                <w:pPr>
                  <w:pStyle w:val="MsgTableBody"/>
                  <w:jc w:val="center"/>
                </w:pPr>
              </w:pPrChange>
            </w:pPr>
            <w:ins w:id="1201" w:author="Beat Heggli" w:date="2022-08-18T13:05:00Z">
              <w:r w:rsidRPr="00CB4E10">
                <w:rPr>
                  <w:rPrChange w:id="1202" w:author="Frank Oemig" w:date="2022-08-29T21:43:00Z">
                    <w:rPr>
                      <w:b/>
                      <w:bCs/>
                      <w:noProof/>
                      <w:color w:val="FF0000"/>
                    </w:rPr>
                  </w:rPrChange>
                </w:rPr>
                <w:t>3</w:t>
              </w:r>
            </w:ins>
          </w:p>
        </w:tc>
      </w:tr>
      <w:tr w:rsidR="00AB0F5D" w:rsidRPr="009E61BC" w14:paraId="2EF5A57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D855696"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10"/>
            </w:r>
          </w:p>
        </w:tc>
        <w:tc>
          <w:tcPr>
            <w:tcW w:w="4320" w:type="dxa"/>
            <w:tcBorders>
              <w:top w:val="dotted" w:sz="4" w:space="0" w:color="auto"/>
              <w:left w:val="nil"/>
              <w:bottom w:val="dotted" w:sz="4" w:space="0" w:color="auto"/>
              <w:right w:val="nil"/>
            </w:tcBorders>
            <w:shd w:val="clear" w:color="auto" w:fill="FFFFFF"/>
          </w:tcPr>
          <w:p w14:paraId="5F57B22D" w14:textId="77777777" w:rsidR="00AB0F5D" w:rsidRPr="00890B0C" w:rsidRDefault="00AB0F5D"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425B41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FFE25" w14:textId="77777777" w:rsidR="00AB0F5D" w:rsidRPr="00890B0C" w:rsidRDefault="00AB0F5D" w:rsidP="0083280B">
            <w:pPr>
              <w:pStyle w:val="MsgTableBody"/>
              <w:jc w:val="center"/>
              <w:rPr>
                <w:noProof/>
              </w:rPr>
            </w:pPr>
          </w:p>
        </w:tc>
      </w:tr>
      <w:tr w:rsidR="00AB0F5D" w:rsidRPr="009E61BC" w14:paraId="645C03F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D884EB"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D6FECEF" w14:textId="77777777" w:rsidR="00AB0F5D" w:rsidRPr="00890B0C" w:rsidRDefault="00AB0F5D" w:rsidP="0083280B">
            <w:pPr>
              <w:pStyle w:val="MsgTableBody"/>
              <w:rPr>
                <w:noProof/>
              </w:rPr>
            </w:pPr>
            <w:r w:rsidRPr="00890B0C">
              <w:rPr>
                <w:noProof/>
              </w:rPr>
              <w:t>Insurance (global across all FT1s)</w:t>
            </w:r>
          </w:p>
        </w:tc>
        <w:tc>
          <w:tcPr>
            <w:tcW w:w="864" w:type="dxa"/>
            <w:tcBorders>
              <w:top w:val="dotted" w:sz="4" w:space="0" w:color="auto"/>
              <w:left w:val="nil"/>
              <w:bottom w:val="dotted" w:sz="4" w:space="0" w:color="auto"/>
              <w:right w:val="nil"/>
            </w:tcBorders>
            <w:shd w:val="clear" w:color="auto" w:fill="FFFFFF"/>
          </w:tcPr>
          <w:p w14:paraId="39E1643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CD7DB3" w14:textId="77777777" w:rsidR="00AB0F5D" w:rsidRPr="00890B0C" w:rsidRDefault="00AB0F5D" w:rsidP="0083280B">
            <w:pPr>
              <w:pStyle w:val="MsgTableBody"/>
              <w:jc w:val="center"/>
              <w:rPr>
                <w:noProof/>
              </w:rPr>
            </w:pPr>
            <w:r w:rsidRPr="00890B0C">
              <w:rPr>
                <w:noProof/>
              </w:rPr>
              <w:t>6</w:t>
            </w:r>
          </w:p>
        </w:tc>
      </w:tr>
      <w:tr w:rsidR="002C0143" w:rsidRPr="00CB4E10" w14:paraId="541FB6CB" w14:textId="77777777" w:rsidTr="0083280B">
        <w:trPr>
          <w:jc w:val="center"/>
          <w:ins w:id="1203" w:author="Beat Heggli" w:date="2022-08-18T13:06:00Z"/>
        </w:trPr>
        <w:tc>
          <w:tcPr>
            <w:tcW w:w="2880" w:type="dxa"/>
            <w:tcBorders>
              <w:top w:val="dotted" w:sz="4" w:space="0" w:color="auto"/>
              <w:left w:val="nil"/>
              <w:bottom w:val="dotted" w:sz="4" w:space="0" w:color="auto"/>
              <w:right w:val="nil"/>
            </w:tcBorders>
            <w:shd w:val="clear" w:color="auto" w:fill="FFFFFF"/>
          </w:tcPr>
          <w:p w14:paraId="65C25FD0" w14:textId="1385FC28" w:rsidR="002C0143" w:rsidRPr="00CB4E10" w:rsidRDefault="00CB4E10" w:rsidP="00CB4E10">
            <w:pPr>
              <w:pStyle w:val="MsgTableBody"/>
              <w:rPr>
                <w:ins w:id="1204" w:author="Beat Heggli" w:date="2022-08-18T13:06:00Z"/>
                <w:rPrChange w:id="1205" w:author="Frank Oemig" w:date="2022-08-29T21:43:00Z">
                  <w:rPr>
                    <w:ins w:id="1206" w:author="Beat Heggli" w:date="2022-08-18T13:06:00Z"/>
                    <w:noProof/>
                  </w:rPr>
                </w:rPrChange>
              </w:rPr>
            </w:pPr>
            <w:ins w:id="1207" w:author="Frank Oemig" w:date="2022-08-29T21:43:00Z">
              <w:r w:rsidRPr="00CB4E10">
                <w:rPr>
                  <w:rPrChange w:id="1208" w:author="Frank Oemig" w:date="2022-08-29T21:43:00Z">
                    <w:rPr>
                      <w:b/>
                      <w:bCs/>
                      <w:noProof/>
                      <w:color w:val="FF0000"/>
                    </w:rPr>
                  </w:rPrChange>
                </w:rPr>
                <w:lastRenderedPageBreak/>
                <w:t xml:space="preserve"> </w:t>
              </w:r>
            </w:ins>
            <w:ins w:id="1209" w:author="Beat Heggli" w:date="2022-08-18T13:06:00Z">
              <w:r w:rsidR="002C0143" w:rsidRPr="00CB4E10">
                <w:rPr>
                  <w:rPrChange w:id="1210" w:author="Frank Oemig" w:date="2022-08-29T21:43:00Z">
                    <w:rPr>
                      <w:b/>
                      <w:bCs/>
                      <w:noProof/>
                      <w:color w:val="FF0000"/>
                    </w:rPr>
                  </w:rPrChange>
                </w:rPr>
                <w:t xml:space="preserve">  </w:t>
              </w:r>
            </w:ins>
            <w:ins w:id="1211" w:author="Frank Oemig" w:date="2022-08-29T21:43:00Z">
              <w:r w:rsidRPr="00CB4E10">
                <w:rPr>
                  <w:rPrChange w:id="1212" w:author="Frank Oemig" w:date="2022-08-29T21:43:00Z">
                    <w:rPr>
                      <w:b/>
                      <w:bCs/>
                      <w:noProof/>
                      <w:color w:val="FF0000"/>
                    </w:rPr>
                  </w:rPrChange>
                </w:rPr>
                <w:t xml:space="preserve"> </w:t>
              </w:r>
            </w:ins>
            <w:ins w:id="1213" w:author="Beat Heggli" w:date="2022-08-18T13:06:00Z">
              <w:r w:rsidR="002C0143" w:rsidRPr="00CB4E10">
                <w:rPr>
                  <w:rPrChange w:id="1214" w:author="Frank Oemig" w:date="2022-08-29T21:43:00Z">
                    <w:rPr>
                      <w:b/>
                      <w:bCs/>
                      <w:noProof/>
                      <w:color w:val="FF0000"/>
                    </w:rPr>
                  </w:rPrChange>
                </w:rPr>
                <w:t>[</w:t>
              </w:r>
            </w:ins>
            <w:ins w:id="1215" w:author="Frank Oemig" w:date="2022-08-29T21:43:00Z">
              <w:r w:rsidRPr="00CB4E10">
                <w:rPr>
                  <w:rPrChange w:id="1216" w:author="Frank Oemig" w:date="2022-08-29T21:43:00Z">
                    <w:rPr>
                      <w:b/>
                      <w:bCs/>
                      <w:noProof/>
                      <w:color w:val="FF0000"/>
                    </w:rPr>
                  </w:rPrChange>
                </w:rPr>
                <w:t xml:space="preserve"> </w:t>
              </w:r>
            </w:ins>
            <w:ins w:id="1217" w:author="Beat Heggli" w:date="2022-08-18T13:06:00Z">
              <w:r w:rsidR="002C0143" w:rsidRPr="00CB4E10">
                <w:rPr>
                  <w:rPrChange w:id="1218" w:author="Frank Oemig" w:date="2022-08-29T21:43:00Z">
                    <w:rPr>
                      <w:b/>
                      <w:bCs/>
                      <w:noProof/>
                      <w:color w:val="FF0000"/>
                    </w:rPr>
                  </w:rPrChange>
                </w:rPr>
                <w:t>{ GS</w:t>
              </w:r>
              <w:r w:rsidR="002C0143" w:rsidRPr="00CB4E10">
                <w:fldChar w:fldCharType="begin"/>
              </w:r>
              <w:r w:rsidR="002C0143" w:rsidRPr="00CB4E10">
                <w:instrText xml:space="preserve"> HYPERLINK "file:///D:\\Eigene%20Dateien\\2018\\HL7\\Standards\\v2.9%20May\\716%20-%20New.doc" \l "#NK1" </w:instrText>
              </w:r>
              <w:r w:rsidR="002C0143" w:rsidRPr="00CB4E10">
                <w:fldChar w:fldCharType="separate"/>
              </w:r>
              <w:r w:rsidR="002C0143" w:rsidRPr="00CB4E10">
                <w:rPr>
                  <w:rStyle w:val="Hyperlink"/>
                  <w:color w:val="auto"/>
                  <w:u w:val="none"/>
                  <w:rPrChange w:id="1219" w:author="Frank Oemig" w:date="2022-08-29T21:43:00Z">
                    <w:rPr>
                      <w:rStyle w:val="Hyperlink"/>
                      <w:bCs/>
                      <w:noProof/>
                      <w:color w:val="FF0000"/>
                    </w:rPr>
                  </w:rPrChange>
                </w:rPr>
                <w:t>P</w:t>
              </w:r>
              <w:r w:rsidR="002C0143" w:rsidRPr="00CB4E10">
                <w:rPr>
                  <w:rStyle w:val="Hyperlink"/>
                  <w:color w:val="auto"/>
                  <w:u w:val="none"/>
                  <w:rPrChange w:id="1220" w:author="Frank Oemig" w:date="2022-08-29T21:43:00Z">
                    <w:rPr>
                      <w:rStyle w:val="Hyperlink"/>
                      <w:b/>
                      <w:bCs/>
                      <w:noProof/>
                      <w:color w:val="FF0000"/>
                    </w:rPr>
                  </w:rPrChange>
                </w:rPr>
                <w:fldChar w:fldCharType="end"/>
              </w:r>
              <w:r w:rsidR="002C0143" w:rsidRPr="00CB4E10">
                <w:rPr>
                  <w:rPrChange w:id="1221" w:author="Frank Oemig" w:date="2022-08-29T21:43:00Z">
                    <w:rPr>
                      <w:b/>
                      <w:bCs/>
                      <w:noProof/>
                      <w:color w:val="FF0000"/>
                    </w:rPr>
                  </w:rPrChange>
                </w:rPr>
                <w:t xml:space="preserve"> }</w:t>
              </w:r>
            </w:ins>
            <w:ins w:id="1222" w:author="Frank Oemig" w:date="2022-08-29T21:43:00Z">
              <w:r w:rsidRPr="00CB4E10">
                <w:rPr>
                  <w:rPrChange w:id="1223" w:author="Frank Oemig" w:date="2022-08-29T21:43:00Z">
                    <w:rPr>
                      <w:b/>
                      <w:bCs/>
                      <w:noProof/>
                      <w:color w:val="FF0000"/>
                    </w:rPr>
                  </w:rPrChange>
                </w:rPr>
                <w:t xml:space="preserve"> </w:t>
              </w:r>
            </w:ins>
            <w:ins w:id="1224" w:author="Beat Heggli" w:date="2022-08-18T13:06:00Z">
              <w:r w:rsidR="002C0143" w:rsidRPr="00CB4E10">
                <w:rPr>
                  <w:rPrChange w:id="1225"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6CE29D87" w14:textId="72845508" w:rsidR="002C0143" w:rsidRPr="00CB4E10" w:rsidRDefault="002C0143" w:rsidP="00CB4E10">
            <w:pPr>
              <w:pStyle w:val="MsgTableBody"/>
              <w:rPr>
                <w:ins w:id="1226" w:author="Beat Heggli" w:date="2022-08-18T13:06:00Z"/>
                <w:rPrChange w:id="1227" w:author="Frank Oemig" w:date="2022-08-29T21:43:00Z">
                  <w:rPr>
                    <w:ins w:id="1228" w:author="Beat Heggli" w:date="2022-08-18T13:06:00Z"/>
                    <w:noProof/>
                  </w:rPr>
                </w:rPrChange>
              </w:rPr>
            </w:pPr>
            <w:ins w:id="1229" w:author="Beat Heggli" w:date="2022-08-18T13:06:00Z">
              <w:r w:rsidRPr="00CB4E10">
                <w:rPr>
                  <w:rPrChange w:id="1230"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CC2449F" w14:textId="77777777" w:rsidR="002C0143" w:rsidRPr="00CB4E10" w:rsidRDefault="002C0143">
            <w:pPr>
              <w:pStyle w:val="MsgTableBody"/>
              <w:rPr>
                <w:ins w:id="1231" w:author="Beat Heggli" w:date="2022-08-18T13:06:00Z"/>
                <w:rPrChange w:id="1232" w:author="Frank Oemig" w:date="2022-08-29T21:43:00Z">
                  <w:rPr>
                    <w:ins w:id="1233" w:author="Beat Heggli" w:date="2022-08-18T13:06:00Z"/>
                    <w:noProof/>
                  </w:rPr>
                </w:rPrChange>
              </w:rPr>
              <w:pPrChange w:id="1234"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53CF55E9" w14:textId="59BF0DD0" w:rsidR="002C0143" w:rsidRPr="00CB4E10" w:rsidRDefault="002C0143">
            <w:pPr>
              <w:pStyle w:val="MsgTableBody"/>
              <w:rPr>
                <w:ins w:id="1235" w:author="Beat Heggli" w:date="2022-08-18T13:06:00Z"/>
                <w:rPrChange w:id="1236" w:author="Frank Oemig" w:date="2022-08-29T21:43:00Z">
                  <w:rPr>
                    <w:ins w:id="1237" w:author="Beat Heggli" w:date="2022-08-18T13:06:00Z"/>
                    <w:noProof/>
                  </w:rPr>
                </w:rPrChange>
              </w:rPr>
              <w:pPrChange w:id="1238" w:author="Frank Oemig" w:date="2022-08-29T21:43:00Z">
                <w:pPr>
                  <w:pStyle w:val="MsgTableBody"/>
                  <w:jc w:val="center"/>
                </w:pPr>
              </w:pPrChange>
            </w:pPr>
            <w:ins w:id="1239" w:author="Beat Heggli" w:date="2022-08-18T13:06:00Z">
              <w:r w:rsidRPr="00CB4E10">
                <w:rPr>
                  <w:rPrChange w:id="1240" w:author="Frank Oemig" w:date="2022-08-29T21:43:00Z">
                    <w:rPr>
                      <w:b/>
                      <w:bCs/>
                      <w:noProof/>
                      <w:color w:val="FF0000"/>
                    </w:rPr>
                  </w:rPrChange>
                </w:rPr>
                <w:t>3</w:t>
              </w:r>
            </w:ins>
          </w:p>
        </w:tc>
      </w:tr>
      <w:tr w:rsidR="002C0143" w:rsidRPr="00CB4E10" w14:paraId="2BCFC17F" w14:textId="77777777" w:rsidTr="0083280B">
        <w:trPr>
          <w:jc w:val="center"/>
          <w:ins w:id="1241" w:author="Beat Heggli" w:date="2022-08-18T13:06:00Z"/>
        </w:trPr>
        <w:tc>
          <w:tcPr>
            <w:tcW w:w="2880" w:type="dxa"/>
            <w:tcBorders>
              <w:top w:val="dotted" w:sz="4" w:space="0" w:color="auto"/>
              <w:left w:val="nil"/>
              <w:bottom w:val="dotted" w:sz="4" w:space="0" w:color="auto"/>
              <w:right w:val="nil"/>
            </w:tcBorders>
            <w:shd w:val="clear" w:color="auto" w:fill="FFFFFF"/>
          </w:tcPr>
          <w:p w14:paraId="46B80A4E" w14:textId="3D4B115B" w:rsidR="002C0143" w:rsidRPr="00CB4E10" w:rsidRDefault="002C0143" w:rsidP="00CB4E10">
            <w:pPr>
              <w:pStyle w:val="MsgTableBody"/>
              <w:rPr>
                <w:ins w:id="1242" w:author="Beat Heggli" w:date="2022-08-18T13:06:00Z"/>
                <w:rPrChange w:id="1243" w:author="Frank Oemig" w:date="2022-08-29T21:43:00Z">
                  <w:rPr>
                    <w:ins w:id="1244" w:author="Beat Heggli" w:date="2022-08-18T13:06:00Z"/>
                    <w:noProof/>
                  </w:rPr>
                </w:rPrChange>
              </w:rPr>
            </w:pPr>
            <w:ins w:id="1245" w:author="Beat Heggli" w:date="2022-08-18T13:06:00Z">
              <w:r w:rsidRPr="00CB4E10">
                <w:rPr>
                  <w:rPrChange w:id="1246" w:author="Frank Oemig" w:date="2022-08-29T21:43:00Z">
                    <w:rPr>
                      <w:b/>
                      <w:bCs/>
                      <w:noProof/>
                      <w:color w:val="FF0000"/>
                    </w:rPr>
                  </w:rPrChange>
                </w:rPr>
                <w:t xml:space="preserve">  </w:t>
              </w:r>
            </w:ins>
            <w:ins w:id="1247" w:author="Frank Oemig" w:date="2022-08-29T21:43:00Z">
              <w:r w:rsidR="00CB4E10" w:rsidRPr="00CB4E10">
                <w:rPr>
                  <w:rPrChange w:id="1248" w:author="Frank Oemig" w:date="2022-08-29T21:43:00Z">
                    <w:rPr>
                      <w:b/>
                      <w:bCs/>
                      <w:noProof/>
                      <w:color w:val="FF0000"/>
                    </w:rPr>
                  </w:rPrChange>
                </w:rPr>
                <w:t xml:space="preserve">  </w:t>
              </w:r>
            </w:ins>
            <w:ins w:id="1249" w:author="Beat Heggli" w:date="2022-08-18T13:06:00Z">
              <w:r w:rsidRPr="00CB4E10">
                <w:rPr>
                  <w:rPrChange w:id="1250" w:author="Frank Oemig" w:date="2022-08-29T21:43:00Z">
                    <w:rPr>
                      <w:b/>
                      <w:bCs/>
                      <w:noProof/>
                      <w:color w:val="FF0000"/>
                    </w:rPr>
                  </w:rPrChange>
                </w:rPr>
                <w:t>[</w:t>
              </w:r>
            </w:ins>
            <w:ins w:id="1251" w:author="Frank Oemig" w:date="2022-08-29T21:43:00Z">
              <w:r w:rsidR="00CB4E10" w:rsidRPr="00CB4E10">
                <w:rPr>
                  <w:rPrChange w:id="1252" w:author="Frank Oemig" w:date="2022-08-29T21:43:00Z">
                    <w:rPr>
                      <w:b/>
                      <w:bCs/>
                      <w:noProof/>
                      <w:color w:val="FF0000"/>
                    </w:rPr>
                  </w:rPrChange>
                </w:rPr>
                <w:t xml:space="preserve"> </w:t>
              </w:r>
            </w:ins>
            <w:ins w:id="1253" w:author="Beat Heggli" w:date="2022-08-18T13:06:00Z">
              <w:r w:rsidRPr="00CB4E10">
                <w:rPr>
                  <w:rPrChange w:id="1254" w:author="Frank Oemig" w:date="2022-08-29T21:43:00Z">
                    <w:rPr>
                      <w:b/>
                      <w:bCs/>
                      <w:noProof/>
                      <w:color w:val="FF0000"/>
                    </w:rPr>
                  </w:rPrChange>
                </w:rPr>
                <w:t>{ GSR }</w:t>
              </w:r>
            </w:ins>
            <w:ins w:id="1255" w:author="Frank Oemig" w:date="2022-08-29T21:43:00Z">
              <w:r w:rsidR="00CB4E10" w:rsidRPr="00CB4E10">
                <w:rPr>
                  <w:rPrChange w:id="1256" w:author="Frank Oemig" w:date="2022-08-29T21:43:00Z">
                    <w:rPr>
                      <w:b/>
                      <w:bCs/>
                      <w:noProof/>
                      <w:color w:val="FF0000"/>
                    </w:rPr>
                  </w:rPrChange>
                </w:rPr>
                <w:t xml:space="preserve"> </w:t>
              </w:r>
            </w:ins>
            <w:ins w:id="1257" w:author="Beat Heggli" w:date="2022-08-18T13:06:00Z">
              <w:r w:rsidRPr="00CB4E10">
                <w:rPr>
                  <w:rPrChange w:id="1258"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D703E3C" w14:textId="3C8023EA" w:rsidR="002C0143" w:rsidRPr="00CB4E10" w:rsidRDefault="002C0143" w:rsidP="00CB4E10">
            <w:pPr>
              <w:pStyle w:val="MsgTableBody"/>
              <w:rPr>
                <w:ins w:id="1259" w:author="Beat Heggli" w:date="2022-08-18T13:06:00Z"/>
                <w:rPrChange w:id="1260" w:author="Frank Oemig" w:date="2022-08-29T21:43:00Z">
                  <w:rPr>
                    <w:ins w:id="1261" w:author="Beat Heggli" w:date="2022-08-18T13:06:00Z"/>
                    <w:noProof/>
                  </w:rPr>
                </w:rPrChange>
              </w:rPr>
            </w:pPr>
            <w:ins w:id="1262" w:author="Beat Heggli" w:date="2022-08-18T13:06:00Z">
              <w:r w:rsidRPr="00CB4E10">
                <w:rPr>
                  <w:rPrChange w:id="1263"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76104CD9" w14:textId="77777777" w:rsidR="002C0143" w:rsidRPr="00CB4E10" w:rsidRDefault="002C0143">
            <w:pPr>
              <w:pStyle w:val="MsgTableBody"/>
              <w:rPr>
                <w:ins w:id="1264" w:author="Beat Heggli" w:date="2022-08-18T13:06:00Z"/>
                <w:rPrChange w:id="1265" w:author="Frank Oemig" w:date="2022-08-29T21:43:00Z">
                  <w:rPr>
                    <w:ins w:id="1266" w:author="Beat Heggli" w:date="2022-08-18T13:06:00Z"/>
                    <w:noProof/>
                  </w:rPr>
                </w:rPrChange>
              </w:rPr>
              <w:pPrChange w:id="1267"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A6124DA" w14:textId="1AEE9902" w:rsidR="002C0143" w:rsidRPr="00CB4E10" w:rsidRDefault="002C0143">
            <w:pPr>
              <w:pStyle w:val="MsgTableBody"/>
              <w:rPr>
                <w:ins w:id="1268" w:author="Beat Heggli" w:date="2022-08-18T13:06:00Z"/>
                <w:rPrChange w:id="1269" w:author="Frank Oemig" w:date="2022-08-29T21:43:00Z">
                  <w:rPr>
                    <w:ins w:id="1270" w:author="Beat Heggli" w:date="2022-08-18T13:06:00Z"/>
                    <w:noProof/>
                  </w:rPr>
                </w:rPrChange>
              </w:rPr>
              <w:pPrChange w:id="1271" w:author="Frank Oemig" w:date="2022-08-29T21:43:00Z">
                <w:pPr>
                  <w:pStyle w:val="MsgTableBody"/>
                  <w:jc w:val="center"/>
                </w:pPr>
              </w:pPrChange>
            </w:pPr>
            <w:ins w:id="1272" w:author="Beat Heggli" w:date="2022-08-18T13:06:00Z">
              <w:r w:rsidRPr="00CB4E10">
                <w:rPr>
                  <w:rPrChange w:id="1273" w:author="Frank Oemig" w:date="2022-08-29T21:43:00Z">
                    <w:rPr>
                      <w:b/>
                      <w:bCs/>
                      <w:noProof/>
                      <w:color w:val="FF0000"/>
                    </w:rPr>
                  </w:rPrChange>
                </w:rPr>
                <w:t>3</w:t>
              </w:r>
            </w:ins>
          </w:p>
        </w:tc>
      </w:tr>
      <w:tr w:rsidR="00AB0F5D" w:rsidRPr="009E61BC" w14:paraId="0A16C4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10B63B"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2BC24F"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16CA387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569BF" w14:textId="77777777" w:rsidR="00AB0F5D" w:rsidRPr="00890B0C" w:rsidRDefault="00AB0F5D" w:rsidP="0083280B">
            <w:pPr>
              <w:pStyle w:val="MsgTableBody"/>
              <w:jc w:val="center"/>
              <w:rPr>
                <w:noProof/>
              </w:rPr>
            </w:pPr>
            <w:r w:rsidRPr="00890B0C">
              <w:rPr>
                <w:noProof/>
              </w:rPr>
              <w:t>6</w:t>
            </w:r>
          </w:p>
        </w:tc>
      </w:tr>
      <w:tr w:rsidR="00AB0F5D" w:rsidRPr="009E61BC" w14:paraId="0409E48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8C2603"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99B09FE"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7BDB4B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6EC74" w14:textId="77777777" w:rsidR="00AB0F5D" w:rsidRPr="00890B0C" w:rsidRDefault="00AB0F5D" w:rsidP="0083280B">
            <w:pPr>
              <w:pStyle w:val="MsgTableBody"/>
              <w:jc w:val="center"/>
              <w:rPr>
                <w:noProof/>
              </w:rPr>
            </w:pPr>
            <w:r w:rsidRPr="00890B0C">
              <w:rPr>
                <w:noProof/>
              </w:rPr>
              <w:t>6</w:t>
            </w:r>
          </w:p>
        </w:tc>
      </w:tr>
      <w:tr w:rsidR="00AB0F5D" w:rsidRPr="009E61BC" w14:paraId="2C70E8B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8FCB7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97E0460"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27AB6C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303AD" w14:textId="77777777" w:rsidR="00AB0F5D" w:rsidRPr="00890B0C" w:rsidRDefault="00AB0F5D" w:rsidP="0083280B">
            <w:pPr>
              <w:pStyle w:val="MsgTableBody"/>
              <w:jc w:val="center"/>
              <w:rPr>
                <w:noProof/>
              </w:rPr>
            </w:pPr>
          </w:p>
        </w:tc>
      </w:tr>
      <w:tr w:rsidR="00AB0F5D" w:rsidRPr="009E61BC" w14:paraId="4B539A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9C1E9B"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3A4ED249"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CE61A4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28B0BE2" w14:textId="77777777" w:rsidR="00AB0F5D" w:rsidRPr="00890B0C" w:rsidRDefault="00AB0F5D" w:rsidP="0083280B">
            <w:pPr>
              <w:pStyle w:val="MsgTableBody"/>
              <w:jc w:val="center"/>
              <w:rPr>
                <w:noProof/>
              </w:rPr>
            </w:pPr>
            <w:r w:rsidRPr="00890B0C">
              <w:rPr>
                <w:noProof/>
              </w:rPr>
              <w:t>15</w:t>
            </w:r>
          </w:p>
        </w:tc>
      </w:tr>
      <w:tr w:rsidR="00AB0F5D" w:rsidRPr="009E61BC" w14:paraId="46D1095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653DD9"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4029636" w14:textId="77777777" w:rsidR="00AB0F5D" w:rsidRPr="00890B0C" w:rsidRDefault="00AB0F5D"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72494A1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B4DB7" w14:textId="77777777" w:rsidR="00AB0F5D" w:rsidRPr="00890B0C" w:rsidRDefault="00AB0F5D" w:rsidP="0083280B">
            <w:pPr>
              <w:pStyle w:val="MsgTableBody"/>
              <w:jc w:val="center"/>
              <w:rPr>
                <w:noProof/>
              </w:rPr>
            </w:pPr>
          </w:p>
        </w:tc>
      </w:tr>
      <w:tr w:rsidR="00AB0F5D" w:rsidRPr="009E61BC" w14:paraId="4C4F8E4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C615B93" w14:textId="77777777" w:rsidR="00AB0F5D" w:rsidRPr="00890B0C" w:rsidRDefault="00AB0F5D" w:rsidP="0083280B">
            <w:pPr>
              <w:pStyle w:val="MsgTableBody"/>
              <w:rPr>
                <w:noProof/>
              </w:rPr>
            </w:pPr>
            <w:r w:rsidRPr="00890B0C">
              <w:rPr>
                <w:noProof/>
              </w:rPr>
              <w:t>[ ACC ]</w:t>
            </w:r>
          </w:p>
        </w:tc>
        <w:tc>
          <w:tcPr>
            <w:tcW w:w="4320" w:type="dxa"/>
            <w:tcBorders>
              <w:top w:val="dotted" w:sz="4" w:space="0" w:color="auto"/>
              <w:left w:val="nil"/>
              <w:bottom w:val="dotted" w:sz="4" w:space="0" w:color="auto"/>
              <w:right w:val="nil"/>
            </w:tcBorders>
            <w:shd w:val="clear" w:color="auto" w:fill="FFFFFF"/>
          </w:tcPr>
          <w:p w14:paraId="1E030872" w14:textId="77777777" w:rsidR="00AB0F5D" w:rsidRPr="00890B0C" w:rsidRDefault="00AB0F5D" w:rsidP="0083280B">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567C26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A8E3D" w14:textId="77777777" w:rsidR="00AB0F5D" w:rsidRPr="00890B0C" w:rsidRDefault="00AB0F5D" w:rsidP="0083280B">
            <w:pPr>
              <w:pStyle w:val="MsgTableBody"/>
              <w:jc w:val="center"/>
              <w:rPr>
                <w:noProof/>
              </w:rPr>
            </w:pPr>
            <w:r w:rsidRPr="00890B0C">
              <w:rPr>
                <w:noProof/>
              </w:rPr>
              <w:t>6</w:t>
            </w:r>
          </w:p>
        </w:tc>
      </w:tr>
      <w:tr w:rsidR="00AB0F5D" w:rsidRPr="009E61BC" w14:paraId="0D5C1C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131F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FAC512F" w14:textId="77777777" w:rsidR="00AB0F5D" w:rsidRPr="00890B0C" w:rsidRDefault="00AB0F5D"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0B350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832A7" w14:textId="77777777" w:rsidR="00AB0F5D" w:rsidRPr="00890B0C" w:rsidRDefault="00AB0F5D" w:rsidP="0083280B">
            <w:pPr>
              <w:pStyle w:val="MsgTableBody"/>
              <w:jc w:val="center"/>
              <w:rPr>
                <w:noProof/>
              </w:rPr>
            </w:pPr>
          </w:p>
        </w:tc>
      </w:tr>
      <w:tr w:rsidR="00AB0F5D" w:rsidRPr="009E61BC" w14:paraId="6C46213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1AF7C0C" w14:textId="77777777" w:rsidR="00AB0F5D" w:rsidRPr="00890B0C" w:rsidRDefault="00AB0F5D"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436A755" w14:textId="77777777" w:rsidR="00AB0F5D" w:rsidRPr="00890B0C" w:rsidRDefault="00AB0F5D"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1FBE52F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8123C5" w14:textId="77777777" w:rsidR="00AB0F5D" w:rsidRPr="00890B0C" w:rsidRDefault="00AB0F5D" w:rsidP="0083280B">
            <w:pPr>
              <w:pStyle w:val="MsgTableBody"/>
              <w:jc w:val="center"/>
              <w:rPr>
                <w:noProof/>
              </w:rPr>
            </w:pPr>
            <w:r w:rsidRPr="00890B0C">
              <w:rPr>
                <w:noProof/>
              </w:rPr>
              <w:t>6</w:t>
            </w:r>
          </w:p>
        </w:tc>
      </w:tr>
      <w:tr w:rsidR="00AB0F5D" w:rsidRPr="000E0249" w14:paraId="758156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97452D4" w14:textId="77777777" w:rsidR="00AB0F5D" w:rsidRPr="000E0249" w:rsidRDefault="00AB0F5D" w:rsidP="0083280B">
            <w:pPr>
              <w:pStyle w:val="MsgTableBody"/>
              <w:rPr>
                <w:noProof/>
              </w:rPr>
            </w:pPr>
            <w:r w:rsidRPr="00D26A26">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5E9A7CEF" w14:textId="77777777" w:rsidR="00AB0F5D" w:rsidRPr="000E0249" w:rsidRDefault="00AB0F5D" w:rsidP="0083280B">
            <w:pPr>
              <w:pStyle w:val="MsgTableBody"/>
              <w:rPr>
                <w:noProof/>
              </w:rPr>
            </w:pPr>
            <w:r w:rsidRPr="00D26A26">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67B7C892"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966A86" w14:textId="77777777" w:rsidR="00AB0F5D" w:rsidRPr="00890B0C" w:rsidRDefault="00AB0F5D" w:rsidP="0083280B">
            <w:pPr>
              <w:pStyle w:val="MsgTableBody"/>
              <w:jc w:val="center"/>
              <w:rPr>
                <w:noProof/>
              </w:rPr>
            </w:pPr>
            <w:r w:rsidRPr="00D26A26">
              <w:rPr>
                <w:noProof/>
              </w:rPr>
              <w:t>2</w:t>
            </w:r>
          </w:p>
        </w:tc>
      </w:tr>
      <w:tr w:rsidR="00AB0F5D" w:rsidRPr="000E0249" w14:paraId="2195E1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DD57D61" w14:textId="77777777" w:rsidR="00AB0F5D" w:rsidRPr="00D26A26"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237E6C2" w14:textId="77777777" w:rsidR="00AB0F5D" w:rsidRPr="00D26A26"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59C3EF9"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8AD87" w14:textId="77777777" w:rsidR="00AB0F5D" w:rsidRPr="00D26A26" w:rsidRDefault="00AB0F5D" w:rsidP="0083280B">
            <w:pPr>
              <w:pStyle w:val="MsgTableBody"/>
              <w:jc w:val="center"/>
              <w:rPr>
                <w:noProof/>
              </w:rPr>
            </w:pPr>
          </w:p>
        </w:tc>
      </w:tr>
      <w:tr w:rsidR="00AB0F5D" w:rsidRPr="009E61BC" w14:paraId="4528763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E83EE4"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C17205"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begin</w:t>
            </w:r>
          </w:p>
        </w:tc>
        <w:tc>
          <w:tcPr>
            <w:tcW w:w="864" w:type="dxa"/>
            <w:tcBorders>
              <w:top w:val="dotted" w:sz="4" w:space="0" w:color="auto"/>
              <w:left w:val="nil"/>
              <w:bottom w:val="dotted" w:sz="4" w:space="0" w:color="auto"/>
              <w:right w:val="nil"/>
            </w:tcBorders>
            <w:shd w:val="clear" w:color="auto" w:fill="FFFFFF"/>
          </w:tcPr>
          <w:p w14:paraId="153FDE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1961B" w14:textId="77777777" w:rsidR="00AB0F5D" w:rsidRPr="00890B0C" w:rsidRDefault="00AB0F5D" w:rsidP="0083280B">
            <w:pPr>
              <w:pStyle w:val="MsgTableBody"/>
              <w:jc w:val="center"/>
              <w:rPr>
                <w:noProof/>
              </w:rPr>
            </w:pPr>
          </w:p>
        </w:tc>
      </w:tr>
      <w:tr w:rsidR="00AB0F5D" w:rsidRPr="009E61BC" w14:paraId="10D2EE7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4C88E7" w14:textId="77777777" w:rsidR="00AB0F5D" w:rsidRPr="00890B0C" w:rsidRDefault="00AB0F5D"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5F2CED18" w14:textId="77777777" w:rsidR="00AB0F5D" w:rsidRPr="00890B0C" w:rsidRDefault="00AB0F5D"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599090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616BC" w14:textId="77777777" w:rsidR="00AB0F5D" w:rsidRPr="00890B0C" w:rsidRDefault="00AB0F5D" w:rsidP="0083280B">
            <w:pPr>
              <w:pStyle w:val="MsgTableBody"/>
              <w:jc w:val="center"/>
              <w:rPr>
                <w:noProof/>
              </w:rPr>
            </w:pPr>
            <w:r w:rsidRPr="00890B0C">
              <w:rPr>
                <w:noProof/>
              </w:rPr>
              <w:t>6</w:t>
            </w:r>
          </w:p>
        </w:tc>
      </w:tr>
      <w:tr w:rsidR="00AB0F5D" w:rsidRPr="009E61BC" w14:paraId="5F18F57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13C9C4"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D3018F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93A1D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1A2A2" w14:textId="77777777" w:rsidR="00AB0F5D" w:rsidRPr="00890B0C" w:rsidRDefault="00AB0F5D" w:rsidP="0083280B">
            <w:pPr>
              <w:pStyle w:val="MsgTableBody"/>
              <w:jc w:val="center"/>
              <w:rPr>
                <w:noProof/>
              </w:rPr>
            </w:pPr>
          </w:p>
        </w:tc>
      </w:tr>
      <w:tr w:rsidR="00AB0F5D" w:rsidRPr="009E61BC" w14:paraId="48EDBB6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8CF306"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541A80"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A897ADD"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473B4C5F" w14:textId="77777777" w:rsidR="00AB0F5D" w:rsidRPr="00890B0C" w:rsidRDefault="00AB0F5D" w:rsidP="0083280B">
            <w:pPr>
              <w:pStyle w:val="MsgTableBody"/>
              <w:jc w:val="center"/>
              <w:rPr>
                <w:noProof/>
              </w:rPr>
            </w:pPr>
            <w:r w:rsidRPr="00890B0C">
              <w:rPr>
                <w:noProof/>
              </w:rPr>
              <w:t>15</w:t>
            </w:r>
          </w:p>
        </w:tc>
      </w:tr>
      <w:tr w:rsidR="00AB0F5D" w:rsidRPr="009E61BC" w14:paraId="3BE5CA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33BC8B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790145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3D67EFE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6AEBD2" w14:textId="77777777" w:rsidR="00AB0F5D" w:rsidRPr="00890B0C" w:rsidRDefault="00AB0F5D" w:rsidP="0083280B">
            <w:pPr>
              <w:pStyle w:val="MsgTableBody"/>
              <w:jc w:val="center"/>
              <w:rPr>
                <w:noProof/>
              </w:rPr>
            </w:pPr>
          </w:p>
        </w:tc>
      </w:tr>
      <w:tr w:rsidR="00AB0F5D" w:rsidRPr="009E61BC" w14:paraId="17685B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98365B9"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0E2507C" w14:textId="77777777" w:rsidR="00AB0F5D" w:rsidRPr="00890B0C" w:rsidRDefault="00AB0F5D"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45367CA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86004" w14:textId="77777777" w:rsidR="00AB0F5D" w:rsidRPr="00890B0C" w:rsidRDefault="00AB0F5D" w:rsidP="0083280B">
            <w:pPr>
              <w:pStyle w:val="MsgTableBody"/>
              <w:jc w:val="center"/>
              <w:rPr>
                <w:noProof/>
              </w:rPr>
            </w:pPr>
          </w:p>
        </w:tc>
      </w:tr>
      <w:tr w:rsidR="00AB0F5D" w:rsidRPr="009E61BC" w14:paraId="593A5F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86A7F4"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DE5FDF3"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B4C49F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E57C8" w14:textId="77777777" w:rsidR="00AB0F5D" w:rsidRPr="00890B0C" w:rsidRDefault="00AB0F5D" w:rsidP="0083280B">
            <w:pPr>
              <w:pStyle w:val="MsgTableBody"/>
              <w:jc w:val="center"/>
              <w:rPr>
                <w:noProof/>
              </w:rPr>
            </w:pPr>
          </w:p>
        </w:tc>
      </w:tr>
      <w:tr w:rsidR="00AB0F5D" w:rsidRPr="009E61BC" w14:paraId="18AF32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682B41"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501B41"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3260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6CBA4" w14:textId="77777777" w:rsidR="00AB0F5D" w:rsidRPr="00890B0C" w:rsidRDefault="00AB0F5D" w:rsidP="0083280B">
            <w:pPr>
              <w:pStyle w:val="MsgTableBody"/>
              <w:jc w:val="center"/>
              <w:rPr>
                <w:noProof/>
              </w:rPr>
            </w:pPr>
          </w:p>
        </w:tc>
      </w:tr>
      <w:tr w:rsidR="00AB0F5D" w:rsidRPr="009E61BC" w14:paraId="5E7667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42DCC46"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3C026303"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429D2B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63CC7" w14:textId="77777777" w:rsidR="00AB0F5D" w:rsidRPr="00890B0C" w:rsidRDefault="00AB0F5D" w:rsidP="0083280B">
            <w:pPr>
              <w:pStyle w:val="MsgTableBody"/>
              <w:jc w:val="center"/>
              <w:rPr>
                <w:noProof/>
              </w:rPr>
            </w:pPr>
          </w:p>
        </w:tc>
      </w:tr>
      <w:tr w:rsidR="00AB0F5D" w:rsidRPr="009E61BC" w14:paraId="725C1A9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7E9DF4"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77EA130" w14:textId="77777777" w:rsidR="00AB0F5D" w:rsidRPr="00890B0C" w:rsidRDefault="00AB0F5D"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0FFA788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EF38A0" w14:textId="77777777" w:rsidR="00AB0F5D" w:rsidRPr="00890B0C" w:rsidRDefault="00AB0F5D" w:rsidP="0083280B">
            <w:pPr>
              <w:pStyle w:val="MsgTableBody"/>
              <w:jc w:val="center"/>
              <w:rPr>
                <w:noProof/>
              </w:rPr>
            </w:pPr>
          </w:p>
        </w:tc>
      </w:tr>
      <w:tr w:rsidR="00AB0F5D" w:rsidRPr="009E61BC" w14:paraId="6FC80AC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749268"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D217652" w14:textId="77777777" w:rsidR="00AB0F5D" w:rsidRDefault="00AB0F5D"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67C520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E3A87" w14:textId="77777777" w:rsidR="00AB0F5D" w:rsidRPr="00890B0C" w:rsidRDefault="00AB0F5D" w:rsidP="0083280B">
            <w:pPr>
              <w:pStyle w:val="MsgTableBody"/>
              <w:jc w:val="center"/>
              <w:rPr>
                <w:noProof/>
              </w:rPr>
            </w:pPr>
          </w:p>
        </w:tc>
      </w:tr>
      <w:tr w:rsidR="00AB0F5D" w:rsidRPr="009E61BC" w14:paraId="1B523A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528E45" w14:textId="77777777" w:rsidR="00AB0F5D" w:rsidRDefault="00AB0F5D" w:rsidP="0083280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4228D165" w14:textId="77777777" w:rsidR="00AB0F5D" w:rsidRDefault="00AB0F5D"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32F5F1D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4BE9BA" w14:textId="77777777" w:rsidR="00AB0F5D" w:rsidRPr="00890B0C" w:rsidRDefault="00AB0F5D" w:rsidP="0083280B">
            <w:pPr>
              <w:pStyle w:val="MsgTableBody"/>
              <w:jc w:val="center"/>
              <w:rPr>
                <w:noProof/>
              </w:rPr>
            </w:pPr>
          </w:p>
        </w:tc>
      </w:tr>
      <w:tr w:rsidR="00AB0F5D" w:rsidRPr="009E61BC" w14:paraId="02F9480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9BD1C4"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CB10B0"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4C0A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CA7AD" w14:textId="77777777" w:rsidR="00AB0F5D" w:rsidRPr="00890B0C" w:rsidRDefault="00AB0F5D" w:rsidP="0083280B">
            <w:pPr>
              <w:pStyle w:val="MsgTableBody"/>
              <w:jc w:val="center"/>
              <w:rPr>
                <w:noProof/>
              </w:rPr>
            </w:pPr>
          </w:p>
        </w:tc>
      </w:tr>
      <w:tr w:rsidR="00AB0F5D" w:rsidRPr="009E61BC" w14:paraId="43BF21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04D0684"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FFC4DC"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102FDA4E"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D6A686" w14:textId="77777777" w:rsidR="00AB0F5D" w:rsidRPr="00890B0C" w:rsidRDefault="00AB0F5D" w:rsidP="0083280B">
            <w:pPr>
              <w:pStyle w:val="MsgTableBody"/>
              <w:jc w:val="center"/>
              <w:rPr>
                <w:noProof/>
              </w:rPr>
            </w:pPr>
          </w:p>
        </w:tc>
      </w:tr>
      <w:tr w:rsidR="00AB0F5D" w:rsidRPr="009E61BC" w14:paraId="0CA40C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70FACF"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75285E2" w14:textId="77777777" w:rsidR="00AB0F5D" w:rsidRPr="00890B0C" w:rsidRDefault="00AB0F5D"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03E6E8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DAEB4" w14:textId="77777777" w:rsidR="00AB0F5D" w:rsidRPr="00890B0C" w:rsidRDefault="00AB0F5D" w:rsidP="0083280B">
            <w:pPr>
              <w:pStyle w:val="MsgTableBody"/>
              <w:jc w:val="center"/>
              <w:rPr>
                <w:noProof/>
              </w:rPr>
            </w:pPr>
          </w:p>
        </w:tc>
      </w:tr>
      <w:tr w:rsidR="00AB0F5D" w:rsidRPr="009E61BC" w14:paraId="3FE180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6D4953"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7A2A927"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1640194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5B585" w14:textId="77777777" w:rsidR="00AB0F5D" w:rsidRPr="00890B0C" w:rsidRDefault="00AB0F5D" w:rsidP="0083280B">
            <w:pPr>
              <w:pStyle w:val="MsgTableBody"/>
              <w:jc w:val="center"/>
              <w:rPr>
                <w:noProof/>
              </w:rPr>
            </w:pPr>
          </w:p>
        </w:tc>
      </w:tr>
      <w:tr w:rsidR="00AB0F5D" w:rsidRPr="009E61BC" w14:paraId="1321F2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8FEA4B9"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C022266"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8EE9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F6C13" w14:textId="77777777" w:rsidR="00AB0F5D" w:rsidRPr="00890B0C" w:rsidRDefault="00AB0F5D" w:rsidP="0083280B">
            <w:pPr>
              <w:pStyle w:val="MsgTableBody"/>
              <w:jc w:val="center"/>
              <w:rPr>
                <w:noProof/>
              </w:rPr>
            </w:pPr>
          </w:p>
        </w:tc>
      </w:tr>
      <w:tr w:rsidR="00AB0F5D" w:rsidRPr="009E61BC" w14:paraId="4D06AB6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57DA9F"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D6AB6E9"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01F80ED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E343C" w14:textId="77777777" w:rsidR="00AB0F5D" w:rsidRPr="00890B0C" w:rsidRDefault="00AB0F5D" w:rsidP="0083280B">
            <w:pPr>
              <w:pStyle w:val="MsgTableBody"/>
              <w:jc w:val="center"/>
              <w:rPr>
                <w:noProof/>
              </w:rPr>
            </w:pPr>
          </w:p>
        </w:tc>
      </w:tr>
      <w:tr w:rsidR="00AB0F5D" w:rsidRPr="009E61BC" w14:paraId="1E60FC5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E980F5"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004ECE2" w14:textId="77777777" w:rsidR="00AB0F5D" w:rsidRPr="00890B0C" w:rsidRDefault="00AB0F5D"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58003E3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FB2F4" w14:textId="77777777" w:rsidR="00AB0F5D" w:rsidRPr="00890B0C" w:rsidRDefault="00AB0F5D" w:rsidP="0083280B">
            <w:pPr>
              <w:pStyle w:val="MsgTableBody"/>
              <w:jc w:val="center"/>
              <w:rPr>
                <w:noProof/>
              </w:rPr>
            </w:pPr>
          </w:p>
        </w:tc>
      </w:tr>
      <w:tr w:rsidR="00AB0F5D" w:rsidRPr="009E61BC" w14:paraId="5E40170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BDEE01"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6603FA7" w14:textId="77777777" w:rsidR="00AB0F5D" w:rsidRDefault="00AB0F5D"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576D8B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49F4C" w14:textId="77777777" w:rsidR="00AB0F5D" w:rsidRPr="00890B0C" w:rsidRDefault="00AB0F5D" w:rsidP="0083280B">
            <w:pPr>
              <w:pStyle w:val="MsgTableBody"/>
              <w:jc w:val="center"/>
              <w:rPr>
                <w:noProof/>
              </w:rPr>
            </w:pPr>
          </w:p>
        </w:tc>
      </w:tr>
      <w:tr w:rsidR="00AB0F5D" w:rsidRPr="009E61BC" w14:paraId="40577E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BF4685" w14:textId="77777777" w:rsidR="00AB0F5D" w:rsidRPr="00890B0C" w:rsidRDefault="00AB0F5D" w:rsidP="0083280B">
            <w:pPr>
              <w:pStyle w:val="MsgTableBody"/>
              <w:rPr>
                <w:noProof/>
              </w:rPr>
            </w:pPr>
            <w:r w:rsidRPr="00890B0C">
              <w:rPr>
                <w:noProof/>
              </w:rPr>
              <w:t xml:space="preserve">  [ {</w:t>
            </w:r>
            <w:r w:rsidRPr="00890B0C">
              <w:rPr>
                <w:rStyle w:val="FootnoteReference"/>
                <w:noProof/>
              </w:rPr>
              <w:footnoteReference w:id="11"/>
            </w:r>
          </w:p>
        </w:tc>
        <w:tc>
          <w:tcPr>
            <w:tcW w:w="4320" w:type="dxa"/>
            <w:tcBorders>
              <w:top w:val="dotted" w:sz="4" w:space="0" w:color="auto"/>
              <w:left w:val="nil"/>
              <w:bottom w:val="dotted" w:sz="4" w:space="0" w:color="auto"/>
              <w:right w:val="nil"/>
            </w:tcBorders>
            <w:shd w:val="clear" w:color="auto" w:fill="FFFFFF"/>
          </w:tcPr>
          <w:p w14:paraId="54014F41"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14A62E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C02BA7" w14:textId="77777777" w:rsidR="00AB0F5D" w:rsidRPr="00890B0C" w:rsidRDefault="00AB0F5D" w:rsidP="0083280B">
            <w:pPr>
              <w:pStyle w:val="MsgTableBody"/>
              <w:jc w:val="center"/>
              <w:rPr>
                <w:noProof/>
              </w:rPr>
            </w:pPr>
          </w:p>
        </w:tc>
      </w:tr>
      <w:tr w:rsidR="00AB0F5D" w:rsidRPr="009E61BC" w14:paraId="443EB3B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79571F7"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3B4205B2" w14:textId="77777777" w:rsidR="00AB0F5D" w:rsidRPr="00890B0C" w:rsidRDefault="00AB0F5D"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6EE145F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461FCC" w14:textId="77777777" w:rsidR="00AB0F5D" w:rsidRPr="00890B0C" w:rsidRDefault="00AB0F5D" w:rsidP="0083280B">
            <w:pPr>
              <w:pStyle w:val="MsgTableBody"/>
              <w:jc w:val="center"/>
              <w:rPr>
                <w:noProof/>
              </w:rPr>
            </w:pPr>
            <w:r w:rsidRPr="00890B0C">
              <w:rPr>
                <w:noProof/>
              </w:rPr>
              <w:t>4</w:t>
            </w:r>
          </w:p>
        </w:tc>
      </w:tr>
      <w:tr w:rsidR="00AB0F5D" w:rsidRPr="009E61BC" w14:paraId="499919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8269A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A1CC9AC"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D718B5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ABFB3" w14:textId="77777777" w:rsidR="00AB0F5D" w:rsidRPr="00890B0C" w:rsidRDefault="00AB0F5D" w:rsidP="0083280B">
            <w:pPr>
              <w:pStyle w:val="MsgTableBody"/>
              <w:jc w:val="center"/>
              <w:rPr>
                <w:noProof/>
              </w:rPr>
            </w:pPr>
            <w:r>
              <w:rPr>
                <w:noProof/>
              </w:rPr>
              <w:t>4</w:t>
            </w:r>
          </w:p>
        </w:tc>
      </w:tr>
      <w:tr w:rsidR="00AB0F5D" w:rsidRPr="009E61BC" w14:paraId="3C8AD5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18697DD"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37CBF6A"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C8465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E27D5" w14:textId="77777777" w:rsidR="00AB0F5D" w:rsidRPr="00890B0C" w:rsidRDefault="00AB0F5D" w:rsidP="0083280B">
            <w:pPr>
              <w:pStyle w:val="MsgTableBody"/>
              <w:jc w:val="center"/>
              <w:rPr>
                <w:noProof/>
              </w:rPr>
            </w:pPr>
          </w:p>
        </w:tc>
      </w:tr>
      <w:tr w:rsidR="00AB0F5D" w:rsidRPr="009E61BC" w14:paraId="1B7336E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37B3AB"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34F47D71"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227D15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9FFB2A" w14:textId="77777777" w:rsidR="00AB0F5D" w:rsidRPr="00890B0C" w:rsidRDefault="00AB0F5D" w:rsidP="0083280B">
            <w:pPr>
              <w:pStyle w:val="MsgTableBody"/>
              <w:jc w:val="center"/>
              <w:rPr>
                <w:noProof/>
              </w:rPr>
            </w:pPr>
            <w:r w:rsidRPr="00890B0C">
              <w:rPr>
                <w:noProof/>
              </w:rPr>
              <w:t>4</w:t>
            </w:r>
          </w:p>
        </w:tc>
      </w:tr>
      <w:tr w:rsidR="00AB0F5D" w:rsidRPr="009E61BC" w14:paraId="2F173EB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0D0731" w14:textId="77777777" w:rsidR="00AB0F5D" w:rsidRPr="00890B0C" w:rsidRDefault="00AB0F5D" w:rsidP="0083280B">
            <w:pPr>
              <w:pStyle w:val="MsgTableBody"/>
              <w:rPr>
                <w:noProof/>
              </w:rPr>
            </w:pPr>
            <w:r w:rsidRPr="00890B0C">
              <w:rPr>
                <w:noProof/>
              </w:rPr>
              <w:lastRenderedPageBreak/>
              <w:t xml:space="preserve">          [ { TQ2 } ]</w:t>
            </w:r>
          </w:p>
        </w:tc>
        <w:tc>
          <w:tcPr>
            <w:tcW w:w="4320" w:type="dxa"/>
            <w:tcBorders>
              <w:top w:val="dotted" w:sz="4" w:space="0" w:color="auto"/>
              <w:left w:val="nil"/>
              <w:bottom w:val="dotted" w:sz="4" w:space="0" w:color="auto"/>
              <w:right w:val="nil"/>
            </w:tcBorders>
            <w:shd w:val="clear" w:color="auto" w:fill="FFFFFF"/>
          </w:tcPr>
          <w:p w14:paraId="44D9B825"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F7A390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9EC33" w14:textId="77777777" w:rsidR="00AB0F5D" w:rsidRPr="00890B0C" w:rsidRDefault="00AB0F5D" w:rsidP="0083280B">
            <w:pPr>
              <w:pStyle w:val="MsgTableBody"/>
              <w:jc w:val="center"/>
              <w:rPr>
                <w:noProof/>
              </w:rPr>
            </w:pPr>
            <w:r w:rsidRPr="00890B0C">
              <w:rPr>
                <w:noProof/>
              </w:rPr>
              <w:t>4</w:t>
            </w:r>
          </w:p>
        </w:tc>
      </w:tr>
      <w:tr w:rsidR="00AB0F5D" w:rsidRPr="009E61BC" w14:paraId="75C92E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DB252"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33EC456"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29FEFB3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792D8" w14:textId="77777777" w:rsidR="00AB0F5D" w:rsidRPr="00890B0C" w:rsidRDefault="00AB0F5D" w:rsidP="0083280B">
            <w:pPr>
              <w:pStyle w:val="MsgTableBody"/>
              <w:jc w:val="center"/>
              <w:rPr>
                <w:noProof/>
              </w:rPr>
            </w:pPr>
          </w:p>
        </w:tc>
      </w:tr>
      <w:tr w:rsidR="00AB0F5D" w:rsidRPr="009E61BC" w14:paraId="784FEF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0DA46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6826BC"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6A2B9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A620A" w14:textId="77777777" w:rsidR="00AB0F5D" w:rsidRPr="00890B0C" w:rsidRDefault="00AB0F5D" w:rsidP="0083280B">
            <w:pPr>
              <w:pStyle w:val="MsgTableBody"/>
              <w:jc w:val="center"/>
              <w:rPr>
                <w:noProof/>
              </w:rPr>
            </w:pPr>
          </w:p>
        </w:tc>
      </w:tr>
      <w:tr w:rsidR="00AB0F5D" w:rsidRPr="009E61BC" w14:paraId="63F13F9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B520B5"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B49B18"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63AEAB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EA308" w14:textId="77777777" w:rsidR="00AB0F5D" w:rsidRPr="00890B0C" w:rsidRDefault="00AB0F5D" w:rsidP="0083280B">
            <w:pPr>
              <w:pStyle w:val="MsgTableBody"/>
              <w:jc w:val="center"/>
              <w:rPr>
                <w:noProof/>
              </w:rPr>
            </w:pPr>
            <w:r w:rsidRPr="00890B0C">
              <w:rPr>
                <w:noProof/>
              </w:rPr>
              <w:t>4</w:t>
            </w:r>
          </w:p>
        </w:tc>
      </w:tr>
      <w:tr w:rsidR="00AB0F5D" w:rsidRPr="009E61BC" w14:paraId="0E51A7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22AF2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2A700DB"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88B2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03157" w14:textId="77777777" w:rsidR="00AB0F5D" w:rsidRPr="00890B0C" w:rsidRDefault="00AB0F5D" w:rsidP="0083280B">
            <w:pPr>
              <w:pStyle w:val="MsgTableBody"/>
              <w:jc w:val="center"/>
              <w:rPr>
                <w:noProof/>
              </w:rPr>
            </w:pPr>
            <w:r>
              <w:rPr>
                <w:noProof/>
              </w:rPr>
              <w:t>4</w:t>
            </w:r>
          </w:p>
        </w:tc>
      </w:tr>
      <w:tr w:rsidR="00AB0F5D" w:rsidRPr="009E61BC" w14:paraId="06E87E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A605B2"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3582BD"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0E556E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42913" w14:textId="77777777" w:rsidR="00AB0F5D" w:rsidRPr="00890B0C" w:rsidRDefault="00AB0F5D" w:rsidP="0083280B">
            <w:pPr>
              <w:pStyle w:val="MsgTableBody"/>
              <w:jc w:val="center"/>
              <w:rPr>
                <w:noProof/>
              </w:rPr>
            </w:pPr>
            <w:r w:rsidRPr="00890B0C">
              <w:rPr>
                <w:noProof/>
              </w:rPr>
              <w:t>2</w:t>
            </w:r>
          </w:p>
        </w:tc>
      </w:tr>
      <w:tr w:rsidR="00AB0F5D" w:rsidRPr="009E61BC" w14:paraId="3AA695E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3B11ED"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52B8073"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0EB7CF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25EA9F" w14:textId="77777777" w:rsidR="00AB0F5D" w:rsidRPr="00890B0C" w:rsidRDefault="00AB0F5D" w:rsidP="0083280B">
            <w:pPr>
              <w:pStyle w:val="MsgTableBody"/>
              <w:jc w:val="center"/>
              <w:rPr>
                <w:noProof/>
              </w:rPr>
            </w:pPr>
          </w:p>
        </w:tc>
      </w:tr>
      <w:tr w:rsidR="00AB0F5D" w:rsidRPr="009E61BC" w14:paraId="0649F9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D184F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E73E4B"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D4D840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011DB" w14:textId="77777777" w:rsidR="00AB0F5D" w:rsidRPr="00890B0C" w:rsidRDefault="00AB0F5D" w:rsidP="0083280B">
            <w:pPr>
              <w:pStyle w:val="MsgTableBody"/>
              <w:jc w:val="center"/>
              <w:rPr>
                <w:noProof/>
              </w:rPr>
            </w:pPr>
          </w:p>
        </w:tc>
      </w:tr>
      <w:tr w:rsidR="00AB0F5D" w:rsidRPr="009E61BC" w14:paraId="77543D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EFBD94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ECC6A69"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31B3FA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48BCE" w14:textId="77777777" w:rsidR="00AB0F5D" w:rsidRPr="00890B0C" w:rsidRDefault="00AB0F5D" w:rsidP="0083280B">
            <w:pPr>
              <w:pStyle w:val="MsgTableBody"/>
              <w:jc w:val="center"/>
              <w:rPr>
                <w:noProof/>
              </w:rPr>
            </w:pPr>
            <w:r w:rsidRPr="00890B0C">
              <w:rPr>
                <w:noProof/>
              </w:rPr>
              <w:t>7</w:t>
            </w:r>
          </w:p>
        </w:tc>
      </w:tr>
      <w:tr w:rsidR="00AB0F5D" w:rsidRPr="009E61BC" w14:paraId="4E1CED9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D765C9" w14:textId="1AD2421F"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368C9ED"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17775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493FB0" w14:textId="77777777" w:rsidR="00AB0F5D" w:rsidRPr="00890B0C" w:rsidRDefault="00AB0F5D" w:rsidP="0083280B">
            <w:pPr>
              <w:pStyle w:val="MsgTableBody"/>
              <w:jc w:val="center"/>
              <w:rPr>
                <w:noProof/>
              </w:rPr>
            </w:pPr>
            <w:r>
              <w:rPr>
                <w:noProof/>
              </w:rPr>
              <w:t>4</w:t>
            </w:r>
          </w:p>
        </w:tc>
      </w:tr>
      <w:tr w:rsidR="00AB0F5D" w:rsidRPr="009E61BC" w14:paraId="7A0B162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D2E171" w14:textId="0C5B8291" w:rsidR="00AB0F5D" w:rsidRPr="00890B0C" w:rsidRDefault="00AB0F5D" w:rsidP="0083280B">
            <w:pPr>
              <w:pStyle w:val="MsgTableBody"/>
              <w:rPr>
                <w:noProof/>
              </w:rPr>
            </w:pPr>
            <w:r>
              <w:rPr>
                <w:noProof/>
              </w:rPr>
              <w:t xml:space="preserve">         </w:t>
            </w:r>
            <w:r w:rsidRPr="00890B0C">
              <w:rPr>
                <w:noProof/>
              </w:rPr>
              <w:t>[ { NTE } ]</w:t>
            </w:r>
          </w:p>
        </w:tc>
        <w:tc>
          <w:tcPr>
            <w:tcW w:w="4320" w:type="dxa"/>
            <w:tcBorders>
              <w:top w:val="dotted" w:sz="4" w:space="0" w:color="auto"/>
              <w:left w:val="nil"/>
              <w:bottom w:val="dotted" w:sz="4" w:space="0" w:color="auto"/>
              <w:right w:val="nil"/>
            </w:tcBorders>
            <w:shd w:val="clear" w:color="auto" w:fill="FFFFFF"/>
          </w:tcPr>
          <w:p w14:paraId="231F7901"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0971E3B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ADBB1" w14:textId="77777777" w:rsidR="00AB0F5D" w:rsidRPr="00890B0C" w:rsidRDefault="00AB0F5D" w:rsidP="0083280B">
            <w:pPr>
              <w:pStyle w:val="MsgTableBody"/>
              <w:jc w:val="center"/>
              <w:rPr>
                <w:noProof/>
              </w:rPr>
            </w:pPr>
            <w:r w:rsidRPr="00890B0C">
              <w:rPr>
                <w:noProof/>
              </w:rPr>
              <w:t>2</w:t>
            </w:r>
          </w:p>
        </w:tc>
      </w:tr>
      <w:tr w:rsidR="00AB0F5D" w:rsidRPr="009E61BC" w14:paraId="6AFC43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5EA660"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21654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443620D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5C039" w14:textId="77777777" w:rsidR="00AB0F5D" w:rsidRPr="00890B0C" w:rsidRDefault="00AB0F5D" w:rsidP="0083280B">
            <w:pPr>
              <w:pStyle w:val="MsgTableBody"/>
              <w:jc w:val="center"/>
              <w:rPr>
                <w:noProof/>
              </w:rPr>
            </w:pPr>
          </w:p>
        </w:tc>
      </w:tr>
      <w:tr w:rsidR="00AB0F5D" w:rsidRPr="009E61BC" w14:paraId="68A7E6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AC18A9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DEF1748"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785CD6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A7B3C2" w14:textId="77777777" w:rsidR="00AB0F5D" w:rsidRPr="00890B0C" w:rsidRDefault="00AB0F5D" w:rsidP="0083280B">
            <w:pPr>
              <w:pStyle w:val="MsgTableBody"/>
              <w:jc w:val="center"/>
              <w:rPr>
                <w:noProof/>
              </w:rPr>
            </w:pPr>
          </w:p>
        </w:tc>
      </w:tr>
      <w:tr w:rsidR="00AB0F5D" w:rsidRPr="009E61BC" w14:paraId="174650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511192"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1BBAA0" w14:textId="77777777" w:rsidR="00AB0F5D" w:rsidRPr="00890B0C" w:rsidRDefault="00AB0F5D" w:rsidP="0083280B">
            <w:pPr>
              <w:pStyle w:val="MsgTableBody"/>
              <w:rPr>
                <w:noProof/>
              </w:rPr>
            </w:pPr>
            <w:r>
              <w:rPr>
                <w:noProof/>
              </w:rPr>
              <w:t>--- DIAGNOSIS_FT1 begin</w:t>
            </w:r>
          </w:p>
        </w:tc>
        <w:tc>
          <w:tcPr>
            <w:tcW w:w="864" w:type="dxa"/>
            <w:tcBorders>
              <w:top w:val="dotted" w:sz="4" w:space="0" w:color="auto"/>
              <w:left w:val="nil"/>
              <w:bottom w:val="dotted" w:sz="4" w:space="0" w:color="auto"/>
              <w:right w:val="nil"/>
            </w:tcBorders>
            <w:shd w:val="clear" w:color="auto" w:fill="FFFFFF"/>
          </w:tcPr>
          <w:p w14:paraId="4BD342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BE394" w14:textId="77777777" w:rsidR="00AB0F5D" w:rsidRPr="00890B0C" w:rsidRDefault="00AB0F5D" w:rsidP="0083280B">
            <w:pPr>
              <w:pStyle w:val="MsgTableBody"/>
              <w:jc w:val="center"/>
              <w:rPr>
                <w:noProof/>
              </w:rPr>
            </w:pPr>
          </w:p>
        </w:tc>
      </w:tr>
      <w:tr w:rsidR="00AB0F5D" w:rsidRPr="009E61BC" w14:paraId="0C12DB2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8C0184" w14:textId="77777777" w:rsidR="00AB0F5D" w:rsidRPr="00890B0C" w:rsidRDefault="00AB0F5D" w:rsidP="0083280B">
            <w:pPr>
              <w:pStyle w:val="MsgTableBody"/>
              <w:rPr>
                <w:noProof/>
              </w:rPr>
            </w:pPr>
            <w:r w:rsidRPr="00890B0C">
              <w:rPr>
                <w:noProof/>
              </w:rPr>
              <w:t xml:space="preserve">   </w:t>
            </w:r>
            <w:hyperlink w:anchor="DG1" w:history="1">
              <w:r w:rsidRPr="00890B0C">
                <w:rPr>
                  <w:rStyle w:val="Hyperlink"/>
                  <w:noProof/>
                </w:rPr>
                <w:t>DG1</w:t>
              </w:r>
            </w:hyperlink>
            <w:r w:rsidRPr="00890B0C">
              <w:rPr>
                <w:rStyle w:val="FootnoteReference"/>
                <w:noProof/>
              </w:rPr>
              <w:footnoteReference w:id="12"/>
            </w:r>
          </w:p>
        </w:tc>
        <w:tc>
          <w:tcPr>
            <w:tcW w:w="4320" w:type="dxa"/>
            <w:tcBorders>
              <w:top w:val="dotted" w:sz="4" w:space="0" w:color="auto"/>
              <w:left w:val="nil"/>
              <w:bottom w:val="dotted" w:sz="4" w:space="0" w:color="auto"/>
              <w:right w:val="nil"/>
            </w:tcBorders>
            <w:shd w:val="clear" w:color="auto" w:fill="FFFFFF"/>
          </w:tcPr>
          <w:p w14:paraId="392317D2" w14:textId="77777777" w:rsidR="00AB0F5D" w:rsidRPr="00890B0C" w:rsidRDefault="00AB0F5D" w:rsidP="0083280B">
            <w:pPr>
              <w:pStyle w:val="MsgTableBody"/>
              <w:rPr>
                <w:noProof/>
              </w:rPr>
            </w:pPr>
            <w:r w:rsidRPr="00890B0C">
              <w:rPr>
                <w:noProof/>
              </w:rPr>
              <w:t>Diagnosis (specific to above FT1)</w:t>
            </w:r>
          </w:p>
        </w:tc>
        <w:tc>
          <w:tcPr>
            <w:tcW w:w="864" w:type="dxa"/>
            <w:tcBorders>
              <w:top w:val="dotted" w:sz="4" w:space="0" w:color="auto"/>
              <w:left w:val="nil"/>
              <w:bottom w:val="dotted" w:sz="4" w:space="0" w:color="auto"/>
              <w:right w:val="nil"/>
            </w:tcBorders>
            <w:shd w:val="clear" w:color="auto" w:fill="FFFFFF"/>
          </w:tcPr>
          <w:p w14:paraId="125598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C0809C" w14:textId="77777777" w:rsidR="00AB0F5D" w:rsidRPr="00890B0C" w:rsidRDefault="00AB0F5D" w:rsidP="0083280B">
            <w:pPr>
              <w:pStyle w:val="MsgTableBody"/>
              <w:jc w:val="center"/>
              <w:rPr>
                <w:noProof/>
              </w:rPr>
            </w:pPr>
            <w:r w:rsidRPr="00890B0C">
              <w:rPr>
                <w:noProof/>
              </w:rPr>
              <w:t>6</w:t>
            </w:r>
          </w:p>
        </w:tc>
      </w:tr>
      <w:tr w:rsidR="00AB0F5D" w:rsidRPr="009E61BC" w14:paraId="287F9ED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6F4CF3"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AE7ECEE" w14:textId="77777777" w:rsidR="00AB0F5D" w:rsidRPr="00890B0C" w:rsidRDefault="00AB0F5D" w:rsidP="0083280B">
            <w:pPr>
              <w:pStyle w:val="MsgTableBody"/>
              <w:rPr>
                <w:noProof/>
              </w:rPr>
            </w:pPr>
            <w:r>
              <w:rPr>
                <w:noProof/>
              </w:rPr>
              <w:t>--- DIAGNOSIS_FT1 end</w:t>
            </w:r>
          </w:p>
        </w:tc>
        <w:tc>
          <w:tcPr>
            <w:tcW w:w="864" w:type="dxa"/>
            <w:tcBorders>
              <w:top w:val="dotted" w:sz="4" w:space="0" w:color="auto"/>
              <w:left w:val="nil"/>
              <w:bottom w:val="dotted" w:sz="4" w:space="0" w:color="auto"/>
              <w:right w:val="nil"/>
            </w:tcBorders>
            <w:shd w:val="clear" w:color="auto" w:fill="FFFFFF"/>
          </w:tcPr>
          <w:p w14:paraId="1E793A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465BC" w14:textId="77777777" w:rsidR="00AB0F5D" w:rsidRPr="00890B0C" w:rsidRDefault="00AB0F5D" w:rsidP="0083280B">
            <w:pPr>
              <w:pStyle w:val="MsgTableBody"/>
              <w:jc w:val="center"/>
              <w:rPr>
                <w:noProof/>
              </w:rPr>
            </w:pPr>
          </w:p>
        </w:tc>
      </w:tr>
      <w:tr w:rsidR="00AB0F5D" w:rsidRPr="009E61BC" w14:paraId="617386B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FE354A" w14:textId="77777777" w:rsidR="00AB0F5D" w:rsidRPr="00890B0C" w:rsidRDefault="00AB0F5D" w:rsidP="0083280B">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r w:rsidRPr="00890B0C">
              <w:rPr>
                <w:rStyle w:val="FootnoteReference"/>
                <w:noProof/>
              </w:rPr>
              <w:footnoteReference w:id="13"/>
            </w:r>
          </w:p>
        </w:tc>
        <w:tc>
          <w:tcPr>
            <w:tcW w:w="4320" w:type="dxa"/>
            <w:tcBorders>
              <w:top w:val="dotted" w:sz="4" w:space="0" w:color="auto"/>
              <w:left w:val="nil"/>
              <w:bottom w:val="dotted" w:sz="4" w:space="0" w:color="auto"/>
              <w:right w:val="nil"/>
            </w:tcBorders>
            <w:shd w:val="clear" w:color="auto" w:fill="FFFFFF"/>
          </w:tcPr>
          <w:p w14:paraId="2D4F29C8" w14:textId="77777777" w:rsidR="00AB0F5D" w:rsidRPr="00890B0C" w:rsidRDefault="00AB0F5D" w:rsidP="0083280B">
            <w:pPr>
              <w:pStyle w:val="MsgTableBody"/>
              <w:rPr>
                <w:noProof/>
              </w:rPr>
            </w:pPr>
            <w:r w:rsidRPr="00890B0C">
              <w:rPr>
                <w:noProof/>
              </w:rPr>
              <w:t>Diagnosis Related Group (specific to above FT1)</w:t>
            </w:r>
          </w:p>
        </w:tc>
        <w:tc>
          <w:tcPr>
            <w:tcW w:w="864" w:type="dxa"/>
            <w:tcBorders>
              <w:top w:val="dotted" w:sz="4" w:space="0" w:color="auto"/>
              <w:left w:val="nil"/>
              <w:bottom w:val="dotted" w:sz="4" w:space="0" w:color="auto"/>
              <w:right w:val="nil"/>
            </w:tcBorders>
            <w:shd w:val="clear" w:color="auto" w:fill="FFFFFF"/>
          </w:tcPr>
          <w:p w14:paraId="5102A5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753B7" w14:textId="77777777" w:rsidR="00AB0F5D" w:rsidRPr="00890B0C" w:rsidRDefault="00AB0F5D" w:rsidP="0083280B">
            <w:pPr>
              <w:pStyle w:val="MsgTableBody"/>
              <w:jc w:val="center"/>
              <w:rPr>
                <w:noProof/>
              </w:rPr>
            </w:pPr>
            <w:r w:rsidRPr="00890B0C">
              <w:rPr>
                <w:noProof/>
              </w:rPr>
              <w:t>6</w:t>
            </w:r>
          </w:p>
        </w:tc>
      </w:tr>
      <w:tr w:rsidR="00AB0F5D" w:rsidRPr="009E61BC" w14:paraId="65E8A9F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0428C5" w14:textId="77777777" w:rsidR="00AB0F5D" w:rsidRPr="00890B0C" w:rsidRDefault="00AB0F5D" w:rsidP="0083280B">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14"/>
            </w:r>
          </w:p>
        </w:tc>
        <w:tc>
          <w:tcPr>
            <w:tcW w:w="4320" w:type="dxa"/>
            <w:tcBorders>
              <w:top w:val="dotted" w:sz="4" w:space="0" w:color="auto"/>
              <w:left w:val="nil"/>
              <w:bottom w:val="dotted" w:sz="4" w:space="0" w:color="auto"/>
              <w:right w:val="nil"/>
            </w:tcBorders>
            <w:shd w:val="clear" w:color="auto" w:fill="FFFFFF"/>
          </w:tcPr>
          <w:p w14:paraId="429CE4EF" w14:textId="77777777" w:rsidR="00AB0F5D" w:rsidRPr="00890B0C" w:rsidRDefault="00AB0F5D" w:rsidP="0083280B">
            <w:pPr>
              <w:pStyle w:val="MsgTableBody"/>
              <w:rPr>
                <w:noProof/>
              </w:rPr>
            </w:pPr>
            <w:r w:rsidRPr="00890B0C">
              <w:rPr>
                <w:noProof/>
              </w:rPr>
              <w:t>Guarantor (specific to above FT1)</w:t>
            </w:r>
          </w:p>
        </w:tc>
        <w:tc>
          <w:tcPr>
            <w:tcW w:w="864" w:type="dxa"/>
            <w:tcBorders>
              <w:top w:val="dotted" w:sz="4" w:space="0" w:color="auto"/>
              <w:left w:val="nil"/>
              <w:bottom w:val="dotted" w:sz="4" w:space="0" w:color="auto"/>
              <w:right w:val="nil"/>
            </w:tcBorders>
            <w:shd w:val="clear" w:color="auto" w:fill="FFFFFF"/>
          </w:tcPr>
          <w:p w14:paraId="180776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625F23" w14:textId="77777777" w:rsidR="00AB0F5D" w:rsidRPr="00890B0C" w:rsidRDefault="00AB0F5D" w:rsidP="0083280B">
            <w:pPr>
              <w:pStyle w:val="MsgTableBody"/>
              <w:jc w:val="center"/>
              <w:rPr>
                <w:noProof/>
              </w:rPr>
            </w:pPr>
            <w:r w:rsidRPr="00890B0C">
              <w:rPr>
                <w:noProof/>
              </w:rPr>
              <w:t>6</w:t>
            </w:r>
          </w:p>
        </w:tc>
      </w:tr>
      <w:tr w:rsidR="002C0143" w:rsidRPr="00CB4E10" w14:paraId="26025CC4" w14:textId="77777777" w:rsidTr="0083280B">
        <w:trPr>
          <w:jc w:val="center"/>
          <w:ins w:id="1274" w:author="Beat Heggli" w:date="2022-08-18T13:07:00Z"/>
        </w:trPr>
        <w:tc>
          <w:tcPr>
            <w:tcW w:w="2880" w:type="dxa"/>
            <w:tcBorders>
              <w:top w:val="dotted" w:sz="4" w:space="0" w:color="auto"/>
              <w:left w:val="nil"/>
              <w:bottom w:val="dotted" w:sz="4" w:space="0" w:color="auto"/>
              <w:right w:val="nil"/>
            </w:tcBorders>
            <w:shd w:val="clear" w:color="auto" w:fill="FFFFFF"/>
          </w:tcPr>
          <w:p w14:paraId="50AB1977" w14:textId="56D10DAC" w:rsidR="002C0143" w:rsidRPr="00CB4E10" w:rsidRDefault="002C0143" w:rsidP="00CB4E10">
            <w:pPr>
              <w:pStyle w:val="MsgTableBody"/>
              <w:rPr>
                <w:ins w:id="1275" w:author="Beat Heggli" w:date="2022-08-18T13:07:00Z"/>
                <w:rPrChange w:id="1276" w:author="Frank Oemig" w:date="2022-08-29T21:43:00Z">
                  <w:rPr>
                    <w:ins w:id="1277" w:author="Beat Heggli" w:date="2022-08-18T13:07:00Z"/>
                    <w:noProof/>
                  </w:rPr>
                </w:rPrChange>
              </w:rPr>
            </w:pPr>
            <w:ins w:id="1278" w:author="Beat Heggli" w:date="2022-08-18T13:07:00Z">
              <w:r w:rsidRPr="00CB4E10">
                <w:rPr>
                  <w:rPrChange w:id="1279" w:author="Frank Oemig" w:date="2022-08-29T21:43:00Z">
                    <w:rPr>
                      <w:b/>
                      <w:bCs/>
                      <w:noProof/>
                      <w:color w:val="FF0000"/>
                    </w:rPr>
                  </w:rPrChange>
                </w:rPr>
                <w:t xml:space="preserve">  [</w:t>
              </w:r>
            </w:ins>
            <w:ins w:id="1280" w:author="Frank Oemig" w:date="2022-08-29T21:38:00Z">
              <w:r w:rsidR="00E92E0E" w:rsidRPr="00CB4E10">
                <w:rPr>
                  <w:rPrChange w:id="1281" w:author="Frank Oemig" w:date="2022-08-29T21:43:00Z">
                    <w:rPr>
                      <w:b/>
                      <w:bCs/>
                      <w:noProof/>
                      <w:color w:val="FF0000"/>
                    </w:rPr>
                  </w:rPrChange>
                </w:rPr>
                <w:t xml:space="preserve"> </w:t>
              </w:r>
            </w:ins>
            <w:ins w:id="1282" w:author="Beat Heggli" w:date="2022-08-18T13:07:00Z">
              <w:r w:rsidRPr="00CB4E10">
                <w:rPr>
                  <w:rPrChange w:id="1283" w:author="Frank Oemig" w:date="2022-08-29T21:43: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284" w:author="Frank Oemig" w:date="2022-08-29T21:43:00Z">
                    <w:rPr>
                      <w:rStyle w:val="Hyperlink"/>
                      <w:bCs/>
                      <w:noProof/>
                      <w:color w:val="FF0000"/>
                    </w:rPr>
                  </w:rPrChange>
                </w:rPr>
                <w:t>P</w:t>
              </w:r>
              <w:r w:rsidRPr="00CB4E10">
                <w:rPr>
                  <w:rStyle w:val="Hyperlink"/>
                  <w:color w:val="auto"/>
                  <w:u w:val="none"/>
                  <w:rPrChange w:id="1285" w:author="Frank Oemig" w:date="2022-08-29T21:43:00Z">
                    <w:rPr>
                      <w:rStyle w:val="Hyperlink"/>
                      <w:b/>
                      <w:bCs/>
                      <w:noProof/>
                      <w:color w:val="FF0000"/>
                    </w:rPr>
                  </w:rPrChange>
                </w:rPr>
                <w:fldChar w:fldCharType="end"/>
              </w:r>
              <w:r w:rsidRPr="00CB4E10">
                <w:rPr>
                  <w:rPrChange w:id="1286" w:author="Frank Oemig" w:date="2022-08-29T21:43:00Z">
                    <w:rPr>
                      <w:b/>
                      <w:bCs/>
                      <w:noProof/>
                      <w:color w:val="FF0000"/>
                    </w:rPr>
                  </w:rPrChange>
                </w:rPr>
                <w:t xml:space="preserve"> }</w:t>
              </w:r>
            </w:ins>
            <w:ins w:id="1287" w:author="Frank Oemig" w:date="2022-08-29T21:38:00Z">
              <w:r w:rsidR="00E92E0E" w:rsidRPr="00CB4E10">
                <w:rPr>
                  <w:rPrChange w:id="1288" w:author="Frank Oemig" w:date="2022-08-29T21:43:00Z">
                    <w:rPr>
                      <w:b/>
                      <w:bCs/>
                      <w:noProof/>
                      <w:color w:val="FF0000"/>
                    </w:rPr>
                  </w:rPrChange>
                </w:rPr>
                <w:t xml:space="preserve"> </w:t>
              </w:r>
            </w:ins>
            <w:ins w:id="1289" w:author="Beat Heggli" w:date="2022-08-18T13:07:00Z">
              <w:r w:rsidRPr="00CB4E10">
                <w:rPr>
                  <w:rPrChange w:id="1290"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4EFCD4A1" w14:textId="21871A50" w:rsidR="002C0143" w:rsidRPr="00CB4E10" w:rsidRDefault="002C0143" w:rsidP="00CB4E10">
            <w:pPr>
              <w:pStyle w:val="MsgTableBody"/>
              <w:rPr>
                <w:ins w:id="1291" w:author="Beat Heggli" w:date="2022-08-18T13:07:00Z"/>
                <w:rPrChange w:id="1292" w:author="Frank Oemig" w:date="2022-08-29T21:43:00Z">
                  <w:rPr>
                    <w:ins w:id="1293" w:author="Beat Heggli" w:date="2022-08-18T13:07:00Z"/>
                    <w:noProof/>
                  </w:rPr>
                </w:rPrChange>
              </w:rPr>
            </w:pPr>
            <w:ins w:id="1294" w:author="Beat Heggli" w:date="2022-08-18T13:07:00Z">
              <w:r w:rsidRPr="00CB4E10">
                <w:rPr>
                  <w:rPrChange w:id="1295"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5475FBA1" w14:textId="77777777" w:rsidR="002C0143" w:rsidRPr="00CB4E10" w:rsidRDefault="002C0143">
            <w:pPr>
              <w:pStyle w:val="MsgTableBody"/>
              <w:rPr>
                <w:ins w:id="1296" w:author="Beat Heggli" w:date="2022-08-18T13:07:00Z"/>
                <w:rPrChange w:id="1297" w:author="Frank Oemig" w:date="2022-08-29T21:43:00Z">
                  <w:rPr>
                    <w:ins w:id="1298" w:author="Beat Heggli" w:date="2022-08-18T13:07:00Z"/>
                    <w:noProof/>
                  </w:rPr>
                </w:rPrChange>
              </w:rPr>
              <w:pPrChange w:id="1299"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D4332D8" w14:textId="570942FB" w:rsidR="002C0143" w:rsidRPr="00CB4E10" w:rsidRDefault="002C0143">
            <w:pPr>
              <w:pStyle w:val="MsgTableBody"/>
              <w:rPr>
                <w:ins w:id="1300" w:author="Beat Heggli" w:date="2022-08-18T13:07:00Z"/>
                <w:rPrChange w:id="1301" w:author="Frank Oemig" w:date="2022-08-29T21:43:00Z">
                  <w:rPr>
                    <w:ins w:id="1302" w:author="Beat Heggli" w:date="2022-08-18T13:07:00Z"/>
                    <w:noProof/>
                  </w:rPr>
                </w:rPrChange>
              </w:rPr>
              <w:pPrChange w:id="1303" w:author="Frank Oemig" w:date="2022-08-29T21:43:00Z">
                <w:pPr>
                  <w:pStyle w:val="MsgTableBody"/>
                  <w:jc w:val="center"/>
                </w:pPr>
              </w:pPrChange>
            </w:pPr>
            <w:ins w:id="1304" w:author="Beat Heggli" w:date="2022-08-18T13:07:00Z">
              <w:r w:rsidRPr="00CB4E10">
                <w:rPr>
                  <w:rPrChange w:id="1305" w:author="Frank Oemig" w:date="2022-08-29T21:43:00Z">
                    <w:rPr>
                      <w:b/>
                      <w:bCs/>
                      <w:noProof/>
                      <w:color w:val="FF0000"/>
                    </w:rPr>
                  </w:rPrChange>
                </w:rPr>
                <w:t>3</w:t>
              </w:r>
            </w:ins>
          </w:p>
        </w:tc>
      </w:tr>
      <w:tr w:rsidR="002C0143" w:rsidRPr="00CB4E10" w14:paraId="2584B347" w14:textId="77777777" w:rsidTr="0083280B">
        <w:trPr>
          <w:jc w:val="center"/>
          <w:ins w:id="1306" w:author="Beat Heggli" w:date="2022-08-18T13:07:00Z"/>
        </w:trPr>
        <w:tc>
          <w:tcPr>
            <w:tcW w:w="2880" w:type="dxa"/>
            <w:tcBorders>
              <w:top w:val="dotted" w:sz="4" w:space="0" w:color="auto"/>
              <w:left w:val="nil"/>
              <w:bottom w:val="dotted" w:sz="4" w:space="0" w:color="auto"/>
              <w:right w:val="nil"/>
            </w:tcBorders>
            <w:shd w:val="clear" w:color="auto" w:fill="FFFFFF"/>
          </w:tcPr>
          <w:p w14:paraId="467E4FF0" w14:textId="52A746C9" w:rsidR="002C0143" w:rsidRPr="00CB4E10" w:rsidRDefault="002C0143" w:rsidP="00CB4E10">
            <w:pPr>
              <w:pStyle w:val="MsgTableBody"/>
              <w:rPr>
                <w:ins w:id="1307" w:author="Beat Heggli" w:date="2022-08-18T13:07:00Z"/>
                <w:rPrChange w:id="1308" w:author="Frank Oemig" w:date="2022-08-29T21:43:00Z">
                  <w:rPr>
                    <w:ins w:id="1309" w:author="Beat Heggli" w:date="2022-08-18T13:07:00Z"/>
                    <w:noProof/>
                  </w:rPr>
                </w:rPrChange>
              </w:rPr>
            </w:pPr>
            <w:ins w:id="1310" w:author="Beat Heggli" w:date="2022-08-18T13:07:00Z">
              <w:r w:rsidRPr="00CB4E10">
                <w:rPr>
                  <w:rPrChange w:id="1311" w:author="Frank Oemig" w:date="2022-08-29T21:43:00Z">
                    <w:rPr>
                      <w:b/>
                      <w:bCs/>
                      <w:noProof/>
                      <w:color w:val="FF0000"/>
                    </w:rPr>
                  </w:rPrChange>
                </w:rPr>
                <w:t xml:space="preserve">  [</w:t>
              </w:r>
            </w:ins>
            <w:ins w:id="1312" w:author="Frank Oemig" w:date="2022-08-29T21:38:00Z">
              <w:r w:rsidR="00E92E0E" w:rsidRPr="00CB4E10">
                <w:rPr>
                  <w:rPrChange w:id="1313" w:author="Frank Oemig" w:date="2022-08-29T21:43:00Z">
                    <w:rPr>
                      <w:b/>
                      <w:bCs/>
                      <w:noProof/>
                      <w:color w:val="FF0000"/>
                    </w:rPr>
                  </w:rPrChange>
                </w:rPr>
                <w:t xml:space="preserve"> </w:t>
              </w:r>
            </w:ins>
            <w:ins w:id="1314" w:author="Beat Heggli" w:date="2022-08-18T13:07:00Z">
              <w:r w:rsidRPr="00CB4E10">
                <w:rPr>
                  <w:rPrChange w:id="1315" w:author="Frank Oemig" w:date="2022-08-29T21:43:00Z">
                    <w:rPr>
                      <w:b/>
                      <w:bCs/>
                      <w:noProof/>
                      <w:color w:val="FF0000"/>
                    </w:rPr>
                  </w:rPrChange>
                </w:rPr>
                <w:t>{ GSR }</w:t>
              </w:r>
            </w:ins>
            <w:ins w:id="1316" w:author="Frank Oemig" w:date="2022-08-29T21:38:00Z">
              <w:r w:rsidR="00E92E0E" w:rsidRPr="00CB4E10">
                <w:rPr>
                  <w:rPrChange w:id="1317" w:author="Frank Oemig" w:date="2022-08-29T21:43:00Z">
                    <w:rPr>
                      <w:b/>
                      <w:bCs/>
                      <w:noProof/>
                      <w:color w:val="FF0000"/>
                    </w:rPr>
                  </w:rPrChange>
                </w:rPr>
                <w:t xml:space="preserve"> </w:t>
              </w:r>
            </w:ins>
            <w:ins w:id="1318" w:author="Beat Heggli" w:date="2022-08-18T13:07:00Z">
              <w:r w:rsidRPr="00CB4E10">
                <w:rPr>
                  <w:rPrChange w:id="1319"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76CD9435" w14:textId="668FA7E1" w:rsidR="002C0143" w:rsidRPr="00CB4E10" w:rsidRDefault="002C0143" w:rsidP="00CB4E10">
            <w:pPr>
              <w:pStyle w:val="MsgTableBody"/>
              <w:rPr>
                <w:ins w:id="1320" w:author="Beat Heggli" w:date="2022-08-18T13:07:00Z"/>
                <w:rPrChange w:id="1321" w:author="Frank Oemig" w:date="2022-08-29T21:43:00Z">
                  <w:rPr>
                    <w:ins w:id="1322" w:author="Beat Heggli" w:date="2022-08-18T13:07:00Z"/>
                    <w:noProof/>
                  </w:rPr>
                </w:rPrChange>
              </w:rPr>
            </w:pPr>
            <w:ins w:id="1323" w:author="Beat Heggli" w:date="2022-08-18T13:07:00Z">
              <w:r w:rsidRPr="00CB4E10">
                <w:rPr>
                  <w:rPrChange w:id="1324"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47BBB648" w14:textId="77777777" w:rsidR="002C0143" w:rsidRPr="00CB4E10" w:rsidRDefault="002C0143">
            <w:pPr>
              <w:pStyle w:val="MsgTableBody"/>
              <w:rPr>
                <w:ins w:id="1325" w:author="Beat Heggli" w:date="2022-08-18T13:07:00Z"/>
                <w:rPrChange w:id="1326" w:author="Frank Oemig" w:date="2022-08-29T21:43:00Z">
                  <w:rPr>
                    <w:ins w:id="1327" w:author="Beat Heggli" w:date="2022-08-18T13:07:00Z"/>
                    <w:noProof/>
                  </w:rPr>
                </w:rPrChange>
              </w:rPr>
              <w:pPrChange w:id="1328"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74CB9E8" w14:textId="30286018" w:rsidR="002C0143" w:rsidRPr="00CB4E10" w:rsidRDefault="002C0143">
            <w:pPr>
              <w:pStyle w:val="MsgTableBody"/>
              <w:rPr>
                <w:ins w:id="1329" w:author="Beat Heggli" w:date="2022-08-18T13:07:00Z"/>
                <w:rPrChange w:id="1330" w:author="Frank Oemig" w:date="2022-08-29T21:43:00Z">
                  <w:rPr>
                    <w:ins w:id="1331" w:author="Beat Heggli" w:date="2022-08-18T13:07:00Z"/>
                    <w:noProof/>
                  </w:rPr>
                </w:rPrChange>
              </w:rPr>
              <w:pPrChange w:id="1332" w:author="Frank Oemig" w:date="2022-08-29T21:43:00Z">
                <w:pPr>
                  <w:pStyle w:val="MsgTableBody"/>
                  <w:jc w:val="center"/>
                </w:pPr>
              </w:pPrChange>
            </w:pPr>
            <w:ins w:id="1333" w:author="Beat Heggli" w:date="2022-08-18T13:07:00Z">
              <w:r w:rsidRPr="00CB4E10">
                <w:rPr>
                  <w:rPrChange w:id="1334" w:author="Frank Oemig" w:date="2022-08-29T21:43:00Z">
                    <w:rPr>
                      <w:b/>
                      <w:bCs/>
                      <w:noProof/>
                      <w:color w:val="FF0000"/>
                    </w:rPr>
                  </w:rPrChange>
                </w:rPr>
                <w:t>3</w:t>
              </w:r>
            </w:ins>
          </w:p>
        </w:tc>
      </w:tr>
      <w:tr w:rsidR="00AB0F5D" w:rsidRPr="009E61BC" w14:paraId="23C744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C4F81" w14:textId="77777777" w:rsidR="00AB0F5D" w:rsidRPr="00890B0C" w:rsidRDefault="00AB0F5D" w:rsidP="0083280B">
            <w:pPr>
              <w:pStyle w:val="MsgTableBody"/>
              <w:rPr>
                <w:noProof/>
              </w:rPr>
            </w:pPr>
            <w:r w:rsidRPr="00890B0C">
              <w:rPr>
                <w:noProof/>
              </w:rPr>
              <w:t xml:space="preserve">  [ {</w:t>
            </w:r>
            <w:r w:rsidRPr="00890B0C">
              <w:rPr>
                <w:rStyle w:val="FootnoteReference"/>
                <w:noProof/>
              </w:rPr>
              <w:footnoteReference w:id="15"/>
            </w:r>
          </w:p>
        </w:tc>
        <w:tc>
          <w:tcPr>
            <w:tcW w:w="4320" w:type="dxa"/>
            <w:tcBorders>
              <w:top w:val="dotted" w:sz="4" w:space="0" w:color="auto"/>
              <w:left w:val="nil"/>
              <w:bottom w:val="dotted" w:sz="4" w:space="0" w:color="auto"/>
              <w:right w:val="nil"/>
            </w:tcBorders>
            <w:shd w:val="clear" w:color="auto" w:fill="FFFFFF"/>
          </w:tcPr>
          <w:p w14:paraId="1E12D03F"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INSURANCE begin</w:t>
            </w:r>
          </w:p>
        </w:tc>
        <w:tc>
          <w:tcPr>
            <w:tcW w:w="864" w:type="dxa"/>
            <w:tcBorders>
              <w:top w:val="dotted" w:sz="4" w:space="0" w:color="auto"/>
              <w:left w:val="nil"/>
              <w:bottom w:val="dotted" w:sz="4" w:space="0" w:color="auto"/>
              <w:right w:val="nil"/>
            </w:tcBorders>
            <w:shd w:val="clear" w:color="auto" w:fill="FFFFFF"/>
          </w:tcPr>
          <w:p w14:paraId="52CBC6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F46AD" w14:textId="77777777" w:rsidR="00AB0F5D" w:rsidRPr="00890B0C" w:rsidRDefault="00AB0F5D" w:rsidP="0083280B">
            <w:pPr>
              <w:pStyle w:val="MsgTableBody"/>
              <w:jc w:val="center"/>
              <w:rPr>
                <w:noProof/>
              </w:rPr>
            </w:pPr>
          </w:p>
        </w:tc>
      </w:tr>
      <w:tr w:rsidR="00AB0F5D" w:rsidRPr="009E61BC" w14:paraId="640247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A9F9C0"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9DF1351" w14:textId="77777777" w:rsidR="00AB0F5D" w:rsidRPr="00890B0C" w:rsidRDefault="00AB0F5D" w:rsidP="0083280B">
            <w:pPr>
              <w:pStyle w:val="MsgTableBody"/>
              <w:rPr>
                <w:noProof/>
              </w:rPr>
            </w:pPr>
            <w:r w:rsidRPr="00890B0C">
              <w:rPr>
                <w:noProof/>
              </w:rPr>
              <w:t>Insurance (specific to above FT1)</w:t>
            </w:r>
          </w:p>
        </w:tc>
        <w:tc>
          <w:tcPr>
            <w:tcW w:w="864" w:type="dxa"/>
            <w:tcBorders>
              <w:top w:val="dotted" w:sz="4" w:space="0" w:color="auto"/>
              <w:left w:val="nil"/>
              <w:bottom w:val="dotted" w:sz="4" w:space="0" w:color="auto"/>
              <w:right w:val="nil"/>
            </w:tcBorders>
            <w:shd w:val="clear" w:color="auto" w:fill="FFFFFF"/>
          </w:tcPr>
          <w:p w14:paraId="0DF4D8B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B2A4C" w14:textId="77777777" w:rsidR="00AB0F5D" w:rsidRPr="00890B0C" w:rsidRDefault="00AB0F5D" w:rsidP="0083280B">
            <w:pPr>
              <w:pStyle w:val="MsgTableBody"/>
              <w:jc w:val="center"/>
              <w:rPr>
                <w:noProof/>
              </w:rPr>
            </w:pPr>
            <w:r w:rsidRPr="00890B0C">
              <w:rPr>
                <w:noProof/>
              </w:rPr>
              <w:t>6</w:t>
            </w:r>
          </w:p>
        </w:tc>
      </w:tr>
      <w:tr w:rsidR="002C0143" w:rsidRPr="00CB4E10" w14:paraId="3BF7A730" w14:textId="77777777" w:rsidTr="0083280B">
        <w:trPr>
          <w:jc w:val="center"/>
          <w:ins w:id="1335" w:author="Beat Heggli" w:date="2022-08-18T13:07:00Z"/>
        </w:trPr>
        <w:tc>
          <w:tcPr>
            <w:tcW w:w="2880" w:type="dxa"/>
            <w:tcBorders>
              <w:top w:val="dotted" w:sz="4" w:space="0" w:color="auto"/>
              <w:left w:val="nil"/>
              <w:bottom w:val="dotted" w:sz="4" w:space="0" w:color="auto"/>
              <w:right w:val="nil"/>
            </w:tcBorders>
            <w:shd w:val="clear" w:color="auto" w:fill="FFFFFF"/>
          </w:tcPr>
          <w:p w14:paraId="04FB2D9B" w14:textId="53764705" w:rsidR="002C0143" w:rsidRPr="00CB4E10" w:rsidRDefault="002C0143" w:rsidP="00CB4E10">
            <w:pPr>
              <w:pStyle w:val="MsgTableBody"/>
              <w:rPr>
                <w:ins w:id="1336" w:author="Beat Heggli" w:date="2022-08-18T13:07:00Z"/>
                <w:rPrChange w:id="1337" w:author="Frank Oemig" w:date="2022-08-29T21:43:00Z">
                  <w:rPr>
                    <w:ins w:id="1338" w:author="Beat Heggli" w:date="2022-08-18T13:07:00Z"/>
                    <w:noProof/>
                  </w:rPr>
                </w:rPrChange>
              </w:rPr>
            </w:pPr>
            <w:ins w:id="1339" w:author="Beat Heggli" w:date="2022-08-18T13:07:00Z">
              <w:r w:rsidRPr="00CB4E10">
                <w:rPr>
                  <w:rPrChange w:id="1340" w:author="Frank Oemig" w:date="2022-08-29T21:43:00Z">
                    <w:rPr>
                      <w:b/>
                      <w:bCs/>
                      <w:noProof/>
                      <w:color w:val="FF0000"/>
                    </w:rPr>
                  </w:rPrChange>
                </w:rPr>
                <w:t xml:space="preserve">      [</w:t>
              </w:r>
            </w:ins>
            <w:ins w:id="1341" w:author="Frank Oemig" w:date="2022-08-29T21:38:00Z">
              <w:r w:rsidR="00E92E0E" w:rsidRPr="00CB4E10">
                <w:rPr>
                  <w:rPrChange w:id="1342" w:author="Frank Oemig" w:date="2022-08-29T21:43:00Z">
                    <w:rPr>
                      <w:b/>
                      <w:bCs/>
                      <w:noProof/>
                      <w:color w:val="FF0000"/>
                    </w:rPr>
                  </w:rPrChange>
                </w:rPr>
                <w:t xml:space="preserve"> </w:t>
              </w:r>
            </w:ins>
            <w:ins w:id="1343" w:author="Beat Heggli" w:date="2022-08-18T13:07:00Z">
              <w:r w:rsidRPr="00CB4E10">
                <w:rPr>
                  <w:rPrChange w:id="1344" w:author="Frank Oemig" w:date="2022-08-29T21:43: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345" w:author="Frank Oemig" w:date="2022-08-29T21:43:00Z">
                    <w:rPr>
                      <w:rStyle w:val="Hyperlink"/>
                      <w:bCs/>
                      <w:noProof/>
                      <w:color w:val="FF0000"/>
                    </w:rPr>
                  </w:rPrChange>
                </w:rPr>
                <w:t>P</w:t>
              </w:r>
              <w:r w:rsidRPr="00CB4E10">
                <w:rPr>
                  <w:rStyle w:val="Hyperlink"/>
                  <w:color w:val="auto"/>
                  <w:u w:val="none"/>
                  <w:rPrChange w:id="1346" w:author="Frank Oemig" w:date="2022-08-29T21:43:00Z">
                    <w:rPr>
                      <w:rStyle w:val="Hyperlink"/>
                      <w:b/>
                      <w:bCs/>
                      <w:noProof/>
                      <w:color w:val="FF0000"/>
                    </w:rPr>
                  </w:rPrChange>
                </w:rPr>
                <w:fldChar w:fldCharType="end"/>
              </w:r>
              <w:r w:rsidRPr="00CB4E10">
                <w:rPr>
                  <w:rPrChange w:id="1347" w:author="Frank Oemig" w:date="2022-08-29T21:43:00Z">
                    <w:rPr>
                      <w:b/>
                      <w:bCs/>
                      <w:noProof/>
                      <w:color w:val="FF0000"/>
                    </w:rPr>
                  </w:rPrChange>
                </w:rPr>
                <w:t xml:space="preserve"> }</w:t>
              </w:r>
            </w:ins>
            <w:ins w:id="1348" w:author="Frank Oemig" w:date="2022-08-29T21:38:00Z">
              <w:r w:rsidR="00E92E0E" w:rsidRPr="00CB4E10">
                <w:rPr>
                  <w:rPrChange w:id="1349" w:author="Frank Oemig" w:date="2022-08-29T21:43:00Z">
                    <w:rPr>
                      <w:b/>
                      <w:bCs/>
                      <w:noProof/>
                      <w:color w:val="FF0000"/>
                    </w:rPr>
                  </w:rPrChange>
                </w:rPr>
                <w:t xml:space="preserve"> </w:t>
              </w:r>
            </w:ins>
            <w:ins w:id="1350" w:author="Beat Heggli" w:date="2022-08-18T13:07:00Z">
              <w:r w:rsidRPr="00CB4E10">
                <w:rPr>
                  <w:rPrChange w:id="1351"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33115339" w14:textId="0191C372" w:rsidR="002C0143" w:rsidRPr="00CB4E10" w:rsidRDefault="002C0143" w:rsidP="00CB4E10">
            <w:pPr>
              <w:pStyle w:val="MsgTableBody"/>
              <w:rPr>
                <w:ins w:id="1352" w:author="Beat Heggli" w:date="2022-08-18T13:07:00Z"/>
                <w:rPrChange w:id="1353" w:author="Frank Oemig" w:date="2022-08-29T21:43:00Z">
                  <w:rPr>
                    <w:ins w:id="1354" w:author="Beat Heggli" w:date="2022-08-18T13:07:00Z"/>
                    <w:noProof/>
                  </w:rPr>
                </w:rPrChange>
              </w:rPr>
            </w:pPr>
            <w:ins w:id="1355" w:author="Beat Heggli" w:date="2022-08-18T13:07:00Z">
              <w:r w:rsidRPr="00CB4E10">
                <w:rPr>
                  <w:rPrChange w:id="1356"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3AB28939" w14:textId="77777777" w:rsidR="002C0143" w:rsidRPr="00CB4E10" w:rsidRDefault="002C0143">
            <w:pPr>
              <w:pStyle w:val="MsgTableBody"/>
              <w:rPr>
                <w:ins w:id="1357" w:author="Beat Heggli" w:date="2022-08-18T13:07:00Z"/>
                <w:rPrChange w:id="1358" w:author="Frank Oemig" w:date="2022-08-29T21:43:00Z">
                  <w:rPr>
                    <w:ins w:id="1359" w:author="Beat Heggli" w:date="2022-08-18T13:07:00Z"/>
                    <w:noProof/>
                  </w:rPr>
                </w:rPrChange>
              </w:rPr>
              <w:pPrChange w:id="1360"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E472F8A" w14:textId="5003A5E2" w:rsidR="002C0143" w:rsidRPr="00CB4E10" w:rsidRDefault="002C0143">
            <w:pPr>
              <w:pStyle w:val="MsgTableBody"/>
              <w:rPr>
                <w:ins w:id="1361" w:author="Beat Heggli" w:date="2022-08-18T13:07:00Z"/>
                <w:rPrChange w:id="1362" w:author="Frank Oemig" w:date="2022-08-29T21:43:00Z">
                  <w:rPr>
                    <w:ins w:id="1363" w:author="Beat Heggli" w:date="2022-08-18T13:07:00Z"/>
                    <w:noProof/>
                  </w:rPr>
                </w:rPrChange>
              </w:rPr>
              <w:pPrChange w:id="1364" w:author="Frank Oemig" w:date="2022-08-29T21:43:00Z">
                <w:pPr>
                  <w:pStyle w:val="MsgTableBody"/>
                  <w:jc w:val="center"/>
                </w:pPr>
              </w:pPrChange>
            </w:pPr>
            <w:ins w:id="1365" w:author="Beat Heggli" w:date="2022-08-18T13:07:00Z">
              <w:r w:rsidRPr="00CB4E10">
                <w:rPr>
                  <w:rPrChange w:id="1366" w:author="Frank Oemig" w:date="2022-08-29T21:43:00Z">
                    <w:rPr>
                      <w:b/>
                      <w:bCs/>
                      <w:noProof/>
                      <w:color w:val="FF0000"/>
                    </w:rPr>
                  </w:rPrChange>
                </w:rPr>
                <w:t>3</w:t>
              </w:r>
            </w:ins>
          </w:p>
        </w:tc>
      </w:tr>
      <w:tr w:rsidR="002C0143" w:rsidRPr="00CB4E10" w14:paraId="78106248" w14:textId="77777777" w:rsidTr="0083280B">
        <w:trPr>
          <w:jc w:val="center"/>
          <w:ins w:id="1367" w:author="Beat Heggli" w:date="2022-08-18T13:07:00Z"/>
        </w:trPr>
        <w:tc>
          <w:tcPr>
            <w:tcW w:w="2880" w:type="dxa"/>
            <w:tcBorders>
              <w:top w:val="dotted" w:sz="4" w:space="0" w:color="auto"/>
              <w:left w:val="nil"/>
              <w:bottom w:val="dotted" w:sz="4" w:space="0" w:color="auto"/>
              <w:right w:val="nil"/>
            </w:tcBorders>
            <w:shd w:val="clear" w:color="auto" w:fill="FFFFFF"/>
          </w:tcPr>
          <w:p w14:paraId="4D089BAC" w14:textId="60250BE7" w:rsidR="002C0143" w:rsidRPr="00CB4E10" w:rsidRDefault="002C0143" w:rsidP="00CB4E10">
            <w:pPr>
              <w:pStyle w:val="MsgTableBody"/>
              <w:rPr>
                <w:ins w:id="1368" w:author="Beat Heggli" w:date="2022-08-18T13:07:00Z"/>
                <w:rPrChange w:id="1369" w:author="Frank Oemig" w:date="2022-08-29T21:43:00Z">
                  <w:rPr>
                    <w:ins w:id="1370" w:author="Beat Heggli" w:date="2022-08-18T13:07:00Z"/>
                    <w:noProof/>
                  </w:rPr>
                </w:rPrChange>
              </w:rPr>
            </w:pPr>
            <w:ins w:id="1371" w:author="Beat Heggli" w:date="2022-08-18T13:07:00Z">
              <w:r w:rsidRPr="00CB4E10">
                <w:rPr>
                  <w:rPrChange w:id="1372" w:author="Frank Oemig" w:date="2022-08-29T21:43:00Z">
                    <w:rPr>
                      <w:b/>
                      <w:bCs/>
                      <w:noProof/>
                      <w:color w:val="FF0000"/>
                    </w:rPr>
                  </w:rPrChange>
                </w:rPr>
                <w:t xml:space="preserve">      [</w:t>
              </w:r>
            </w:ins>
            <w:ins w:id="1373" w:author="Frank Oemig" w:date="2022-08-29T21:38:00Z">
              <w:r w:rsidR="00E92E0E" w:rsidRPr="00CB4E10">
                <w:rPr>
                  <w:rPrChange w:id="1374" w:author="Frank Oemig" w:date="2022-08-29T21:43:00Z">
                    <w:rPr>
                      <w:b/>
                      <w:bCs/>
                      <w:noProof/>
                      <w:color w:val="FF0000"/>
                    </w:rPr>
                  </w:rPrChange>
                </w:rPr>
                <w:t xml:space="preserve"> </w:t>
              </w:r>
            </w:ins>
            <w:ins w:id="1375" w:author="Beat Heggli" w:date="2022-08-18T13:07:00Z">
              <w:r w:rsidRPr="00CB4E10">
                <w:rPr>
                  <w:rPrChange w:id="1376" w:author="Frank Oemig" w:date="2022-08-29T21:43:00Z">
                    <w:rPr>
                      <w:b/>
                      <w:bCs/>
                      <w:noProof/>
                      <w:color w:val="FF0000"/>
                    </w:rPr>
                  </w:rPrChange>
                </w:rPr>
                <w:t>{ GSR }</w:t>
              </w:r>
            </w:ins>
            <w:ins w:id="1377" w:author="Frank Oemig" w:date="2022-08-29T21:38:00Z">
              <w:r w:rsidR="00E92E0E" w:rsidRPr="00CB4E10">
                <w:rPr>
                  <w:rPrChange w:id="1378" w:author="Frank Oemig" w:date="2022-08-29T21:43:00Z">
                    <w:rPr>
                      <w:b/>
                      <w:bCs/>
                      <w:noProof/>
                      <w:color w:val="FF0000"/>
                    </w:rPr>
                  </w:rPrChange>
                </w:rPr>
                <w:t xml:space="preserve"> </w:t>
              </w:r>
            </w:ins>
            <w:ins w:id="1379" w:author="Beat Heggli" w:date="2022-08-18T13:07:00Z">
              <w:r w:rsidRPr="00CB4E10">
                <w:rPr>
                  <w:rPrChange w:id="1380"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5E48FBE9" w14:textId="0AD58D9C" w:rsidR="002C0143" w:rsidRPr="00CB4E10" w:rsidRDefault="002C0143" w:rsidP="00CB4E10">
            <w:pPr>
              <w:pStyle w:val="MsgTableBody"/>
              <w:rPr>
                <w:ins w:id="1381" w:author="Beat Heggli" w:date="2022-08-18T13:07:00Z"/>
                <w:rPrChange w:id="1382" w:author="Frank Oemig" w:date="2022-08-29T21:43:00Z">
                  <w:rPr>
                    <w:ins w:id="1383" w:author="Beat Heggli" w:date="2022-08-18T13:07:00Z"/>
                    <w:noProof/>
                  </w:rPr>
                </w:rPrChange>
              </w:rPr>
            </w:pPr>
            <w:ins w:id="1384" w:author="Beat Heggli" w:date="2022-08-18T13:07:00Z">
              <w:r w:rsidRPr="00CB4E10">
                <w:rPr>
                  <w:rPrChange w:id="1385"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0F4FF19" w14:textId="77777777" w:rsidR="002C0143" w:rsidRPr="00CB4E10" w:rsidRDefault="002C0143">
            <w:pPr>
              <w:pStyle w:val="MsgTableBody"/>
              <w:rPr>
                <w:ins w:id="1386" w:author="Beat Heggli" w:date="2022-08-18T13:07:00Z"/>
                <w:rPrChange w:id="1387" w:author="Frank Oemig" w:date="2022-08-29T21:43:00Z">
                  <w:rPr>
                    <w:ins w:id="1388" w:author="Beat Heggli" w:date="2022-08-18T13:07:00Z"/>
                    <w:noProof/>
                  </w:rPr>
                </w:rPrChange>
              </w:rPr>
              <w:pPrChange w:id="1389"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1EB39AC" w14:textId="3DA6577D" w:rsidR="002C0143" w:rsidRPr="00CB4E10" w:rsidRDefault="002C0143">
            <w:pPr>
              <w:pStyle w:val="MsgTableBody"/>
              <w:rPr>
                <w:ins w:id="1390" w:author="Beat Heggli" w:date="2022-08-18T13:07:00Z"/>
                <w:rPrChange w:id="1391" w:author="Frank Oemig" w:date="2022-08-29T21:43:00Z">
                  <w:rPr>
                    <w:ins w:id="1392" w:author="Beat Heggli" w:date="2022-08-18T13:07:00Z"/>
                    <w:noProof/>
                  </w:rPr>
                </w:rPrChange>
              </w:rPr>
              <w:pPrChange w:id="1393" w:author="Frank Oemig" w:date="2022-08-29T21:43:00Z">
                <w:pPr>
                  <w:pStyle w:val="MsgTableBody"/>
                  <w:jc w:val="center"/>
                </w:pPr>
              </w:pPrChange>
            </w:pPr>
            <w:ins w:id="1394" w:author="Beat Heggli" w:date="2022-08-18T13:07:00Z">
              <w:r w:rsidRPr="00CB4E10">
                <w:rPr>
                  <w:rPrChange w:id="1395" w:author="Frank Oemig" w:date="2022-08-29T21:43:00Z">
                    <w:rPr>
                      <w:b/>
                      <w:bCs/>
                      <w:noProof/>
                      <w:color w:val="FF0000"/>
                    </w:rPr>
                  </w:rPrChange>
                </w:rPr>
                <w:t>3</w:t>
              </w:r>
            </w:ins>
          </w:p>
        </w:tc>
      </w:tr>
      <w:tr w:rsidR="00AB0F5D" w:rsidRPr="009E61BC" w14:paraId="7009DC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6E91B4"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AD87764"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7D68F85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CFB1A" w14:textId="77777777" w:rsidR="00AB0F5D" w:rsidRPr="00890B0C" w:rsidRDefault="00AB0F5D" w:rsidP="0083280B">
            <w:pPr>
              <w:pStyle w:val="MsgTableBody"/>
              <w:jc w:val="center"/>
              <w:rPr>
                <w:noProof/>
              </w:rPr>
            </w:pPr>
            <w:r w:rsidRPr="00890B0C">
              <w:rPr>
                <w:noProof/>
              </w:rPr>
              <w:t>6</w:t>
            </w:r>
          </w:p>
        </w:tc>
      </w:tr>
      <w:tr w:rsidR="00AB0F5D" w:rsidRPr="009E61BC" w14:paraId="4A1528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56C5632"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83392B4"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1D8FFBB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B8DD78" w14:textId="77777777" w:rsidR="00AB0F5D" w:rsidRPr="00890B0C" w:rsidRDefault="00AB0F5D" w:rsidP="0083280B">
            <w:pPr>
              <w:pStyle w:val="MsgTableBody"/>
              <w:jc w:val="center"/>
              <w:rPr>
                <w:noProof/>
              </w:rPr>
            </w:pPr>
            <w:r w:rsidRPr="00890B0C">
              <w:rPr>
                <w:noProof/>
              </w:rPr>
              <w:t>6</w:t>
            </w:r>
          </w:p>
        </w:tc>
      </w:tr>
      <w:tr w:rsidR="00AB0F5D" w:rsidRPr="009E61BC" w14:paraId="127153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C72848"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B61100B"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5B1778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411F3" w14:textId="77777777" w:rsidR="00AB0F5D" w:rsidRPr="00890B0C" w:rsidRDefault="00AB0F5D" w:rsidP="0083280B">
            <w:pPr>
              <w:pStyle w:val="MsgTableBody"/>
              <w:jc w:val="center"/>
              <w:rPr>
                <w:noProof/>
              </w:rPr>
            </w:pPr>
          </w:p>
        </w:tc>
      </w:tr>
      <w:tr w:rsidR="00AB0F5D" w:rsidRPr="009E61BC" w14:paraId="2BA785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A97024"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1F3FC82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6CEF61E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368BC8EA" w14:textId="77777777" w:rsidR="00AB0F5D" w:rsidRPr="00890B0C" w:rsidRDefault="00AB0F5D" w:rsidP="0083280B">
            <w:pPr>
              <w:pStyle w:val="MsgTableBody"/>
              <w:jc w:val="center"/>
              <w:rPr>
                <w:noProof/>
              </w:rPr>
            </w:pPr>
            <w:r w:rsidRPr="00890B0C">
              <w:rPr>
                <w:noProof/>
              </w:rPr>
              <w:t>15</w:t>
            </w:r>
          </w:p>
        </w:tc>
      </w:tr>
      <w:tr w:rsidR="00AB0F5D" w:rsidRPr="009E61BC" w14:paraId="57ED3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B3F7C8" w14:textId="77777777" w:rsidR="00AB0F5D" w:rsidRPr="00890B0C" w:rsidRDefault="00AB0F5D" w:rsidP="0083280B">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173599F0" w14:textId="77777777" w:rsidR="00AB0F5D" w:rsidRPr="00890B0C" w:rsidRDefault="00AB0F5D" w:rsidP="0083280B">
            <w:pPr>
              <w:pStyle w:val="MsgTableBody"/>
              <w:rPr>
                <w:noProof/>
              </w:rPr>
            </w:pPr>
            <w:r w:rsidRPr="00890B0C">
              <w:rPr>
                <w:noProof/>
              </w:rPr>
              <w:t>--- FINANCIAL</w:t>
            </w:r>
            <w:r w:rsidRPr="002425C4">
              <w:rPr>
                <w:noProof/>
              </w:rPr>
              <w:t>_</w:t>
            </w:r>
            <w:r w:rsidRPr="00890B0C">
              <w:rPr>
                <w:noProof/>
              </w:rPr>
              <w:t>INSURANCE end</w:t>
            </w:r>
          </w:p>
        </w:tc>
        <w:tc>
          <w:tcPr>
            <w:tcW w:w="864" w:type="dxa"/>
            <w:tcBorders>
              <w:top w:val="dotted" w:sz="4" w:space="0" w:color="auto"/>
              <w:left w:val="nil"/>
              <w:bottom w:val="dotted" w:sz="4" w:space="0" w:color="auto"/>
              <w:right w:val="nil"/>
            </w:tcBorders>
            <w:shd w:val="clear" w:color="auto" w:fill="FFFFFF"/>
          </w:tcPr>
          <w:p w14:paraId="7E5F3D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11271" w14:textId="77777777" w:rsidR="00AB0F5D" w:rsidRPr="00890B0C" w:rsidRDefault="00AB0F5D" w:rsidP="0083280B">
            <w:pPr>
              <w:pStyle w:val="MsgTableBody"/>
              <w:jc w:val="center"/>
              <w:rPr>
                <w:noProof/>
              </w:rPr>
            </w:pPr>
          </w:p>
        </w:tc>
      </w:tr>
      <w:tr w:rsidR="00AB0F5D" w:rsidRPr="009E61BC" w14:paraId="5CE62EB7"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42A973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9C103EF" w14:textId="77777777" w:rsidR="00AB0F5D" w:rsidRPr="00890B0C" w:rsidRDefault="00AB0F5D" w:rsidP="0083280B">
            <w:pPr>
              <w:pStyle w:val="MsgTableBody"/>
              <w:rPr>
                <w:noProof/>
              </w:rPr>
            </w:pPr>
            <w:r w:rsidRPr="00890B0C">
              <w:rPr>
                <w:noProof/>
              </w:rPr>
              <w:t>--- FINANCIAL end</w:t>
            </w:r>
          </w:p>
        </w:tc>
        <w:tc>
          <w:tcPr>
            <w:tcW w:w="864" w:type="dxa"/>
            <w:tcBorders>
              <w:top w:val="dotted" w:sz="4" w:space="0" w:color="auto"/>
              <w:left w:val="nil"/>
              <w:bottom w:val="single" w:sz="2" w:space="0" w:color="auto"/>
              <w:right w:val="nil"/>
            </w:tcBorders>
            <w:shd w:val="clear" w:color="auto" w:fill="FFFFFF"/>
          </w:tcPr>
          <w:p w14:paraId="7CC0F37D" w14:textId="77777777" w:rsidR="00AB0F5D" w:rsidRPr="00890B0C" w:rsidRDefault="00AB0F5D"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9F26E" w14:textId="77777777" w:rsidR="00AB0F5D" w:rsidRPr="00890B0C" w:rsidRDefault="00AB0F5D" w:rsidP="0083280B">
            <w:pPr>
              <w:pStyle w:val="MsgTableBody"/>
              <w:jc w:val="center"/>
              <w:rPr>
                <w:noProof/>
              </w:rPr>
            </w:pPr>
          </w:p>
        </w:tc>
      </w:tr>
    </w:tbl>
    <w:p w14:paraId="4F132157" w14:textId="77777777" w:rsidR="001D755C" w:rsidRDefault="001D755C" w:rsidP="00713BF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1F45EAD7"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BF2DE46" w14:textId="77777777" w:rsidR="00901A1B" w:rsidRDefault="008D2FCC" w:rsidP="008D2FCC">
            <w:pPr>
              <w:pStyle w:val="ACK-ChoreographyHeader"/>
            </w:pPr>
            <w:r>
              <w:lastRenderedPageBreak/>
              <w:t>Acknowledgment Choreography</w:t>
            </w:r>
          </w:p>
        </w:tc>
      </w:tr>
      <w:tr w:rsidR="008D2FCC" w14:paraId="679597F2"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84EF18D" w14:textId="77777777" w:rsidR="008D2FCC" w:rsidRDefault="008D2FCC" w:rsidP="008D2FCC">
            <w:pPr>
              <w:pStyle w:val="ACK-ChoreographyHeader"/>
            </w:pPr>
            <w:r w:rsidRPr="00890B0C">
              <w:rPr>
                <w:noProof/>
              </w:rPr>
              <w:t>DFT^P11^DFT_P11</w:t>
            </w:r>
          </w:p>
        </w:tc>
      </w:tr>
      <w:tr w:rsidR="00751841" w14:paraId="625C0DDB"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70F3041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5EFE242"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4EC7CEF9" w14:textId="77777777" w:rsidR="00751841" w:rsidRDefault="00751841" w:rsidP="00751841">
            <w:pPr>
              <w:pStyle w:val="ACK-ChoreographyBody"/>
            </w:pPr>
            <w:r>
              <w:t>Field value: Enhanced mode</w:t>
            </w:r>
          </w:p>
        </w:tc>
      </w:tr>
      <w:tr w:rsidR="00751841" w14:paraId="36CD8CA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08C7DE1"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8C5C2C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5CD51C9"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0C77208"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2E6E958B"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6BBA0E" w14:textId="77777777" w:rsidR="00751841" w:rsidRDefault="00751841" w:rsidP="00751841">
            <w:pPr>
              <w:pStyle w:val="ACK-ChoreographyBody"/>
            </w:pPr>
            <w:r>
              <w:t>AL, SU, ER</w:t>
            </w:r>
          </w:p>
        </w:tc>
      </w:tr>
      <w:tr w:rsidR="00751841" w14:paraId="402C9EB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995C74"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47C7EB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715411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56FD632"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2E78FBEE"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7265A30A" w14:textId="77777777" w:rsidR="00751841" w:rsidRDefault="00751841" w:rsidP="00751841">
            <w:pPr>
              <w:pStyle w:val="ACK-ChoreographyBody"/>
            </w:pPr>
            <w:r>
              <w:t>AL, SU, ER</w:t>
            </w:r>
          </w:p>
        </w:tc>
      </w:tr>
      <w:tr w:rsidR="00751841" w14:paraId="2C6475E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AD16B2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F07C7FA"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088F8662"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52318CD" w14:textId="77777777" w:rsidR="00751841" w:rsidRDefault="00B462B6" w:rsidP="00751841">
            <w:pPr>
              <w:pStyle w:val="ACK-ChoreographyBody"/>
            </w:pPr>
            <w:r>
              <w:rPr>
                <w:szCs w:val="16"/>
              </w:rPr>
              <w:t>ACK^P11</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E7B109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2395451" w14:textId="77777777" w:rsidR="00751841" w:rsidRDefault="00B462B6" w:rsidP="00751841">
            <w:pPr>
              <w:pStyle w:val="ACK-ChoreographyBody"/>
            </w:pPr>
            <w:r>
              <w:rPr>
                <w:szCs w:val="16"/>
              </w:rPr>
              <w:t>ACK^P11</w:t>
            </w:r>
            <w:r w:rsidR="00751841">
              <w:rPr>
                <w:szCs w:val="16"/>
              </w:rPr>
              <w:t>^ACK</w:t>
            </w:r>
          </w:p>
        </w:tc>
      </w:tr>
      <w:tr w:rsidR="00751841" w14:paraId="650A819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250AF309"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01A5FE3" w14:textId="77777777" w:rsidR="00751841" w:rsidRDefault="00B462B6" w:rsidP="00751841">
            <w:pPr>
              <w:pStyle w:val="ACK-ChoreographyBody"/>
            </w:pPr>
            <w:r>
              <w:rPr>
                <w:szCs w:val="16"/>
              </w:rPr>
              <w:t>ACK^P11</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EDD431B"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9645321"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8D5D740" w14:textId="77777777" w:rsidR="00751841" w:rsidRDefault="00B462B6" w:rsidP="00751841">
            <w:pPr>
              <w:pStyle w:val="ACK-ChoreographyBody"/>
            </w:pPr>
            <w:r>
              <w:rPr>
                <w:szCs w:val="16"/>
              </w:rPr>
              <w:t>ACK^P11</w:t>
            </w:r>
            <w:r w:rsidR="00751841">
              <w:rPr>
                <w:szCs w:val="16"/>
              </w:rPr>
              <w:t>^ACK</w:t>
            </w:r>
          </w:p>
        </w:tc>
        <w:tc>
          <w:tcPr>
            <w:tcW w:w="1559" w:type="dxa"/>
            <w:tcBorders>
              <w:top w:val="single" w:sz="4" w:space="0" w:color="auto"/>
              <w:left w:val="single" w:sz="4" w:space="0" w:color="auto"/>
              <w:bottom w:val="single" w:sz="4" w:space="0" w:color="auto"/>
              <w:right w:val="single" w:sz="4" w:space="0" w:color="auto"/>
            </w:tcBorders>
            <w:hideMark/>
          </w:tcPr>
          <w:p w14:paraId="6EAFB047" w14:textId="77777777" w:rsidR="00751841" w:rsidRDefault="00B462B6" w:rsidP="00751841">
            <w:pPr>
              <w:pStyle w:val="ACK-ChoreographyBody"/>
            </w:pPr>
            <w:r>
              <w:rPr>
                <w:szCs w:val="16"/>
              </w:rPr>
              <w:t>ACK^P11</w:t>
            </w:r>
            <w:r w:rsidR="00751841">
              <w:rPr>
                <w:szCs w:val="16"/>
              </w:rPr>
              <w:t>^ACK</w:t>
            </w:r>
          </w:p>
        </w:tc>
      </w:tr>
    </w:tbl>
    <w:p w14:paraId="5F194F3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690021D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451FAF97" w14:textId="77777777" w:rsidR="009E61BC" w:rsidRPr="00890B0C" w:rsidRDefault="009E61BC">
      <w:pPr>
        <w:pStyle w:val="MsgTableCaption"/>
        <w:rPr>
          <w:noProof/>
        </w:rPr>
      </w:pPr>
      <w:r w:rsidRPr="00890B0C">
        <w:rPr>
          <w:noProof/>
        </w:rPr>
        <w:t>ACK^P11^ACK: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4C243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A016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784C876"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C0B492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8017758" w14:textId="77777777" w:rsidR="009E61BC" w:rsidRPr="00890B0C" w:rsidRDefault="009E61BC">
            <w:pPr>
              <w:pStyle w:val="MsgTableHeader"/>
              <w:jc w:val="center"/>
              <w:rPr>
                <w:noProof/>
              </w:rPr>
            </w:pPr>
            <w:r w:rsidRPr="00890B0C">
              <w:rPr>
                <w:noProof/>
              </w:rPr>
              <w:t>Chapter</w:t>
            </w:r>
          </w:p>
        </w:tc>
      </w:tr>
      <w:tr w:rsidR="009E61BC" w:rsidRPr="009E61BC" w14:paraId="26E046B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16232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34E77F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45D037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59E62E" w14:textId="77777777" w:rsidR="009E61BC" w:rsidRPr="00890B0C" w:rsidRDefault="009E61BC">
            <w:pPr>
              <w:pStyle w:val="MsgTableBody"/>
              <w:jc w:val="center"/>
              <w:rPr>
                <w:noProof/>
              </w:rPr>
            </w:pPr>
            <w:r w:rsidRPr="00890B0C">
              <w:rPr>
                <w:noProof/>
              </w:rPr>
              <w:t>2</w:t>
            </w:r>
          </w:p>
        </w:tc>
      </w:tr>
      <w:tr w:rsidR="009E61BC" w:rsidRPr="009E61BC" w14:paraId="58E7FCD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0558FC"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9337D1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7537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DEA08" w14:textId="77777777" w:rsidR="009E61BC" w:rsidRPr="00890B0C" w:rsidRDefault="009E61BC">
            <w:pPr>
              <w:pStyle w:val="MsgTableBody"/>
              <w:jc w:val="center"/>
              <w:rPr>
                <w:noProof/>
              </w:rPr>
            </w:pPr>
            <w:r w:rsidRPr="00890B0C">
              <w:rPr>
                <w:noProof/>
              </w:rPr>
              <w:t>2</w:t>
            </w:r>
          </w:p>
        </w:tc>
      </w:tr>
      <w:tr w:rsidR="009E61BC" w:rsidRPr="009E61BC" w14:paraId="045F69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DB85F7"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3EAF47F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68DCD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E2072" w14:textId="77777777" w:rsidR="009E61BC" w:rsidRPr="00890B0C" w:rsidRDefault="009E61BC">
            <w:pPr>
              <w:pStyle w:val="MsgTableBody"/>
              <w:jc w:val="center"/>
              <w:rPr>
                <w:noProof/>
              </w:rPr>
            </w:pPr>
            <w:r w:rsidRPr="00890B0C">
              <w:rPr>
                <w:noProof/>
              </w:rPr>
              <w:t>2</w:t>
            </w:r>
          </w:p>
        </w:tc>
      </w:tr>
      <w:tr w:rsidR="009E61BC" w:rsidRPr="009E61BC" w14:paraId="4608C8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343FC"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2463FA7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A8BC52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7258F" w14:textId="77777777" w:rsidR="009E61BC" w:rsidRPr="00890B0C" w:rsidRDefault="009E61BC">
            <w:pPr>
              <w:pStyle w:val="MsgTableBody"/>
              <w:jc w:val="center"/>
              <w:rPr>
                <w:noProof/>
              </w:rPr>
            </w:pPr>
            <w:r w:rsidRPr="00890B0C">
              <w:rPr>
                <w:noProof/>
              </w:rPr>
              <w:t>2</w:t>
            </w:r>
          </w:p>
        </w:tc>
      </w:tr>
      <w:tr w:rsidR="009E61BC" w:rsidRPr="009E61BC" w14:paraId="40B936D0"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F6146A"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079FAF4"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729D315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79BFA1" w14:textId="77777777" w:rsidR="009E61BC" w:rsidRPr="00890B0C" w:rsidRDefault="009E61BC">
            <w:pPr>
              <w:pStyle w:val="MsgTableBody"/>
              <w:jc w:val="center"/>
              <w:rPr>
                <w:noProof/>
              </w:rPr>
            </w:pPr>
            <w:r w:rsidRPr="00890B0C">
              <w:rPr>
                <w:noProof/>
              </w:rPr>
              <w:t>2</w:t>
            </w:r>
          </w:p>
        </w:tc>
      </w:tr>
    </w:tbl>
    <w:p w14:paraId="1C78B3A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27B8A60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913C06" w14:textId="77777777" w:rsidR="008D2FCC" w:rsidRDefault="008D2FCC" w:rsidP="008D2FCC">
            <w:pPr>
              <w:pStyle w:val="ACK-ChoreographyHeader"/>
            </w:pPr>
            <w:r>
              <w:t>Acknowledgment Choreography</w:t>
            </w:r>
          </w:p>
        </w:tc>
      </w:tr>
      <w:tr w:rsidR="008D2FCC" w14:paraId="4F46B5DC"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1C5E09C" w14:textId="77777777" w:rsidR="008D2FCC" w:rsidRDefault="008D2FCC" w:rsidP="008D2FCC">
            <w:pPr>
              <w:pStyle w:val="ACK-ChoreographyHeader"/>
            </w:pPr>
            <w:r w:rsidRPr="00890B0C">
              <w:rPr>
                <w:noProof/>
              </w:rPr>
              <w:t>ACK^P11^ACK</w:t>
            </w:r>
          </w:p>
        </w:tc>
      </w:tr>
      <w:tr w:rsidR="00751841" w14:paraId="0E563A5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6BB960E"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5788ED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D0BF22B" w14:textId="77777777" w:rsidR="00751841" w:rsidRDefault="00751841">
            <w:pPr>
              <w:pStyle w:val="ACK-ChoreographyBody"/>
            </w:pPr>
            <w:r>
              <w:t>Field value: Enhanced mode</w:t>
            </w:r>
          </w:p>
        </w:tc>
      </w:tr>
      <w:tr w:rsidR="00751841" w14:paraId="209BF80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D089923"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6DE7876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642D415"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CCF1D18" w14:textId="77777777" w:rsidR="00751841" w:rsidRDefault="00751841">
            <w:pPr>
              <w:pStyle w:val="ACK-ChoreographyBody"/>
            </w:pPr>
            <w:r>
              <w:t>AL, SU, ER</w:t>
            </w:r>
          </w:p>
        </w:tc>
      </w:tr>
      <w:tr w:rsidR="00751841" w14:paraId="19EC93C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A8754B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C9324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59B23D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BBBAD19" w14:textId="77777777" w:rsidR="00751841" w:rsidRDefault="00751841">
            <w:pPr>
              <w:pStyle w:val="ACK-ChoreographyBody"/>
            </w:pPr>
            <w:r>
              <w:t>NE</w:t>
            </w:r>
          </w:p>
        </w:tc>
      </w:tr>
      <w:tr w:rsidR="00751841" w14:paraId="3681B59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EE8207"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FF11A0"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753DAC0"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6FBD75B" w14:textId="77777777" w:rsidR="00751841" w:rsidRDefault="00B462B6">
            <w:pPr>
              <w:pStyle w:val="ACK-ChoreographyBody"/>
            </w:pPr>
            <w:r>
              <w:rPr>
                <w:szCs w:val="16"/>
              </w:rPr>
              <w:t>ACK^P11</w:t>
            </w:r>
            <w:r w:rsidR="00751841">
              <w:rPr>
                <w:szCs w:val="16"/>
              </w:rPr>
              <w:t>^ACK</w:t>
            </w:r>
          </w:p>
        </w:tc>
      </w:tr>
      <w:tr w:rsidR="00751841" w14:paraId="2806D34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91F7117"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6424B09"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8455D4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81851CD" w14:textId="77777777" w:rsidR="00751841" w:rsidRDefault="00751841">
            <w:pPr>
              <w:pStyle w:val="ACK-ChoreographyBody"/>
            </w:pPr>
            <w:r>
              <w:t>-</w:t>
            </w:r>
          </w:p>
        </w:tc>
      </w:tr>
    </w:tbl>
    <w:p w14:paraId="28E33DC8" w14:textId="77777777" w:rsidR="00751841" w:rsidRDefault="00751841" w:rsidP="00751841"/>
    <w:p w14:paraId="30C5DAFA" w14:textId="77777777" w:rsidR="009E61BC" w:rsidRPr="00890B0C" w:rsidRDefault="009E61BC">
      <w:pPr>
        <w:pStyle w:val="NormalIndented"/>
        <w:rPr>
          <w:noProof/>
        </w:rPr>
      </w:pPr>
      <w:r w:rsidRPr="00890B0C">
        <w:rPr>
          <w:noProof/>
        </w:rPr>
        <w:t>The error segment indicates the fields that caused a transaction to be rejected.</w:t>
      </w:r>
    </w:p>
    <w:p w14:paraId="316E80F0" w14:textId="77777777" w:rsidR="009E61BC" w:rsidRPr="00890B0C" w:rsidRDefault="009E61BC">
      <w:pPr>
        <w:pStyle w:val="Heading3"/>
        <w:rPr>
          <w:noProof/>
        </w:rPr>
      </w:pPr>
      <w:bookmarkStart w:id="1396" w:name="_Toc1881964"/>
      <w:bookmarkStart w:id="1397" w:name="_Toc89062823"/>
      <w:bookmarkStart w:id="1398" w:name="_Toc20321544"/>
      <w:r w:rsidRPr="00890B0C">
        <w:rPr>
          <w:noProof/>
        </w:rPr>
        <w:t>BAR/ACK - Update Diagnosis/Procedure (Event P12</w:t>
      </w:r>
      <w:r w:rsidR="005B65F4" w:rsidRPr="00890B0C">
        <w:rPr>
          <w:noProof/>
        </w:rPr>
        <w:fldChar w:fldCharType="begin"/>
      </w:r>
      <w:r w:rsidRPr="00890B0C">
        <w:rPr>
          <w:noProof/>
        </w:rPr>
        <w:instrText>XE "P12"</w:instrText>
      </w:r>
      <w:r w:rsidR="005B65F4" w:rsidRPr="00890B0C">
        <w:rPr>
          <w:noProof/>
        </w:rPr>
        <w:fldChar w:fldCharType="end"/>
      </w:r>
      <w:r w:rsidRPr="00890B0C">
        <w:rPr>
          <w:noProof/>
        </w:rPr>
        <w:t>)</w:t>
      </w:r>
      <w:bookmarkEnd w:id="1396"/>
      <w:bookmarkEnd w:id="1397"/>
      <w:bookmarkEnd w:id="1398"/>
    </w:p>
    <w:p w14:paraId="7755420A" w14:textId="77777777" w:rsidR="009E61BC" w:rsidRPr="00890B0C" w:rsidRDefault="009E61BC">
      <w:pPr>
        <w:pStyle w:val="NormalIndented"/>
        <w:rPr>
          <w:noProof/>
        </w:rPr>
      </w:pPr>
      <w:r w:rsidRPr="00890B0C">
        <w:rPr>
          <w:noProof/>
        </w:rPr>
        <w:t>The P12 event is used to communicate diagnosis and/or procedures in update mode.  The newly created fields in DG1 and PR1, i.e., identifiers and action codes, must be populated to indicate which change should be applied.  When other patient or visit related fields change, use the A08 (update patient information) event.</w:t>
      </w:r>
    </w:p>
    <w:p w14:paraId="1CD36515" w14:textId="77777777" w:rsidR="009E61BC" w:rsidRPr="00A41C0E" w:rsidRDefault="009E61BC">
      <w:pPr>
        <w:pStyle w:val="MsgTableCaption"/>
        <w:rPr>
          <w:noProof/>
          <w:lang w:val="nl-NL"/>
        </w:rPr>
      </w:pPr>
      <w:r w:rsidRPr="00A41C0E">
        <w:rPr>
          <w:noProof/>
          <w:lang w:val="nl-NL"/>
        </w:rPr>
        <w:lastRenderedPageBreak/>
        <w:t>BAR^P12^BAR_P12: Update Diagnosis/Procedures</w:t>
      </w:r>
      <w:r w:rsidR="005B65F4" w:rsidRPr="00890B0C">
        <w:rPr>
          <w:noProof/>
        </w:rPr>
        <w:fldChar w:fldCharType="begin"/>
      </w:r>
      <w:r w:rsidRPr="00A41C0E">
        <w:rPr>
          <w:noProof/>
          <w:lang w:val="nl-NL"/>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1339058F"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74D99C6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5B515FEC"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BD9D88B"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F553758" w14:textId="77777777" w:rsidR="009E61BC" w:rsidRPr="00890B0C" w:rsidRDefault="009E61BC">
            <w:pPr>
              <w:pStyle w:val="MsgTableHeader"/>
              <w:jc w:val="center"/>
              <w:rPr>
                <w:noProof/>
              </w:rPr>
            </w:pPr>
            <w:r w:rsidRPr="00890B0C">
              <w:rPr>
                <w:noProof/>
              </w:rPr>
              <w:t>Chapter</w:t>
            </w:r>
          </w:p>
        </w:tc>
      </w:tr>
      <w:tr w:rsidR="009E61BC" w:rsidRPr="009E61BC" w14:paraId="3063C97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D970995"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657494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DA42DAD"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78EE88" w14:textId="77777777" w:rsidR="009E61BC" w:rsidRPr="00890B0C" w:rsidRDefault="009E61BC">
            <w:pPr>
              <w:pStyle w:val="MsgTableBody"/>
              <w:jc w:val="center"/>
              <w:rPr>
                <w:noProof/>
              </w:rPr>
            </w:pPr>
            <w:r w:rsidRPr="00890B0C">
              <w:rPr>
                <w:noProof/>
              </w:rPr>
              <w:t>2</w:t>
            </w:r>
          </w:p>
        </w:tc>
      </w:tr>
      <w:tr w:rsidR="009E61BC" w:rsidRPr="009E61BC" w14:paraId="1A783D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3405E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9D494C5"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B5BEF4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67877" w14:textId="77777777" w:rsidR="009E61BC" w:rsidRPr="00890B0C" w:rsidRDefault="009E61BC">
            <w:pPr>
              <w:pStyle w:val="MsgTableBody"/>
              <w:jc w:val="center"/>
              <w:rPr>
                <w:noProof/>
              </w:rPr>
            </w:pPr>
            <w:r w:rsidRPr="00890B0C">
              <w:rPr>
                <w:noProof/>
              </w:rPr>
              <w:t>2</w:t>
            </w:r>
          </w:p>
        </w:tc>
      </w:tr>
      <w:tr w:rsidR="009E61BC" w:rsidRPr="009E61BC" w14:paraId="70CE0A7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1E11F8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8285C9"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5335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3491E6" w14:textId="77777777" w:rsidR="009E61BC" w:rsidRPr="00890B0C" w:rsidRDefault="009E61BC">
            <w:pPr>
              <w:pStyle w:val="MsgTableBody"/>
              <w:jc w:val="center"/>
              <w:rPr>
                <w:noProof/>
              </w:rPr>
            </w:pPr>
            <w:r w:rsidRPr="00890B0C">
              <w:rPr>
                <w:noProof/>
              </w:rPr>
              <w:t>2</w:t>
            </w:r>
          </w:p>
        </w:tc>
      </w:tr>
      <w:tr w:rsidR="009E61BC" w:rsidRPr="009E61BC" w14:paraId="2C2508B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74058B"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1D0573A6"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5326C1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697E75" w14:textId="77777777" w:rsidR="009E61BC" w:rsidRPr="00890B0C" w:rsidRDefault="009E61BC">
            <w:pPr>
              <w:pStyle w:val="MsgTableBody"/>
              <w:jc w:val="center"/>
              <w:rPr>
                <w:noProof/>
              </w:rPr>
            </w:pPr>
            <w:r w:rsidRPr="00890B0C">
              <w:rPr>
                <w:noProof/>
              </w:rPr>
              <w:t>3</w:t>
            </w:r>
          </w:p>
        </w:tc>
      </w:tr>
      <w:tr w:rsidR="009E61BC" w:rsidRPr="009E61BC" w14:paraId="70A663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CC8038"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775FA41B"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B278FC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A0FA" w14:textId="77777777" w:rsidR="009E61BC" w:rsidRPr="00890B0C" w:rsidRDefault="009E61BC">
            <w:pPr>
              <w:pStyle w:val="MsgTableBody"/>
              <w:jc w:val="center"/>
              <w:rPr>
                <w:noProof/>
              </w:rPr>
            </w:pPr>
            <w:r w:rsidRPr="00890B0C">
              <w:rPr>
                <w:noProof/>
              </w:rPr>
              <w:t>3</w:t>
            </w:r>
          </w:p>
        </w:tc>
      </w:tr>
      <w:tr w:rsidR="00887E0C" w:rsidRPr="009E61BC" w14:paraId="743D76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4B8B71"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F31378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2D23B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F26BA" w14:textId="77777777" w:rsidR="00887E0C" w:rsidRPr="00890B0C" w:rsidRDefault="00887E0C" w:rsidP="00887E0C">
            <w:pPr>
              <w:pStyle w:val="MsgTableBody"/>
              <w:jc w:val="center"/>
              <w:rPr>
                <w:noProof/>
              </w:rPr>
            </w:pPr>
            <w:r>
              <w:rPr>
                <w:noProof/>
              </w:rPr>
              <w:t>4</w:t>
            </w:r>
          </w:p>
        </w:tc>
      </w:tr>
      <w:tr w:rsidR="009E61BC" w:rsidRPr="009E61BC" w14:paraId="4D6C64F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5055565"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68A9F98D"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BD78BC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A77A1" w14:textId="77777777" w:rsidR="009E61BC" w:rsidRPr="00890B0C" w:rsidRDefault="009E61BC">
            <w:pPr>
              <w:pStyle w:val="MsgTableBody"/>
              <w:jc w:val="center"/>
              <w:rPr>
                <w:noProof/>
              </w:rPr>
            </w:pPr>
            <w:r w:rsidRPr="00890B0C">
              <w:rPr>
                <w:noProof/>
              </w:rPr>
              <w:t>3</w:t>
            </w:r>
          </w:p>
        </w:tc>
      </w:tr>
      <w:tr w:rsidR="00834A05" w:rsidRPr="009E61BC" w14:paraId="797A13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26AD70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7C76228" w14:textId="77777777" w:rsidR="00834A05" w:rsidRPr="00890B0C" w:rsidRDefault="00834A05">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670D911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4032A" w14:textId="77777777" w:rsidR="00834A05" w:rsidRPr="00890B0C" w:rsidRDefault="00834A05">
            <w:pPr>
              <w:pStyle w:val="MsgTableBody"/>
              <w:jc w:val="center"/>
              <w:rPr>
                <w:noProof/>
              </w:rPr>
            </w:pPr>
          </w:p>
        </w:tc>
      </w:tr>
      <w:tr w:rsidR="009E61BC" w:rsidRPr="009E61BC" w14:paraId="1889732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02297" w14:textId="77777777" w:rsidR="009E61BC" w:rsidRPr="00890B0C" w:rsidRDefault="00000000" w:rsidP="00834A05">
            <w:pPr>
              <w:pStyle w:val="MsgTableBody"/>
              <w:rPr>
                <w:noProof/>
              </w:rPr>
            </w:pPr>
            <w:hyperlink w:anchor="DG1" w:history="1">
              <w:r w:rsidR="009E61BC" w:rsidRPr="00890B0C">
                <w:rPr>
                  <w:rStyle w:val="Hyperlink"/>
                  <w:noProof/>
                </w:rPr>
                <w:t>DG1</w:t>
              </w:r>
            </w:hyperlink>
            <w:r w:rsidR="009E61BC"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C4BD4B2"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742B82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3F6A2" w14:textId="77777777" w:rsidR="009E61BC" w:rsidRPr="00890B0C" w:rsidRDefault="009E61BC">
            <w:pPr>
              <w:pStyle w:val="MsgTableBody"/>
              <w:jc w:val="center"/>
              <w:rPr>
                <w:noProof/>
              </w:rPr>
            </w:pPr>
            <w:r w:rsidRPr="00890B0C">
              <w:rPr>
                <w:noProof/>
              </w:rPr>
              <w:t>6</w:t>
            </w:r>
          </w:p>
        </w:tc>
      </w:tr>
      <w:tr w:rsidR="00834A05" w:rsidRPr="009E61BC" w14:paraId="7BC06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1371E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4104FFAF" w14:textId="77777777" w:rsidR="00834A05" w:rsidRPr="00890B0C" w:rsidRDefault="00834A05">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77D1BDE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453F" w14:textId="77777777" w:rsidR="00834A05" w:rsidRPr="00890B0C" w:rsidRDefault="00834A05">
            <w:pPr>
              <w:pStyle w:val="MsgTableBody"/>
              <w:jc w:val="center"/>
              <w:rPr>
                <w:noProof/>
              </w:rPr>
            </w:pPr>
          </w:p>
        </w:tc>
      </w:tr>
      <w:tr w:rsidR="009E61BC" w:rsidRPr="009E61BC" w14:paraId="7DF38C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FBAFB1" w14:textId="77777777" w:rsidR="009E61BC" w:rsidRPr="00890B0C" w:rsidRDefault="009E61BC">
            <w:pPr>
              <w:pStyle w:val="MsgTableBody"/>
              <w:rPr>
                <w:noProof/>
              </w:rPr>
            </w:pPr>
            <w:r w:rsidRPr="00890B0C">
              <w:rPr>
                <w:noProof/>
              </w:rPr>
              <w:t xml:space="preserve">[ </w:t>
            </w:r>
            <w:r w:rsidRPr="00AB0781">
              <w:rPr>
                <w:rStyle w:val="NormalIndentedChar"/>
                <w:rFonts w:ascii="Courier New" w:hAnsi="Courier New" w:cs="Courier New"/>
                <w:noProof/>
                <w:sz w:val="16"/>
                <w:szCs w:val="16"/>
              </w:rPr>
              <w:t>DRG</w:t>
            </w: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88FD612"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01142FE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F8A8F" w14:textId="77777777" w:rsidR="009E61BC" w:rsidRPr="00890B0C" w:rsidRDefault="009E61BC">
            <w:pPr>
              <w:pStyle w:val="MsgTableBody"/>
              <w:jc w:val="center"/>
              <w:rPr>
                <w:noProof/>
              </w:rPr>
            </w:pPr>
            <w:r w:rsidRPr="00890B0C">
              <w:rPr>
                <w:noProof/>
              </w:rPr>
              <w:t>6</w:t>
            </w:r>
          </w:p>
        </w:tc>
      </w:tr>
      <w:tr w:rsidR="009E61BC" w:rsidRPr="009E61BC" w14:paraId="6C7EA3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66EB7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63C1C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40E5DD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33CE4F" w14:textId="77777777" w:rsidR="009E61BC" w:rsidRPr="00890B0C" w:rsidRDefault="009E61BC">
            <w:pPr>
              <w:pStyle w:val="MsgTableBody"/>
              <w:jc w:val="center"/>
              <w:rPr>
                <w:noProof/>
              </w:rPr>
            </w:pPr>
          </w:p>
        </w:tc>
      </w:tr>
      <w:tr w:rsidR="009E61BC" w:rsidRPr="009E61BC" w14:paraId="76ADE2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577BA0" w14:textId="77777777" w:rsidR="009E61BC" w:rsidRPr="00890B0C" w:rsidRDefault="009E61BC">
            <w:pPr>
              <w:pStyle w:val="MsgTableBody"/>
              <w:rPr>
                <w:noProof/>
              </w:rPr>
            </w:pPr>
            <w:r w:rsidRPr="00890B0C">
              <w:rPr>
                <w:noProof/>
              </w:rPr>
              <w:t xml:space="preserve">    PR1</w:t>
            </w:r>
          </w:p>
        </w:tc>
        <w:tc>
          <w:tcPr>
            <w:tcW w:w="4320" w:type="dxa"/>
            <w:tcBorders>
              <w:top w:val="dotted" w:sz="4" w:space="0" w:color="auto"/>
              <w:left w:val="nil"/>
              <w:bottom w:val="dotted" w:sz="4" w:space="0" w:color="auto"/>
              <w:right w:val="nil"/>
            </w:tcBorders>
            <w:shd w:val="clear" w:color="auto" w:fill="FFFFFF"/>
          </w:tcPr>
          <w:p w14:paraId="242E8EF4"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292EFAB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4EA51" w14:textId="77777777" w:rsidR="009E61BC" w:rsidRPr="00890B0C" w:rsidRDefault="009E61BC">
            <w:pPr>
              <w:pStyle w:val="MsgTableBody"/>
              <w:jc w:val="center"/>
              <w:rPr>
                <w:noProof/>
              </w:rPr>
            </w:pPr>
            <w:r w:rsidRPr="00890B0C">
              <w:rPr>
                <w:noProof/>
              </w:rPr>
              <w:t>6</w:t>
            </w:r>
          </w:p>
        </w:tc>
      </w:tr>
      <w:tr w:rsidR="009E61BC" w:rsidRPr="009E61BC" w14:paraId="1C0C395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E53665"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F6468C6"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147AF3"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DA268" w14:textId="77777777" w:rsidR="009E61BC" w:rsidRPr="00890B0C" w:rsidRDefault="009E61BC" w:rsidP="00C21EE2">
            <w:pPr>
              <w:pStyle w:val="MsgTableBody"/>
              <w:jc w:val="center"/>
              <w:rPr>
                <w:noProof/>
              </w:rPr>
            </w:pPr>
          </w:p>
        </w:tc>
      </w:tr>
      <w:tr w:rsidR="000A4977" w:rsidRPr="009E61BC" w14:paraId="65330A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016680"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CC5FB70" w14:textId="77777777" w:rsidR="000A4977" w:rsidRPr="00204B2B" w:rsidRDefault="00713BF5" w:rsidP="000A4977">
            <w:pPr>
              <w:pStyle w:val="MsgTableBody"/>
              <w:rPr>
                <w:bCs/>
                <w:noProof/>
              </w:rPr>
            </w:pPr>
            <w:r w:rsidRPr="00204B2B">
              <w:rPr>
                <w:bCs/>
                <w:noProof/>
              </w:rPr>
              <w:t>Role</w:t>
            </w:r>
          </w:p>
        </w:tc>
        <w:tc>
          <w:tcPr>
            <w:tcW w:w="864" w:type="dxa"/>
            <w:tcBorders>
              <w:top w:val="dotted" w:sz="4" w:space="0" w:color="auto"/>
              <w:left w:val="nil"/>
              <w:bottom w:val="dotted" w:sz="4" w:space="0" w:color="auto"/>
              <w:right w:val="nil"/>
            </w:tcBorders>
            <w:shd w:val="clear" w:color="auto" w:fill="FFFFFF"/>
          </w:tcPr>
          <w:p w14:paraId="524BE7B4" w14:textId="77777777" w:rsidR="000A4977" w:rsidRPr="00204B2B" w:rsidRDefault="00713BF5" w:rsidP="000A4977">
            <w:pPr>
              <w:pStyle w:val="MsgTableBody"/>
              <w:jc w:val="center"/>
              <w:rPr>
                <w:bCs/>
                <w:noProof/>
              </w:rPr>
            </w:pPr>
            <w:r w:rsidRPr="00204B2B">
              <w:rPr>
                <w:bCs/>
                <w:noProof/>
              </w:rPr>
              <w:t>B</w:t>
            </w:r>
          </w:p>
        </w:tc>
        <w:tc>
          <w:tcPr>
            <w:tcW w:w="1008" w:type="dxa"/>
            <w:tcBorders>
              <w:top w:val="dotted" w:sz="4" w:space="0" w:color="auto"/>
              <w:left w:val="nil"/>
              <w:bottom w:val="dotted" w:sz="4" w:space="0" w:color="auto"/>
              <w:right w:val="nil"/>
            </w:tcBorders>
            <w:shd w:val="clear" w:color="auto" w:fill="FFFFFF"/>
          </w:tcPr>
          <w:p w14:paraId="4504D382" w14:textId="77777777" w:rsidR="000A4977" w:rsidRPr="00890B0C" w:rsidRDefault="000A4977" w:rsidP="000A4977">
            <w:pPr>
              <w:pStyle w:val="MsgTableBody"/>
              <w:jc w:val="center"/>
              <w:rPr>
                <w:noProof/>
              </w:rPr>
            </w:pPr>
            <w:r w:rsidRPr="00890B0C">
              <w:rPr>
                <w:noProof/>
              </w:rPr>
              <w:t>15</w:t>
            </w:r>
          </w:p>
        </w:tc>
      </w:tr>
      <w:tr w:rsidR="009E61BC" w:rsidRPr="009E61BC" w14:paraId="2785B7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21F125"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B2D045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290C4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F9F0E" w14:textId="77777777" w:rsidR="009E61BC" w:rsidRPr="00890B0C" w:rsidRDefault="009E61BC">
            <w:pPr>
              <w:pStyle w:val="MsgTableBody"/>
              <w:jc w:val="center"/>
              <w:rPr>
                <w:noProof/>
              </w:rPr>
            </w:pPr>
          </w:p>
        </w:tc>
      </w:tr>
      <w:tr w:rsidR="009E61BC" w:rsidRPr="009E61BC" w14:paraId="543839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EBD368" w14:textId="77777777" w:rsidR="009E61BC" w:rsidRPr="00890B0C" w:rsidRDefault="009E61BC">
            <w:pPr>
              <w:pStyle w:val="MsgTableBody"/>
              <w:rPr>
                <w:noProof/>
              </w:rPr>
            </w:pPr>
            <w:r w:rsidRPr="00890B0C">
              <w:rPr>
                <w:noProof/>
              </w:rPr>
              <w:t>[ OBX ]</w:t>
            </w:r>
          </w:p>
        </w:tc>
        <w:tc>
          <w:tcPr>
            <w:tcW w:w="4320" w:type="dxa"/>
            <w:tcBorders>
              <w:top w:val="dotted" w:sz="4" w:space="0" w:color="auto"/>
              <w:left w:val="nil"/>
              <w:bottom w:val="dotted" w:sz="4" w:space="0" w:color="auto"/>
              <w:right w:val="nil"/>
            </w:tcBorders>
            <w:shd w:val="clear" w:color="auto" w:fill="FFFFFF"/>
          </w:tcPr>
          <w:p w14:paraId="251A1E1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7602167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60FC8" w14:textId="77777777" w:rsidR="009E61BC" w:rsidRPr="00890B0C" w:rsidRDefault="009E61BC">
            <w:pPr>
              <w:pStyle w:val="MsgTableBody"/>
              <w:jc w:val="center"/>
              <w:rPr>
                <w:noProof/>
              </w:rPr>
            </w:pPr>
            <w:r w:rsidRPr="00890B0C">
              <w:rPr>
                <w:noProof/>
              </w:rPr>
              <w:t>7</w:t>
            </w:r>
          </w:p>
        </w:tc>
      </w:tr>
      <w:tr w:rsidR="00887E0C" w:rsidRPr="009E61BC" w14:paraId="31802D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BF1C048"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single" w:sz="2" w:space="0" w:color="auto"/>
              <w:right w:val="nil"/>
            </w:tcBorders>
            <w:shd w:val="clear" w:color="auto" w:fill="FFFFFF"/>
          </w:tcPr>
          <w:p w14:paraId="546A36B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09C2CD6D" w14:textId="77777777" w:rsidR="00887E0C" w:rsidRPr="00890B0C" w:rsidRDefault="00887E0C" w:rsidP="00887E0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F7D22" w14:textId="77777777" w:rsidR="00887E0C" w:rsidRPr="00890B0C" w:rsidRDefault="00887E0C" w:rsidP="00887E0C">
            <w:pPr>
              <w:pStyle w:val="MsgTableBody"/>
              <w:jc w:val="center"/>
              <w:rPr>
                <w:noProof/>
              </w:rPr>
            </w:pPr>
            <w:r>
              <w:rPr>
                <w:noProof/>
              </w:rPr>
              <w:t>4</w:t>
            </w:r>
          </w:p>
        </w:tc>
      </w:tr>
    </w:tbl>
    <w:p w14:paraId="1D4F6803"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8D2FCC" w14:paraId="1DFB9EDC"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0A55F098" w14:textId="77777777" w:rsidR="008D2FCC" w:rsidRDefault="008D2FCC" w:rsidP="008D2FCC">
            <w:pPr>
              <w:pStyle w:val="ACK-ChoreographyHeader"/>
            </w:pPr>
            <w:r>
              <w:t>Acknowledgment Choreography</w:t>
            </w:r>
          </w:p>
        </w:tc>
      </w:tr>
      <w:tr w:rsidR="008D2FCC" w14:paraId="72CBA1E7"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0A14C5" w14:textId="77777777" w:rsidR="008D2FCC" w:rsidRDefault="008D2FCC" w:rsidP="008D2FCC">
            <w:pPr>
              <w:pStyle w:val="ACK-ChoreographyHeader"/>
            </w:pPr>
            <w:r w:rsidRPr="00890B0C">
              <w:rPr>
                <w:noProof/>
              </w:rPr>
              <w:t>BAR^P12^BAR_P12</w:t>
            </w:r>
          </w:p>
        </w:tc>
      </w:tr>
      <w:tr w:rsidR="00751841" w14:paraId="004F8F02"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90F210B"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4735BDE"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78982850" w14:textId="77777777" w:rsidR="00751841" w:rsidRDefault="00751841" w:rsidP="00751841">
            <w:pPr>
              <w:pStyle w:val="ACK-ChoreographyBody"/>
            </w:pPr>
            <w:r>
              <w:t>Field value: Enhanced mode</w:t>
            </w:r>
          </w:p>
        </w:tc>
      </w:tr>
      <w:tr w:rsidR="00751841" w14:paraId="2F36E14E"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2E02A4"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2808ED"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9EB288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D7FB09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56A5B3F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2DF51BC3" w14:textId="77777777" w:rsidR="00751841" w:rsidRDefault="00751841" w:rsidP="00751841">
            <w:pPr>
              <w:pStyle w:val="ACK-ChoreographyBody"/>
            </w:pPr>
            <w:r>
              <w:t>AL, SU, ER</w:t>
            </w:r>
          </w:p>
        </w:tc>
      </w:tr>
      <w:tr w:rsidR="00751841" w14:paraId="66C9E1EF"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76E4287"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BFB230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C7C02F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C8B5AE7"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092B5C9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5F8AB18A" w14:textId="77777777" w:rsidR="00751841" w:rsidRDefault="00751841" w:rsidP="00751841">
            <w:pPr>
              <w:pStyle w:val="ACK-ChoreographyBody"/>
            </w:pPr>
            <w:r>
              <w:t>AL, SU, ER</w:t>
            </w:r>
          </w:p>
        </w:tc>
      </w:tr>
      <w:tr w:rsidR="00751841" w14:paraId="284F5888"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9ED6FC1"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4E52876"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64E1F8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E1CE7D2" w14:textId="77777777" w:rsidR="00751841" w:rsidRDefault="00751841" w:rsidP="00751841">
            <w:pPr>
              <w:pStyle w:val="ACK-ChoreographyBody"/>
            </w:pPr>
            <w:r>
              <w:rPr>
                <w:szCs w:val="16"/>
              </w:rPr>
              <w:t>ACK^P</w:t>
            </w:r>
            <w:r w:rsidR="00B462B6">
              <w:rPr>
                <w:szCs w:val="16"/>
              </w:rPr>
              <w:t>12</w:t>
            </w:r>
            <w:r>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5F63257"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70F5FF48" w14:textId="77777777" w:rsidR="00751841" w:rsidRDefault="00B462B6" w:rsidP="00751841">
            <w:pPr>
              <w:pStyle w:val="ACK-ChoreographyBody"/>
            </w:pPr>
            <w:r>
              <w:rPr>
                <w:szCs w:val="16"/>
              </w:rPr>
              <w:t>ACK^P12</w:t>
            </w:r>
            <w:r w:rsidR="00751841">
              <w:rPr>
                <w:szCs w:val="16"/>
              </w:rPr>
              <w:t>^ACK</w:t>
            </w:r>
          </w:p>
        </w:tc>
      </w:tr>
      <w:tr w:rsidR="00751841" w14:paraId="69CF5543"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041820"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31E3860" w14:textId="77777777" w:rsidR="00751841" w:rsidRDefault="00B462B6" w:rsidP="00751841">
            <w:pPr>
              <w:pStyle w:val="ACK-ChoreographyBody"/>
            </w:pPr>
            <w:r>
              <w:rPr>
                <w:szCs w:val="16"/>
              </w:rPr>
              <w:t>ACK^P12</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9658FE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84F0A6E"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1B4FF2B5" w14:textId="77777777" w:rsidR="00751841" w:rsidRDefault="00751841" w:rsidP="00B462B6">
            <w:pPr>
              <w:pStyle w:val="ACK-ChoreographyBody"/>
            </w:pPr>
            <w:r>
              <w:rPr>
                <w:szCs w:val="16"/>
              </w:rPr>
              <w:t>ACK^P</w:t>
            </w:r>
            <w:r w:rsidR="00B462B6">
              <w:rPr>
                <w:szCs w:val="16"/>
              </w:rPr>
              <w:t>12</w:t>
            </w:r>
            <w:r>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651ECDF0" w14:textId="77777777" w:rsidR="00751841" w:rsidRDefault="00B462B6" w:rsidP="00751841">
            <w:pPr>
              <w:pStyle w:val="ACK-ChoreographyBody"/>
            </w:pPr>
            <w:r>
              <w:rPr>
                <w:szCs w:val="16"/>
              </w:rPr>
              <w:t>ACK^P12</w:t>
            </w:r>
            <w:r w:rsidR="00751841">
              <w:rPr>
                <w:szCs w:val="16"/>
              </w:rPr>
              <w:t>^ACK</w:t>
            </w:r>
          </w:p>
        </w:tc>
      </w:tr>
    </w:tbl>
    <w:p w14:paraId="5206ECD1" w14:textId="77777777" w:rsidR="009E61BC" w:rsidRPr="00890B0C" w:rsidRDefault="009E61BC">
      <w:pPr>
        <w:rPr>
          <w:noProof/>
        </w:rPr>
      </w:pPr>
    </w:p>
    <w:p w14:paraId="6EB7E2F8" w14:textId="77777777" w:rsidR="009E61BC" w:rsidRPr="00890B0C" w:rsidRDefault="009E61BC">
      <w:pPr>
        <w:pStyle w:val="MsgTableCaption"/>
        <w:rPr>
          <w:noProof/>
        </w:rPr>
      </w:pPr>
      <w:r w:rsidRPr="00890B0C">
        <w:rPr>
          <w:noProof/>
        </w:rPr>
        <w:t>ACK^P12^ACK: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4115BDA"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8B24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7F6C0EA"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1053953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18F5DE0" w14:textId="77777777" w:rsidR="009E61BC" w:rsidRPr="00890B0C" w:rsidRDefault="009E61BC">
            <w:pPr>
              <w:pStyle w:val="MsgTableHeader"/>
              <w:jc w:val="center"/>
              <w:rPr>
                <w:noProof/>
              </w:rPr>
            </w:pPr>
            <w:r w:rsidRPr="00890B0C">
              <w:rPr>
                <w:noProof/>
              </w:rPr>
              <w:t>Chapter</w:t>
            </w:r>
          </w:p>
        </w:tc>
      </w:tr>
      <w:tr w:rsidR="009E61BC" w:rsidRPr="009E61BC" w14:paraId="7353F16D"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8FD8F3D"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26CF738"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954F3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1F1ACC" w14:textId="77777777" w:rsidR="009E61BC" w:rsidRPr="00890B0C" w:rsidRDefault="009E61BC">
            <w:pPr>
              <w:pStyle w:val="MsgTableBody"/>
              <w:jc w:val="center"/>
              <w:rPr>
                <w:noProof/>
              </w:rPr>
            </w:pPr>
            <w:r w:rsidRPr="00890B0C">
              <w:rPr>
                <w:noProof/>
              </w:rPr>
              <w:t>2</w:t>
            </w:r>
          </w:p>
        </w:tc>
      </w:tr>
      <w:tr w:rsidR="009E61BC" w:rsidRPr="009E61BC" w14:paraId="473868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61E36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45DA330"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74A27E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99CFD" w14:textId="77777777" w:rsidR="009E61BC" w:rsidRPr="00890B0C" w:rsidRDefault="009E61BC">
            <w:pPr>
              <w:pStyle w:val="MsgTableBody"/>
              <w:jc w:val="center"/>
              <w:rPr>
                <w:noProof/>
              </w:rPr>
            </w:pPr>
            <w:r w:rsidRPr="00890B0C">
              <w:rPr>
                <w:noProof/>
              </w:rPr>
              <w:t>2</w:t>
            </w:r>
          </w:p>
        </w:tc>
      </w:tr>
      <w:tr w:rsidR="009E61BC" w:rsidRPr="009E61BC" w14:paraId="1A6DC14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FEB79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1BD6D9C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6D75A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7FAD0" w14:textId="77777777" w:rsidR="009E61BC" w:rsidRPr="00890B0C" w:rsidRDefault="009E61BC">
            <w:pPr>
              <w:pStyle w:val="MsgTableBody"/>
              <w:jc w:val="center"/>
              <w:rPr>
                <w:noProof/>
              </w:rPr>
            </w:pPr>
            <w:r w:rsidRPr="00890B0C">
              <w:rPr>
                <w:noProof/>
              </w:rPr>
              <w:t>2</w:t>
            </w:r>
          </w:p>
        </w:tc>
      </w:tr>
      <w:tr w:rsidR="009E61BC" w:rsidRPr="009E61BC" w14:paraId="7CF3BD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9D623D"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53CEB200"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B8F7CF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92CAE" w14:textId="77777777" w:rsidR="009E61BC" w:rsidRPr="00890B0C" w:rsidRDefault="009E61BC">
            <w:pPr>
              <w:pStyle w:val="MsgTableBody"/>
              <w:jc w:val="center"/>
              <w:rPr>
                <w:noProof/>
              </w:rPr>
            </w:pPr>
            <w:r w:rsidRPr="00890B0C">
              <w:rPr>
                <w:noProof/>
              </w:rPr>
              <w:t>2</w:t>
            </w:r>
          </w:p>
        </w:tc>
      </w:tr>
      <w:tr w:rsidR="009E61BC" w:rsidRPr="009E61BC" w14:paraId="6743321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DC2F425"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2B1D0C47"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46CDBA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F338A08" w14:textId="77777777" w:rsidR="009E61BC" w:rsidRPr="00890B0C" w:rsidRDefault="009E61BC">
            <w:pPr>
              <w:pStyle w:val="MsgTableBody"/>
              <w:jc w:val="center"/>
              <w:rPr>
                <w:noProof/>
              </w:rPr>
            </w:pPr>
            <w:r w:rsidRPr="00890B0C">
              <w:rPr>
                <w:noProof/>
              </w:rPr>
              <w:t>2</w:t>
            </w:r>
          </w:p>
        </w:tc>
      </w:tr>
    </w:tbl>
    <w:p w14:paraId="17E6813E"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66D97674"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0F8E0EC" w14:textId="77777777" w:rsidR="008D2FCC" w:rsidRDefault="008D2FCC" w:rsidP="008D2FCC">
            <w:pPr>
              <w:pStyle w:val="ACK-ChoreographyHeader"/>
            </w:pPr>
            <w:r>
              <w:lastRenderedPageBreak/>
              <w:t>Acknowledgment Choreography</w:t>
            </w:r>
          </w:p>
        </w:tc>
      </w:tr>
      <w:tr w:rsidR="008D2FCC" w14:paraId="4BAE4E1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FA22D3D" w14:textId="77777777" w:rsidR="008D2FCC" w:rsidRDefault="008D2FCC" w:rsidP="008D2FCC">
            <w:pPr>
              <w:pStyle w:val="ACK-ChoreographyHeader"/>
            </w:pPr>
            <w:r w:rsidRPr="00890B0C">
              <w:rPr>
                <w:noProof/>
              </w:rPr>
              <w:t>ACK^P12^ACK</w:t>
            </w:r>
          </w:p>
        </w:tc>
      </w:tr>
      <w:tr w:rsidR="00751841" w14:paraId="59EBF88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8F65C0F" w14:textId="77777777" w:rsidR="00751841" w:rsidRDefault="00751841" w:rsidP="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E36A2E3" w14:textId="77777777" w:rsidR="00751841" w:rsidRDefault="00751841" w:rsidP="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113A69F" w14:textId="77777777" w:rsidR="00751841" w:rsidRDefault="00751841" w:rsidP="00751841">
            <w:pPr>
              <w:pStyle w:val="ACK-ChoreographyBody"/>
            </w:pPr>
            <w:r>
              <w:t>Field value: Enhanced mode</w:t>
            </w:r>
          </w:p>
        </w:tc>
      </w:tr>
      <w:tr w:rsidR="00751841" w14:paraId="6DE4436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CAA39EB" w14:textId="77777777" w:rsidR="00751841" w:rsidRDefault="00751841" w:rsidP="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CD545"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0E9D4C"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CB52F4C" w14:textId="77777777" w:rsidR="00751841" w:rsidRDefault="00751841" w:rsidP="00751841">
            <w:pPr>
              <w:pStyle w:val="ACK-ChoreographyBody"/>
            </w:pPr>
            <w:r>
              <w:t>AL, SU, ER</w:t>
            </w:r>
          </w:p>
        </w:tc>
      </w:tr>
      <w:tr w:rsidR="00751841" w14:paraId="707D297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8FAF3F3" w14:textId="77777777" w:rsidR="00751841" w:rsidRDefault="00751841" w:rsidP="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E6DA530"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F672290"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2A5DF88" w14:textId="77777777" w:rsidR="00751841" w:rsidRDefault="00751841" w:rsidP="00751841">
            <w:pPr>
              <w:pStyle w:val="ACK-ChoreographyBody"/>
            </w:pPr>
            <w:r>
              <w:t>NE</w:t>
            </w:r>
          </w:p>
        </w:tc>
      </w:tr>
      <w:tr w:rsidR="00751841" w14:paraId="757CC47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CAD8C63" w14:textId="77777777" w:rsidR="00751841" w:rsidRDefault="00751841" w:rsidP="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8EF5BB2" w14:textId="77777777" w:rsidR="00751841" w:rsidRDefault="005E2B4E"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19DC28A"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C3CD9CF" w14:textId="77777777" w:rsidR="00751841" w:rsidRDefault="00B462B6" w:rsidP="00751841">
            <w:pPr>
              <w:pStyle w:val="ACK-ChoreographyBody"/>
            </w:pPr>
            <w:r>
              <w:rPr>
                <w:szCs w:val="16"/>
              </w:rPr>
              <w:t>ACK^P12</w:t>
            </w:r>
            <w:r w:rsidR="00751841">
              <w:rPr>
                <w:szCs w:val="16"/>
              </w:rPr>
              <w:t>^ACK</w:t>
            </w:r>
          </w:p>
        </w:tc>
      </w:tr>
      <w:tr w:rsidR="00751841" w14:paraId="1EDB4138"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893922" w14:textId="77777777" w:rsidR="00751841" w:rsidRDefault="00751841" w:rsidP="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0161A09A" w14:textId="77777777" w:rsidR="00751841" w:rsidRDefault="00751841"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95ADFDB"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E4A98F8" w14:textId="77777777" w:rsidR="00751841" w:rsidRDefault="00751841" w:rsidP="00751841">
            <w:pPr>
              <w:pStyle w:val="ACK-ChoreographyBody"/>
            </w:pPr>
            <w:r>
              <w:t>-</w:t>
            </w:r>
          </w:p>
        </w:tc>
      </w:tr>
    </w:tbl>
    <w:p w14:paraId="5C61B857" w14:textId="77777777" w:rsidR="009E61BC" w:rsidRPr="00890B0C" w:rsidRDefault="009E61BC">
      <w:pPr>
        <w:pStyle w:val="NormalIndented"/>
        <w:rPr>
          <w:noProof/>
        </w:rPr>
      </w:pPr>
      <w:r w:rsidRPr="00890B0C">
        <w:rPr>
          <w:noProof/>
        </w:rPr>
        <w:t>The error segment indicates the fields that caused a transaction to be rejected.</w:t>
      </w:r>
    </w:p>
    <w:p w14:paraId="2BE9C7E2" w14:textId="497FB4DC" w:rsidR="009E61BC" w:rsidRPr="00890B0C" w:rsidRDefault="009E61BC">
      <w:pPr>
        <w:pStyle w:val="Heading2"/>
        <w:rPr>
          <w:noProof/>
        </w:rPr>
      </w:pPr>
      <w:bookmarkStart w:id="1399" w:name="_Toc348245478"/>
      <w:bookmarkStart w:id="1400" w:name="_Toc348245548"/>
      <w:bookmarkStart w:id="1401" w:name="_Toc348259063"/>
      <w:bookmarkStart w:id="1402" w:name="_Toc348340217"/>
      <w:bookmarkStart w:id="1403" w:name="_Toc359236260"/>
      <w:bookmarkStart w:id="1404" w:name="_Toc1881965"/>
      <w:bookmarkStart w:id="1405" w:name="_Toc89062824"/>
      <w:bookmarkStart w:id="1406" w:name="_Toc20321545"/>
      <w:r w:rsidRPr="00890B0C">
        <w:rPr>
          <w:noProof/>
        </w:rPr>
        <w:t>MESSAGE SEGMENTS</w:t>
      </w:r>
      <w:bookmarkEnd w:id="746"/>
      <w:bookmarkEnd w:id="747"/>
      <w:bookmarkEnd w:id="748"/>
      <w:bookmarkEnd w:id="1399"/>
      <w:bookmarkEnd w:id="1400"/>
      <w:bookmarkEnd w:id="1401"/>
      <w:bookmarkEnd w:id="1402"/>
      <w:bookmarkEnd w:id="1403"/>
      <w:bookmarkEnd w:id="1404"/>
      <w:bookmarkEnd w:id="1405"/>
      <w:bookmarkEnd w:id="1406"/>
    </w:p>
    <w:p w14:paraId="42A6009E" w14:textId="08FC4A2A" w:rsidR="009E61BC" w:rsidRPr="00890B0C" w:rsidRDefault="000A0943">
      <w:pPr>
        <w:pStyle w:val="Heading3"/>
        <w:rPr>
          <w:noProof/>
        </w:rPr>
      </w:pPr>
      <w:bookmarkStart w:id="1407" w:name="_Toc346777006"/>
      <w:bookmarkStart w:id="1408" w:name="_Toc346777043"/>
      <w:bookmarkStart w:id="1409" w:name="_Toc348245479"/>
      <w:bookmarkStart w:id="1410" w:name="_Toc348245549"/>
      <w:bookmarkStart w:id="1411" w:name="_Toc348259064"/>
      <w:bookmarkStart w:id="1412" w:name="_Toc348340218"/>
      <w:bookmarkStart w:id="1413" w:name="_Hlt1757584"/>
      <w:bookmarkStart w:id="1414" w:name="_Toc359236261"/>
      <w:bookmarkStart w:id="1415" w:name="_Toc1881966"/>
      <w:bookmarkStart w:id="1416" w:name="_Toc89062825"/>
      <w:bookmarkStart w:id="1417" w:name="_Toc20321546"/>
      <w:r>
        <w:rPr>
          <w:noProof/>
        </w:rPr>
        <w:t xml:space="preserve">FT1 </w:t>
      </w:r>
      <w:r w:rsidRPr="00890B0C">
        <w:rPr>
          <w:noProof/>
        </w:rPr>
        <w:t xml:space="preserve">- </w:t>
      </w:r>
      <w:r w:rsidR="009E61BC" w:rsidRPr="00890B0C">
        <w:rPr>
          <w:noProof/>
        </w:rPr>
        <w:t>Financial Transaction</w:t>
      </w:r>
      <w:bookmarkEnd w:id="1407"/>
      <w:bookmarkEnd w:id="1408"/>
      <w:bookmarkEnd w:id="1409"/>
      <w:bookmarkEnd w:id="1410"/>
      <w:bookmarkEnd w:id="1411"/>
      <w:bookmarkEnd w:id="1412"/>
      <w:r w:rsidR="009E61BC" w:rsidRPr="00890B0C">
        <w:rPr>
          <w:noProof/>
        </w:rPr>
        <w:t xml:space="preserve"> Seg</w:t>
      </w:r>
      <w:bookmarkEnd w:id="1413"/>
      <w:r w:rsidR="009E61BC" w:rsidRPr="00890B0C">
        <w:rPr>
          <w:noProof/>
        </w:rPr>
        <w:t>ment</w:t>
      </w:r>
      <w:bookmarkEnd w:id="1414"/>
      <w:bookmarkEnd w:id="1415"/>
      <w:bookmarkEnd w:id="1416"/>
      <w:bookmarkEnd w:id="1417"/>
      <w:r w:rsidR="005B65F4" w:rsidRPr="00890B0C">
        <w:rPr>
          <w:noProof/>
        </w:rPr>
        <w:fldChar w:fldCharType="begin"/>
      </w:r>
      <w:r w:rsidR="009E61BC" w:rsidRPr="00890B0C">
        <w:rPr>
          <w:noProof/>
        </w:rPr>
        <w:instrText>XE "financial transaction segment"</w:instrText>
      </w:r>
      <w:r w:rsidR="005B65F4" w:rsidRPr="00890B0C">
        <w:rPr>
          <w:noProof/>
        </w:rPr>
        <w:fldChar w:fldCharType="end"/>
      </w:r>
      <w:r w:rsidR="005B65F4" w:rsidRPr="00890B0C">
        <w:rPr>
          <w:noProof/>
        </w:rPr>
        <w:fldChar w:fldCharType="begin"/>
      </w:r>
      <w:r w:rsidR="009E61BC" w:rsidRPr="00890B0C">
        <w:rPr>
          <w:noProof/>
        </w:rPr>
        <w:instrText>XE "Segments: FT1"</w:instrText>
      </w:r>
      <w:r w:rsidR="005B65F4" w:rsidRPr="00890B0C">
        <w:rPr>
          <w:noProof/>
        </w:rPr>
        <w:fldChar w:fldCharType="end"/>
      </w:r>
      <w:r w:rsidR="005B65F4" w:rsidRPr="00890B0C">
        <w:rPr>
          <w:noProof/>
        </w:rPr>
        <w:fldChar w:fldCharType="begin"/>
      </w:r>
      <w:r w:rsidR="009E61BC" w:rsidRPr="00890B0C">
        <w:rPr>
          <w:noProof/>
        </w:rPr>
        <w:instrText>XE "FT1"</w:instrText>
      </w:r>
      <w:r w:rsidR="005B65F4" w:rsidRPr="00890B0C">
        <w:rPr>
          <w:noProof/>
        </w:rPr>
        <w:fldChar w:fldCharType="end"/>
      </w:r>
    </w:p>
    <w:p w14:paraId="75728D3B" w14:textId="77777777" w:rsidR="009E61BC" w:rsidRPr="00890B0C" w:rsidRDefault="009E61BC">
      <w:pPr>
        <w:pStyle w:val="NormalIndented"/>
        <w:rPr>
          <w:noProof/>
        </w:rPr>
      </w:pPr>
      <w:r w:rsidRPr="00890B0C">
        <w:rPr>
          <w:noProof/>
        </w:rPr>
        <w:t>The FT1</w:t>
      </w:r>
      <w:r w:rsidR="005B65F4" w:rsidRPr="00890B0C">
        <w:rPr>
          <w:noProof/>
        </w:rPr>
        <w:fldChar w:fldCharType="begin"/>
      </w:r>
      <w:r w:rsidRPr="00890B0C">
        <w:rPr>
          <w:noProof/>
        </w:rPr>
        <w:instrText>XE "FT1"</w:instrText>
      </w:r>
      <w:r w:rsidR="005B65F4" w:rsidRPr="00890B0C">
        <w:rPr>
          <w:noProof/>
        </w:rPr>
        <w:fldChar w:fldCharType="end"/>
      </w:r>
      <w:r w:rsidRPr="00890B0C">
        <w:rPr>
          <w:noProof/>
        </w:rPr>
        <w:t xml:space="preserve"> segment contains the detail data necessary to post charges, payments, adjustments, etc., to patient accounting records.</w:t>
      </w:r>
    </w:p>
    <w:p w14:paraId="46A0F67C" w14:textId="77777777" w:rsidR="009E61BC" w:rsidRPr="00713BF5" w:rsidRDefault="005B65F4">
      <w:pPr>
        <w:pStyle w:val="AttributeTableCaption"/>
        <w:rPr>
          <w:noProof/>
          <w:lang w:val="fr-CH"/>
        </w:rPr>
      </w:pPr>
      <w:bookmarkStart w:id="1418" w:name="FT1"/>
      <w:r w:rsidRPr="00713BF5">
        <w:rPr>
          <w:noProof/>
          <w:lang w:val="fr-CH"/>
        </w:rPr>
        <w:t>HL7 Attribute Table - FT1</w:t>
      </w:r>
      <w:bookmarkEnd w:id="1418"/>
      <w:r w:rsidRPr="00713BF5">
        <w:rPr>
          <w:noProof/>
          <w:lang w:val="fr-CH"/>
        </w:rPr>
        <w:t xml:space="preserve"> - Financial Transaction</w:t>
      </w:r>
      <w:r w:rsidRPr="00890B0C">
        <w:rPr>
          <w:noProof/>
        </w:rPr>
        <w:fldChar w:fldCharType="begin"/>
      </w:r>
      <w:r w:rsidRPr="00713BF5">
        <w:rPr>
          <w:noProof/>
          <w:lang w:val="fr-CH"/>
        </w:rPr>
        <w:instrText>XE "HL7 Attribute Table - FT1"</w:instrText>
      </w:r>
      <w:r w:rsidRPr="00890B0C">
        <w:rPr>
          <w:noProof/>
        </w:rPr>
        <w:fldChar w:fldCharType="end"/>
      </w:r>
      <w:r w:rsidRPr="00890B0C">
        <w:rPr>
          <w:noProof/>
        </w:rPr>
        <w:fldChar w:fldCharType="begin"/>
      </w:r>
      <w:r w:rsidRPr="00713BF5">
        <w:rPr>
          <w:noProof/>
          <w:lang w:val="fr-CH"/>
        </w:rPr>
        <w:instrText>XE "FT1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6F14B886"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81CDC2C"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63757C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42E63CD"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2B77D79"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455682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2B8A11F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6ADFEA20"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25ACB6"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F5F88EC" w14:textId="77777777" w:rsidR="009E61BC" w:rsidRPr="00890B0C" w:rsidRDefault="009E61BC">
            <w:pPr>
              <w:pStyle w:val="AttributeTableHeader"/>
              <w:jc w:val="left"/>
              <w:rPr>
                <w:noProof/>
              </w:rPr>
            </w:pPr>
            <w:r w:rsidRPr="00890B0C">
              <w:rPr>
                <w:noProof/>
              </w:rPr>
              <w:t>ELEMENT NAME</w:t>
            </w:r>
          </w:p>
        </w:tc>
      </w:tr>
      <w:tr w:rsidR="009F20B7" w:rsidRPr="009E61BC" w14:paraId="468DC7C1"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08F7D103"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61A1BF6"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2AF64D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BD4A7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51DEFC24"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727BD86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29D3C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ADD2DB" w14:textId="77777777" w:rsidR="009E61BC" w:rsidRPr="00890B0C" w:rsidRDefault="009E61BC">
            <w:pPr>
              <w:pStyle w:val="AttributeTableBody"/>
              <w:rPr>
                <w:noProof/>
              </w:rPr>
            </w:pPr>
            <w:r w:rsidRPr="00890B0C">
              <w:rPr>
                <w:noProof/>
              </w:rPr>
              <w:t>00355</w:t>
            </w:r>
          </w:p>
        </w:tc>
        <w:tc>
          <w:tcPr>
            <w:tcW w:w="3888" w:type="dxa"/>
            <w:tcBorders>
              <w:top w:val="single" w:sz="4" w:space="0" w:color="auto"/>
              <w:left w:val="nil"/>
              <w:bottom w:val="dotted" w:sz="4" w:space="0" w:color="auto"/>
              <w:right w:val="nil"/>
            </w:tcBorders>
            <w:shd w:val="clear" w:color="auto" w:fill="FFFFFF"/>
          </w:tcPr>
          <w:p w14:paraId="5E7EEE6E"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FT1</w:t>
            </w:r>
          </w:p>
        </w:tc>
      </w:tr>
      <w:tr w:rsidR="009F20B7" w:rsidRPr="009E61BC" w14:paraId="2D22B29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35102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6B893BC"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20873A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49BE22" w14:textId="77777777" w:rsidR="009E61BC" w:rsidRPr="00890B0C" w:rsidRDefault="003403F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1D1010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62F6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AE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96F44" w14:textId="77777777" w:rsidR="009E61BC" w:rsidRPr="00890B0C" w:rsidRDefault="009E61BC">
            <w:pPr>
              <w:pStyle w:val="AttributeTableBody"/>
              <w:rPr>
                <w:noProof/>
              </w:rPr>
            </w:pPr>
            <w:r w:rsidRPr="00890B0C">
              <w:rPr>
                <w:noProof/>
              </w:rPr>
              <w:t>00356</w:t>
            </w:r>
          </w:p>
        </w:tc>
        <w:tc>
          <w:tcPr>
            <w:tcW w:w="3888" w:type="dxa"/>
            <w:tcBorders>
              <w:top w:val="dotted" w:sz="4" w:space="0" w:color="auto"/>
              <w:left w:val="nil"/>
              <w:bottom w:val="dotted" w:sz="4" w:space="0" w:color="auto"/>
              <w:right w:val="nil"/>
            </w:tcBorders>
            <w:shd w:val="clear" w:color="auto" w:fill="FFFFFF"/>
          </w:tcPr>
          <w:p w14:paraId="028E6E1B" w14:textId="77777777" w:rsidR="009E61BC" w:rsidRPr="00890B0C" w:rsidRDefault="009E61BC">
            <w:pPr>
              <w:pStyle w:val="AttributeTableBody"/>
              <w:jc w:val="left"/>
              <w:rPr>
                <w:noProof/>
              </w:rPr>
            </w:pPr>
            <w:r w:rsidRPr="00890B0C">
              <w:rPr>
                <w:noProof/>
              </w:rPr>
              <w:t xml:space="preserve">Transaction ID </w:t>
            </w:r>
          </w:p>
        </w:tc>
      </w:tr>
      <w:tr w:rsidR="009F20B7" w:rsidRPr="009E61BC" w14:paraId="587B007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72A07DA"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27BFB22" w14:textId="77777777" w:rsidR="009E61BC" w:rsidRPr="00890B0C" w:rsidRDefault="009E61BC">
            <w:pPr>
              <w:pStyle w:val="AttributeTableBody"/>
              <w:rPr>
                <w:noProof/>
              </w:rPr>
            </w:pPr>
            <w:r w:rsidRPr="00890B0C">
              <w:rPr>
                <w:noProof/>
              </w:rPr>
              <w:t>1..10</w:t>
            </w:r>
          </w:p>
        </w:tc>
        <w:tc>
          <w:tcPr>
            <w:tcW w:w="720" w:type="dxa"/>
            <w:tcBorders>
              <w:top w:val="dotted" w:sz="4" w:space="0" w:color="auto"/>
              <w:left w:val="nil"/>
              <w:bottom w:val="dotted" w:sz="4" w:space="0" w:color="auto"/>
              <w:right w:val="nil"/>
            </w:tcBorders>
            <w:shd w:val="clear" w:color="auto" w:fill="FFFFFF"/>
          </w:tcPr>
          <w:p w14:paraId="395DFF0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0D617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A602B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664D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87E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77E08" w14:textId="77777777" w:rsidR="009E61BC" w:rsidRPr="00890B0C" w:rsidRDefault="009E61BC">
            <w:pPr>
              <w:pStyle w:val="AttributeTableBody"/>
              <w:rPr>
                <w:noProof/>
              </w:rPr>
            </w:pPr>
            <w:r w:rsidRPr="00890B0C">
              <w:rPr>
                <w:noProof/>
              </w:rPr>
              <w:t>00357</w:t>
            </w:r>
          </w:p>
        </w:tc>
        <w:tc>
          <w:tcPr>
            <w:tcW w:w="3888" w:type="dxa"/>
            <w:tcBorders>
              <w:top w:val="dotted" w:sz="4" w:space="0" w:color="auto"/>
              <w:left w:val="nil"/>
              <w:bottom w:val="dotted" w:sz="4" w:space="0" w:color="auto"/>
              <w:right w:val="nil"/>
            </w:tcBorders>
            <w:shd w:val="clear" w:color="auto" w:fill="FFFFFF"/>
          </w:tcPr>
          <w:p w14:paraId="4E7ACF99" w14:textId="77777777" w:rsidR="009E61BC" w:rsidRPr="00890B0C" w:rsidRDefault="009E61BC">
            <w:pPr>
              <w:pStyle w:val="AttributeTableBody"/>
              <w:jc w:val="left"/>
              <w:rPr>
                <w:noProof/>
              </w:rPr>
            </w:pPr>
            <w:r w:rsidRPr="00890B0C">
              <w:rPr>
                <w:noProof/>
              </w:rPr>
              <w:t xml:space="preserve">Transaction Batch ID </w:t>
            </w:r>
          </w:p>
        </w:tc>
      </w:tr>
      <w:tr w:rsidR="009F20B7" w:rsidRPr="009E61BC" w14:paraId="480A1E0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CEA86F"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02068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E0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070C4" w14:textId="77777777" w:rsidR="009E61BC" w:rsidRPr="00890B0C" w:rsidRDefault="009E61BC">
            <w:pPr>
              <w:pStyle w:val="AttributeTableBody"/>
              <w:rPr>
                <w:noProof/>
              </w:rPr>
            </w:pPr>
            <w:r w:rsidRPr="00890B0C">
              <w:rPr>
                <w:noProof/>
              </w:rPr>
              <w:t>DR</w:t>
            </w:r>
          </w:p>
        </w:tc>
        <w:tc>
          <w:tcPr>
            <w:tcW w:w="648" w:type="dxa"/>
            <w:tcBorders>
              <w:top w:val="dotted" w:sz="4" w:space="0" w:color="auto"/>
              <w:left w:val="nil"/>
              <w:bottom w:val="dotted" w:sz="4" w:space="0" w:color="auto"/>
              <w:right w:val="nil"/>
            </w:tcBorders>
            <w:shd w:val="clear" w:color="auto" w:fill="FFFFFF"/>
          </w:tcPr>
          <w:p w14:paraId="2452BEB6"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56B05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7F1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05E41" w14:textId="77777777" w:rsidR="009E61BC" w:rsidRPr="00890B0C" w:rsidRDefault="009E61BC">
            <w:pPr>
              <w:pStyle w:val="AttributeTableBody"/>
              <w:rPr>
                <w:noProof/>
              </w:rPr>
            </w:pPr>
            <w:r w:rsidRPr="00890B0C">
              <w:rPr>
                <w:noProof/>
              </w:rPr>
              <w:t>00358</w:t>
            </w:r>
          </w:p>
        </w:tc>
        <w:tc>
          <w:tcPr>
            <w:tcW w:w="3888" w:type="dxa"/>
            <w:tcBorders>
              <w:top w:val="dotted" w:sz="4" w:space="0" w:color="auto"/>
              <w:left w:val="nil"/>
              <w:bottom w:val="dotted" w:sz="4" w:space="0" w:color="auto"/>
              <w:right w:val="nil"/>
            </w:tcBorders>
            <w:shd w:val="clear" w:color="auto" w:fill="FFFFFF"/>
          </w:tcPr>
          <w:p w14:paraId="31ACAA32" w14:textId="77777777" w:rsidR="009E61BC" w:rsidRPr="00890B0C" w:rsidRDefault="009E61BC">
            <w:pPr>
              <w:pStyle w:val="AttributeTableBody"/>
              <w:jc w:val="left"/>
              <w:rPr>
                <w:noProof/>
              </w:rPr>
            </w:pPr>
            <w:r w:rsidRPr="00890B0C">
              <w:rPr>
                <w:noProof/>
              </w:rPr>
              <w:t xml:space="preserve">Transaction Date </w:t>
            </w:r>
          </w:p>
        </w:tc>
      </w:tr>
      <w:tr w:rsidR="009F20B7" w:rsidRPr="009E61BC" w14:paraId="6BE3AE9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72FA30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098F0A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C709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3F975E7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EE0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D5E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918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77024" w14:textId="77777777" w:rsidR="009E61BC" w:rsidRPr="00890B0C" w:rsidRDefault="009E61BC">
            <w:pPr>
              <w:pStyle w:val="AttributeTableBody"/>
              <w:rPr>
                <w:noProof/>
              </w:rPr>
            </w:pPr>
            <w:r w:rsidRPr="00890B0C">
              <w:rPr>
                <w:noProof/>
              </w:rPr>
              <w:t>00359</w:t>
            </w:r>
          </w:p>
        </w:tc>
        <w:tc>
          <w:tcPr>
            <w:tcW w:w="3888" w:type="dxa"/>
            <w:tcBorders>
              <w:top w:val="dotted" w:sz="4" w:space="0" w:color="auto"/>
              <w:left w:val="nil"/>
              <w:bottom w:val="dotted" w:sz="4" w:space="0" w:color="auto"/>
              <w:right w:val="nil"/>
            </w:tcBorders>
            <w:shd w:val="clear" w:color="auto" w:fill="FFFFFF"/>
          </w:tcPr>
          <w:p w14:paraId="42A5C0D6" w14:textId="77777777" w:rsidR="009E61BC" w:rsidRPr="00890B0C" w:rsidRDefault="009E61BC">
            <w:pPr>
              <w:pStyle w:val="AttributeTableBody"/>
              <w:jc w:val="left"/>
              <w:rPr>
                <w:noProof/>
              </w:rPr>
            </w:pPr>
            <w:r w:rsidRPr="00890B0C">
              <w:rPr>
                <w:noProof/>
              </w:rPr>
              <w:t xml:space="preserve">Transaction Posting Date </w:t>
            </w:r>
          </w:p>
        </w:tc>
      </w:tr>
      <w:tr w:rsidR="009F20B7" w:rsidRPr="009E61BC" w14:paraId="6D1ACDC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AD3FA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96E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D455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0AD0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FC4E9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9608E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FC65D" w14:textId="43B883BE" w:rsidR="009E61BC" w:rsidRPr="00890B0C" w:rsidRDefault="00000000">
            <w:pPr>
              <w:pStyle w:val="AttributeTableBody"/>
              <w:rPr>
                <w:rStyle w:val="HyperlinkTable"/>
                <w:noProof/>
              </w:rPr>
            </w:pPr>
            <w:hyperlink r:id="rId14" w:anchor="HL70017" w:history="1">
              <w:r w:rsidR="009E61BC" w:rsidRPr="00890B0C">
                <w:rPr>
                  <w:rStyle w:val="HyperlinkTable"/>
                </w:rPr>
                <w:t>0017</w:t>
              </w:r>
            </w:hyperlink>
          </w:p>
        </w:tc>
        <w:tc>
          <w:tcPr>
            <w:tcW w:w="720" w:type="dxa"/>
            <w:tcBorders>
              <w:top w:val="dotted" w:sz="4" w:space="0" w:color="auto"/>
              <w:left w:val="nil"/>
              <w:bottom w:val="dotted" w:sz="4" w:space="0" w:color="auto"/>
              <w:right w:val="nil"/>
            </w:tcBorders>
            <w:shd w:val="clear" w:color="auto" w:fill="FFFFFF"/>
          </w:tcPr>
          <w:p w14:paraId="5779CD5A" w14:textId="77777777" w:rsidR="009E61BC" w:rsidRPr="00890B0C" w:rsidRDefault="009E61BC">
            <w:pPr>
              <w:pStyle w:val="AttributeTableBody"/>
              <w:rPr>
                <w:noProof/>
              </w:rPr>
            </w:pPr>
            <w:r w:rsidRPr="00890B0C">
              <w:rPr>
                <w:noProof/>
              </w:rPr>
              <w:t>00360</w:t>
            </w:r>
          </w:p>
        </w:tc>
        <w:tc>
          <w:tcPr>
            <w:tcW w:w="3888" w:type="dxa"/>
            <w:tcBorders>
              <w:top w:val="dotted" w:sz="4" w:space="0" w:color="auto"/>
              <w:left w:val="nil"/>
              <w:bottom w:val="dotted" w:sz="4" w:space="0" w:color="auto"/>
              <w:right w:val="nil"/>
            </w:tcBorders>
            <w:shd w:val="clear" w:color="auto" w:fill="FFFFFF"/>
          </w:tcPr>
          <w:p w14:paraId="76C7E14A" w14:textId="77777777" w:rsidR="009E61BC" w:rsidRPr="00890B0C" w:rsidRDefault="009E61BC">
            <w:pPr>
              <w:pStyle w:val="AttributeTableBody"/>
              <w:jc w:val="left"/>
              <w:rPr>
                <w:noProof/>
              </w:rPr>
            </w:pPr>
            <w:r w:rsidRPr="00890B0C">
              <w:rPr>
                <w:noProof/>
              </w:rPr>
              <w:t xml:space="preserve">Transaction Type </w:t>
            </w:r>
          </w:p>
        </w:tc>
      </w:tr>
      <w:tr w:rsidR="009F20B7" w:rsidRPr="009E61BC" w14:paraId="1A64A7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55AC9A"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CB7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58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C5DC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A8C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4369AB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CA2BB" w14:textId="605433B6" w:rsidR="009E61BC" w:rsidRPr="00890B0C" w:rsidRDefault="00000000">
            <w:pPr>
              <w:pStyle w:val="AttributeTableBody"/>
              <w:rPr>
                <w:rStyle w:val="HyperlinkTable"/>
                <w:noProof/>
              </w:rPr>
            </w:pPr>
            <w:hyperlink r:id="rId15" w:anchor="HL70132" w:history="1">
              <w:r w:rsidR="009E61BC" w:rsidRPr="00890B0C">
                <w:rPr>
                  <w:rStyle w:val="HyperlinkTable"/>
                </w:rPr>
                <w:t>0132</w:t>
              </w:r>
            </w:hyperlink>
          </w:p>
        </w:tc>
        <w:tc>
          <w:tcPr>
            <w:tcW w:w="720" w:type="dxa"/>
            <w:tcBorders>
              <w:top w:val="dotted" w:sz="4" w:space="0" w:color="auto"/>
              <w:left w:val="nil"/>
              <w:bottom w:val="dotted" w:sz="4" w:space="0" w:color="auto"/>
              <w:right w:val="nil"/>
            </w:tcBorders>
            <w:shd w:val="clear" w:color="auto" w:fill="FFFFFF"/>
          </w:tcPr>
          <w:p w14:paraId="5C2BBC52" w14:textId="77777777" w:rsidR="009E61BC" w:rsidRPr="00890B0C" w:rsidRDefault="009E61BC">
            <w:pPr>
              <w:pStyle w:val="AttributeTableBody"/>
              <w:rPr>
                <w:noProof/>
              </w:rPr>
            </w:pPr>
            <w:r w:rsidRPr="00890B0C">
              <w:rPr>
                <w:noProof/>
              </w:rPr>
              <w:t>00361</w:t>
            </w:r>
          </w:p>
        </w:tc>
        <w:tc>
          <w:tcPr>
            <w:tcW w:w="3888" w:type="dxa"/>
            <w:tcBorders>
              <w:top w:val="dotted" w:sz="4" w:space="0" w:color="auto"/>
              <w:left w:val="nil"/>
              <w:bottom w:val="dotted" w:sz="4" w:space="0" w:color="auto"/>
              <w:right w:val="nil"/>
            </w:tcBorders>
            <w:shd w:val="clear" w:color="auto" w:fill="FFFFFF"/>
          </w:tcPr>
          <w:p w14:paraId="14E46E35" w14:textId="77777777" w:rsidR="009E61BC" w:rsidRPr="00890B0C" w:rsidRDefault="009E61BC">
            <w:pPr>
              <w:pStyle w:val="AttributeTableBody"/>
              <w:jc w:val="left"/>
              <w:rPr>
                <w:noProof/>
              </w:rPr>
            </w:pPr>
            <w:r w:rsidRPr="00890B0C">
              <w:rPr>
                <w:noProof/>
              </w:rPr>
              <w:t xml:space="preserve">Transaction Code </w:t>
            </w:r>
          </w:p>
        </w:tc>
      </w:tr>
      <w:tr w:rsidR="009F20B7" w:rsidRPr="009E61BC" w14:paraId="604CF2E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27F335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04E23DE5"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766D3C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891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EF7C1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6790E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2C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D5133" w14:textId="77777777" w:rsidR="009E61BC" w:rsidRPr="00890B0C" w:rsidRDefault="009E61BC">
            <w:pPr>
              <w:pStyle w:val="AttributeTableBody"/>
              <w:rPr>
                <w:noProof/>
              </w:rPr>
            </w:pPr>
            <w:r w:rsidRPr="00890B0C">
              <w:rPr>
                <w:noProof/>
              </w:rPr>
              <w:t>00362</w:t>
            </w:r>
          </w:p>
        </w:tc>
        <w:tc>
          <w:tcPr>
            <w:tcW w:w="3888" w:type="dxa"/>
            <w:tcBorders>
              <w:top w:val="dotted" w:sz="4" w:space="0" w:color="auto"/>
              <w:left w:val="nil"/>
              <w:bottom w:val="dotted" w:sz="4" w:space="0" w:color="auto"/>
              <w:right w:val="nil"/>
            </w:tcBorders>
            <w:shd w:val="clear" w:color="auto" w:fill="FFFFFF"/>
          </w:tcPr>
          <w:p w14:paraId="1D40F6E8" w14:textId="77777777" w:rsidR="009E61BC" w:rsidRPr="00890B0C" w:rsidRDefault="009E61BC">
            <w:pPr>
              <w:pStyle w:val="AttributeTableBody"/>
              <w:jc w:val="left"/>
              <w:rPr>
                <w:noProof/>
              </w:rPr>
            </w:pPr>
            <w:r w:rsidRPr="00890B0C">
              <w:rPr>
                <w:noProof/>
              </w:rPr>
              <w:t xml:space="preserve">Transaction Description </w:t>
            </w:r>
          </w:p>
        </w:tc>
      </w:tr>
      <w:tr w:rsidR="009F20B7" w:rsidRPr="009E61BC" w14:paraId="206A49E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0F72D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B58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8D7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7399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A46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4E04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27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109A" w14:textId="77777777" w:rsidR="009E61BC" w:rsidRPr="00890B0C" w:rsidRDefault="009E61BC">
            <w:pPr>
              <w:pStyle w:val="AttributeTableBody"/>
              <w:rPr>
                <w:noProof/>
              </w:rPr>
            </w:pPr>
            <w:r w:rsidRPr="00890B0C">
              <w:rPr>
                <w:noProof/>
              </w:rPr>
              <w:t>00363</w:t>
            </w:r>
          </w:p>
        </w:tc>
        <w:tc>
          <w:tcPr>
            <w:tcW w:w="3888" w:type="dxa"/>
            <w:tcBorders>
              <w:top w:val="dotted" w:sz="4" w:space="0" w:color="auto"/>
              <w:left w:val="nil"/>
              <w:bottom w:val="dotted" w:sz="4" w:space="0" w:color="auto"/>
              <w:right w:val="nil"/>
            </w:tcBorders>
            <w:shd w:val="clear" w:color="auto" w:fill="FFFFFF"/>
          </w:tcPr>
          <w:p w14:paraId="30E6C6ED" w14:textId="77777777" w:rsidR="009E61BC" w:rsidRPr="00890B0C" w:rsidRDefault="009E61BC">
            <w:pPr>
              <w:pStyle w:val="AttributeTableBody"/>
              <w:jc w:val="left"/>
              <w:rPr>
                <w:noProof/>
              </w:rPr>
            </w:pPr>
            <w:r w:rsidRPr="00890B0C">
              <w:rPr>
                <w:noProof/>
              </w:rPr>
              <w:t xml:space="preserve">Transaction Description </w:t>
            </w:r>
            <w:r w:rsidRPr="00890B0C">
              <w:rPr>
                <w:noProof/>
              </w:rPr>
              <w:noBreakHyphen/>
              <w:t xml:space="preserve"> Alt </w:t>
            </w:r>
          </w:p>
        </w:tc>
      </w:tr>
      <w:tr w:rsidR="009F20B7" w:rsidRPr="009E61BC" w14:paraId="4892E88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8A26B5A"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9FD31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C1D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1EB326C0"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9E253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ADA3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5C7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58F58" w14:textId="77777777" w:rsidR="009E61BC" w:rsidRPr="00890B0C" w:rsidRDefault="009E61BC">
            <w:pPr>
              <w:pStyle w:val="AttributeTableBody"/>
              <w:rPr>
                <w:noProof/>
              </w:rPr>
            </w:pPr>
            <w:r w:rsidRPr="00890B0C">
              <w:rPr>
                <w:noProof/>
              </w:rPr>
              <w:t>00364</w:t>
            </w:r>
          </w:p>
        </w:tc>
        <w:tc>
          <w:tcPr>
            <w:tcW w:w="3888" w:type="dxa"/>
            <w:tcBorders>
              <w:top w:val="dotted" w:sz="4" w:space="0" w:color="auto"/>
              <w:left w:val="nil"/>
              <w:bottom w:val="dotted" w:sz="4" w:space="0" w:color="auto"/>
              <w:right w:val="nil"/>
            </w:tcBorders>
            <w:shd w:val="clear" w:color="auto" w:fill="FFFFFF"/>
          </w:tcPr>
          <w:p w14:paraId="3808E701" w14:textId="77777777" w:rsidR="009E61BC" w:rsidRPr="00890B0C" w:rsidRDefault="009E61BC">
            <w:pPr>
              <w:pStyle w:val="AttributeTableBody"/>
              <w:jc w:val="left"/>
              <w:rPr>
                <w:noProof/>
              </w:rPr>
            </w:pPr>
            <w:r w:rsidRPr="00890B0C">
              <w:rPr>
                <w:noProof/>
              </w:rPr>
              <w:t xml:space="preserve">Transaction Quantity </w:t>
            </w:r>
          </w:p>
        </w:tc>
      </w:tr>
      <w:tr w:rsidR="009F20B7" w:rsidRPr="009E61BC" w14:paraId="4F9E1D7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E8038"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B9B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ED2C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9F6DD"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5107B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45F3A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3F3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51357" w14:textId="77777777" w:rsidR="009E61BC" w:rsidRPr="00890B0C" w:rsidRDefault="009E61BC">
            <w:pPr>
              <w:pStyle w:val="AttributeTableBody"/>
              <w:rPr>
                <w:noProof/>
              </w:rPr>
            </w:pPr>
            <w:r w:rsidRPr="00890B0C">
              <w:rPr>
                <w:noProof/>
              </w:rPr>
              <w:t>00365</w:t>
            </w:r>
          </w:p>
        </w:tc>
        <w:tc>
          <w:tcPr>
            <w:tcW w:w="3888" w:type="dxa"/>
            <w:tcBorders>
              <w:top w:val="dotted" w:sz="4" w:space="0" w:color="auto"/>
              <w:left w:val="nil"/>
              <w:bottom w:val="dotted" w:sz="4" w:space="0" w:color="auto"/>
              <w:right w:val="nil"/>
            </w:tcBorders>
            <w:shd w:val="clear" w:color="auto" w:fill="FFFFFF"/>
          </w:tcPr>
          <w:p w14:paraId="6B73AC19"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Extended </w:t>
            </w:r>
          </w:p>
        </w:tc>
      </w:tr>
      <w:tr w:rsidR="009F20B7" w:rsidRPr="009E61BC" w14:paraId="4B2F52C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DD24B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1D73D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2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3A8FA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12A546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82A7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C7A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70EB8" w14:textId="77777777" w:rsidR="009E61BC" w:rsidRPr="00890B0C" w:rsidRDefault="009E61BC">
            <w:pPr>
              <w:pStyle w:val="AttributeTableBody"/>
              <w:rPr>
                <w:noProof/>
              </w:rPr>
            </w:pPr>
            <w:r w:rsidRPr="00890B0C">
              <w:rPr>
                <w:noProof/>
              </w:rPr>
              <w:t>00366</w:t>
            </w:r>
          </w:p>
        </w:tc>
        <w:tc>
          <w:tcPr>
            <w:tcW w:w="3888" w:type="dxa"/>
            <w:tcBorders>
              <w:top w:val="dotted" w:sz="4" w:space="0" w:color="auto"/>
              <w:left w:val="nil"/>
              <w:bottom w:val="dotted" w:sz="4" w:space="0" w:color="auto"/>
              <w:right w:val="nil"/>
            </w:tcBorders>
            <w:shd w:val="clear" w:color="auto" w:fill="FFFFFF"/>
          </w:tcPr>
          <w:p w14:paraId="1E1C9FE8"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Unit </w:t>
            </w:r>
          </w:p>
        </w:tc>
      </w:tr>
      <w:tr w:rsidR="009F20B7" w:rsidRPr="009E61BC" w14:paraId="567A7F3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88ACA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53B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78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224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DDE8B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94F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B6060" w14:textId="5FDD9B2B" w:rsidR="009E61BC" w:rsidRPr="00890B0C" w:rsidRDefault="00000000">
            <w:pPr>
              <w:pStyle w:val="AttributeTableBody"/>
              <w:rPr>
                <w:rStyle w:val="HyperlinkTable"/>
                <w:noProof/>
              </w:rPr>
            </w:pPr>
            <w:hyperlink r:id="rId16" w:anchor="HL70049" w:history="1">
              <w:r w:rsidR="009E61BC" w:rsidRPr="00890B0C">
                <w:rPr>
                  <w:rStyle w:val="HyperlinkTable"/>
                </w:rPr>
                <w:t>0049</w:t>
              </w:r>
            </w:hyperlink>
          </w:p>
        </w:tc>
        <w:tc>
          <w:tcPr>
            <w:tcW w:w="720" w:type="dxa"/>
            <w:tcBorders>
              <w:top w:val="dotted" w:sz="4" w:space="0" w:color="auto"/>
              <w:left w:val="nil"/>
              <w:bottom w:val="dotted" w:sz="4" w:space="0" w:color="auto"/>
              <w:right w:val="nil"/>
            </w:tcBorders>
            <w:shd w:val="clear" w:color="auto" w:fill="FFFFFF"/>
          </w:tcPr>
          <w:p w14:paraId="190D135A" w14:textId="77777777" w:rsidR="009E61BC" w:rsidRPr="00890B0C" w:rsidRDefault="009E61BC">
            <w:pPr>
              <w:pStyle w:val="AttributeTableBody"/>
              <w:rPr>
                <w:noProof/>
              </w:rPr>
            </w:pPr>
            <w:r w:rsidRPr="00890B0C">
              <w:rPr>
                <w:noProof/>
              </w:rPr>
              <w:t>00367</w:t>
            </w:r>
          </w:p>
        </w:tc>
        <w:tc>
          <w:tcPr>
            <w:tcW w:w="3888" w:type="dxa"/>
            <w:tcBorders>
              <w:top w:val="dotted" w:sz="4" w:space="0" w:color="auto"/>
              <w:left w:val="nil"/>
              <w:bottom w:val="dotted" w:sz="4" w:space="0" w:color="auto"/>
              <w:right w:val="nil"/>
            </w:tcBorders>
            <w:shd w:val="clear" w:color="auto" w:fill="FFFFFF"/>
          </w:tcPr>
          <w:p w14:paraId="25AC1A52" w14:textId="77777777" w:rsidR="009E61BC" w:rsidRPr="00890B0C" w:rsidRDefault="009E61BC">
            <w:pPr>
              <w:pStyle w:val="AttributeTableBody"/>
              <w:jc w:val="left"/>
              <w:rPr>
                <w:noProof/>
              </w:rPr>
            </w:pPr>
            <w:r w:rsidRPr="00890B0C">
              <w:rPr>
                <w:noProof/>
              </w:rPr>
              <w:t xml:space="preserve">Department Code </w:t>
            </w:r>
          </w:p>
        </w:tc>
      </w:tr>
      <w:tr w:rsidR="009F20B7" w:rsidRPr="009E61BC" w14:paraId="4EC5197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46F99D4"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86D37FA"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0943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60B2C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7B8920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C706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5F0A8D" w14:textId="60239FC5" w:rsidR="009E61BC" w:rsidRPr="00890B0C" w:rsidRDefault="00000000">
            <w:pPr>
              <w:pStyle w:val="AttributeTableBody"/>
              <w:rPr>
                <w:rStyle w:val="HyperlinkTable"/>
                <w:noProof/>
              </w:rPr>
            </w:pPr>
            <w:hyperlink r:id="rId17" w:anchor="HL70072" w:history="1">
              <w:r w:rsidR="009E61BC" w:rsidRPr="00890B0C">
                <w:rPr>
                  <w:rStyle w:val="HyperlinkTable"/>
                </w:rPr>
                <w:t>0072</w:t>
              </w:r>
            </w:hyperlink>
          </w:p>
        </w:tc>
        <w:tc>
          <w:tcPr>
            <w:tcW w:w="720" w:type="dxa"/>
            <w:tcBorders>
              <w:top w:val="dotted" w:sz="4" w:space="0" w:color="auto"/>
              <w:left w:val="nil"/>
              <w:bottom w:val="dotted" w:sz="4" w:space="0" w:color="auto"/>
              <w:right w:val="nil"/>
            </w:tcBorders>
            <w:shd w:val="clear" w:color="auto" w:fill="FFFFFF"/>
          </w:tcPr>
          <w:p w14:paraId="3D249AF7"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4059C41B" w14:textId="77777777" w:rsidR="009E61BC" w:rsidRPr="00890B0C" w:rsidRDefault="009E61BC">
            <w:pPr>
              <w:pStyle w:val="AttributeTableBody"/>
              <w:jc w:val="left"/>
              <w:rPr>
                <w:noProof/>
              </w:rPr>
            </w:pPr>
            <w:r w:rsidRPr="00890B0C">
              <w:rPr>
                <w:noProof/>
              </w:rPr>
              <w:t xml:space="preserve">Health Plan ID </w:t>
            </w:r>
          </w:p>
        </w:tc>
      </w:tr>
      <w:tr w:rsidR="009F20B7" w:rsidRPr="009E61BC" w14:paraId="24121C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A70073B"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6D26A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9CB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13A5B"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7AF87FC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4A395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6FF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66D22" w14:textId="77777777" w:rsidR="009E61BC" w:rsidRPr="00890B0C" w:rsidRDefault="009E61BC">
            <w:pPr>
              <w:pStyle w:val="AttributeTableBody"/>
              <w:rPr>
                <w:noProof/>
              </w:rPr>
            </w:pPr>
            <w:r w:rsidRPr="00890B0C">
              <w:rPr>
                <w:noProof/>
              </w:rPr>
              <w:t>00369</w:t>
            </w:r>
          </w:p>
        </w:tc>
        <w:tc>
          <w:tcPr>
            <w:tcW w:w="3888" w:type="dxa"/>
            <w:tcBorders>
              <w:top w:val="dotted" w:sz="4" w:space="0" w:color="auto"/>
              <w:left w:val="nil"/>
              <w:bottom w:val="dotted" w:sz="4" w:space="0" w:color="auto"/>
              <w:right w:val="nil"/>
            </w:tcBorders>
            <w:shd w:val="clear" w:color="auto" w:fill="FFFFFF"/>
          </w:tcPr>
          <w:p w14:paraId="2B959216" w14:textId="77777777" w:rsidR="009E61BC" w:rsidRPr="00890B0C" w:rsidRDefault="009E61BC">
            <w:pPr>
              <w:pStyle w:val="AttributeTableBody"/>
              <w:jc w:val="left"/>
              <w:rPr>
                <w:noProof/>
              </w:rPr>
            </w:pPr>
            <w:r w:rsidRPr="00890B0C">
              <w:rPr>
                <w:noProof/>
              </w:rPr>
              <w:t xml:space="preserve">Insurance Amount </w:t>
            </w:r>
          </w:p>
        </w:tc>
      </w:tr>
      <w:tr w:rsidR="009F20B7" w:rsidRPr="009E61BC" w14:paraId="28B227A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DF1149"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9A70E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90E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3D8C3"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066F7E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4ADC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F43B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0DF69" w14:textId="77777777" w:rsidR="009E61BC" w:rsidRPr="00890B0C" w:rsidRDefault="009E61BC">
            <w:pPr>
              <w:pStyle w:val="AttributeTableBody"/>
              <w:rPr>
                <w:noProof/>
              </w:rPr>
            </w:pPr>
            <w:r w:rsidRPr="00890B0C">
              <w:rPr>
                <w:noProof/>
              </w:rPr>
              <w:t>00133</w:t>
            </w:r>
          </w:p>
        </w:tc>
        <w:tc>
          <w:tcPr>
            <w:tcW w:w="3888" w:type="dxa"/>
            <w:tcBorders>
              <w:top w:val="dotted" w:sz="4" w:space="0" w:color="auto"/>
              <w:left w:val="nil"/>
              <w:bottom w:val="dotted" w:sz="4" w:space="0" w:color="auto"/>
              <w:right w:val="nil"/>
            </w:tcBorders>
            <w:shd w:val="clear" w:color="auto" w:fill="FFFFFF"/>
          </w:tcPr>
          <w:p w14:paraId="72A7C15E" w14:textId="77777777" w:rsidR="009E61BC" w:rsidRPr="00890B0C" w:rsidRDefault="009E61BC">
            <w:pPr>
              <w:pStyle w:val="AttributeTableBody"/>
              <w:jc w:val="left"/>
              <w:rPr>
                <w:noProof/>
              </w:rPr>
            </w:pPr>
            <w:r w:rsidRPr="00890B0C">
              <w:rPr>
                <w:noProof/>
              </w:rPr>
              <w:t xml:space="preserve">Assigned Patient Location </w:t>
            </w:r>
          </w:p>
        </w:tc>
      </w:tr>
      <w:tr w:rsidR="009F20B7" w:rsidRPr="009E61BC" w14:paraId="487A6F4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A869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8E8A9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69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0283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7A94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765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E89F1" w14:textId="3A02750E" w:rsidR="009E61BC" w:rsidRPr="00890B0C" w:rsidRDefault="00000000">
            <w:pPr>
              <w:pStyle w:val="AttributeTableBody"/>
              <w:rPr>
                <w:rStyle w:val="HyperlinkTable"/>
                <w:noProof/>
              </w:rPr>
            </w:pPr>
            <w:hyperlink r:id="rId18" w:anchor="HL70024" w:history="1">
              <w:r w:rsidR="009E61BC" w:rsidRPr="00890B0C">
                <w:rPr>
                  <w:rStyle w:val="HyperlinkTable"/>
                </w:rPr>
                <w:t>0024</w:t>
              </w:r>
            </w:hyperlink>
          </w:p>
        </w:tc>
        <w:tc>
          <w:tcPr>
            <w:tcW w:w="720" w:type="dxa"/>
            <w:tcBorders>
              <w:top w:val="dotted" w:sz="4" w:space="0" w:color="auto"/>
              <w:left w:val="nil"/>
              <w:bottom w:val="dotted" w:sz="4" w:space="0" w:color="auto"/>
              <w:right w:val="nil"/>
            </w:tcBorders>
            <w:shd w:val="clear" w:color="auto" w:fill="FFFFFF"/>
          </w:tcPr>
          <w:p w14:paraId="142EA47E" w14:textId="77777777" w:rsidR="009E61BC" w:rsidRPr="00890B0C" w:rsidRDefault="009E61BC">
            <w:pPr>
              <w:pStyle w:val="AttributeTableBody"/>
              <w:rPr>
                <w:noProof/>
              </w:rPr>
            </w:pPr>
            <w:r w:rsidRPr="00890B0C">
              <w:rPr>
                <w:noProof/>
              </w:rPr>
              <w:t>00370</w:t>
            </w:r>
          </w:p>
        </w:tc>
        <w:tc>
          <w:tcPr>
            <w:tcW w:w="3888" w:type="dxa"/>
            <w:tcBorders>
              <w:top w:val="dotted" w:sz="4" w:space="0" w:color="auto"/>
              <w:left w:val="nil"/>
              <w:bottom w:val="dotted" w:sz="4" w:space="0" w:color="auto"/>
              <w:right w:val="nil"/>
            </w:tcBorders>
            <w:shd w:val="clear" w:color="auto" w:fill="FFFFFF"/>
          </w:tcPr>
          <w:p w14:paraId="5C692341" w14:textId="77777777" w:rsidR="009E61BC" w:rsidRPr="00890B0C" w:rsidRDefault="009E61BC">
            <w:pPr>
              <w:pStyle w:val="AttributeTableBody"/>
              <w:jc w:val="left"/>
              <w:rPr>
                <w:noProof/>
              </w:rPr>
            </w:pPr>
            <w:r w:rsidRPr="00890B0C">
              <w:rPr>
                <w:noProof/>
              </w:rPr>
              <w:t xml:space="preserve">Fee Schedule </w:t>
            </w:r>
          </w:p>
        </w:tc>
      </w:tr>
      <w:tr w:rsidR="009F20B7" w:rsidRPr="009E61BC" w14:paraId="4FB7606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C0B912C"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2CCF6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89CA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F830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E02566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9D1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760A2" w14:textId="067094CA" w:rsidR="009E61BC" w:rsidRPr="00890B0C" w:rsidRDefault="00000000">
            <w:pPr>
              <w:pStyle w:val="AttributeTableBody"/>
              <w:rPr>
                <w:rStyle w:val="HyperlinkTable"/>
                <w:noProof/>
              </w:rPr>
            </w:pPr>
            <w:hyperlink r:id="rId19" w:anchor="HL70018" w:history="1">
              <w:r w:rsidR="009E61BC" w:rsidRPr="00890B0C">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31332315" w14:textId="77777777" w:rsidR="009E61BC" w:rsidRPr="00890B0C" w:rsidRDefault="009E61BC">
            <w:pPr>
              <w:pStyle w:val="AttributeTableBody"/>
              <w:rPr>
                <w:noProof/>
              </w:rPr>
            </w:pPr>
            <w:r w:rsidRPr="00890B0C">
              <w:rPr>
                <w:noProof/>
              </w:rPr>
              <w:t>00148</w:t>
            </w:r>
          </w:p>
        </w:tc>
        <w:tc>
          <w:tcPr>
            <w:tcW w:w="3888" w:type="dxa"/>
            <w:tcBorders>
              <w:top w:val="dotted" w:sz="4" w:space="0" w:color="auto"/>
              <w:left w:val="nil"/>
              <w:bottom w:val="dotted" w:sz="4" w:space="0" w:color="auto"/>
              <w:right w:val="nil"/>
            </w:tcBorders>
            <w:shd w:val="clear" w:color="auto" w:fill="FFFFFF"/>
          </w:tcPr>
          <w:p w14:paraId="11D5BCC4" w14:textId="77777777" w:rsidR="009E61BC" w:rsidRPr="00890B0C" w:rsidRDefault="009E61BC">
            <w:pPr>
              <w:pStyle w:val="AttributeTableBody"/>
              <w:jc w:val="left"/>
              <w:rPr>
                <w:noProof/>
              </w:rPr>
            </w:pPr>
            <w:r w:rsidRPr="00890B0C">
              <w:rPr>
                <w:noProof/>
              </w:rPr>
              <w:t xml:space="preserve">Patient Type </w:t>
            </w:r>
          </w:p>
        </w:tc>
      </w:tr>
      <w:tr w:rsidR="009F20B7" w:rsidRPr="009E61BC" w14:paraId="3CAB092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FA27E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3FD9D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FF39A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53F63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1A66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EBEAC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9B2CE8" w14:textId="453F1A6A" w:rsidR="009E61BC" w:rsidRPr="00890B0C" w:rsidRDefault="00000000">
            <w:pPr>
              <w:pStyle w:val="AttributeTableBody"/>
              <w:rPr>
                <w:rStyle w:val="HyperlinkTable"/>
                <w:noProof/>
              </w:rPr>
            </w:pPr>
            <w:hyperlink r:id="rId20" w:anchor="HL70051" w:history="1">
              <w:r w:rsidR="009E61BC" w:rsidRPr="00890B0C">
                <w:rPr>
                  <w:rStyle w:val="HyperlinkTable"/>
                </w:rPr>
                <w:t>0051</w:t>
              </w:r>
            </w:hyperlink>
          </w:p>
        </w:tc>
        <w:tc>
          <w:tcPr>
            <w:tcW w:w="720" w:type="dxa"/>
            <w:tcBorders>
              <w:top w:val="dotted" w:sz="4" w:space="0" w:color="auto"/>
              <w:left w:val="nil"/>
              <w:bottom w:val="dotted" w:sz="4" w:space="0" w:color="auto"/>
              <w:right w:val="nil"/>
            </w:tcBorders>
            <w:shd w:val="clear" w:color="auto" w:fill="FFFFFF"/>
          </w:tcPr>
          <w:p w14:paraId="7516C533" w14:textId="77777777" w:rsidR="009E61BC" w:rsidRPr="00890B0C" w:rsidRDefault="009E61BC">
            <w:pPr>
              <w:pStyle w:val="AttributeTableBody"/>
              <w:rPr>
                <w:noProof/>
              </w:rPr>
            </w:pPr>
            <w:r w:rsidRPr="00890B0C">
              <w:rPr>
                <w:noProof/>
              </w:rPr>
              <w:t>00371</w:t>
            </w:r>
          </w:p>
        </w:tc>
        <w:tc>
          <w:tcPr>
            <w:tcW w:w="3888" w:type="dxa"/>
            <w:tcBorders>
              <w:top w:val="dotted" w:sz="4" w:space="0" w:color="auto"/>
              <w:left w:val="nil"/>
              <w:bottom w:val="dotted" w:sz="4" w:space="0" w:color="auto"/>
              <w:right w:val="nil"/>
            </w:tcBorders>
            <w:shd w:val="clear" w:color="auto" w:fill="FFFFFF"/>
          </w:tcPr>
          <w:p w14:paraId="05983EBA" w14:textId="77777777" w:rsidR="009E61BC" w:rsidRPr="00890B0C" w:rsidRDefault="009E61BC">
            <w:pPr>
              <w:pStyle w:val="AttributeTableBody"/>
              <w:jc w:val="left"/>
              <w:rPr>
                <w:noProof/>
              </w:rPr>
            </w:pPr>
            <w:r w:rsidRPr="00890B0C">
              <w:rPr>
                <w:noProof/>
              </w:rPr>
              <w:t xml:space="preserve">Diagnosis Code - FT1 </w:t>
            </w:r>
          </w:p>
        </w:tc>
      </w:tr>
      <w:tr w:rsidR="009F20B7" w:rsidRPr="009E61BC" w14:paraId="24313F9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8B4E74"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34D62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ADD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653B44"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B9F8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EF19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B8BBB1" w14:textId="27434BD8" w:rsidR="009E61BC" w:rsidRPr="00890B0C" w:rsidRDefault="00000000">
            <w:pPr>
              <w:pStyle w:val="AttributeTableBody"/>
              <w:rPr>
                <w:rStyle w:val="HyperlinkTable"/>
                <w:noProof/>
              </w:rPr>
            </w:pPr>
            <w:hyperlink r:id="rId21" w:anchor="HL70084" w:history="1">
              <w:r w:rsidR="009E61BC" w:rsidRPr="00890B0C">
                <w:rPr>
                  <w:rStyle w:val="HyperlinkTable"/>
                  <w:noProof/>
                </w:rPr>
                <w:t>0084</w:t>
              </w:r>
            </w:hyperlink>
          </w:p>
        </w:tc>
        <w:tc>
          <w:tcPr>
            <w:tcW w:w="720" w:type="dxa"/>
            <w:tcBorders>
              <w:top w:val="dotted" w:sz="4" w:space="0" w:color="auto"/>
              <w:left w:val="nil"/>
              <w:bottom w:val="dotted" w:sz="4" w:space="0" w:color="auto"/>
              <w:right w:val="nil"/>
            </w:tcBorders>
            <w:shd w:val="clear" w:color="auto" w:fill="FFFFFF"/>
          </w:tcPr>
          <w:p w14:paraId="6F0557D4" w14:textId="77777777" w:rsidR="009E61BC" w:rsidRPr="00890B0C" w:rsidRDefault="009E61BC">
            <w:pPr>
              <w:pStyle w:val="AttributeTableBody"/>
              <w:rPr>
                <w:noProof/>
              </w:rPr>
            </w:pPr>
            <w:r w:rsidRPr="00890B0C">
              <w:rPr>
                <w:noProof/>
              </w:rPr>
              <w:t>00372</w:t>
            </w:r>
          </w:p>
        </w:tc>
        <w:tc>
          <w:tcPr>
            <w:tcW w:w="3888" w:type="dxa"/>
            <w:tcBorders>
              <w:top w:val="dotted" w:sz="4" w:space="0" w:color="auto"/>
              <w:left w:val="nil"/>
              <w:bottom w:val="dotted" w:sz="4" w:space="0" w:color="auto"/>
              <w:right w:val="nil"/>
            </w:tcBorders>
            <w:shd w:val="clear" w:color="auto" w:fill="FFFFFF"/>
          </w:tcPr>
          <w:p w14:paraId="3B075AC0" w14:textId="77777777" w:rsidR="009E61BC" w:rsidRPr="00890B0C" w:rsidRDefault="009E61BC">
            <w:pPr>
              <w:pStyle w:val="AttributeTableBody"/>
              <w:jc w:val="left"/>
              <w:rPr>
                <w:noProof/>
              </w:rPr>
            </w:pPr>
            <w:r w:rsidRPr="00890B0C">
              <w:rPr>
                <w:noProof/>
              </w:rPr>
              <w:t xml:space="preserve">Performed By Code </w:t>
            </w:r>
          </w:p>
        </w:tc>
      </w:tr>
      <w:tr w:rsidR="009F20B7" w:rsidRPr="009E61BC" w14:paraId="7387508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061FE92"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A6FD1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B9A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1C36A"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2B2A8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AED8B1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5FD19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AF7B1" w14:textId="77777777" w:rsidR="009E61BC" w:rsidRPr="00890B0C" w:rsidRDefault="009E61BC">
            <w:pPr>
              <w:pStyle w:val="AttributeTableBody"/>
              <w:rPr>
                <w:noProof/>
              </w:rPr>
            </w:pPr>
            <w:r w:rsidRPr="00890B0C">
              <w:rPr>
                <w:noProof/>
              </w:rPr>
              <w:t>00373</w:t>
            </w:r>
          </w:p>
        </w:tc>
        <w:tc>
          <w:tcPr>
            <w:tcW w:w="3888" w:type="dxa"/>
            <w:tcBorders>
              <w:top w:val="dotted" w:sz="4" w:space="0" w:color="auto"/>
              <w:left w:val="nil"/>
              <w:bottom w:val="dotted" w:sz="4" w:space="0" w:color="auto"/>
              <w:right w:val="nil"/>
            </w:tcBorders>
            <w:shd w:val="clear" w:color="auto" w:fill="FFFFFF"/>
          </w:tcPr>
          <w:p w14:paraId="605D3A02" w14:textId="77777777" w:rsidR="009E61BC" w:rsidRPr="00890B0C" w:rsidRDefault="009E61BC">
            <w:pPr>
              <w:pStyle w:val="AttributeTableBody"/>
              <w:jc w:val="left"/>
              <w:rPr>
                <w:noProof/>
              </w:rPr>
            </w:pPr>
            <w:r w:rsidRPr="00890B0C">
              <w:rPr>
                <w:noProof/>
              </w:rPr>
              <w:t xml:space="preserve">Ordered By Code </w:t>
            </w:r>
          </w:p>
        </w:tc>
      </w:tr>
      <w:tr w:rsidR="009F20B7" w:rsidRPr="009E61BC" w14:paraId="07CF0EB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929BAF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0F660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F9F0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B5DDEF"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691011B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843E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13D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16F3B" w14:textId="77777777" w:rsidR="009E61BC" w:rsidRPr="00890B0C" w:rsidRDefault="009E61BC">
            <w:pPr>
              <w:pStyle w:val="AttributeTableBody"/>
              <w:rPr>
                <w:noProof/>
              </w:rPr>
            </w:pPr>
            <w:r w:rsidRPr="00890B0C">
              <w:rPr>
                <w:noProof/>
              </w:rPr>
              <w:t>00374</w:t>
            </w:r>
          </w:p>
        </w:tc>
        <w:tc>
          <w:tcPr>
            <w:tcW w:w="3888" w:type="dxa"/>
            <w:tcBorders>
              <w:top w:val="dotted" w:sz="4" w:space="0" w:color="auto"/>
              <w:left w:val="nil"/>
              <w:bottom w:val="dotted" w:sz="4" w:space="0" w:color="auto"/>
              <w:right w:val="nil"/>
            </w:tcBorders>
            <w:shd w:val="clear" w:color="auto" w:fill="FFFFFF"/>
          </w:tcPr>
          <w:p w14:paraId="6D94FD87" w14:textId="77777777" w:rsidR="009E61BC" w:rsidRPr="00890B0C" w:rsidRDefault="009E61BC">
            <w:pPr>
              <w:pStyle w:val="AttributeTableBody"/>
              <w:jc w:val="left"/>
              <w:rPr>
                <w:noProof/>
              </w:rPr>
            </w:pPr>
            <w:r w:rsidRPr="00890B0C">
              <w:rPr>
                <w:noProof/>
              </w:rPr>
              <w:t xml:space="preserve">Unit Cost </w:t>
            </w:r>
          </w:p>
        </w:tc>
      </w:tr>
      <w:tr w:rsidR="009F20B7" w:rsidRPr="009E61BC" w14:paraId="527BE43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755BAD"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0A4ACE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93EA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14CC3A"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2DEBC5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F85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D9A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81F5" w14:textId="77777777" w:rsidR="009E61BC" w:rsidRPr="00890B0C" w:rsidRDefault="009E61BC">
            <w:pPr>
              <w:pStyle w:val="AttributeTableBody"/>
              <w:rPr>
                <w:noProof/>
              </w:rPr>
            </w:pPr>
            <w:r w:rsidRPr="00890B0C">
              <w:rPr>
                <w:noProof/>
              </w:rPr>
              <w:t>00217</w:t>
            </w:r>
          </w:p>
        </w:tc>
        <w:tc>
          <w:tcPr>
            <w:tcW w:w="3888" w:type="dxa"/>
            <w:tcBorders>
              <w:top w:val="dotted" w:sz="4" w:space="0" w:color="auto"/>
              <w:left w:val="nil"/>
              <w:bottom w:val="dotted" w:sz="4" w:space="0" w:color="auto"/>
              <w:right w:val="nil"/>
            </w:tcBorders>
            <w:shd w:val="clear" w:color="auto" w:fill="FFFFFF"/>
          </w:tcPr>
          <w:p w14:paraId="109F8347" w14:textId="77777777" w:rsidR="009E61BC" w:rsidRPr="00890B0C" w:rsidRDefault="009E61BC">
            <w:pPr>
              <w:pStyle w:val="AttributeTableBody"/>
              <w:jc w:val="left"/>
              <w:rPr>
                <w:noProof/>
              </w:rPr>
            </w:pPr>
            <w:r w:rsidRPr="00890B0C">
              <w:rPr>
                <w:noProof/>
              </w:rPr>
              <w:t>Filler Order Number</w:t>
            </w:r>
          </w:p>
        </w:tc>
      </w:tr>
      <w:tr w:rsidR="009F20B7" w:rsidRPr="009E61BC" w14:paraId="61DF5A6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F7011" w14:textId="77777777" w:rsidR="009E61BC" w:rsidRPr="00890B0C" w:rsidRDefault="009E61BC">
            <w:pPr>
              <w:pStyle w:val="AttributeTableBody"/>
              <w:rPr>
                <w:noProof/>
              </w:rPr>
            </w:pPr>
            <w:r w:rsidRPr="00890B0C">
              <w:rPr>
                <w:noProof/>
              </w:rPr>
              <w:lastRenderedPageBreak/>
              <w:t>24</w:t>
            </w:r>
          </w:p>
        </w:tc>
        <w:tc>
          <w:tcPr>
            <w:tcW w:w="648" w:type="dxa"/>
            <w:tcBorders>
              <w:top w:val="dotted" w:sz="4" w:space="0" w:color="auto"/>
              <w:left w:val="nil"/>
              <w:bottom w:val="dotted" w:sz="4" w:space="0" w:color="auto"/>
              <w:right w:val="nil"/>
            </w:tcBorders>
            <w:shd w:val="clear" w:color="auto" w:fill="FFFFFF"/>
          </w:tcPr>
          <w:p w14:paraId="7DAB24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BCF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1BC88"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DBA7B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14826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BDAA7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9A730" w14:textId="77777777" w:rsidR="009E61BC" w:rsidRPr="00890B0C" w:rsidRDefault="009E61BC">
            <w:pPr>
              <w:pStyle w:val="AttributeTableBody"/>
              <w:rPr>
                <w:noProof/>
              </w:rPr>
            </w:pPr>
            <w:r w:rsidRPr="00890B0C">
              <w:rPr>
                <w:noProof/>
              </w:rPr>
              <w:t>00765</w:t>
            </w:r>
          </w:p>
        </w:tc>
        <w:tc>
          <w:tcPr>
            <w:tcW w:w="3888" w:type="dxa"/>
            <w:tcBorders>
              <w:top w:val="dotted" w:sz="4" w:space="0" w:color="auto"/>
              <w:left w:val="nil"/>
              <w:bottom w:val="dotted" w:sz="4" w:space="0" w:color="auto"/>
              <w:right w:val="nil"/>
            </w:tcBorders>
            <w:shd w:val="clear" w:color="auto" w:fill="FFFFFF"/>
          </w:tcPr>
          <w:p w14:paraId="563F9FB9" w14:textId="77777777" w:rsidR="009E61BC" w:rsidRPr="00890B0C" w:rsidRDefault="009E61BC">
            <w:pPr>
              <w:pStyle w:val="AttributeTableBody"/>
              <w:jc w:val="left"/>
              <w:rPr>
                <w:noProof/>
              </w:rPr>
            </w:pPr>
            <w:r w:rsidRPr="00890B0C">
              <w:rPr>
                <w:noProof/>
              </w:rPr>
              <w:t>Entered By Code</w:t>
            </w:r>
          </w:p>
        </w:tc>
      </w:tr>
      <w:tr w:rsidR="009F20B7" w:rsidRPr="009E61BC" w14:paraId="51D587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9B9488"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B9DF5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F1759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92E0C"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6BA856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0B6C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C2861" w14:textId="6084361D" w:rsidR="009E61BC" w:rsidRPr="00890B0C" w:rsidRDefault="00000000">
            <w:pPr>
              <w:pStyle w:val="AttributeTableBody"/>
              <w:rPr>
                <w:rStyle w:val="HyperlinkTable"/>
                <w:noProof/>
              </w:rPr>
            </w:pPr>
            <w:hyperlink r:id="rId22" w:anchor="HL70088" w:history="1">
              <w:r w:rsidR="009E61BC" w:rsidRPr="00890B0C">
                <w:rPr>
                  <w:rStyle w:val="HyperlinkTable"/>
                </w:rPr>
                <w:t>0088</w:t>
              </w:r>
            </w:hyperlink>
          </w:p>
        </w:tc>
        <w:tc>
          <w:tcPr>
            <w:tcW w:w="720" w:type="dxa"/>
            <w:tcBorders>
              <w:top w:val="dotted" w:sz="4" w:space="0" w:color="auto"/>
              <w:left w:val="nil"/>
              <w:bottom w:val="dotted" w:sz="4" w:space="0" w:color="auto"/>
              <w:right w:val="nil"/>
            </w:tcBorders>
            <w:shd w:val="clear" w:color="auto" w:fill="FFFFFF"/>
          </w:tcPr>
          <w:p w14:paraId="5FE5D0ED"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0E8CFD13" w14:textId="77777777" w:rsidR="009E61BC" w:rsidRPr="00890B0C" w:rsidRDefault="009E61BC">
            <w:pPr>
              <w:pStyle w:val="AttributeTableBody"/>
              <w:jc w:val="left"/>
              <w:rPr>
                <w:noProof/>
              </w:rPr>
            </w:pPr>
            <w:r w:rsidRPr="00890B0C">
              <w:rPr>
                <w:noProof/>
              </w:rPr>
              <w:t>Procedure Code</w:t>
            </w:r>
          </w:p>
        </w:tc>
      </w:tr>
      <w:tr w:rsidR="009F20B7" w:rsidRPr="009E61BC" w14:paraId="1857B1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C51C3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FD8AA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810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474C"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14F8E3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4B34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2C3B85" w14:textId="45C2C167" w:rsidR="009E61BC" w:rsidRPr="00890B0C" w:rsidRDefault="00000000">
            <w:pPr>
              <w:pStyle w:val="AttributeTableBody"/>
              <w:rPr>
                <w:rStyle w:val="HyperlinkTable"/>
                <w:noProof/>
              </w:rPr>
            </w:pPr>
            <w:hyperlink r:id="rId23" w:anchor="HL70340" w:history="1">
              <w:r w:rsidR="009E61BC" w:rsidRPr="00890B0C">
                <w:rPr>
                  <w:rStyle w:val="HyperlinkTable"/>
                </w:rPr>
                <w:t>0340</w:t>
              </w:r>
            </w:hyperlink>
          </w:p>
        </w:tc>
        <w:tc>
          <w:tcPr>
            <w:tcW w:w="720" w:type="dxa"/>
            <w:tcBorders>
              <w:top w:val="dotted" w:sz="4" w:space="0" w:color="auto"/>
              <w:left w:val="nil"/>
              <w:bottom w:val="dotted" w:sz="4" w:space="0" w:color="auto"/>
              <w:right w:val="nil"/>
            </w:tcBorders>
            <w:shd w:val="clear" w:color="auto" w:fill="FFFFFF"/>
          </w:tcPr>
          <w:p w14:paraId="5EF45AE5"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5F4FED83" w14:textId="77777777" w:rsidR="009E61BC" w:rsidRPr="00890B0C" w:rsidRDefault="009E61BC">
            <w:pPr>
              <w:pStyle w:val="AttributeTableBody"/>
              <w:jc w:val="left"/>
              <w:rPr>
                <w:noProof/>
              </w:rPr>
            </w:pPr>
            <w:r w:rsidRPr="00890B0C">
              <w:rPr>
                <w:noProof/>
              </w:rPr>
              <w:t>Procedure Code Modifier</w:t>
            </w:r>
          </w:p>
        </w:tc>
      </w:tr>
      <w:tr w:rsidR="009F20B7" w:rsidRPr="009E61BC" w14:paraId="5EAA7F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330019"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A97B95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F0F6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EF4E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361F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71CC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D522F" w14:textId="6C9A55A9" w:rsidR="009E61BC" w:rsidRPr="000C6CFD" w:rsidRDefault="00000000">
            <w:pPr>
              <w:pStyle w:val="AttributeTableBody"/>
              <w:rPr>
                <w:rStyle w:val="HyperlinkTable"/>
              </w:rPr>
            </w:pPr>
            <w:hyperlink r:id="rId24" w:anchor="HL70339" w:history="1">
              <w:r w:rsidR="009E61BC" w:rsidRPr="000C6CFD">
                <w:rPr>
                  <w:rStyle w:val="HyperlinkTable"/>
                </w:rPr>
                <w:t>0339</w:t>
              </w:r>
            </w:hyperlink>
          </w:p>
        </w:tc>
        <w:tc>
          <w:tcPr>
            <w:tcW w:w="720" w:type="dxa"/>
            <w:tcBorders>
              <w:top w:val="dotted" w:sz="4" w:space="0" w:color="auto"/>
              <w:left w:val="nil"/>
              <w:bottom w:val="dotted" w:sz="4" w:space="0" w:color="auto"/>
              <w:right w:val="nil"/>
            </w:tcBorders>
            <w:shd w:val="clear" w:color="auto" w:fill="FFFFFF"/>
          </w:tcPr>
          <w:p w14:paraId="0836918C" w14:textId="77777777" w:rsidR="009E61BC" w:rsidRPr="00890B0C" w:rsidRDefault="009E61BC">
            <w:pPr>
              <w:pStyle w:val="AttributeTableBody"/>
              <w:rPr>
                <w:noProof/>
              </w:rPr>
            </w:pPr>
            <w:r w:rsidRPr="00890B0C">
              <w:rPr>
                <w:noProof/>
              </w:rPr>
              <w:t>01310</w:t>
            </w:r>
          </w:p>
        </w:tc>
        <w:tc>
          <w:tcPr>
            <w:tcW w:w="3888" w:type="dxa"/>
            <w:tcBorders>
              <w:top w:val="dotted" w:sz="4" w:space="0" w:color="auto"/>
              <w:left w:val="nil"/>
              <w:bottom w:val="dotted" w:sz="4" w:space="0" w:color="auto"/>
              <w:right w:val="nil"/>
            </w:tcBorders>
            <w:shd w:val="clear" w:color="auto" w:fill="FFFFFF"/>
          </w:tcPr>
          <w:p w14:paraId="307A4B60" w14:textId="77777777" w:rsidR="009E61BC" w:rsidRPr="00890B0C" w:rsidRDefault="009E61BC">
            <w:pPr>
              <w:pStyle w:val="AttributeTableBody"/>
              <w:jc w:val="left"/>
              <w:rPr>
                <w:noProof/>
              </w:rPr>
            </w:pPr>
            <w:r w:rsidRPr="00890B0C">
              <w:rPr>
                <w:noProof/>
              </w:rPr>
              <w:t>Advanced Beneficiary Notice Code</w:t>
            </w:r>
          </w:p>
        </w:tc>
      </w:tr>
      <w:tr w:rsidR="009F20B7" w:rsidRPr="009E61BC" w14:paraId="67D7A08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DE8A6AF"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14F79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548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400B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56BB2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AB28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32FB" w14:textId="3850246D" w:rsidR="009E61BC" w:rsidRPr="000C6CFD" w:rsidRDefault="00000000">
            <w:pPr>
              <w:pStyle w:val="AttributeTableBody"/>
              <w:rPr>
                <w:rStyle w:val="HyperlinkTable"/>
              </w:rPr>
            </w:pPr>
            <w:hyperlink r:id="rId25" w:anchor="HL70476" w:history="1">
              <w:r w:rsidR="009E61BC" w:rsidRPr="000C6CFD">
                <w:rPr>
                  <w:rStyle w:val="HyperlinkTable"/>
                </w:rPr>
                <w:t>0476</w:t>
              </w:r>
            </w:hyperlink>
          </w:p>
        </w:tc>
        <w:tc>
          <w:tcPr>
            <w:tcW w:w="720" w:type="dxa"/>
            <w:tcBorders>
              <w:top w:val="dotted" w:sz="4" w:space="0" w:color="auto"/>
              <w:left w:val="nil"/>
              <w:bottom w:val="dotted" w:sz="4" w:space="0" w:color="auto"/>
              <w:right w:val="nil"/>
            </w:tcBorders>
            <w:shd w:val="clear" w:color="auto" w:fill="FFFFFF"/>
          </w:tcPr>
          <w:p w14:paraId="4AAA8B25" w14:textId="77777777" w:rsidR="009E61BC" w:rsidRPr="00890B0C" w:rsidRDefault="009E61BC">
            <w:pPr>
              <w:pStyle w:val="AttributeTableBody"/>
              <w:rPr>
                <w:noProof/>
              </w:rPr>
            </w:pPr>
            <w:r w:rsidRPr="00890B0C">
              <w:rPr>
                <w:noProof/>
              </w:rPr>
              <w:t>01646</w:t>
            </w:r>
          </w:p>
        </w:tc>
        <w:tc>
          <w:tcPr>
            <w:tcW w:w="3888" w:type="dxa"/>
            <w:tcBorders>
              <w:top w:val="dotted" w:sz="4" w:space="0" w:color="auto"/>
              <w:left w:val="nil"/>
              <w:bottom w:val="dotted" w:sz="4" w:space="0" w:color="auto"/>
              <w:right w:val="nil"/>
            </w:tcBorders>
            <w:shd w:val="clear" w:color="auto" w:fill="FFFFFF"/>
          </w:tcPr>
          <w:p w14:paraId="0BA8DA9E" w14:textId="77777777" w:rsidR="009E61BC" w:rsidRPr="00890B0C" w:rsidRDefault="009E61BC">
            <w:pPr>
              <w:pStyle w:val="AttributeTableBody"/>
              <w:jc w:val="left"/>
              <w:rPr>
                <w:noProof/>
              </w:rPr>
            </w:pPr>
            <w:r w:rsidRPr="00890B0C">
              <w:rPr>
                <w:noProof/>
              </w:rPr>
              <w:t>Medically Necessary Duplicate Procedure Reason</w:t>
            </w:r>
          </w:p>
        </w:tc>
      </w:tr>
      <w:tr w:rsidR="009F20B7" w:rsidRPr="009E61BC" w14:paraId="4B46C00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635958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60B58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31EE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C474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BEFF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56FC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749DD" w14:textId="3204A11A" w:rsidR="009E61BC" w:rsidRPr="00890B0C" w:rsidRDefault="00000000">
            <w:pPr>
              <w:pStyle w:val="AttributeTableBody"/>
              <w:rPr>
                <w:rStyle w:val="HyperlinkTable"/>
                <w:noProof/>
              </w:rPr>
            </w:pPr>
            <w:hyperlink r:id="rId26" w:anchor="HL70549" w:history="1">
              <w:r w:rsidR="009E61BC" w:rsidRPr="00890B0C">
                <w:rPr>
                  <w:rStyle w:val="HyperlinkTable"/>
                </w:rPr>
                <w:t>0549</w:t>
              </w:r>
            </w:hyperlink>
          </w:p>
        </w:tc>
        <w:tc>
          <w:tcPr>
            <w:tcW w:w="720" w:type="dxa"/>
            <w:tcBorders>
              <w:top w:val="dotted" w:sz="4" w:space="0" w:color="auto"/>
              <w:left w:val="nil"/>
              <w:bottom w:val="dotted" w:sz="4" w:space="0" w:color="auto"/>
              <w:right w:val="nil"/>
            </w:tcBorders>
            <w:shd w:val="clear" w:color="auto" w:fill="FFFFFF"/>
          </w:tcPr>
          <w:p w14:paraId="22796260" w14:textId="77777777" w:rsidR="009E61BC" w:rsidRPr="00890B0C" w:rsidRDefault="009E61BC">
            <w:pPr>
              <w:pStyle w:val="AttributeTableBody"/>
              <w:rPr>
                <w:noProof/>
              </w:rPr>
            </w:pPr>
            <w:r w:rsidRPr="00890B0C">
              <w:rPr>
                <w:noProof/>
              </w:rPr>
              <w:t>01845</w:t>
            </w:r>
          </w:p>
        </w:tc>
        <w:tc>
          <w:tcPr>
            <w:tcW w:w="3888" w:type="dxa"/>
            <w:tcBorders>
              <w:top w:val="dotted" w:sz="4" w:space="0" w:color="auto"/>
              <w:left w:val="nil"/>
              <w:bottom w:val="dotted" w:sz="4" w:space="0" w:color="auto"/>
              <w:right w:val="nil"/>
            </w:tcBorders>
            <w:shd w:val="clear" w:color="auto" w:fill="FFFFFF"/>
          </w:tcPr>
          <w:p w14:paraId="25BFD478" w14:textId="77777777" w:rsidR="009E61BC" w:rsidRPr="00890B0C" w:rsidRDefault="009E61BC">
            <w:pPr>
              <w:pStyle w:val="AttributeTableBody"/>
              <w:jc w:val="left"/>
              <w:rPr>
                <w:noProof/>
              </w:rPr>
            </w:pPr>
            <w:r w:rsidRPr="00890B0C">
              <w:rPr>
                <w:noProof/>
              </w:rPr>
              <w:t>NDC Code</w:t>
            </w:r>
          </w:p>
        </w:tc>
      </w:tr>
      <w:tr w:rsidR="009F20B7" w:rsidRPr="009E61BC" w14:paraId="1D1F53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441D4D6"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1C8EFF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DCFE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008F9"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B34FF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31A0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8F6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6394" w14:textId="77777777" w:rsidR="009E61BC" w:rsidRPr="00890B0C" w:rsidRDefault="009E61BC">
            <w:pPr>
              <w:pStyle w:val="AttributeTableBody"/>
              <w:rPr>
                <w:noProof/>
              </w:rPr>
            </w:pPr>
            <w:r w:rsidRPr="00890B0C">
              <w:rPr>
                <w:noProof/>
              </w:rPr>
              <w:t>01846</w:t>
            </w:r>
          </w:p>
        </w:tc>
        <w:tc>
          <w:tcPr>
            <w:tcW w:w="3888" w:type="dxa"/>
            <w:tcBorders>
              <w:top w:val="dotted" w:sz="4" w:space="0" w:color="auto"/>
              <w:left w:val="nil"/>
              <w:bottom w:val="dotted" w:sz="4" w:space="0" w:color="auto"/>
              <w:right w:val="nil"/>
            </w:tcBorders>
            <w:shd w:val="clear" w:color="auto" w:fill="FFFFFF"/>
          </w:tcPr>
          <w:p w14:paraId="1CEF2306" w14:textId="77777777" w:rsidR="009E61BC" w:rsidRPr="00890B0C" w:rsidRDefault="009E61BC">
            <w:pPr>
              <w:pStyle w:val="AttributeTableBody"/>
              <w:jc w:val="left"/>
              <w:rPr>
                <w:noProof/>
              </w:rPr>
            </w:pPr>
            <w:r w:rsidRPr="00890B0C">
              <w:rPr>
                <w:noProof/>
              </w:rPr>
              <w:t>Payment Reference ID</w:t>
            </w:r>
          </w:p>
        </w:tc>
      </w:tr>
      <w:tr w:rsidR="009F20B7" w:rsidRPr="009E61BC" w14:paraId="0C7E111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C4EA6F"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7E628F2B"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261B65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14831C" w14:textId="77777777" w:rsidR="009E61BC" w:rsidRPr="00890B0C" w:rsidRDefault="009E61BC">
            <w:pPr>
              <w:pStyle w:val="AttributeTableBody"/>
              <w:rPr>
                <w:noProof/>
              </w:rPr>
            </w:pPr>
            <w:r w:rsidRPr="00890B0C">
              <w:rPr>
                <w:noProof/>
              </w:rPr>
              <w:t>SI</w:t>
            </w:r>
          </w:p>
        </w:tc>
        <w:tc>
          <w:tcPr>
            <w:tcW w:w="648" w:type="dxa"/>
            <w:tcBorders>
              <w:top w:val="dotted" w:sz="4" w:space="0" w:color="auto"/>
              <w:left w:val="nil"/>
              <w:bottom w:val="dotted" w:sz="4" w:space="0" w:color="auto"/>
              <w:right w:val="nil"/>
            </w:tcBorders>
            <w:shd w:val="clear" w:color="auto" w:fill="FFFFFF"/>
          </w:tcPr>
          <w:p w14:paraId="21F680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8A597A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B73D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CB4C7" w14:textId="77777777" w:rsidR="009E61BC" w:rsidRPr="00890B0C" w:rsidRDefault="009E61BC">
            <w:pPr>
              <w:pStyle w:val="AttributeTableBody"/>
              <w:rPr>
                <w:noProof/>
              </w:rPr>
            </w:pPr>
            <w:r w:rsidRPr="00890B0C">
              <w:rPr>
                <w:noProof/>
              </w:rPr>
              <w:t>01847</w:t>
            </w:r>
          </w:p>
        </w:tc>
        <w:tc>
          <w:tcPr>
            <w:tcW w:w="3888" w:type="dxa"/>
            <w:tcBorders>
              <w:top w:val="dotted" w:sz="4" w:space="0" w:color="auto"/>
              <w:left w:val="nil"/>
              <w:bottom w:val="dotted" w:sz="4" w:space="0" w:color="auto"/>
              <w:right w:val="nil"/>
            </w:tcBorders>
            <w:shd w:val="clear" w:color="auto" w:fill="FFFFFF"/>
          </w:tcPr>
          <w:p w14:paraId="4340154D" w14:textId="77777777" w:rsidR="009E61BC" w:rsidRPr="00890B0C" w:rsidRDefault="009E61BC">
            <w:pPr>
              <w:pStyle w:val="AttributeTableBody"/>
              <w:jc w:val="left"/>
              <w:rPr>
                <w:noProof/>
              </w:rPr>
            </w:pPr>
            <w:r w:rsidRPr="00890B0C">
              <w:rPr>
                <w:noProof/>
              </w:rPr>
              <w:t>Transaction Reference Key</w:t>
            </w:r>
          </w:p>
        </w:tc>
      </w:tr>
      <w:tr w:rsidR="009F20B7" w:rsidRPr="009E61BC" w14:paraId="4696095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B62DC06"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7A9FBA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934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E50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07206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599E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CD89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161F4" w14:textId="77777777" w:rsidR="009E61BC" w:rsidRPr="00890B0C" w:rsidRDefault="009E61BC">
            <w:pPr>
              <w:pStyle w:val="AttributeTableBody"/>
              <w:rPr>
                <w:noProof/>
              </w:rPr>
            </w:pPr>
            <w:r w:rsidRPr="00890B0C">
              <w:rPr>
                <w:noProof/>
              </w:rPr>
              <w:t>02361</w:t>
            </w:r>
          </w:p>
        </w:tc>
        <w:tc>
          <w:tcPr>
            <w:tcW w:w="3888" w:type="dxa"/>
            <w:tcBorders>
              <w:top w:val="dotted" w:sz="4" w:space="0" w:color="auto"/>
              <w:left w:val="nil"/>
              <w:bottom w:val="dotted" w:sz="4" w:space="0" w:color="auto"/>
              <w:right w:val="nil"/>
            </w:tcBorders>
            <w:shd w:val="clear" w:color="auto" w:fill="FFFFFF"/>
          </w:tcPr>
          <w:p w14:paraId="22879619" w14:textId="77777777" w:rsidR="009E61BC" w:rsidRPr="00890B0C" w:rsidRDefault="009E61BC">
            <w:pPr>
              <w:pStyle w:val="AttributeTableBody"/>
              <w:jc w:val="left"/>
              <w:rPr>
                <w:noProof/>
              </w:rPr>
            </w:pPr>
            <w:r w:rsidRPr="00890B0C">
              <w:rPr>
                <w:noProof/>
              </w:rPr>
              <w:t>Performing Facility</w:t>
            </w:r>
          </w:p>
        </w:tc>
      </w:tr>
      <w:tr w:rsidR="009F20B7" w:rsidRPr="009E61BC" w14:paraId="4F0D316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4F1E4D1"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EE3E9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9359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DB394"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F3F2F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0B29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D9F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3D584" w14:textId="77777777" w:rsidR="009E61BC" w:rsidRPr="00890B0C" w:rsidRDefault="009E61BC">
            <w:pPr>
              <w:pStyle w:val="AttributeTableBody"/>
              <w:rPr>
                <w:noProof/>
              </w:rPr>
            </w:pPr>
            <w:r w:rsidRPr="00890B0C">
              <w:rPr>
                <w:noProof/>
              </w:rPr>
              <w:t>02362</w:t>
            </w:r>
          </w:p>
        </w:tc>
        <w:tc>
          <w:tcPr>
            <w:tcW w:w="3888" w:type="dxa"/>
            <w:tcBorders>
              <w:top w:val="dotted" w:sz="4" w:space="0" w:color="auto"/>
              <w:left w:val="nil"/>
              <w:bottom w:val="dotted" w:sz="4" w:space="0" w:color="auto"/>
              <w:right w:val="nil"/>
            </w:tcBorders>
            <w:shd w:val="clear" w:color="auto" w:fill="FFFFFF"/>
          </w:tcPr>
          <w:p w14:paraId="21C2F3BC" w14:textId="77777777" w:rsidR="009E61BC" w:rsidRPr="00890B0C" w:rsidRDefault="009E61BC">
            <w:pPr>
              <w:pStyle w:val="AttributeTableBody"/>
              <w:jc w:val="left"/>
              <w:rPr>
                <w:noProof/>
              </w:rPr>
            </w:pPr>
            <w:r w:rsidRPr="00890B0C">
              <w:rPr>
                <w:noProof/>
              </w:rPr>
              <w:t>Ordering Facility</w:t>
            </w:r>
          </w:p>
        </w:tc>
      </w:tr>
      <w:tr w:rsidR="009F20B7" w:rsidRPr="009E61BC" w14:paraId="162DD32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2D793D" w14:textId="77777777" w:rsidR="009E61BC" w:rsidRPr="00890B0C" w:rsidRDefault="009E61BC">
            <w:pPr>
              <w:pStyle w:val="AttributeTableBody"/>
            </w:pPr>
            <w:r w:rsidRPr="00890B0C">
              <w:t>34</w:t>
            </w:r>
          </w:p>
        </w:tc>
        <w:tc>
          <w:tcPr>
            <w:tcW w:w="648" w:type="dxa"/>
            <w:tcBorders>
              <w:top w:val="dotted" w:sz="4" w:space="0" w:color="auto"/>
              <w:left w:val="nil"/>
              <w:bottom w:val="dotted" w:sz="4" w:space="0" w:color="auto"/>
              <w:right w:val="nil"/>
            </w:tcBorders>
            <w:shd w:val="clear" w:color="auto" w:fill="FFFFFF"/>
          </w:tcPr>
          <w:p w14:paraId="1390E8D0"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9402A43"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DA216BE"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7E4F5F05"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5FD478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0AD60C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6678E1C" w14:textId="77777777" w:rsidR="009E61BC" w:rsidRPr="00890B0C" w:rsidRDefault="009E61BC" w:rsidP="009F20B7">
            <w:pPr>
              <w:pStyle w:val="AttributeTableBody"/>
              <w:rPr>
                <w:rStyle w:val="AttributeTableBodyChar"/>
              </w:rPr>
            </w:pPr>
            <w:r w:rsidRPr="00890B0C">
              <w:rPr>
                <w:rStyle w:val="AttributeTableBodyChar"/>
              </w:rPr>
              <w:t>02363</w:t>
            </w:r>
          </w:p>
        </w:tc>
        <w:tc>
          <w:tcPr>
            <w:tcW w:w="3888" w:type="dxa"/>
            <w:tcBorders>
              <w:top w:val="dotted" w:sz="4" w:space="0" w:color="auto"/>
              <w:left w:val="nil"/>
              <w:bottom w:val="dotted" w:sz="4" w:space="0" w:color="auto"/>
              <w:right w:val="nil"/>
            </w:tcBorders>
            <w:shd w:val="clear" w:color="auto" w:fill="FFFFFF"/>
          </w:tcPr>
          <w:p w14:paraId="3DC3A8C1" w14:textId="77777777" w:rsidR="009E61BC" w:rsidRPr="00890B0C" w:rsidRDefault="009E61BC">
            <w:pPr>
              <w:pStyle w:val="AttributeTableBody"/>
              <w:jc w:val="left"/>
            </w:pPr>
            <w:r w:rsidRPr="00890B0C">
              <w:t>Item Number</w:t>
            </w:r>
          </w:p>
        </w:tc>
      </w:tr>
      <w:tr w:rsidR="009F20B7" w:rsidRPr="009E61BC" w14:paraId="4BC1B72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093263" w14:textId="77777777" w:rsidR="009E61BC" w:rsidRPr="00890B0C" w:rsidRDefault="009E61BC">
            <w:pPr>
              <w:pStyle w:val="AttributeTableBody"/>
              <w:rPr>
                <w:rStyle w:val="AttributeTableBodyChar"/>
              </w:rPr>
            </w:pPr>
            <w:r w:rsidRPr="00890B0C">
              <w:t>35</w:t>
            </w:r>
          </w:p>
        </w:tc>
        <w:tc>
          <w:tcPr>
            <w:tcW w:w="648" w:type="dxa"/>
            <w:tcBorders>
              <w:top w:val="dotted" w:sz="4" w:space="0" w:color="auto"/>
              <w:left w:val="nil"/>
              <w:bottom w:val="dotted" w:sz="4" w:space="0" w:color="auto"/>
              <w:right w:val="nil"/>
            </w:tcBorders>
            <w:shd w:val="clear" w:color="auto" w:fill="FFFFFF"/>
          </w:tcPr>
          <w:p w14:paraId="36DEEFE9"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1A67F82" w14:textId="77777777" w:rsidR="009E61BC" w:rsidRPr="00890B0C" w:rsidRDefault="009E61BC">
            <w:pPr>
              <w:pStyle w:val="AttributeTableBody"/>
            </w:pPr>
            <w:r w:rsidRPr="00890B0C">
              <w:t>20=</w:t>
            </w:r>
          </w:p>
        </w:tc>
        <w:tc>
          <w:tcPr>
            <w:tcW w:w="648" w:type="dxa"/>
            <w:tcBorders>
              <w:top w:val="dotted" w:sz="4" w:space="0" w:color="auto"/>
              <w:left w:val="nil"/>
              <w:bottom w:val="dotted" w:sz="4" w:space="0" w:color="auto"/>
              <w:right w:val="nil"/>
            </w:tcBorders>
            <w:shd w:val="clear" w:color="auto" w:fill="FFFFFF"/>
          </w:tcPr>
          <w:p w14:paraId="0B766B1B" w14:textId="77777777" w:rsidR="009E61BC" w:rsidRPr="00890B0C" w:rsidRDefault="009E61BC">
            <w:pPr>
              <w:pStyle w:val="AttributeTableBody"/>
              <w:rPr>
                <w:rStyle w:val="AttributeTableBodyChar"/>
              </w:rPr>
            </w:pPr>
            <w:r w:rsidRPr="00890B0C">
              <w:t>ST</w:t>
            </w:r>
          </w:p>
        </w:tc>
        <w:tc>
          <w:tcPr>
            <w:tcW w:w="648" w:type="dxa"/>
            <w:tcBorders>
              <w:top w:val="dotted" w:sz="4" w:space="0" w:color="auto"/>
              <w:left w:val="nil"/>
              <w:bottom w:val="dotted" w:sz="4" w:space="0" w:color="auto"/>
              <w:right w:val="nil"/>
            </w:tcBorders>
            <w:shd w:val="clear" w:color="auto" w:fill="FFFFFF"/>
          </w:tcPr>
          <w:p w14:paraId="58F7AC38" w14:textId="77777777" w:rsidR="009E61BC" w:rsidRPr="00890B0C" w:rsidRDefault="009E61BC">
            <w:pPr>
              <w:pStyle w:val="AttributeTableBody"/>
              <w:rPr>
                <w:rStyle w:val="AttributeTableBodyChar"/>
              </w:rPr>
            </w:pPr>
            <w:r w:rsidRPr="00890B0C">
              <w:t>O</w:t>
            </w:r>
          </w:p>
        </w:tc>
        <w:tc>
          <w:tcPr>
            <w:tcW w:w="648" w:type="dxa"/>
            <w:tcBorders>
              <w:top w:val="dotted" w:sz="4" w:space="0" w:color="auto"/>
              <w:left w:val="nil"/>
              <w:bottom w:val="dotted" w:sz="4" w:space="0" w:color="auto"/>
              <w:right w:val="nil"/>
            </w:tcBorders>
            <w:shd w:val="clear" w:color="auto" w:fill="FFFFFF"/>
          </w:tcPr>
          <w:p w14:paraId="3096D023"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4BBA8DB"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E49A0BD" w14:textId="77777777" w:rsidR="009E61BC" w:rsidRPr="00890B0C" w:rsidRDefault="009E61BC" w:rsidP="009F20B7">
            <w:pPr>
              <w:pStyle w:val="AttributeTableBody"/>
              <w:rPr>
                <w:rStyle w:val="AttributeTableBodyChar"/>
              </w:rPr>
            </w:pPr>
            <w:r w:rsidRPr="00890B0C">
              <w:rPr>
                <w:rStyle w:val="AttributeTableBodyChar"/>
              </w:rPr>
              <w:t>02364</w:t>
            </w:r>
          </w:p>
        </w:tc>
        <w:tc>
          <w:tcPr>
            <w:tcW w:w="3888" w:type="dxa"/>
            <w:tcBorders>
              <w:top w:val="dotted" w:sz="4" w:space="0" w:color="auto"/>
              <w:left w:val="nil"/>
              <w:bottom w:val="dotted" w:sz="4" w:space="0" w:color="auto"/>
              <w:right w:val="nil"/>
            </w:tcBorders>
            <w:shd w:val="clear" w:color="auto" w:fill="FFFFFF"/>
          </w:tcPr>
          <w:p w14:paraId="79A861ED" w14:textId="77777777" w:rsidR="009E61BC" w:rsidRPr="00890B0C" w:rsidRDefault="009E61BC">
            <w:pPr>
              <w:pStyle w:val="AttributeTableBody"/>
              <w:jc w:val="left"/>
              <w:rPr>
                <w:rStyle w:val="AttributeTableBodyChar"/>
              </w:rPr>
            </w:pPr>
            <w:r w:rsidRPr="00890B0C">
              <w:t>Model Number</w:t>
            </w:r>
          </w:p>
        </w:tc>
      </w:tr>
      <w:tr w:rsidR="009F20B7" w:rsidRPr="009E61BC" w14:paraId="79507AB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9D6A1A" w14:textId="77777777" w:rsidR="009E61BC" w:rsidRPr="00890B0C" w:rsidRDefault="009E61BC">
            <w:pPr>
              <w:pStyle w:val="AttributeTableBody"/>
            </w:pPr>
            <w:r w:rsidRPr="00890B0C">
              <w:t>36</w:t>
            </w:r>
          </w:p>
        </w:tc>
        <w:tc>
          <w:tcPr>
            <w:tcW w:w="648" w:type="dxa"/>
            <w:tcBorders>
              <w:top w:val="dotted" w:sz="4" w:space="0" w:color="auto"/>
              <w:left w:val="nil"/>
              <w:bottom w:val="dotted" w:sz="4" w:space="0" w:color="auto"/>
              <w:right w:val="nil"/>
            </w:tcBorders>
            <w:shd w:val="clear" w:color="auto" w:fill="FFFFFF"/>
          </w:tcPr>
          <w:p w14:paraId="6EFC541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132DEB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779786D2"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B1C0CCB"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E238DCE" w14:textId="77777777" w:rsidR="009E61BC" w:rsidRPr="00890B0C" w:rsidRDefault="009E61BC">
            <w:pPr>
              <w:pStyle w:val="AttributeTableBody"/>
              <w:rPr>
                <w:rStyle w:val="AttributeTableBodyChar"/>
              </w:rPr>
            </w:pPr>
            <w:r w:rsidRPr="00890B0C">
              <w:t>Y</w:t>
            </w:r>
          </w:p>
        </w:tc>
        <w:tc>
          <w:tcPr>
            <w:tcW w:w="720" w:type="dxa"/>
            <w:tcBorders>
              <w:top w:val="dotted" w:sz="4" w:space="0" w:color="auto"/>
              <w:left w:val="nil"/>
              <w:bottom w:val="dotted" w:sz="4" w:space="0" w:color="auto"/>
              <w:right w:val="nil"/>
            </w:tcBorders>
            <w:shd w:val="clear" w:color="auto" w:fill="FFFFFF"/>
          </w:tcPr>
          <w:p w14:paraId="4503EB4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266F683" w14:textId="77777777" w:rsidR="009E61BC" w:rsidRPr="00890B0C" w:rsidRDefault="009E61BC" w:rsidP="009F20B7">
            <w:pPr>
              <w:pStyle w:val="AttributeTableBody"/>
              <w:rPr>
                <w:rStyle w:val="AttributeTableBodyChar"/>
              </w:rPr>
            </w:pPr>
            <w:r w:rsidRPr="00890B0C">
              <w:rPr>
                <w:rStyle w:val="AttributeTableBodyChar"/>
              </w:rPr>
              <w:t>02365</w:t>
            </w:r>
          </w:p>
        </w:tc>
        <w:tc>
          <w:tcPr>
            <w:tcW w:w="3888" w:type="dxa"/>
            <w:tcBorders>
              <w:top w:val="dotted" w:sz="4" w:space="0" w:color="auto"/>
              <w:left w:val="nil"/>
              <w:bottom w:val="dotted" w:sz="4" w:space="0" w:color="auto"/>
              <w:right w:val="nil"/>
            </w:tcBorders>
            <w:shd w:val="clear" w:color="auto" w:fill="FFFFFF"/>
          </w:tcPr>
          <w:p w14:paraId="030BDE01" w14:textId="77777777" w:rsidR="009E61BC" w:rsidRPr="00890B0C" w:rsidRDefault="009E61BC">
            <w:pPr>
              <w:pStyle w:val="AttributeTableBody"/>
              <w:jc w:val="left"/>
            </w:pPr>
            <w:r w:rsidRPr="00890B0C">
              <w:t>Special Processing Code</w:t>
            </w:r>
          </w:p>
        </w:tc>
      </w:tr>
      <w:tr w:rsidR="009F20B7" w:rsidRPr="009E61BC" w14:paraId="33810AA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F81B593" w14:textId="77777777" w:rsidR="009E61BC" w:rsidRPr="00890B0C" w:rsidRDefault="009E61BC">
            <w:pPr>
              <w:pStyle w:val="AttributeTableBody"/>
            </w:pPr>
            <w:r w:rsidRPr="00890B0C">
              <w:t>37</w:t>
            </w:r>
          </w:p>
        </w:tc>
        <w:tc>
          <w:tcPr>
            <w:tcW w:w="648" w:type="dxa"/>
            <w:tcBorders>
              <w:top w:val="dotted" w:sz="4" w:space="0" w:color="auto"/>
              <w:left w:val="nil"/>
              <w:bottom w:val="dotted" w:sz="4" w:space="0" w:color="auto"/>
              <w:right w:val="nil"/>
            </w:tcBorders>
            <w:shd w:val="clear" w:color="auto" w:fill="FFFFFF"/>
          </w:tcPr>
          <w:p w14:paraId="4E1F9E3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E04BD2E"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06DA5F76"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28CEBDE"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73414763"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2A5C937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C91CF0A" w14:textId="77777777" w:rsidR="009E61BC" w:rsidRPr="00890B0C" w:rsidRDefault="009E61BC" w:rsidP="009F20B7">
            <w:pPr>
              <w:pStyle w:val="AttributeTableBody"/>
              <w:rPr>
                <w:rStyle w:val="AttributeTableBodyChar"/>
              </w:rPr>
            </w:pPr>
            <w:r w:rsidRPr="00890B0C">
              <w:rPr>
                <w:rStyle w:val="AttributeTableBodyChar"/>
              </w:rPr>
              <w:t>02366</w:t>
            </w:r>
          </w:p>
        </w:tc>
        <w:tc>
          <w:tcPr>
            <w:tcW w:w="3888" w:type="dxa"/>
            <w:tcBorders>
              <w:top w:val="dotted" w:sz="4" w:space="0" w:color="auto"/>
              <w:left w:val="nil"/>
              <w:bottom w:val="dotted" w:sz="4" w:space="0" w:color="auto"/>
              <w:right w:val="nil"/>
            </w:tcBorders>
            <w:shd w:val="clear" w:color="auto" w:fill="FFFFFF"/>
          </w:tcPr>
          <w:p w14:paraId="40C07CD0" w14:textId="77777777" w:rsidR="009E61BC" w:rsidRPr="00890B0C" w:rsidRDefault="009E61BC">
            <w:pPr>
              <w:pStyle w:val="AttributeTableBody"/>
              <w:jc w:val="left"/>
            </w:pPr>
            <w:r w:rsidRPr="00890B0C">
              <w:t>Clinic Code</w:t>
            </w:r>
          </w:p>
        </w:tc>
      </w:tr>
      <w:tr w:rsidR="009F20B7" w:rsidRPr="009E61BC" w14:paraId="6788FF7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882B9BA" w14:textId="77777777" w:rsidR="009E61BC" w:rsidRPr="00890B0C" w:rsidRDefault="009E61BC">
            <w:pPr>
              <w:pStyle w:val="AttributeTableBody"/>
            </w:pPr>
            <w:r w:rsidRPr="00890B0C">
              <w:t>38</w:t>
            </w:r>
          </w:p>
        </w:tc>
        <w:tc>
          <w:tcPr>
            <w:tcW w:w="648" w:type="dxa"/>
            <w:tcBorders>
              <w:top w:val="dotted" w:sz="4" w:space="0" w:color="auto"/>
              <w:left w:val="nil"/>
              <w:bottom w:val="dotted" w:sz="4" w:space="0" w:color="auto"/>
              <w:right w:val="nil"/>
            </w:tcBorders>
            <w:shd w:val="clear" w:color="auto" w:fill="FFFFFF"/>
          </w:tcPr>
          <w:p w14:paraId="4A1C07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05BD870"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4E8B1D73"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49F599A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E152D9A"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3D837025"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6721760" w14:textId="77777777" w:rsidR="009E61BC" w:rsidRPr="00890B0C" w:rsidRDefault="009E61BC" w:rsidP="009F20B7">
            <w:pPr>
              <w:pStyle w:val="AttributeTableBody"/>
              <w:rPr>
                <w:rStyle w:val="AttributeTableBodyChar"/>
              </w:rPr>
            </w:pPr>
            <w:r w:rsidRPr="00890B0C">
              <w:rPr>
                <w:rStyle w:val="AttributeTableBodyChar"/>
              </w:rPr>
              <w:t>02367</w:t>
            </w:r>
          </w:p>
        </w:tc>
        <w:tc>
          <w:tcPr>
            <w:tcW w:w="3888" w:type="dxa"/>
            <w:tcBorders>
              <w:top w:val="dotted" w:sz="4" w:space="0" w:color="auto"/>
              <w:left w:val="nil"/>
              <w:bottom w:val="dotted" w:sz="4" w:space="0" w:color="auto"/>
              <w:right w:val="nil"/>
            </w:tcBorders>
            <w:shd w:val="clear" w:color="auto" w:fill="FFFFFF"/>
          </w:tcPr>
          <w:p w14:paraId="11F7B936" w14:textId="77777777" w:rsidR="009E61BC" w:rsidRPr="00890B0C" w:rsidRDefault="009E61BC">
            <w:pPr>
              <w:pStyle w:val="AttributeTableBody"/>
              <w:jc w:val="left"/>
            </w:pPr>
            <w:r w:rsidRPr="00890B0C">
              <w:t>Referral Number</w:t>
            </w:r>
          </w:p>
        </w:tc>
      </w:tr>
      <w:tr w:rsidR="009F20B7" w:rsidRPr="009E61BC" w14:paraId="123D016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DBE6B6E" w14:textId="77777777" w:rsidR="009E61BC" w:rsidRPr="00890B0C" w:rsidRDefault="009E61BC">
            <w:pPr>
              <w:pStyle w:val="AttributeTableBody"/>
            </w:pPr>
            <w:r w:rsidRPr="00890B0C">
              <w:t>39</w:t>
            </w:r>
          </w:p>
        </w:tc>
        <w:tc>
          <w:tcPr>
            <w:tcW w:w="648" w:type="dxa"/>
            <w:tcBorders>
              <w:top w:val="dotted" w:sz="4" w:space="0" w:color="auto"/>
              <w:left w:val="nil"/>
              <w:bottom w:val="dotted" w:sz="4" w:space="0" w:color="auto"/>
              <w:right w:val="nil"/>
            </w:tcBorders>
            <w:shd w:val="clear" w:color="auto" w:fill="FFFFFF"/>
          </w:tcPr>
          <w:p w14:paraId="5D2C0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D527A7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0304F57"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3860940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C1C693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18FD99E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405356A" w14:textId="77777777" w:rsidR="009E61BC" w:rsidRPr="00890B0C" w:rsidRDefault="009E61BC" w:rsidP="009F20B7">
            <w:pPr>
              <w:pStyle w:val="AttributeTableBody"/>
              <w:rPr>
                <w:rStyle w:val="AttributeTableBodyChar"/>
              </w:rPr>
            </w:pPr>
            <w:r w:rsidRPr="00890B0C">
              <w:rPr>
                <w:rStyle w:val="AttributeTableBodyChar"/>
              </w:rPr>
              <w:t>02368</w:t>
            </w:r>
          </w:p>
        </w:tc>
        <w:tc>
          <w:tcPr>
            <w:tcW w:w="3888" w:type="dxa"/>
            <w:tcBorders>
              <w:top w:val="dotted" w:sz="4" w:space="0" w:color="auto"/>
              <w:left w:val="nil"/>
              <w:bottom w:val="dotted" w:sz="4" w:space="0" w:color="auto"/>
              <w:right w:val="nil"/>
            </w:tcBorders>
            <w:shd w:val="clear" w:color="auto" w:fill="FFFFFF"/>
          </w:tcPr>
          <w:p w14:paraId="66DEF3D4" w14:textId="77777777" w:rsidR="009E61BC" w:rsidRPr="00890B0C" w:rsidRDefault="009E61BC">
            <w:pPr>
              <w:pStyle w:val="AttributeTableBody"/>
              <w:jc w:val="left"/>
            </w:pPr>
            <w:r w:rsidRPr="00890B0C">
              <w:t>Authorization Number</w:t>
            </w:r>
          </w:p>
        </w:tc>
      </w:tr>
      <w:tr w:rsidR="009F20B7" w:rsidRPr="009E61BC" w14:paraId="06A464E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6CA4A3" w14:textId="77777777" w:rsidR="009E61BC" w:rsidRPr="00890B0C" w:rsidRDefault="009E61BC">
            <w:pPr>
              <w:pStyle w:val="AttributeTableBody"/>
            </w:pPr>
            <w:r w:rsidRPr="00890B0C">
              <w:t>40</w:t>
            </w:r>
          </w:p>
        </w:tc>
        <w:tc>
          <w:tcPr>
            <w:tcW w:w="648" w:type="dxa"/>
            <w:tcBorders>
              <w:top w:val="dotted" w:sz="4" w:space="0" w:color="auto"/>
              <w:left w:val="nil"/>
              <w:bottom w:val="dotted" w:sz="4" w:space="0" w:color="auto"/>
              <w:right w:val="nil"/>
            </w:tcBorders>
            <w:shd w:val="clear" w:color="auto" w:fill="FFFFFF"/>
          </w:tcPr>
          <w:p w14:paraId="67F4EC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251B7F"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3C9CAB4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6163C252"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B22A37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AE6311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BF570C2" w14:textId="77777777" w:rsidR="009E61BC" w:rsidRPr="00890B0C" w:rsidRDefault="009E61BC" w:rsidP="009F20B7">
            <w:pPr>
              <w:pStyle w:val="AttributeTableBody"/>
              <w:rPr>
                <w:rStyle w:val="AttributeTableBodyChar"/>
              </w:rPr>
            </w:pPr>
            <w:r w:rsidRPr="00890B0C">
              <w:rPr>
                <w:rStyle w:val="AttributeTableBodyChar"/>
              </w:rPr>
              <w:t>02369</w:t>
            </w:r>
          </w:p>
        </w:tc>
        <w:tc>
          <w:tcPr>
            <w:tcW w:w="3888" w:type="dxa"/>
            <w:tcBorders>
              <w:top w:val="dotted" w:sz="4" w:space="0" w:color="auto"/>
              <w:left w:val="nil"/>
              <w:bottom w:val="dotted" w:sz="4" w:space="0" w:color="auto"/>
              <w:right w:val="nil"/>
            </w:tcBorders>
            <w:shd w:val="clear" w:color="auto" w:fill="FFFFFF"/>
          </w:tcPr>
          <w:p w14:paraId="51F3878F" w14:textId="77777777" w:rsidR="009E61BC" w:rsidRPr="00890B0C" w:rsidRDefault="009E61BC">
            <w:pPr>
              <w:pStyle w:val="AttributeTableBody"/>
              <w:jc w:val="left"/>
            </w:pPr>
            <w:r w:rsidRPr="00890B0C">
              <w:t>Service Provider Taxonomy Code</w:t>
            </w:r>
          </w:p>
        </w:tc>
      </w:tr>
      <w:tr w:rsidR="009F20B7" w:rsidRPr="009E61BC" w14:paraId="7828CE1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BC081C1" w14:textId="77777777" w:rsidR="009E61BC" w:rsidRPr="00890B0C" w:rsidRDefault="009E61BC">
            <w:pPr>
              <w:pStyle w:val="AttributeTableBody"/>
            </w:pPr>
            <w:r w:rsidRPr="00890B0C">
              <w:t>41</w:t>
            </w:r>
          </w:p>
        </w:tc>
        <w:tc>
          <w:tcPr>
            <w:tcW w:w="648" w:type="dxa"/>
            <w:tcBorders>
              <w:top w:val="dotted" w:sz="4" w:space="0" w:color="auto"/>
              <w:left w:val="nil"/>
              <w:bottom w:val="dotted" w:sz="4" w:space="0" w:color="auto"/>
              <w:right w:val="nil"/>
            </w:tcBorders>
            <w:shd w:val="clear" w:color="auto" w:fill="FFFFFF"/>
          </w:tcPr>
          <w:p w14:paraId="533EC90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AB27AB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C19A2C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1E869B44"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2CFF338E"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55699CBC" w14:textId="7379D3E6" w:rsidR="009E61BC" w:rsidRPr="004562B6" w:rsidRDefault="00000000">
            <w:pPr>
              <w:pStyle w:val="AttributeTableBody"/>
              <w:rPr>
                <w:rStyle w:val="HyperlinkTable"/>
              </w:rPr>
            </w:pPr>
            <w:hyperlink r:id="rId27" w:anchor="HL70456" w:history="1">
              <w:r w:rsidR="009E61BC" w:rsidRPr="004562B6">
                <w:rPr>
                  <w:rStyle w:val="HyperlinkTable"/>
                </w:rPr>
                <w:t>0456</w:t>
              </w:r>
            </w:hyperlink>
          </w:p>
        </w:tc>
        <w:tc>
          <w:tcPr>
            <w:tcW w:w="720" w:type="dxa"/>
            <w:tcBorders>
              <w:top w:val="dotted" w:sz="4" w:space="0" w:color="auto"/>
              <w:left w:val="nil"/>
              <w:bottom w:val="dotted" w:sz="4" w:space="0" w:color="auto"/>
              <w:right w:val="nil"/>
            </w:tcBorders>
            <w:shd w:val="clear" w:color="auto" w:fill="FFFFFF"/>
          </w:tcPr>
          <w:p w14:paraId="4FAEC372" w14:textId="77777777" w:rsidR="009E61BC" w:rsidRPr="00890B0C" w:rsidRDefault="009E61BC">
            <w:pPr>
              <w:pStyle w:val="AttributeTableBody"/>
              <w:rPr>
                <w:rStyle w:val="AttributeTableBodyChar"/>
              </w:rPr>
            </w:pPr>
            <w:r w:rsidRPr="00890B0C">
              <w:t>01600</w:t>
            </w:r>
          </w:p>
        </w:tc>
        <w:tc>
          <w:tcPr>
            <w:tcW w:w="3888" w:type="dxa"/>
            <w:tcBorders>
              <w:top w:val="dotted" w:sz="4" w:space="0" w:color="auto"/>
              <w:left w:val="nil"/>
              <w:bottom w:val="dotted" w:sz="4" w:space="0" w:color="auto"/>
              <w:right w:val="nil"/>
            </w:tcBorders>
            <w:shd w:val="clear" w:color="auto" w:fill="FFFFFF"/>
          </w:tcPr>
          <w:p w14:paraId="7E8CBC82" w14:textId="77777777" w:rsidR="009E61BC" w:rsidRPr="00890B0C" w:rsidRDefault="009E61BC">
            <w:pPr>
              <w:pStyle w:val="AttributeTableBody"/>
              <w:jc w:val="left"/>
            </w:pPr>
            <w:r w:rsidRPr="00890B0C">
              <w:t>Revenue Code</w:t>
            </w:r>
          </w:p>
        </w:tc>
      </w:tr>
      <w:tr w:rsidR="009F20B7" w:rsidRPr="009E61BC" w14:paraId="1F3163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776D1F" w14:textId="77777777" w:rsidR="009E61BC" w:rsidRPr="00890B0C" w:rsidRDefault="009E61BC">
            <w:pPr>
              <w:pStyle w:val="AttributeTableBody"/>
            </w:pPr>
            <w:r w:rsidRPr="00890B0C">
              <w:t>42</w:t>
            </w:r>
          </w:p>
        </w:tc>
        <w:tc>
          <w:tcPr>
            <w:tcW w:w="648" w:type="dxa"/>
            <w:tcBorders>
              <w:top w:val="dotted" w:sz="4" w:space="0" w:color="auto"/>
              <w:left w:val="nil"/>
              <w:bottom w:val="dotted" w:sz="4" w:space="0" w:color="auto"/>
              <w:right w:val="nil"/>
            </w:tcBorders>
            <w:shd w:val="clear" w:color="auto" w:fill="FFFFFF"/>
          </w:tcPr>
          <w:p w14:paraId="10A22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7FBD2A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52CDAB3C" w14:textId="77777777" w:rsidR="009E61BC" w:rsidRPr="00890B0C" w:rsidRDefault="009E61BC">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72EF0B8"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1ED5871B"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0ACDC7F" w14:textId="77777777" w:rsidR="009E61BC" w:rsidRPr="00890B0C"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0293A4C5" w14:textId="77777777" w:rsidR="009E61BC" w:rsidRPr="00890B0C" w:rsidRDefault="009E61BC">
            <w:pPr>
              <w:pStyle w:val="AttributeTableBody"/>
            </w:pPr>
            <w:r w:rsidRPr="00890B0C">
              <w:t>00325</w:t>
            </w:r>
          </w:p>
        </w:tc>
        <w:tc>
          <w:tcPr>
            <w:tcW w:w="3888" w:type="dxa"/>
            <w:tcBorders>
              <w:top w:val="dotted" w:sz="4" w:space="0" w:color="auto"/>
              <w:left w:val="nil"/>
              <w:bottom w:val="dotted" w:sz="4" w:space="0" w:color="auto"/>
              <w:right w:val="nil"/>
            </w:tcBorders>
            <w:shd w:val="clear" w:color="auto" w:fill="FFFFFF"/>
          </w:tcPr>
          <w:p w14:paraId="7524C89F" w14:textId="77777777" w:rsidR="009E61BC" w:rsidRPr="00890B0C" w:rsidRDefault="009E61BC">
            <w:pPr>
              <w:pStyle w:val="AttributeTableBody"/>
              <w:jc w:val="left"/>
            </w:pPr>
            <w:r w:rsidRPr="00890B0C">
              <w:t>Prescription Number</w:t>
            </w:r>
          </w:p>
        </w:tc>
      </w:tr>
      <w:tr w:rsidR="009F20B7" w:rsidRPr="009E61BC" w14:paraId="29B111D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CE6725" w14:textId="77777777" w:rsidR="009E61BC" w:rsidRPr="004562B6" w:rsidRDefault="009E61BC">
            <w:pPr>
              <w:pStyle w:val="AttributeTableBody"/>
            </w:pPr>
            <w:r w:rsidRPr="004562B6">
              <w:t>43</w:t>
            </w:r>
          </w:p>
        </w:tc>
        <w:tc>
          <w:tcPr>
            <w:tcW w:w="648" w:type="dxa"/>
            <w:tcBorders>
              <w:top w:val="dotted" w:sz="4" w:space="0" w:color="auto"/>
              <w:left w:val="nil"/>
              <w:bottom w:val="dotted" w:sz="4" w:space="0" w:color="auto"/>
              <w:right w:val="nil"/>
            </w:tcBorders>
            <w:shd w:val="clear" w:color="auto" w:fill="FFFFFF"/>
          </w:tcPr>
          <w:p w14:paraId="3D57CEB5" w14:textId="77777777" w:rsidR="009E61BC" w:rsidRPr="004562B6"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CA1CE8B" w14:textId="77777777" w:rsidR="009E61BC" w:rsidRPr="004562B6"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67D8DB4" w14:textId="77777777" w:rsidR="009E61BC" w:rsidRPr="004562B6" w:rsidRDefault="009E61BC">
            <w:pPr>
              <w:pStyle w:val="AttributeTableBody"/>
            </w:pPr>
            <w:r w:rsidRPr="004562B6">
              <w:t>CQ</w:t>
            </w:r>
          </w:p>
        </w:tc>
        <w:tc>
          <w:tcPr>
            <w:tcW w:w="648" w:type="dxa"/>
            <w:tcBorders>
              <w:top w:val="dotted" w:sz="4" w:space="0" w:color="auto"/>
              <w:left w:val="nil"/>
              <w:bottom w:val="dotted" w:sz="4" w:space="0" w:color="auto"/>
              <w:right w:val="nil"/>
            </w:tcBorders>
            <w:shd w:val="clear" w:color="auto" w:fill="FFFFFF"/>
          </w:tcPr>
          <w:p w14:paraId="69B1F8BF" w14:textId="77777777" w:rsidR="009E61BC" w:rsidRPr="004562B6" w:rsidRDefault="009E61BC">
            <w:pPr>
              <w:pStyle w:val="AttributeTableBody"/>
            </w:pPr>
            <w:r w:rsidRPr="004562B6">
              <w:t>O</w:t>
            </w:r>
          </w:p>
        </w:tc>
        <w:tc>
          <w:tcPr>
            <w:tcW w:w="648" w:type="dxa"/>
            <w:tcBorders>
              <w:top w:val="dotted" w:sz="4" w:space="0" w:color="auto"/>
              <w:left w:val="nil"/>
              <w:bottom w:val="dotted" w:sz="4" w:space="0" w:color="auto"/>
              <w:right w:val="nil"/>
            </w:tcBorders>
            <w:shd w:val="clear" w:color="auto" w:fill="FFFFFF"/>
          </w:tcPr>
          <w:p w14:paraId="6BA0A6BA" w14:textId="77777777" w:rsidR="009E61BC" w:rsidRPr="004562B6"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D292AA1" w14:textId="77777777" w:rsidR="009E61BC" w:rsidRPr="004562B6"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7F551C1B" w14:textId="77777777" w:rsidR="009E61BC" w:rsidRPr="004562B6" w:rsidRDefault="009E61BC">
            <w:pPr>
              <w:pStyle w:val="AttributeTableBody"/>
            </w:pPr>
            <w:r w:rsidRPr="004562B6">
              <w:t>02370</w:t>
            </w:r>
          </w:p>
        </w:tc>
        <w:tc>
          <w:tcPr>
            <w:tcW w:w="3888" w:type="dxa"/>
            <w:tcBorders>
              <w:top w:val="dotted" w:sz="4" w:space="0" w:color="auto"/>
              <w:left w:val="nil"/>
              <w:bottom w:val="dotted" w:sz="4" w:space="0" w:color="auto"/>
              <w:right w:val="nil"/>
            </w:tcBorders>
            <w:shd w:val="clear" w:color="auto" w:fill="FFFFFF"/>
          </w:tcPr>
          <w:p w14:paraId="7F242BCB" w14:textId="77777777" w:rsidR="009E61BC" w:rsidRPr="004562B6" w:rsidRDefault="009E61BC">
            <w:pPr>
              <w:pStyle w:val="AttributeTableBody"/>
              <w:jc w:val="left"/>
            </w:pPr>
            <w:r w:rsidRPr="004562B6">
              <w:rPr>
                <w:noProof/>
              </w:rPr>
              <w:t>NDC Qty and UOM</w:t>
            </w:r>
          </w:p>
        </w:tc>
      </w:tr>
      <w:tr w:rsidR="009F20B7" w:rsidRPr="007B2EBF" w14:paraId="6183A46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9065221" w14:textId="77777777" w:rsidR="007B2EBF" w:rsidRDefault="007B2EBF">
            <w:pPr>
              <w:pStyle w:val="AttributeTableBody"/>
            </w:pPr>
            <w:r>
              <w:t>44</w:t>
            </w:r>
          </w:p>
        </w:tc>
        <w:tc>
          <w:tcPr>
            <w:tcW w:w="648" w:type="dxa"/>
            <w:tcBorders>
              <w:top w:val="dotted" w:sz="4" w:space="0" w:color="auto"/>
              <w:left w:val="nil"/>
              <w:bottom w:val="dotted" w:sz="4" w:space="0" w:color="auto"/>
              <w:right w:val="nil"/>
            </w:tcBorders>
            <w:shd w:val="clear" w:color="auto" w:fill="FFFFFF"/>
          </w:tcPr>
          <w:p w14:paraId="52897A7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2C86E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A3FBA3C"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9D86EBC"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F1CDB17"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410DF56B"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F8CF1A5" w14:textId="77777777" w:rsidR="007B2EBF" w:rsidRPr="007B2EBF" w:rsidRDefault="00BF32F7">
            <w:pPr>
              <w:pStyle w:val="AttributeTableBody"/>
              <w:rPr>
                <w:rStyle w:val="AttributeTableBodyChar"/>
                <w:rFonts w:cs="Arial"/>
              </w:rPr>
            </w:pPr>
            <w:r>
              <w:t>0</w:t>
            </w:r>
            <w:r w:rsidR="00BE5C1C">
              <w:t>3496</w:t>
            </w:r>
          </w:p>
        </w:tc>
        <w:tc>
          <w:tcPr>
            <w:tcW w:w="3888" w:type="dxa"/>
            <w:tcBorders>
              <w:top w:val="dotted" w:sz="4" w:space="0" w:color="auto"/>
              <w:left w:val="nil"/>
              <w:bottom w:val="dotted" w:sz="4" w:space="0" w:color="auto"/>
              <w:right w:val="nil"/>
            </w:tcBorders>
            <w:shd w:val="clear" w:color="auto" w:fill="FFFFFF"/>
          </w:tcPr>
          <w:p w14:paraId="6D1F36BB" w14:textId="77777777" w:rsidR="007B2EBF" w:rsidRDefault="007B2EBF">
            <w:pPr>
              <w:pStyle w:val="AttributeTableBody"/>
              <w:jc w:val="left"/>
              <w:rPr>
                <w:noProof/>
              </w:rPr>
            </w:pPr>
            <w:r>
              <w:rPr>
                <w:noProof/>
              </w:rPr>
              <w:t>DME Certificate of Medical Necessity Transmission Code</w:t>
            </w:r>
          </w:p>
        </w:tc>
      </w:tr>
      <w:tr w:rsidR="009F20B7" w14:paraId="3CA173A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24823F3" w14:textId="77777777" w:rsidR="007B2EBF" w:rsidRDefault="007B2EBF">
            <w:pPr>
              <w:pStyle w:val="AttributeTableBody"/>
            </w:pPr>
            <w:r>
              <w:t>45</w:t>
            </w:r>
          </w:p>
        </w:tc>
        <w:tc>
          <w:tcPr>
            <w:tcW w:w="648" w:type="dxa"/>
            <w:tcBorders>
              <w:top w:val="dotted" w:sz="4" w:space="0" w:color="auto"/>
              <w:left w:val="nil"/>
              <w:bottom w:val="dotted" w:sz="4" w:space="0" w:color="auto"/>
              <w:right w:val="nil"/>
            </w:tcBorders>
            <w:shd w:val="clear" w:color="auto" w:fill="FFFFFF"/>
          </w:tcPr>
          <w:p w14:paraId="7497CAC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E4B72F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2F871207"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6BCB605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43C0CF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EC99F38"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EDF232" w14:textId="77777777" w:rsidR="007B2EBF" w:rsidRPr="007B2EBF" w:rsidRDefault="00BF32F7">
            <w:pPr>
              <w:pStyle w:val="AttributeTableBody"/>
              <w:rPr>
                <w:rStyle w:val="AttributeTableBodyChar"/>
                <w:rFonts w:cs="Arial"/>
              </w:rPr>
            </w:pPr>
            <w:r>
              <w:t>0</w:t>
            </w:r>
            <w:r w:rsidR="00BE5C1C">
              <w:t>3497</w:t>
            </w:r>
          </w:p>
        </w:tc>
        <w:tc>
          <w:tcPr>
            <w:tcW w:w="3888" w:type="dxa"/>
            <w:tcBorders>
              <w:top w:val="dotted" w:sz="4" w:space="0" w:color="auto"/>
              <w:left w:val="nil"/>
              <w:bottom w:val="dotted" w:sz="4" w:space="0" w:color="auto"/>
              <w:right w:val="nil"/>
            </w:tcBorders>
            <w:shd w:val="clear" w:color="auto" w:fill="FFFFFF"/>
          </w:tcPr>
          <w:p w14:paraId="5E71539C" w14:textId="77777777" w:rsidR="007B2EBF" w:rsidRDefault="007B2EBF">
            <w:pPr>
              <w:pStyle w:val="AttributeTableBody"/>
              <w:jc w:val="left"/>
              <w:rPr>
                <w:noProof/>
              </w:rPr>
            </w:pPr>
            <w:r>
              <w:rPr>
                <w:noProof/>
              </w:rPr>
              <w:t>DME Certification Type Code</w:t>
            </w:r>
          </w:p>
        </w:tc>
      </w:tr>
      <w:tr w:rsidR="009F20B7" w14:paraId="0702164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DE50F8" w14:textId="77777777" w:rsidR="007B2EBF" w:rsidRDefault="007B2EBF">
            <w:pPr>
              <w:pStyle w:val="AttributeTableBody"/>
            </w:pPr>
            <w:r>
              <w:t>46</w:t>
            </w:r>
          </w:p>
        </w:tc>
        <w:tc>
          <w:tcPr>
            <w:tcW w:w="648" w:type="dxa"/>
            <w:tcBorders>
              <w:top w:val="dotted" w:sz="4" w:space="0" w:color="auto"/>
              <w:left w:val="nil"/>
              <w:bottom w:val="dotted" w:sz="4" w:space="0" w:color="auto"/>
              <w:right w:val="nil"/>
            </w:tcBorders>
            <w:shd w:val="clear" w:color="auto" w:fill="FFFFFF"/>
          </w:tcPr>
          <w:p w14:paraId="23D4ED46"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9F4C3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C3C36F3"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D14AEA3"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D7CA3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5196119E"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052EBAC3" w14:textId="77777777" w:rsidR="007B2EBF" w:rsidRPr="007B2EBF" w:rsidRDefault="00BF32F7">
            <w:pPr>
              <w:pStyle w:val="AttributeTableBody"/>
              <w:rPr>
                <w:rStyle w:val="AttributeTableBodyChar"/>
                <w:rFonts w:cs="Arial"/>
              </w:rPr>
            </w:pPr>
            <w:r>
              <w:t>0</w:t>
            </w:r>
            <w:r w:rsidR="00BE5C1C">
              <w:t>3498</w:t>
            </w:r>
          </w:p>
        </w:tc>
        <w:tc>
          <w:tcPr>
            <w:tcW w:w="3888" w:type="dxa"/>
            <w:tcBorders>
              <w:top w:val="dotted" w:sz="4" w:space="0" w:color="auto"/>
              <w:left w:val="nil"/>
              <w:bottom w:val="dotted" w:sz="4" w:space="0" w:color="auto"/>
              <w:right w:val="nil"/>
            </w:tcBorders>
            <w:shd w:val="clear" w:color="auto" w:fill="FFFFFF"/>
          </w:tcPr>
          <w:p w14:paraId="6CBF6E94" w14:textId="77777777" w:rsidR="007B2EBF" w:rsidRDefault="007B2EBF">
            <w:pPr>
              <w:pStyle w:val="AttributeTableBody"/>
              <w:jc w:val="left"/>
              <w:rPr>
                <w:noProof/>
              </w:rPr>
            </w:pPr>
            <w:r>
              <w:rPr>
                <w:noProof/>
              </w:rPr>
              <w:t>DME Duration Value</w:t>
            </w:r>
          </w:p>
        </w:tc>
      </w:tr>
      <w:tr w:rsidR="009F20B7" w14:paraId="6699972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61CAA6E" w14:textId="77777777" w:rsidR="007B2EBF" w:rsidRDefault="007B2EBF">
            <w:pPr>
              <w:pStyle w:val="AttributeTableBody"/>
            </w:pPr>
            <w:r>
              <w:t>47</w:t>
            </w:r>
          </w:p>
        </w:tc>
        <w:tc>
          <w:tcPr>
            <w:tcW w:w="648" w:type="dxa"/>
            <w:tcBorders>
              <w:top w:val="dotted" w:sz="4" w:space="0" w:color="auto"/>
              <w:left w:val="nil"/>
              <w:bottom w:val="dotted" w:sz="4" w:space="0" w:color="auto"/>
              <w:right w:val="nil"/>
            </w:tcBorders>
            <w:shd w:val="clear" w:color="auto" w:fill="FFFFFF"/>
          </w:tcPr>
          <w:p w14:paraId="44C3309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F2C5A7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3983F62"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72C46180"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2DD4F9A"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2F43BA90"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458E447" w14:textId="77777777" w:rsidR="007B2EBF" w:rsidRPr="007B2EBF" w:rsidRDefault="00BF32F7">
            <w:pPr>
              <w:pStyle w:val="AttributeTableBody"/>
              <w:rPr>
                <w:rStyle w:val="AttributeTableBodyChar"/>
                <w:rFonts w:cs="Arial"/>
              </w:rPr>
            </w:pPr>
            <w:r>
              <w:t>0</w:t>
            </w:r>
            <w:r w:rsidR="00BE5C1C">
              <w:t>3499</w:t>
            </w:r>
          </w:p>
        </w:tc>
        <w:tc>
          <w:tcPr>
            <w:tcW w:w="3888" w:type="dxa"/>
            <w:tcBorders>
              <w:top w:val="dotted" w:sz="4" w:space="0" w:color="auto"/>
              <w:left w:val="nil"/>
              <w:bottom w:val="dotted" w:sz="4" w:space="0" w:color="auto"/>
              <w:right w:val="nil"/>
            </w:tcBorders>
            <w:shd w:val="clear" w:color="auto" w:fill="FFFFFF"/>
          </w:tcPr>
          <w:p w14:paraId="713A59F2" w14:textId="77777777" w:rsidR="007B2EBF" w:rsidRDefault="007B2EBF">
            <w:pPr>
              <w:pStyle w:val="AttributeTableBody"/>
              <w:jc w:val="left"/>
              <w:rPr>
                <w:noProof/>
              </w:rPr>
            </w:pPr>
            <w:r>
              <w:rPr>
                <w:noProof/>
              </w:rPr>
              <w:t>DME Certification Revision Date</w:t>
            </w:r>
          </w:p>
        </w:tc>
      </w:tr>
      <w:tr w:rsidR="009F20B7" w:rsidRPr="005C4503" w14:paraId="00E050E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492902" w14:textId="77777777" w:rsidR="007B2EBF" w:rsidRPr="005C4503" w:rsidRDefault="007B2EBF">
            <w:pPr>
              <w:pStyle w:val="AttributeTableBody"/>
            </w:pPr>
            <w:r w:rsidRPr="005C4503">
              <w:t>48</w:t>
            </w:r>
          </w:p>
        </w:tc>
        <w:tc>
          <w:tcPr>
            <w:tcW w:w="648" w:type="dxa"/>
            <w:tcBorders>
              <w:top w:val="dotted" w:sz="4" w:space="0" w:color="auto"/>
              <w:left w:val="nil"/>
              <w:bottom w:val="dotted" w:sz="4" w:space="0" w:color="auto"/>
              <w:right w:val="nil"/>
            </w:tcBorders>
            <w:shd w:val="clear" w:color="auto" w:fill="FFFFFF"/>
          </w:tcPr>
          <w:p w14:paraId="6AB70A24" w14:textId="77777777" w:rsidR="007B2EBF" w:rsidRPr="005C4503"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CEDCF" w14:textId="77777777" w:rsidR="007B2EBF" w:rsidRPr="005C4503"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A0BD2CD" w14:textId="77777777" w:rsidR="007B2EBF" w:rsidRPr="005C4503" w:rsidRDefault="007B2EBF">
            <w:pPr>
              <w:pStyle w:val="AttributeTableBody"/>
            </w:pPr>
            <w:r w:rsidRPr="005C4503">
              <w:t>DT</w:t>
            </w:r>
          </w:p>
        </w:tc>
        <w:tc>
          <w:tcPr>
            <w:tcW w:w="648" w:type="dxa"/>
            <w:tcBorders>
              <w:top w:val="dotted" w:sz="4" w:space="0" w:color="auto"/>
              <w:left w:val="nil"/>
              <w:bottom w:val="dotted" w:sz="4" w:space="0" w:color="auto"/>
              <w:right w:val="nil"/>
            </w:tcBorders>
            <w:shd w:val="clear" w:color="auto" w:fill="FFFFFF"/>
          </w:tcPr>
          <w:p w14:paraId="02A2C995" w14:textId="77777777" w:rsidR="007B2EBF" w:rsidRPr="005C4503" w:rsidRDefault="007B2EBF">
            <w:pPr>
              <w:pStyle w:val="AttributeTableBody"/>
            </w:pPr>
            <w:r w:rsidRPr="005C4503">
              <w:t>O</w:t>
            </w:r>
          </w:p>
        </w:tc>
        <w:tc>
          <w:tcPr>
            <w:tcW w:w="648" w:type="dxa"/>
            <w:tcBorders>
              <w:top w:val="dotted" w:sz="4" w:space="0" w:color="auto"/>
              <w:left w:val="nil"/>
              <w:bottom w:val="dotted" w:sz="4" w:space="0" w:color="auto"/>
              <w:right w:val="nil"/>
            </w:tcBorders>
            <w:shd w:val="clear" w:color="auto" w:fill="FFFFFF"/>
          </w:tcPr>
          <w:p w14:paraId="3A1C1B11" w14:textId="77777777" w:rsidR="007B2EBF" w:rsidRPr="005C4503"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3472F05" w14:textId="77777777" w:rsidR="007B2EBF" w:rsidRPr="005C4503" w:rsidRDefault="007B2EBF" w:rsidP="009F20B7">
            <w:pPr>
              <w:pStyle w:val="AttributeTableBody"/>
              <w:rPr>
                <w:rStyle w:val="AttributeTableBodyChar"/>
                <w:rFonts w:ascii="Times New Roman" w:hAnsi="Times New Roman"/>
                <w:i/>
                <w:kern w:val="20"/>
                <w:sz w:val="20"/>
              </w:rPr>
            </w:pPr>
          </w:p>
        </w:tc>
        <w:tc>
          <w:tcPr>
            <w:tcW w:w="720" w:type="dxa"/>
            <w:tcBorders>
              <w:top w:val="dotted" w:sz="4" w:space="0" w:color="auto"/>
              <w:left w:val="nil"/>
              <w:bottom w:val="dotted" w:sz="4" w:space="0" w:color="auto"/>
              <w:right w:val="nil"/>
            </w:tcBorders>
            <w:shd w:val="clear" w:color="auto" w:fill="FFFFFF"/>
          </w:tcPr>
          <w:p w14:paraId="3CE3CD79" w14:textId="77777777" w:rsidR="007B2EBF" w:rsidRPr="005C4503" w:rsidRDefault="00BF32F7">
            <w:pPr>
              <w:pStyle w:val="AttributeTableBody"/>
              <w:rPr>
                <w:rStyle w:val="AttributeTableBodyChar"/>
                <w:rFonts w:cs="Arial"/>
              </w:rPr>
            </w:pPr>
            <w:r>
              <w:t>0</w:t>
            </w:r>
            <w:r w:rsidR="00BE5C1C">
              <w:t>3500</w:t>
            </w:r>
          </w:p>
        </w:tc>
        <w:tc>
          <w:tcPr>
            <w:tcW w:w="3888" w:type="dxa"/>
            <w:tcBorders>
              <w:top w:val="dotted" w:sz="4" w:space="0" w:color="auto"/>
              <w:left w:val="nil"/>
              <w:bottom w:val="dotted" w:sz="4" w:space="0" w:color="auto"/>
              <w:right w:val="nil"/>
            </w:tcBorders>
            <w:shd w:val="clear" w:color="auto" w:fill="FFFFFF"/>
          </w:tcPr>
          <w:p w14:paraId="0A4E8210" w14:textId="77777777" w:rsidR="007B2EBF" w:rsidRPr="005C4503" w:rsidRDefault="007B2EBF">
            <w:pPr>
              <w:pStyle w:val="AttributeTableBody"/>
              <w:jc w:val="left"/>
              <w:rPr>
                <w:noProof/>
              </w:rPr>
            </w:pPr>
            <w:r w:rsidRPr="005C4503">
              <w:rPr>
                <w:noProof/>
              </w:rPr>
              <w:t>DME Initial Certification Date</w:t>
            </w:r>
          </w:p>
        </w:tc>
      </w:tr>
      <w:tr w:rsidR="009F20B7" w14:paraId="72ACAB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8C13B2" w14:textId="77777777" w:rsidR="007B2EBF" w:rsidRDefault="007B2EBF">
            <w:pPr>
              <w:pStyle w:val="AttributeTableBody"/>
            </w:pPr>
            <w:r>
              <w:t>49</w:t>
            </w:r>
          </w:p>
        </w:tc>
        <w:tc>
          <w:tcPr>
            <w:tcW w:w="648" w:type="dxa"/>
            <w:tcBorders>
              <w:top w:val="dotted" w:sz="4" w:space="0" w:color="auto"/>
              <w:left w:val="nil"/>
              <w:bottom w:val="dotted" w:sz="4" w:space="0" w:color="auto"/>
              <w:right w:val="nil"/>
            </w:tcBorders>
            <w:shd w:val="clear" w:color="auto" w:fill="FFFFFF"/>
          </w:tcPr>
          <w:p w14:paraId="70DC577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014B105"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44D7F498"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2BCF34A6"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239E71"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C824299"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6C41B07C" w14:textId="77777777" w:rsidR="007B2EBF" w:rsidRPr="007B2EBF" w:rsidRDefault="00BF32F7">
            <w:pPr>
              <w:pStyle w:val="AttributeTableBody"/>
              <w:rPr>
                <w:rStyle w:val="AttributeTableBodyChar"/>
                <w:rFonts w:cs="Arial"/>
              </w:rPr>
            </w:pPr>
            <w:r>
              <w:t>0</w:t>
            </w:r>
            <w:r w:rsidR="00BE5C1C">
              <w:t>3501</w:t>
            </w:r>
          </w:p>
        </w:tc>
        <w:tc>
          <w:tcPr>
            <w:tcW w:w="3888" w:type="dxa"/>
            <w:tcBorders>
              <w:top w:val="dotted" w:sz="4" w:space="0" w:color="auto"/>
              <w:left w:val="nil"/>
              <w:bottom w:val="dotted" w:sz="4" w:space="0" w:color="auto"/>
              <w:right w:val="nil"/>
            </w:tcBorders>
            <w:shd w:val="clear" w:color="auto" w:fill="FFFFFF"/>
          </w:tcPr>
          <w:p w14:paraId="2F1C7B23" w14:textId="77777777" w:rsidR="007B2EBF" w:rsidRDefault="007B2EBF">
            <w:pPr>
              <w:pStyle w:val="AttributeTableBody"/>
              <w:jc w:val="left"/>
              <w:rPr>
                <w:noProof/>
              </w:rPr>
            </w:pPr>
            <w:r>
              <w:rPr>
                <w:noProof/>
              </w:rPr>
              <w:t>DME Last Certification Date</w:t>
            </w:r>
          </w:p>
        </w:tc>
      </w:tr>
      <w:tr w:rsidR="009F20B7" w:rsidRPr="007B2EBF" w14:paraId="028BFF5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3794E2" w14:textId="77777777" w:rsidR="007B2EBF" w:rsidRDefault="007B2EBF">
            <w:pPr>
              <w:pStyle w:val="AttributeTableBody"/>
            </w:pPr>
            <w:r>
              <w:t>50</w:t>
            </w:r>
          </w:p>
        </w:tc>
        <w:tc>
          <w:tcPr>
            <w:tcW w:w="648" w:type="dxa"/>
            <w:tcBorders>
              <w:top w:val="dotted" w:sz="4" w:space="0" w:color="auto"/>
              <w:left w:val="nil"/>
              <w:bottom w:val="dotted" w:sz="4" w:space="0" w:color="auto"/>
              <w:right w:val="nil"/>
            </w:tcBorders>
            <w:shd w:val="clear" w:color="auto" w:fill="FFFFFF"/>
          </w:tcPr>
          <w:p w14:paraId="20578AA1"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96E04E0"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BDDCAA"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4AC7570D"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C6359C6"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A77E8C7"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52A110F" w14:textId="77777777" w:rsidR="007B2EBF" w:rsidRPr="007B2EBF" w:rsidRDefault="00BF32F7">
            <w:pPr>
              <w:pStyle w:val="AttributeTableBody"/>
              <w:rPr>
                <w:rStyle w:val="AttributeTableBodyChar"/>
                <w:rFonts w:cs="Arial"/>
              </w:rPr>
            </w:pPr>
            <w:r>
              <w:t>0</w:t>
            </w:r>
            <w:r w:rsidR="00BE5C1C">
              <w:t>3502</w:t>
            </w:r>
          </w:p>
        </w:tc>
        <w:tc>
          <w:tcPr>
            <w:tcW w:w="3888" w:type="dxa"/>
            <w:tcBorders>
              <w:top w:val="dotted" w:sz="4" w:space="0" w:color="auto"/>
              <w:left w:val="nil"/>
              <w:bottom w:val="dotted" w:sz="4" w:space="0" w:color="auto"/>
              <w:right w:val="nil"/>
            </w:tcBorders>
            <w:shd w:val="clear" w:color="auto" w:fill="FFFFFF"/>
          </w:tcPr>
          <w:p w14:paraId="09DD1C1B" w14:textId="77777777" w:rsidR="007B2EBF" w:rsidRDefault="007B2EBF">
            <w:pPr>
              <w:pStyle w:val="AttributeTableBody"/>
              <w:jc w:val="left"/>
              <w:rPr>
                <w:noProof/>
              </w:rPr>
            </w:pPr>
            <w:r>
              <w:rPr>
                <w:noProof/>
              </w:rPr>
              <w:t>DME Length of Medical Necessity Days</w:t>
            </w:r>
          </w:p>
        </w:tc>
      </w:tr>
      <w:tr w:rsidR="009F20B7" w14:paraId="3FAD89C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FD07E88" w14:textId="77777777" w:rsidR="007B2EBF" w:rsidRDefault="007B2EBF">
            <w:pPr>
              <w:pStyle w:val="AttributeTableBody"/>
            </w:pPr>
            <w:r>
              <w:t>51</w:t>
            </w:r>
          </w:p>
        </w:tc>
        <w:tc>
          <w:tcPr>
            <w:tcW w:w="648" w:type="dxa"/>
            <w:tcBorders>
              <w:top w:val="dotted" w:sz="4" w:space="0" w:color="auto"/>
              <w:left w:val="nil"/>
              <w:bottom w:val="dotted" w:sz="4" w:space="0" w:color="auto"/>
              <w:right w:val="nil"/>
            </w:tcBorders>
            <w:shd w:val="clear" w:color="auto" w:fill="FFFFFF"/>
          </w:tcPr>
          <w:p w14:paraId="0C9308E5"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C8E95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9ADB37B"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7CB6B1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1D869C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765E22FF"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4718394" w14:textId="77777777" w:rsidR="007B2EBF" w:rsidRPr="007B2EBF" w:rsidRDefault="00BF32F7">
            <w:pPr>
              <w:pStyle w:val="AttributeTableBody"/>
              <w:rPr>
                <w:rStyle w:val="AttributeTableBodyChar"/>
                <w:rFonts w:cs="Arial"/>
              </w:rPr>
            </w:pPr>
            <w:r>
              <w:t>0</w:t>
            </w:r>
            <w:r w:rsidR="00BE5C1C">
              <w:t>3503</w:t>
            </w:r>
          </w:p>
        </w:tc>
        <w:tc>
          <w:tcPr>
            <w:tcW w:w="3888" w:type="dxa"/>
            <w:tcBorders>
              <w:top w:val="dotted" w:sz="4" w:space="0" w:color="auto"/>
              <w:left w:val="nil"/>
              <w:bottom w:val="dotted" w:sz="4" w:space="0" w:color="auto"/>
              <w:right w:val="nil"/>
            </w:tcBorders>
            <w:shd w:val="clear" w:color="auto" w:fill="FFFFFF"/>
          </w:tcPr>
          <w:p w14:paraId="61D190D1" w14:textId="77777777" w:rsidR="007B2EBF" w:rsidRDefault="007B2EBF">
            <w:pPr>
              <w:pStyle w:val="AttributeTableBody"/>
              <w:jc w:val="left"/>
              <w:rPr>
                <w:noProof/>
              </w:rPr>
            </w:pPr>
            <w:r>
              <w:rPr>
                <w:noProof/>
              </w:rPr>
              <w:t>DME Rental Price</w:t>
            </w:r>
          </w:p>
        </w:tc>
      </w:tr>
      <w:tr w:rsidR="009F20B7" w14:paraId="6C1545F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8B67B0" w14:textId="77777777" w:rsidR="007B2EBF" w:rsidRDefault="007B2EBF">
            <w:pPr>
              <w:pStyle w:val="AttributeTableBody"/>
            </w:pPr>
            <w:r>
              <w:t>52</w:t>
            </w:r>
          </w:p>
        </w:tc>
        <w:tc>
          <w:tcPr>
            <w:tcW w:w="648" w:type="dxa"/>
            <w:tcBorders>
              <w:top w:val="dotted" w:sz="4" w:space="0" w:color="auto"/>
              <w:left w:val="nil"/>
              <w:bottom w:val="dotted" w:sz="4" w:space="0" w:color="auto"/>
              <w:right w:val="nil"/>
            </w:tcBorders>
            <w:shd w:val="clear" w:color="auto" w:fill="FFFFFF"/>
          </w:tcPr>
          <w:p w14:paraId="2215C752"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8C5C5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7BBF87B6"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DC658F5"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D4FBB58"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6D3010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DC20A5" w14:textId="77777777" w:rsidR="007B2EBF" w:rsidRPr="007B2EBF" w:rsidRDefault="00BF32F7">
            <w:pPr>
              <w:pStyle w:val="AttributeTableBody"/>
              <w:rPr>
                <w:rStyle w:val="AttributeTableBodyChar"/>
                <w:rFonts w:cs="Arial"/>
              </w:rPr>
            </w:pPr>
            <w:r>
              <w:t>0</w:t>
            </w:r>
            <w:r w:rsidR="00BE5C1C">
              <w:t>3504</w:t>
            </w:r>
          </w:p>
        </w:tc>
        <w:tc>
          <w:tcPr>
            <w:tcW w:w="3888" w:type="dxa"/>
            <w:tcBorders>
              <w:top w:val="dotted" w:sz="4" w:space="0" w:color="auto"/>
              <w:left w:val="nil"/>
              <w:bottom w:val="dotted" w:sz="4" w:space="0" w:color="auto"/>
              <w:right w:val="nil"/>
            </w:tcBorders>
            <w:shd w:val="clear" w:color="auto" w:fill="FFFFFF"/>
          </w:tcPr>
          <w:p w14:paraId="32DD3A60" w14:textId="77777777" w:rsidR="007B2EBF" w:rsidRDefault="007B2EBF">
            <w:pPr>
              <w:pStyle w:val="AttributeTableBody"/>
              <w:jc w:val="left"/>
              <w:rPr>
                <w:noProof/>
              </w:rPr>
            </w:pPr>
            <w:r>
              <w:rPr>
                <w:noProof/>
              </w:rPr>
              <w:t>DME Purchase Price</w:t>
            </w:r>
          </w:p>
        </w:tc>
      </w:tr>
      <w:tr w:rsidR="009F20B7" w14:paraId="29F1D1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29434A" w14:textId="77777777" w:rsidR="007B2EBF" w:rsidRDefault="007B2EBF">
            <w:pPr>
              <w:pStyle w:val="AttributeTableBody"/>
            </w:pPr>
            <w:r>
              <w:t>53</w:t>
            </w:r>
          </w:p>
        </w:tc>
        <w:tc>
          <w:tcPr>
            <w:tcW w:w="648" w:type="dxa"/>
            <w:tcBorders>
              <w:top w:val="dotted" w:sz="4" w:space="0" w:color="auto"/>
              <w:left w:val="nil"/>
              <w:bottom w:val="dotted" w:sz="4" w:space="0" w:color="auto"/>
              <w:right w:val="nil"/>
            </w:tcBorders>
            <w:shd w:val="clear" w:color="auto" w:fill="FFFFFF"/>
          </w:tcPr>
          <w:p w14:paraId="5507106C"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DF55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1892ED2"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6D5F492"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9146D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FB65665"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11D4732" w14:textId="77777777" w:rsidR="007B2EBF" w:rsidRPr="007B2EBF" w:rsidRDefault="00BF32F7">
            <w:pPr>
              <w:pStyle w:val="AttributeTableBody"/>
              <w:rPr>
                <w:rStyle w:val="AttributeTableBodyChar"/>
                <w:rFonts w:cs="Arial"/>
              </w:rPr>
            </w:pPr>
            <w:r>
              <w:t>0</w:t>
            </w:r>
            <w:r w:rsidR="00BE5C1C">
              <w:t>3505</w:t>
            </w:r>
          </w:p>
        </w:tc>
        <w:tc>
          <w:tcPr>
            <w:tcW w:w="3888" w:type="dxa"/>
            <w:tcBorders>
              <w:top w:val="dotted" w:sz="4" w:space="0" w:color="auto"/>
              <w:left w:val="nil"/>
              <w:bottom w:val="dotted" w:sz="4" w:space="0" w:color="auto"/>
              <w:right w:val="nil"/>
            </w:tcBorders>
            <w:shd w:val="clear" w:color="auto" w:fill="FFFFFF"/>
          </w:tcPr>
          <w:p w14:paraId="1B410F39" w14:textId="77777777" w:rsidR="007B2EBF" w:rsidRDefault="007B2EBF">
            <w:pPr>
              <w:pStyle w:val="AttributeTableBody"/>
              <w:jc w:val="left"/>
              <w:rPr>
                <w:noProof/>
              </w:rPr>
            </w:pPr>
            <w:r>
              <w:rPr>
                <w:noProof/>
              </w:rPr>
              <w:t>DME Frequency Code</w:t>
            </w:r>
          </w:p>
        </w:tc>
      </w:tr>
      <w:tr w:rsidR="009F20B7" w14:paraId="19C873A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CF29286" w14:textId="77777777" w:rsidR="007B2EBF" w:rsidRDefault="007B2EBF">
            <w:pPr>
              <w:pStyle w:val="AttributeTableBody"/>
            </w:pPr>
            <w:r>
              <w:t>54</w:t>
            </w:r>
          </w:p>
        </w:tc>
        <w:tc>
          <w:tcPr>
            <w:tcW w:w="648" w:type="dxa"/>
            <w:tcBorders>
              <w:top w:val="dotted" w:sz="4" w:space="0" w:color="auto"/>
              <w:left w:val="nil"/>
              <w:bottom w:val="dotted" w:sz="4" w:space="0" w:color="auto"/>
              <w:right w:val="nil"/>
            </w:tcBorders>
            <w:shd w:val="clear" w:color="auto" w:fill="FFFFFF"/>
          </w:tcPr>
          <w:p w14:paraId="40EBFD17"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59301A"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09719A1" w14:textId="77777777" w:rsidR="007B2EBF" w:rsidRDefault="007B2EBF">
            <w:pPr>
              <w:pStyle w:val="AttributeTableBody"/>
            </w:pPr>
            <w:r>
              <w:t>ID</w:t>
            </w:r>
          </w:p>
        </w:tc>
        <w:tc>
          <w:tcPr>
            <w:tcW w:w="648" w:type="dxa"/>
            <w:tcBorders>
              <w:top w:val="dotted" w:sz="4" w:space="0" w:color="auto"/>
              <w:left w:val="nil"/>
              <w:bottom w:val="dotted" w:sz="4" w:space="0" w:color="auto"/>
              <w:right w:val="nil"/>
            </w:tcBorders>
            <w:shd w:val="clear" w:color="auto" w:fill="FFFFFF"/>
          </w:tcPr>
          <w:p w14:paraId="4FBF1A91"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6B07C9"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216A56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29D526BB" w14:textId="77777777" w:rsidR="007B2EBF" w:rsidRPr="007B2EBF" w:rsidRDefault="00BF32F7">
            <w:pPr>
              <w:pStyle w:val="AttributeTableBody"/>
              <w:rPr>
                <w:rStyle w:val="AttributeTableBodyChar"/>
                <w:rFonts w:cs="Arial"/>
              </w:rPr>
            </w:pPr>
            <w:r>
              <w:t>0</w:t>
            </w:r>
            <w:r w:rsidR="00BE5C1C">
              <w:t>3506</w:t>
            </w:r>
          </w:p>
        </w:tc>
        <w:tc>
          <w:tcPr>
            <w:tcW w:w="3888" w:type="dxa"/>
            <w:tcBorders>
              <w:top w:val="dotted" w:sz="4" w:space="0" w:color="auto"/>
              <w:left w:val="nil"/>
              <w:bottom w:val="dotted" w:sz="4" w:space="0" w:color="auto"/>
              <w:right w:val="nil"/>
            </w:tcBorders>
            <w:shd w:val="clear" w:color="auto" w:fill="FFFFFF"/>
          </w:tcPr>
          <w:p w14:paraId="713BAF7E" w14:textId="77777777" w:rsidR="007B2EBF" w:rsidRDefault="007B2EBF">
            <w:pPr>
              <w:pStyle w:val="AttributeTableBody"/>
              <w:jc w:val="left"/>
              <w:rPr>
                <w:noProof/>
              </w:rPr>
            </w:pPr>
            <w:r>
              <w:rPr>
                <w:noProof/>
              </w:rPr>
              <w:t>DME Certification Condition Indicator</w:t>
            </w:r>
          </w:p>
        </w:tc>
      </w:tr>
      <w:tr w:rsidR="009F20B7" w14:paraId="4BEA8CA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A08AEE5" w14:textId="77777777" w:rsidR="007B2EBF" w:rsidRDefault="007B2EBF">
            <w:pPr>
              <w:pStyle w:val="AttributeTableBody"/>
            </w:pPr>
            <w:r>
              <w:t>55</w:t>
            </w:r>
          </w:p>
        </w:tc>
        <w:tc>
          <w:tcPr>
            <w:tcW w:w="648" w:type="dxa"/>
            <w:tcBorders>
              <w:top w:val="dotted" w:sz="4" w:space="0" w:color="auto"/>
              <w:left w:val="nil"/>
              <w:bottom w:val="dotted" w:sz="4" w:space="0" w:color="auto"/>
              <w:right w:val="nil"/>
            </w:tcBorders>
            <w:shd w:val="clear" w:color="auto" w:fill="FFFFFF"/>
          </w:tcPr>
          <w:p w14:paraId="7A2A6500"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7719AB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49906F"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D36DB5F"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C8ABED4" w14:textId="77777777" w:rsidR="007B2EBF" w:rsidRDefault="007B2EBF">
            <w:pPr>
              <w:pStyle w:val="AttributeTableBody"/>
            </w:pPr>
            <w:r>
              <w:t>Y/2</w:t>
            </w:r>
          </w:p>
        </w:tc>
        <w:tc>
          <w:tcPr>
            <w:tcW w:w="720" w:type="dxa"/>
            <w:tcBorders>
              <w:top w:val="dotted" w:sz="4" w:space="0" w:color="auto"/>
              <w:left w:val="nil"/>
              <w:bottom w:val="dotted" w:sz="4" w:space="0" w:color="auto"/>
              <w:right w:val="nil"/>
            </w:tcBorders>
            <w:shd w:val="clear" w:color="auto" w:fill="FFFFFF"/>
          </w:tcPr>
          <w:p w14:paraId="11C79366"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306E755D" w14:textId="77777777" w:rsidR="007B2EBF" w:rsidRPr="007B2EBF" w:rsidRDefault="00BF32F7">
            <w:pPr>
              <w:pStyle w:val="AttributeTableBody"/>
              <w:rPr>
                <w:rStyle w:val="AttributeTableBodyChar"/>
                <w:rFonts w:cs="Arial"/>
              </w:rPr>
            </w:pPr>
            <w:r>
              <w:t>0</w:t>
            </w:r>
            <w:r w:rsidR="00BE5C1C">
              <w:t>3507</w:t>
            </w:r>
          </w:p>
        </w:tc>
        <w:tc>
          <w:tcPr>
            <w:tcW w:w="3888" w:type="dxa"/>
            <w:tcBorders>
              <w:top w:val="dotted" w:sz="4" w:space="0" w:color="auto"/>
              <w:left w:val="nil"/>
              <w:bottom w:val="dotted" w:sz="4" w:space="0" w:color="auto"/>
              <w:right w:val="nil"/>
            </w:tcBorders>
            <w:shd w:val="clear" w:color="auto" w:fill="FFFFFF"/>
          </w:tcPr>
          <w:p w14:paraId="18994B4D" w14:textId="77777777" w:rsidR="007B2EBF" w:rsidRDefault="007B2EBF">
            <w:pPr>
              <w:pStyle w:val="AttributeTableBody"/>
              <w:jc w:val="left"/>
              <w:rPr>
                <w:noProof/>
              </w:rPr>
            </w:pPr>
            <w:r>
              <w:rPr>
                <w:noProof/>
              </w:rPr>
              <w:t>DME Condition Indicator Code</w:t>
            </w:r>
          </w:p>
        </w:tc>
      </w:tr>
      <w:tr w:rsidR="009F20B7" w:rsidRPr="009E61BC" w14:paraId="101CB5FD"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021FD85" w14:textId="77777777" w:rsidR="004B21B9" w:rsidRPr="004562B6" w:rsidRDefault="004B21B9" w:rsidP="004B21B9">
            <w:pPr>
              <w:pStyle w:val="AttributeTableBody"/>
            </w:pPr>
            <w:r>
              <w:t>56</w:t>
            </w:r>
          </w:p>
        </w:tc>
        <w:tc>
          <w:tcPr>
            <w:tcW w:w="648" w:type="dxa"/>
            <w:tcBorders>
              <w:top w:val="dotted" w:sz="4" w:space="0" w:color="auto"/>
              <w:left w:val="nil"/>
              <w:bottom w:val="single" w:sz="4" w:space="0" w:color="auto"/>
              <w:right w:val="nil"/>
            </w:tcBorders>
            <w:shd w:val="clear" w:color="auto" w:fill="FFFFFF"/>
          </w:tcPr>
          <w:p w14:paraId="3307828D" w14:textId="77777777" w:rsidR="004B21B9" w:rsidRPr="004562B6" w:rsidRDefault="004B21B9" w:rsidP="009F20B7">
            <w:pPr>
              <w:pStyle w:val="AttributeTableBody"/>
              <w:rPr>
                <w:rStyle w:val="AttributeTableBodyChar"/>
              </w:rPr>
            </w:pPr>
          </w:p>
        </w:tc>
        <w:tc>
          <w:tcPr>
            <w:tcW w:w="720" w:type="dxa"/>
            <w:tcBorders>
              <w:top w:val="dotted" w:sz="4" w:space="0" w:color="auto"/>
              <w:left w:val="nil"/>
              <w:bottom w:val="single" w:sz="4" w:space="0" w:color="auto"/>
              <w:right w:val="nil"/>
            </w:tcBorders>
            <w:shd w:val="clear" w:color="auto" w:fill="FFFFFF"/>
          </w:tcPr>
          <w:p w14:paraId="42282DA5" w14:textId="77777777" w:rsidR="004B21B9" w:rsidRDefault="004B21B9" w:rsidP="004B21B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A6BF3AD" w14:textId="77777777" w:rsidR="004B21B9" w:rsidRDefault="004B21B9" w:rsidP="004B21B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3A6FFA6E" w14:textId="77777777" w:rsidR="004B21B9" w:rsidRDefault="004B21B9" w:rsidP="004B21B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4E72BD8" w14:textId="77777777" w:rsidR="004B21B9" w:rsidRDefault="004B21B9" w:rsidP="004B21B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89EE29" w14:textId="097EFE84" w:rsidR="004B21B9" w:rsidRDefault="00000000" w:rsidP="009F20B7">
            <w:pPr>
              <w:pStyle w:val="AttributeTableBody"/>
              <w:rPr>
                <w:rStyle w:val="AttributeTableBodyChar"/>
              </w:rPr>
            </w:pPr>
            <w:hyperlink r:id="rId28" w:anchor="HL70964" w:history="1">
              <w:r w:rsidR="005D7FD1" w:rsidRPr="00AB7987">
                <w:rPr>
                  <w:rStyle w:val="Hyperlink"/>
                  <w:rFonts w:cs="Times New Roman"/>
                </w:rPr>
                <w:t>0964</w:t>
              </w:r>
            </w:hyperlink>
          </w:p>
        </w:tc>
        <w:tc>
          <w:tcPr>
            <w:tcW w:w="720" w:type="dxa"/>
            <w:tcBorders>
              <w:top w:val="dotted" w:sz="4" w:space="0" w:color="auto"/>
              <w:left w:val="nil"/>
              <w:bottom w:val="single" w:sz="4" w:space="0" w:color="auto"/>
              <w:right w:val="nil"/>
            </w:tcBorders>
            <w:shd w:val="clear" w:color="auto" w:fill="FFFFFF"/>
          </w:tcPr>
          <w:p w14:paraId="3D827BED" w14:textId="77777777" w:rsidR="004B21B9" w:rsidRDefault="00BF32F7" w:rsidP="009F20B7">
            <w:pPr>
              <w:pStyle w:val="AttributeTableBody"/>
              <w:rPr>
                <w:rStyle w:val="AttributeTableBodyChar"/>
                <w:noProof/>
              </w:rPr>
            </w:pPr>
            <w:r>
              <w:rPr>
                <w:rStyle w:val="AttributeTableBodyChar"/>
                <w:noProof/>
              </w:rPr>
              <w:t>0</w:t>
            </w:r>
            <w:r w:rsidR="00BE5C1C">
              <w:rPr>
                <w:rStyle w:val="AttributeTableBodyChar"/>
                <w:noProof/>
              </w:rPr>
              <w:t>3508</w:t>
            </w:r>
          </w:p>
        </w:tc>
        <w:tc>
          <w:tcPr>
            <w:tcW w:w="3888" w:type="dxa"/>
            <w:tcBorders>
              <w:top w:val="dotted" w:sz="4" w:space="0" w:color="auto"/>
              <w:left w:val="nil"/>
              <w:bottom w:val="single" w:sz="4" w:space="0" w:color="auto"/>
              <w:right w:val="nil"/>
            </w:tcBorders>
            <w:shd w:val="clear" w:color="auto" w:fill="FFFFFF"/>
          </w:tcPr>
          <w:p w14:paraId="51D9158D" w14:textId="77777777" w:rsidR="004B21B9" w:rsidRDefault="004B21B9" w:rsidP="004B21B9">
            <w:pPr>
              <w:pStyle w:val="AttributeTableBody"/>
              <w:jc w:val="left"/>
            </w:pPr>
            <w:r>
              <w:rPr>
                <w:noProof/>
              </w:rPr>
              <w:t>Service Reason Code</w:t>
            </w:r>
          </w:p>
        </w:tc>
      </w:tr>
    </w:tbl>
    <w:p w14:paraId="387E76BD" w14:textId="77777777" w:rsidR="009E61BC" w:rsidRPr="004562B6" w:rsidRDefault="009E61BC">
      <w:pPr>
        <w:pStyle w:val="Heading4"/>
        <w:rPr>
          <w:noProof/>
          <w:vanish/>
        </w:rPr>
      </w:pPr>
      <w:bookmarkStart w:id="1419" w:name="_Toc1881967"/>
      <w:r w:rsidRPr="004562B6">
        <w:rPr>
          <w:noProof/>
          <w:vanish/>
        </w:rPr>
        <w:t>FT1 Field Definitions</w:t>
      </w:r>
      <w:bookmarkEnd w:id="1419"/>
      <w:r w:rsidR="005B65F4" w:rsidRPr="004562B6">
        <w:rPr>
          <w:noProof/>
          <w:vanish/>
        </w:rPr>
        <w:fldChar w:fldCharType="begin"/>
      </w:r>
      <w:r w:rsidRPr="004562B6">
        <w:rPr>
          <w:noProof/>
          <w:vanish/>
        </w:rPr>
        <w:instrText xml:space="preserve"> XE "FT1 - data element definitions" </w:instrText>
      </w:r>
      <w:r w:rsidR="005B65F4" w:rsidRPr="004562B6">
        <w:rPr>
          <w:noProof/>
          <w:vanish/>
        </w:rPr>
        <w:fldChar w:fldCharType="end"/>
      </w:r>
    </w:p>
    <w:p w14:paraId="669E039B" w14:textId="77777777" w:rsidR="009E61BC" w:rsidRPr="00A41C0E" w:rsidRDefault="009E61BC">
      <w:pPr>
        <w:pStyle w:val="Heading4"/>
        <w:tabs>
          <w:tab w:val="num" w:pos="1440"/>
        </w:tabs>
        <w:rPr>
          <w:noProof/>
          <w:lang w:val="da-DK"/>
        </w:rPr>
      </w:pPr>
      <w:bookmarkStart w:id="1420" w:name="FT1_01"/>
      <w:bookmarkStart w:id="1421" w:name="_Toc1881968"/>
      <w:r w:rsidRPr="00A41C0E">
        <w:rPr>
          <w:noProof/>
          <w:lang w:val="da-DK"/>
        </w:rPr>
        <w:t xml:space="preserve">FT1-1   Set ID </w:t>
      </w:r>
      <w:r w:rsidRPr="00A41C0E">
        <w:rPr>
          <w:noProof/>
          <w:lang w:val="da-DK"/>
        </w:rPr>
        <w:noBreakHyphen/>
        <w:t xml:space="preserve"> FT1</w:t>
      </w:r>
      <w:bookmarkEnd w:id="1420"/>
      <w:r w:rsidR="005B65F4" w:rsidRPr="004562B6">
        <w:rPr>
          <w:noProof/>
        </w:rPr>
        <w:fldChar w:fldCharType="begin"/>
      </w:r>
      <w:r w:rsidRPr="00A41C0E">
        <w:rPr>
          <w:noProof/>
          <w:lang w:val="da-DK"/>
        </w:rPr>
        <w:instrText xml:space="preserve"> XE "Set id – FT1" </w:instrText>
      </w:r>
      <w:r w:rsidR="005B65F4" w:rsidRPr="004562B6">
        <w:rPr>
          <w:noProof/>
        </w:rPr>
        <w:fldChar w:fldCharType="end"/>
      </w:r>
      <w:r w:rsidRPr="00A41C0E">
        <w:rPr>
          <w:noProof/>
          <w:lang w:val="da-DK"/>
        </w:rPr>
        <w:t xml:space="preserve">   (SI)   00355</w:t>
      </w:r>
      <w:bookmarkEnd w:id="1421"/>
    </w:p>
    <w:p w14:paraId="56FD2E12"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49DD3D6F" w14:textId="77777777" w:rsidR="009E61BC" w:rsidRPr="00890B0C" w:rsidRDefault="009E61BC">
      <w:pPr>
        <w:pStyle w:val="Heading4"/>
        <w:tabs>
          <w:tab w:val="num" w:pos="1440"/>
        </w:tabs>
        <w:rPr>
          <w:noProof/>
        </w:rPr>
      </w:pPr>
      <w:bookmarkStart w:id="1422" w:name="_Toc1881969"/>
      <w:r w:rsidRPr="00890B0C">
        <w:rPr>
          <w:noProof/>
        </w:rPr>
        <w:lastRenderedPageBreak/>
        <w:t>FT1-2   Transaction ID</w:t>
      </w:r>
      <w:r w:rsidR="005B65F4" w:rsidRPr="00890B0C">
        <w:rPr>
          <w:noProof/>
        </w:rPr>
        <w:fldChar w:fldCharType="begin"/>
      </w:r>
      <w:r w:rsidRPr="00890B0C">
        <w:rPr>
          <w:noProof/>
        </w:rPr>
        <w:instrText xml:space="preserve"> XE "Transaction id" </w:instrText>
      </w:r>
      <w:r w:rsidR="005B65F4" w:rsidRPr="00890B0C">
        <w:rPr>
          <w:noProof/>
        </w:rPr>
        <w:fldChar w:fldCharType="end"/>
      </w:r>
      <w:r w:rsidRPr="00890B0C">
        <w:rPr>
          <w:noProof/>
        </w:rPr>
        <w:t xml:space="preserve">   (</w:t>
      </w:r>
      <w:r w:rsidR="003403F9">
        <w:rPr>
          <w:noProof/>
          <w:lang w:val="de-CH"/>
        </w:rPr>
        <w:t>CX</w:t>
      </w:r>
      <w:r w:rsidRPr="00890B0C">
        <w:rPr>
          <w:noProof/>
        </w:rPr>
        <w:t>)   00356</w:t>
      </w:r>
      <w:bookmarkEnd w:id="1422"/>
    </w:p>
    <w:p w14:paraId="478A9D72" w14:textId="77777777" w:rsidR="00630FEA" w:rsidRDefault="00630FEA" w:rsidP="00630F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BC6FB40" w14:textId="77777777" w:rsidR="00630FEA" w:rsidRDefault="00630FEA" w:rsidP="00630FEA">
      <w:pPr>
        <w:pStyle w:val="Components"/>
      </w:pPr>
      <w:r>
        <w:t>Subcomponents for Assigning Authority (HD):  &lt;Namespace ID (IS)&gt; &amp; &lt;Universal ID (ST)&gt; &amp; &lt;Universal ID Type (ID)&gt;</w:t>
      </w:r>
    </w:p>
    <w:p w14:paraId="0BA1A21E" w14:textId="77777777" w:rsidR="00630FEA" w:rsidRDefault="00630FEA" w:rsidP="00630FEA">
      <w:pPr>
        <w:pStyle w:val="Components"/>
      </w:pPr>
      <w:r>
        <w:t>Subcomponents for Assigning Facility (HD):  &lt;Namespace ID (IS)&gt; &amp; &lt;Universal ID (ST)&gt; &amp; &lt;Universal ID Type (ID)&gt;</w:t>
      </w:r>
    </w:p>
    <w:p w14:paraId="52D50089" w14:textId="77777777" w:rsidR="00630FEA" w:rsidRDefault="00630FEA" w:rsidP="00630F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264FB" w14:textId="77777777" w:rsidR="001D755C" w:rsidRPr="00713BF5" w:rsidRDefault="00630FEA" w:rsidP="00713BF5">
      <w:pPr>
        <w:pStyle w:val="Components"/>
      </w:pPr>
      <w:r w:rsidRPr="00630FEA">
        <w:t>Subcomponents for Assigning Agency or Department (CWE):  &lt;Identifier (ST)&gt; &amp; &lt;Text (ST)&gt; &amp; &lt;Name of Coding System (ID)&gt; &amp; &lt;Alternate Identifier (ST)&gt; &amp; &lt;Alternate Text (ST)&gt; &amp; &lt;Name of Alternate Co</w:t>
      </w:r>
      <w:r w:rsidRPr="008263F5">
        <w:t>ding System (ID)&gt; &amp; &lt;Coding System Version ID (ST)&gt; &amp; &lt;Alternate Coding System Version ID (ST)&gt; &amp; &lt;Original Text (ST)&gt; &amp; &lt;Second Alternate Identifier (ST)&gt; &amp; &lt;Second Alternate Text (ST)&gt; &amp; &lt;Name of Second Alternate Coding System (ID)&gt; &amp; &lt;Second Alternate C</w:t>
      </w:r>
      <w:r w:rsidRPr="008D692D">
        <w:t xml:space="preserve">oding System Version ID (ST)&gt; &amp; &lt;Coding System OID (ST)&gt; &amp; &lt;Value Set OID (ST)&gt; &amp; &lt;Value Set Version ID (DTM)&gt; &amp; &lt;Alternate Coding System OID (ST)&gt; &amp; &lt;Alternate Value Set OID (ST)&gt; &amp; &lt;Alternate Value Set Version ID (DTM)&gt; &amp; &lt;Second Alternate Coding System </w:t>
      </w:r>
      <w:r w:rsidRPr="00796168">
        <w:t>OID (ST)&gt; &amp; &lt;Second Alternate Value Set OID (ST)&gt; &amp; &lt;Second Alternate Value Set Version ID (DTM)&gt;</w:t>
      </w:r>
    </w:p>
    <w:p w14:paraId="3568C986" w14:textId="77777777" w:rsidR="009E61BC" w:rsidRPr="00890B0C" w:rsidRDefault="009E61BC">
      <w:pPr>
        <w:pStyle w:val="NormalIndented"/>
        <w:rPr>
          <w:noProof/>
        </w:rPr>
      </w:pPr>
      <w:r w:rsidRPr="00890B0C">
        <w:rPr>
          <w:noProof/>
        </w:rPr>
        <w:t>Definition:  This field contains a number assigned by the sending system for control purposes.  The number can be returned by the receiving system to identify errors.</w:t>
      </w:r>
    </w:p>
    <w:p w14:paraId="1007F971" w14:textId="77777777" w:rsidR="009E61BC" w:rsidRPr="00890B0C" w:rsidRDefault="009E61BC">
      <w:pPr>
        <w:pStyle w:val="Heading4"/>
        <w:tabs>
          <w:tab w:val="num" w:pos="1440"/>
        </w:tabs>
        <w:rPr>
          <w:noProof/>
        </w:rPr>
      </w:pPr>
      <w:bookmarkStart w:id="1423" w:name="_Toc1881970"/>
      <w:r w:rsidRPr="00890B0C">
        <w:rPr>
          <w:noProof/>
        </w:rPr>
        <w:t>FT1-3   Transaction Batch ID</w:t>
      </w:r>
      <w:r w:rsidR="005B65F4" w:rsidRPr="00890B0C">
        <w:rPr>
          <w:noProof/>
        </w:rPr>
        <w:fldChar w:fldCharType="begin"/>
      </w:r>
      <w:r w:rsidRPr="00890B0C">
        <w:rPr>
          <w:noProof/>
        </w:rPr>
        <w:instrText xml:space="preserve"> XE "Transaction batch id" </w:instrText>
      </w:r>
      <w:r w:rsidR="005B65F4" w:rsidRPr="00890B0C">
        <w:rPr>
          <w:noProof/>
        </w:rPr>
        <w:fldChar w:fldCharType="end"/>
      </w:r>
      <w:r w:rsidRPr="00890B0C">
        <w:rPr>
          <w:noProof/>
        </w:rPr>
        <w:t xml:space="preserve">   (ST)   00357</w:t>
      </w:r>
      <w:bookmarkEnd w:id="1423"/>
    </w:p>
    <w:p w14:paraId="1CF91CC6" w14:textId="77777777" w:rsidR="009E61BC" w:rsidRPr="00890B0C" w:rsidRDefault="009E61BC">
      <w:pPr>
        <w:pStyle w:val="NormalIndented"/>
        <w:rPr>
          <w:noProof/>
        </w:rPr>
      </w:pPr>
      <w:r w:rsidRPr="00890B0C">
        <w:rPr>
          <w:noProof/>
        </w:rPr>
        <w:t>Definition:  This field uniquely identifies the batch in which this transaction belongs.</w:t>
      </w:r>
    </w:p>
    <w:p w14:paraId="1BD19EAA" w14:textId="77777777" w:rsidR="009E61BC" w:rsidRPr="00890B0C" w:rsidRDefault="009E61BC">
      <w:pPr>
        <w:pStyle w:val="Heading4"/>
        <w:tabs>
          <w:tab w:val="num" w:pos="1440"/>
        </w:tabs>
        <w:rPr>
          <w:noProof/>
        </w:rPr>
      </w:pPr>
      <w:bookmarkStart w:id="1424" w:name="_Toc1881971"/>
      <w:r w:rsidRPr="00890B0C">
        <w:rPr>
          <w:noProof/>
        </w:rPr>
        <w:t>FT1-4   Transaction Date</w:t>
      </w:r>
      <w:r w:rsidR="005B65F4" w:rsidRPr="00890B0C">
        <w:rPr>
          <w:noProof/>
        </w:rPr>
        <w:fldChar w:fldCharType="begin"/>
      </w:r>
      <w:r w:rsidRPr="00890B0C">
        <w:rPr>
          <w:noProof/>
        </w:rPr>
        <w:instrText xml:space="preserve"> XE "Transaction date" </w:instrText>
      </w:r>
      <w:r w:rsidR="005B65F4" w:rsidRPr="00890B0C">
        <w:rPr>
          <w:noProof/>
        </w:rPr>
        <w:fldChar w:fldCharType="end"/>
      </w:r>
      <w:r w:rsidRPr="00890B0C">
        <w:rPr>
          <w:noProof/>
        </w:rPr>
        <w:t xml:space="preserve">   (DR)   00358</w:t>
      </w:r>
      <w:bookmarkEnd w:id="1424"/>
    </w:p>
    <w:p w14:paraId="53C0A537" w14:textId="77777777" w:rsidR="00C344D6" w:rsidRDefault="00C344D6" w:rsidP="00C344D6">
      <w:pPr>
        <w:pStyle w:val="Components"/>
      </w:pPr>
      <w:bookmarkStart w:id="1425" w:name="DRComponent"/>
      <w:r>
        <w:t>Components:  &lt;Range Start Date/Time (DTM)&gt; ^ &lt;Range End Date/Time (DTM)&gt;</w:t>
      </w:r>
      <w:bookmarkEnd w:id="1425"/>
    </w:p>
    <w:p w14:paraId="208F176F" w14:textId="77777777" w:rsidR="009E61BC" w:rsidRPr="00890B0C" w:rsidRDefault="009E61BC">
      <w:pPr>
        <w:pStyle w:val="NormalIndented"/>
        <w:rPr>
          <w:noProof/>
        </w:rPr>
      </w:pPr>
      <w:r w:rsidRPr="00890B0C">
        <w:rPr>
          <w:noProof/>
        </w:rPr>
        <w:t>Definition:  This field contains the date/time or date/time range of the transaction.  For example, this field would be used to identify the date a procedure, item, or test was conducted or used.  It may be defaulted to today</w:t>
      </w:r>
      <w:r>
        <w:rPr>
          <w:noProof/>
        </w:rPr>
        <w:t>'</w:t>
      </w:r>
      <w:r w:rsidRPr="00890B0C">
        <w:rPr>
          <w:noProof/>
        </w:rPr>
        <w:t>s date. To specify a single point in time, only the first component is valued. When the second component is valued, the field specifies a time interval during which the transaction took place.</w:t>
      </w:r>
    </w:p>
    <w:p w14:paraId="2C82B8BE" w14:textId="77777777" w:rsidR="009E61BC" w:rsidRPr="00890B0C" w:rsidRDefault="009E61BC">
      <w:pPr>
        <w:pStyle w:val="Heading4"/>
        <w:rPr>
          <w:noProof/>
        </w:rPr>
      </w:pPr>
      <w:bookmarkStart w:id="1426" w:name="_Toc1881972"/>
      <w:r w:rsidRPr="00890B0C">
        <w:rPr>
          <w:noProof/>
        </w:rPr>
        <w:t>FT1-5   Transaction Posting Date</w:t>
      </w:r>
      <w:r w:rsidR="005B65F4" w:rsidRPr="00890B0C">
        <w:rPr>
          <w:noProof/>
        </w:rPr>
        <w:fldChar w:fldCharType="begin"/>
      </w:r>
      <w:r w:rsidRPr="00890B0C">
        <w:rPr>
          <w:noProof/>
        </w:rPr>
        <w:instrText xml:space="preserve"> XE "Transaction posting date" </w:instrText>
      </w:r>
      <w:r w:rsidR="005B65F4" w:rsidRPr="00890B0C">
        <w:rPr>
          <w:noProof/>
        </w:rPr>
        <w:fldChar w:fldCharType="end"/>
      </w:r>
      <w:r w:rsidRPr="00890B0C">
        <w:rPr>
          <w:noProof/>
        </w:rPr>
        <w:t xml:space="preserve">   (DTM)   00359</w:t>
      </w:r>
      <w:bookmarkEnd w:id="1426"/>
    </w:p>
    <w:p w14:paraId="2DF62C70" w14:textId="77777777" w:rsidR="009E61BC" w:rsidRPr="00890B0C" w:rsidRDefault="009E61BC">
      <w:pPr>
        <w:pStyle w:val="NormalIndented"/>
        <w:rPr>
          <w:noProof/>
        </w:rPr>
      </w:pPr>
      <w:r w:rsidRPr="00890B0C">
        <w:rPr>
          <w:noProof/>
        </w:rPr>
        <w:t>Definition:  This field contains the date of the transaction that was sent to the financial system for posting.</w:t>
      </w:r>
    </w:p>
    <w:p w14:paraId="58138F3D" w14:textId="77777777" w:rsidR="009E61BC" w:rsidRPr="00890B0C" w:rsidRDefault="009E61BC">
      <w:pPr>
        <w:pStyle w:val="Heading4"/>
        <w:tabs>
          <w:tab w:val="num" w:pos="1440"/>
        </w:tabs>
        <w:rPr>
          <w:noProof/>
        </w:rPr>
      </w:pPr>
      <w:bookmarkStart w:id="1427" w:name="_Toc1881973"/>
      <w:r w:rsidRPr="00890B0C">
        <w:rPr>
          <w:noProof/>
        </w:rPr>
        <w:t>FT1-6   Transaction Type</w:t>
      </w:r>
      <w:r w:rsidR="005B65F4" w:rsidRPr="00890B0C">
        <w:rPr>
          <w:noProof/>
        </w:rPr>
        <w:fldChar w:fldCharType="begin"/>
      </w:r>
      <w:r w:rsidRPr="00890B0C">
        <w:rPr>
          <w:noProof/>
        </w:rPr>
        <w:instrText xml:space="preserve"> XE "Transaction type" </w:instrText>
      </w:r>
      <w:r w:rsidR="005B65F4" w:rsidRPr="00890B0C">
        <w:rPr>
          <w:noProof/>
        </w:rPr>
        <w:fldChar w:fldCharType="end"/>
      </w:r>
      <w:r w:rsidRPr="00890B0C">
        <w:rPr>
          <w:noProof/>
        </w:rPr>
        <w:t xml:space="preserve">   (CWE)   00360</w:t>
      </w:r>
      <w:bookmarkEnd w:id="1427"/>
    </w:p>
    <w:p w14:paraId="016B0D1A" w14:textId="77777777" w:rsidR="00C344D6" w:rsidRDefault="00C344D6" w:rsidP="00C344D6">
      <w:pPr>
        <w:pStyle w:val="Components"/>
        <w:rPr>
          <w:noProof/>
        </w:rPr>
      </w:pPr>
      <w:bookmarkStart w:id="1428"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28"/>
    </w:p>
    <w:p w14:paraId="02E24E2E" w14:textId="29C3475C" w:rsidR="009E61BC" w:rsidRPr="00890B0C" w:rsidRDefault="009E61BC">
      <w:pPr>
        <w:pStyle w:val="NormalIndented"/>
        <w:rPr>
          <w:noProof/>
        </w:rPr>
      </w:pPr>
      <w:r w:rsidRPr="00890B0C">
        <w:rPr>
          <w:noProof/>
        </w:rPr>
        <w:lastRenderedPageBreak/>
        <w:t>Definition:  This field contains the code that identifies the type of transaction.  Refer to</w:t>
      </w:r>
      <w:r w:rsidRPr="00890B0C">
        <w:rPr>
          <w:rStyle w:val="ReferenceUserTable"/>
          <w:noProof/>
        </w:rPr>
        <w:t xml:space="preserve"> </w:t>
      </w:r>
      <w:hyperlink r:id="rId29" w:anchor="HL70017" w:history="1">
        <w:r w:rsidRPr="00890B0C">
          <w:rPr>
            <w:rStyle w:val="ReferenceUserTable"/>
            <w:noProof/>
          </w:rPr>
          <w:t>User-de</w:t>
        </w:r>
        <w:bookmarkStart w:id="1429" w:name="_Hlt1329311"/>
        <w:r w:rsidRPr="00890B0C">
          <w:rPr>
            <w:rStyle w:val="ReferenceUserTable"/>
            <w:noProof/>
          </w:rPr>
          <w:t>f</w:t>
        </w:r>
        <w:bookmarkStart w:id="1430" w:name="_Hlt1329307"/>
        <w:bookmarkEnd w:id="1429"/>
        <w:r w:rsidRPr="00890B0C">
          <w:rPr>
            <w:rStyle w:val="ReferenceUserTable"/>
            <w:noProof/>
          </w:rPr>
          <w:t>i</w:t>
        </w:r>
        <w:bookmarkEnd w:id="1430"/>
        <w:r w:rsidRPr="00890B0C">
          <w:rPr>
            <w:rStyle w:val="ReferenceUserTable"/>
            <w:noProof/>
          </w:rPr>
          <w:t>ned Table 0017 - Transaction Ty</w:t>
        </w:r>
        <w:bookmarkStart w:id="1431" w:name="_Hlt809706"/>
        <w:r w:rsidRPr="00890B0C">
          <w:rPr>
            <w:rStyle w:val="ReferenceUserTable"/>
            <w:noProof/>
          </w:rPr>
          <w:t>p</w:t>
        </w:r>
        <w:bookmarkEnd w:id="1431"/>
        <w:r w:rsidRPr="00890B0C">
          <w:rPr>
            <w:rStyle w:val="ReferenceUserTable"/>
            <w:noProof/>
          </w:rPr>
          <w:t>e</w:t>
        </w:r>
      </w:hyperlink>
      <w:r w:rsidRPr="00890B0C">
        <w:rPr>
          <w:rStyle w:val="ReferenceUserTable"/>
          <w:noProof/>
        </w:rPr>
        <w:t xml:space="preserve"> </w:t>
      </w:r>
      <w:r>
        <w:t>in C</w:t>
      </w:r>
      <w:r w:rsidRPr="004A2D7C">
        <w:t>hapter 2C</w:t>
      </w:r>
      <w:r>
        <w:t>, Code Tables,</w:t>
      </w:r>
      <w:r>
        <w:rPr>
          <w:rStyle w:val="ReferenceUserTable"/>
          <w:i w:val="0"/>
          <w:noProof/>
        </w:rPr>
        <w:t xml:space="preserve"> </w:t>
      </w:r>
      <w:r w:rsidRPr="00890B0C">
        <w:rPr>
          <w:noProof/>
        </w:rPr>
        <w:t>for suggested values.</w:t>
      </w:r>
    </w:p>
    <w:p w14:paraId="3EDDE2E0" w14:textId="77777777" w:rsidR="009E61BC" w:rsidRPr="00890B0C" w:rsidRDefault="009E61BC">
      <w:pPr>
        <w:pStyle w:val="Heading4"/>
        <w:tabs>
          <w:tab w:val="num" w:pos="1440"/>
        </w:tabs>
        <w:rPr>
          <w:noProof/>
        </w:rPr>
      </w:pPr>
      <w:bookmarkStart w:id="1432" w:name="FT1_07"/>
      <w:bookmarkStart w:id="1433" w:name="_Toc1881974"/>
      <w:r w:rsidRPr="00890B0C">
        <w:rPr>
          <w:noProof/>
        </w:rPr>
        <w:t>FT1-7   Transaction Code</w:t>
      </w:r>
      <w:bookmarkEnd w:id="1432"/>
      <w:r w:rsidR="005B65F4" w:rsidRPr="00890B0C">
        <w:rPr>
          <w:noProof/>
        </w:rPr>
        <w:fldChar w:fldCharType="begin"/>
      </w:r>
      <w:r w:rsidRPr="00890B0C">
        <w:rPr>
          <w:noProof/>
        </w:rPr>
        <w:instrText xml:space="preserve"> XE "Transaction code" </w:instrText>
      </w:r>
      <w:r w:rsidR="005B65F4" w:rsidRPr="00890B0C">
        <w:rPr>
          <w:noProof/>
        </w:rPr>
        <w:fldChar w:fldCharType="end"/>
      </w:r>
      <w:r w:rsidRPr="00890B0C">
        <w:rPr>
          <w:noProof/>
        </w:rPr>
        <w:t xml:space="preserve">   (CWE)   00361</w:t>
      </w:r>
      <w:bookmarkEnd w:id="1433"/>
    </w:p>
    <w:p w14:paraId="615578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EEB042" w14:textId="2897D67B" w:rsidR="009E61BC" w:rsidRPr="00890B0C" w:rsidRDefault="009E61BC">
      <w:pPr>
        <w:pStyle w:val="NormalIndented"/>
        <w:rPr>
          <w:noProof/>
        </w:rPr>
      </w:pPr>
      <w:r w:rsidRPr="00890B0C">
        <w:rPr>
          <w:noProof/>
        </w:rPr>
        <w:t xml:space="preserve">Definition:  This field contains the code assigned by the institution for the purpose of uniquely identifying the transaction based on the Transaction Type (FT1-6).  For example, this field would be used to uniquely identify a procedure, supply item, or test for charges, or to identify the payment medium for payments.  Refer to </w:t>
      </w:r>
      <w:hyperlink r:id="rId30" w:anchor="HL70132" w:history="1">
        <w:r w:rsidRPr="00890B0C">
          <w:rPr>
            <w:rStyle w:val="ReferenceUserTable"/>
            <w:noProof/>
          </w:rPr>
          <w:t>User-</w:t>
        </w:r>
        <w:bookmarkStart w:id="1434" w:name="_Hlt1329334"/>
        <w:r w:rsidRPr="00890B0C">
          <w:rPr>
            <w:rStyle w:val="ReferenceUserTable"/>
            <w:noProof/>
          </w:rPr>
          <w:t>d</w:t>
        </w:r>
        <w:bookmarkEnd w:id="1434"/>
        <w:r w:rsidRPr="00890B0C">
          <w:rPr>
            <w:rStyle w:val="ReferenceUserTable"/>
            <w:noProof/>
          </w:rPr>
          <w:t>efined Table 0132 - Transaction Code</w:t>
        </w:r>
      </w:hyperlink>
      <w:r w:rsidRPr="00890B0C">
        <w:rPr>
          <w:noProof/>
        </w:rPr>
        <w:t xml:space="preserve"> </w:t>
      </w:r>
      <w:r>
        <w:rPr>
          <w:noProof/>
        </w:rPr>
        <w:t xml:space="preserve">in Chapter 2C, Code Tables, </w:t>
      </w:r>
      <w:r w:rsidRPr="00890B0C">
        <w:rPr>
          <w:noProof/>
        </w:rPr>
        <w:t>for suggested values.  See Chapter 7 for a discussion of the universal service ID for charges.</w:t>
      </w:r>
    </w:p>
    <w:p w14:paraId="2DEC89C7" w14:textId="77777777" w:rsidR="009E61BC" w:rsidRPr="00890B0C" w:rsidRDefault="009E61BC">
      <w:pPr>
        <w:pStyle w:val="Heading4"/>
        <w:tabs>
          <w:tab w:val="num" w:pos="1440"/>
        </w:tabs>
        <w:rPr>
          <w:noProof/>
        </w:rPr>
      </w:pPr>
      <w:bookmarkStart w:id="1435" w:name="FT1_08"/>
      <w:bookmarkStart w:id="1436" w:name="_Toc1881975"/>
      <w:r w:rsidRPr="00890B0C">
        <w:rPr>
          <w:noProof/>
        </w:rPr>
        <w:t>FT1-8   Transaction Description</w:t>
      </w:r>
      <w:bookmarkEnd w:id="1435"/>
      <w:r w:rsidR="005B65F4" w:rsidRPr="00890B0C">
        <w:rPr>
          <w:noProof/>
        </w:rPr>
        <w:fldChar w:fldCharType="begin"/>
      </w:r>
      <w:r w:rsidRPr="00890B0C">
        <w:rPr>
          <w:noProof/>
        </w:rPr>
        <w:instrText xml:space="preserve"> XE "Transaction description" </w:instrText>
      </w:r>
      <w:r w:rsidR="005B65F4" w:rsidRPr="00890B0C">
        <w:rPr>
          <w:noProof/>
        </w:rPr>
        <w:fldChar w:fldCharType="end"/>
      </w:r>
      <w:r w:rsidRPr="00890B0C">
        <w:rPr>
          <w:noProof/>
        </w:rPr>
        <w:t xml:space="preserve">   00362</w:t>
      </w:r>
      <w:bookmarkEnd w:id="1436"/>
    </w:p>
    <w:p w14:paraId="666E5ACD" w14:textId="77777777" w:rsidR="009E61BC" w:rsidRPr="00890B0C" w:rsidRDefault="009E61BC">
      <w:pPr>
        <w:pStyle w:val="NormalIndented"/>
        <w:rPr>
          <w:noProof/>
        </w:rPr>
      </w:pPr>
      <w:r w:rsidRPr="00890B0C">
        <w:rPr>
          <w:rStyle w:val="Strong"/>
          <w:noProof/>
        </w:rPr>
        <w:t>Attention: FT</w:t>
      </w:r>
      <w:r w:rsidRPr="00890B0C">
        <w:rPr>
          <w:b/>
          <w:i/>
          <w:noProof/>
        </w:rPr>
        <w:t>1-8 was deprecated as of v</w:t>
      </w:r>
      <w:r>
        <w:rPr>
          <w:b/>
          <w:i/>
          <w:noProof/>
        </w:rPr>
        <w:t xml:space="preserve"> </w:t>
      </w:r>
      <w:r w:rsidRPr="00890B0C">
        <w:rPr>
          <w:b/>
          <w:i/>
          <w:noProof/>
        </w:rPr>
        <w:t>2.3 and the detail was withdrawn and removed from the standard as of v 2.6.</w:t>
      </w:r>
    </w:p>
    <w:p w14:paraId="329E5D90" w14:textId="77777777" w:rsidR="009E61BC" w:rsidRPr="00890B0C" w:rsidRDefault="009E61BC">
      <w:pPr>
        <w:pStyle w:val="Heading4"/>
        <w:tabs>
          <w:tab w:val="num" w:pos="1440"/>
        </w:tabs>
        <w:rPr>
          <w:noProof/>
        </w:rPr>
      </w:pPr>
      <w:bookmarkStart w:id="1437" w:name="FT1_09"/>
      <w:bookmarkStart w:id="1438" w:name="_Toc1881976"/>
      <w:r w:rsidRPr="00890B0C">
        <w:rPr>
          <w:noProof/>
        </w:rPr>
        <w:t xml:space="preserve">FT1-9   Transaction Description </w:t>
      </w:r>
      <w:r w:rsidRPr="00890B0C">
        <w:rPr>
          <w:noProof/>
        </w:rPr>
        <w:noBreakHyphen/>
        <w:t xml:space="preserve"> Alt</w:t>
      </w:r>
      <w:bookmarkEnd w:id="1437"/>
      <w:r w:rsidR="005B65F4" w:rsidRPr="00890B0C">
        <w:rPr>
          <w:noProof/>
        </w:rPr>
        <w:fldChar w:fldCharType="begin"/>
      </w:r>
      <w:r w:rsidRPr="00890B0C">
        <w:rPr>
          <w:noProof/>
        </w:rPr>
        <w:instrText xml:space="preserve"> XE "Transaction description - alt" </w:instrText>
      </w:r>
      <w:r w:rsidR="005B65F4" w:rsidRPr="00890B0C">
        <w:rPr>
          <w:noProof/>
        </w:rPr>
        <w:fldChar w:fldCharType="end"/>
      </w:r>
      <w:r w:rsidRPr="00890B0C">
        <w:rPr>
          <w:noProof/>
        </w:rPr>
        <w:t xml:space="preserve">   00363</w:t>
      </w:r>
      <w:bookmarkEnd w:id="1438"/>
    </w:p>
    <w:p w14:paraId="00783728" w14:textId="77777777" w:rsidR="009E61BC" w:rsidRPr="00890B0C" w:rsidRDefault="009E61BC">
      <w:pPr>
        <w:pStyle w:val="NormalIndented"/>
        <w:rPr>
          <w:noProof/>
        </w:rPr>
      </w:pPr>
      <w:r w:rsidRPr="00890B0C">
        <w:rPr>
          <w:rStyle w:val="Strong"/>
          <w:noProof/>
        </w:rPr>
        <w:t>Attention: FT</w:t>
      </w:r>
      <w:r w:rsidRPr="00890B0C">
        <w:rPr>
          <w:b/>
          <w:i/>
          <w:noProof/>
        </w:rPr>
        <w:t>1-9 was deprecated as of v</w:t>
      </w:r>
      <w:r>
        <w:rPr>
          <w:b/>
          <w:i/>
          <w:noProof/>
        </w:rPr>
        <w:t xml:space="preserve"> </w:t>
      </w:r>
      <w:r w:rsidRPr="00890B0C">
        <w:rPr>
          <w:b/>
          <w:i/>
          <w:noProof/>
        </w:rPr>
        <w:t>2.3 and the detail was withdrawn and removed from the standard as of v 2.6.</w:t>
      </w:r>
    </w:p>
    <w:p w14:paraId="1EE8A4D8" w14:textId="77777777" w:rsidR="009E61BC" w:rsidRPr="00890B0C" w:rsidRDefault="009E61BC">
      <w:pPr>
        <w:pStyle w:val="Heading4"/>
        <w:tabs>
          <w:tab w:val="num" w:pos="1440"/>
        </w:tabs>
        <w:rPr>
          <w:noProof/>
        </w:rPr>
      </w:pPr>
      <w:bookmarkStart w:id="1439" w:name="_Toc1881977"/>
      <w:r w:rsidRPr="00890B0C">
        <w:rPr>
          <w:noProof/>
        </w:rPr>
        <w:t>FT1-10   Transaction Quantity</w:t>
      </w:r>
      <w:r w:rsidR="005B65F4" w:rsidRPr="00890B0C">
        <w:rPr>
          <w:noProof/>
        </w:rPr>
        <w:fldChar w:fldCharType="begin"/>
      </w:r>
      <w:r w:rsidRPr="00890B0C">
        <w:rPr>
          <w:noProof/>
        </w:rPr>
        <w:instrText xml:space="preserve"> XE "Transaction quantity" </w:instrText>
      </w:r>
      <w:r w:rsidR="005B65F4" w:rsidRPr="00890B0C">
        <w:rPr>
          <w:noProof/>
        </w:rPr>
        <w:fldChar w:fldCharType="end"/>
      </w:r>
      <w:r w:rsidRPr="00890B0C">
        <w:rPr>
          <w:noProof/>
        </w:rPr>
        <w:t xml:space="preserve">   (NM)   00364</w:t>
      </w:r>
      <w:bookmarkEnd w:id="1439"/>
    </w:p>
    <w:p w14:paraId="5E08A57F" w14:textId="77777777" w:rsidR="009E61BC" w:rsidRPr="00890B0C" w:rsidRDefault="009E61BC">
      <w:pPr>
        <w:pStyle w:val="NormalIndented"/>
        <w:rPr>
          <w:noProof/>
        </w:rPr>
      </w:pPr>
      <w:r w:rsidRPr="00890B0C">
        <w:rPr>
          <w:noProof/>
        </w:rPr>
        <w:t>Definition:  This field contains the quantity of items associated with this transaction.</w:t>
      </w:r>
    </w:p>
    <w:p w14:paraId="0CC1D2DE" w14:textId="77777777" w:rsidR="009E61BC" w:rsidRPr="00890B0C" w:rsidRDefault="009E61BC">
      <w:pPr>
        <w:pStyle w:val="Heading4"/>
        <w:tabs>
          <w:tab w:val="num" w:pos="1440"/>
        </w:tabs>
        <w:rPr>
          <w:noProof/>
        </w:rPr>
      </w:pPr>
      <w:bookmarkStart w:id="1440" w:name="_Toc1881978"/>
      <w:r w:rsidRPr="00890B0C">
        <w:rPr>
          <w:noProof/>
        </w:rPr>
        <w:t xml:space="preserve">FT1-11   Transaction Amount </w:t>
      </w:r>
      <w:r w:rsidRPr="00890B0C">
        <w:rPr>
          <w:noProof/>
        </w:rPr>
        <w:noBreakHyphen/>
        <w:t xml:space="preserve"> Extended</w:t>
      </w:r>
      <w:r w:rsidR="005B65F4" w:rsidRPr="00890B0C">
        <w:rPr>
          <w:noProof/>
        </w:rPr>
        <w:fldChar w:fldCharType="begin"/>
      </w:r>
      <w:r w:rsidRPr="00890B0C">
        <w:rPr>
          <w:noProof/>
        </w:rPr>
        <w:instrText xml:space="preserve"> XE "Transaction amount - extended" </w:instrText>
      </w:r>
      <w:r w:rsidR="005B65F4" w:rsidRPr="00890B0C">
        <w:rPr>
          <w:noProof/>
        </w:rPr>
        <w:fldChar w:fldCharType="end"/>
      </w:r>
      <w:r w:rsidRPr="00890B0C">
        <w:rPr>
          <w:noProof/>
        </w:rPr>
        <w:t xml:space="preserve">   (CP)   00365</w:t>
      </w:r>
      <w:bookmarkEnd w:id="1440"/>
    </w:p>
    <w:p w14:paraId="02C342A7" w14:textId="77777777" w:rsidR="00C344D6" w:rsidRDefault="00C344D6" w:rsidP="00C344D6">
      <w:pPr>
        <w:pStyle w:val="Components"/>
      </w:pPr>
      <w:bookmarkStart w:id="1441" w:name="CPComponent"/>
      <w:r>
        <w:t>Components:  &lt;Price (MO)&gt; ^ &lt;Price Type (ID)&gt; ^ &lt;From Value (NM)&gt; ^ &lt;To Value (NM)&gt; ^ &lt;Range Units (CWE)&gt; ^ &lt;Range Type (ID)&gt;</w:t>
      </w:r>
    </w:p>
    <w:p w14:paraId="17E0B665" w14:textId="77777777" w:rsidR="00C344D6" w:rsidRDefault="00C344D6" w:rsidP="00C344D6">
      <w:pPr>
        <w:pStyle w:val="Components"/>
      </w:pPr>
      <w:r>
        <w:t>Subcomponents for Price (MO):  &lt;Quantity (NM)&gt; &amp; &lt;Denomination (ID)&gt;</w:t>
      </w:r>
    </w:p>
    <w:p w14:paraId="22C1FD3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41"/>
    </w:p>
    <w:p w14:paraId="071CCEA7" w14:textId="77777777" w:rsidR="009E61BC" w:rsidRPr="00890B0C" w:rsidRDefault="009E61BC">
      <w:pPr>
        <w:pStyle w:val="NormalIndented"/>
        <w:rPr>
          <w:noProof/>
        </w:rPr>
      </w:pPr>
      <w:r w:rsidRPr="00890B0C">
        <w:rPr>
          <w:noProof/>
        </w:rPr>
        <w:t>Definition:  This field contains the amount of a transaction.  It may be left blank if the transaction is automatically priced.  Total price for multiple items.</w:t>
      </w:r>
    </w:p>
    <w:p w14:paraId="773086B3" w14:textId="77777777" w:rsidR="009E61BC" w:rsidRPr="00890B0C" w:rsidRDefault="009E61BC">
      <w:pPr>
        <w:pStyle w:val="Heading4"/>
        <w:tabs>
          <w:tab w:val="num" w:pos="1440"/>
        </w:tabs>
        <w:rPr>
          <w:noProof/>
        </w:rPr>
      </w:pPr>
      <w:bookmarkStart w:id="1442" w:name="_Toc1881979"/>
      <w:r w:rsidRPr="00890B0C">
        <w:rPr>
          <w:noProof/>
        </w:rPr>
        <w:t xml:space="preserve">FT1-12   Transaction Amount </w:t>
      </w:r>
      <w:r w:rsidRPr="00890B0C">
        <w:rPr>
          <w:noProof/>
        </w:rPr>
        <w:noBreakHyphen/>
        <w:t xml:space="preserve"> Unit</w:t>
      </w:r>
      <w:r w:rsidR="005B65F4" w:rsidRPr="00890B0C">
        <w:rPr>
          <w:noProof/>
        </w:rPr>
        <w:fldChar w:fldCharType="begin"/>
      </w:r>
      <w:r w:rsidRPr="00890B0C">
        <w:rPr>
          <w:noProof/>
        </w:rPr>
        <w:instrText xml:space="preserve"> XE "Transaction amount - unit" </w:instrText>
      </w:r>
      <w:r w:rsidR="005B65F4" w:rsidRPr="00890B0C">
        <w:rPr>
          <w:noProof/>
        </w:rPr>
        <w:fldChar w:fldCharType="end"/>
      </w:r>
      <w:r w:rsidRPr="00890B0C">
        <w:rPr>
          <w:noProof/>
        </w:rPr>
        <w:t xml:space="preserve">   (CP)   00366</w:t>
      </w:r>
      <w:bookmarkEnd w:id="1442"/>
    </w:p>
    <w:p w14:paraId="1BAC7D69" w14:textId="77777777" w:rsidR="00C344D6" w:rsidRDefault="00C344D6" w:rsidP="00C344D6">
      <w:pPr>
        <w:pStyle w:val="Components"/>
      </w:pPr>
      <w:r>
        <w:t>Components:  &lt;Price (MO)&gt; ^ &lt;Price Type (ID)&gt; ^ &lt;From Value (NM)&gt; ^ &lt;To Value (NM)&gt; ^ &lt;Range Units (CWE)&gt; ^ &lt;Range Type (ID)&gt;</w:t>
      </w:r>
    </w:p>
    <w:p w14:paraId="4353ECB4" w14:textId="77777777" w:rsidR="00C344D6" w:rsidRDefault="00C344D6" w:rsidP="00C344D6">
      <w:pPr>
        <w:pStyle w:val="Components"/>
      </w:pPr>
      <w:r>
        <w:t>Subcomponents for Price (MO):  &lt;Quantity (NM)&gt; &amp; &lt;Denomination (ID)&gt;</w:t>
      </w:r>
    </w:p>
    <w:p w14:paraId="05AC7AC7"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EEDF69" w14:textId="77777777" w:rsidR="009E61BC" w:rsidRPr="00890B0C" w:rsidRDefault="009E61BC">
      <w:pPr>
        <w:pStyle w:val="NormalIndented"/>
        <w:rPr>
          <w:noProof/>
        </w:rPr>
      </w:pPr>
      <w:r w:rsidRPr="00890B0C">
        <w:rPr>
          <w:noProof/>
        </w:rPr>
        <w:t>Definition:  This field contains the unit price of a transaction.  Price of a single item.</w:t>
      </w:r>
    </w:p>
    <w:p w14:paraId="1AFDA50D" w14:textId="77777777" w:rsidR="009E61BC" w:rsidRPr="00890B0C" w:rsidRDefault="009E61BC">
      <w:pPr>
        <w:pStyle w:val="Heading4"/>
        <w:tabs>
          <w:tab w:val="num" w:pos="1440"/>
        </w:tabs>
        <w:rPr>
          <w:noProof/>
        </w:rPr>
      </w:pPr>
      <w:bookmarkStart w:id="1443" w:name="_Toc1881980"/>
      <w:r w:rsidRPr="00890B0C">
        <w:rPr>
          <w:noProof/>
        </w:rPr>
        <w:t>FT1-13   Department Code</w:t>
      </w:r>
      <w:r w:rsidR="005B65F4" w:rsidRPr="00890B0C">
        <w:rPr>
          <w:noProof/>
        </w:rPr>
        <w:fldChar w:fldCharType="begin"/>
      </w:r>
      <w:r w:rsidRPr="00890B0C">
        <w:rPr>
          <w:noProof/>
        </w:rPr>
        <w:instrText xml:space="preserve"> XE "department code" </w:instrText>
      </w:r>
      <w:r w:rsidR="005B65F4" w:rsidRPr="00890B0C">
        <w:rPr>
          <w:noProof/>
        </w:rPr>
        <w:fldChar w:fldCharType="end"/>
      </w:r>
      <w:r w:rsidRPr="00890B0C">
        <w:rPr>
          <w:noProof/>
        </w:rPr>
        <w:t xml:space="preserve">   (CWE)   00367</w:t>
      </w:r>
      <w:bookmarkEnd w:id="1443"/>
    </w:p>
    <w:p w14:paraId="0FB1986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B304F22" w14:textId="0B806616" w:rsidR="009E61BC" w:rsidRPr="00890B0C" w:rsidRDefault="009E61BC">
      <w:pPr>
        <w:pStyle w:val="NormalIndented"/>
        <w:rPr>
          <w:noProof/>
        </w:rPr>
      </w:pPr>
      <w:r w:rsidRPr="00890B0C">
        <w:rPr>
          <w:noProof/>
        </w:rPr>
        <w:t xml:space="preserve">Definition:  This field contains the department code that controls the transaction code described above. Refer to </w:t>
      </w:r>
      <w:hyperlink r:id="rId31" w:anchor="HL70049" w:history="1">
        <w:r w:rsidRPr="00890B0C">
          <w:rPr>
            <w:rStyle w:val="ReferenceUserTable"/>
            <w:noProof/>
          </w:rPr>
          <w:t>User-defined Table 0049 - Department C</w:t>
        </w:r>
        <w:bookmarkStart w:id="1444" w:name="_Hlt809595"/>
        <w:r w:rsidRPr="00890B0C">
          <w:rPr>
            <w:rStyle w:val="ReferenceUserTable"/>
            <w:noProof/>
          </w:rPr>
          <w:t>o</w:t>
        </w:r>
        <w:bookmarkEnd w:id="1444"/>
        <w:r w:rsidRPr="00890B0C">
          <w:rPr>
            <w:rStyle w:val="ReferenceUserTable"/>
            <w:noProof/>
          </w:rPr>
          <w:t>de</w:t>
        </w:r>
      </w:hyperlink>
      <w:r w:rsidRPr="00890B0C">
        <w:rPr>
          <w:noProof/>
        </w:rPr>
        <w:t xml:space="preserve"> </w:t>
      </w:r>
      <w:r>
        <w:rPr>
          <w:noProof/>
        </w:rPr>
        <w:t xml:space="preserve">in Chapter 2C, Code Tables, </w:t>
      </w:r>
      <w:r w:rsidRPr="00890B0C">
        <w:rPr>
          <w:noProof/>
        </w:rPr>
        <w:t>for suggested values.</w:t>
      </w:r>
    </w:p>
    <w:p w14:paraId="7758892A" w14:textId="77777777" w:rsidR="009E61BC" w:rsidRPr="00890B0C" w:rsidRDefault="009E61BC">
      <w:pPr>
        <w:pStyle w:val="Heading4"/>
        <w:tabs>
          <w:tab w:val="num" w:pos="1440"/>
        </w:tabs>
        <w:rPr>
          <w:noProof/>
        </w:rPr>
      </w:pPr>
      <w:bookmarkStart w:id="1445" w:name="_Toc1881981"/>
      <w:r w:rsidRPr="00890B0C">
        <w:rPr>
          <w:noProof/>
        </w:rPr>
        <w:t>FT1-14   Health Plan ID</w:t>
      </w:r>
      <w:r w:rsidR="005B65F4" w:rsidRPr="00890B0C">
        <w:rPr>
          <w:noProof/>
        </w:rPr>
        <w:fldChar w:fldCharType="begin"/>
      </w:r>
      <w:r w:rsidRPr="00890B0C">
        <w:rPr>
          <w:noProof/>
        </w:rPr>
        <w:instrText xml:space="preserve"> XE "Insurance plan" </w:instrText>
      </w:r>
      <w:r w:rsidR="005B65F4" w:rsidRPr="00890B0C">
        <w:rPr>
          <w:noProof/>
        </w:rPr>
        <w:fldChar w:fldCharType="end"/>
      </w:r>
      <w:r w:rsidRPr="00890B0C">
        <w:rPr>
          <w:noProof/>
        </w:rPr>
        <w:t xml:space="preserve">   (CWE)   00368</w:t>
      </w:r>
      <w:bookmarkEnd w:id="1445"/>
    </w:p>
    <w:p w14:paraId="1A930AD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13BA3E" w14:textId="20302B60" w:rsidR="009E61BC" w:rsidRPr="00890B0C" w:rsidRDefault="009E61BC">
      <w:pPr>
        <w:pStyle w:val="NormalIndented"/>
        <w:rPr>
          <w:noProof/>
        </w:rPr>
      </w:pPr>
      <w:r w:rsidRPr="00890B0C">
        <w:rPr>
          <w:noProof/>
        </w:rPr>
        <w:t xml:space="preserve">Definition:  This field contains the identifier of the primary insurance plan with which this transaction should be associated.  Refer to </w:t>
      </w:r>
      <w:hyperlink r:id="rId32" w:anchor="HL70072" w:history="1">
        <w:r w:rsidRPr="00890B0C">
          <w:rPr>
            <w:rStyle w:val="ReferenceUserTable"/>
            <w:noProof/>
          </w:rPr>
          <w:t>User-defined Table 0072 - Insurance P</w:t>
        </w:r>
        <w:bookmarkStart w:id="1446" w:name="_Hlt809566"/>
        <w:r w:rsidRPr="00890B0C">
          <w:rPr>
            <w:rStyle w:val="ReferenceUserTable"/>
            <w:noProof/>
          </w:rPr>
          <w:t>l</w:t>
        </w:r>
        <w:bookmarkStart w:id="1447" w:name="_Hlt809570"/>
        <w:bookmarkEnd w:id="1446"/>
        <w:r w:rsidRPr="00890B0C">
          <w:rPr>
            <w:rStyle w:val="ReferenceUserTable"/>
            <w:noProof/>
          </w:rPr>
          <w:t>a</w:t>
        </w:r>
        <w:bookmarkEnd w:id="1447"/>
        <w:r w:rsidRPr="00890B0C">
          <w:rPr>
            <w:rStyle w:val="ReferenceUserTable"/>
            <w:noProof/>
          </w:rPr>
          <w:t>n ID</w:t>
        </w:r>
      </w:hyperlink>
      <w:r w:rsidRPr="00890B0C">
        <w:rPr>
          <w:noProof/>
        </w:rPr>
        <w:t xml:space="preserve"> </w:t>
      </w:r>
      <w:r>
        <w:rPr>
          <w:noProof/>
        </w:rPr>
        <w:t xml:space="preserve">in Chapter 2C, Code Tables, </w:t>
      </w:r>
      <w:r w:rsidRPr="00890B0C">
        <w:rPr>
          <w:noProof/>
        </w:rPr>
        <w:t>for suggested values.</w:t>
      </w:r>
    </w:p>
    <w:p w14:paraId="0DDC91BA" w14:textId="77777777" w:rsidR="009E61BC" w:rsidRPr="00890B0C" w:rsidRDefault="009E61BC">
      <w:pPr>
        <w:pStyle w:val="Heading4"/>
        <w:tabs>
          <w:tab w:val="num" w:pos="1440"/>
        </w:tabs>
        <w:rPr>
          <w:noProof/>
        </w:rPr>
      </w:pPr>
      <w:bookmarkStart w:id="1448" w:name="_Hlt479435553"/>
      <w:bookmarkStart w:id="1449" w:name="_Toc1881982"/>
      <w:bookmarkEnd w:id="1448"/>
      <w:r w:rsidRPr="00890B0C">
        <w:rPr>
          <w:noProof/>
        </w:rPr>
        <w:t>FT1-15   Insurance Amount</w:t>
      </w:r>
      <w:r w:rsidR="005B65F4" w:rsidRPr="00890B0C">
        <w:rPr>
          <w:noProof/>
        </w:rPr>
        <w:fldChar w:fldCharType="begin"/>
      </w:r>
      <w:r w:rsidRPr="00890B0C">
        <w:rPr>
          <w:noProof/>
        </w:rPr>
        <w:instrText xml:space="preserve"> XE "Insurance amount" </w:instrText>
      </w:r>
      <w:r w:rsidR="005B65F4" w:rsidRPr="00890B0C">
        <w:rPr>
          <w:noProof/>
        </w:rPr>
        <w:fldChar w:fldCharType="end"/>
      </w:r>
      <w:r w:rsidRPr="00890B0C">
        <w:rPr>
          <w:noProof/>
        </w:rPr>
        <w:t xml:space="preserve">   (CP)   00369</w:t>
      </w:r>
      <w:bookmarkEnd w:id="1449"/>
    </w:p>
    <w:p w14:paraId="61CF3EB2" w14:textId="77777777" w:rsidR="00C344D6" w:rsidRDefault="00C344D6" w:rsidP="00C344D6">
      <w:pPr>
        <w:pStyle w:val="Components"/>
      </w:pPr>
      <w:r>
        <w:t>Components:  &lt;Price (MO)&gt; ^ &lt;Price Type (ID)&gt; ^ &lt;From Value (NM)&gt; ^ &lt;To Value (NM)&gt; ^ &lt;Range Units (CWE)&gt; ^ &lt;Range Type (ID)&gt;</w:t>
      </w:r>
    </w:p>
    <w:p w14:paraId="66A5205B" w14:textId="77777777" w:rsidR="00C344D6" w:rsidRDefault="00C344D6" w:rsidP="00C344D6">
      <w:pPr>
        <w:pStyle w:val="Components"/>
      </w:pPr>
      <w:r>
        <w:t>Subcomponents for Price (MO):  &lt;Quantity (NM)&gt; &amp; &lt;Denomination (ID)&gt;</w:t>
      </w:r>
    </w:p>
    <w:p w14:paraId="67D74043"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C9382F" w14:textId="77777777" w:rsidR="009E61BC" w:rsidRPr="00890B0C" w:rsidRDefault="009E61BC">
      <w:pPr>
        <w:pStyle w:val="NormalIndented"/>
        <w:rPr>
          <w:noProof/>
        </w:rPr>
      </w:pPr>
      <w:r w:rsidRPr="00890B0C">
        <w:rPr>
          <w:noProof/>
        </w:rPr>
        <w:t>Definition:  This field contains the amount to be posted to the insurance plan referenced above.</w:t>
      </w:r>
    </w:p>
    <w:p w14:paraId="0D7D47DB" w14:textId="77777777" w:rsidR="009E61BC" w:rsidRPr="00890B0C" w:rsidRDefault="009E61BC">
      <w:pPr>
        <w:pStyle w:val="Heading4"/>
        <w:tabs>
          <w:tab w:val="num" w:pos="1440"/>
        </w:tabs>
        <w:rPr>
          <w:noProof/>
        </w:rPr>
      </w:pPr>
      <w:bookmarkStart w:id="1450" w:name="_Toc1881983"/>
      <w:r w:rsidRPr="00890B0C">
        <w:rPr>
          <w:noProof/>
        </w:rPr>
        <w:lastRenderedPageBreak/>
        <w:t>FT1-16   Assigned Patient Location</w:t>
      </w:r>
      <w:r w:rsidR="005B65F4" w:rsidRPr="00890B0C">
        <w:rPr>
          <w:noProof/>
        </w:rPr>
        <w:fldChar w:fldCharType="begin"/>
      </w:r>
      <w:r w:rsidRPr="00890B0C">
        <w:rPr>
          <w:noProof/>
        </w:rPr>
        <w:instrText xml:space="preserve"> XE "assigned patient location" </w:instrText>
      </w:r>
      <w:r w:rsidR="005B65F4" w:rsidRPr="00890B0C">
        <w:rPr>
          <w:noProof/>
        </w:rPr>
        <w:fldChar w:fldCharType="end"/>
      </w:r>
      <w:r w:rsidRPr="00890B0C">
        <w:rPr>
          <w:noProof/>
        </w:rPr>
        <w:t xml:space="preserve">   (PL)   00133</w:t>
      </w:r>
      <w:bookmarkEnd w:id="1450"/>
    </w:p>
    <w:p w14:paraId="1A3A5BCD" w14:textId="77777777" w:rsidR="00C344D6" w:rsidRDefault="00C344D6" w:rsidP="00C344D6">
      <w:pPr>
        <w:pStyle w:val="Components"/>
      </w:pPr>
      <w:bookmarkStart w:id="1451"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BE086A3" w14:textId="77777777" w:rsidR="00C344D6" w:rsidRDefault="00C344D6" w:rsidP="00C344D6">
      <w:pPr>
        <w:pStyle w:val="Components"/>
      </w:pPr>
      <w:r>
        <w:t>Subcomponents for Point of Care (HD):  &lt;Namespace ID (IS)&gt; &amp; &lt;Universal ID (ST)&gt; &amp; &lt;Universal ID Type (ID)&gt;</w:t>
      </w:r>
    </w:p>
    <w:p w14:paraId="7F99F9C5" w14:textId="77777777" w:rsidR="00C344D6" w:rsidRDefault="00C344D6" w:rsidP="00C344D6">
      <w:pPr>
        <w:pStyle w:val="Components"/>
      </w:pPr>
      <w:r>
        <w:t>Subcomponents for Room (HD):  &lt;Namespace ID (IS)&gt; &amp; &lt;Universal ID (ST)&gt; &amp; &lt;Universal ID Type (ID)&gt;</w:t>
      </w:r>
    </w:p>
    <w:p w14:paraId="5110039C" w14:textId="77777777" w:rsidR="00C344D6" w:rsidRDefault="00C344D6" w:rsidP="00C344D6">
      <w:pPr>
        <w:pStyle w:val="Components"/>
      </w:pPr>
      <w:r>
        <w:t>Subcomponents for Bed (HD):  &lt;Namespace ID (IS)&gt; &amp; &lt;Universal ID (ST)&gt; &amp; &lt;Universal ID Type (ID)&gt;</w:t>
      </w:r>
    </w:p>
    <w:p w14:paraId="6E675A0D" w14:textId="77777777" w:rsidR="00C344D6" w:rsidRDefault="00C344D6" w:rsidP="00C344D6">
      <w:pPr>
        <w:pStyle w:val="Components"/>
      </w:pPr>
      <w:r>
        <w:t>Subcomponents for Facility (HD):  &lt;Namespace ID (IS)&gt; &amp; &lt;Universal ID (ST)&gt; &amp; &lt;Universal ID Type (ID)&gt;</w:t>
      </w:r>
    </w:p>
    <w:p w14:paraId="0DF69186" w14:textId="77777777" w:rsidR="00C344D6" w:rsidRDefault="00C344D6" w:rsidP="00C344D6">
      <w:pPr>
        <w:pStyle w:val="Components"/>
      </w:pPr>
      <w:r>
        <w:t>Subcomponents for Building (HD):  &lt;Namespace ID (IS)&gt; &amp; &lt;Universal ID (ST)&gt; &amp; &lt;Universal ID Type (ID)&gt;</w:t>
      </w:r>
    </w:p>
    <w:p w14:paraId="47396B44" w14:textId="77777777" w:rsidR="00C344D6" w:rsidRDefault="00C344D6" w:rsidP="00C344D6">
      <w:pPr>
        <w:pStyle w:val="Components"/>
      </w:pPr>
      <w:r>
        <w:t>Subcomponents for Floor (HD):  &lt;Namespace ID (IS)&gt; &amp; &lt;Universal ID (ST)&gt; &amp; &lt;Universal ID Type (ID)&gt;</w:t>
      </w:r>
    </w:p>
    <w:p w14:paraId="00D4E247"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01F977B7" w14:textId="77777777" w:rsidR="00C344D6" w:rsidRDefault="00C344D6" w:rsidP="00C344D6">
      <w:pPr>
        <w:pStyle w:val="Components"/>
      </w:pPr>
      <w:r>
        <w:t>Subcomponents for Assigning Authority for Location (HD):  &lt;Namespace ID (IS)&gt; &amp; &lt;Universal ID (ST)&gt; &amp; &lt;Universal ID Type (ID)&gt;</w:t>
      </w:r>
      <w:bookmarkEnd w:id="1451"/>
    </w:p>
    <w:p w14:paraId="5A726A9E" w14:textId="77777777" w:rsidR="009E61BC" w:rsidRPr="00890B0C" w:rsidRDefault="009E61BC">
      <w:pPr>
        <w:pStyle w:val="NormalIndented"/>
        <w:rPr>
          <w:noProof/>
        </w:rPr>
      </w:pPr>
      <w:r w:rsidRPr="00890B0C">
        <w:rPr>
          <w:noProof/>
        </w:rPr>
        <w:t xml:space="preserve">Definition:  This field contains the current patient location.  This can be the location of the patient when the charge item was ordered or when the charged service was rendered.  For the current assigned patient location, use </w:t>
      </w:r>
      <w:r w:rsidRPr="00890B0C">
        <w:rPr>
          <w:rStyle w:val="ReferenceAttribute"/>
          <w:noProof/>
        </w:rPr>
        <w:t>PV1-3 - Assigned Patient Location.</w:t>
      </w:r>
    </w:p>
    <w:p w14:paraId="72710B25" w14:textId="77777777" w:rsidR="009E61BC" w:rsidRPr="00890B0C" w:rsidRDefault="009E61BC">
      <w:pPr>
        <w:pStyle w:val="Heading4"/>
        <w:tabs>
          <w:tab w:val="num" w:pos="1440"/>
        </w:tabs>
        <w:rPr>
          <w:noProof/>
        </w:rPr>
      </w:pPr>
      <w:bookmarkStart w:id="1452" w:name="_Toc1881984"/>
      <w:r w:rsidRPr="00890B0C">
        <w:rPr>
          <w:noProof/>
        </w:rPr>
        <w:t>FT1-17   Fee Schedule</w:t>
      </w:r>
      <w:r w:rsidR="005B65F4" w:rsidRPr="00890B0C">
        <w:rPr>
          <w:noProof/>
        </w:rPr>
        <w:fldChar w:fldCharType="begin"/>
      </w:r>
      <w:r w:rsidRPr="00890B0C">
        <w:rPr>
          <w:noProof/>
        </w:rPr>
        <w:instrText xml:space="preserve"> XE "Fee schedule" </w:instrText>
      </w:r>
      <w:r w:rsidR="005B65F4" w:rsidRPr="00890B0C">
        <w:rPr>
          <w:noProof/>
        </w:rPr>
        <w:fldChar w:fldCharType="end"/>
      </w:r>
      <w:r w:rsidRPr="00890B0C">
        <w:rPr>
          <w:noProof/>
        </w:rPr>
        <w:t xml:space="preserve">   (CWE)   00370</w:t>
      </w:r>
      <w:bookmarkEnd w:id="1452"/>
    </w:p>
    <w:p w14:paraId="75C5709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7C5AB2" w14:textId="2A2BB7B2" w:rsidR="009E61BC" w:rsidRPr="00890B0C" w:rsidRDefault="009E61BC">
      <w:pPr>
        <w:pStyle w:val="NormalIndented"/>
        <w:rPr>
          <w:noProof/>
        </w:rPr>
      </w:pPr>
      <w:r w:rsidRPr="00890B0C">
        <w:rPr>
          <w:noProof/>
        </w:rPr>
        <w:t xml:space="preserve">Definition:  This field contains the code used to select the appropriate fee schedule to be used for this transaction posting.  Refer to </w:t>
      </w:r>
      <w:hyperlink r:id="rId33" w:anchor="HL70024" w:history="1">
        <w:r w:rsidRPr="00890B0C">
          <w:rPr>
            <w:rStyle w:val="ReferenceUserTable"/>
            <w:noProof/>
          </w:rPr>
          <w:t>User-defined Table 0024 - Fee Schedule</w:t>
        </w:r>
      </w:hyperlink>
      <w:r w:rsidRPr="00890B0C">
        <w:rPr>
          <w:noProof/>
        </w:rPr>
        <w:t xml:space="preserve"> </w:t>
      </w:r>
      <w:r>
        <w:rPr>
          <w:noProof/>
        </w:rPr>
        <w:t xml:space="preserve">in chapter 2C, Code Tables, </w:t>
      </w:r>
      <w:r w:rsidRPr="00890B0C">
        <w:rPr>
          <w:noProof/>
        </w:rPr>
        <w:t>for suggested values.</w:t>
      </w:r>
    </w:p>
    <w:p w14:paraId="67B0276B" w14:textId="77777777" w:rsidR="009E61BC" w:rsidRPr="00890B0C" w:rsidRDefault="009E61BC">
      <w:pPr>
        <w:pStyle w:val="Heading4"/>
        <w:tabs>
          <w:tab w:val="num" w:pos="1440"/>
        </w:tabs>
        <w:rPr>
          <w:noProof/>
        </w:rPr>
      </w:pPr>
      <w:bookmarkStart w:id="1453" w:name="_Toc1881985"/>
      <w:r w:rsidRPr="00890B0C">
        <w:rPr>
          <w:noProof/>
        </w:rPr>
        <w:t>FT1-18   Patient Type</w:t>
      </w:r>
      <w:r w:rsidR="005B65F4" w:rsidRPr="00890B0C">
        <w:rPr>
          <w:noProof/>
        </w:rPr>
        <w:fldChar w:fldCharType="begin"/>
      </w:r>
      <w:r w:rsidRPr="00890B0C">
        <w:rPr>
          <w:noProof/>
        </w:rPr>
        <w:instrText xml:space="preserve"> XE "Patient type" </w:instrText>
      </w:r>
      <w:r w:rsidR="005B65F4" w:rsidRPr="00890B0C">
        <w:rPr>
          <w:noProof/>
        </w:rPr>
        <w:fldChar w:fldCharType="end"/>
      </w:r>
      <w:r w:rsidRPr="00890B0C">
        <w:rPr>
          <w:noProof/>
        </w:rPr>
        <w:t xml:space="preserve">   (CWE)   00148</w:t>
      </w:r>
      <w:bookmarkEnd w:id="1453"/>
    </w:p>
    <w:p w14:paraId="6BE51C0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70D816" w14:textId="1F751892" w:rsidR="009E61BC" w:rsidRPr="00890B0C" w:rsidRDefault="009E61BC">
      <w:pPr>
        <w:pStyle w:val="NormalIndented"/>
        <w:rPr>
          <w:noProof/>
        </w:rPr>
      </w:pPr>
      <w:r w:rsidRPr="00890B0C">
        <w:rPr>
          <w:noProof/>
        </w:rPr>
        <w:t xml:space="preserve">Definition:  This field contains the type code assigned to the patient for this episode of care (visit or stay).  Refer to </w:t>
      </w:r>
      <w:hyperlink r:id="rId34" w:anchor="HL70018" w:history="1">
        <w:r w:rsidRPr="00890B0C">
          <w:rPr>
            <w:rStyle w:val="ReferenceHL7Table"/>
          </w:rPr>
          <w:t>User-defined Table 0018 - Patient Type</w:t>
        </w:r>
      </w:hyperlink>
      <w:r w:rsidRPr="00890B0C">
        <w:rPr>
          <w:noProof/>
        </w:rPr>
        <w:t xml:space="preserve"> </w:t>
      </w:r>
      <w:r>
        <w:rPr>
          <w:noProof/>
        </w:rPr>
        <w:t xml:space="preserve">in Chapter 2C, Code Tables, </w:t>
      </w:r>
      <w:r w:rsidRPr="00890B0C">
        <w:rPr>
          <w:noProof/>
        </w:rPr>
        <w:t>for suggested values.  This is for use when the patient type for billing purposes is different than the visit patient type in</w:t>
      </w:r>
      <w:r w:rsidRPr="00890B0C">
        <w:rPr>
          <w:rStyle w:val="ReferenceAttribute"/>
          <w:noProof/>
        </w:rPr>
        <w:t xml:space="preserve"> PV1-18 - Patient Type</w:t>
      </w:r>
      <w:r w:rsidRPr="00890B0C">
        <w:rPr>
          <w:noProof/>
        </w:rPr>
        <w:t>.</w:t>
      </w:r>
    </w:p>
    <w:p w14:paraId="371EAFF7" w14:textId="77777777" w:rsidR="009E61BC" w:rsidRPr="004F164C" w:rsidRDefault="009E61BC">
      <w:pPr>
        <w:pStyle w:val="Heading4"/>
        <w:tabs>
          <w:tab w:val="num" w:pos="1440"/>
        </w:tabs>
        <w:rPr>
          <w:noProof/>
          <w:lang w:val="nl-NL"/>
        </w:rPr>
      </w:pPr>
      <w:bookmarkStart w:id="1454" w:name="FT1_19"/>
      <w:bookmarkStart w:id="1455" w:name="_Toc1881986"/>
      <w:r w:rsidRPr="004F164C">
        <w:rPr>
          <w:noProof/>
          <w:lang w:val="nl-NL"/>
        </w:rPr>
        <w:lastRenderedPageBreak/>
        <w:t>FT1-19   Diagnosis Code - FT1</w:t>
      </w:r>
      <w:bookmarkEnd w:id="1454"/>
      <w:r w:rsidR="005B65F4" w:rsidRPr="00890B0C">
        <w:rPr>
          <w:noProof/>
        </w:rPr>
        <w:fldChar w:fldCharType="begin"/>
      </w:r>
      <w:r w:rsidRPr="004F164C">
        <w:rPr>
          <w:noProof/>
          <w:lang w:val="nl-NL"/>
        </w:rPr>
        <w:instrText xml:space="preserve"> XE "Diagnosis code – FT1" </w:instrText>
      </w:r>
      <w:r w:rsidR="005B65F4" w:rsidRPr="00890B0C">
        <w:rPr>
          <w:noProof/>
        </w:rPr>
        <w:fldChar w:fldCharType="end"/>
      </w:r>
      <w:r w:rsidRPr="004F164C">
        <w:rPr>
          <w:noProof/>
          <w:lang w:val="nl-NL"/>
        </w:rPr>
        <w:t xml:space="preserve">   (CWE)   00371</w:t>
      </w:r>
      <w:bookmarkEnd w:id="1455"/>
    </w:p>
    <w:p w14:paraId="2F5166C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FD3A7" w14:textId="3C63E65A" w:rsidR="009E61BC" w:rsidRPr="00890B0C" w:rsidRDefault="009E61BC">
      <w:pPr>
        <w:pStyle w:val="NormalIndented"/>
        <w:rPr>
          <w:noProof/>
        </w:rPr>
      </w:pPr>
      <w:r w:rsidRPr="00890B0C">
        <w:rPr>
          <w:noProof/>
        </w:rPr>
        <w:t>Definition:  This field contains the primary diagnosis code for billing purposes.  ICD9</w:t>
      </w:r>
      <w:r w:rsidRPr="00890B0C">
        <w:rPr>
          <w:noProof/>
        </w:rPr>
        <w:noBreakHyphen/>
        <w:t xml:space="preserve">CM is assumed for all diagnosis codes.  This is the most current diagnosis code that has been assigned to the patient.  ICD10 can also be used.  The name of coding system (third component) indicates which coding system is used. Refer to </w:t>
      </w:r>
      <w:hyperlink r:id="rId35" w:anchor="HL70051" w:history="1">
        <w:r w:rsidRPr="00890B0C">
          <w:rPr>
            <w:rStyle w:val="ReferenceUserTable"/>
            <w:noProof/>
          </w:rPr>
          <w:t>User-defined Table 0051 - Diagnosis Co</w:t>
        </w:r>
        <w:bookmarkStart w:id="1456" w:name="_Hlt809469"/>
        <w:r w:rsidRPr="00890B0C">
          <w:rPr>
            <w:rStyle w:val="ReferenceUserTable"/>
            <w:noProof/>
          </w:rPr>
          <w:t>d</w:t>
        </w:r>
        <w:bookmarkEnd w:id="1456"/>
        <w:r w:rsidRPr="00890B0C">
          <w:rPr>
            <w:rStyle w:val="ReferenceUserTable"/>
            <w:noProof/>
          </w:rPr>
          <w:t>e</w:t>
        </w:r>
      </w:hyperlink>
      <w:r w:rsidRPr="00890B0C">
        <w:rPr>
          <w:noProof/>
        </w:rPr>
        <w:t xml:space="preserve"> </w:t>
      </w:r>
      <w:r>
        <w:rPr>
          <w:noProof/>
        </w:rPr>
        <w:t xml:space="preserve">in Chapter 2C, Code Tables, </w:t>
      </w:r>
      <w:r w:rsidRPr="00890B0C">
        <w:rPr>
          <w:noProof/>
        </w:rPr>
        <w:t>for suggested values.</w:t>
      </w:r>
    </w:p>
    <w:p w14:paraId="05C789D5" w14:textId="77777777" w:rsidR="009E61BC" w:rsidRPr="00890B0C" w:rsidRDefault="009E61BC">
      <w:pPr>
        <w:pStyle w:val="Heading4"/>
        <w:tabs>
          <w:tab w:val="num" w:pos="1440"/>
        </w:tabs>
        <w:rPr>
          <w:noProof/>
        </w:rPr>
      </w:pPr>
      <w:bookmarkStart w:id="1457" w:name="_Hlt1329543"/>
      <w:bookmarkStart w:id="1458" w:name="_Toc1881987"/>
      <w:bookmarkEnd w:id="1457"/>
      <w:r w:rsidRPr="00890B0C">
        <w:rPr>
          <w:noProof/>
        </w:rPr>
        <w:t>FT1-20   Performed by Code</w:t>
      </w:r>
      <w:r w:rsidR="005B65F4" w:rsidRPr="00890B0C">
        <w:rPr>
          <w:noProof/>
        </w:rPr>
        <w:fldChar w:fldCharType="begin"/>
      </w:r>
      <w:r w:rsidRPr="00890B0C">
        <w:rPr>
          <w:noProof/>
        </w:rPr>
        <w:instrText xml:space="preserve"> XE "Performed by code" </w:instrText>
      </w:r>
      <w:r w:rsidR="005B65F4" w:rsidRPr="00890B0C">
        <w:rPr>
          <w:noProof/>
        </w:rPr>
        <w:fldChar w:fldCharType="end"/>
      </w:r>
      <w:r w:rsidRPr="00890B0C">
        <w:rPr>
          <w:noProof/>
        </w:rPr>
        <w:t xml:space="preserve">   (XCN)   00372</w:t>
      </w:r>
      <w:bookmarkEnd w:id="1458"/>
    </w:p>
    <w:p w14:paraId="52FF73E3" w14:textId="77777777" w:rsidR="00C344D6" w:rsidRDefault="00C344D6" w:rsidP="00C344D6">
      <w:pPr>
        <w:pStyle w:val="Components"/>
      </w:pPr>
      <w:bookmarkStart w:id="1459"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D0DBE8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354276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795245" w14:textId="77777777" w:rsidR="00C344D6" w:rsidRDefault="00C344D6" w:rsidP="00C344D6">
      <w:pPr>
        <w:pStyle w:val="Components"/>
      </w:pPr>
      <w:r>
        <w:t>Subcomponents for Assigning Authority (HD):  &lt;Namespace ID (IS)&gt; &amp; &lt;Universal ID (ST)&gt; &amp; &lt;Universal ID Type (ID)&gt;</w:t>
      </w:r>
    </w:p>
    <w:p w14:paraId="1F55FA76" w14:textId="77777777" w:rsidR="00C344D6" w:rsidRDefault="00C344D6" w:rsidP="00C344D6">
      <w:pPr>
        <w:pStyle w:val="Components"/>
      </w:pPr>
      <w:r>
        <w:t>Subcomponents for Assigning Facility (HD):  &lt;Namespace ID (IS)&gt; &amp; &lt;Universal ID (ST)&gt; &amp; &lt;Universal ID Type (ID)&gt;</w:t>
      </w:r>
    </w:p>
    <w:p w14:paraId="40763FB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77D1FC"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BF7D5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59"/>
    </w:p>
    <w:p w14:paraId="2B38A024" w14:textId="606528E9" w:rsidR="009E61BC" w:rsidRPr="00890B0C" w:rsidRDefault="009E61BC">
      <w:pPr>
        <w:pStyle w:val="NormalIndented"/>
        <w:rPr>
          <w:noProof/>
        </w:rPr>
      </w:pPr>
      <w:r w:rsidRPr="00890B0C">
        <w:rPr>
          <w:noProof/>
        </w:rPr>
        <w:t xml:space="preserve">Definition:  This field contains the composite number/name of the person/group that performed the test/procedure/transaction, etc.  This is the service provider. Refer to </w:t>
      </w:r>
      <w:hyperlink r:id="rId36" w:anchor="HL70084" w:history="1">
        <w:r w:rsidRPr="00890B0C">
          <w:rPr>
            <w:rStyle w:val="ReferenceUserTable"/>
            <w:noProof/>
          </w:rPr>
          <w:t>User-defined Table 0084 - Performed by</w:t>
        </w:r>
      </w:hyperlink>
      <w:r w:rsidRPr="00890B0C">
        <w:rPr>
          <w:noProof/>
        </w:rPr>
        <w:t xml:space="preserve"> </w:t>
      </w:r>
      <w:r>
        <w:rPr>
          <w:noProof/>
        </w:rPr>
        <w:t xml:space="preserve">in Chapter 2C, Code Tables, </w:t>
      </w:r>
      <w:r w:rsidRPr="00890B0C">
        <w:rPr>
          <w:noProof/>
        </w:rPr>
        <w:t>for suggested values.  As of v</w:t>
      </w:r>
      <w:r>
        <w:rPr>
          <w:noProof/>
        </w:rPr>
        <w:t xml:space="preserve"> </w:t>
      </w:r>
      <w:r w:rsidRPr="00890B0C">
        <w:rPr>
          <w:noProof/>
        </w:rPr>
        <w:t xml:space="preserve">2.7, if </w:t>
      </w:r>
      <w:r w:rsidRPr="00380D27">
        <w:rPr>
          <w:rStyle w:val="ReferenceAttribute"/>
        </w:rPr>
        <w:t>XCN.1</w:t>
      </w:r>
      <w:r>
        <w:rPr>
          <w:rStyle w:val="ReferenceAttribute"/>
        </w:rPr>
        <w:t xml:space="preserve"> -</w:t>
      </w:r>
      <w:r w:rsidRPr="00380D27">
        <w:rPr>
          <w:rStyle w:val="ReferenceAttribute"/>
        </w:rPr>
        <w:t xml:space="preserve">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366452A1" w14:textId="77777777" w:rsidR="009E61BC" w:rsidRPr="00890B0C" w:rsidRDefault="009E61BC">
      <w:pPr>
        <w:pStyle w:val="Heading4"/>
        <w:tabs>
          <w:tab w:val="num" w:pos="1440"/>
        </w:tabs>
        <w:rPr>
          <w:noProof/>
        </w:rPr>
      </w:pPr>
      <w:bookmarkStart w:id="1460" w:name="_Toc1881988"/>
      <w:r>
        <w:rPr>
          <w:noProof/>
        </w:rPr>
        <w:t>FT1-21   Ordered B</w:t>
      </w:r>
      <w:r w:rsidRPr="00890B0C">
        <w:rPr>
          <w:noProof/>
        </w:rPr>
        <w:t>y Code</w:t>
      </w:r>
      <w:r w:rsidR="005B65F4" w:rsidRPr="00890B0C">
        <w:rPr>
          <w:noProof/>
        </w:rPr>
        <w:fldChar w:fldCharType="begin"/>
      </w:r>
      <w:r w:rsidRPr="00890B0C">
        <w:rPr>
          <w:noProof/>
        </w:rPr>
        <w:instrText xml:space="preserve"> XE "Ordered by code" </w:instrText>
      </w:r>
      <w:r w:rsidR="005B65F4" w:rsidRPr="00890B0C">
        <w:rPr>
          <w:noProof/>
        </w:rPr>
        <w:fldChar w:fldCharType="end"/>
      </w:r>
      <w:r w:rsidRPr="00890B0C">
        <w:rPr>
          <w:noProof/>
        </w:rPr>
        <w:t xml:space="preserve">   (XCN)   00373</w:t>
      </w:r>
      <w:bookmarkEnd w:id="1460"/>
    </w:p>
    <w:p w14:paraId="41C2C441"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7EFBC5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3184CEF"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C610B" w14:textId="77777777" w:rsidR="00C344D6" w:rsidRDefault="00C344D6" w:rsidP="00C344D6">
      <w:pPr>
        <w:pStyle w:val="Components"/>
      </w:pPr>
      <w:r>
        <w:t>Subcomponents for Assigning Authority (HD):  &lt;Namespace ID (IS)&gt; &amp; &lt;Universal ID (ST)&gt; &amp; &lt;Universal ID Type (ID)&gt;</w:t>
      </w:r>
    </w:p>
    <w:p w14:paraId="3B338BFC" w14:textId="77777777" w:rsidR="00C344D6" w:rsidRDefault="00C344D6" w:rsidP="00C344D6">
      <w:pPr>
        <w:pStyle w:val="Components"/>
      </w:pPr>
      <w:r>
        <w:t>Subcomponents for Assigning Facility (HD):  &lt;Namespace ID (IS)&gt; &amp; &lt;Universal ID (ST)&gt; &amp; &lt;Universal ID Type (ID)&gt;</w:t>
      </w:r>
    </w:p>
    <w:p w14:paraId="438E03BC"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321E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CD79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0ED2" w14:textId="77777777" w:rsidR="009E61BC" w:rsidRPr="00890B0C" w:rsidRDefault="009E61BC">
      <w:pPr>
        <w:pStyle w:val="NormalIndented"/>
        <w:rPr>
          <w:noProof/>
        </w:rPr>
      </w:pPr>
      <w:r w:rsidRPr="00890B0C">
        <w:rPr>
          <w:noProof/>
        </w:rPr>
        <w:t xml:space="preserve">Definition:  This field contains the composite number/name of the person/group that ordered the test/ procedure/transaction, etc.  As of </w:t>
      </w:r>
      <w:r>
        <w:rPr>
          <w:noProof/>
        </w:rPr>
        <w:t>v 2.7</w:t>
      </w:r>
      <w:r w:rsidRPr="00890B0C">
        <w:rPr>
          <w:noProof/>
        </w:rPr>
        <w:t xml:space="preserve">, if </w:t>
      </w:r>
      <w:r w:rsidRPr="00380D27">
        <w:rPr>
          <w:rStyle w:val="ReferenceAttribute"/>
        </w:rPr>
        <w:t>XCN.1 -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75F0881F" w14:textId="77777777" w:rsidR="009E61BC" w:rsidRPr="00890B0C" w:rsidRDefault="009E61BC">
      <w:pPr>
        <w:pStyle w:val="Heading4"/>
        <w:tabs>
          <w:tab w:val="num" w:pos="1440"/>
        </w:tabs>
        <w:rPr>
          <w:noProof/>
        </w:rPr>
      </w:pPr>
      <w:bookmarkStart w:id="1461" w:name="_Toc1881989"/>
      <w:r w:rsidRPr="00890B0C">
        <w:rPr>
          <w:noProof/>
        </w:rPr>
        <w:t>FT1-22   Unit Cost</w:t>
      </w:r>
      <w:r w:rsidR="005B65F4" w:rsidRPr="00890B0C">
        <w:rPr>
          <w:noProof/>
        </w:rPr>
        <w:fldChar w:fldCharType="begin"/>
      </w:r>
      <w:r w:rsidRPr="00890B0C">
        <w:rPr>
          <w:noProof/>
        </w:rPr>
        <w:instrText xml:space="preserve"> XE "Unit cost" </w:instrText>
      </w:r>
      <w:r w:rsidR="005B65F4" w:rsidRPr="00890B0C">
        <w:rPr>
          <w:noProof/>
        </w:rPr>
        <w:fldChar w:fldCharType="end"/>
      </w:r>
      <w:r w:rsidRPr="00890B0C">
        <w:rPr>
          <w:noProof/>
        </w:rPr>
        <w:t xml:space="preserve">   (CP)   00374</w:t>
      </w:r>
      <w:bookmarkEnd w:id="1461"/>
    </w:p>
    <w:p w14:paraId="27A2F497" w14:textId="77777777" w:rsidR="00C344D6" w:rsidRDefault="00C344D6" w:rsidP="00C344D6">
      <w:pPr>
        <w:pStyle w:val="Components"/>
      </w:pPr>
      <w:r>
        <w:t>Components:  &lt;Price (MO)&gt; ^ &lt;Price Type (ID)&gt; ^ &lt;From Value (NM)&gt; ^ &lt;To Value (NM)&gt; ^ &lt;Range Units (CWE)&gt; ^ &lt;Range Type (ID)&gt;</w:t>
      </w:r>
    </w:p>
    <w:p w14:paraId="318E0AEA" w14:textId="77777777" w:rsidR="00C344D6" w:rsidRDefault="00C344D6" w:rsidP="00C344D6">
      <w:pPr>
        <w:pStyle w:val="Components"/>
      </w:pPr>
      <w:r>
        <w:t>Subcomponents for Price (MO):  &lt;Quantity (NM)&gt; &amp; &lt;Denomination (ID)&gt;</w:t>
      </w:r>
    </w:p>
    <w:p w14:paraId="3145867B"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44DD7F" w14:textId="77777777" w:rsidR="009E61BC" w:rsidRPr="00890B0C" w:rsidRDefault="009E61BC">
      <w:pPr>
        <w:pStyle w:val="NormalIndented"/>
        <w:rPr>
          <w:noProof/>
        </w:rPr>
      </w:pPr>
      <w:r w:rsidRPr="00890B0C">
        <w:rPr>
          <w:noProof/>
        </w:rPr>
        <w:t>Definition:  This field contains the unit cost of transaction.  The cost of a single item.</w:t>
      </w:r>
    </w:p>
    <w:p w14:paraId="13F22F8D" w14:textId="77777777" w:rsidR="009E61BC" w:rsidRPr="00890B0C" w:rsidRDefault="009E61BC">
      <w:pPr>
        <w:pStyle w:val="Heading4"/>
        <w:tabs>
          <w:tab w:val="num" w:pos="1440"/>
        </w:tabs>
        <w:rPr>
          <w:noProof/>
        </w:rPr>
      </w:pPr>
      <w:bookmarkStart w:id="1462" w:name="_Toc1881990"/>
      <w:r w:rsidRPr="00890B0C">
        <w:rPr>
          <w:noProof/>
        </w:rPr>
        <w:t>FT1-23   Filler Order Number</w:t>
      </w:r>
      <w:r w:rsidR="005B65F4" w:rsidRPr="00890B0C">
        <w:rPr>
          <w:noProof/>
        </w:rPr>
        <w:fldChar w:fldCharType="begin"/>
      </w:r>
      <w:r w:rsidRPr="00890B0C">
        <w:rPr>
          <w:noProof/>
        </w:rPr>
        <w:instrText xml:space="preserve"> XE "Filler order number" </w:instrText>
      </w:r>
      <w:r w:rsidR="005B65F4" w:rsidRPr="00890B0C">
        <w:rPr>
          <w:noProof/>
        </w:rPr>
        <w:fldChar w:fldCharType="end"/>
      </w:r>
      <w:r w:rsidRPr="00890B0C">
        <w:rPr>
          <w:noProof/>
        </w:rPr>
        <w:t xml:space="preserve">   (EI)   00217</w:t>
      </w:r>
      <w:bookmarkEnd w:id="1462"/>
    </w:p>
    <w:p w14:paraId="4D16E29A" w14:textId="77777777" w:rsidR="00C344D6" w:rsidRDefault="00C344D6" w:rsidP="00C344D6">
      <w:pPr>
        <w:pStyle w:val="Components"/>
      </w:pPr>
      <w:bookmarkStart w:id="1463" w:name="EIComponent"/>
      <w:r>
        <w:t>Components:  &lt;Entity Identifier (ST)&gt; ^ &lt;Namespace ID (IS)&gt; ^ &lt;Universal ID (ST)&gt; ^ &lt;Universal ID Type (ID)&gt;</w:t>
      </w:r>
      <w:bookmarkEnd w:id="1463"/>
    </w:p>
    <w:p w14:paraId="0200187F" w14:textId="77777777" w:rsidR="009E61BC" w:rsidRPr="00890B0C" w:rsidRDefault="009E61BC">
      <w:pPr>
        <w:pStyle w:val="NormalIndented"/>
        <w:rPr>
          <w:noProof/>
        </w:rPr>
      </w:pPr>
      <w:r w:rsidRPr="00890B0C">
        <w:rPr>
          <w:noProof/>
        </w:rPr>
        <w:lastRenderedPageBreak/>
        <w:t>Definition:  This field is used when the billing system is requesting observational reporting justification for a charge.  This is the number used by a filler to uniquely identify a result.  See Chapter 4 for a complete description.</w:t>
      </w:r>
    </w:p>
    <w:p w14:paraId="58B87EDA" w14:textId="77777777" w:rsidR="009E61BC" w:rsidRPr="00890B0C" w:rsidRDefault="009E61BC">
      <w:pPr>
        <w:pStyle w:val="Heading4"/>
        <w:tabs>
          <w:tab w:val="num" w:pos="1440"/>
        </w:tabs>
        <w:rPr>
          <w:noProof/>
        </w:rPr>
      </w:pPr>
      <w:bookmarkStart w:id="1464" w:name="_Toc1881991"/>
      <w:r w:rsidRPr="00890B0C">
        <w:rPr>
          <w:noProof/>
        </w:rPr>
        <w:t>FT1-24   Entered by Code</w:t>
      </w:r>
      <w:r w:rsidR="005B65F4" w:rsidRPr="00890B0C">
        <w:rPr>
          <w:noProof/>
        </w:rPr>
        <w:fldChar w:fldCharType="begin"/>
      </w:r>
      <w:r w:rsidRPr="00890B0C">
        <w:rPr>
          <w:noProof/>
        </w:rPr>
        <w:instrText xml:space="preserve"> XE "Entered by code" </w:instrText>
      </w:r>
      <w:r w:rsidR="005B65F4" w:rsidRPr="00890B0C">
        <w:rPr>
          <w:noProof/>
        </w:rPr>
        <w:fldChar w:fldCharType="end"/>
      </w:r>
      <w:r w:rsidRPr="00890B0C">
        <w:rPr>
          <w:noProof/>
        </w:rPr>
        <w:t xml:space="preserve">   (XCN)   00765</w:t>
      </w:r>
      <w:bookmarkEnd w:id="1464"/>
    </w:p>
    <w:p w14:paraId="38E74C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675EC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4AA9C61"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3E0AA8" w14:textId="77777777" w:rsidR="00C344D6" w:rsidRDefault="00C344D6" w:rsidP="00C344D6">
      <w:pPr>
        <w:pStyle w:val="Components"/>
      </w:pPr>
      <w:r>
        <w:t>Subcomponents for Assigning Authority (HD):  &lt;Namespace ID (IS)&gt; &amp; &lt;Universal ID (ST)&gt; &amp; &lt;Universal ID Type (ID)&gt;</w:t>
      </w:r>
    </w:p>
    <w:p w14:paraId="472BAB91" w14:textId="77777777" w:rsidR="00C344D6" w:rsidRDefault="00C344D6" w:rsidP="00C344D6">
      <w:pPr>
        <w:pStyle w:val="Components"/>
      </w:pPr>
      <w:r>
        <w:t>Subcomponents for Assigning Facility (HD):  &lt;Namespace ID (IS)&gt; &amp; &lt;Universal ID (ST)&gt; &amp; &lt;Universal ID Type (ID)&gt;</w:t>
      </w:r>
    </w:p>
    <w:p w14:paraId="7161C00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10AB0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7E0754"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EC0EEA" w14:textId="77777777" w:rsidR="009E61BC" w:rsidRPr="00890B0C" w:rsidRDefault="009E61BC">
      <w:pPr>
        <w:pStyle w:val="NormalIndented"/>
        <w:rPr>
          <w:noProof/>
        </w:rPr>
      </w:pPr>
      <w:r w:rsidRPr="00890B0C">
        <w:rPr>
          <w:noProof/>
        </w:rPr>
        <w:t>Definition:  This field identifies the composite number/name of the person who entered the insurance information.</w:t>
      </w:r>
    </w:p>
    <w:p w14:paraId="5404E1FA" w14:textId="77777777" w:rsidR="009E61BC" w:rsidRPr="00890B0C" w:rsidRDefault="009E61BC">
      <w:pPr>
        <w:pStyle w:val="Heading4"/>
        <w:tabs>
          <w:tab w:val="num" w:pos="1440"/>
        </w:tabs>
        <w:rPr>
          <w:noProof/>
        </w:rPr>
      </w:pPr>
      <w:bookmarkStart w:id="1465" w:name="_Hlt1318341"/>
      <w:bookmarkStart w:id="1466" w:name="FT1_25"/>
      <w:bookmarkStart w:id="1467" w:name="_Toc1881992"/>
      <w:bookmarkEnd w:id="1465"/>
      <w:r w:rsidRPr="00890B0C">
        <w:rPr>
          <w:noProof/>
        </w:rPr>
        <w:t>FT1-25   Procedure Code</w:t>
      </w:r>
      <w:bookmarkEnd w:id="1466"/>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467"/>
    </w:p>
    <w:p w14:paraId="5A5E0BC9" w14:textId="77777777" w:rsidR="00C344D6" w:rsidRDefault="00C344D6" w:rsidP="00C344D6">
      <w:pPr>
        <w:pStyle w:val="Components"/>
        <w:rPr>
          <w:noProof/>
        </w:rPr>
      </w:pPr>
      <w:bookmarkStart w:id="1468"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68"/>
    </w:p>
    <w:p w14:paraId="64F7014C" w14:textId="64C0322F" w:rsidR="009E61BC" w:rsidRPr="00890B0C" w:rsidRDefault="009E61BC">
      <w:pPr>
        <w:pStyle w:val="NormalIndented"/>
        <w:rPr>
          <w:noProof/>
        </w:rPr>
      </w:pPr>
      <w:r w:rsidRPr="00890B0C">
        <w:rPr>
          <w:noProof/>
        </w:rPr>
        <w:t xml:space="preserve">Definition:  This field contains a unique identifier assigned to the procedure, if any, associated with the charge.  Refer to </w:t>
      </w:r>
      <w:hyperlink r:id="rId37"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coded data type for compatibility with clinical and ancillary systems.</w:t>
      </w:r>
    </w:p>
    <w:p w14:paraId="72F9B44C" w14:textId="77777777" w:rsidR="009E61BC" w:rsidRPr="00890B0C" w:rsidRDefault="009E61BC">
      <w:pPr>
        <w:pStyle w:val="NormalIndented"/>
        <w:rPr>
          <w:noProof/>
        </w:rPr>
      </w:pPr>
      <w:bookmarkStart w:id="1469" w:name="FT1_26"/>
      <w:bookmarkStart w:id="1470" w:name="_Toc1881993"/>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7086B2D4" w14:textId="77777777" w:rsidR="009E61BC" w:rsidRPr="00890B0C" w:rsidRDefault="009E61BC">
      <w:pPr>
        <w:pStyle w:val="OtherTableCaption"/>
        <w:rPr>
          <w:noProof/>
        </w:rPr>
      </w:pPr>
      <w:bookmarkStart w:id="1471" w:name="OLE_LINK1"/>
      <w:r w:rsidRPr="00890B0C">
        <w:rPr>
          <w:noProof/>
        </w:rPr>
        <w:t>Procedure Code Coding Systems (from HL7 Table 0396)</w:t>
      </w:r>
      <w:bookmarkEnd w:id="1471"/>
      <w:r w:rsidR="005B65F4" w:rsidRPr="00890B0C">
        <w:rPr>
          <w:noProof/>
        </w:rPr>
        <w:fldChar w:fldCharType="begin"/>
      </w:r>
      <w:r w:rsidRPr="00890B0C">
        <w:rPr>
          <w:noProof/>
        </w:rPr>
        <w:instrText>XE "User-defined Table 0396 - Procedure Code"</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5788"/>
      </w:tblGrid>
      <w:tr w:rsidR="009E61BC" w:rsidRPr="009E61BC" w14:paraId="4C6C2A28" w14:textId="77777777" w:rsidTr="004350AA">
        <w:trPr>
          <w:tblHeader/>
          <w:jc w:val="center"/>
        </w:trPr>
        <w:tc>
          <w:tcPr>
            <w:tcW w:w="1006" w:type="dxa"/>
            <w:tcBorders>
              <w:top w:val="single" w:sz="12" w:space="0" w:color="auto"/>
              <w:bottom w:val="single" w:sz="6" w:space="0" w:color="auto"/>
            </w:tcBorders>
            <w:shd w:val="pct10" w:color="auto" w:fill="FFFFFF"/>
          </w:tcPr>
          <w:p w14:paraId="7A876C84"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385B0DBF" w14:textId="77777777" w:rsidR="009E61BC" w:rsidRPr="00890B0C" w:rsidRDefault="009E61BC">
            <w:pPr>
              <w:pStyle w:val="OtherTableHeader"/>
              <w:rPr>
                <w:noProof/>
              </w:rPr>
            </w:pPr>
            <w:r w:rsidRPr="00890B0C">
              <w:rPr>
                <w:noProof/>
              </w:rPr>
              <w:t>Description</w:t>
            </w:r>
          </w:p>
        </w:tc>
        <w:tc>
          <w:tcPr>
            <w:tcW w:w="5788" w:type="dxa"/>
            <w:tcBorders>
              <w:top w:val="single" w:sz="12" w:space="0" w:color="auto"/>
              <w:bottom w:val="single" w:sz="6" w:space="0" w:color="auto"/>
            </w:tcBorders>
            <w:shd w:val="pct10" w:color="auto" w:fill="FFFFFF"/>
          </w:tcPr>
          <w:p w14:paraId="182B33BA" w14:textId="77777777" w:rsidR="009E61BC" w:rsidRPr="00890B0C" w:rsidRDefault="009E61BC">
            <w:pPr>
              <w:pStyle w:val="OtherTableHeader"/>
              <w:rPr>
                <w:noProof/>
              </w:rPr>
            </w:pPr>
            <w:r w:rsidRPr="00890B0C">
              <w:rPr>
                <w:noProof/>
              </w:rPr>
              <w:t>Comment / Source</w:t>
            </w:r>
          </w:p>
        </w:tc>
      </w:tr>
      <w:tr w:rsidR="009E61BC" w:rsidRPr="009E61BC" w14:paraId="7BA546E6" w14:textId="77777777" w:rsidTr="004350AA">
        <w:trPr>
          <w:jc w:val="center"/>
        </w:trPr>
        <w:tc>
          <w:tcPr>
            <w:tcW w:w="1006" w:type="dxa"/>
            <w:tcBorders>
              <w:top w:val="single" w:sz="6" w:space="0" w:color="auto"/>
              <w:bottom w:val="single" w:sz="4" w:space="0" w:color="auto"/>
            </w:tcBorders>
          </w:tcPr>
          <w:p w14:paraId="6C9A1439" w14:textId="77777777" w:rsidR="009E61BC" w:rsidRPr="00890B0C" w:rsidRDefault="009E61BC">
            <w:pPr>
              <w:pStyle w:val="OtherTableBody"/>
              <w:rPr>
                <w:noProof/>
              </w:rPr>
            </w:pPr>
            <w:r w:rsidRPr="00890B0C">
              <w:rPr>
                <w:noProof/>
              </w:rPr>
              <w:t>C4</w:t>
            </w:r>
          </w:p>
        </w:tc>
        <w:tc>
          <w:tcPr>
            <w:tcW w:w="1980" w:type="dxa"/>
            <w:tcBorders>
              <w:top w:val="single" w:sz="6" w:space="0" w:color="auto"/>
              <w:bottom w:val="single" w:sz="4" w:space="0" w:color="auto"/>
            </w:tcBorders>
          </w:tcPr>
          <w:p w14:paraId="6E06CAC9" w14:textId="77777777" w:rsidR="009E61BC" w:rsidRPr="00890B0C" w:rsidRDefault="009E61BC">
            <w:pPr>
              <w:pStyle w:val="OtherTableBody"/>
              <w:rPr>
                <w:noProof/>
              </w:rPr>
            </w:pPr>
            <w:r w:rsidRPr="00890B0C">
              <w:rPr>
                <w:noProof/>
              </w:rPr>
              <w:t>CPT-4</w:t>
            </w:r>
          </w:p>
        </w:tc>
        <w:tc>
          <w:tcPr>
            <w:tcW w:w="5788" w:type="dxa"/>
            <w:tcBorders>
              <w:top w:val="single" w:sz="6" w:space="0" w:color="auto"/>
              <w:bottom w:val="single" w:sz="4" w:space="0" w:color="auto"/>
            </w:tcBorders>
          </w:tcPr>
          <w:p w14:paraId="159E796F" w14:textId="77777777" w:rsidR="009E61BC" w:rsidRPr="00890B0C" w:rsidRDefault="009E61BC">
            <w:pPr>
              <w:pStyle w:val="OtherTableBody"/>
              <w:rPr>
                <w:noProof/>
                <w:szCs w:val="18"/>
              </w:rPr>
            </w:pPr>
            <w:r w:rsidRPr="00890B0C">
              <w:rPr>
                <w:noProof/>
                <w:szCs w:val="18"/>
              </w:rPr>
              <w:t>American Medical Association, P.O. Box 10946, Chicago IL  60610.</w:t>
            </w:r>
          </w:p>
        </w:tc>
      </w:tr>
      <w:tr w:rsidR="009E61BC" w:rsidRPr="009E61BC" w14:paraId="0F5FEFA8" w14:textId="77777777" w:rsidTr="004350AA">
        <w:trPr>
          <w:jc w:val="center"/>
        </w:trPr>
        <w:tc>
          <w:tcPr>
            <w:tcW w:w="1006" w:type="dxa"/>
            <w:tcBorders>
              <w:top w:val="single" w:sz="4" w:space="0" w:color="auto"/>
              <w:bottom w:val="single" w:sz="4" w:space="0" w:color="auto"/>
            </w:tcBorders>
          </w:tcPr>
          <w:p w14:paraId="0E9DF2DF" w14:textId="77777777" w:rsidR="009E61BC" w:rsidRPr="00890B0C" w:rsidRDefault="009E61BC">
            <w:pPr>
              <w:pStyle w:val="OtherTableBody"/>
              <w:rPr>
                <w:noProof/>
              </w:rPr>
            </w:pPr>
            <w:r w:rsidRPr="00890B0C">
              <w:rPr>
                <w:noProof/>
              </w:rPr>
              <w:t>C5</w:t>
            </w:r>
          </w:p>
        </w:tc>
        <w:tc>
          <w:tcPr>
            <w:tcW w:w="1980" w:type="dxa"/>
            <w:tcBorders>
              <w:top w:val="single" w:sz="4" w:space="0" w:color="auto"/>
              <w:bottom w:val="single" w:sz="4" w:space="0" w:color="auto"/>
            </w:tcBorders>
          </w:tcPr>
          <w:p w14:paraId="5C7B1EAA" w14:textId="77777777" w:rsidR="009E61BC" w:rsidRPr="00890B0C" w:rsidRDefault="009E61BC">
            <w:pPr>
              <w:pStyle w:val="OtherTableBody"/>
              <w:rPr>
                <w:noProof/>
              </w:rPr>
            </w:pPr>
            <w:r w:rsidRPr="00890B0C">
              <w:rPr>
                <w:noProof/>
              </w:rPr>
              <w:t xml:space="preserve">CPT-5  </w:t>
            </w:r>
          </w:p>
        </w:tc>
        <w:tc>
          <w:tcPr>
            <w:tcW w:w="5788" w:type="dxa"/>
            <w:tcBorders>
              <w:top w:val="single" w:sz="4" w:space="0" w:color="auto"/>
              <w:bottom w:val="single" w:sz="4" w:space="0" w:color="auto"/>
            </w:tcBorders>
          </w:tcPr>
          <w:p w14:paraId="7A544ECC" w14:textId="77777777" w:rsidR="009E61BC" w:rsidRPr="00890B0C" w:rsidRDefault="009E61BC">
            <w:pPr>
              <w:pStyle w:val="OtherTableBody"/>
              <w:rPr>
                <w:noProof/>
                <w:szCs w:val="18"/>
              </w:rPr>
            </w:pPr>
            <w:r w:rsidRPr="00890B0C">
              <w:rPr>
                <w:noProof/>
                <w:szCs w:val="18"/>
              </w:rPr>
              <w:t>(under development – same contact as above)</w:t>
            </w:r>
          </w:p>
        </w:tc>
      </w:tr>
      <w:tr w:rsidR="009E61BC" w:rsidRPr="009E61BC" w14:paraId="02F7EA61" w14:textId="77777777" w:rsidTr="004350AA">
        <w:trPr>
          <w:jc w:val="center"/>
        </w:trPr>
        <w:tc>
          <w:tcPr>
            <w:tcW w:w="1006" w:type="dxa"/>
            <w:tcBorders>
              <w:top w:val="single" w:sz="4" w:space="0" w:color="auto"/>
              <w:bottom w:val="single" w:sz="4" w:space="0" w:color="auto"/>
            </w:tcBorders>
          </w:tcPr>
          <w:p w14:paraId="6E79CA22" w14:textId="77777777" w:rsidR="009E61BC" w:rsidRPr="00890B0C" w:rsidRDefault="009E61BC">
            <w:pPr>
              <w:pStyle w:val="OtherTableBody"/>
              <w:rPr>
                <w:noProof/>
              </w:rPr>
            </w:pPr>
            <w:r w:rsidRPr="00890B0C">
              <w:rPr>
                <w:noProof/>
              </w:rPr>
              <w:t>HCPCS</w:t>
            </w:r>
          </w:p>
        </w:tc>
        <w:tc>
          <w:tcPr>
            <w:tcW w:w="1980" w:type="dxa"/>
            <w:tcBorders>
              <w:top w:val="single" w:sz="4" w:space="0" w:color="auto"/>
              <w:bottom w:val="single" w:sz="4" w:space="0" w:color="auto"/>
            </w:tcBorders>
          </w:tcPr>
          <w:p w14:paraId="514C6CD7" w14:textId="77777777" w:rsidR="009E61BC" w:rsidRPr="00890B0C" w:rsidRDefault="009E61BC">
            <w:pPr>
              <w:pStyle w:val="OtherTableBody"/>
              <w:rPr>
                <w:noProof/>
                <w:szCs w:val="18"/>
              </w:rPr>
            </w:pPr>
            <w:r w:rsidRPr="00890B0C">
              <w:rPr>
                <w:noProof/>
                <w:szCs w:val="18"/>
              </w:rPr>
              <w:t>CMS (formerly HCFA)  Common Procedure Coding System</w:t>
            </w:r>
          </w:p>
        </w:tc>
        <w:tc>
          <w:tcPr>
            <w:tcW w:w="5788" w:type="dxa"/>
            <w:tcBorders>
              <w:top w:val="single" w:sz="4" w:space="0" w:color="auto"/>
              <w:bottom w:val="single" w:sz="4" w:space="0" w:color="auto"/>
            </w:tcBorders>
          </w:tcPr>
          <w:p w14:paraId="7BF862EC" w14:textId="77777777" w:rsidR="009E61BC" w:rsidRPr="00890B0C" w:rsidRDefault="009E61BC">
            <w:pPr>
              <w:pStyle w:val="OtherTableBody"/>
              <w:rPr>
                <w:noProof/>
                <w:szCs w:val="18"/>
              </w:rPr>
            </w:pPr>
            <w:r w:rsidRPr="00890B0C">
              <w:rPr>
                <w:noProof/>
                <w:szCs w:val="18"/>
              </w:rPr>
              <w:t>HCPCS: contains codes for medical equipment, injectable drugs, transportation services, and other services not found in CPT4.</w:t>
            </w:r>
          </w:p>
        </w:tc>
      </w:tr>
      <w:tr w:rsidR="009E61BC" w:rsidRPr="009E61BC" w14:paraId="21DCFC7F" w14:textId="77777777" w:rsidTr="004350AA">
        <w:trPr>
          <w:jc w:val="center"/>
        </w:trPr>
        <w:tc>
          <w:tcPr>
            <w:tcW w:w="1006" w:type="dxa"/>
            <w:tcBorders>
              <w:top w:val="single" w:sz="4" w:space="0" w:color="auto"/>
              <w:bottom w:val="single" w:sz="4" w:space="0" w:color="auto"/>
            </w:tcBorders>
          </w:tcPr>
          <w:p w14:paraId="7BE73B6A"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70DF49D8" w14:textId="77777777" w:rsidR="009E61BC" w:rsidRPr="00890B0C" w:rsidRDefault="009E61BC">
            <w:pPr>
              <w:pStyle w:val="OtherTableBody"/>
              <w:rPr>
                <w:noProof/>
              </w:rPr>
            </w:pPr>
            <w:r w:rsidRPr="00890B0C">
              <w:rPr>
                <w:noProof/>
              </w:rPr>
              <w:t>CMS (formerly HCFA )Procedure Codes (HCPCS)</w:t>
            </w:r>
          </w:p>
        </w:tc>
        <w:tc>
          <w:tcPr>
            <w:tcW w:w="5788" w:type="dxa"/>
            <w:tcBorders>
              <w:top w:val="single" w:sz="4" w:space="0" w:color="auto"/>
              <w:bottom w:val="single" w:sz="4" w:space="0" w:color="auto"/>
            </w:tcBorders>
          </w:tcPr>
          <w:p w14:paraId="4120C972" w14:textId="77777777" w:rsidR="009E61BC" w:rsidRPr="00890B0C" w:rsidRDefault="009E61BC">
            <w:pPr>
              <w:pStyle w:val="OtherTableBody"/>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6"/>
            </w:r>
          </w:p>
        </w:tc>
      </w:tr>
      <w:tr w:rsidR="009E61BC" w:rsidRPr="009E61BC" w14:paraId="45BA6981" w14:textId="77777777" w:rsidTr="004350AA">
        <w:trPr>
          <w:jc w:val="center"/>
        </w:trPr>
        <w:tc>
          <w:tcPr>
            <w:tcW w:w="1006" w:type="dxa"/>
            <w:tcBorders>
              <w:top w:val="single" w:sz="4" w:space="0" w:color="auto"/>
              <w:bottom w:val="single" w:sz="12" w:space="0" w:color="auto"/>
            </w:tcBorders>
          </w:tcPr>
          <w:p w14:paraId="35CF650F"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12" w:space="0" w:color="auto"/>
            </w:tcBorders>
          </w:tcPr>
          <w:p w14:paraId="7064D0E1" w14:textId="77777777" w:rsidR="009E61BC" w:rsidRPr="00890B0C" w:rsidRDefault="009E61BC">
            <w:pPr>
              <w:pStyle w:val="OtherTableBody"/>
              <w:rPr>
                <w:noProof/>
              </w:rPr>
            </w:pPr>
            <w:r w:rsidRPr="00890B0C">
              <w:rPr>
                <w:noProof/>
              </w:rPr>
              <w:t>ICD-10  Procedure Codes</w:t>
            </w:r>
          </w:p>
        </w:tc>
        <w:tc>
          <w:tcPr>
            <w:tcW w:w="5788" w:type="dxa"/>
            <w:tcBorders>
              <w:top w:val="single" w:sz="4" w:space="0" w:color="auto"/>
              <w:bottom w:val="single" w:sz="12" w:space="0" w:color="auto"/>
            </w:tcBorders>
          </w:tcPr>
          <w:p w14:paraId="66AE3F2C" w14:textId="77777777" w:rsidR="009E61BC" w:rsidRPr="00890B0C" w:rsidRDefault="009E61BC">
            <w:pPr>
              <w:pStyle w:val="OtherTableBody"/>
              <w:rPr>
                <w:noProof/>
              </w:rPr>
            </w:pPr>
            <w:r w:rsidRPr="00890B0C">
              <w:rPr>
                <w:noProof/>
              </w:rPr>
              <w:t xml:space="preserve">Procedure Coding System (ICD-10-PCS.)  See </w:t>
            </w:r>
            <w:hyperlink r:id="rId38" w:history="1">
              <w:r w:rsidRPr="00890B0C">
                <w:rPr>
                  <w:rStyle w:val="Hyperlink"/>
                  <w:noProof/>
                </w:rPr>
                <w:t>http://www/hcfa.gov/stats/icd10.icd10.htm</w:t>
              </w:r>
            </w:hyperlink>
            <w:r w:rsidRPr="00890B0C">
              <w:rPr>
                <w:noProof/>
              </w:rPr>
              <w:t xml:space="preserve"> for more information.</w:t>
            </w:r>
          </w:p>
        </w:tc>
      </w:tr>
    </w:tbl>
    <w:p w14:paraId="1B6E50A2" w14:textId="77777777" w:rsidR="009E61BC" w:rsidRPr="00890B0C" w:rsidRDefault="009E61BC">
      <w:pPr>
        <w:pStyle w:val="Heading4"/>
        <w:tabs>
          <w:tab w:val="num" w:pos="1440"/>
        </w:tabs>
        <w:rPr>
          <w:noProof/>
        </w:rPr>
      </w:pPr>
      <w:r w:rsidRPr="00890B0C">
        <w:rPr>
          <w:noProof/>
        </w:rPr>
        <w:lastRenderedPageBreak/>
        <w:t>FT1-26   Procedure Code Modifier</w:t>
      </w:r>
      <w:r w:rsidR="005B65F4" w:rsidRPr="00890B0C">
        <w:rPr>
          <w:noProof/>
        </w:rPr>
        <w:fldChar w:fldCharType="begin"/>
      </w:r>
      <w:r w:rsidRPr="00890B0C">
        <w:rPr>
          <w:noProof/>
        </w:rPr>
        <w:instrText xml:space="preserve"> XE "Procedure code modifier" </w:instrText>
      </w:r>
      <w:r w:rsidR="005B65F4" w:rsidRPr="00890B0C">
        <w:rPr>
          <w:noProof/>
        </w:rPr>
        <w:fldChar w:fldCharType="end"/>
      </w:r>
      <w:r w:rsidRPr="00890B0C">
        <w:rPr>
          <w:noProof/>
        </w:rPr>
        <w:t xml:space="preserve">   </w:t>
      </w:r>
      <w:bookmarkEnd w:id="1469"/>
      <w:r w:rsidRPr="00890B0C">
        <w:rPr>
          <w:noProof/>
        </w:rPr>
        <w:t>(CNE)   01316</w:t>
      </w:r>
      <w:bookmarkEnd w:id="1470"/>
    </w:p>
    <w:p w14:paraId="721817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4533B0" w14:textId="2BA05E1C" w:rsidR="009E61BC" w:rsidRPr="00890B0C" w:rsidRDefault="009E61BC">
      <w:pPr>
        <w:pStyle w:val="NormalIndented"/>
        <w:rPr>
          <w:noProof/>
        </w:rPr>
      </w:pPr>
      <w:r w:rsidRPr="00890B0C">
        <w:rPr>
          <w:noProof/>
        </w:rPr>
        <w:t xml:space="preserve">Definition:  This field contains the procedure code modifier to the procedure code reported in </w:t>
      </w:r>
      <w:hyperlink w:anchor="FT1_25" w:history="1">
        <w:r w:rsidRPr="00890B0C">
          <w:rPr>
            <w:rStyle w:val="ReferenceAttribute"/>
            <w:noProof/>
          </w:rPr>
          <w:t>FT1-25 - Procedure Code</w:t>
        </w:r>
      </w:hyperlink>
      <w:r w:rsidRPr="00890B0C">
        <w:rPr>
          <w:noProof/>
        </w:rPr>
        <w:t xml:space="preserve">, when applicable.  Procedure code modifiers are defined by regulatory agencies such as CMS and the AMA.  Multiple modifiers may be reported.  The modifiers are sequenced in priority according to user entry. This is a requirement of the UB and the 1500 claim forms. Multiple modifiers are allowed and the order placed on the form affects reimbursement. Refer to </w:t>
      </w:r>
      <w:hyperlink r:id="rId39"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472" w:name="_Toc346777007"/>
      <w:bookmarkStart w:id="1473" w:name="_Toc346777044"/>
      <w:bookmarkStart w:id="1474" w:name="_Toc348245480"/>
      <w:bookmarkStart w:id="1475" w:name="_Toc348245550"/>
      <w:bookmarkStart w:id="1476" w:name="_Toc348259065"/>
      <w:bookmarkStart w:id="1477" w:name="_Toc348340219"/>
      <w:bookmarkStart w:id="1478" w:name="_Toc359236262"/>
    </w:p>
    <w:p w14:paraId="76DCA5CD" w14:textId="77777777" w:rsidR="009E61BC" w:rsidRPr="00890B0C" w:rsidRDefault="009E61BC">
      <w:pPr>
        <w:pStyle w:val="NormalIndented"/>
        <w:rPr>
          <w:noProof/>
        </w:rPr>
      </w:pPr>
      <w:r w:rsidRPr="00890B0C">
        <w:rPr>
          <w:noProof/>
        </w:rPr>
        <w:t xml:space="preserve">Usage Rule: This field can only be used if </w:t>
      </w:r>
      <w:hyperlink w:anchor="FT1_25" w:history="1">
        <w:r w:rsidRPr="00890B0C">
          <w:rPr>
            <w:rStyle w:val="ReferenceAttribute"/>
            <w:noProof/>
          </w:rPr>
          <w:t>FT1-25 - Procedure Code</w:t>
        </w:r>
      </w:hyperlink>
      <w:r w:rsidRPr="00890B0C">
        <w:rPr>
          <w:noProof/>
        </w:rPr>
        <w:t xml:space="preserve"> contains certain procedure codes that require a modifier in order to be billed or performed.  For example, HCPCS codes that require a modifier to be precise.</w:t>
      </w:r>
    </w:p>
    <w:p w14:paraId="09D19287" w14:textId="77777777" w:rsidR="009E61BC" w:rsidRPr="00890B0C" w:rsidRDefault="009E61BC">
      <w:pPr>
        <w:pStyle w:val="NormalIndented"/>
        <w:rPr>
          <w:noProof/>
        </w:rPr>
      </w:pPr>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47EEEBA2" w14:textId="77777777" w:rsidR="009E61BC" w:rsidRPr="00890B0C" w:rsidRDefault="009E61BC">
      <w:pPr>
        <w:pStyle w:val="OtherTableCaption"/>
        <w:rPr>
          <w:noProof/>
        </w:rPr>
      </w:pPr>
      <w:r w:rsidRPr="00890B0C">
        <w:rPr>
          <w:noProof/>
        </w:rPr>
        <w:t xml:space="preserve">Procedure Code Modifier Coding Systems (From HL7 Table 0396) </w:t>
      </w:r>
      <w:r w:rsidR="005B65F4" w:rsidRPr="00890B0C">
        <w:rPr>
          <w:noProof/>
        </w:rPr>
        <w:fldChar w:fldCharType="begin"/>
      </w:r>
      <w:r w:rsidRPr="00890B0C">
        <w:rPr>
          <w:noProof/>
        </w:rPr>
        <w:instrText xml:space="preserve"> XE HL7 Table 0396 –Coding systems" </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4796"/>
      </w:tblGrid>
      <w:tr w:rsidR="009E61BC" w:rsidRPr="009E61BC" w14:paraId="577A02D0" w14:textId="77777777">
        <w:trPr>
          <w:tblHeader/>
          <w:jc w:val="center"/>
        </w:trPr>
        <w:tc>
          <w:tcPr>
            <w:tcW w:w="1006" w:type="dxa"/>
            <w:tcBorders>
              <w:top w:val="single" w:sz="12" w:space="0" w:color="auto"/>
              <w:bottom w:val="single" w:sz="6" w:space="0" w:color="auto"/>
            </w:tcBorders>
            <w:shd w:val="pct10" w:color="auto" w:fill="FFFFFF"/>
          </w:tcPr>
          <w:p w14:paraId="33D26E3C"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2ADBB91B" w14:textId="77777777" w:rsidR="009E61BC" w:rsidRPr="00890B0C" w:rsidRDefault="009E61BC">
            <w:pPr>
              <w:pStyle w:val="OtherTableHeader"/>
              <w:jc w:val="left"/>
              <w:rPr>
                <w:noProof/>
              </w:rPr>
            </w:pPr>
            <w:r w:rsidRPr="00890B0C">
              <w:rPr>
                <w:noProof/>
              </w:rPr>
              <w:t>Description</w:t>
            </w:r>
          </w:p>
        </w:tc>
        <w:tc>
          <w:tcPr>
            <w:tcW w:w="4796" w:type="dxa"/>
            <w:tcBorders>
              <w:top w:val="single" w:sz="12" w:space="0" w:color="auto"/>
              <w:bottom w:val="single" w:sz="6" w:space="0" w:color="auto"/>
            </w:tcBorders>
            <w:shd w:val="pct10" w:color="auto" w:fill="FFFFFF"/>
          </w:tcPr>
          <w:p w14:paraId="4A591B52" w14:textId="77777777" w:rsidR="009E61BC" w:rsidRPr="00890B0C" w:rsidRDefault="009E61BC">
            <w:pPr>
              <w:pStyle w:val="OtherTableHeader"/>
              <w:jc w:val="left"/>
              <w:rPr>
                <w:noProof/>
              </w:rPr>
            </w:pPr>
            <w:r w:rsidRPr="00890B0C">
              <w:rPr>
                <w:noProof/>
              </w:rPr>
              <w:t>Comment / Source</w:t>
            </w:r>
          </w:p>
        </w:tc>
      </w:tr>
      <w:tr w:rsidR="009E61BC" w:rsidRPr="009E61BC" w14:paraId="6FDAC2B6" w14:textId="77777777">
        <w:trPr>
          <w:jc w:val="center"/>
        </w:trPr>
        <w:tc>
          <w:tcPr>
            <w:tcW w:w="1006" w:type="dxa"/>
            <w:tcBorders>
              <w:top w:val="single" w:sz="4" w:space="0" w:color="auto"/>
              <w:bottom w:val="single" w:sz="4" w:space="0" w:color="auto"/>
            </w:tcBorders>
          </w:tcPr>
          <w:p w14:paraId="7ECAC039" w14:textId="77777777" w:rsidR="009E61BC" w:rsidRPr="00890B0C" w:rsidRDefault="009E61BC">
            <w:pPr>
              <w:pStyle w:val="OtherTableBody"/>
              <w:rPr>
                <w:noProof/>
              </w:rPr>
            </w:pPr>
            <w:r w:rsidRPr="00890B0C">
              <w:rPr>
                <w:noProof/>
              </w:rPr>
              <w:t>CPTM</w:t>
            </w:r>
          </w:p>
        </w:tc>
        <w:tc>
          <w:tcPr>
            <w:tcW w:w="1980" w:type="dxa"/>
            <w:tcBorders>
              <w:top w:val="single" w:sz="4" w:space="0" w:color="auto"/>
              <w:bottom w:val="single" w:sz="4" w:space="0" w:color="auto"/>
            </w:tcBorders>
          </w:tcPr>
          <w:p w14:paraId="433D42AB" w14:textId="77777777" w:rsidR="009E61BC" w:rsidRPr="00890B0C" w:rsidRDefault="009E61BC">
            <w:pPr>
              <w:pStyle w:val="OtherTableBody"/>
              <w:jc w:val="left"/>
              <w:rPr>
                <w:noProof/>
              </w:rPr>
            </w:pPr>
            <w:r w:rsidRPr="00890B0C">
              <w:rPr>
                <w:noProof/>
              </w:rPr>
              <w:t>CPT Modifier Code</w:t>
            </w:r>
          </w:p>
        </w:tc>
        <w:tc>
          <w:tcPr>
            <w:tcW w:w="4796" w:type="dxa"/>
            <w:tcBorders>
              <w:top w:val="single" w:sz="4" w:space="0" w:color="auto"/>
              <w:bottom w:val="single" w:sz="4" w:space="0" w:color="auto"/>
            </w:tcBorders>
          </w:tcPr>
          <w:p w14:paraId="20336C9F" w14:textId="77777777" w:rsidR="009E61BC" w:rsidRPr="00890B0C" w:rsidRDefault="009E61BC">
            <w:pPr>
              <w:pStyle w:val="OtherTableBody"/>
              <w:jc w:val="left"/>
              <w:rPr>
                <w:noProof/>
                <w:szCs w:val="18"/>
              </w:rPr>
            </w:pPr>
            <w:r w:rsidRPr="00890B0C">
              <w:rPr>
                <w:noProof/>
                <w:szCs w:val="18"/>
              </w:rPr>
              <w:t>Available for the AMA at the address listed for CPT above. These codes are found in Appendix A of CPT 2000 Standard Edition. (CPT 2000 Standard Edition, American Medical Association, Chicago, IL).</w:t>
            </w:r>
          </w:p>
        </w:tc>
      </w:tr>
      <w:tr w:rsidR="009E61BC" w:rsidRPr="009E61BC" w14:paraId="747BC4CE" w14:textId="77777777">
        <w:trPr>
          <w:jc w:val="center"/>
        </w:trPr>
        <w:tc>
          <w:tcPr>
            <w:tcW w:w="1006" w:type="dxa"/>
            <w:tcBorders>
              <w:top w:val="single" w:sz="4" w:space="0" w:color="auto"/>
              <w:bottom w:val="single" w:sz="4" w:space="0" w:color="auto"/>
            </w:tcBorders>
          </w:tcPr>
          <w:p w14:paraId="366CADBD"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0251FB9D" w14:textId="77777777" w:rsidR="009E61BC" w:rsidRPr="00890B0C" w:rsidRDefault="009E61BC">
            <w:pPr>
              <w:pStyle w:val="OtherTableBody"/>
              <w:jc w:val="left"/>
              <w:rPr>
                <w:noProof/>
              </w:rPr>
            </w:pPr>
            <w:r w:rsidRPr="00890B0C">
              <w:rPr>
                <w:noProof/>
              </w:rPr>
              <w:t>CMS (formerly HCFA )Procedure Codes (HCPCS)</w:t>
            </w:r>
          </w:p>
        </w:tc>
        <w:tc>
          <w:tcPr>
            <w:tcW w:w="4796" w:type="dxa"/>
            <w:tcBorders>
              <w:top w:val="single" w:sz="4" w:space="0" w:color="auto"/>
              <w:bottom w:val="single" w:sz="4" w:space="0" w:color="auto"/>
            </w:tcBorders>
          </w:tcPr>
          <w:p w14:paraId="1E2E623F" w14:textId="77777777" w:rsidR="009E61BC" w:rsidRPr="00890B0C" w:rsidRDefault="009E61BC">
            <w:pPr>
              <w:pStyle w:val="OtherTableBody"/>
              <w:jc w:val="left"/>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7"/>
            </w:r>
          </w:p>
        </w:tc>
      </w:tr>
      <w:tr w:rsidR="009E61BC" w:rsidRPr="009E61BC" w14:paraId="51E5157F" w14:textId="77777777">
        <w:trPr>
          <w:jc w:val="center"/>
        </w:trPr>
        <w:tc>
          <w:tcPr>
            <w:tcW w:w="1006" w:type="dxa"/>
            <w:tcBorders>
              <w:top w:val="single" w:sz="4" w:space="0" w:color="auto"/>
              <w:bottom w:val="single" w:sz="4" w:space="0" w:color="auto"/>
            </w:tcBorders>
          </w:tcPr>
          <w:p w14:paraId="4B3A1356"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4" w:space="0" w:color="auto"/>
            </w:tcBorders>
          </w:tcPr>
          <w:p w14:paraId="0E04B7DE" w14:textId="77777777" w:rsidR="009E61BC" w:rsidRPr="00890B0C" w:rsidRDefault="009E61BC">
            <w:pPr>
              <w:pStyle w:val="OtherTableBody"/>
              <w:jc w:val="left"/>
              <w:rPr>
                <w:noProof/>
              </w:rPr>
            </w:pPr>
            <w:r w:rsidRPr="00890B0C">
              <w:rPr>
                <w:noProof/>
              </w:rPr>
              <w:t>ICD-10  Procedure Codes</w:t>
            </w:r>
          </w:p>
        </w:tc>
        <w:tc>
          <w:tcPr>
            <w:tcW w:w="4796" w:type="dxa"/>
            <w:tcBorders>
              <w:top w:val="single" w:sz="4" w:space="0" w:color="auto"/>
              <w:bottom w:val="single" w:sz="4" w:space="0" w:color="auto"/>
            </w:tcBorders>
          </w:tcPr>
          <w:p w14:paraId="660E6928" w14:textId="77777777" w:rsidR="009E61BC" w:rsidRPr="00890B0C" w:rsidRDefault="009E61BC">
            <w:pPr>
              <w:pStyle w:val="OtherTableBody"/>
              <w:jc w:val="left"/>
              <w:rPr>
                <w:noProof/>
              </w:rPr>
            </w:pPr>
            <w:r w:rsidRPr="00890B0C">
              <w:rPr>
                <w:noProof/>
              </w:rPr>
              <w:t xml:space="preserve">Procedure Coding System (ICD-10-PCS.)  See </w:t>
            </w:r>
            <w:hyperlink r:id="rId40" w:history="1">
              <w:r w:rsidRPr="00890B0C">
                <w:rPr>
                  <w:rStyle w:val="Hyperlink"/>
                  <w:noProof/>
                </w:rPr>
                <w:t>http://www/hcfa.gov/stats/icd10.icd10.htm</w:t>
              </w:r>
            </w:hyperlink>
            <w:r w:rsidRPr="00890B0C">
              <w:rPr>
                <w:noProof/>
              </w:rPr>
              <w:t xml:space="preserve"> for more information.</w:t>
            </w:r>
          </w:p>
        </w:tc>
      </w:tr>
      <w:tr w:rsidR="009E61BC" w:rsidRPr="009E61BC" w14:paraId="37E74713" w14:textId="77777777">
        <w:trPr>
          <w:jc w:val="center"/>
        </w:trPr>
        <w:tc>
          <w:tcPr>
            <w:tcW w:w="1006" w:type="dxa"/>
            <w:tcBorders>
              <w:top w:val="single" w:sz="4" w:space="0" w:color="auto"/>
              <w:bottom w:val="single" w:sz="4" w:space="0" w:color="auto"/>
            </w:tcBorders>
          </w:tcPr>
          <w:p w14:paraId="5C768D8A" w14:textId="77777777" w:rsidR="009E61BC" w:rsidRPr="00890B0C" w:rsidRDefault="009E61BC">
            <w:pPr>
              <w:pStyle w:val="OtherTableBody"/>
              <w:rPr>
                <w:noProof/>
              </w:rPr>
            </w:pPr>
            <w:r w:rsidRPr="00890B0C">
              <w:rPr>
                <w:noProof/>
              </w:rPr>
              <w:t>I9C</w:t>
            </w:r>
          </w:p>
        </w:tc>
        <w:tc>
          <w:tcPr>
            <w:tcW w:w="1980" w:type="dxa"/>
            <w:tcBorders>
              <w:top w:val="single" w:sz="4" w:space="0" w:color="auto"/>
              <w:bottom w:val="single" w:sz="4" w:space="0" w:color="auto"/>
            </w:tcBorders>
          </w:tcPr>
          <w:p w14:paraId="4B20D042" w14:textId="77777777" w:rsidR="009E61BC" w:rsidRPr="00890B0C" w:rsidRDefault="009E61BC">
            <w:pPr>
              <w:pStyle w:val="OtherTableBody"/>
              <w:jc w:val="left"/>
              <w:rPr>
                <w:noProof/>
              </w:rPr>
            </w:pPr>
            <w:r w:rsidRPr="00890B0C">
              <w:rPr>
                <w:noProof/>
              </w:rPr>
              <w:t xml:space="preserve">ICD-9CM </w:t>
            </w:r>
          </w:p>
        </w:tc>
        <w:tc>
          <w:tcPr>
            <w:tcW w:w="4796" w:type="dxa"/>
            <w:tcBorders>
              <w:top w:val="single" w:sz="4" w:space="0" w:color="auto"/>
              <w:bottom w:val="single" w:sz="4" w:space="0" w:color="auto"/>
            </w:tcBorders>
          </w:tcPr>
          <w:p w14:paraId="44E247BF" w14:textId="77777777" w:rsidR="009E61BC" w:rsidRPr="00890B0C" w:rsidRDefault="009E61BC">
            <w:pPr>
              <w:pStyle w:val="OtherTableBody"/>
              <w:jc w:val="left"/>
              <w:rPr>
                <w:noProof/>
                <w:szCs w:val="18"/>
              </w:rPr>
            </w:pPr>
            <w:r w:rsidRPr="00890B0C">
              <w:rPr>
                <w:noProof/>
                <w:szCs w:val="18"/>
              </w:rPr>
              <w:t>Commission on Professional and Hospital Activiti</w:t>
            </w:r>
            <w:r w:rsidRPr="00890B0C">
              <w:rPr>
                <w:noProof/>
              </w:rPr>
              <w:t>es, 1968 Green Road, Ann Arbor, MI 48105 (includes all procedures and diagnostic tests).</w:t>
            </w:r>
          </w:p>
        </w:tc>
      </w:tr>
      <w:tr w:rsidR="009E61BC" w:rsidRPr="009E61BC" w14:paraId="60B65012" w14:textId="77777777">
        <w:trPr>
          <w:jc w:val="center"/>
        </w:trPr>
        <w:tc>
          <w:tcPr>
            <w:tcW w:w="1006" w:type="dxa"/>
            <w:tcBorders>
              <w:top w:val="single" w:sz="4" w:space="0" w:color="auto"/>
              <w:bottom w:val="single" w:sz="4" w:space="0" w:color="auto"/>
            </w:tcBorders>
          </w:tcPr>
          <w:p w14:paraId="3E9E71D4" w14:textId="77777777" w:rsidR="009E61BC" w:rsidRPr="00890B0C" w:rsidRDefault="009E61BC">
            <w:pPr>
              <w:pStyle w:val="OtherTableBody"/>
              <w:rPr>
                <w:noProof/>
              </w:rPr>
            </w:pPr>
            <w:r w:rsidRPr="00890B0C">
              <w:rPr>
                <w:noProof/>
              </w:rPr>
              <w:t>ICD10AM</w:t>
            </w:r>
          </w:p>
        </w:tc>
        <w:tc>
          <w:tcPr>
            <w:tcW w:w="1980" w:type="dxa"/>
            <w:tcBorders>
              <w:top w:val="single" w:sz="4" w:space="0" w:color="auto"/>
              <w:bottom w:val="single" w:sz="4" w:space="0" w:color="auto"/>
            </w:tcBorders>
          </w:tcPr>
          <w:p w14:paraId="5F81A842" w14:textId="77777777" w:rsidR="009E61BC" w:rsidRPr="00890B0C" w:rsidRDefault="009E61BC">
            <w:pPr>
              <w:pStyle w:val="OtherTableBody"/>
              <w:jc w:val="left"/>
              <w:rPr>
                <w:noProof/>
              </w:rPr>
            </w:pPr>
            <w:r w:rsidRPr="00890B0C">
              <w:rPr>
                <w:noProof/>
              </w:rPr>
              <w:t>ICD-10 Australian modification</w:t>
            </w:r>
          </w:p>
        </w:tc>
        <w:tc>
          <w:tcPr>
            <w:tcW w:w="4796" w:type="dxa"/>
            <w:tcBorders>
              <w:top w:val="single" w:sz="4" w:space="0" w:color="auto"/>
              <w:bottom w:val="single" w:sz="4" w:space="0" w:color="auto"/>
            </w:tcBorders>
          </w:tcPr>
          <w:p w14:paraId="0C20C871" w14:textId="77777777" w:rsidR="009E61BC" w:rsidRPr="00890B0C" w:rsidRDefault="009E61BC">
            <w:pPr>
              <w:pStyle w:val="OtherTableBody"/>
              <w:jc w:val="left"/>
              <w:rPr>
                <w:noProof/>
                <w:spacing w:val="-2"/>
              </w:rPr>
            </w:pPr>
          </w:p>
        </w:tc>
      </w:tr>
      <w:tr w:rsidR="009E61BC" w:rsidRPr="009E61BC" w14:paraId="1401B95F" w14:textId="77777777">
        <w:trPr>
          <w:jc w:val="center"/>
        </w:trPr>
        <w:tc>
          <w:tcPr>
            <w:tcW w:w="1006" w:type="dxa"/>
            <w:tcBorders>
              <w:top w:val="single" w:sz="4" w:space="0" w:color="auto"/>
              <w:bottom w:val="single" w:sz="12" w:space="0" w:color="auto"/>
            </w:tcBorders>
          </w:tcPr>
          <w:p w14:paraId="4D2AA525" w14:textId="77777777" w:rsidR="009E61BC" w:rsidRPr="00890B0C" w:rsidRDefault="009E61BC">
            <w:pPr>
              <w:pStyle w:val="OtherTableBody"/>
              <w:rPr>
                <w:noProof/>
              </w:rPr>
            </w:pPr>
            <w:r w:rsidRPr="00890B0C">
              <w:rPr>
                <w:noProof/>
              </w:rPr>
              <w:t>ICD10CA</w:t>
            </w:r>
          </w:p>
        </w:tc>
        <w:tc>
          <w:tcPr>
            <w:tcW w:w="1980" w:type="dxa"/>
            <w:tcBorders>
              <w:top w:val="single" w:sz="4" w:space="0" w:color="auto"/>
              <w:bottom w:val="single" w:sz="12" w:space="0" w:color="auto"/>
            </w:tcBorders>
          </w:tcPr>
          <w:p w14:paraId="780E57C7" w14:textId="77777777" w:rsidR="009E61BC" w:rsidRPr="00890B0C" w:rsidRDefault="009E61BC">
            <w:pPr>
              <w:pStyle w:val="OtherTableBody"/>
              <w:jc w:val="left"/>
              <w:rPr>
                <w:noProof/>
              </w:rPr>
            </w:pPr>
            <w:r w:rsidRPr="00890B0C">
              <w:rPr>
                <w:noProof/>
              </w:rPr>
              <w:t>ICD-10 Canada</w:t>
            </w:r>
          </w:p>
        </w:tc>
        <w:tc>
          <w:tcPr>
            <w:tcW w:w="4796" w:type="dxa"/>
            <w:tcBorders>
              <w:top w:val="single" w:sz="4" w:space="0" w:color="auto"/>
              <w:bottom w:val="single" w:sz="12" w:space="0" w:color="auto"/>
            </w:tcBorders>
          </w:tcPr>
          <w:p w14:paraId="594A573E" w14:textId="77777777" w:rsidR="009E61BC" w:rsidRPr="00890B0C" w:rsidRDefault="009E61BC">
            <w:pPr>
              <w:pStyle w:val="OtherTableBody"/>
              <w:jc w:val="left"/>
              <w:rPr>
                <w:noProof/>
                <w:spacing w:val="-2"/>
              </w:rPr>
            </w:pPr>
          </w:p>
        </w:tc>
      </w:tr>
    </w:tbl>
    <w:p w14:paraId="21312ECE" w14:textId="77777777" w:rsidR="009E61BC" w:rsidRPr="00890B0C" w:rsidRDefault="009E61BC">
      <w:pPr>
        <w:pStyle w:val="NormalIndented"/>
        <w:rPr>
          <w:noProof/>
        </w:rPr>
      </w:pPr>
    </w:p>
    <w:p w14:paraId="76DD5EA3" w14:textId="77777777" w:rsidR="009E61BC" w:rsidRPr="00890B0C" w:rsidRDefault="009E61BC">
      <w:pPr>
        <w:pStyle w:val="Heading4"/>
        <w:tabs>
          <w:tab w:val="num" w:pos="1440"/>
        </w:tabs>
        <w:rPr>
          <w:noProof/>
        </w:rPr>
      </w:pPr>
      <w:r w:rsidRPr="00890B0C">
        <w:rPr>
          <w:noProof/>
        </w:rPr>
        <w:lastRenderedPageBreak/>
        <w:t>FT1-27   Advanced Beneficiary Notice Code</w:t>
      </w:r>
      <w:r w:rsidR="005B65F4" w:rsidRPr="00890B0C">
        <w:rPr>
          <w:noProof/>
        </w:rPr>
        <w:fldChar w:fldCharType="begin"/>
      </w:r>
      <w:r w:rsidRPr="00890B0C">
        <w:rPr>
          <w:noProof/>
        </w:rPr>
        <w:instrText xml:space="preserve"> XE "Advanced beneficiary notice" </w:instrText>
      </w:r>
      <w:r w:rsidR="005B65F4" w:rsidRPr="00890B0C">
        <w:rPr>
          <w:noProof/>
        </w:rPr>
        <w:fldChar w:fldCharType="end"/>
      </w:r>
      <w:r w:rsidRPr="00890B0C">
        <w:rPr>
          <w:noProof/>
        </w:rPr>
        <w:t xml:space="preserve">   (CWE)   01310</w:t>
      </w:r>
    </w:p>
    <w:p w14:paraId="258490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9CA71A" w14:textId="5F490722" w:rsidR="009E61BC" w:rsidRPr="00890B0C" w:rsidRDefault="009E61BC">
      <w:pPr>
        <w:pStyle w:val="NormalIndented"/>
        <w:rPr>
          <w:noProof/>
        </w:rPr>
      </w:pPr>
      <w:r w:rsidRPr="00890B0C">
        <w:rPr>
          <w:rStyle w:val="NormalIndentedChar"/>
          <w:noProof/>
        </w:rPr>
        <w:t>Definition: This field indicates the status of the patient</w:t>
      </w:r>
      <w:r>
        <w:rPr>
          <w:rStyle w:val="NormalIndentedChar"/>
          <w:noProof/>
        </w:rPr>
        <w:t>'</w:t>
      </w:r>
      <w:r w:rsidRPr="00890B0C">
        <w:rPr>
          <w:rStyle w:val="NormalIndentedChar"/>
          <w:noProof/>
        </w:rPr>
        <w:t>s or the patient</w:t>
      </w:r>
      <w:r>
        <w:rPr>
          <w:rStyle w:val="NormalIndentedChar"/>
          <w:noProof/>
        </w:rPr>
        <w:t>'</w:t>
      </w:r>
      <w:r w:rsidRPr="00890B0C">
        <w:rPr>
          <w:rStyle w:val="NormalIndentedChar"/>
          <w:noProof/>
        </w:rPr>
        <w:t>s representative</w:t>
      </w:r>
      <w:r>
        <w:rPr>
          <w:rStyle w:val="NormalIndentedChar"/>
          <w:noProof/>
        </w:rPr>
        <w:t>'</w:t>
      </w:r>
      <w:r w:rsidRPr="00890B0C">
        <w:rPr>
          <w:rStyle w:val="NormalIndentedChar"/>
          <w:noProof/>
        </w:rPr>
        <w:t xml:space="preser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Refer to </w:t>
      </w:r>
      <w:hyperlink r:id="rId41" w:anchor="HL70339" w:history="1">
        <w:r w:rsidRPr="00B91F71">
          <w:rPr>
            <w:rStyle w:val="ReferenceUserTable"/>
          </w:rPr>
          <w:t>User-defined Table 0339 - Advanced Beneficiary Notice Code</w:t>
        </w:r>
      </w:hyperlink>
      <w:r w:rsidRPr="00B8187D">
        <w:t xml:space="preserve"> </w:t>
      </w:r>
      <w:r>
        <w:t>in C</w:t>
      </w:r>
      <w:r w:rsidRPr="00B8187D">
        <w:t>hapter 2C</w:t>
      </w:r>
      <w:r>
        <w:t>, Code Tables,</w:t>
      </w:r>
      <w:r>
        <w:rPr>
          <w:rStyle w:val="ReferenceUserTable"/>
          <w:i w:val="0"/>
          <w:noProof/>
        </w:rPr>
        <w:t xml:space="preserve"> </w:t>
      </w:r>
      <w:r w:rsidRPr="00890B0C">
        <w:rPr>
          <w:rStyle w:val="NormalIndentedChar"/>
          <w:noProof/>
        </w:rPr>
        <w:t>for suggested values</w:t>
      </w:r>
      <w:r w:rsidRPr="00890B0C">
        <w:rPr>
          <w:noProof/>
        </w:rPr>
        <w:t>.</w:t>
      </w:r>
    </w:p>
    <w:p w14:paraId="39C38196" w14:textId="77777777" w:rsidR="009E61BC" w:rsidRPr="00890B0C" w:rsidRDefault="009E61BC">
      <w:pPr>
        <w:pStyle w:val="Heading4"/>
        <w:tabs>
          <w:tab w:val="num" w:pos="1440"/>
        </w:tabs>
        <w:rPr>
          <w:noProof/>
        </w:rPr>
      </w:pPr>
      <w:r w:rsidRPr="00890B0C">
        <w:rPr>
          <w:noProof/>
        </w:rPr>
        <w:t>FT1-28   Medically Necessary Duplicate Procedure Reason</w:t>
      </w:r>
      <w:r w:rsidR="005B65F4" w:rsidRPr="00890B0C">
        <w:rPr>
          <w:noProof/>
        </w:rPr>
        <w:fldChar w:fldCharType="begin"/>
      </w:r>
      <w:r w:rsidRPr="00890B0C">
        <w:rPr>
          <w:noProof/>
        </w:rPr>
        <w:instrText xml:space="preserve"> XE "Medically necessary duplicate procedure reason" </w:instrText>
      </w:r>
      <w:r w:rsidR="005B65F4" w:rsidRPr="00890B0C">
        <w:rPr>
          <w:noProof/>
        </w:rPr>
        <w:fldChar w:fldCharType="end"/>
      </w:r>
      <w:r w:rsidRPr="00890B0C">
        <w:rPr>
          <w:noProof/>
        </w:rPr>
        <w:t xml:space="preserve">   (CWE)   01646</w:t>
      </w:r>
    </w:p>
    <w:p w14:paraId="1C4F3BF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BC8930" w14:textId="357F5FE6" w:rsidR="009E61BC" w:rsidRPr="00890B0C" w:rsidRDefault="009E61BC">
      <w:pPr>
        <w:pStyle w:val="NormalIndented"/>
        <w:rPr>
          <w:noProof/>
        </w:rPr>
      </w:pPr>
      <w:r w:rsidRPr="00890B0C">
        <w:rPr>
          <w:noProof/>
        </w:rPr>
        <w:t xml:space="preserve">Definition: This field is used to document why the procedure found in </w:t>
      </w:r>
      <w:hyperlink w:anchor="FT1_25" w:history="1">
        <w:r w:rsidRPr="00890B0C">
          <w:rPr>
            <w:rStyle w:val="ReferenceAttribute"/>
            <w:noProof/>
          </w:rPr>
          <w:t>FT1-25 - Procedure Code</w:t>
        </w:r>
      </w:hyperlink>
      <w:r w:rsidRPr="00890B0C">
        <w:rPr>
          <w:noProof/>
        </w:rPr>
        <w:t xml:space="preserve"> is a duplicate of one ordered/charged previously for the same patient within the same date of service and has been determined to be medically necessary.  The reason may be coded or it may be a free text entry. This field is intended to provide financial systems information on who to bill for duplicate procedures.  Refer to </w:t>
      </w:r>
      <w:hyperlink r:id="rId42" w:anchor="HL70476" w:history="1">
        <w:r w:rsidRPr="00B91F71">
          <w:rPr>
            <w:rStyle w:val="ReferenceUserTable"/>
          </w:rPr>
          <w:t>User-Defined Table 0476 – Medically Necessary Duplicate Procedure Reason</w:t>
        </w:r>
      </w:hyperlink>
      <w:r w:rsidRPr="00890B0C">
        <w:rPr>
          <w:noProof/>
        </w:rPr>
        <w:t xml:space="preserve"> </w:t>
      </w:r>
      <w:r>
        <w:rPr>
          <w:noProof/>
        </w:rPr>
        <w:t xml:space="preserve">in Chapter 2C, Code Tables, </w:t>
      </w:r>
      <w:r w:rsidRPr="00890B0C">
        <w:rPr>
          <w:noProof/>
        </w:rPr>
        <w:t>for suggested values.</w:t>
      </w:r>
    </w:p>
    <w:p w14:paraId="29E7C617" w14:textId="77777777" w:rsidR="009E61BC" w:rsidRPr="00890B0C" w:rsidRDefault="009E61BC">
      <w:pPr>
        <w:pStyle w:val="Heading4"/>
        <w:tabs>
          <w:tab w:val="num" w:pos="1440"/>
        </w:tabs>
        <w:rPr>
          <w:noProof/>
        </w:rPr>
      </w:pPr>
      <w:bookmarkStart w:id="1479" w:name="_Toc1881996"/>
      <w:r w:rsidRPr="00890B0C">
        <w:rPr>
          <w:noProof/>
        </w:rPr>
        <w:t>FT1-29   NDC Code</w:t>
      </w:r>
      <w:r w:rsidR="005B65F4" w:rsidRPr="00890B0C">
        <w:rPr>
          <w:noProof/>
        </w:rPr>
        <w:fldChar w:fldCharType="begin"/>
      </w:r>
      <w:r w:rsidRPr="00890B0C">
        <w:rPr>
          <w:noProof/>
        </w:rPr>
        <w:instrText xml:space="preserve"> XE "NDC code" </w:instrText>
      </w:r>
      <w:r w:rsidR="005B65F4" w:rsidRPr="00890B0C">
        <w:rPr>
          <w:noProof/>
        </w:rPr>
        <w:fldChar w:fldCharType="end"/>
      </w:r>
      <w:r w:rsidRPr="00890B0C">
        <w:rPr>
          <w:noProof/>
        </w:rPr>
        <w:t xml:space="preserve">   (CWE)   </w:t>
      </w:r>
      <w:bookmarkEnd w:id="1479"/>
      <w:r w:rsidRPr="00890B0C">
        <w:rPr>
          <w:noProof/>
        </w:rPr>
        <w:t>01845</w:t>
      </w:r>
    </w:p>
    <w:p w14:paraId="3BA717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C3E7E" w14:textId="6A819335" w:rsidR="009E61BC" w:rsidRPr="00890B0C" w:rsidRDefault="009E61BC">
      <w:pPr>
        <w:pStyle w:val="NormalIndented"/>
      </w:pPr>
      <w:r w:rsidRPr="00890B0C">
        <w:rPr>
          <w:noProof/>
        </w:rPr>
        <w:t xml:space="preserve">Definition: This field has been defined for NDC codes that are required by HIPAA for electronic claims for Pharmacy charges. Refer to </w:t>
      </w:r>
      <w:hyperlink r:id="rId43" w:anchor="HL70549" w:history="1">
        <w:r w:rsidRPr="00890B0C">
          <w:rPr>
            <w:rStyle w:val="ReferenceUserTable"/>
            <w:noProof/>
          </w:rPr>
          <w:t>Externally-defined Table 0549- NDC Codes</w:t>
        </w:r>
      </w:hyperlink>
      <w:r w:rsidRPr="00890B0C">
        <w:rPr>
          <w:noProof/>
        </w:rPr>
        <w:t xml:space="preserve"> </w:t>
      </w:r>
      <w:r>
        <w:rPr>
          <w:noProof/>
        </w:rPr>
        <w:t xml:space="preserve">in Chapter 2C, Code Tables, </w:t>
      </w:r>
      <w:r w:rsidRPr="00890B0C">
        <w:rPr>
          <w:noProof/>
        </w:rPr>
        <w:t>for suggested values.</w:t>
      </w:r>
      <w:r w:rsidRPr="00890B0C">
        <w:t xml:space="preserve"> </w:t>
      </w:r>
    </w:p>
    <w:p w14:paraId="0066296A" w14:textId="77777777" w:rsidR="009E61BC" w:rsidRPr="00890B0C" w:rsidRDefault="009E61BC" w:rsidP="00C21EE2">
      <w:pPr>
        <w:pStyle w:val="NormalIndented"/>
        <w:rPr>
          <w:noProof/>
        </w:rPr>
      </w:pPr>
      <w:r w:rsidRPr="00890B0C">
        <w:t>If a system supports multiple NDC codes for a charge, this information will be sent in OBX segments. FT1-29 and FT1-43 can be used for single NDC codes and quantities instead of using OBX.</w:t>
      </w:r>
    </w:p>
    <w:p w14:paraId="6A4F7F7A" w14:textId="77777777" w:rsidR="009E61BC" w:rsidRPr="00890B0C" w:rsidRDefault="009E61BC">
      <w:pPr>
        <w:pStyle w:val="Heading4"/>
        <w:tabs>
          <w:tab w:val="num" w:pos="1440"/>
        </w:tabs>
        <w:rPr>
          <w:noProof/>
        </w:rPr>
      </w:pPr>
      <w:bookmarkStart w:id="1480" w:name="HL70549"/>
      <w:bookmarkStart w:id="1481" w:name="_Toc1881997"/>
      <w:bookmarkEnd w:id="1480"/>
      <w:r w:rsidRPr="00890B0C">
        <w:rPr>
          <w:noProof/>
        </w:rPr>
        <w:lastRenderedPageBreak/>
        <w:t>FT1-30   Payment Reference ID</w:t>
      </w:r>
      <w:r w:rsidR="005B65F4" w:rsidRPr="00890B0C">
        <w:rPr>
          <w:noProof/>
        </w:rPr>
        <w:fldChar w:fldCharType="begin"/>
      </w:r>
      <w:r w:rsidRPr="00890B0C">
        <w:rPr>
          <w:noProof/>
        </w:rPr>
        <w:instrText xml:space="preserve"> XE "Payment reference id" </w:instrText>
      </w:r>
      <w:r w:rsidR="005B65F4" w:rsidRPr="00890B0C">
        <w:rPr>
          <w:noProof/>
        </w:rPr>
        <w:fldChar w:fldCharType="end"/>
      </w:r>
      <w:r w:rsidRPr="00890B0C">
        <w:rPr>
          <w:noProof/>
        </w:rPr>
        <w:t xml:space="preserve">   (CX)   </w:t>
      </w:r>
      <w:bookmarkEnd w:id="1481"/>
      <w:r w:rsidRPr="00890B0C">
        <w:rPr>
          <w:noProof/>
        </w:rPr>
        <w:t>01846</w:t>
      </w:r>
    </w:p>
    <w:p w14:paraId="06DA5F77" w14:textId="77777777" w:rsidR="00C344D6" w:rsidRDefault="00C344D6" w:rsidP="00C344D6">
      <w:pPr>
        <w:pStyle w:val="Components"/>
      </w:pPr>
      <w:bookmarkStart w:id="1482"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28D0890" w14:textId="77777777" w:rsidR="00C344D6" w:rsidRDefault="00C344D6" w:rsidP="00C344D6">
      <w:pPr>
        <w:pStyle w:val="Components"/>
      </w:pPr>
      <w:r>
        <w:t>Subcomponents for Assigning Authority (HD):  &lt;Namespace ID (IS)&gt; &amp; &lt;Universal ID (ST)&gt; &amp; &lt;Universal ID Type (ID)&gt;</w:t>
      </w:r>
    </w:p>
    <w:p w14:paraId="778E35DB" w14:textId="77777777" w:rsidR="00C344D6" w:rsidRDefault="00C344D6" w:rsidP="00C344D6">
      <w:pPr>
        <w:pStyle w:val="Components"/>
      </w:pPr>
      <w:r>
        <w:t>Subcomponents for Assigning Facility (HD):  &lt;Namespace ID (IS)&gt; &amp; &lt;Universal ID (ST)&gt; &amp; &lt;Universal ID Type (ID)&gt;</w:t>
      </w:r>
    </w:p>
    <w:p w14:paraId="25B4FF9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CCA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82"/>
    </w:p>
    <w:p w14:paraId="2B5FD345" w14:textId="77777777" w:rsidR="009E61BC" w:rsidRPr="00890B0C" w:rsidRDefault="009E61BC">
      <w:pPr>
        <w:pStyle w:val="NormalIndented"/>
        <w:rPr>
          <w:noProof/>
        </w:rPr>
      </w:pPr>
      <w:r w:rsidRPr="00890B0C">
        <w:rPr>
          <w:noProof/>
        </w:rPr>
        <w:t xml:space="preserve">Definition: The payment reference number of the payment medium reported in </w:t>
      </w:r>
      <w:hyperlink w:anchor="FT1_07" w:history="1">
        <w:r w:rsidRPr="00890B0C">
          <w:rPr>
            <w:rStyle w:val="ReferenceAttribute"/>
            <w:noProof/>
          </w:rPr>
          <w:t>FT1-7 - Transaction Code</w:t>
        </w:r>
      </w:hyperlink>
      <w:r w:rsidRPr="00890B0C">
        <w:rPr>
          <w:noProof/>
        </w:rPr>
        <w:t>.</w:t>
      </w:r>
    </w:p>
    <w:p w14:paraId="1638B9F0" w14:textId="77777777" w:rsidR="009E61BC" w:rsidRPr="00890B0C" w:rsidRDefault="009E61BC">
      <w:pPr>
        <w:pStyle w:val="Heading4"/>
        <w:tabs>
          <w:tab w:val="num" w:pos="1440"/>
        </w:tabs>
        <w:rPr>
          <w:noProof/>
        </w:rPr>
      </w:pPr>
      <w:bookmarkStart w:id="1483" w:name="_Toc1881998"/>
      <w:r w:rsidRPr="00890B0C">
        <w:rPr>
          <w:noProof/>
        </w:rPr>
        <w:t>FT1-31   Transaction Reference Key</w:t>
      </w:r>
      <w:r w:rsidR="005B65F4" w:rsidRPr="00890B0C">
        <w:rPr>
          <w:noProof/>
        </w:rPr>
        <w:fldChar w:fldCharType="begin"/>
      </w:r>
      <w:r w:rsidRPr="00890B0C">
        <w:rPr>
          <w:noProof/>
        </w:rPr>
        <w:instrText xml:space="preserve"> XE "Transaction reference key" </w:instrText>
      </w:r>
      <w:r w:rsidR="005B65F4" w:rsidRPr="00890B0C">
        <w:rPr>
          <w:noProof/>
        </w:rPr>
        <w:fldChar w:fldCharType="end"/>
      </w:r>
      <w:r w:rsidRPr="00890B0C">
        <w:rPr>
          <w:noProof/>
        </w:rPr>
        <w:t xml:space="preserve">   (SI)   </w:t>
      </w:r>
      <w:bookmarkEnd w:id="1483"/>
      <w:r w:rsidRPr="00890B0C">
        <w:rPr>
          <w:noProof/>
        </w:rPr>
        <w:t>01847</w:t>
      </w:r>
    </w:p>
    <w:p w14:paraId="1941E4B0" w14:textId="77777777" w:rsidR="009E61BC" w:rsidRPr="00890B0C" w:rsidRDefault="009E61BC">
      <w:pPr>
        <w:pStyle w:val="NormalIndented"/>
        <w:rPr>
          <w:noProof/>
        </w:rPr>
      </w:pPr>
      <w:r w:rsidRPr="00890B0C">
        <w:rPr>
          <w:noProof/>
        </w:rPr>
        <w:t xml:space="preserve">Definition: The reference key linking the payment to the corresponding charge in an e-claim.  This field should contain the </w:t>
      </w:r>
      <w:hyperlink w:anchor="FT1_01" w:history="1">
        <w:r w:rsidRPr="00890B0C">
          <w:rPr>
            <w:rStyle w:val="ReferenceAttribute"/>
            <w:noProof/>
          </w:rPr>
          <w:t>FT1-1 - Set ID FT1</w:t>
        </w:r>
      </w:hyperlink>
      <w:r w:rsidRPr="00890B0C">
        <w:rPr>
          <w:noProof/>
        </w:rPr>
        <w:t xml:space="preserve"> that identifies the charge corresponding to the payment.  This field is repeating to allow a payment to be posted against multiple charges.</w:t>
      </w:r>
    </w:p>
    <w:p w14:paraId="0FEEE5C5" w14:textId="77777777" w:rsidR="009E61BC" w:rsidRPr="00890B0C" w:rsidRDefault="009E61BC">
      <w:pPr>
        <w:pStyle w:val="Heading4"/>
        <w:tabs>
          <w:tab w:val="num" w:pos="1440"/>
        </w:tabs>
        <w:rPr>
          <w:noProof/>
        </w:rPr>
      </w:pPr>
      <w:r w:rsidRPr="00890B0C">
        <w:rPr>
          <w:noProof/>
        </w:rPr>
        <w:t>FT1-32   Performing Facility</w:t>
      </w:r>
      <w:r w:rsidR="005B65F4" w:rsidRPr="00890B0C">
        <w:rPr>
          <w:noProof/>
        </w:rPr>
        <w:fldChar w:fldCharType="begin"/>
      </w:r>
      <w:r w:rsidRPr="00890B0C">
        <w:rPr>
          <w:noProof/>
        </w:rPr>
        <w:instrText xml:space="preserve"> XE "Performing Facility Name" </w:instrText>
      </w:r>
      <w:r w:rsidR="005B65F4" w:rsidRPr="00890B0C">
        <w:rPr>
          <w:noProof/>
        </w:rPr>
        <w:fldChar w:fldCharType="end"/>
      </w:r>
      <w:r w:rsidRPr="00890B0C">
        <w:rPr>
          <w:noProof/>
        </w:rPr>
        <w:t xml:space="preserve">   (XON)   02361</w:t>
      </w:r>
    </w:p>
    <w:p w14:paraId="5AF16206" w14:textId="77777777" w:rsidR="00C344D6" w:rsidRDefault="00C344D6" w:rsidP="00C344D6">
      <w:pPr>
        <w:pStyle w:val="Components"/>
      </w:pPr>
      <w:bookmarkStart w:id="1484"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94A6781"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71AC36" w14:textId="77777777" w:rsidR="00C344D6" w:rsidRDefault="00C344D6" w:rsidP="00C344D6">
      <w:pPr>
        <w:pStyle w:val="Components"/>
      </w:pPr>
      <w:r>
        <w:t>Subcomponents for Assigning Authority (HD):  &lt;Namespace ID (IS)&gt; &amp; &lt;Universal ID (ST)&gt; &amp; &lt;Universal ID Type (ID)&gt;</w:t>
      </w:r>
    </w:p>
    <w:p w14:paraId="41E86045" w14:textId="77777777" w:rsidR="00C344D6" w:rsidRDefault="00C344D6" w:rsidP="00C344D6">
      <w:pPr>
        <w:pStyle w:val="Components"/>
      </w:pPr>
      <w:r>
        <w:t>Subcomponents for Assigning Facility (HD):  &lt;Namespace ID (IS)&gt; &amp; &lt;Universal ID (ST)&gt; &amp; &lt;Universal ID Type (ID)&gt;</w:t>
      </w:r>
      <w:bookmarkEnd w:id="1484"/>
    </w:p>
    <w:p w14:paraId="0AC209F1" w14:textId="77777777" w:rsidR="009E61BC" w:rsidRPr="00E25570" w:rsidRDefault="009E61BC">
      <w:pPr>
        <w:pStyle w:val="NormalIndented"/>
      </w:pPr>
      <w:r w:rsidRPr="00E25570">
        <w:lastRenderedPageBreak/>
        <w:t xml:space="preserve">Definition: This field contains the name of the Facility where the service is performed by the Provider Person/Group identified in </w:t>
      </w:r>
      <w:r w:rsidRPr="00E25570">
        <w:rPr>
          <w:rStyle w:val="ReferenceAttribute"/>
        </w:rPr>
        <w:t>FT1-20 – Performed By Code</w:t>
      </w:r>
      <w:r>
        <w:t>.</w:t>
      </w:r>
      <w:r w:rsidRPr="00E25570">
        <w:t xml:space="preserve"> </w:t>
      </w:r>
    </w:p>
    <w:p w14:paraId="510411FB" w14:textId="77777777" w:rsidR="009E61BC" w:rsidRPr="00890B0C" w:rsidRDefault="009E61BC">
      <w:pPr>
        <w:pStyle w:val="Heading4"/>
        <w:tabs>
          <w:tab w:val="num" w:pos="1440"/>
        </w:tabs>
        <w:rPr>
          <w:noProof/>
        </w:rPr>
      </w:pPr>
      <w:r w:rsidRPr="00890B0C">
        <w:rPr>
          <w:noProof/>
        </w:rPr>
        <w:t>FT1-33   Ordering Facility</w:t>
      </w:r>
      <w:r w:rsidR="005B65F4" w:rsidRPr="00890B0C">
        <w:rPr>
          <w:noProof/>
        </w:rPr>
        <w:fldChar w:fldCharType="begin"/>
      </w:r>
      <w:r w:rsidRPr="00890B0C">
        <w:rPr>
          <w:noProof/>
        </w:rPr>
        <w:instrText xml:space="preserve"> XE "Ordering Facility Name" </w:instrText>
      </w:r>
      <w:r w:rsidR="005B65F4" w:rsidRPr="00890B0C">
        <w:rPr>
          <w:noProof/>
        </w:rPr>
        <w:fldChar w:fldCharType="end"/>
      </w:r>
      <w:r w:rsidRPr="00890B0C">
        <w:rPr>
          <w:noProof/>
        </w:rPr>
        <w:t xml:space="preserve">   (XON)   02362</w:t>
      </w:r>
    </w:p>
    <w:p w14:paraId="2432A333"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5ABAD46"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336C9" w14:textId="77777777" w:rsidR="00C344D6" w:rsidRDefault="00C344D6" w:rsidP="00C344D6">
      <w:pPr>
        <w:pStyle w:val="Components"/>
      </w:pPr>
      <w:r>
        <w:t>Subcomponents for Assigning Authority (HD):  &lt;Namespace ID (IS)&gt; &amp; &lt;Universal ID (ST)&gt; &amp; &lt;Universal ID Type (ID)&gt;</w:t>
      </w:r>
    </w:p>
    <w:p w14:paraId="6FF9AD7C" w14:textId="77777777" w:rsidR="00C344D6" w:rsidRDefault="00C344D6" w:rsidP="00C344D6">
      <w:pPr>
        <w:pStyle w:val="Components"/>
      </w:pPr>
      <w:r>
        <w:t>Subcomponents for Assigning Facility (HD):  &lt;Namespace ID (IS)&gt; &amp; &lt;Universal ID (ST)&gt; &amp; &lt;Universal ID Type (ID)&gt;</w:t>
      </w:r>
    </w:p>
    <w:p w14:paraId="58816089" w14:textId="77777777" w:rsidR="009E61BC" w:rsidRPr="00E25570" w:rsidRDefault="009E61BC">
      <w:pPr>
        <w:pStyle w:val="NormalIndented"/>
      </w:pPr>
      <w:r w:rsidRPr="00E25570">
        <w:t xml:space="preserve">Definition: This field contains the name of the Facility where the service is ordered by the Ordering Provider/Group identified in </w:t>
      </w:r>
      <w:r w:rsidRPr="00E25570">
        <w:rPr>
          <w:rStyle w:val="ReferenceAttribute"/>
        </w:rPr>
        <w:t>FT1-21 – Ordered By Code</w:t>
      </w:r>
      <w:r>
        <w:t>.</w:t>
      </w:r>
      <w:r w:rsidRPr="00E25570">
        <w:t xml:space="preserve"> </w:t>
      </w:r>
    </w:p>
    <w:p w14:paraId="76615696" w14:textId="77777777" w:rsidR="009E61BC" w:rsidRPr="00890B0C" w:rsidRDefault="009E61BC">
      <w:pPr>
        <w:pStyle w:val="Heading4"/>
        <w:tabs>
          <w:tab w:val="num" w:pos="1440"/>
        </w:tabs>
        <w:rPr>
          <w:noProof/>
        </w:rPr>
      </w:pPr>
      <w:r w:rsidRPr="00890B0C">
        <w:rPr>
          <w:noProof/>
        </w:rPr>
        <w:t>FT1-34   Item Number</w:t>
      </w:r>
      <w:r w:rsidR="005B65F4" w:rsidRPr="00890B0C">
        <w:rPr>
          <w:noProof/>
        </w:rPr>
        <w:fldChar w:fldCharType="begin"/>
      </w:r>
      <w:r w:rsidRPr="00890B0C">
        <w:rPr>
          <w:noProof/>
        </w:rPr>
        <w:instrText xml:space="preserve"> XE "Item Number" </w:instrText>
      </w:r>
      <w:r w:rsidR="005B65F4" w:rsidRPr="00890B0C">
        <w:rPr>
          <w:noProof/>
        </w:rPr>
        <w:fldChar w:fldCharType="end"/>
      </w:r>
      <w:r w:rsidRPr="00890B0C">
        <w:rPr>
          <w:noProof/>
        </w:rPr>
        <w:t xml:space="preserve">   (CWE)   02363</w:t>
      </w:r>
    </w:p>
    <w:p w14:paraId="0F43AB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090DE5" w14:textId="77777777" w:rsidR="009E61BC" w:rsidRPr="00890B0C" w:rsidRDefault="009E61BC">
      <w:pPr>
        <w:pStyle w:val="NormalIndented"/>
        <w:rPr>
          <w:noProof/>
        </w:rPr>
      </w:pPr>
      <w:r w:rsidRPr="00890B0C">
        <w:rPr>
          <w:noProof/>
        </w:rPr>
        <w:t xml:space="preserve">Definition: This field contains the Item Number for a product.  If valued, this field will override the value in the Service Catalog. Item Number (along with Model Number) can be seen as a supplemental number for specific equipment or inventory-related charges. </w:t>
      </w:r>
    </w:p>
    <w:p w14:paraId="2066DC2A" w14:textId="77777777" w:rsidR="009E61BC" w:rsidRPr="00890B0C" w:rsidRDefault="009E61BC">
      <w:pPr>
        <w:pStyle w:val="Heading4"/>
        <w:tabs>
          <w:tab w:val="num" w:pos="1440"/>
        </w:tabs>
        <w:rPr>
          <w:noProof/>
        </w:rPr>
      </w:pPr>
      <w:r w:rsidRPr="00890B0C">
        <w:rPr>
          <w:noProof/>
        </w:rPr>
        <w:t>FT1-35   Model Number</w:t>
      </w:r>
      <w:r w:rsidR="005B65F4" w:rsidRPr="00890B0C">
        <w:rPr>
          <w:noProof/>
        </w:rPr>
        <w:fldChar w:fldCharType="begin"/>
      </w:r>
      <w:r w:rsidRPr="00890B0C">
        <w:rPr>
          <w:noProof/>
        </w:rPr>
        <w:instrText xml:space="preserve"> XE "Model Number" </w:instrText>
      </w:r>
      <w:r w:rsidR="005B65F4" w:rsidRPr="00890B0C">
        <w:rPr>
          <w:noProof/>
        </w:rPr>
        <w:fldChar w:fldCharType="end"/>
      </w:r>
      <w:r w:rsidRPr="00890B0C">
        <w:rPr>
          <w:noProof/>
        </w:rPr>
        <w:t xml:space="preserve">   (ST)   02364</w:t>
      </w:r>
    </w:p>
    <w:p w14:paraId="25190629" w14:textId="77777777" w:rsidR="009E61BC" w:rsidRPr="00890B0C" w:rsidRDefault="009E61BC">
      <w:pPr>
        <w:pStyle w:val="NormalIndented"/>
        <w:rPr>
          <w:noProof/>
        </w:rPr>
      </w:pPr>
      <w:r w:rsidRPr="00890B0C">
        <w:rPr>
          <w:noProof/>
        </w:rPr>
        <w:t xml:space="preserve">Definition: This field contains the Model Number for a product.  If valued, this field will override the value in the Service Catalog. Model Number (along with Item Number) can be seen as a supplemental number for specific equipment or inventory-related charges.   </w:t>
      </w:r>
    </w:p>
    <w:p w14:paraId="4C0E10A3" w14:textId="77777777" w:rsidR="009E61BC" w:rsidRPr="00890B0C" w:rsidRDefault="009E61BC">
      <w:pPr>
        <w:pStyle w:val="Heading4"/>
        <w:rPr>
          <w:noProof/>
        </w:rPr>
      </w:pPr>
      <w:r w:rsidRPr="00890B0C">
        <w:rPr>
          <w:noProof/>
        </w:rPr>
        <w:t>FT1-36   Special Processing Code</w:t>
      </w:r>
      <w:r w:rsidR="005B65F4" w:rsidRPr="00890B0C">
        <w:rPr>
          <w:noProof/>
        </w:rPr>
        <w:fldChar w:fldCharType="begin"/>
      </w:r>
      <w:r w:rsidRPr="00890B0C">
        <w:rPr>
          <w:noProof/>
        </w:rPr>
        <w:instrText xml:space="preserve"> XE "Special Processing Code" </w:instrText>
      </w:r>
      <w:r w:rsidR="005B65F4" w:rsidRPr="00890B0C">
        <w:rPr>
          <w:noProof/>
        </w:rPr>
        <w:fldChar w:fldCharType="end"/>
      </w:r>
      <w:r w:rsidRPr="00890B0C">
        <w:rPr>
          <w:noProof/>
        </w:rPr>
        <w:t xml:space="preserve">   (CWE)   02365</w:t>
      </w:r>
    </w:p>
    <w:p w14:paraId="52A10A7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B5B7D" w14:textId="77777777" w:rsidR="009E61BC" w:rsidRPr="00890B0C" w:rsidRDefault="009E61BC">
      <w:pPr>
        <w:pStyle w:val="NormalIndented"/>
        <w:rPr>
          <w:noProof/>
        </w:rPr>
      </w:pPr>
      <w:r w:rsidRPr="00890B0C">
        <w:rPr>
          <w:noProof/>
        </w:rPr>
        <w:lastRenderedPageBreak/>
        <w:t xml:space="preserve">Definition: This field contains a Special Processing Code that is available in reimbursement expressions.  If valued, this field will override the value in the Service Catalog.  </w:t>
      </w:r>
    </w:p>
    <w:p w14:paraId="3F917F3C" w14:textId="77777777" w:rsidR="009E61BC" w:rsidRPr="00890B0C" w:rsidRDefault="009E61BC">
      <w:pPr>
        <w:pStyle w:val="Heading4"/>
        <w:rPr>
          <w:noProof/>
        </w:rPr>
      </w:pPr>
      <w:r w:rsidRPr="00890B0C">
        <w:rPr>
          <w:noProof/>
        </w:rPr>
        <w:t>FT1-37   Clinic Code</w:t>
      </w:r>
      <w:r w:rsidR="005B65F4" w:rsidRPr="00890B0C">
        <w:rPr>
          <w:noProof/>
        </w:rPr>
        <w:fldChar w:fldCharType="begin"/>
      </w:r>
      <w:r w:rsidRPr="00890B0C">
        <w:rPr>
          <w:noProof/>
        </w:rPr>
        <w:instrText xml:space="preserve"> XE "Clinic Code" </w:instrText>
      </w:r>
      <w:r w:rsidR="005B65F4" w:rsidRPr="00890B0C">
        <w:rPr>
          <w:noProof/>
        </w:rPr>
        <w:fldChar w:fldCharType="end"/>
      </w:r>
      <w:r w:rsidRPr="00890B0C">
        <w:rPr>
          <w:noProof/>
        </w:rPr>
        <w:t xml:space="preserve">   (CWE)   02366</w:t>
      </w:r>
    </w:p>
    <w:p w14:paraId="4BCAFCC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16D23" w14:textId="77777777" w:rsidR="009E61BC" w:rsidRPr="00890B0C" w:rsidRDefault="009E61BC">
      <w:pPr>
        <w:pStyle w:val="NormalIndented"/>
        <w:rPr>
          <w:noProof/>
        </w:rPr>
      </w:pPr>
      <w:r w:rsidRPr="00890B0C">
        <w:rPr>
          <w:noProof/>
        </w:rPr>
        <w:t>Definition: This field contains the state specific or payer specific type of service or place of service.</w:t>
      </w:r>
    </w:p>
    <w:p w14:paraId="5FD4ACAF" w14:textId="77777777" w:rsidR="009E61BC" w:rsidRPr="00890B0C" w:rsidRDefault="009E61BC">
      <w:pPr>
        <w:pStyle w:val="Heading4"/>
        <w:rPr>
          <w:noProof/>
        </w:rPr>
      </w:pPr>
      <w:r w:rsidRPr="00890B0C">
        <w:rPr>
          <w:noProof/>
        </w:rPr>
        <w:t>FT1-38   Referral Number</w:t>
      </w:r>
      <w:r w:rsidR="005B65F4" w:rsidRPr="00890B0C">
        <w:rPr>
          <w:noProof/>
        </w:rPr>
        <w:fldChar w:fldCharType="begin"/>
      </w:r>
      <w:r w:rsidRPr="00890B0C">
        <w:rPr>
          <w:noProof/>
        </w:rPr>
        <w:instrText xml:space="preserve"> XE "Referral Number" </w:instrText>
      </w:r>
      <w:r w:rsidR="005B65F4" w:rsidRPr="00890B0C">
        <w:rPr>
          <w:noProof/>
        </w:rPr>
        <w:fldChar w:fldCharType="end"/>
      </w:r>
      <w:r w:rsidRPr="00890B0C">
        <w:rPr>
          <w:noProof/>
        </w:rPr>
        <w:t xml:space="preserve">   (CX)   02367</w:t>
      </w:r>
    </w:p>
    <w:p w14:paraId="7CF18EA9"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9FAE879" w14:textId="77777777" w:rsidR="00C344D6" w:rsidRDefault="00C344D6" w:rsidP="00C344D6">
      <w:pPr>
        <w:pStyle w:val="Components"/>
      </w:pPr>
      <w:r>
        <w:t>Subcomponents for Assigning Authority (HD):  &lt;Namespace ID (IS)&gt; &amp; &lt;Universal ID (ST)&gt; &amp; &lt;Universal ID Type (ID)&gt;</w:t>
      </w:r>
    </w:p>
    <w:p w14:paraId="09B54633" w14:textId="77777777" w:rsidR="00C344D6" w:rsidRDefault="00C344D6" w:rsidP="00C344D6">
      <w:pPr>
        <w:pStyle w:val="Components"/>
      </w:pPr>
      <w:r>
        <w:t>Subcomponents for Assigning Facility (HD):  &lt;Namespace ID (IS)&gt; &amp; &lt;Universal ID (ST)&gt; &amp; &lt;Universal ID Type (ID)&gt;</w:t>
      </w:r>
    </w:p>
    <w:p w14:paraId="0A52B6A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35A08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CF512" w14:textId="77777777" w:rsidR="009E61BC" w:rsidRPr="00890B0C" w:rsidRDefault="009E61BC">
      <w:pPr>
        <w:pStyle w:val="NormalIndented"/>
        <w:rPr>
          <w:noProof/>
        </w:rPr>
      </w:pPr>
      <w:r w:rsidRPr="00890B0C">
        <w:rPr>
          <w:noProof/>
        </w:rPr>
        <w:t xml:space="preserve">Definition: This field contains the Referral Number associated with the charge.    </w:t>
      </w:r>
    </w:p>
    <w:p w14:paraId="4F32A80D" w14:textId="77777777" w:rsidR="009E61BC" w:rsidRPr="00890B0C" w:rsidRDefault="009E61BC">
      <w:pPr>
        <w:pStyle w:val="Heading4"/>
        <w:rPr>
          <w:noProof/>
        </w:rPr>
      </w:pPr>
      <w:r w:rsidRPr="00890B0C">
        <w:rPr>
          <w:noProof/>
        </w:rPr>
        <w:t>FT1-39   Authorization Number</w:t>
      </w:r>
      <w:r w:rsidR="005B65F4" w:rsidRPr="00890B0C">
        <w:rPr>
          <w:noProof/>
        </w:rPr>
        <w:fldChar w:fldCharType="begin"/>
      </w:r>
      <w:r w:rsidRPr="00890B0C">
        <w:rPr>
          <w:noProof/>
        </w:rPr>
        <w:instrText xml:space="preserve"> XE "Authorization Number" </w:instrText>
      </w:r>
      <w:r w:rsidR="005B65F4" w:rsidRPr="00890B0C">
        <w:rPr>
          <w:noProof/>
        </w:rPr>
        <w:fldChar w:fldCharType="end"/>
      </w:r>
      <w:r w:rsidRPr="00890B0C">
        <w:rPr>
          <w:noProof/>
        </w:rPr>
        <w:t xml:space="preserve">   (CX)   02368</w:t>
      </w:r>
    </w:p>
    <w:p w14:paraId="6565E5F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1334BFC" w14:textId="77777777" w:rsidR="00C344D6" w:rsidRDefault="00C344D6" w:rsidP="00C344D6">
      <w:pPr>
        <w:pStyle w:val="Components"/>
      </w:pPr>
      <w:r>
        <w:t>Subcomponents for Assigning Authority (HD):  &lt;Namespace ID (IS)&gt; &amp; &lt;Universal ID (ST)&gt; &amp; &lt;Universal ID Type (ID)&gt;</w:t>
      </w:r>
    </w:p>
    <w:p w14:paraId="77F6B891" w14:textId="77777777" w:rsidR="00C344D6" w:rsidRDefault="00C344D6" w:rsidP="00C344D6">
      <w:pPr>
        <w:pStyle w:val="Components"/>
      </w:pPr>
      <w:r>
        <w:t>Subcomponents for Assigning Facility (HD):  &lt;Namespace ID (IS)&gt; &amp; &lt;Universal ID (ST)&gt; &amp; &lt;Universal ID Type (ID)&gt;</w:t>
      </w:r>
    </w:p>
    <w:p w14:paraId="4F139174"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BFF5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8209D" w14:textId="77777777" w:rsidR="009E61BC" w:rsidRPr="00890B0C" w:rsidRDefault="009E61BC">
      <w:pPr>
        <w:pStyle w:val="NormalIndented"/>
        <w:rPr>
          <w:noProof/>
        </w:rPr>
      </w:pPr>
      <w:r w:rsidRPr="00890B0C">
        <w:rPr>
          <w:noProof/>
        </w:rPr>
        <w:t>Definition: This field contains an authorization number assigned to the referral charge.</w:t>
      </w:r>
    </w:p>
    <w:p w14:paraId="0917EE25" w14:textId="77777777" w:rsidR="009E61BC" w:rsidRPr="00890B0C" w:rsidRDefault="009E61BC">
      <w:pPr>
        <w:pStyle w:val="Heading4"/>
        <w:rPr>
          <w:noProof/>
        </w:rPr>
      </w:pPr>
      <w:r w:rsidRPr="00890B0C">
        <w:rPr>
          <w:noProof/>
        </w:rPr>
        <w:t>FT1-40   Service Provi</w:t>
      </w:r>
      <w:r>
        <w:rPr>
          <w:noProof/>
        </w:rPr>
        <w:t>d</w:t>
      </w:r>
      <w:r w:rsidRPr="00890B0C">
        <w:rPr>
          <w:noProof/>
        </w:rPr>
        <w:t>er Taxonomy Code</w:t>
      </w:r>
      <w:r w:rsidR="005B65F4" w:rsidRPr="00890B0C">
        <w:rPr>
          <w:noProof/>
        </w:rPr>
        <w:fldChar w:fldCharType="begin"/>
      </w:r>
      <w:r w:rsidRPr="00890B0C">
        <w:rPr>
          <w:noProof/>
        </w:rPr>
        <w:instrText xml:space="preserve"> XE "Service Provider Taxonomy Code" </w:instrText>
      </w:r>
      <w:r w:rsidR="005B65F4" w:rsidRPr="00890B0C">
        <w:rPr>
          <w:noProof/>
        </w:rPr>
        <w:fldChar w:fldCharType="end"/>
      </w:r>
      <w:r w:rsidRPr="00890B0C">
        <w:rPr>
          <w:noProof/>
        </w:rPr>
        <w:t xml:space="preserve">   (CWE)   02369</w:t>
      </w:r>
    </w:p>
    <w:p w14:paraId="7617C36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AF3416" w14:textId="77777777" w:rsidR="009E61BC" w:rsidRPr="00890B0C" w:rsidRDefault="009E61BC">
      <w:pPr>
        <w:pStyle w:val="NormalIndented"/>
        <w:rPr>
          <w:noProof/>
        </w:rPr>
      </w:pPr>
      <w:r w:rsidRPr="00890B0C">
        <w:rPr>
          <w:noProof/>
        </w:rPr>
        <w:t>Definition: This field contains the Taxonomy code for the Service Provider.  It allows the provider to identify their specialty category for the particular service.</w:t>
      </w:r>
    </w:p>
    <w:p w14:paraId="446DED5C" w14:textId="77777777" w:rsidR="009E61BC" w:rsidRPr="00890B0C" w:rsidRDefault="009E61BC">
      <w:pPr>
        <w:pStyle w:val="Heading4"/>
        <w:rPr>
          <w:noProof/>
        </w:rPr>
      </w:pPr>
      <w:r w:rsidRPr="00890B0C">
        <w:rPr>
          <w:noProof/>
        </w:rPr>
        <w:t>FT1-41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p>
    <w:p w14:paraId="4837B3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E257AA" w14:textId="51A0E899" w:rsidR="009E61BC" w:rsidRDefault="009E61BC">
      <w:pPr>
        <w:pStyle w:val="NormalIndented"/>
        <w:rPr>
          <w:noProof/>
        </w:rPr>
      </w:pPr>
      <w:r w:rsidRPr="00890B0C">
        <w:rPr>
          <w:noProof/>
        </w:rPr>
        <w:t xml:space="preserve">Definition: This field contains the Revenue Code for the charge.  If valued, this field will override the value in the Service Catalog.  </w:t>
      </w:r>
      <w:r>
        <w:rPr>
          <w:noProof/>
        </w:rPr>
        <w:t xml:space="preserve">Refer to </w:t>
      </w:r>
      <w:hyperlink r:id="rId44" w:anchor="HL70456" w:history="1">
        <w:r w:rsidRPr="00022C88">
          <w:rPr>
            <w:rStyle w:val="ReferenceUserTable"/>
          </w:rPr>
          <w:t>User-defined Table 0456 – Revenue Code</w:t>
        </w:r>
      </w:hyperlink>
      <w:r>
        <w:rPr>
          <w:noProof/>
        </w:rPr>
        <w:t xml:space="preserve"> in Chapter 2C, Code Tables, for suggested values.</w:t>
      </w:r>
    </w:p>
    <w:p w14:paraId="5549C7B5" w14:textId="77777777" w:rsidR="009E61BC" w:rsidRPr="00890B0C" w:rsidRDefault="009E61BC">
      <w:pPr>
        <w:pStyle w:val="Heading4"/>
        <w:rPr>
          <w:noProof/>
        </w:rPr>
      </w:pPr>
      <w:r w:rsidRPr="00890B0C">
        <w:rPr>
          <w:noProof/>
        </w:rPr>
        <w:t xml:space="preserve">FT1-42   </w:t>
      </w:r>
      <w:r w:rsidRPr="00890B0C">
        <w:rPr>
          <w:noProof/>
          <w:kern w:val="0"/>
        </w:rPr>
        <w:t>Prescription Number</w:t>
      </w:r>
      <w:r w:rsidRPr="00890B0C">
        <w:rPr>
          <w:noProof/>
        </w:rPr>
        <w:t xml:space="preserve"> </w:t>
      </w:r>
      <w:r w:rsidR="005B65F4" w:rsidRPr="00890B0C">
        <w:rPr>
          <w:noProof/>
        </w:rPr>
        <w:fldChar w:fldCharType="begin"/>
      </w:r>
      <w:r w:rsidRPr="00890B0C">
        <w:rPr>
          <w:noProof/>
        </w:rPr>
        <w:instrText xml:space="preserve"> XE "</w:instrText>
      </w:r>
      <w:r w:rsidRPr="00890B0C">
        <w:rPr>
          <w:noProof/>
          <w:kern w:val="0"/>
        </w:rPr>
        <w:instrText>Prescription Number</w:instrText>
      </w:r>
      <w:r w:rsidRPr="00890B0C">
        <w:rPr>
          <w:noProof/>
        </w:rPr>
        <w:instrText xml:space="preserve">" </w:instrText>
      </w:r>
      <w:r w:rsidR="005B65F4" w:rsidRPr="00890B0C">
        <w:rPr>
          <w:noProof/>
        </w:rPr>
        <w:fldChar w:fldCharType="end"/>
      </w:r>
      <w:r w:rsidRPr="00890B0C">
        <w:rPr>
          <w:noProof/>
        </w:rPr>
        <w:t xml:space="preserve">   (</w:t>
      </w:r>
      <w:r>
        <w:rPr>
          <w:noProof/>
        </w:rPr>
        <w:t>ST</w:t>
      </w:r>
      <w:r w:rsidRPr="00890B0C">
        <w:rPr>
          <w:noProof/>
        </w:rPr>
        <w:t>)   00325</w:t>
      </w:r>
    </w:p>
    <w:p w14:paraId="0A7F5861" w14:textId="77777777" w:rsidR="009E61BC" w:rsidRPr="00890B0C" w:rsidRDefault="009E61BC">
      <w:pPr>
        <w:pStyle w:val="NormalIndented"/>
      </w:pPr>
      <w:r w:rsidRPr="00890B0C">
        <w:rPr>
          <w:snapToGrid w:val="0"/>
          <w:kern w:val="0"/>
        </w:rPr>
        <w:t xml:space="preserve">Definition:  </w:t>
      </w:r>
      <w:r w:rsidRPr="00890B0C">
        <w:t>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w:t>
      </w:r>
    </w:p>
    <w:p w14:paraId="526E2ABF" w14:textId="77777777" w:rsidR="009E61BC" w:rsidRPr="00890B0C" w:rsidRDefault="009E61BC">
      <w:pPr>
        <w:pStyle w:val="Heading4"/>
        <w:rPr>
          <w:noProof/>
        </w:rPr>
      </w:pPr>
      <w:r w:rsidRPr="00890B0C">
        <w:rPr>
          <w:noProof/>
        </w:rPr>
        <w:lastRenderedPageBreak/>
        <w:t xml:space="preserve">FT1-43  NDC Qty and UOM </w:t>
      </w:r>
      <w:r w:rsidR="005B65F4" w:rsidRPr="00890B0C">
        <w:rPr>
          <w:noProof/>
        </w:rPr>
        <w:fldChar w:fldCharType="begin"/>
      </w:r>
      <w:r w:rsidRPr="00890B0C">
        <w:rPr>
          <w:noProof/>
        </w:rPr>
        <w:instrText xml:space="preserve"> XE " NDC Qty and UOM" </w:instrText>
      </w:r>
      <w:r w:rsidR="005B65F4" w:rsidRPr="00890B0C">
        <w:rPr>
          <w:noProof/>
        </w:rPr>
        <w:fldChar w:fldCharType="end"/>
      </w:r>
      <w:r w:rsidRPr="00890B0C">
        <w:rPr>
          <w:noProof/>
        </w:rPr>
        <w:t xml:space="preserve">   (CQ)   02370</w:t>
      </w:r>
    </w:p>
    <w:p w14:paraId="676AD35A" w14:textId="77777777" w:rsidR="00C344D6" w:rsidRPr="00834733" w:rsidRDefault="00C344D6" w:rsidP="00C344D6">
      <w:pPr>
        <w:pStyle w:val="Components"/>
        <w:rPr>
          <w:lang w:val="fr-CH"/>
        </w:rPr>
      </w:pPr>
      <w:bookmarkStart w:id="1485" w:name="CQComponent"/>
      <w:r w:rsidRPr="00834733">
        <w:rPr>
          <w:lang w:val="fr-CH"/>
        </w:rPr>
        <w:t>Components:  &lt;Quantity (NM)&gt; ^ &lt;Units (CWE)&gt;</w:t>
      </w:r>
    </w:p>
    <w:p w14:paraId="083B081A"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85"/>
    </w:p>
    <w:p w14:paraId="5BB29034" w14:textId="77777777" w:rsidR="009E61BC" w:rsidRDefault="009E61BC">
      <w:pPr>
        <w:pStyle w:val="NormalIndented"/>
        <w:rPr>
          <w:snapToGrid w:val="0"/>
          <w:kern w:val="0"/>
        </w:rPr>
      </w:pPr>
      <w:r w:rsidRPr="00890B0C">
        <w:rPr>
          <w:snapToGrid w:val="0"/>
          <w:kern w:val="0"/>
        </w:rPr>
        <w:t xml:space="preserve">Definition:  This field contains the Drug Code Quantity and the Units of Measurement for the corresponding NDC-Code in </w:t>
      </w:r>
      <w:r w:rsidRPr="00E25570">
        <w:rPr>
          <w:rStyle w:val="ReferenceAttribute"/>
        </w:rPr>
        <w:t>FT1-29 – NDC Code</w:t>
      </w:r>
      <w:r>
        <w:rPr>
          <w:snapToGrid w:val="0"/>
          <w:kern w:val="0"/>
        </w:rPr>
        <w:t>.</w:t>
      </w:r>
    </w:p>
    <w:p w14:paraId="6C531505" w14:textId="77777777" w:rsidR="000D23FF" w:rsidRDefault="000D23FF" w:rsidP="000D23FF">
      <w:pPr>
        <w:pStyle w:val="Heading4"/>
        <w:tabs>
          <w:tab w:val="num" w:pos="1440"/>
        </w:tabs>
        <w:rPr>
          <w:noProof/>
        </w:rPr>
      </w:pPr>
      <w:r w:rsidRPr="00890B0C">
        <w:rPr>
          <w:noProof/>
        </w:rPr>
        <w:t>FT1-</w:t>
      </w:r>
      <w:r>
        <w:rPr>
          <w:noProof/>
        </w:rPr>
        <w:t>44</w:t>
      </w:r>
      <w:r w:rsidRPr="00890B0C">
        <w:rPr>
          <w:noProof/>
        </w:rPr>
        <w:t xml:space="preserve">   </w:t>
      </w:r>
      <w:r w:rsidRPr="004E16E1">
        <w:rPr>
          <w:kern w:val="0"/>
          <w:lang w:eastAsia="ko-KR"/>
        </w:rPr>
        <w:t xml:space="preserve">DME </w:t>
      </w:r>
      <w:r w:rsidR="005349DA">
        <w:rPr>
          <w:kern w:val="0"/>
          <w:lang w:eastAsia="ko-KR"/>
        </w:rPr>
        <w:t>(</w:t>
      </w:r>
      <w:r w:rsidR="005349DA">
        <w:rPr>
          <w:snapToGrid w:val="0"/>
          <w:kern w:val="0"/>
        </w:rPr>
        <w:t>Durable Medical E</w:t>
      </w:r>
      <w:r w:rsidR="005349DA" w:rsidRPr="000D23FF">
        <w:rPr>
          <w:snapToGrid w:val="0"/>
          <w:kern w:val="0"/>
        </w:rPr>
        <w:t>quipment</w:t>
      </w:r>
      <w:r w:rsidR="005349DA">
        <w:rPr>
          <w:kern w:val="0"/>
          <w:lang w:eastAsia="ko-KR"/>
        </w:rPr>
        <w:t xml:space="preserve">) </w:t>
      </w:r>
      <w:r w:rsidRPr="004E16E1">
        <w:rPr>
          <w:kern w:val="0"/>
          <w:lang w:eastAsia="ko-KR"/>
        </w:rPr>
        <w:t>Certificate of Medical Necessity Transmission Code</w:t>
      </w:r>
      <w:r w:rsidR="005B65F4" w:rsidRPr="00890B0C">
        <w:rPr>
          <w:noProof/>
        </w:rPr>
        <w:fldChar w:fldCharType="begin"/>
      </w:r>
      <w:r w:rsidRPr="00890B0C">
        <w:rPr>
          <w:noProof/>
        </w:rPr>
        <w:instrText xml:space="preserve"> XE "Set id – FT1" </w:instrText>
      </w:r>
      <w:r w:rsidR="005B65F4" w:rsidRPr="00890B0C">
        <w:rPr>
          <w:noProof/>
        </w:rPr>
        <w:fldChar w:fldCharType="end"/>
      </w:r>
      <w:r>
        <w:rPr>
          <w:noProof/>
        </w:rPr>
        <w:t xml:space="preserve">   (CWE</w:t>
      </w:r>
      <w:r w:rsidRPr="00890B0C">
        <w:rPr>
          <w:noProof/>
        </w:rPr>
        <w:t xml:space="preserve">)   </w:t>
      </w:r>
      <w:r w:rsidR="00BE5C1C">
        <w:rPr>
          <w:noProof/>
        </w:rPr>
        <w:t>03496</w:t>
      </w:r>
    </w:p>
    <w:p w14:paraId="4A5A63DE" w14:textId="77777777" w:rsid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B609A7" w14:textId="77777777" w:rsidR="000D23FF" w:rsidRPr="000D23FF" w:rsidRDefault="000D23FF" w:rsidP="000D23FF">
      <w:pPr>
        <w:pStyle w:val="NormalIndented"/>
        <w:rPr>
          <w:snapToGrid w:val="0"/>
          <w:kern w:val="0"/>
        </w:rPr>
      </w:pPr>
      <w:r w:rsidRPr="000D23FF">
        <w:rPr>
          <w:snapToGrid w:val="0"/>
          <w:kern w:val="0"/>
        </w:rPr>
        <w:t>Definition:  This code defines the timing, transmission method, or format by which a DME Certificate of Medical Necessity report is to be sent for the service.</w:t>
      </w:r>
    </w:p>
    <w:p w14:paraId="4A9D0284" w14:textId="77777777" w:rsidR="000D23FF" w:rsidRPr="005C57AE" w:rsidRDefault="000D23FF" w:rsidP="005C57AE">
      <w:pPr>
        <w:pStyle w:val="NormalIndented"/>
        <w:rPr>
          <w:snapToGrid w:val="0"/>
          <w:kern w:val="0"/>
        </w:rPr>
      </w:pPr>
      <w:r w:rsidRPr="005C57AE">
        <w:rPr>
          <w:snapToGrid w:val="0"/>
          <w:kern w:val="0"/>
        </w:rPr>
        <w:t>For the US realm, the ANSI ASC X12 PWK DMERC CMN Indicator Segment, reference element PWK02, listed below is suggested to map to the X12 837 values:</w:t>
      </w:r>
    </w:p>
    <w:p w14:paraId="04765A4C" w14:textId="77777777" w:rsidR="000D23FF" w:rsidRPr="005C57AE" w:rsidRDefault="000D23FF" w:rsidP="005C57AE">
      <w:pPr>
        <w:pStyle w:val="NormalIndented"/>
        <w:rPr>
          <w:snapToGrid w:val="0"/>
          <w:kern w:val="0"/>
        </w:rPr>
      </w:pP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4E8E5A82" w14:textId="77777777" w:rsidTr="002D1E6A">
        <w:trPr>
          <w:trHeight w:val="255"/>
        </w:trPr>
        <w:tc>
          <w:tcPr>
            <w:tcW w:w="2140" w:type="dxa"/>
            <w:shd w:val="clear" w:color="auto" w:fill="FFFF99"/>
          </w:tcPr>
          <w:p w14:paraId="4B72CF01" w14:textId="77777777" w:rsidR="000D23FF" w:rsidRPr="00B6657F" w:rsidRDefault="000D23FF" w:rsidP="002D1E6A">
            <w:pPr>
              <w:rPr>
                <w:color w:val="0000FF"/>
              </w:rPr>
            </w:pPr>
            <w:r w:rsidRPr="00B6657F">
              <w:rPr>
                <w:color w:val="0000FF"/>
              </w:rPr>
              <w:t>AB</w:t>
            </w:r>
          </w:p>
        </w:tc>
        <w:tc>
          <w:tcPr>
            <w:tcW w:w="4440" w:type="dxa"/>
            <w:shd w:val="clear" w:color="auto" w:fill="FFFF99"/>
          </w:tcPr>
          <w:p w14:paraId="0E7C3873" w14:textId="77777777" w:rsidR="000D23FF" w:rsidRPr="00B6657F" w:rsidRDefault="000D23FF" w:rsidP="002D1E6A">
            <w:pPr>
              <w:rPr>
                <w:color w:val="0000FF"/>
              </w:rPr>
            </w:pPr>
            <w:r w:rsidRPr="00B6657F">
              <w:rPr>
                <w:color w:val="0000FF"/>
              </w:rPr>
              <w:t xml:space="preserve">Previously Submitted to Payer </w:t>
            </w:r>
          </w:p>
        </w:tc>
      </w:tr>
      <w:tr w:rsidR="000D23FF" w:rsidRPr="00B6657F" w14:paraId="1CCEEBFC" w14:textId="77777777" w:rsidTr="002D1E6A">
        <w:trPr>
          <w:trHeight w:val="255"/>
        </w:trPr>
        <w:tc>
          <w:tcPr>
            <w:tcW w:w="2140" w:type="dxa"/>
            <w:shd w:val="clear" w:color="auto" w:fill="FFFF99"/>
          </w:tcPr>
          <w:p w14:paraId="4633190C" w14:textId="77777777" w:rsidR="000D23FF" w:rsidRPr="00B6657F" w:rsidRDefault="000D23FF" w:rsidP="002D1E6A">
            <w:pPr>
              <w:rPr>
                <w:color w:val="0000FF"/>
              </w:rPr>
            </w:pPr>
            <w:r w:rsidRPr="00B6657F">
              <w:rPr>
                <w:color w:val="0000FF"/>
              </w:rPr>
              <w:t>AD</w:t>
            </w:r>
          </w:p>
        </w:tc>
        <w:tc>
          <w:tcPr>
            <w:tcW w:w="4440" w:type="dxa"/>
            <w:shd w:val="clear" w:color="auto" w:fill="FFFF99"/>
          </w:tcPr>
          <w:p w14:paraId="3154C9D0" w14:textId="77777777" w:rsidR="000D23FF" w:rsidRPr="00B6657F" w:rsidRDefault="000D23FF" w:rsidP="002D1E6A">
            <w:pPr>
              <w:rPr>
                <w:color w:val="0000FF"/>
              </w:rPr>
            </w:pPr>
            <w:r w:rsidRPr="00B6657F">
              <w:rPr>
                <w:color w:val="0000FF"/>
              </w:rPr>
              <w:t>Certification Included in this Claim</w:t>
            </w:r>
          </w:p>
        </w:tc>
      </w:tr>
      <w:tr w:rsidR="000D23FF" w:rsidRPr="00B6657F" w14:paraId="5236B54A" w14:textId="77777777" w:rsidTr="002D1E6A">
        <w:trPr>
          <w:trHeight w:val="255"/>
        </w:trPr>
        <w:tc>
          <w:tcPr>
            <w:tcW w:w="2140" w:type="dxa"/>
            <w:shd w:val="clear" w:color="auto" w:fill="FFFF99"/>
          </w:tcPr>
          <w:p w14:paraId="493FD799" w14:textId="77777777" w:rsidR="000D23FF" w:rsidRPr="00B6657F" w:rsidRDefault="000D23FF" w:rsidP="002D1E6A">
            <w:pPr>
              <w:rPr>
                <w:color w:val="0000FF"/>
              </w:rPr>
            </w:pPr>
            <w:r w:rsidRPr="00B6657F">
              <w:rPr>
                <w:color w:val="0000FF"/>
              </w:rPr>
              <w:t>AF</w:t>
            </w:r>
          </w:p>
        </w:tc>
        <w:tc>
          <w:tcPr>
            <w:tcW w:w="4440" w:type="dxa"/>
            <w:shd w:val="clear" w:color="auto" w:fill="FFFF99"/>
          </w:tcPr>
          <w:p w14:paraId="313ED323" w14:textId="77777777" w:rsidR="000D23FF" w:rsidRPr="00B6657F" w:rsidRDefault="000D23FF" w:rsidP="002D1E6A">
            <w:pPr>
              <w:rPr>
                <w:color w:val="0000FF"/>
              </w:rPr>
            </w:pPr>
            <w:r w:rsidRPr="00B6657F">
              <w:rPr>
                <w:color w:val="0000FF"/>
              </w:rPr>
              <w:t xml:space="preserve">Narrative Segment Included in this Claim </w:t>
            </w:r>
          </w:p>
        </w:tc>
      </w:tr>
      <w:tr w:rsidR="000D23FF" w:rsidRPr="00B6657F" w14:paraId="7D18FD97" w14:textId="77777777" w:rsidTr="002D1E6A">
        <w:trPr>
          <w:trHeight w:val="255"/>
        </w:trPr>
        <w:tc>
          <w:tcPr>
            <w:tcW w:w="2140" w:type="dxa"/>
            <w:shd w:val="clear" w:color="auto" w:fill="FFFF99"/>
          </w:tcPr>
          <w:p w14:paraId="17D5ADFA" w14:textId="77777777" w:rsidR="000D23FF" w:rsidRPr="00B6657F" w:rsidRDefault="000D23FF" w:rsidP="002D1E6A">
            <w:pPr>
              <w:rPr>
                <w:color w:val="0000FF"/>
              </w:rPr>
            </w:pPr>
            <w:r w:rsidRPr="00B6657F">
              <w:rPr>
                <w:color w:val="0000FF"/>
              </w:rPr>
              <w:t>AG</w:t>
            </w:r>
          </w:p>
        </w:tc>
        <w:tc>
          <w:tcPr>
            <w:tcW w:w="4440" w:type="dxa"/>
            <w:shd w:val="clear" w:color="auto" w:fill="FFFF99"/>
          </w:tcPr>
          <w:p w14:paraId="7B801E58" w14:textId="77777777" w:rsidR="000D23FF" w:rsidRPr="00B6657F" w:rsidRDefault="000D23FF" w:rsidP="002D1E6A">
            <w:pPr>
              <w:rPr>
                <w:color w:val="0000FF"/>
              </w:rPr>
            </w:pPr>
            <w:r w:rsidRPr="00B6657F">
              <w:rPr>
                <w:color w:val="0000FF"/>
              </w:rPr>
              <w:t xml:space="preserve">No Documentation is Required </w:t>
            </w:r>
          </w:p>
        </w:tc>
      </w:tr>
      <w:tr w:rsidR="000D23FF" w:rsidRPr="00B6657F" w14:paraId="6BC391B6" w14:textId="77777777" w:rsidTr="002D1E6A">
        <w:trPr>
          <w:trHeight w:val="255"/>
        </w:trPr>
        <w:tc>
          <w:tcPr>
            <w:tcW w:w="2140" w:type="dxa"/>
            <w:shd w:val="clear" w:color="auto" w:fill="FFFF99"/>
          </w:tcPr>
          <w:p w14:paraId="42C59226" w14:textId="77777777" w:rsidR="000D23FF" w:rsidRPr="00B6657F" w:rsidRDefault="000D23FF" w:rsidP="002D1E6A">
            <w:pPr>
              <w:rPr>
                <w:color w:val="0000FF"/>
              </w:rPr>
            </w:pPr>
            <w:r w:rsidRPr="00B6657F">
              <w:rPr>
                <w:color w:val="0000FF"/>
              </w:rPr>
              <w:t>NS</w:t>
            </w:r>
          </w:p>
        </w:tc>
        <w:tc>
          <w:tcPr>
            <w:tcW w:w="4440" w:type="dxa"/>
            <w:shd w:val="clear" w:color="auto" w:fill="FFFF99"/>
          </w:tcPr>
          <w:p w14:paraId="3084A53B" w14:textId="77777777" w:rsidR="000D23FF" w:rsidRPr="00B6657F" w:rsidRDefault="000D23FF" w:rsidP="002D1E6A">
            <w:pPr>
              <w:rPr>
                <w:color w:val="0000FF"/>
              </w:rPr>
            </w:pPr>
            <w:r w:rsidRPr="00B6657F">
              <w:rPr>
                <w:color w:val="0000FF"/>
              </w:rPr>
              <w:t>Not Specified</w:t>
            </w:r>
          </w:p>
        </w:tc>
      </w:tr>
    </w:tbl>
    <w:p w14:paraId="48B9E5AF" w14:textId="77777777" w:rsidR="000D23FF" w:rsidRPr="004E16E1" w:rsidRDefault="000D23FF" w:rsidP="000D23FF">
      <w:pPr>
        <w:tabs>
          <w:tab w:val="left" w:pos="2823"/>
        </w:tabs>
        <w:ind w:left="720"/>
        <w:rPr>
          <w:lang w:eastAsia="ko-KR"/>
        </w:rPr>
      </w:pPr>
    </w:p>
    <w:p w14:paraId="1EAD3A13" w14:textId="77777777" w:rsidR="000D23FF" w:rsidRPr="004F164C" w:rsidRDefault="000D23FF" w:rsidP="000D23FF">
      <w:pPr>
        <w:pStyle w:val="Heading4"/>
        <w:tabs>
          <w:tab w:val="num" w:pos="1440"/>
        </w:tabs>
        <w:rPr>
          <w:noProof/>
          <w:lang w:val="fr-FR"/>
        </w:rPr>
      </w:pPr>
      <w:r w:rsidRPr="004F164C">
        <w:rPr>
          <w:noProof/>
          <w:lang w:val="fr-FR"/>
        </w:rPr>
        <w:t xml:space="preserve">FT1-45   DME Certification Type </w:t>
      </w:r>
      <w:r w:rsidR="005B65F4" w:rsidRPr="00890B0C">
        <w:rPr>
          <w:noProof/>
        </w:rPr>
        <w:fldChar w:fldCharType="begin"/>
      </w:r>
      <w:r w:rsidRPr="004F164C">
        <w:rPr>
          <w:noProof/>
          <w:lang w:val="fr-FR"/>
        </w:rPr>
        <w:instrText xml:space="preserve"> XE "Set id – FT1" </w:instrText>
      </w:r>
      <w:r w:rsidR="005B65F4" w:rsidRPr="00890B0C">
        <w:rPr>
          <w:noProof/>
        </w:rPr>
        <w:fldChar w:fldCharType="end"/>
      </w:r>
      <w:r w:rsidRPr="004F164C">
        <w:rPr>
          <w:noProof/>
          <w:lang w:val="fr-FR"/>
        </w:rPr>
        <w:t xml:space="preserve">   (CWE)   </w:t>
      </w:r>
      <w:r w:rsidR="00BE5C1C" w:rsidRPr="004F164C">
        <w:rPr>
          <w:noProof/>
          <w:lang w:val="fr-FR"/>
        </w:rPr>
        <w:t>03497</w:t>
      </w:r>
    </w:p>
    <w:p w14:paraId="7699BA0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27131" w14:textId="77777777" w:rsidR="000D23FF" w:rsidRPr="000D23FF" w:rsidRDefault="000D23FF" w:rsidP="000D23FF">
      <w:pPr>
        <w:pStyle w:val="NormalIndented"/>
        <w:rPr>
          <w:snapToGrid w:val="0"/>
          <w:kern w:val="0"/>
        </w:rPr>
      </w:pPr>
      <w:r w:rsidRPr="000D23FF">
        <w:rPr>
          <w:snapToGrid w:val="0"/>
          <w:kern w:val="0"/>
        </w:rPr>
        <w:lastRenderedPageBreak/>
        <w:t>Definition:  This code identifies the type of certification for the durable medical equipment service.</w:t>
      </w:r>
    </w:p>
    <w:p w14:paraId="613D25C3"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CR3 Durable Medical Equipment Certification Segment, reference element CR301,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22F609C9" w14:textId="77777777" w:rsidTr="002D1E6A">
        <w:trPr>
          <w:trHeight w:val="255"/>
        </w:trPr>
        <w:tc>
          <w:tcPr>
            <w:tcW w:w="2140" w:type="dxa"/>
            <w:shd w:val="clear" w:color="auto" w:fill="FFFF99"/>
          </w:tcPr>
          <w:p w14:paraId="01DE9631" w14:textId="77777777" w:rsidR="000D23FF" w:rsidRPr="00B6657F" w:rsidRDefault="000D23FF" w:rsidP="002D1E6A">
            <w:pPr>
              <w:rPr>
                <w:color w:val="0000FF"/>
              </w:rPr>
            </w:pPr>
            <w:r w:rsidRPr="00B6657F">
              <w:rPr>
                <w:color w:val="0000FF"/>
              </w:rPr>
              <w:t>I</w:t>
            </w:r>
          </w:p>
        </w:tc>
        <w:tc>
          <w:tcPr>
            <w:tcW w:w="4440" w:type="dxa"/>
            <w:shd w:val="clear" w:color="auto" w:fill="FFFF99"/>
          </w:tcPr>
          <w:p w14:paraId="533492F1" w14:textId="77777777" w:rsidR="000D23FF" w:rsidRPr="00B6657F" w:rsidRDefault="000D23FF" w:rsidP="002D1E6A">
            <w:pPr>
              <w:rPr>
                <w:color w:val="0000FF"/>
              </w:rPr>
            </w:pPr>
            <w:r w:rsidRPr="00B6657F">
              <w:rPr>
                <w:color w:val="0000FF"/>
              </w:rPr>
              <w:t>Initial</w:t>
            </w:r>
          </w:p>
        </w:tc>
      </w:tr>
      <w:tr w:rsidR="000D23FF" w:rsidRPr="00B6657F" w14:paraId="3B5175B3" w14:textId="77777777" w:rsidTr="002D1E6A">
        <w:trPr>
          <w:trHeight w:val="255"/>
        </w:trPr>
        <w:tc>
          <w:tcPr>
            <w:tcW w:w="2140" w:type="dxa"/>
            <w:shd w:val="clear" w:color="auto" w:fill="FFFF99"/>
          </w:tcPr>
          <w:p w14:paraId="53E23384" w14:textId="77777777" w:rsidR="000D23FF" w:rsidRPr="00B6657F" w:rsidRDefault="000D23FF" w:rsidP="002D1E6A">
            <w:pPr>
              <w:rPr>
                <w:color w:val="0000FF"/>
              </w:rPr>
            </w:pPr>
            <w:r w:rsidRPr="00B6657F">
              <w:rPr>
                <w:color w:val="0000FF"/>
              </w:rPr>
              <w:t>R</w:t>
            </w:r>
          </w:p>
        </w:tc>
        <w:tc>
          <w:tcPr>
            <w:tcW w:w="4440" w:type="dxa"/>
            <w:shd w:val="clear" w:color="auto" w:fill="FFFF99"/>
          </w:tcPr>
          <w:p w14:paraId="27DF4471" w14:textId="77777777" w:rsidR="000D23FF" w:rsidRPr="00B6657F" w:rsidRDefault="000D23FF" w:rsidP="002D1E6A">
            <w:pPr>
              <w:rPr>
                <w:color w:val="0000FF"/>
              </w:rPr>
            </w:pPr>
            <w:r w:rsidRPr="00B6657F">
              <w:rPr>
                <w:color w:val="0000FF"/>
              </w:rPr>
              <w:t>Renewal</w:t>
            </w:r>
          </w:p>
        </w:tc>
      </w:tr>
      <w:tr w:rsidR="000D23FF" w:rsidRPr="00B6657F" w14:paraId="0BA4B897" w14:textId="77777777" w:rsidTr="002D1E6A">
        <w:trPr>
          <w:trHeight w:val="255"/>
        </w:trPr>
        <w:tc>
          <w:tcPr>
            <w:tcW w:w="2140" w:type="dxa"/>
            <w:shd w:val="clear" w:color="auto" w:fill="FFFF99"/>
          </w:tcPr>
          <w:p w14:paraId="3F1D14EA" w14:textId="77777777" w:rsidR="000D23FF" w:rsidRPr="00B6657F" w:rsidRDefault="000D23FF" w:rsidP="002D1E6A">
            <w:pPr>
              <w:rPr>
                <w:color w:val="0000FF"/>
              </w:rPr>
            </w:pPr>
            <w:r w:rsidRPr="00B6657F">
              <w:rPr>
                <w:color w:val="0000FF"/>
              </w:rPr>
              <w:t>S</w:t>
            </w:r>
          </w:p>
        </w:tc>
        <w:tc>
          <w:tcPr>
            <w:tcW w:w="4440" w:type="dxa"/>
            <w:shd w:val="clear" w:color="auto" w:fill="FFFF99"/>
          </w:tcPr>
          <w:p w14:paraId="59B83A62" w14:textId="77777777" w:rsidR="000D23FF" w:rsidRPr="00B6657F" w:rsidRDefault="000D23FF" w:rsidP="002D1E6A">
            <w:pPr>
              <w:rPr>
                <w:color w:val="0000FF"/>
              </w:rPr>
            </w:pPr>
            <w:r w:rsidRPr="00B6657F">
              <w:rPr>
                <w:color w:val="0000FF"/>
              </w:rPr>
              <w:t>Revised</w:t>
            </w:r>
          </w:p>
        </w:tc>
      </w:tr>
    </w:tbl>
    <w:p w14:paraId="494A3D6A" w14:textId="77777777" w:rsidR="000D23FF" w:rsidRPr="004E16E1" w:rsidRDefault="000D23FF" w:rsidP="000D23FF">
      <w:pPr>
        <w:tabs>
          <w:tab w:val="left" w:pos="2823"/>
        </w:tabs>
        <w:ind w:left="720"/>
        <w:rPr>
          <w:lang w:eastAsia="ko-KR"/>
        </w:rPr>
      </w:pPr>
    </w:p>
    <w:p w14:paraId="4022ED11" w14:textId="77777777" w:rsidR="000D23FF" w:rsidRPr="004E16E1" w:rsidRDefault="000D23FF" w:rsidP="000D23FF">
      <w:pPr>
        <w:pStyle w:val="Heading4"/>
        <w:tabs>
          <w:tab w:val="num" w:pos="1440"/>
        </w:tabs>
        <w:rPr>
          <w:noProof/>
          <w:lang w:val="fr-FR"/>
        </w:rPr>
      </w:pPr>
      <w:r w:rsidRPr="004E16E1">
        <w:rPr>
          <w:noProof/>
          <w:lang w:val="fr-FR"/>
        </w:rPr>
        <w:t>FT1-4</w:t>
      </w:r>
      <w:r>
        <w:rPr>
          <w:noProof/>
          <w:lang w:val="fr-FR"/>
        </w:rPr>
        <w:t>6</w:t>
      </w:r>
      <w:r w:rsidRPr="004E16E1">
        <w:rPr>
          <w:noProof/>
          <w:lang w:val="fr-FR"/>
        </w:rPr>
        <w:t xml:space="preserve">   </w:t>
      </w:r>
      <w:r>
        <w:rPr>
          <w:noProof/>
          <w:lang w:val="fr-FR"/>
        </w:rPr>
        <w:t>DME Duration</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NM</w:t>
      </w:r>
      <w:r w:rsidRPr="004E16E1">
        <w:rPr>
          <w:noProof/>
          <w:lang w:val="fr-FR"/>
        </w:rPr>
        <w:t xml:space="preserve">)   </w:t>
      </w:r>
      <w:r w:rsidR="00BE5C1C">
        <w:rPr>
          <w:noProof/>
          <w:lang w:val="fr-FR"/>
        </w:rPr>
        <w:t>03498</w:t>
      </w:r>
    </w:p>
    <w:p w14:paraId="16ED6BB0" w14:textId="77777777" w:rsidR="000D23FF" w:rsidRPr="000D23FF" w:rsidRDefault="000D23FF" w:rsidP="000D23FF">
      <w:pPr>
        <w:pStyle w:val="NormalIndented"/>
        <w:rPr>
          <w:snapToGrid w:val="0"/>
          <w:kern w:val="0"/>
        </w:rPr>
      </w:pPr>
      <w:r w:rsidRPr="000D23FF">
        <w:rPr>
          <w:snapToGrid w:val="0"/>
          <w:kern w:val="0"/>
        </w:rPr>
        <w:t>Definition: This is the length of time, in months, the durable medical equipment is needed.</w:t>
      </w:r>
    </w:p>
    <w:p w14:paraId="2D48EF7E" w14:textId="3AC96EC1" w:rsidR="000D23FF" w:rsidRDefault="000D23FF" w:rsidP="000D23FF">
      <w:pPr>
        <w:pStyle w:val="Heading4"/>
        <w:tabs>
          <w:tab w:val="num" w:pos="1440"/>
        </w:tabs>
        <w:rPr>
          <w:noProof/>
          <w:lang w:val="fr-FR"/>
        </w:rPr>
      </w:pPr>
      <w:r w:rsidRPr="004E16E1">
        <w:rPr>
          <w:noProof/>
          <w:lang w:val="fr-FR"/>
        </w:rPr>
        <w:t>FT1-4</w:t>
      </w:r>
      <w:r w:rsidR="004E787E">
        <w:rPr>
          <w:noProof/>
          <w:lang w:val="fr-FR"/>
        </w:rPr>
        <w:t>7</w:t>
      </w:r>
      <w:r w:rsidRPr="004E16E1">
        <w:rPr>
          <w:noProof/>
          <w:lang w:val="fr-FR"/>
        </w:rPr>
        <w:t xml:space="preserve">   </w:t>
      </w:r>
      <w:r>
        <w:rPr>
          <w:noProof/>
          <w:lang w:val="fr-FR"/>
        </w:rPr>
        <w:t>DME Certification Revision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03499</w:t>
      </w:r>
    </w:p>
    <w:p w14:paraId="62188339" w14:textId="77777777" w:rsidR="000D23FF" w:rsidRPr="000D23FF" w:rsidRDefault="000D23FF" w:rsidP="000D23FF">
      <w:pPr>
        <w:pStyle w:val="NormalIndented"/>
        <w:rPr>
          <w:snapToGrid w:val="0"/>
          <w:kern w:val="0"/>
        </w:rPr>
      </w:pPr>
      <w:r w:rsidRPr="000D23FF">
        <w:rPr>
          <w:snapToGrid w:val="0"/>
          <w:kern w:val="0"/>
        </w:rPr>
        <w:t>Definition</w:t>
      </w:r>
      <w:r>
        <w:rPr>
          <w:snapToGrid w:val="0"/>
          <w:kern w:val="0"/>
        </w:rPr>
        <w:t xml:space="preserve">: </w:t>
      </w:r>
      <w:r w:rsidRPr="000D23FF">
        <w:rPr>
          <w:snapToGrid w:val="0"/>
          <w:kern w:val="0"/>
        </w:rPr>
        <w:t>This is the durable medical equipment certification revision/recertification date.  It is required when the DME Certification Type Code is set to Renewal or Revised.</w:t>
      </w:r>
    </w:p>
    <w:p w14:paraId="616F025D" w14:textId="1B7542C6" w:rsidR="000D23FF" w:rsidRDefault="000D23FF" w:rsidP="000D23FF">
      <w:pPr>
        <w:pStyle w:val="Heading4"/>
        <w:tabs>
          <w:tab w:val="num" w:pos="1440"/>
        </w:tabs>
        <w:rPr>
          <w:noProof/>
          <w:lang w:val="fr-FR"/>
        </w:rPr>
      </w:pPr>
      <w:r w:rsidRPr="004E16E1">
        <w:rPr>
          <w:noProof/>
          <w:lang w:val="fr-FR"/>
        </w:rPr>
        <w:t>FT1-4</w:t>
      </w:r>
      <w:r w:rsidR="004E787E">
        <w:rPr>
          <w:noProof/>
          <w:lang w:val="fr-FR"/>
        </w:rPr>
        <w:t>8</w:t>
      </w:r>
      <w:r w:rsidRPr="004E16E1">
        <w:rPr>
          <w:noProof/>
          <w:lang w:val="fr-FR"/>
        </w:rPr>
        <w:t xml:space="preserve">   </w:t>
      </w:r>
      <w:r>
        <w:rPr>
          <w:noProof/>
          <w:lang w:val="fr-FR"/>
        </w:rPr>
        <w:t>DME Initial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03500</w:t>
      </w:r>
    </w:p>
    <w:p w14:paraId="7ABA8FC2" w14:textId="77777777" w:rsidR="000D23FF" w:rsidRPr="000D23FF" w:rsidRDefault="000D23FF" w:rsidP="000D23FF">
      <w:pPr>
        <w:pStyle w:val="NormalIndented"/>
        <w:rPr>
          <w:snapToGrid w:val="0"/>
          <w:kern w:val="0"/>
        </w:rPr>
      </w:pPr>
      <w:r w:rsidRPr="000D23FF">
        <w:rPr>
          <w:snapToGrid w:val="0"/>
          <w:kern w:val="0"/>
        </w:rPr>
        <w:t>Definition: This is durable medical equipment initial certification date. It is used to indicate the beginning of therapy and the DME Certification Type Code is set to Initial.</w:t>
      </w:r>
    </w:p>
    <w:p w14:paraId="622A0DD8" w14:textId="25373BFF" w:rsidR="000D23FF" w:rsidRDefault="000D23FF" w:rsidP="000D23FF">
      <w:pPr>
        <w:pStyle w:val="Heading4"/>
        <w:tabs>
          <w:tab w:val="num" w:pos="1440"/>
        </w:tabs>
        <w:rPr>
          <w:noProof/>
          <w:lang w:val="fr-FR"/>
        </w:rPr>
      </w:pPr>
      <w:r w:rsidRPr="004E16E1">
        <w:rPr>
          <w:noProof/>
          <w:lang w:val="fr-FR"/>
        </w:rPr>
        <w:t>FT1-4</w:t>
      </w:r>
      <w:r w:rsidR="004E787E">
        <w:rPr>
          <w:noProof/>
          <w:lang w:val="fr-FR"/>
        </w:rPr>
        <w:t>9</w:t>
      </w:r>
      <w:r w:rsidRPr="004E16E1">
        <w:rPr>
          <w:noProof/>
          <w:lang w:val="fr-FR"/>
        </w:rPr>
        <w:t xml:space="preserve">   </w:t>
      </w:r>
      <w:r>
        <w:rPr>
          <w:noProof/>
          <w:lang w:val="fr-FR"/>
        </w:rPr>
        <w:t>DME Last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03501</w:t>
      </w:r>
    </w:p>
    <w:p w14:paraId="026207CA" w14:textId="77777777" w:rsidR="000D23FF" w:rsidRPr="000D23FF" w:rsidRDefault="000D23FF" w:rsidP="000D23FF">
      <w:pPr>
        <w:pStyle w:val="NormalIndented"/>
        <w:rPr>
          <w:snapToGrid w:val="0"/>
          <w:kern w:val="0"/>
        </w:rPr>
      </w:pPr>
      <w:r w:rsidRPr="000D23FF">
        <w:rPr>
          <w:snapToGrid w:val="0"/>
          <w:kern w:val="0"/>
        </w:rPr>
        <w:t>Definition: This is the durable medical equipment last certification date.  This is required if it is necessary to include supporting documentation in an electronic form for Medicare DMERC claims for which the provider is required to obtain a Certificate of Medical Necessity (CMN) from the physician.</w:t>
      </w:r>
    </w:p>
    <w:p w14:paraId="05D18E94" w14:textId="5578818A" w:rsidR="000D23FF" w:rsidRPr="009C625E" w:rsidRDefault="004E787E" w:rsidP="000D23FF">
      <w:pPr>
        <w:pStyle w:val="Heading4"/>
        <w:tabs>
          <w:tab w:val="num" w:pos="1440"/>
        </w:tabs>
        <w:rPr>
          <w:noProof/>
        </w:rPr>
      </w:pPr>
      <w:r>
        <w:rPr>
          <w:noProof/>
        </w:rPr>
        <w:t>FT1-50</w:t>
      </w:r>
      <w:r w:rsidR="000D23FF" w:rsidRPr="009C625E">
        <w:rPr>
          <w:noProof/>
        </w:rPr>
        <w:t xml:space="preserve">   DME Length of Medical Necessity Days</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NM</w:t>
      </w:r>
      <w:r w:rsidR="000D23FF" w:rsidRPr="009C625E">
        <w:rPr>
          <w:noProof/>
        </w:rPr>
        <w:t xml:space="preserve">)   </w:t>
      </w:r>
      <w:r w:rsidR="00BE5C1C">
        <w:rPr>
          <w:noProof/>
        </w:rPr>
        <w:t>03502</w:t>
      </w:r>
    </w:p>
    <w:p w14:paraId="53576E1A" w14:textId="77777777" w:rsidR="000D23FF" w:rsidRDefault="000D23FF" w:rsidP="000D23FF">
      <w:pPr>
        <w:tabs>
          <w:tab w:val="left" w:pos="2823"/>
        </w:tabs>
        <w:ind w:left="720"/>
        <w:rPr>
          <w:lang w:eastAsia="ko-KR"/>
        </w:rPr>
      </w:pPr>
      <w:r>
        <w:rPr>
          <w:rFonts w:eastAsia="Times New Roman"/>
          <w:snapToGrid w:val="0"/>
          <w:szCs w:val="20"/>
        </w:rPr>
        <w:t>Definition</w:t>
      </w:r>
      <w:r w:rsidRPr="000D23FF">
        <w:rPr>
          <w:rFonts w:eastAsia="Times New Roman"/>
          <w:snapToGrid w:val="0"/>
          <w:szCs w:val="20"/>
        </w:rPr>
        <w:t>: This is the length of duration, in days, of medical necessity for the purchased or</w:t>
      </w:r>
      <w:r w:rsidRPr="004E16E1">
        <w:rPr>
          <w:lang w:eastAsia="ko-KR"/>
        </w:rPr>
        <w:t xml:space="preserve"> rental durable medical equipment service.</w:t>
      </w:r>
    </w:p>
    <w:p w14:paraId="5C27BDF7" w14:textId="7AC1D8D4" w:rsidR="000D23FF" w:rsidRPr="009C625E" w:rsidRDefault="004E787E" w:rsidP="000D23FF">
      <w:pPr>
        <w:pStyle w:val="Heading4"/>
        <w:tabs>
          <w:tab w:val="num" w:pos="1440"/>
        </w:tabs>
        <w:rPr>
          <w:noProof/>
        </w:rPr>
      </w:pPr>
      <w:r>
        <w:rPr>
          <w:noProof/>
        </w:rPr>
        <w:t>FT1-51</w:t>
      </w:r>
      <w:r w:rsidR="000D23FF" w:rsidRPr="009C625E">
        <w:rPr>
          <w:noProof/>
        </w:rPr>
        <w:t xml:space="preserve">   DME </w:t>
      </w:r>
      <w:r w:rsidR="000D23FF">
        <w:rPr>
          <w:noProof/>
        </w:rPr>
        <w:t>Rental Price</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sidRPr="00E76434">
        <w:rPr>
          <w:noProof/>
        </w:rPr>
        <w:t>MO)</w:t>
      </w:r>
      <w:r w:rsidR="000D23FF" w:rsidRPr="009C625E">
        <w:rPr>
          <w:noProof/>
        </w:rPr>
        <w:t xml:space="preserve">   </w:t>
      </w:r>
      <w:r w:rsidR="00BE5C1C">
        <w:rPr>
          <w:noProof/>
        </w:rPr>
        <w:t>03503</w:t>
      </w:r>
    </w:p>
    <w:p w14:paraId="7BAF982D"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rental price of the durable medical equipment.</w:t>
      </w:r>
    </w:p>
    <w:p w14:paraId="1A6DE252" w14:textId="2793FE10" w:rsidR="000D23FF" w:rsidRPr="009C625E" w:rsidRDefault="004E787E" w:rsidP="000D23FF">
      <w:pPr>
        <w:pStyle w:val="Heading4"/>
        <w:tabs>
          <w:tab w:val="num" w:pos="1440"/>
        </w:tabs>
        <w:rPr>
          <w:noProof/>
        </w:rPr>
      </w:pPr>
      <w:r>
        <w:rPr>
          <w:noProof/>
        </w:rPr>
        <w:t>FT1-52</w:t>
      </w:r>
      <w:r w:rsidR="000D23FF" w:rsidRPr="009C625E">
        <w:rPr>
          <w:noProof/>
        </w:rPr>
        <w:t xml:space="preserve">   DME </w:t>
      </w:r>
      <w:r w:rsidR="000D23FF">
        <w:rPr>
          <w:noProof/>
        </w:rPr>
        <w:t xml:space="preserve">Purchase </w:t>
      </w:r>
      <w:r w:rsidR="000D23FF" w:rsidRPr="00E76434">
        <w:rPr>
          <w:noProof/>
        </w:rPr>
        <w:t>Price</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(MO)</w:t>
      </w:r>
      <w:r w:rsidR="000D23FF" w:rsidRPr="009C625E">
        <w:rPr>
          <w:noProof/>
        </w:rPr>
        <w:t xml:space="preserve">   </w:t>
      </w:r>
      <w:r w:rsidR="00BE5C1C">
        <w:rPr>
          <w:noProof/>
        </w:rPr>
        <w:t>03504</w:t>
      </w:r>
    </w:p>
    <w:p w14:paraId="049033E4" w14:textId="77777777" w:rsidR="000D23FF" w:rsidRDefault="000D23FF" w:rsidP="000D23FF">
      <w:pPr>
        <w:tabs>
          <w:tab w:val="left" w:pos="2823"/>
        </w:tabs>
        <w:ind w:left="720"/>
        <w:rPr>
          <w:lang w:eastAsia="ko-KR"/>
        </w:rPr>
      </w:pPr>
      <w:r w:rsidRPr="000D23FF">
        <w:rPr>
          <w:rFonts w:eastAsia="Times New Roman"/>
          <w:snapToGrid w:val="0"/>
          <w:szCs w:val="20"/>
        </w:rPr>
        <w:t>Definition: This is the purchase price for the durable medical equipment</w:t>
      </w:r>
      <w:r w:rsidRPr="004E16E1">
        <w:rPr>
          <w:lang w:eastAsia="ko-KR"/>
        </w:rPr>
        <w:t>.</w:t>
      </w:r>
    </w:p>
    <w:p w14:paraId="2B236BF9" w14:textId="31388389" w:rsidR="000D23FF" w:rsidRDefault="004E787E" w:rsidP="000D23FF">
      <w:pPr>
        <w:pStyle w:val="Heading4"/>
        <w:tabs>
          <w:tab w:val="num" w:pos="1440"/>
        </w:tabs>
        <w:rPr>
          <w:noProof/>
        </w:rPr>
      </w:pPr>
      <w:r>
        <w:rPr>
          <w:noProof/>
        </w:rPr>
        <w:t>FT1-53</w:t>
      </w:r>
      <w:r w:rsidR="000D23FF" w:rsidRPr="009C625E">
        <w:rPr>
          <w:noProof/>
        </w:rPr>
        <w:t xml:space="preserve">   DME </w:t>
      </w:r>
      <w:r w:rsidR="000D23FF" w:rsidRPr="00E76434">
        <w:rPr>
          <w:noProof/>
        </w:rPr>
        <w:t>Frequency</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(CWE)</w:t>
      </w:r>
      <w:r w:rsidR="000D23FF" w:rsidRPr="009C625E">
        <w:rPr>
          <w:noProof/>
        </w:rPr>
        <w:t xml:space="preserve">   </w:t>
      </w:r>
      <w:r w:rsidR="00BE5C1C">
        <w:rPr>
          <w:noProof/>
        </w:rPr>
        <w:t>03505</w:t>
      </w:r>
    </w:p>
    <w:p w14:paraId="08F20780"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167D63"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frequency or type of payment for the rental of durable medical equipment.</w:t>
      </w:r>
    </w:p>
    <w:p w14:paraId="21D5082C"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SV5 Durable Medical Equipment Service Segment, reference element SV506,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5037"/>
      </w:tblGrid>
      <w:tr w:rsidR="000D23FF" w:rsidRPr="00B6657F" w14:paraId="38541A9C" w14:textId="77777777" w:rsidTr="00AB7987">
        <w:trPr>
          <w:trHeight w:val="255"/>
        </w:trPr>
        <w:tc>
          <w:tcPr>
            <w:tcW w:w="1543" w:type="dxa"/>
            <w:shd w:val="clear" w:color="auto" w:fill="FFFFFF" w:themeFill="background1"/>
          </w:tcPr>
          <w:p w14:paraId="04A74539" w14:textId="77777777" w:rsidR="000D23FF" w:rsidRPr="00B6657F" w:rsidRDefault="000D23FF" w:rsidP="002D1E6A">
            <w:r w:rsidRPr="00B6657F">
              <w:lastRenderedPageBreak/>
              <w:t>1</w:t>
            </w:r>
          </w:p>
        </w:tc>
        <w:tc>
          <w:tcPr>
            <w:tcW w:w="5037" w:type="dxa"/>
            <w:shd w:val="clear" w:color="auto" w:fill="FFFFFF" w:themeFill="background1"/>
          </w:tcPr>
          <w:p w14:paraId="201748E4" w14:textId="77777777" w:rsidR="000D23FF" w:rsidRPr="00B6657F" w:rsidRDefault="000D23FF" w:rsidP="002D1E6A">
            <w:r w:rsidRPr="00B6657F">
              <w:t>Weekly</w:t>
            </w:r>
          </w:p>
        </w:tc>
      </w:tr>
      <w:tr w:rsidR="000D23FF" w:rsidRPr="00B6657F" w14:paraId="6CD13212" w14:textId="77777777" w:rsidTr="00AB7987">
        <w:trPr>
          <w:trHeight w:val="255"/>
        </w:trPr>
        <w:tc>
          <w:tcPr>
            <w:tcW w:w="1543" w:type="dxa"/>
            <w:shd w:val="clear" w:color="auto" w:fill="FFFFFF" w:themeFill="background1"/>
          </w:tcPr>
          <w:p w14:paraId="0D8DACF7" w14:textId="77777777" w:rsidR="000D23FF" w:rsidRPr="00B6657F" w:rsidRDefault="000D23FF" w:rsidP="002D1E6A">
            <w:r w:rsidRPr="00B6657F">
              <w:t>4</w:t>
            </w:r>
          </w:p>
        </w:tc>
        <w:tc>
          <w:tcPr>
            <w:tcW w:w="5037" w:type="dxa"/>
            <w:shd w:val="clear" w:color="auto" w:fill="FFFFFF" w:themeFill="background1"/>
          </w:tcPr>
          <w:p w14:paraId="0F312E7D" w14:textId="77777777" w:rsidR="000D23FF" w:rsidRPr="00B6657F" w:rsidRDefault="000D23FF" w:rsidP="002D1E6A">
            <w:r w:rsidRPr="00B6657F">
              <w:t>Monthly</w:t>
            </w:r>
          </w:p>
        </w:tc>
      </w:tr>
      <w:tr w:rsidR="000D23FF" w:rsidRPr="00B6657F" w14:paraId="2AAA2F77" w14:textId="77777777" w:rsidTr="00AB7987">
        <w:trPr>
          <w:trHeight w:val="255"/>
        </w:trPr>
        <w:tc>
          <w:tcPr>
            <w:tcW w:w="1543" w:type="dxa"/>
            <w:shd w:val="clear" w:color="auto" w:fill="FFFFFF" w:themeFill="background1"/>
          </w:tcPr>
          <w:p w14:paraId="307AD360" w14:textId="77777777" w:rsidR="000D23FF" w:rsidRPr="00B6657F" w:rsidRDefault="000D23FF" w:rsidP="002D1E6A">
            <w:r w:rsidRPr="00B6657F">
              <w:t>6</w:t>
            </w:r>
          </w:p>
        </w:tc>
        <w:tc>
          <w:tcPr>
            <w:tcW w:w="5037" w:type="dxa"/>
            <w:shd w:val="clear" w:color="auto" w:fill="FFFFFF" w:themeFill="background1"/>
          </w:tcPr>
          <w:p w14:paraId="730BE702" w14:textId="77777777" w:rsidR="000D23FF" w:rsidRPr="00B6657F" w:rsidRDefault="000D23FF" w:rsidP="002D1E6A">
            <w:r w:rsidRPr="00B6657F">
              <w:t>Daily</w:t>
            </w:r>
          </w:p>
        </w:tc>
      </w:tr>
    </w:tbl>
    <w:p w14:paraId="5DEBA5E5" w14:textId="77777777" w:rsidR="000D23FF" w:rsidRDefault="000D23FF" w:rsidP="000D23FF">
      <w:pPr>
        <w:tabs>
          <w:tab w:val="left" w:pos="2823"/>
        </w:tabs>
        <w:ind w:left="720"/>
        <w:rPr>
          <w:lang w:eastAsia="ko-KR"/>
        </w:rPr>
      </w:pPr>
    </w:p>
    <w:p w14:paraId="34482ED7" w14:textId="1184D791" w:rsidR="000D23FF" w:rsidRPr="009C625E" w:rsidRDefault="004E787E" w:rsidP="000D23FF">
      <w:pPr>
        <w:pStyle w:val="Heading4"/>
        <w:tabs>
          <w:tab w:val="num" w:pos="1440"/>
        </w:tabs>
        <w:rPr>
          <w:noProof/>
        </w:rPr>
      </w:pPr>
      <w:r>
        <w:rPr>
          <w:noProof/>
        </w:rPr>
        <w:t>FT1-54</w:t>
      </w:r>
      <w:r w:rsidR="000D23FF">
        <w:rPr>
          <w:noProof/>
        </w:rPr>
        <w:t xml:space="preserve"> </w:t>
      </w:r>
      <w:r w:rsidR="000D23FF" w:rsidRPr="009C625E">
        <w:rPr>
          <w:noProof/>
        </w:rPr>
        <w:t xml:space="preserve">  DME </w:t>
      </w:r>
      <w:r w:rsidR="000D23FF">
        <w:rPr>
          <w:noProof/>
        </w:rPr>
        <w:t>Certification 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ID</w:t>
      </w:r>
      <w:r w:rsidR="000D23FF" w:rsidRPr="009C625E">
        <w:rPr>
          <w:noProof/>
        </w:rPr>
        <w:t xml:space="preserve">)   </w:t>
      </w:r>
      <w:r w:rsidR="00BE5C1C">
        <w:rPr>
          <w:noProof/>
        </w:rPr>
        <w:t>03506</w:t>
      </w:r>
    </w:p>
    <w:p w14:paraId="5039B01E" w14:textId="7A03BC02"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 xml:space="preserve">Definition: This field indicates if the DME Condition Codes apply to the service.  Refer to </w:t>
      </w:r>
      <w:hyperlink r:id="rId45" w:anchor="HL70136" w:history="1">
        <w:r w:rsidRPr="00376807">
          <w:rPr>
            <w:rFonts w:eastAsia="Times New Roman"/>
            <w:noProof/>
            <w:kern w:val="20"/>
            <w:szCs w:val="20"/>
          </w:rPr>
          <w:t>HL7 Table 0136 - Yes/no Indicator</w:t>
        </w:r>
      </w:hyperlink>
      <w:r w:rsidRPr="000D23FF">
        <w:rPr>
          <w:rFonts w:eastAsia="Times New Roman"/>
          <w:i/>
          <w:snapToGrid w:val="0"/>
          <w:szCs w:val="20"/>
        </w:rPr>
        <w:t xml:space="preserve"> </w:t>
      </w:r>
      <w:r w:rsidRPr="000D23FF">
        <w:rPr>
          <w:rFonts w:eastAsia="Times New Roman"/>
          <w:snapToGrid w:val="0"/>
          <w:szCs w:val="20"/>
        </w:rPr>
        <w:t xml:space="preserve">for valid values.  A "Y" value indicates the condition codes apply.  An "N" value indicates the condition codes do not apply.  </w:t>
      </w:r>
    </w:p>
    <w:p w14:paraId="502649B6" w14:textId="381A8778" w:rsidR="000D23FF" w:rsidRDefault="004E787E" w:rsidP="000D23FF">
      <w:pPr>
        <w:pStyle w:val="Heading4"/>
        <w:tabs>
          <w:tab w:val="num" w:pos="1440"/>
        </w:tabs>
        <w:rPr>
          <w:noProof/>
        </w:rPr>
      </w:pPr>
      <w:r>
        <w:rPr>
          <w:noProof/>
        </w:rPr>
        <w:t>FT1-55</w:t>
      </w:r>
      <w:r w:rsidR="000D23FF">
        <w:rPr>
          <w:noProof/>
        </w:rPr>
        <w:t xml:space="preserve"> </w:t>
      </w:r>
      <w:r w:rsidR="000D23FF" w:rsidRPr="009C625E">
        <w:rPr>
          <w:noProof/>
        </w:rPr>
        <w:t xml:space="preserve">  DME </w:t>
      </w:r>
      <w:r w:rsidR="000D23FF">
        <w:rPr>
          <w:noProof/>
        </w:rPr>
        <w:t>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CWE</w:t>
      </w:r>
      <w:r w:rsidR="000D23FF" w:rsidRPr="009C625E">
        <w:rPr>
          <w:noProof/>
        </w:rPr>
        <w:t xml:space="preserve">)   </w:t>
      </w:r>
      <w:r w:rsidR="00BE5C1C">
        <w:rPr>
          <w:noProof/>
        </w:rPr>
        <w:t>03507</w:t>
      </w:r>
    </w:p>
    <w:p w14:paraId="67E6AAA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2D92DA"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the condition indicator code for durable medical equipment.  It is used on the claim service line when this information is necessary for adjudication.  Two occurrences are supported.</w:t>
      </w:r>
    </w:p>
    <w:p w14:paraId="4A6761ED"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CRC DMERC Condition Indicator Segment, reference element CRC03, listed below is suggested to map to the X12 837 values:</w:t>
      </w:r>
    </w:p>
    <w:tbl>
      <w:tblPr>
        <w:tblW w:w="7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6379"/>
      </w:tblGrid>
      <w:tr w:rsidR="000D23FF" w:rsidRPr="00E76434" w14:paraId="40E874C9" w14:textId="77777777" w:rsidTr="00AB7987">
        <w:trPr>
          <w:trHeight w:val="585"/>
        </w:trPr>
        <w:tc>
          <w:tcPr>
            <w:tcW w:w="1543" w:type="dxa"/>
            <w:shd w:val="clear" w:color="auto" w:fill="FFFFFF" w:themeFill="background1"/>
          </w:tcPr>
          <w:p w14:paraId="7B24ABCB" w14:textId="77777777" w:rsidR="000D23FF" w:rsidRPr="00E76434" w:rsidRDefault="000D23FF" w:rsidP="002D1E6A">
            <w:pPr>
              <w:rPr>
                <w:color w:val="0000FF"/>
              </w:rPr>
            </w:pPr>
            <w:r w:rsidRPr="00E76434">
              <w:rPr>
                <w:color w:val="0000FF"/>
              </w:rPr>
              <w:t>38</w:t>
            </w:r>
          </w:p>
        </w:tc>
        <w:tc>
          <w:tcPr>
            <w:tcW w:w="6379" w:type="dxa"/>
            <w:shd w:val="clear" w:color="auto" w:fill="FFFFFF" w:themeFill="background1"/>
          </w:tcPr>
          <w:p w14:paraId="48DF7DC3" w14:textId="77777777" w:rsidR="000D23FF" w:rsidRPr="00E76434" w:rsidRDefault="000D23FF" w:rsidP="002D1E6A">
            <w:pPr>
              <w:rPr>
                <w:color w:val="0000FF"/>
              </w:rPr>
            </w:pPr>
            <w:r w:rsidRPr="00E76434">
              <w:rPr>
                <w:color w:val="0000FF"/>
              </w:rPr>
              <w:t>Certification signed by the physician is on file at the supplier’s office</w:t>
            </w:r>
          </w:p>
        </w:tc>
      </w:tr>
      <w:tr w:rsidR="000D23FF" w:rsidRPr="00E76434" w14:paraId="2454C359" w14:textId="77777777" w:rsidTr="00AB7987">
        <w:trPr>
          <w:trHeight w:val="255"/>
        </w:trPr>
        <w:tc>
          <w:tcPr>
            <w:tcW w:w="1543" w:type="dxa"/>
            <w:shd w:val="clear" w:color="auto" w:fill="FFFFFF" w:themeFill="background1"/>
          </w:tcPr>
          <w:p w14:paraId="30D51FC8" w14:textId="77777777" w:rsidR="000D23FF" w:rsidRPr="00E76434" w:rsidRDefault="000D23FF" w:rsidP="002D1E6A">
            <w:pPr>
              <w:rPr>
                <w:color w:val="0000FF"/>
              </w:rPr>
            </w:pPr>
            <w:r w:rsidRPr="00E76434">
              <w:rPr>
                <w:color w:val="0000FF"/>
              </w:rPr>
              <w:t>ZV</w:t>
            </w:r>
          </w:p>
        </w:tc>
        <w:tc>
          <w:tcPr>
            <w:tcW w:w="6379" w:type="dxa"/>
            <w:shd w:val="clear" w:color="auto" w:fill="FFFFFF" w:themeFill="background1"/>
          </w:tcPr>
          <w:p w14:paraId="7B31108C" w14:textId="77777777" w:rsidR="000D23FF" w:rsidRPr="00E76434" w:rsidRDefault="000D23FF" w:rsidP="002D1E6A">
            <w:pPr>
              <w:rPr>
                <w:color w:val="0000FF"/>
              </w:rPr>
            </w:pPr>
            <w:r w:rsidRPr="00E76434">
              <w:rPr>
                <w:color w:val="0000FF"/>
              </w:rPr>
              <w:t>Replacement Item</w:t>
            </w:r>
          </w:p>
        </w:tc>
      </w:tr>
    </w:tbl>
    <w:p w14:paraId="62D6E3CE" w14:textId="77777777" w:rsidR="00482D25" w:rsidRPr="00482D25" w:rsidRDefault="00482D25" w:rsidP="00482D25">
      <w:pPr>
        <w:pStyle w:val="Heading4"/>
        <w:tabs>
          <w:tab w:val="num" w:pos="1440"/>
        </w:tabs>
        <w:rPr>
          <w:noProof/>
          <w:sz w:val="22"/>
          <w:szCs w:val="22"/>
        </w:rPr>
      </w:pPr>
      <w:r w:rsidRPr="00482D25">
        <w:rPr>
          <w:noProof/>
        </w:rPr>
        <w:t>FT1-</w:t>
      </w:r>
      <w:r>
        <w:rPr>
          <w:noProof/>
        </w:rPr>
        <w:t>56</w:t>
      </w:r>
      <w:r w:rsidRPr="00482D25">
        <w:rPr>
          <w:noProof/>
        </w:rPr>
        <w:t xml:space="preserve">   Service Reason Code</w:t>
      </w:r>
      <w:r w:rsidR="005B65F4">
        <w:fldChar w:fldCharType="begin"/>
      </w:r>
      <w:r w:rsidRPr="00482D25">
        <w:rPr>
          <w:noProof/>
        </w:rPr>
        <w:instrText xml:space="preserve"> XE "Service Reason code" </w:instrText>
      </w:r>
      <w:r w:rsidR="005B65F4">
        <w:fldChar w:fldCharType="end"/>
      </w:r>
      <w:r w:rsidRPr="00482D25">
        <w:rPr>
          <w:noProof/>
        </w:rPr>
        <w:t xml:space="preserve">   (CWE)   </w:t>
      </w:r>
      <w:r w:rsidR="00BE5C1C">
        <w:rPr>
          <w:noProof/>
        </w:rPr>
        <w:t>03508</w:t>
      </w:r>
    </w:p>
    <w:p w14:paraId="68EE31B2" w14:textId="77777777" w:rsidR="00482D25" w:rsidRDefault="00482D25" w:rsidP="00482D2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F56E08" w14:textId="77B097CC" w:rsidR="00482D25" w:rsidRDefault="00482D25" w:rsidP="00482D25">
      <w:pPr>
        <w:pStyle w:val="NormalIndented"/>
        <w:rPr>
          <w:noProof/>
        </w:rPr>
      </w:pPr>
      <w:r>
        <w:rPr>
          <w:noProof/>
        </w:rPr>
        <w:t xml:space="preserve">Definition:  This field contains the reason why the service has been performed.   Refer to </w:t>
      </w:r>
      <w:hyperlink r:id="rId46" w:anchor="HL70964" w:history="1">
        <w:r w:rsidR="00BE5C1C" w:rsidRPr="00AB7987">
          <w:rPr>
            <w:rStyle w:val="Hyperlink"/>
            <w:i/>
            <w:noProof/>
          </w:rPr>
          <w:t>User-defined Table HL70</w:t>
        </w:r>
        <w:r w:rsidR="00713BF5" w:rsidRPr="00AB7987">
          <w:rPr>
            <w:rStyle w:val="Hyperlink"/>
            <w:i/>
            <w:noProof/>
          </w:rPr>
          <w:t>9</w:t>
        </w:r>
        <w:r w:rsidR="004C6AD1" w:rsidRPr="00AB7987">
          <w:rPr>
            <w:rStyle w:val="Hyperlink"/>
            <w:i/>
            <w:noProof/>
          </w:rPr>
          <w:t>64</w:t>
        </w:r>
        <w:r w:rsidR="00BE5C1C" w:rsidRPr="00AB7987">
          <w:rPr>
            <w:rStyle w:val="Hyperlink"/>
            <w:i/>
            <w:noProof/>
          </w:rPr>
          <w:t xml:space="preserve"> –</w:t>
        </w:r>
        <w:r w:rsidR="007D2B62" w:rsidRPr="00AB7987">
          <w:rPr>
            <w:rStyle w:val="Hyperlink"/>
            <w:i/>
            <w:noProof/>
          </w:rPr>
          <w:t>Service Reason Code</w:t>
        </w:r>
      </w:hyperlink>
      <w:r>
        <w:rPr>
          <w:noProof/>
        </w:rPr>
        <w:t xml:space="preserve"> for suggested values.  </w:t>
      </w:r>
    </w:p>
    <w:p w14:paraId="268ADFC1" w14:textId="5AC95DA9" w:rsidR="009E61BC" w:rsidRPr="00890B0C" w:rsidRDefault="000A0943">
      <w:pPr>
        <w:pStyle w:val="Heading3"/>
        <w:rPr>
          <w:noProof/>
        </w:rPr>
      </w:pPr>
      <w:bookmarkStart w:id="1486" w:name="_Hlt1757601"/>
      <w:bookmarkStart w:id="1487" w:name="_Toc1881999"/>
      <w:bookmarkStart w:id="1488" w:name="_Toc89062826"/>
      <w:bookmarkStart w:id="1489" w:name="_Toc20321547"/>
      <w:bookmarkEnd w:id="1486"/>
      <w:r>
        <w:rPr>
          <w:noProof/>
        </w:rPr>
        <w:t>DG1</w:t>
      </w:r>
      <w:r w:rsidRPr="00890B0C">
        <w:rPr>
          <w:noProof/>
        </w:rPr>
        <w:fldChar w:fldCharType="begin"/>
      </w:r>
      <w:r w:rsidRPr="00890B0C">
        <w:rPr>
          <w:noProof/>
        </w:rPr>
        <w:instrText>XE "DRG"</w:instrText>
      </w:r>
      <w:r w:rsidRPr="00890B0C">
        <w:rPr>
          <w:noProof/>
        </w:rPr>
        <w:fldChar w:fldCharType="end"/>
      </w:r>
      <w:r w:rsidRPr="00890B0C">
        <w:rPr>
          <w:noProof/>
        </w:rPr>
        <w:fldChar w:fldCharType="begin"/>
      </w:r>
      <w:r w:rsidRPr="00890B0C">
        <w:rPr>
          <w:noProof/>
        </w:rPr>
        <w:instrText>XE "Segments:DRG"</w:instrText>
      </w:r>
      <w:r w:rsidRPr="00890B0C">
        <w:rPr>
          <w:noProof/>
        </w:rPr>
        <w:fldChar w:fldCharType="end"/>
      </w:r>
      <w:r w:rsidRPr="00890B0C">
        <w:rPr>
          <w:noProof/>
        </w:rPr>
        <w:t xml:space="preserve"> - </w:t>
      </w:r>
      <w:r w:rsidR="009E61BC" w:rsidRPr="00890B0C">
        <w:rPr>
          <w:noProof/>
        </w:rPr>
        <w:t>Diagnosis</w:t>
      </w:r>
      <w:bookmarkEnd w:id="1472"/>
      <w:bookmarkEnd w:id="1473"/>
      <w:bookmarkEnd w:id="1474"/>
      <w:bookmarkEnd w:id="1475"/>
      <w:bookmarkEnd w:id="1476"/>
      <w:bookmarkEnd w:id="1477"/>
      <w:r w:rsidR="009E61BC" w:rsidRPr="00890B0C">
        <w:rPr>
          <w:noProof/>
        </w:rPr>
        <w:t xml:space="preserve"> Segment</w:t>
      </w:r>
      <w:bookmarkEnd w:id="1478"/>
      <w:bookmarkEnd w:id="1487"/>
      <w:bookmarkEnd w:id="1488"/>
      <w:bookmarkEnd w:id="1489"/>
      <w:r w:rsidR="005B65F4" w:rsidRPr="00890B0C">
        <w:rPr>
          <w:noProof/>
        </w:rPr>
        <w:fldChar w:fldCharType="begin"/>
      </w:r>
      <w:r w:rsidR="009E61BC" w:rsidRPr="00890B0C">
        <w:rPr>
          <w:noProof/>
        </w:rPr>
        <w:instrText>XE "diagnosis segment"</w:instrText>
      </w:r>
      <w:r w:rsidR="005B65F4" w:rsidRPr="00890B0C">
        <w:rPr>
          <w:noProof/>
        </w:rPr>
        <w:fldChar w:fldCharType="end"/>
      </w:r>
    </w:p>
    <w:p w14:paraId="38B6C774" w14:textId="77777777" w:rsidR="009E61BC" w:rsidRPr="00890B0C" w:rsidRDefault="009E61BC">
      <w:pPr>
        <w:pStyle w:val="NormalIndented"/>
        <w:rPr>
          <w:noProof/>
        </w:rPr>
      </w:pPr>
      <w:r w:rsidRPr="00890B0C">
        <w:rPr>
          <w:noProof/>
        </w:rPr>
        <w:t xml:space="preserve">The DG1 segment contains patient diagnosis information of various types, for example, admitting, primary, etc.  The DG1 segment is used to send multiple diagnoses (for example, for medical records encoding).  It is also used when the </w:t>
      </w:r>
      <w:hyperlink w:anchor="FT1_19" w:history="1">
        <w:r w:rsidRPr="00890B0C">
          <w:rPr>
            <w:rStyle w:val="ReferenceAttribute"/>
            <w:noProof/>
          </w:rPr>
          <w:t>FT1-19 - Diagnosis Code - FT1</w:t>
        </w:r>
      </w:hyperlink>
      <w:r w:rsidRPr="00890B0C">
        <w:rPr>
          <w:noProof/>
        </w:rPr>
        <w:t xml:space="preserve"> does not provide sufficient information for a billing </w:t>
      </w:r>
      <w:r w:rsidRPr="00890B0C">
        <w:rPr>
          <w:noProof/>
        </w:rPr>
        <w:lastRenderedPageBreak/>
        <w:t>system.  This diagnosis coding should be distinguished from the clinical problem segment used by caregivers to manage the patient (see Chapter 12, Patient Care).  Coding methodologies are also defined.</w:t>
      </w:r>
    </w:p>
    <w:p w14:paraId="570E8CE6" w14:textId="77777777" w:rsidR="009E61BC" w:rsidRPr="00890B0C" w:rsidRDefault="009E61BC">
      <w:pPr>
        <w:pStyle w:val="AttributeTableCaption"/>
        <w:rPr>
          <w:noProof/>
        </w:rPr>
      </w:pPr>
      <w:bookmarkStart w:id="1490" w:name="DG1"/>
      <w:r w:rsidRPr="00890B0C">
        <w:rPr>
          <w:noProof/>
        </w:rPr>
        <w:t>HL7 Attribute Table - DG1</w:t>
      </w:r>
      <w:bookmarkEnd w:id="1490"/>
      <w:r w:rsidRPr="00890B0C">
        <w:rPr>
          <w:noProof/>
        </w:rPr>
        <w:t xml:space="preserve"> - Diagnosis</w:t>
      </w:r>
      <w:r w:rsidR="005B65F4" w:rsidRPr="00890B0C">
        <w:rPr>
          <w:noProof/>
        </w:rPr>
        <w:fldChar w:fldCharType="begin"/>
      </w:r>
      <w:r w:rsidRPr="00890B0C">
        <w:rPr>
          <w:noProof/>
        </w:rPr>
        <w:instrText>XE "HL7 Attribute Table - DG1"</w:instrText>
      </w:r>
      <w:r w:rsidR="005B65F4" w:rsidRPr="00890B0C">
        <w:rPr>
          <w:noProof/>
        </w:rPr>
        <w:fldChar w:fldCharType="end"/>
      </w:r>
      <w:r w:rsidR="005B65F4" w:rsidRPr="00890B0C">
        <w:rPr>
          <w:noProof/>
        </w:rPr>
        <w:fldChar w:fldCharType="begin"/>
      </w:r>
      <w:r w:rsidRPr="00890B0C">
        <w:rPr>
          <w:noProof/>
        </w:rPr>
        <w:instrText>XE "DG1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1530DA8"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44032A3"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DE3845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C57B685" w14:textId="77777777" w:rsidR="009E61BC" w:rsidRPr="00890B0C" w:rsidRDefault="009E61BC">
            <w:pPr>
              <w:pStyle w:val="AttributeTableHeader"/>
              <w:rPr>
                <w:noProof/>
              </w:rPr>
            </w:pPr>
            <w:r w:rsidRPr="00890B0C">
              <w:rPr>
                <w:noProof/>
              </w:rPr>
              <w:t>C_LEN</w:t>
            </w:r>
          </w:p>
        </w:tc>
        <w:tc>
          <w:tcPr>
            <w:tcW w:w="648" w:type="dxa"/>
            <w:tcBorders>
              <w:top w:val="single" w:sz="4" w:space="0" w:color="auto"/>
              <w:left w:val="nil"/>
              <w:bottom w:val="single" w:sz="4" w:space="0" w:color="auto"/>
              <w:right w:val="nil"/>
            </w:tcBorders>
            <w:shd w:val="clear" w:color="auto" w:fill="FFFFFF"/>
          </w:tcPr>
          <w:p w14:paraId="7C01F4C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217E52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9BE32C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AEC5A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BE1447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C0CC79F" w14:textId="77777777" w:rsidR="009E61BC" w:rsidRPr="00890B0C" w:rsidRDefault="009E61BC">
            <w:pPr>
              <w:pStyle w:val="AttributeTableHeader"/>
              <w:jc w:val="left"/>
              <w:rPr>
                <w:noProof/>
              </w:rPr>
            </w:pPr>
            <w:r w:rsidRPr="00890B0C">
              <w:rPr>
                <w:noProof/>
              </w:rPr>
              <w:t>ELEMENT NAME</w:t>
            </w:r>
          </w:p>
        </w:tc>
      </w:tr>
      <w:tr w:rsidR="009F20B7" w:rsidRPr="009E61BC" w14:paraId="027222BB"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0A3FB94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9B3AB10"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CB66F9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3A11D"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0A8A449"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50B35AB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AAE76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7D4A77" w14:textId="77777777" w:rsidR="009E61BC" w:rsidRPr="00890B0C" w:rsidRDefault="009E61BC">
            <w:pPr>
              <w:pStyle w:val="AttributeTableBody"/>
              <w:rPr>
                <w:noProof/>
              </w:rPr>
            </w:pPr>
            <w:r w:rsidRPr="00890B0C">
              <w:rPr>
                <w:noProof/>
              </w:rPr>
              <w:t>00375</w:t>
            </w:r>
          </w:p>
        </w:tc>
        <w:tc>
          <w:tcPr>
            <w:tcW w:w="3888" w:type="dxa"/>
            <w:tcBorders>
              <w:top w:val="single" w:sz="4" w:space="0" w:color="auto"/>
              <w:left w:val="nil"/>
              <w:bottom w:val="dotted" w:sz="4" w:space="0" w:color="auto"/>
              <w:right w:val="nil"/>
            </w:tcBorders>
            <w:shd w:val="clear" w:color="auto" w:fill="FFFFFF"/>
          </w:tcPr>
          <w:p w14:paraId="7F9E9975" w14:textId="77777777" w:rsidR="009E61BC" w:rsidRPr="00890B0C" w:rsidRDefault="009E61BC">
            <w:pPr>
              <w:pStyle w:val="AttributeTableBody"/>
              <w:jc w:val="left"/>
              <w:rPr>
                <w:noProof/>
              </w:rPr>
            </w:pPr>
            <w:r w:rsidRPr="00890B0C">
              <w:rPr>
                <w:noProof/>
              </w:rPr>
              <w:t>Set ID - DG1</w:t>
            </w:r>
          </w:p>
        </w:tc>
      </w:tr>
      <w:tr w:rsidR="009F20B7" w:rsidRPr="009E61BC" w14:paraId="0F2039C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AB11E8"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0DAF7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5220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B8B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4F95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B2F4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E581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4528BE" w14:textId="77777777" w:rsidR="009E61BC" w:rsidRPr="00890B0C" w:rsidRDefault="009E61BC">
            <w:pPr>
              <w:pStyle w:val="AttributeTableBody"/>
              <w:rPr>
                <w:noProof/>
              </w:rPr>
            </w:pPr>
            <w:r w:rsidRPr="00890B0C">
              <w:rPr>
                <w:noProof/>
              </w:rPr>
              <w:t>00376</w:t>
            </w:r>
          </w:p>
        </w:tc>
        <w:tc>
          <w:tcPr>
            <w:tcW w:w="3888" w:type="dxa"/>
            <w:tcBorders>
              <w:top w:val="dotted" w:sz="4" w:space="0" w:color="auto"/>
              <w:left w:val="nil"/>
              <w:bottom w:val="dotted" w:sz="4" w:space="0" w:color="auto"/>
              <w:right w:val="nil"/>
            </w:tcBorders>
            <w:shd w:val="clear" w:color="auto" w:fill="FFFFFF"/>
          </w:tcPr>
          <w:p w14:paraId="2538CD14" w14:textId="77777777" w:rsidR="009E61BC" w:rsidRPr="00890B0C" w:rsidRDefault="009E61BC">
            <w:pPr>
              <w:pStyle w:val="AttributeTableBody"/>
              <w:jc w:val="left"/>
              <w:rPr>
                <w:noProof/>
              </w:rPr>
            </w:pPr>
            <w:r w:rsidRPr="00890B0C">
              <w:rPr>
                <w:noProof/>
              </w:rPr>
              <w:t xml:space="preserve">Diagnosis Coding Method </w:t>
            </w:r>
          </w:p>
        </w:tc>
      </w:tr>
      <w:tr w:rsidR="009F20B7" w:rsidRPr="009E61BC" w14:paraId="07AC99E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5471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9384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31C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6EC8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A1ADB68"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3600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6B69D" w14:textId="58BAA73B" w:rsidR="009E61BC" w:rsidRPr="00890B0C" w:rsidRDefault="00000000">
            <w:pPr>
              <w:pStyle w:val="AttributeTableBody"/>
              <w:rPr>
                <w:rStyle w:val="HyperlinkTable"/>
                <w:noProof/>
              </w:rPr>
            </w:pPr>
            <w:hyperlink r:id="rId47"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1918731D" w14:textId="77777777" w:rsidR="009E61BC" w:rsidRPr="00890B0C" w:rsidRDefault="009E61BC">
            <w:pPr>
              <w:pStyle w:val="AttributeTableBody"/>
              <w:rPr>
                <w:noProof/>
              </w:rPr>
            </w:pPr>
            <w:r w:rsidRPr="00890B0C">
              <w:rPr>
                <w:noProof/>
              </w:rPr>
              <w:t>00377</w:t>
            </w:r>
          </w:p>
        </w:tc>
        <w:tc>
          <w:tcPr>
            <w:tcW w:w="3888" w:type="dxa"/>
            <w:tcBorders>
              <w:top w:val="dotted" w:sz="4" w:space="0" w:color="auto"/>
              <w:left w:val="nil"/>
              <w:bottom w:val="dotted" w:sz="4" w:space="0" w:color="auto"/>
              <w:right w:val="nil"/>
            </w:tcBorders>
            <w:shd w:val="clear" w:color="auto" w:fill="FFFFFF"/>
          </w:tcPr>
          <w:p w14:paraId="5A04DD5A" w14:textId="77777777" w:rsidR="009E61BC" w:rsidRPr="00890B0C" w:rsidRDefault="009E61BC">
            <w:pPr>
              <w:pStyle w:val="AttributeTableBody"/>
              <w:jc w:val="left"/>
              <w:rPr>
                <w:noProof/>
              </w:rPr>
            </w:pPr>
            <w:r w:rsidRPr="00890B0C">
              <w:rPr>
                <w:noProof/>
              </w:rPr>
              <w:t xml:space="preserve">Diagnosis Code - DG1 </w:t>
            </w:r>
          </w:p>
        </w:tc>
      </w:tr>
      <w:tr w:rsidR="009F20B7" w:rsidRPr="009E61BC" w14:paraId="10D06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99862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3BBEE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EE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F393D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7CA8D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C66A1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FC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6C8A3" w14:textId="77777777" w:rsidR="009E61BC" w:rsidRPr="00890B0C" w:rsidRDefault="009E61BC">
            <w:pPr>
              <w:pStyle w:val="AttributeTableBody"/>
              <w:rPr>
                <w:noProof/>
              </w:rPr>
            </w:pPr>
            <w:r w:rsidRPr="00890B0C">
              <w:rPr>
                <w:noProof/>
              </w:rPr>
              <w:t>00378</w:t>
            </w:r>
          </w:p>
        </w:tc>
        <w:tc>
          <w:tcPr>
            <w:tcW w:w="3888" w:type="dxa"/>
            <w:tcBorders>
              <w:top w:val="dotted" w:sz="4" w:space="0" w:color="auto"/>
              <w:left w:val="nil"/>
              <w:bottom w:val="dotted" w:sz="4" w:space="0" w:color="auto"/>
              <w:right w:val="nil"/>
            </w:tcBorders>
            <w:shd w:val="clear" w:color="auto" w:fill="FFFFFF"/>
          </w:tcPr>
          <w:p w14:paraId="70ABFB31" w14:textId="77777777" w:rsidR="009E61BC" w:rsidRPr="00890B0C" w:rsidRDefault="009E61BC">
            <w:pPr>
              <w:pStyle w:val="AttributeTableBody"/>
              <w:jc w:val="left"/>
              <w:rPr>
                <w:noProof/>
              </w:rPr>
            </w:pPr>
            <w:r w:rsidRPr="00890B0C">
              <w:rPr>
                <w:noProof/>
              </w:rPr>
              <w:t>Diagnosis Description</w:t>
            </w:r>
          </w:p>
        </w:tc>
      </w:tr>
      <w:tr w:rsidR="009F20B7" w:rsidRPr="009E61BC" w14:paraId="4A59E9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519728"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2097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964E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0E3C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C4059A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BB89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757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3C39B" w14:textId="77777777" w:rsidR="009E61BC" w:rsidRPr="00890B0C" w:rsidRDefault="009E61BC">
            <w:pPr>
              <w:pStyle w:val="AttributeTableBody"/>
              <w:rPr>
                <w:noProof/>
              </w:rPr>
            </w:pPr>
            <w:r w:rsidRPr="00890B0C">
              <w:rPr>
                <w:noProof/>
              </w:rPr>
              <w:t>00379</w:t>
            </w:r>
          </w:p>
        </w:tc>
        <w:tc>
          <w:tcPr>
            <w:tcW w:w="3888" w:type="dxa"/>
            <w:tcBorders>
              <w:top w:val="dotted" w:sz="4" w:space="0" w:color="auto"/>
              <w:left w:val="nil"/>
              <w:bottom w:val="dotted" w:sz="4" w:space="0" w:color="auto"/>
              <w:right w:val="nil"/>
            </w:tcBorders>
            <w:shd w:val="clear" w:color="auto" w:fill="FFFFFF"/>
          </w:tcPr>
          <w:p w14:paraId="07E3D473" w14:textId="77777777" w:rsidR="009E61BC" w:rsidRPr="00890B0C" w:rsidRDefault="009E61BC">
            <w:pPr>
              <w:pStyle w:val="AttributeTableBody"/>
              <w:jc w:val="left"/>
              <w:rPr>
                <w:noProof/>
              </w:rPr>
            </w:pPr>
            <w:r w:rsidRPr="00890B0C">
              <w:rPr>
                <w:noProof/>
              </w:rPr>
              <w:t xml:space="preserve">Diagnosis Date/Time </w:t>
            </w:r>
          </w:p>
        </w:tc>
      </w:tr>
      <w:tr w:rsidR="009F20B7" w:rsidRPr="009E61BC" w14:paraId="5469EF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5E6D6"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E5595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4A9F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A3E6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398DA0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9F1D6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C91F3" w14:textId="23673FE9" w:rsidR="009E61BC" w:rsidRPr="00890B0C" w:rsidRDefault="00000000">
            <w:pPr>
              <w:pStyle w:val="AttributeTableBody"/>
              <w:rPr>
                <w:rStyle w:val="HyperlinkTable"/>
                <w:noProof/>
              </w:rPr>
            </w:pPr>
            <w:hyperlink r:id="rId48" w:anchor="HL70052" w:history="1">
              <w:r w:rsidR="009E61BC" w:rsidRPr="00890B0C">
                <w:rPr>
                  <w:rStyle w:val="HyperlinkTable"/>
                  <w:noProof/>
                </w:rPr>
                <w:t>0052</w:t>
              </w:r>
            </w:hyperlink>
          </w:p>
        </w:tc>
        <w:tc>
          <w:tcPr>
            <w:tcW w:w="720" w:type="dxa"/>
            <w:tcBorders>
              <w:top w:val="dotted" w:sz="4" w:space="0" w:color="auto"/>
              <w:left w:val="nil"/>
              <w:bottom w:val="dotted" w:sz="4" w:space="0" w:color="auto"/>
              <w:right w:val="nil"/>
            </w:tcBorders>
            <w:shd w:val="clear" w:color="auto" w:fill="FFFFFF"/>
          </w:tcPr>
          <w:p w14:paraId="2067F517" w14:textId="77777777" w:rsidR="009E61BC" w:rsidRPr="00890B0C" w:rsidRDefault="009E61BC">
            <w:pPr>
              <w:pStyle w:val="AttributeTableBody"/>
              <w:rPr>
                <w:noProof/>
              </w:rPr>
            </w:pPr>
            <w:r w:rsidRPr="00890B0C">
              <w:rPr>
                <w:noProof/>
              </w:rPr>
              <w:t>00380</w:t>
            </w:r>
          </w:p>
        </w:tc>
        <w:tc>
          <w:tcPr>
            <w:tcW w:w="3888" w:type="dxa"/>
            <w:tcBorders>
              <w:top w:val="dotted" w:sz="4" w:space="0" w:color="auto"/>
              <w:left w:val="nil"/>
              <w:bottom w:val="dotted" w:sz="4" w:space="0" w:color="auto"/>
              <w:right w:val="nil"/>
            </w:tcBorders>
            <w:shd w:val="clear" w:color="auto" w:fill="FFFFFF"/>
          </w:tcPr>
          <w:p w14:paraId="4F3236B7" w14:textId="77777777" w:rsidR="009E61BC" w:rsidRPr="00890B0C" w:rsidRDefault="009E61BC">
            <w:pPr>
              <w:pStyle w:val="AttributeTableBody"/>
              <w:jc w:val="left"/>
              <w:rPr>
                <w:noProof/>
              </w:rPr>
            </w:pPr>
            <w:r w:rsidRPr="00890B0C">
              <w:rPr>
                <w:noProof/>
              </w:rPr>
              <w:t>Diagnosis Type</w:t>
            </w:r>
          </w:p>
        </w:tc>
      </w:tr>
      <w:tr w:rsidR="009F20B7" w:rsidRPr="009E61BC" w14:paraId="57B26E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AFBE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3FD0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80F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C3BC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E03C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3844B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1578" w14:textId="1921A2C9" w:rsidR="009E61BC" w:rsidRPr="00890B0C" w:rsidRDefault="00000000">
            <w:pPr>
              <w:pStyle w:val="AttributeTableBody"/>
              <w:rPr>
                <w:noProof/>
              </w:rPr>
            </w:pPr>
            <w:hyperlink r:id="rId49" w:anchor="HL70118" w:history="1">
              <w:r w:rsidR="00403B56" w:rsidRPr="00403B56">
                <w:rPr>
                  <w:rStyle w:val="Hyperlink"/>
                  <w:rFonts w:ascii="Calibri" w:eastAsia="Calibri" w:hAnsi="Calibri" w:cs="Times New Roman"/>
                  <w:kern w:val="0"/>
                  <w:sz w:val="20"/>
                  <w:szCs w:val="22"/>
                </w:rPr>
                <w:t>0118</w:t>
              </w:r>
            </w:hyperlink>
          </w:p>
        </w:tc>
        <w:tc>
          <w:tcPr>
            <w:tcW w:w="720" w:type="dxa"/>
            <w:tcBorders>
              <w:top w:val="dotted" w:sz="4" w:space="0" w:color="auto"/>
              <w:left w:val="nil"/>
              <w:bottom w:val="dotted" w:sz="4" w:space="0" w:color="auto"/>
              <w:right w:val="nil"/>
            </w:tcBorders>
            <w:shd w:val="clear" w:color="auto" w:fill="FFFFFF"/>
          </w:tcPr>
          <w:p w14:paraId="78DF613A" w14:textId="77777777" w:rsidR="009E61BC" w:rsidRPr="00890B0C" w:rsidRDefault="009E61BC">
            <w:pPr>
              <w:pStyle w:val="AttributeTableBody"/>
              <w:rPr>
                <w:noProof/>
              </w:rPr>
            </w:pPr>
            <w:r w:rsidRPr="00890B0C">
              <w:rPr>
                <w:noProof/>
              </w:rPr>
              <w:t>00381</w:t>
            </w:r>
          </w:p>
        </w:tc>
        <w:tc>
          <w:tcPr>
            <w:tcW w:w="3888" w:type="dxa"/>
            <w:tcBorders>
              <w:top w:val="dotted" w:sz="4" w:space="0" w:color="auto"/>
              <w:left w:val="nil"/>
              <w:bottom w:val="dotted" w:sz="4" w:space="0" w:color="auto"/>
              <w:right w:val="nil"/>
            </w:tcBorders>
            <w:shd w:val="clear" w:color="auto" w:fill="FFFFFF"/>
          </w:tcPr>
          <w:p w14:paraId="2CA1D699" w14:textId="77777777" w:rsidR="009E61BC" w:rsidRPr="00890B0C" w:rsidRDefault="009E61BC">
            <w:pPr>
              <w:pStyle w:val="AttributeTableBody"/>
              <w:jc w:val="left"/>
              <w:rPr>
                <w:noProof/>
              </w:rPr>
            </w:pPr>
            <w:r w:rsidRPr="00890B0C">
              <w:rPr>
                <w:noProof/>
              </w:rPr>
              <w:t>Major Diagnostic Category</w:t>
            </w:r>
          </w:p>
        </w:tc>
      </w:tr>
      <w:tr w:rsidR="009F20B7" w:rsidRPr="009E61BC" w14:paraId="4409E2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347A4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3F42FC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877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E149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9A9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BC7EF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A6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4918" w14:textId="77777777" w:rsidR="009E61BC" w:rsidRPr="00890B0C" w:rsidRDefault="009E61BC">
            <w:pPr>
              <w:pStyle w:val="AttributeTableBody"/>
              <w:rPr>
                <w:noProof/>
              </w:rPr>
            </w:pPr>
            <w:r w:rsidRPr="00890B0C">
              <w:rPr>
                <w:noProof/>
              </w:rPr>
              <w:t>00382</w:t>
            </w:r>
          </w:p>
        </w:tc>
        <w:tc>
          <w:tcPr>
            <w:tcW w:w="3888" w:type="dxa"/>
            <w:tcBorders>
              <w:top w:val="dotted" w:sz="4" w:space="0" w:color="auto"/>
              <w:left w:val="nil"/>
              <w:bottom w:val="dotted" w:sz="4" w:space="0" w:color="auto"/>
              <w:right w:val="nil"/>
            </w:tcBorders>
            <w:shd w:val="clear" w:color="auto" w:fill="FFFFFF"/>
          </w:tcPr>
          <w:p w14:paraId="10EBE055"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5C9C4FA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4B45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44A4AA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F27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FA23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CB55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83536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8AD8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E821F"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0722C997"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4E27C3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A9143B"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87A15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FF8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FDE97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35DC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F60FD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E99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BDEF7"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6D2561D9" w14:textId="77777777" w:rsidR="009E61BC" w:rsidRPr="00890B0C" w:rsidRDefault="009E61BC">
            <w:pPr>
              <w:pStyle w:val="AttributeTableBody"/>
              <w:jc w:val="left"/>
              <w:rPr>
                <w:noProof/>
              </w:rPr>
            </w:pPr>
            <w:r w:rsidRPr="00890B0C">
              <w:rPr>
                <w:noProof/>
              </w:rPr>
              <w:t>DRG Grouper Review Code</w:t>
            </w:r>
          </w:p>
        </w:tc>
      </w:tr>
      <w:tr w:rsidR="009F20B7" w:rsidRPr="009E61BC" w14:paraId="207C1C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9381B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3E3E2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9E2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305F4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3BC0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B100E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BC2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6D509"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515762F4" w14:textId="77777777" w:rsidR="009E61BC" w:rsidRPr="00890B0C" w:rsidRDefault="009E61BC">
            <w:pPr>
              <w:pStyle w:val="AttributeTableBody"/>
              <w:jc w:val="left"/>
              <w:rPr>
                <w:noProof/>
              </w:rPr>
            </w:pPr>
            <w:r w:rsidRPr="00890B0C">
              <w:rPr>
                <w:noProof/>
              </w:rPr>
              <w:t xml:space="preserve">Outlier Type </w:t>
            </w:r>
          </w:p>
        </w:tc>
      </w:tr>
      <w:tr w:rsidR="009F20B7" w:rsidRPr="009E61BC" w14:paraId="045FB5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652A95"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81F7B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39B7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1304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6D9C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AE99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5282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2EEE3"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69733907" w14:textId="77777777" w:rsidR="009E61BC" w:rsidRPr="00890B0C" w:rsidRDefault="009E61BC">
            <w:pPr>
              <w:pStyle w:val="AttributeTableBody"/>
              <w:jc w:val="left"/>
              <w:rPr>
                <w:noProof/>
              </w:rPr>
            </w:pPr>
            <w:r w:rsidRPr="00890B0C">
              <w:rPr>
                <w:noProof/>
              </w:rPr>
              <w:t xml:space="preserve">Outlier Days </w:t>
            </w:r>
          </w:p>
        </w:tc>
      </w:tr>
      <w:tr w:rsidR="009F20B7" w:rsidRPr="009E61BC" w14:paraId="39690D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B2C3E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312C7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4A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727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D4B8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066B3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82B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0E914"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71AA9D7F" w14:textId="77777777" w:rsidR="009E61BC" w:rsidRPr="00890B0C" w:rsidRDefault="009E61BC">
            <w:pPr>
              <w:pStyle w:val="AttributeTableBody"/>
              <w:jc w:val="left"/>
              <w:rPr>
                <w:noProof/>
              </w:rPr>
            </w:pPr>
            <w:r w:rsidRPr="00890B0C">
              <w:rPr>
                <w:noProof/>
              </w:rPr>
              <w:t>Outlier Cost</w:t>
            </w:r>
          </w:p>
        </w:tc>
      </w:tr>
      <w:tr w:rsidR="009F20B7" w:rsidRPr="009E61BC" w14:paraId="7FE002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2FCF5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5B31EE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9093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45A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8DA0F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D6524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EB8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647FA" w14:textId="77777777" w:rsidR="009E61BC" w:rsidRPr="00890B0C" w:rsidRDefault="009E61BC">
            <w:pPr>
              <w:pStyle w:val="AttributeTableBody"/>
              <w:rPr>
                <w:noProof/>
              </w:rPr>
            </w:pPr>
            <w:r w:rsidRPr="00890B0C">
              <w:rPr>
                <w:noProof/>
              </w:rPr>
              <w:t>00388</w:t>
            </w:r>
          </w:p>
        </w:tc>
        <w:tc>
          <w:tcPr>
            <w:tcW w:w="3888" w:type="dxa"/>
            <w:tcBorders>
              <w:top w:val="dotted" w:sz="4" w:space="0" w:color="auto"/>
              <w:left w:val="nil"/>
              <w:bottom w:val="dotted" w:sz="4" w:space="0" w:color="auto"/>
              <w:right w:val="nil"/>
            </w:tcBorders>
            <w:shd w:val="clear" w:color="auto" w:fill="FFFFFF"/>
          </w:tcPr>
          <w:p w14:paraId="3FB43848" w14:textId="77777777" w:rsidR="009E61BC" w:rsidRPr="00890B0C" w:rsidRDefault="009E61BC">
            <w:pPr>
              <w:pStyle w:val="AttributeTableBody"/>
              <w:jc w:val="left"/>
              <w:rPr>
                <w:noProof/>
              </w:rPr>
            </w:pPr>
            <w:r w:rsidRPr="00890B0C">
              <w:rPr>
                <w:noProof/>
              </w:rPr>
              <w:t>Grouper Version And Type</w:t>
            </w:r>
          </w:p>
        </w:tc>
      </w:tr>
      <w:tr w:rsidR="009F20B7" w:rsidRPr="009E61BC" w14:paraId="750FC52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D30BC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6E787B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4218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4825ECC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71F8D6B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14D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58BDE" w14:textId="26AF6697" w:rsidR="009E61BC" w:rsidRPr="00890B0C" w:rsidRDefault="00000000">
            <w:pPr>
              <w:pStyle w:val="AttributeTableBody"/>
              <w:rPr>
                <w:rStyle w:val="HyperlinkTable"/>
                <w:noProof/>
              </w:rPr>
            </w:pPr>
            <w:hyperlink r:id="rId50" w:anchor="HL70359" w:history="1">
              <w:r w:rsidR="009E61BC" w:rsidRPr="00890B0C">
                <w:rPr>
                  <w:rStyle w:val="HyperlinkTable"/>
                  <w:noProof/>
                </w:rPr>
                <w:t>0359</w:t>
              </w:r>
            </w:hyperlink>
          </w:p>
        </w:tc>
        <w:tc>
          <w:tcPr>
            <w:tcW w:w="720" w:type="dxa"/>
            <w:tcBorders>
              <w:top w:val="dotted" w:sz="4" w:space="0" w:color="auto"/>
              <w:left w:val="nil"/>
              <w:bottom w:val="dotted" w:sz="4" w:space="0" w:color="auto"/>
              <w:right w:val="nil"/>
            </w:tcBorders>
            <w:shd w:val="clear" w:color="auto" w:fill="FFFFFF"/>
          </w:tcPr>
          <w:p w14:paraId="53D39AA4" w14:textId="77777777" w:rsidR="009E61BC" w:rsidRPr="00890B0C" w:rsidRDefault="009E61BC">
            <w:pPr>
              <w:pStyle w:val="AttributeTableBody"/>
              <w:rPr>
                <w:noProof/>
              </w:rPr>
            </w:pPr>
            <w:r w:rsidRPr="00890B0C">
              <w:rPr>
                <w:noProof/>
              </w:rPr>
              <w:t>00389</w:t>
            </w:r>
          </w:p>
        </w:tc>
        <w:tc>
          <w:tcPr>
            <w:tcW w:w="3888" w:type="dxa"/>
            <w:tcBorders>
              <w:top w:val="dotted" w:sz="4" w:space="0" w:color="auto"/>
              <w:left w:val="nil"/>
              <w:bottom w:val="dotted" w:sz="4" w:space="0" w:color="auto"/>
              <w:right w:val="nil"/>
            </w:tcBorders>
            <w:shd w:val="clear" w:color="auto" w:fill="FFFFFF"/>
          </w:tcPr>
          <w:p w14:paraId="77E05AFE" w14:textId="77777777" w:rsidR="009E61BC" w:rsidRPr="00890B0C" w:rsidRDefault="009E61BC">
            <w:pPr>
              <w:pStyle w:val="AttributeTableBody"/>
              <w:jc w:val="left"/>
              <w:rPr>
                <w:noProof/>
              </w:rPr>
            </w:pPr>
            <w:r w:rsidRPr="00890B0C">
              <w:rPr>
                <w:noProof/>
              </w:rPr>
              <w:t>Diagnosis Priority</w:t>
            </w:r>
          </w:p>
        </w:tc>
      </w:tr>
      <w:tr w:rsidR="009F20B7" w:rsidRPr="009E61BC" w14:paraId="0EAA80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0C0F6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5EB814A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FDE9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50D8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45920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0096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8EF3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003DC" w14:textId="77777777" w:rsidR="009E61BC" w:rsidRPr="00890B0C" w:rsidRDefault="009E61BC">
            <w:pPr>
              <w:pStyle w:val="AttributeTableBody"/>
              <w:rPr>
                <w:noProof/>
              </w:rPr>
            </w:pPr>
            <w:r w:rsidRPr="00890B0C">
              <w:rPr>
                <w:noProof/>
              </w:rPr>
              <w:t>00390</w:t>
            </w:r>
          </w:p>
        </w:tc>
        <w:tc>
          <w:tcPr>
            <w:tcW w:w="3888" w:type="dxa"/>
            <w:tcBorders>
              <w:top w:val="dotted" w:sz="4" w:space="0" w:color="auto"/>
              <w:left w:val="nil"/>
              <w:bottom w:val="dotted" w:sz="4" w:space="0" w:color="auto"/>
              <w:right w:val="nil"/>
            </w:tcBorders>
            <w:shd w:val="clear" w:color="auto" w:fill="FFFFFF"/>
          </w:tcPr>
          <w:p w14:paraId="7C70CE62" w14:textId="77777777" w:rsidR="009E61BC" w:rsidRPr="00890B0C" w:rsidRDefault="009E61BC">
            <w:pPr>
              <w:pStyle w:val="AttributeTableBody"/>
              <w:jc w:val="left"/>
              <w:rPr>
                <w:noProof/>
              </w:rPr>
            </w:pPr>
            <w:r w:rsidRPr="00890B0C">
              <w:rPr>
                <w:noProof/>
              </w:rPr>
              <w:t>Diagnosing Clinician</w:t>
            </w:r>
          </w:p>
        </w:tc>
      </w:tr>
      <w:tr w:rsidR="009F20B7" w:rsidRPr="009E61BC" w14:paraId="6A4429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FEAB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6E0A9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D7CC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946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2038B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0C9D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686BC" w14:textId="652CE650" w:rsidR="009E61BC" w:rsidRPr="00890B0C" w:rsidRDefault="00000000">
            <w:pPr>
              <w:pStyle w:val="AttributeTableBody"/>
              <w:rPr>
                <w:rStyle w:val="HyperlinkTable"/>
                <w:noProof/>
              </w:rPr>
            </w:pPr>
            <w:hyperlink r:id="rId51" w:anchor="HL70228" w:history="1">
              <w:r w:rsidR="009E61BC" w:rsidRPr="00890B0C">
                <w:rPr>
                  <w:rStyle w:val="HyperlinkTable"/>
                  <w:noProof/>
                </w:rPr>
                <w:t>0228</w:t>
              </w:r>
            </w:hyperlink>
          </w:p>
        </w:tc>
        <w:tc>
          <w:tcPr>
            <w:tcW w:w="720" w:type="dxa"/>
            <w:tcBorders>
              <w:top w:val="dotted" w:sz="4" w:space="0" w:color="auto"/>
              <w:left w:val="nil"/>
              <w:bottom w:val="dotted" w:sz="4" w:space="0" w:color="auto"/>
              <w:right w:val="nil"/>
            </w:tcBorders>
            <w:shd w:val="clear" w:color="auto" w:fill="FFFFFF"/>
          </w:tcPr>
          <w:p w14:paraId="479BCDC3" w14:textId="77777777" w:rsidR="009E61BC" w:rsidRPr="00890B0C" w:rsidRDefault="009E61BC">
            <w:pPr>
              <w:pStyle w:val="AttributeTableBody"/>
              <w:rPr>
                <w:noProof/>
              </w:rPr>
            </w:pPr>
            <w:r w:rsidRPr="00890B0C">
              <w:rPr>
                <w:noProof/>
              </w:rPr>
              <w:t>00766</w:t>
            </w:r>
          </w:p>
        </w:tc>
        <w:tc>
          <w:tcPr>
            <w:tcW w:w="3888" w:type="dxa"/>
            <w:tcBorders>
              <w:top w:val="dotted" w:sz="4" w:space="0" w:color="auto"/>
              <w:left w:val="nil"/>
              <w:bottom w:val="dotted" w:sz="4" w:space="0" w:color="auto"/>
              <w:right w:val="nil"/>
            </w:tcBorders>
            <w:shd w:val="clear" w:color="auto" w:fill="FFFFFF"/>
          </w:tcPr>
          <w:p w14:paraId="3F31883C" w14:textId="77777777" w:rsidR="009E61BC" w:rsidRPr="00890B0C" w:rsidRDefault="009E61BC">
            <w:pPr>
              <w:pStyle w:val="AttributeTableBody"/>
              <w:jc w:val="left"/>
              <w:rPr>
                <w:noProof/>
              </w:rPr>
            </w:pPr>
            <w:r w:rsidRPr="00890B0C">
              <w:rPr>
                <w:noProof/>
              </w:rPr>
              <w:t>Diagnosis Classification</w:t>
            </w:r>
          </w:p>
        </w:tc>
      </w:tr>
      <w:tr w:rsidR="009F20B7" w:rsidRPr="009E61BC" w14:paraId="511484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5A785"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77F87CA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2D3A6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20778"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4D565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90AC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7725B" w14:textId="5E12DE3B" w:rsidR="009E61BC" w:rsidRPr="00E25570" w:rsidRDefault="00000000">
            <w:pPr>
              <w:pStyle w:val="AttributeTableBody"/>
              <w:rPr>
                <w:rStyle w:val="HyperlinkTable"/>
              </w:rPr>
            </w:pPr>
            <w:hyperlink r:id="rId52"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A5AF24A"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E0DC391" w14:textId="77777777" w:rsidR="009E61BC" w:rsidRPr="00890B0C" w:rsidRDefault="009E61BC">
            <w:pPr>
              <w:pStyle w:val="AttributeTableBody"/>
              <w:jc w:val="left"/>
              <w:rPr>
                <w:noProof/>
              </w:rPr>
            </w:pPr>
            <w:r w:rsidRPr="00890B0C">
              <w:rPr>
                <w:noProof/>
              </w:rPr>
              <w:t>Confidential Indicator</w:t>
            </w:r>
          </w:p>
        </w:tc>
      </w:tr>
      <w:tr w:rsidR="009F20B7" w:rsidRPr="009E61BC" w14:paraId="6A66B4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390CEA"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B13A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059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1E8C5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FA84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B350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5AB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6D8D8" w14:textId="77777777" w:rsidR="009E61BC" w:rsidRPr="00890B0C" w:rsidRDefault="009E61BC">
            <w:pPr>
              <w:pStyle w:val="AttributeTableBody"/>
              <w:rPr>
                <w:noProof/>
              </w:rPr>
            </w:pPr>
            <w:r w:rsidRPr="00890B0C">
              <w:rPr>
                <w:noProof/>
              </w:rPr>
              <w:t>00768</w:t>
            </w:r>
          </w:p>
        </w:tc>
        <w:tc>
          <w:tcPr>
            <w:tcW w:w="3888" w:type="dxa"/>
            <w:tcBorders>
              <w:top w:val="dotted" w:sz="4" w:space="0" w:color="auto"/>
              <w:left w:val="nil"/>
              <w:bottom w:val="dotted" w:sz="4" w:space="0" w:color="auto"/>
              <w:right w:val="nil"/>
            </w:tcBorders>
            <w:shd w:val="clear" w:color="auto" w:fill="FFFFFF"/>
          </w:tcPr>
          <w:p w14:paraId="7399B2A1" w14:textId="77777777" w:rsidR="009E61BC" w:rsidRPr="00890B0C" w:rsidRDefault="009E61BC">
            <w:pPr>
              <w:pStyle w:val="AttributeTableBody"/>
              <w:jc w:val="left"/>
              <w:rPr>
                <w:noProof/>
              </w:rPr>
            </w:pPr>
            <w:r w:rsidRPr="00890B0C">
              <w:rPr>
                <w:noProof/>
              </w:rPr>
              <w:t>Attestation Date/Time</w:t>
            </w:r>
          </w:p>
        </w:tc>
      </w:tr>
      <w:tr w:rsidR="009F20B7" w:rsidRPr="009E61BC" w14:paraId="4C431B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22209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548FB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D86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EA7F1"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51FDC844"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FF8B6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74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584E4" w14:textId="77777777" w:rsidR="009E61BC" w:rsidRPr="00890B0C" w:rsidRDefault="009E61BC">
            <w:pPr>
              <w:pStyle w:val="AttributeTableBody"/>
              <w:rPr>
                <w:noProof/>
              </w:rPr>
            </w:pPr>
            <w:r w:rsidRPr="00890B0C">
              <w:rPr>
                <w:noProof/>
              </w:rPr>
              <w:t>01850</w:t>
            </w:r>
          </w:p>
        </w:tc>
        <w:tc>
          <w:tcPr>
            <w:tcW w:w="3888" w:type="dxa"/>
            <w:tcBorders>
              <w:top w:val="dotted" w:sz="4" w:space="0" w:color="auto"/>
              <w:left w:val="nil"/>
              <w:bottom w:val="dotted" w:sz="4" w:space="0" w:color="auto"/>
              <w:right w:val="nil"/>
            </w:tcBorders>
            <w:shd w:val="clear" w:color="auto" w:fill="FFFFFF"/>
          </w:tcPr>
          <w:p w14:paraId="56C7DBAB" w14:textId="77777777" w:rsidR="009E61BC" w:rsidRPr="00890B0C" w:rsidRDefault="009E61BC">
            <w:pPr>
              <w:pStyle w:val="AttributeTableBody"/>
              <w:jc w:val="left"/>
              <w:rPr>
                <w:noProof/>
              </w:rPr>
            </w:pPr>
            <w:r w:rsidRPr="00890B0C">
              <w:rPr>
                <w:noProof/>
              </w:rPr>
              <w:t>Diagnosis Identifier</w:t>
            </w:r>
          </w:p>
        </w:tc>
      </w:tr>
      <w:tr w:rsidR="009F20B7" w:rsidRPr="009E61BC" w14:paraId="083F17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8FF673"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EEE707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C5D8B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9A86"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3DDC52D"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6DE1EF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0C36" w14:textId="13B61BE7" w:rsidR="009E61BC" w:rsidRPr="00DA37A8" w:rsidRDefault="00000000">
            <w:pPr>
              <w:pStyle w:val="AttributeTableBody"/>
              <w:rPr>
                <w:rStyle w:val="HyperlinkTable"/>
              </w:rPr>
            </w:pPr>
            <w:hyperlink r:id="rId53" w:anchor="HL70206" w:history="1">
              <w:r w:rsidR="009E61BC" w:rsidRPr="00DA37A8">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6BB2C30" w14:textId="77777777" w:rsidR="009E61BC" w:rsidRPr="00890B0C" w:rsidRDefault="009E61BC">
            <w:pPr>
              <w:pStyle w:val="AttributeTableBody"/>
              <w:rPr>
                <w:noProof/>
              </w:rPr>
            </w:pPr>
            <w:r w:rsidRPr="00890B0C">
              <w:rPr>
                <w:noProof/>
              </w:rPr>
              <w:t>01894</w:t>
            </w:r>
          </w:p>
        </w:tc>
        <w:tc>
          <w:tcPr>
            <w:tcW w:w="3888" w:type="dxa"/>
            <w:tcBorders>
              <w:top w:val="dotted" w:sz="4" w:space="0" w:color="auto"/>
              <w:left w:val="nil"/>
              <w:bottom w:val="dotted" w:sz="4" w:space="0" w:color="auto"/>
              <w:right w:val="nil"/>
            </w:tcBorders>
            <w:shd w:val="clear" w:color="auto" w:fill="FFFFFF"/>
          </w:tcPr>
          <w:p w14:paraId="659B0C98" w14:textId="77777777" w:rsidR="009E61BC" w:rsidRPr="00890B0C" w:rsidRDefault="009E61BC">
            <w:pPr>
              <w:pStyle w:val="AttributeTableBody"/>
              <w:jc w:val="left"/>
              <w:rPr>
                <w:noProof/>
              </w:rPr>
            </w:pPr>
            <w:r w:rsidRPr="00890B0C">
              <w:rPr>
                <w:noProof/>
              </w:rPr>
              <w:t>Diagnosis Action Code</w:t>
            </w:r>
          </w:p>
        </w:tc>
      </w:tr>
      <w:tr w:rsidR="009F20B7" w:rsidRPr="009E61BC" w14:paraId="7D3ED6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6D0CDB"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2D931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E8BE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B43F6"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7ACB232F"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5E11B4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A7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A6327" w14:textId="77777777" w:rsidR="009E61BC" w:rsidRPr="00890B0C" w:rsidRDefault="009E61BC">
            <w:pPr>
              <w:pStyle w:val="AttributeTableBody"/>
              <w:rPr>
                <w:noProof/>
              </w:rPr>
            </w:pPr>
            <w:r w:rsidRPr="00890B0C">
              <w:rPr>
                <w:noProof/>
              </w:rPr>
              <w:t>02152</w:t>
            </w:r>
          </w:p>
        </w:tc>
        <w:tc>
          <w:tcPr>
            <w:tcW w:w="3888" w:type="dxa"/>
            <w:tcBorders>
              <w:top w:val="dotted" w:sz="4" w:space="0" w:color="auto"/>
              <w:left w:val="nil"/>
              <w:bottom w:val="dotted" w:sz="4" w:space="0" w:color="auto"/>
              <w:right w:val="nil"/>
            </w:tcBorders>
            <w:shd w:val="clear" w:color="auto" w:fill="FFFFFF"/>
          </w:tcPr>
          <w:p w14:paraId="086A9E12" w14:textId="77777777" w:rsidR="009E61BC" w:rsidRPr="00890B0C" w:rsidRDefault="009E61BC">
            <w:pPr>
              <w:pStyle w:val="AttributeTableBody"/>
              <w:jc w:val="left"/>
              <w:rPr>
                <w:noProof/>
              </w:rPr>
            </w:pPr>
            <w:r w:rsidRPr="00890B0C">
              <w:rPr>
                <w:noProof/>
              </w:rPr>
              <w:t>Parent Diagnosis</w:t>
            </w:r>
          </w:p>
        </w:tc>
      </w:tr>
      <w:tr w:rsidR="009F20B7" w:rsidRPr="009E61BC" w14:paraId="402EE6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AF5568"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576C5B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023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8B05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564D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9F11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03A9B7" w14:textId="4EF5BEF7" w:rsidR="009E61BC" w:rsidRPr="00890B0C" w:rsidRDefault="00000000">
            <w:pPr>
              <w:pStyle w:val="AttributeTableBody"/>
              <w:rPr>
                <w:rStyle w:val="HyperlinkTable"/>
                <w:noProof/>
              </w:rPr>
            </w:pPr>
            <w:hyperlink r:id="rId54"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6D92DCEC" w14:textId="77777777" w:rsidR="009E61BC" w:rsidRPr="00890B0C" w:rsidRDefault="009E61BC">
            <w:pPr>
              <w:pStyle w:val="AttributeTableBody"/>
              <w:rPr>
                <w:noProof/>
              </w:rPr>
            </w:pPr>
            <w:r w:rsidRPr="00890B0C">
              <w:rPr>
                <w:noProof/>
              </w:rPr>
              <w:t>02153</w:t>
            </w:r>
          </w:p>
        </w:tc>
        <w:tc>
          <w:tcPr>
            <w:tcW w:w="3888" w:type="dxa"/>
            <w:tcBorders>
              <w:top w:val="dotted" w:sz="4" w:space="0" w:color="auto"/>
              <w:left w:val="nil"/>
              <w:bottom w:val="dotted" w:sz="4" w:space="0" w:color="auto"/>
              <w:right w:val="nil"/>
            </w:tcBorders>
            <w:shd w:val="clear" w:color="auto" w:fill="FFFFFF"/>
          </w:tcPr>
          <w:p w14:paraId="36323BDA" w14:textId="77777777" w:rsidR="009E61BC" w:rsidRPr="00890B0C" w:rsidRDefault="009E61BC">
            <w:pPr>
              <w:pStyle w:val="AttributeTableBody"/>
              <w:jc w:val="left"/>
              <w:rPr>
                <w:noProof/>
              </w:rPr>
            </w:pPr>
            <w:r w:rsidRPr="00890B0C">
              <w:rPr>
                <w:noProof/>
              </w:rPr>
              <w:t>DRG CCL Value Code</w:t>
            </w:r>
          </w:p>
        </w:tc>
      </w:tr>
      <w:tr w:rsidR="009F20B7" w:rsidRPr="009E61BC" w14:paraId="316037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3E6BC"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61F7B10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65062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DE5D2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1A866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75F0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B1930" w14:textId="2B4DA140" w:rsidR="009E61BC" w:rsidRPr="00E25570" w:rsidRDefault="00000000">
            <w:pPr>
              <w:pStyle w:val="AttributeTableBody"/>
              <w:rPr>
                <w:rStyle w:val="HyperlinkTable"/>
              </w:rPr>
            </w:pPr>
            <w:hyperlink r:id="rId55"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821FB7C" w14:textId="77777777" w:rsidR="009E61BC" w:rsidRPr="00890B0C" w:rsidRDefault="009E61BC">
            <w:pPr>
              <w:pStyle w:val="AttributeTableBody"/>
              <w:rPr>
                <w:noProof/>
              </w:rPr>
            </w:pPr>
            <w:r w:rsidRPr="00890B0C">
              <w:rPr>
                <w:noProof/>
              </w:rPr>
              <w:t>02154</w:t>
            </w:r>
          </w:p>
        </w:tc>
        <w:tc>
          <w:tcPr>
            <w:tcW w:w="3888" w:type="dxa"/>
            <w:tcBorders>
              <w:top w:val="dotted" w:sz="4" w:space="0" w:color="auto"/>
              <w:left w:val="nil"/>
              <w:bottom w:val="dotted" w:sz="4" w:space="0" w:color="auto"/>
              <w:right w:val="nil"/>
            </w:tcBorders>
            <w:shd w:val="clear" w:color="auto" w:fill="FFFFFF"/>
          </w:tcPr>
          <w:p w14:paraId="2AB9B4F7" w14:textId="77777777" w:rsidR="009E61BC" w:rsidRPr="00890B0C" w:rsidRDefault="009E61BC">
            <w:pPr>
              <w:pStyle w:val="AttributeTableBody"/>
              <w:jc w:val="left"/>
              <w:rPr>
                <w:noProof/>
              </w:rPr>
            </w:pPr>
            <w:r w:rsidRPr="00890B0C">
              <w:rPr>
                <w:noProof/>
              </w:rPr>
              <w:t>DRG Grouping Usage</w:t>
            </w:r>
          </w:p>
        </w:tc>
      </w:tr>
      <w:tr w:rsidR="009F20B7" w:rsidRPr="009E61BC" w14:paraId="48A5E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36816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D1027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7A7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8536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824F2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85A4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A621F" w14:textId="0DCE9BD0" w:rsidR="009E61BC" w:rsidRPr="00890B0C" w:rsidRDefault="00000000">
            <w:pPr>
              <w:pStyle w:val="AttributeTableBody"/>
              <w:rPr>
                <w:rStyle w:val="HyperlinkTable"/>
                <w:noProof/>
              </w:rPr>
            </w:pPr>
            <w:hyperlink r:id="rId56" w:anchor="HL70731" w:history="1">
              <w:r w:rsidR="009E61BC" w:rsidRPr="00890B0C">
                <w:rPr>
                  <w:rStyle w:val="HyperlinkTable"/>
                  <w:noProof/>
                </w:rPr>
                <w:t>0731</w:t>
              </w:r>
            </w:hyperlink>
          </w:p>
        </w:tc>
        <w:tc>
          <w:tcPr>
            <w:tcW w:w="720" w:type="dxa"/>
            <w:tcBorders>
              <w:top w:val="dotted" w:sz="4" w:space="0" w:color="auto"/>
              <w:left w:val="nil"/>
              <w:bottom w:val="dotted" w:sz="4" w:space="0" w:color="auto"/>
              <w:right w:val="nil"/>
            </w:tcBorders>
            <w:shd w:val="clear" w:color="auto" w:fill="FFFFFF"/>
          </w:tcPr>
          <w:p w14:paraId="29930E50" w14:textId="77777777" w:rsidR="009E61BC" w:rsidRPr="00890B0C" w:rsidRDefault="009E61BC">
            <w:pPr>
              <w:pStyle w:val="AttributeTableBody"/>
              <w:rPr>
                <w:noProof/>
              </w:rPr>
            </w:pPr>
            <w:r w:rsidRPr="00890B0C">
              <w:rPr>
                <w:noProof/>
              </w:rPr>
              <w:t>02155</w:t>
            </w:r>
          </w:p>
        </w:tc>
        <w:tc>
          <w:tcPr>
            <w:tcW w:w="3888" w:type="dxa"/>
            <w:tcBorders>
              <w:top w:val="dotted" w:sz="4" w:space="0" w:color="auto"/>
              <w:left w:val="nil"/>
              <w:bottom w:val="dotted" w:sz="4" w:space="0" w:color="auto"/>
              <w:right w:val="nil"/>
            </w:tcBorders>
            <w:shd w:val="clear" w:color="auto" w:fill="FFFFFF"/>
          </w:tcPr>
          <w:p w14:paraId="0998DEBE" w14:textId="77777777" w:rsidR="009E61BC" w:rsidRPr="00890B0C" w:rsidRDefault="009E61BC">
            <w:pPr>
              <w:pStyle w:val="AttributeTableBody"/>
              <w:jc w:val="left"/>
              <w:rPr>
                <w:noProof/>
              </w:rPr>
            </w:pPr>
            <w:r w:rsidRPr="00890B0C">
              <w:rPr>
                <w:noProof/>
              </w:rPr>
              <w:t>DRG Diagnosis Determination Status</w:t>
            </w:r>
          </w:p>
        </w:tc>
      </w:tr>
      <w:tr w:rsidR="009F20B7" w:rsidRPr="009E61BC" w14:paraId="60657CC6"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F29EBE9"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single" w:sz="4" w:space="0" w:color="auto"/>
              <w:right w:val="nil"/>
            </w:tcBorders>
            <w:shd w:val="clear" w:color="auto" w:fill="FFFFFF"/>
          </w:tcPr>
          <w:p w14:paraId="264C1DC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1FA78C"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B85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25EEFD9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843A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401E9" w14:textId="0B18AEC3" w:rsidR="009E61BC" w:rsidRPr="00890B0C" w:rsidRDefault="00000000">
            <w:pPr>
              <w:pStyle w:val="AttributeTableBody"/>
              <w:rPr>
                <w:rStyle w:val="HyperlinkTable"/>
                <w:noProof/>
              </w:rPr>
            </w:pPr>
            <w:hyperlink r:id="rId57" w:anchor="HL70895" w:history="1">
              <w:r w:rsidR="009E61BC" w:rsidRPr="00890B0C">
                <w:rPr>
                  <w:rStyle w:val="HyperlinkTable"/>
                  <w:noProof/>
                </w:rPr>
                <w:t>0895</w:t>
              </w:r>
            </w:hyperlink>
          </w:p>
        </w:tc>
        <w:tc>
          <w:tcPr>
            <w:tcW w:w="720" w:type="dxa"/>
            <w:tcBorders>
              <w:top w:val="dotted" w:sz="4" w:space="0" w:color="auto"/>
              <w:left w:val="nil"/>
              <w:bottom w:val="single" w:sz="4" w:space="0" w:color="auto"/>
              <w:right w:val="nil"/>
            </w:tcBorders>
            <w:shd w:val="clear" w:color="auto" w:fill="FFFFFF"/>
          </w:tcPr>
          <w:p w14:paraId="7B5A339D" w14:textId="77777777" w:rsidR="009E61BC" w:rsidRPr="00890B0C" w:rsidRDefault="009E61BC">
            <w:pPr>
              <w:pStyle w:val="AttributeTableBody"/>
              <w:rPr>
                <w:noProof/>
              </w:rPr>
            </w:pPr>
            <w:r w:rsidRPr="00890B0C">
              <w:rPr>
                <w:noProof/>
              </w:rPr>
              <w:t>02288</w:t>
            </w:r>
          </w:p>
        </w:tc>
        <w:tc>
          <w:tcPr>
            <w:tcW w:w="3888" w:type="dxa"/>
            <w:tcBorders>
              <w:top w:val="dotted" w:sz="4" w:space="0" w:color="auto"/>
              <w:left w:val="nil"/>
              <w:bottom w:val="single" w:sz="4" w:space="0" w:color="auto"/>
              <w:right w:val="nil"/>
            </w:tcBorders>
            <w:shd w:val="clear" w:color="auto" w:fill="FFFFFF"/>
          </w:tcPr>
          <w:p w14:paraId="4E7B046C" w14:textId="77777777" w:rsidR="009E61BC" w:rsidRPr="00890B0C" w:rsidRDefault="009E61BC">
            <w:pPr>
              <w:pStyle w:val="AttributeTableBody"/>
              <w:jc w:val="left"/>
              <w:rPr>
                <w:noProof/>
              </w:rPr>
            </w:pPr>
            <w:r w:rsidRPr="00890B0C">
              <w:rPr>
                <w:noProof/>
              </w:rPr>
              <w:t>Present On Admission (POA) Indicator</w:t>
            </w:r>
          </w:p>
        </w:tc>
      </w:tr>
    </w:tbl>
    <w:p w14:paraId="30709418" w14:textId="77777777" w:rsidR="009E61BC" w:rsidRPr="00890B0C" w:rsidRDefault="009E61BC">
      <w:pPr>
        <w:pStyle w:val="Heading4"/>
        <w:rPr>
          <w:noProof/>
          <w:vanish/>
        </w:rPr>
      </w:pPr>
      <w:bookmarkStart w:id="1491" w:name="_Toc1882000"/>
      <w:r w:rsidRPr="00890B0C">
        <w:rPr>
          <w:noProof/>
          <w:vanish/>
        </w:rPr>
        <w:t>DG1 field definitions</w:t>
      </w:r>
      <w:bookmarkEnd w:id="1491"/>
      <w:r w:rsidR="005B65F4" w:rsidRPr="00890B0C">
        <w:rPr>
          <w:noProof/>
          <w:vanish/>
        </w:rPr>
        <w:fldChar w:fldCharType="begin"/>
      </w:r>
      <w:r w:rsidRPr="00890B0C">
        <w:rPr>
          <w:noProof/>
          <w:vanish/>
        </w:rPr>
        <w:instrText xml:space="preserve"> XE "DG1 - data element definitions" </w:instrText>
      </w:r>
      <w:r w:rsidR="005B65F4" w:rsidRPr="00890B0C">
        <w:rPr>
          <w:noProof/>
          <w:vanish/>
        </w:rPr>
        <w:fldChar w:fldCharType="end"/>
      </w:r>
    </w:p>
    <w:p w14:paraId="69EE203A" w14:textId="77777777" w:rsidR="009E61BC" w:rsidRPr="004F164C" w:rsidRDefault="009E61BC">
      <w:pPr>
        <w:pStyle w:val="Heading4"/>
        <w:tabs>
          <w:tab w:val="num" w:pos="1440"/>
        </w:tabs>
        <w:rPr>
          <w:noProof/>
          <w:lang w:val="da-DK"/>
        </w:rPr>
      </w:pPr>
      <w:bookmarkStart w:id="1492" w:name="_Toc1882001"/>
      <w:r w:rsidRPr="004F164C">
        <w:rPr>
          <w:noProof/>
          <w:lang w:val="da-DK"/>
        </w:rPr>
        <w:t>DG1-1   Set ID - DG1</w:t>
      </w:r>
      <w:r w:rsidR="005B65F4" w:rsidRPr="00890B0C">
        <w:rPr>
          <w:noProof/>
        </w:rPr>
        <w:fldChar w:fldCharType="begin"/>
      </w:r>
      <w:r w:rsidRPr="004F164C">
        <w:rPr>
          <w:noProof/>
          <w:lang w:val="da-DK"/>
        </w:rPr>
        <w:instrText xml:space="preserve"> XE "Set id – DG1" </w:instrText>
      </w:r>
      <w:r w:rsidR="005B65F4" w:rsidRPr="00890B0C">
        <w:rPr>
          <w:noProof/>
        </w:rPr>
        <w:fldChar w:fldCharType="end"/>
      </w:r>
      <w:r w:rsidRPr="004F164C">
        <w:rPr>
          <w:noProof/>
          <w:lang w:val="da-DK"/>
        </w:rPr>
        <w:t xml:space="preserve">   (SI)   00375</w:t>
      </w:r>
      <w:bookmarkEnd w:id="1492"/>
    </w:p>
    <w:p w14:paraId="6F574428"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01DEB2BD" w14:textId="77777777" w:rsidR="009E61BC" w:rsidRPr="00890B0C" w:rsidRDefault="009E61BC">
      <w:pPr>
        <w:pStyle w:val="Heading4"/>
        <w:tabs>
          <w:tab w:val="num" w:pos="1440"/>
        </w:tabs>
        <w:rPr>
          <w:noProof/>
        </w:rPr>
      </w:pPr>
      <w:bookmarkStart w:id="1493" w:name="DG1_02"/>
      <w:bookmarkStart w:id="1494" w:name="_Toc1882002"/>
      <w:r w:rsidRPr="00890B0C">
        <w:rPr>
          <w:noProof/>
        </w:rPr>
        <w:t>DG1-2   Diagnosis Coding Method</w:t>
      </w:r>
      <w:bookmarkEnd w:id="1493"/>
      <w:r w:rsidRPr="00890B0C">
        <w:rPr>
          <w:noProof/>
        </w:rPr>
        <w:t xml:space="preserve">   00376</w:t>
      </w:r>
      <w:bookmarkEnd w:id="1494"/>
    </w:p>
    <w:p w14:paraId="577BA80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G1-2 was deprecated as of v</w:t>
      </w:r>
      <w:r>
        <w:rPr>
          <w:b/>
          <w:i/>
          <w:noProof/>
        </w:rPr>
        <w:t xml:space="preserve"> </w:t>
      </w:r>
      <w:r w:rsidRPr="00890B0C">
        <w:rPr>
          <w:b/>
          <w:i/>
          <w:noProof/>
        </w:rPr>
        <w:t>2.3 and the detail was withdrawn and removed from the standard as of v 2.6 .</w:t>
      </w:r>
    </w:p>
    <w:p w14:paraId="3DEA8E5B" w14:textId="77777777" w:rsidR="009E61BC" w:rsidRPr="004F164C" w:rsidRDefault="009E61BC">
      <w:pPr>
        <w:pStyle w:val="Heading4"/>
        <w:tabs>
          <w:tab w:val="num" w:pos="1440"/>
        </w:tabs>
        <w:rPr>
          <w:noProof/>
          <w:lang w:val="nl-NL"/>
        </w:rPr>
      </w:pPr>
      <w:bookmarkStart w:id="1495" w:name="DG1_03"/>
      <w:bookmarkStart w:id="1496" w:name="_Toc1882003"/>
      <w:r w:rsidRPr="004F164C">
        <w:rPr>
          <w:noProof/>
          <w:lang w:val="nl-NL"/>
        </w:rPr>
        <w:lastRenderedPageBreak/>
        <w:t>DG1-3   Diagnosis Code - DG1</w:t>
      </w:r>
      <w:bookmarkEnd w:id="1495"/>
      <w:r w:rsidR="005B65F4" w:rsidRPr="00890B0C">
        <w:rPr>
          <w:noProof/>
        </w:rPr>
        <w:fldChar w:fldCharType="begin"/>
      </w:r>
      <w:r w:rsidRPr="004F164C">
        <w:rPr>
          <w:noProof/>
          <w:lang w:val="nl-NL"/>
        </w:rPr>
        <w:instrText xml:space="preserve"> XE "Diagnosis code" </w:instrText>
      </w:r>
      <w:r w:rsidR="005B65F4" w:rsidRPr="00890B0C">
        <w:rPr>
          <w:noProof/>
        </w:rPr>
        <w:fldChar w:fldCharType="end"/>
      </w:r>
      <w:r w:rsidRPr="004F164C">
        <w:rPr>
          <w:noProof/>
          <w:lang w:val="nl-NL"/>
        </w:rPr>
        <w:t xml:space="preserve">   (CWE)   00377</w:t>
      </w:r>
      <w:bookmarkEnd w:id="1496"/>
    </w:p>
    <w:p w14:paraId="6A641A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4CA6AF" w14:textId="3EE444FE" w:rsidR="009E61BC" w:rsidRPr="00890B0C" w:rsidRDefault="009E61BC">
      <w:pPr>
        <w:pStyle w:val="NormalIndented"/>
        <w:rPr>
          <w:noProof/>
        </w:rPr>
      </w:pPr>
      <w:r w:rsidRPr="00890B0C">
        <w:rPr>
          <w:noProof/>
        </w:rPr>
        <w:t xml:space="preserve">Definition:  </w:t>
      </w:r>
      <w:hyperlink w:anchor="DG1_03" w:history="1">
        <w:r w:rsidRPr="00890B0C">
          <w:rPr>
            <w:rStyle w:val="ReferenceAttribute"/>
            <w:noProof/>
          </w:rPr>
          <w:t>DG1-3 - Diagnosis Code - DG1</w:t>
        </w:r>
      </w:hyperlink>
      <w:r w:rsidRPr="00890B0C">
        <w:rPr>
          <w:rStyle w:val="ReferenceAttribute"/>
          <w:noProof/>
        </w:rPr>
        <w:t xml:space="preserve"> </w:t>
      </w:r>
      <w:r w:rsidRPr="00890B0C">
        <w:rPr>
          <w:noProof/>
        </w:rPr>
        <w:t xml:space="preserve">contains the diagnosis code assigned to this diagnosis.  Refer to </w:t>
      </w:r>
      <w:bookmarkStart w:id="1497" w:name="_Hlt1329540"/>
      <w:r w:rsidR="005B65F4" w:rsidRPr="00890B0C">
        <w:rPr>
          <w:rStyle w:val="ReferenceUserTable"/>
          <w:noProof/>
        </w:rPr>
        <w:fldChar w:fldCharType="begin"/>
      </w:r>
      <w:r w:rsidR="004A48F4">
        <w:rPr>
          <w:rStyle w:val="ReferenceUserTable"/>
          <w:noProof/>
        </w:rPr>
        <w:instrText>HYPERLINK "E:\\V2\\V29_CH02C_Tables.docx" \l "HL70051"</w:instrText>
      </w:r>
      <w:r w:rsidR="005B65F4" w:rsidRPr="00890B0C">
        <w:rPr>
          <w:rStyle w:val="ReferenceUserTable"/>
          <w:noProof/>
        </w:rPr>
        <w:fldChar w:fldCharType="separate"/>
      </w:r>
      <w:r w:rsidRPr="00890B0C">
        <w:rPr>
          <w:rStyle w:val="ReferenceUserTable"/>
          <w:noProof/>
        </w:rPr>
        <w:t>User-defined Table 0051 - Diagnosis Code</w:t>
      </w:r>
      <w:r w:rsidR="005B65F4" w:rsidRPr="00890B0C">
        <w:rPr>
          <w:rStyle w:val="ReferenceUserTable"/>
          <w:noProof/>
        </w:rPr>
        <w:fldChar w:fldCharType="end"/>
      </w:r>
      <w:bookmarkEnd w:id="1497"/>
      <w:r w:rsidRPr="00890B0C">
        <w:rPr>
          <w:noProof/>
        </w:rPr>
        <w:t xml:space="preserve"> </w:t>
      </w:r>
      <w:r>
        <w:rPr>
          <w:noProof/>
        </w:rPr>
        <w:t xml:space="preserve">in Chapter 2C, Code Tables, </w:t>
      </w:r>
      <w:r w:rsidRPr="00890B0C">
        <w:rPr>
          <w:noProof/>
        </w:rPr>
        <w:t xml:space="preserve">for suggested values. This field is a CWE data type for compatibility with clinical and ancillary systems.  Either </w:t>
      </w:r>
      <w:r w:rsidRPr="00890B0C">
        <w:rPr>
          <w:rStyle w:val="ReferenceAttribute"/>
          <w:noProof/>
        </w:rPr>
        <w:t>DG1-3.1-Identifier</w:t>
      </w:r>
      <w:r w:rsidRPr="00890B0C">
        <w:rPr>
          <w:noProof/>
        </w:rPr>
        <w:t xml:space="preserve"> or </w:t>
      </w:r>
      <w:r w:rsidRPr="00890B0C">
        <w:rPr>
          <w:rStyle w:val="ReferenceAttribute"/>
          <w:noProof/>
        </w:rPr>
        <w:t>DG1-3.2-Text</w:t>
      </w:r>
      <w:r w:rsidRPr="00890B0C">
        <w:rPr>
          <w:noProof/>
        </w:rPr>
        <w:t xml:space="preserve"> is required.  When a code is used in </w:t>
      </w:r>
      <w:r w:rsidRPr="00890B0C">
        <w:rPr>
          <w:rStyle w:val="ReferenceAttribute"/>
          <w:noProof/>
        </w:rPr>
        <w:t>DG1-3.1-Identifier</w:t>
      </w:r>
      <w:r w:rsidRPr="00890B0C">
        <w:rPr>
          <w:noProof/>
        </w:rPr>
        <w:t xml:space="preserve">, a coding system is required in </w:t>
      </w:r>
      <w:r w:rsidRPr="00890B0C">
        <w:rPr>
          <w:rStyle w:val="ReferenceAttribute"/>
          <w:noProof/>
        </w:rPr>
        <w:t>DG1-3.3-Name of Coding System</w:t>
      </w:r>
      <w:r w:rsidRPr="00890B0C">
        <w:rPr>
          <w:noProof/>
        </w:rPr>
        <w:t xml:space="preserve">. </w:t>
      </w:r>
    </w:p>
    <w:p w14:paraId="20A350DB" w14:textId="77777777" w:rsidR="009E61BC" w:rsidRPr="00890B0C" w:rsidRDefault="009E61BC">
      <w:pPr>
        <w:pStyle w:val="NormalIndented"/>
        <w:rPr>
          <w:noProof/>
        </w:rPr>
      </w:pPr>
      <w:r w:rsidRPr="00890B0C">
        <w:rPr>
          <w:noProof/>
        </w:rPr>
        <w:t xml:space="preserve">Names of various diagnosis coding systems are listed in Chapter 2, Section 2.16.4, </w:t>
      </w:r>
      <w:r>
        <w:rPr>
          <w:noProof/>
        </w:rPr>
        <w:t>"</w:t>
      </w:r>
      <w:r w:rsidRPr="00890B0C">
        <w:rPr>
          <w:noProof/>
        </w:rPr>
        <w:t>Coding system table.</w:t>
      </w:r>
      <w:r>
        <w:rPr>
          <w:noProof/>
        </w:rPr>
        <w:t>"</w:t>
      </w:r>
    </w:p>
    <w:p w14:paraId="3461ADC3" w14:textId="77777777" w:rsidR="009E61BC" w:rsidRPr="00890B0C" w:rsidRDefault="009E61BC">
      <w:pPr>
        <w:pStyle w:val="Heading4"/>
        <w:tabs>
          <w:tab w:val="num" w:pos="1440"/>
        </w:tabs>
        <w:rPr>
          <w:noProof/>
        </w:rPr>
      </w:pPr>
      <w:bookmarkStart w:id="1498" w:name="DG1_04"/>
      <w:bookmarkStart w:id="1499" w:name="_Toc1882004"/>
      <w:r w:rsidRPr="00890B0C">
        <w:rPr>
          <w:noProof/>
        </w:rPr>
        <w:t>DG1-4   Diagnosis Description</w:t>
      </w:r>
      <w:bookmarkEnd w:id="1498"/>
      <w:r w:rsidRPr="00890B0C">
        <w:rPr>
          <w:noProof/>
        </w:rPr>
        <w:t xml:space="preserve">   00378</w:t>
      </w:r>
      <w:bookmarkEnd w:id="1499"/>
    </w:p>
    <w:p w14:paraId="2253E14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G1-4 was deprecated as of v</w:t>
      </w:r>
      <w:r>
        <w:rPr>
          <w:b/>
          <w:i/>
          <w:noProof/>
        </w:rPr>
        <w:t xml:space="preserve"> </w:t>
      </w:r>
      <w:r w:rsidRPr="00890B0C">
        <w:rPr>
          <w:b/>
          <w:i/>
          <w:noProof/>
        </w:rPr>
        <w:t>2.3 and the detail was withdrawn and removed from the standard as of v 2.6.</w:t>
      </w:r>
    </w:p>
    <w:p w14:paraId="06F5B5DD" w14:textId="77777777" w:rsidR="009E61BC" w:rsidRPr="00890B0C" w:rsidRDefault="009E61BC">
      <w:pPr>
        <w:pStyle w:val="Heading4"/>
        <w:rPr>
          <w:noProof/>
        </w:rPr>
      </w:pPr>
      <w:bookmarkStart w:id="1500" w:name="_Toc1882005"/>
      <w:r w:rsidRPr="00890B0C">
        <w:rPr>
          <w:noProof/>
        </w:rPr>
        <w:t>DG1-5   Diagnosis Date/Time</w:t>
      </w:r>
      <w:r w:rsidR="005B65F4" w:rsidRPr="00890B0C">
        <w:rPr>
          <w:noProof/>
        </w:rPr>
        <w:fldChar w:fldCharType="begin"/>
      </w:r>
      <w:r w:rsidRPr="00890B0C">
        <w:rPr>
          <w:noProof/>
        </w:rPr>
        <w:instrText xml:space="preserve"> XE "Diagnosis date/time" </w:instrText>
      </w:r>
      <w:r w:rsidR="005B65F4" w:rsidRPr="00890B0C">
        <w:rPr>
          <w:noProof/>
        </w:rPr>
        <w:fldChar w:fldCharType="end"/>
      </w:r>
      <w:r w:rsidRPr="00890B0C">
        <w:rPr>
          <w:noProof/>
        </w:rPr>
        <w:t xml:space="preserve">   (DTM)   00379</w:t>
      </w:r>
      <w:bookmarkEnd w:id="1500"/>
    </w:p>
    <w:p w14:paraId="1B4E8FB1" w14:textId="77777777" w:rsidR="009E61BC" w:rsidRPr="00890B0C" w:rsidRDefault="009E61BC">
      <w:pPr>
        <w:pStyle w:val="NormalIndented"/>
        <w:rPr>
          <w:noProof/>
        </w:rPr>
      </w:pPr>
      <w:r w:rsidRPr="00890B0C">
        <w:rPr>
          <w:noProof/>
        </w:rPr>
        <w:t>Definition:  This field contains the date/time that the diagnosis was determined.</w:t>
      </w:r>
    </w:p>
    <w:p w14:paraId="2FEB39D1" w14:textId="77777777" w:rsidR="009E61BC" w:rsidRPr="00890B0C" w:rsidRDefault="009E61BC">
      <w:pPr>
        <w:pStyle w:val="Heading4"/>
        <w:tabs>
          <w:tab w:val="num" w:pos="1440"/>
        </w:tabs>
        <w:rPr>
          <w:noProof/>
        </w:rPr>
      </w:pPr>
      <w:bookmarkStart w:id="1501" w:name="_Toc1882006"/>
      <w:r w:rsidRPr="00890B0C">
        <w:rPr>
          <w:noProof/>
        </w:rPr>
        <w:t>DG1-6   Diagnosis Type</w:t>
      </w:r>
      <w:r w:rsidR="005B65F4" w:rsidRPr="00890B0C">
        <w:rPr>
          <w:noProof/>
        </w:rPr>
        <w:fldChar w:fldCharType="begin"/>
      </w:r>
      <w:r w:rsidRPr="00890B0C">
        <w:rPr>
          <w:noProof/>
        </w:rPr>
        <w:instrText xml:space="preserve"> XE "Diagnosis type" </w:instrText>
      </w:r>
      <w:r w:rsidR="005B65F4" w:rsidRPr="00890B0C">
        <w:rPr>
          <w:noProof/>
        </w:rPr>
        <w:fldChar w:fldCharType="end"/>
      </w:r>
      <w:r w:rsidRPr="00890B0C">
        <w:rPr>
          <w:noProof/>
        </w:rPr>
        <w:t xml:space="preserve">   (CWE)   00380</w:t>
      </w:r>
      <w:bookmarkEnd w:id="1501"/>
    </w:p>
    <w:p w14:paraId="6E15C9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DE9918" w14:textId="01604B11" w:rsidR="009E61BC" w:rsidRPr="00890B0C" w:rsidRDefault="009E61BC">
      <w:pPr>
        <w:pStyle w:val="NormalIndented"/>
        <w:rPr>
          <w:noProof/>
        </w:rPr>
      </w:pPr>
      <w:r w:rsidRPr="00890B0C">
        <w:rPr>
          <w:noProof/>
        </w:rPr>
        <w:t xml:space="preserve">Definition:  This field contains a code that identifies the type of diagnosis being sent.  Refer to </w:t>
      </w:r>
      <w:hyperlink r:id="rId58" w:anchor="HL70052" w:history="1">
        <w:r w:rsidRPr="00890B0C">
          <w:rPr>
            <w:rStyle w:val="ReferenceUserTable"/>
            <w:noProof/>
          </w:rPr>
          <w:t>User-defined Table 0052 - Diagnosis Type</w:t>
        </w:r>
      </w:hyperlink>
      <w:r w:rsidRPr="00890B0C">
        <w:rPr>
          <w:noProof/>
        </w:rPr>
        <w:t xml:space="preserve"> </w:t>
      </w:r>
      <w:r>
        <w:rPr>
          <w:noProof/>
        </w:rPr>
        <w:t xml:space="preserve">in Chapter 2C, Code Tables, </w:t>
      </w:r>
      <w:r w:rsidRPr="00890B0C">
        <w:rPr>
          <w:noProof/>
        </w:rPr>
        <w:t xml:space="preserve">for suggested values.  This field should no longer be used to indicate </w:t>
      </w:r>
      <w:r>
        <w:rPr>
          <w:noProof/>
        </w:rPr>
        <w:t>"</w:t>
      </w:r>
      <w:r w:rsidRPr="00890B0C">
        <w:rPr>
          <w:noProof/>
        </w:rPr>
        <w:t>DRG</w:t>
      </w:r>
      <w:r>
        <w:rPr>
          <w:noProof/>
        </w:rPr>
        <w:t>"</w:t>
      </w:r>
      <w:r w:rsidRPr="00890B0C">
        <w:rPr>
          <w:noProof/>
        </w:rPr>
        <w:t xml:space="preserve"> because the DRG fields have moved to the new DRG segment.</w:t>
      </w:r>
    </w:p>
    <w:p w14:paraId="7AA416D7" w14:textId="77777777" w:rsidR="009E61BC" w:rsidRPr="00890B0C" w:rsidRDefault="009E61BC">
      <w:pPr>
        <w:pStyle w:val="Heading4"/>
        <w:tabs>
          <w:tab w:val="num" w:pos="1440"/>
        </w:tabs>
        <w:rPr>
          <w:noProof/>
        </w:rPr>
      </w:pPr>
      <w:bookmarkStart w:id="1502" w:name="_Toc1882007"/>
      <w:r w:rsidRPr="00890B0C">
        <w:rPr>
          <w:noProof/>
        </w:rPr>
        <w:t>DG1-7   Major Diagnostic Category   00381</w:t>
      </w:r>
      <w:bookmarkEnd w:id="1502"/>
    </w:p>
    <w:p w14:paraId="040D303E"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G1-7 was deprecated as of v</w:t>
      </w:r>
      <w:r>
        <w:rPr>
          <w:b/>
          <w:i/>
          <w:noProof/>
        </w:rPr>
        <w:t xml:space="preserve"> </w:t>
      </w:r>
      <w:r w:rsidRPr="00890B0C">
        <w:rPr>
          <w:b/>
          <w:i/>
          <w:noProof/>
        </w:rPr>
        <w:t>2.3 and the detail was withdrawn and removed from the standard as of v 2.6 .</w:t>
      </w:r>
    </w:p>
    <w:p w14:paraId="09007100" w14:textId="77777777" w:rsidR="009E61BC" w:rsidRPr="00890B0C" w:rsidRDefault="009E61BC">
      <w:pPr>
        <w:pStyle w:val="Heading4"/>
        <w:tabs>
          <w:tab w:val="num" w:pos="1440"/>
        </w:tabs>
        <w:rPr>
          <w:noProof/>
        </w:rPr>
      </w:pPr>
      <w:bookmarkStart w:id="1503" w:name="_Toc1882008"/>
      <w:r w:rsidRPr="00890B0C">
        <w:rPr>
          <w:noProof/>
        </w:rPr>
        <w:t>DG1-8   Diagnostic Related Group   00382</w:t>
      </w:r>
      <w:bookmarkEnd w:id="1503"/>
    </w:p>
    <w:p w14:paraId="70FBC27F"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G1-8 was deprecated as of v</w:t>
      </w:r>
      <w:r>
        <w:rPr>
          <w:b/>
          <w:i/>
          <w:noProof/>
        </w:rPr>
        <w:t xml:space="preserve"> </w:t>
      </w:r>
      <w:r w:rsidRPr="00890B0C">
        <w:rPr>
          <w:b/>
          <w:i/>
          <w:noProof/>
        </w:rPr>
        <w:t xml:space="preserve">2.3 and the detail was withdrawn and removed from the standard as of v 2.6. </w:t>
      </w:r>
    </w:p>
    <w:p w14:paraId="05617681" w14:textId="77777777" w:rsidR="009E61BC" w:rsidRPr="00890B0C" w:rsidRDefault="009E61BC">
      <w:pPr>
        <w:pStyle w:val="Heading4"/>
        <w:tabs>
          <w:tab w:val="num" w:pos="1440"/>
        </w:tabs>
        <w:rPr>
          <w:noProof/>
        </w:rPr>
      </w:pPr>
      <w:bookmarkStart w:id="1504" w:name="_Toc1882009"/>
      <w:r w:rsidRPr="00890B0C">
        <w:rPr>
          <w:noProof/>
        </w:rPr>
        <w:t>DG1-9   DRG Approval Indicator   00383</w:t>
      </w:r>
      <w:bookmarkEnd w:id="1504"/>
    </w:p>
    <w:p w14:paraId="070BE9C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G1-9 was deprecated as of v</w:t>
      </w:r>
      <w:r>
        <w:rPr>
          <w:b/>
          <w:i/>
          <w:noProof/>
        </w:rPr>
        <w:t xml:space="preserve"> </w:t>
      </w:r>
      <w:r w:rsidRPr="00890B0C">
        <w:rPr>
          <w:b/>
          <w:i/>
          <w:noProof/>
        </w:rPr>
        <w:t>2.3 and the detail was withdrawn and removed from the standard as of v 2.6</w:t>
      </w:r>
    </w:p>
    <w:p w14:paraId="6F14A353" w14:textId="77777777" w:rsidR="009E61BC" w:rsidRPr="00890B0C" w:rsidRDefault="009E61BC">
      <w:pPr>
        <w:pStyle w:val="Heading4"/>
        <w:tabs>
          <w:tab w:val="num" w:pos="1440"/>
        </w:tabs>
        <w:rPr>
          <w:noProof/>
        </w:rPr>
      </w:pPr>
      <w:bookmarkStart w:id="1505" w:name="_Toc1882010"/>
      <w:r w:rsidRPr="00890B0C">
        <w:rPr>
          <w:noProof/>
        </w:rPr>
        <w:t xml:space="preserve">DG1-10   DRG </w:t>
      </w:r>
      <w:bookmarkStart w:id="1506" w:name="_Hlt1330931"/>
      <w:r w:rsidRPr="00890B0C">
        <w:rPr>
          <w:noProof/>
        </w:rPr>
        <w:t>Grouper Review C</w:t>
      </w:r>
      <w:bookmarkEnd w:id="1506"/>
      <w:r w:rsidRPr="00890B0C">
        <w:rPr>
          <w:noProof/>
        </w:rPr>
        <w:t>ode   00384</w:t>
      </w:r>
      <w:bookmarkEnd w:id="1505"/>
    </w:p>
    <w:p w14:paraId="05CAA92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G1-10 was deprecated as of v</w:t>
      </w:r>
      <w:r>
        <w:rPr>
          <w:b/>
          <w:i/>
          <w:noProof/>
        </w:rPr>
        <w:t xml:space="preserve"> </w:t>
      </w:r>
      <w:r w:rsidRPr="00890B0C">
        <w:rPr>
          <w:b/>
          <w:i/>
          <w:noProof/>
        </w:rPr>
        <w:t>2.3 and the detail was withdrawn and removed from the standard as of v 2.6</w:t>
      </w:r>
    </w:p>
    <w:p w14:paraId="4AC81CB4" w14:textId="77777777" w:rsidR="009E61BC" w:rsidRPr="00890B0C" w:rsidRDefault="009E61BC">
      <w:pPr>
        <w:pStyle w:val="Heading4"/>
        <w:tabs>
          <w:tab w:val="num" w:pos="1440"/>
        </w:tabs>
        <w:rPr>
          <w:noProof/>
        </w:rPr>
      </w:pPr>
      <w:bookmarkStart w:id="1507" w:name="_Hlt479434722"/>
      <w:bookmarkStart w:id="1508" w:name="_Toc1882011"/>
      <w:bookmarkEnd w:id="1507"/>
      <w:r w:rsidRPr="00890B0C">
        <w:rPr>
          <w:noProof/>
        </w:rPr>
        <w:lastRenderedPageBreak/>
        <w:t>DG1-11   Outlier Type   00385</w:t>
      </w:r>
      <w:bookmarkEnd w:id="1508"/>
    </w:p>
    <w:p w14:paraId="7A01EF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G1-11 was deprecated as of v</w:t>
      </w:r>
      <w:r>
        <w:rPr>
          <w:b/>
          <w:i/>
          <w:noProof/>
        </w:rPr>
        <w:t xml:space="preserve"> </w:t>
      </w:r>
      <w:r w:rsidRPr="00890B0C">
        <w:rPr>
          <w:b/>
          <w:i/>
          <w:noProof/>
        </w:rPr>
        <w:t>2.3 and the detail was withdrawn and removed from the standard as of v 2.6</w:t>
      </w:r>
    </w:p>
    <w:p w14:paraId="37508723" w14:textId="77777777" w:rsidR="009E61BC" w:rsidRPr="00890B0C" w:rsidRDefault="009E61BC">
      <w:pPr>
        <w:pStyle w:val="Heading4"/>
        <w:tabs>
          <w:tab w:val="num" w:pos="1440"/>
        </w:tabs>
        <w:rPr>
          <w:noProof/>
        </w:rPr>
      </w:pPr>
      <w:bookmarkStart w:id="1509" w:name="_Toc1882012"/>
      <w:r w:rsidRPr="00890B0C">
        <w:rPr>
          <w:noProof/>
        </w:rPr>
        <w:t>DG1-12   Outlier Days   00386</w:t>
      </w:r>
      <w:bookmarkEnd w:id="1509"/>
    </w:p>
    <w:p w14:paraId="275D0E2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G1-12 was deprecated as of v</w:t>
      </w:r>
      <w:r>
        <w:rPr>
          <w:b/>
          <w:i/>
          <w:noProof/>
        </w:rPr>
        <w:t xml:space="preserve"> </w:t>
      </w:r>
      <w:r w:rsidRPr="00890B0C">
        <w:rPr>
          <w:b/>
          <w:i/>
          <w:noProof/>
        </w:rPr>
        <w:t>2.3 and the detail was withdrawn and removed from the standard as of v 2.6</w:t>
      </w:r>
    </w:p>
    <w:p w14:paraId="37F3B53F" w14:textId="77777777" w:rsidR="009E61BC" w:rsidRPr="00890B0C" w:rsidRDefault="009E61BC">
      <w:pPr>
        <w:pStyle w:val="Heading4"/>
        <w:tabs>
          <w:tab w:val="num" w:pos="1440"/>
        </w:tabs>
        <w:rPr>
          <w:noProof/>
        </w:rPr>
      </w:pPr>
      <w:bookmarkStart w:id="1510" w:name="_Toc1882013"/>
      <w:r w:rsidRPr="00890B0C">
        <w:rPr>
          <w:noProof/>
        </w:rPr>
        <w:t>DG1-13   Outlier Cost   00387</w:t>
      </w:r>
      <w:bookmarkEnd w:id="1510"/>
    </w:p>
    <w:p w14:paraId="1B7D00A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G1-13 was deprecated as of v</w:t>
      </w:r>
      <w:r>
        <w:rPr>
          <w:b/>
          <w:i/>
          <w:noProof/>
        </w:rPr>
        <w:t xml:space="preserve"> </w:t>
      </w:r>
      <w:r w:rsidRPr="00890B0C">
        <w:rPr>
          <w:b/>
          <w:i/>
          <w:noProof/>
        </w:rPr>
        <w:t>2.3 and the detail was withdrawn and removed from the standard as of v 2.6</w:t>
      </w:r>
    </w:p>
    <w:p w14:paraId="258E4362" w14:textId="77777777" w:rsidR="009E61BC" w:rsidRPr="00890B0C" w:rsidRDefault="009E61BC">
      <w:pPr>
        <w:pStyle w:val="Heading4"/>
        <w:tabs>
          <w:tab w:val="num" w:pos="1440"/>
        </w:tabs>
        <w:rPr>
          <w:noProof/>
        </w:rPr>
      </w:pPr>
      <w:bookmarkStart w:id="1511" w:name="_Toc1882014"/>
      <w:r w:rsidRPr="00890B0C">
        <w:rPr>
          <w:noProof/>
        </w:rPr>
        <w:t>DG1-14   Grouper Version and Type   00388</w:t>
      </w:r>
      <w:bookmarkEnd w:id="1511"/>
    </w:p>
    <w:p w14:paraId="5DBBDC1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G1-14 was deprecated as of v</w:t>
      </w:r>
      <w:r>
        <w:rPr>
          <w:b/>
          <w:i/>
          <w:noProof/>
        </w:rPr>
        <w:t xml:space="preserve"> </w:t>
      </w:r>
      <w:r w:rsidRPr="00890B0C">
        <w:rPr>
          <w:b/>
          <w:i/>
          <w:noProof/>
        </w:rPr>
        <w:t>2.3 and the detail was withdrawn and removed from the standard as of v 2.6</w:t>
      </w:r>
    </w:p>
    <w:p w14:paraId="0AF7683A" w14:textId="77777777" w:rsidR="009E61BC" w:rsidRPr="00890B0C" w:rsidRDefault="009E61BC">
      <w:pPr>
        <w:pStyle w:val="Heading4"/>
        <w:tabs>
          <w:tab w:val="num" w:pos="1440"/>
        </w:tabs>
        <w:rPr>
          <w:noProof/>
        </w:rPr>
      </w:pPr>
      <w:bookmarkStart w:id="1512" w:name="_Toc1882015"/>
      <w:r w:rsidRPr="00890B0C">
        <w:rPr>
          <w:noProof/>
        </w:rPr>
        <w:t>DG1-15   Diagnosis Priority</w:t>
      </w:r>
      <w:r w:rsidR="005B65F4" w:rsidRPr="00890B0C">
        <w:rPr>
          <w:noProof/>
        </w:rPr>
        <w:fldChar w:fldCharType="begin"/>
      </w:r>
      <w:r w:rsidRPr="00890B0C">
        <w:rPr>
          <w:noProof/>
        </w:rPr>
        <w:instrText xml:space="preserve"> XE "Diagnosis priority" </w:instrText>
      </w:r>
      <w:r w:rsidR="005B65F4" w:rsidRPr="00890B0C">
        <w:rPr>
          <w:noProof/>
        </w:rPr>
        <w:fldChar w:fldCharType="end"/>
      </w:r>
      <w:r w:rsidRPr="00890B0C">
        <w:rPr>
          <w:noProof/>
        </w:rPr>
        <w:t xml:space="preserve">   (NM)   00389</w:t>
      </w:r>
      <w:bookmarkEnd w:id="1512"/>
    </w:p>
    <w:p w14:paraId="506634F0" w14:textId="2EB20BCC" w:rsidR="009E61BC" w:rsidRPr="00890B0C" w:rsidRDefault="009E61BC">
      <w:pPr>
        <w:pStyle w:val="NormalIndented"/>
        <w:rPr>
          <w:noProof/>
        </w:rPr>
      </w:pPr>
      <w:r w:rsidRPr="00890B0C">
        <w:rPr>
          <w:noProof/>
        </w:rPr>
        <w:t xml:space="preserve">Definition:  This field contains the number that identifies the significance or priority of the diagnosis code.  Refer to </w:t>
      </w:r>
      <w:hyperlink r:id="rId59" w:anchor="HL70359" w:history="1">
        <w:r w:rsidRPr="00890B0C">
          <w:rPr>
            <w:rStyle w:val="ReferenceHL7Table"/>
            <w:noProof/>
          </w:rPr>
          <w:t xml:space="preserve"> HL7 Table 03</w:t>
        </w:r>
        <w:bookmarkStart w:id="1513" w:name="_Hlt1329723"/>
        <w:r w:rsidRPr="00890B0C">
          <w:rPr>
            <w:rStyle w:val="ReferenceHL7Table"/>
            <w:noProof/>
          </w:rPr>
          <w:t>5</w:t>
        </w:r>
        <w:bookmarkEnd w:id="1513"/>
        <w:r w:rsidRPr="00890B0C">
          <w:rPr>
            <w:rStyle w:val="ReferenceHL7Table"/>
            <w:noProof/>
          </w:rPr>
          <w:t>9 - Diagnosis Priorit</w:t>
        </w:r>
        <w:bookmarkStart w:id="1514" w:name="_Hlt1329732"/>
        <w:r w:rsidRPr="00890B0C">
          <w:rPr>
            <w:rStyle w:val="ReferenceHL7Table"/>
            <w:noProof/>
          </w:rPr>
          <w:t>y</w:t>
        </w:r>
        <w:bookmarkEnd w:id="1514"/>
      </w:hyperlink>
      <w:r w:rsidRPr="00890B0C">
        <w:rPr>
          <w:noProof/>
        </w:rPr>
        <w:t xml:space="preserve"> </w:t>
      </w:r>
      <w:r>
        <w:rPr>
          <w:noProof/>
        </w:rPr>
        <w:t xml:space="preserve">in Chapter 2C, Code Tables, </w:t>
      </w:r>
      <w:r w:rsidRPr="00890B0C">
        <w:rPr>
          <w:noProof/>
        </w:rPr>
        <w:t xml:space="preserve">for suggested values. </w:t>
      </w:r>
    </w:p>
    <w:p w14:paraId="7C09BA0B" w14:textId="6463293D" w:rsidR="009E61BC" w:rsidRPr="00890B0C" w:rsidRDefault="009E61BC">
      <w:pPr>
        <w:pStyle w:val="NoteChar"/>
        <w:rPr>
          <w:noProof/>
        </w:rPr>
      </w:pPr>
      <w:r w:rsidRPr="00890B0C">
        <w:rPr>
          <w:b/>
        </w:rPr>
        <w:t>Note</w:t>
      </w:r>
      <w:r w:rsidRPr="00890B0C">
        <w:t xml:space="preserve">:  As of </w:t>
      </w:r>
      <w:r>
        <w:t>v 2.7</w:t>
      </w:r>
      <w:r w:rsidRPr="00890B0C">
        <w:t>, the data type has been changed to numeric.  The meaning of the values re</w:t>
      </w:r>
      <w:r>
        <w:t xml:space="preserve">mains the same as those in </w:t>
      </w:r>
      <w:hyperlink r:id="rId60" w:anchor="HL70418" w:history="1">
        <w:r w:rsidRPr="00DA37A8">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1C33368D" w14:textId="77777777" w:rsidR="009E61BC" w:rsidRPr="00890B0C" w:rsidRDefault="009E61BC">
      <w:pPr>
        <w:pStyle w:val="Heading4"/>
        <w:tabs>
          <w:tab w:val="num" w:pos="1440"/>
        </w:tabs>
        <w:rPr>
          <w:noProof/>
        </w:rPr>
      </w:pPr>
      <w:bookmarkStart w:id="1515" w:name="_Toc1882016"/>
      <w:r w:rsidRPr="00890B0C">
        <w:rPr>
          <w:noProof/>
        </w:rPr>
        <w:t>DG1-16   Diagnosing Clinician</w:t>
      </w:r>
      <w:r w:rsidR="005B65F4" w:rsidRPr="00890B0C">
        <w:rPr>
          <w:noProof/>
        </w:rPr>
        <w:fldChar w:fldCharType="begin"/>
      </w:r>
      <w:r w:rsidRPr="00890B0C">
        <w:rPr>
          <w:noProof/>
        </w:rPr>
        <w:instrText xml:space="preserve"> XE "Diagnosis cinician" </w:instrText>
      </w:r>
      <w:r w:rsidR="005B65F4" w:rsidRPr="00890B0C">
        <w:rPr>
          <w:noProof/>
        </w:rPr>
        <w:fldChar w:fldCharType="end"/>
      </w:r>
      <w:r w:rsidRPr="00890B0C">
        <w:rPr>
          <w:noProof/>
        </w:rPr>
        <w:t xml:space="preserve">   (XCN)   00390</w:t>
      </w:r>
      <w:bookmarkEnd w:id="1515"/>
    </w:p>
    <w:p w14:paraId="73C0911E"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8C1A3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2D5B20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B836C" w14:textId="77777777" w:rsidR="00C344D6" w:rsidRDefault="00C344D6" w:rsidP="00C344D6">
      <w:pPr>
        <w:pStyle w:val="Components"/>
      </w:pPr>
      <w:r>
        <w:t>Subcomponents for Assigning Authority (HD):  &lt;Namespace ID (IS)&gt; &amp; &lt;Universal ID (ST)&gt; &amp; &lt;Universal ID Type (ID)&gt;</w:t>
      </w:r>
    </w:p>
    <w:p w14:paraId="098D87A7" w14:textId="77777777" w:rsidR="00C344D6" w:rsidRDefault="00C344D6" w:rsidP="00C344D6">
      <w:pPr>
        <w:pStyle w:val="Components"/>
      </w:pPr>
      <w:r>
        <w:t>Subcomponents for Assigning Facility (HD):  &lt;Namespace ID (IS)&gt; &amp; &lt;Universal ID (ST)&gt; &amp; &lt;Universal ID Type (ID)&gt;</w:t>
      </w:r>
    </w:p>
    <w:p w14:paraId="1599B4BD"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B76A7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B11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6960EB" w14:textId="77777777" w:rsidR="009E61BC" w:rsidRPr="00890B0C" w:rsidRDefault="009E61BC">
      <w:pPr>
        <w:pStyle w:val="NormalIndented"/>
        <w:rPr>
          <w:noProof/>
        </w:rPr>
      </w:pPr>
      <w:r w:rsidRPr="00890B0C">
        <w:rPr>
          <w:noProof/>
        </w:rPr>
        <w:t xml:space="preserve">Definition:  This field contains the individual responsible for generating the diagnosis information. As of </w:t>
      </w:r>
      <w:r>
        <w:rPr>
          <w:noProof/>
        </w:rPr>
        <w:t>v 2.7</w:t>
      </w:r>
      <w:r w:rsidRPr="00890B0C">
        <w:rPr>
          <w:noProof/>
        </w:rPr>
        <w:t xml:space="preserve">, if </w:t>
      </w:r>
      <w:r w:rsidRPr="00710DA2">
        <w:rPr>
          <w:rStyle w:val="ReferenceAttribute"/>
        </w:rPr>
        <w:t>XCN.1 - ID Number</w:t>
      </w:r>
      <w:r w:rsidRPr="00890B0C">
        <w:rPr>
          <w:noProof/>
        </w:rPr>
        <w:t xml:space="preserve"> is populated, then the </w:t>
      </w:r>
      <w:r w:rsidRPr="00710DA2">
        <w:rPr>
          <w:rStyle w:val="ReferenceAttribute"/>
        </w:rPr>
        <w:t>XCN.13 - Identifier Type Code</w:t>
      </w:r>
      <w:r w:rsidRPr="00890B0C">
        <w:rPr>
          <w:noProof/>
        </w:rPr>
        <w:t xml:space="preserve"> and the </w:t>
      </w:r>
      <w:r w:rsidRPr="00710DA2">
        <w:rPr>
          <w:rStyle w:val="ReferenceAttribute"/>
        </w:rPr>
        <w:t>XCN.9 - Assigning Authority</w:t>
      </w:r>
      <w:r w:rsidRPr="00890B0C">
        <w:rPr>
          <w:noProof/>
        </w:rPr>
        <w:t xml:space="preserve"> or </w:t>
      </w:r>
      <w:r w:rsidRPr="00710DA2">
        <w:rPr>
          <w:rStyle w:val="ReferenceAttribute"/>
        </w:rPr>
        <w:t>XCN.22 - Assigning Jurisdiction</w:t>
      </w:r>
      <w:r w:rsidRPr="00890B0C">
        <w:rPr>
          <w:noProof/>
        </w:rPr>
        <w:t xml:space="preserve"> or </w:t>
      </w:r>
      <w:r w:rsidRPr="00710DA2">
        <w:rPr>
          <w:rStyle w:val="ReferenceAttribute"/>
        </w:rPr>
        <w:t>XCN.23 - Assigning Agency or Department</w:t>
      </w:r>
      <w:r w:rsidRPr="00890B0C">
        <w:rPr>
          <w:noProof/>
        </w:rPr>
        <w:t xml:space="preserve"> are required. If </w:t>
      </w:r>
      <w:r w:rsidRPr="00710DA2">
        <w:rPr>
          <w:rStyle w:val="ReferenceAttribute"/>
        </w:rPr>
        <w:t>XCN.2 - Family Name</w:t>
      </w:r>
      <w:r w:rsidRPr="00890B0C">
        <w:rPr>
          <w:noProof/>
        </w:rPr>
        <w:t xml:space="preserve"> is populated, then the </w:t>
      </w:r>
      <w:r w:rsidRPr="00710DA2">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24B7E719" w14:textId="77777777" w:rsidR="009E61BC" w:rsidRPr="00890B0C" w:rsidRDefault="009E61BC">
      <w:pPr>
        <w:pStyle w:val="Heading4"/>
        <w:tabs>
          <w:tab w:val="num" w:pos="1440"/>
        </w:tabs>
        <w:rPr>
          <w:noProof/>
        </w:rPr>
      </w:pPr>
      <w:bookmarkStart w:id="1516" w:name="_Toc1882017"/>
      <w:r w:rsidRPr="00890B0C">
        <w:rPr>
          <w:noProof/>
        </w:rPr>
        <w:t>DG1-17   Diagnosis Classification</w:t>
      </w:r>
      <w:r w:rsidR="005B65F4" w:rsidRPr="00890B0C">
        <w:rPr>
          <w:noProof/>
        </w:rPr>
        <w:fldChar w:fldCharType="begin"/>
      </w:r>
      <w:r w:rsidRPr="00890B0C">
        <w:rPr>
          <w:noProof/>
        </w:rPr>
        <w:instrText xml:space="preserve"> XE "Diagnosis classification" </w:instrText>
      </w:r>
      <w:r w:rsidR="005B65F4" w:rsidRPr="00890B0C">
        <w:rPr>
          <w:noProof/>
        </w:rPr>
        <w:fldChar w:fldCharType="end"/>
      </w:r>
      <w:r w:rsidRPr="00890B0C">
        <w:rPr>
          <w:noProof/>
        </w:rPr>
        <w:t xml:space="preserve">   (CWE)   00766</w:t>
      </w:r>
      <w:bookmarkEnd w:id="1516"/>
    </w:p>
    <w:p w14:paraId="3E2967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7DF708" w14:textId="31789798" w:rsidR="009E61BC" w:rsidRPr="00890B0C" w:rsidRDefault="009E61BC">
      <w:pPr>
        <w:pStyle w:val="NormalIndented"/>
        <w:rPr>
          <w:noProof/>
        </w:rPr>
      </w:pPr>
      <w:r w:rsidRPr="00890B0C">
        <w:rPr>
          <w:noProof/>
        </w:rPr>
        <w:t xml:space="preserve">Definition:  This field indicates if the patient information is for a diagnosis or a non-diagnosis code.  Refer to </w:t>
      </w:r>
      <w:hyperlink r:id="rId61" w:anchor="HL70228" w:history="1">
        <w:r w:rsidRPr="00890B0C">
          <w:rPr>
            <w:rStyle w:val="ReferenceUserTable"/>
            <w:noProof/>
          </w:rPr>
          <w:t>User-defined Table 0228 - Diagnosis Classification</w:t>
        </w:r>
      </w:hyperlink>
      <w:r w:rsidRPr="00890B0C">
        <w:rPr>
          <w:noProof/>
        </w:rPr>
        <w:t xml:space="preserve"> </w:t>
      </w:r>
      <w:r>
        <w:rPr>
          <w:noProof/>
        </w:rPr>
        <w:t xml:space="preserve">in Chapter 2C, Code Tables, </w:t>
      </w:r>
      <w:r w:rsidRPr="00890B0C">
        <w:rPr>
          <w:noProof/>
        </w:rPr>
        <w:t>for suggested values.</w:t>
      </w:r>
    </w:p>
    <w:p w14:paraId="5C7AD648" w14:textId="77777777" w:rsidR="009E61BC" w:rsidRPr="00890B0C" w:rsidRDefault="009E61BC">
      <w:pPr>
        <w:pStyle w:val="Heading4"/>
        <w:tabs>
          <w:tab w:val="num" w:pos="1440"/>
        </w:tabs>
        <w:rPr>
          <w:noProof/>
        </w:rPr>
      </w:pPr>
      <w:bookmarkStart w:id="1517" w:name="_Toc1882018"/>
      <w:r w:rsidRPr="00890B0C">
        <w:rPr>
          <w:noProof/>
        </w:rPr>
        <w:t>DG1-18   Confi</w:t>
      </w:r>
      <w:bookmarkStart w:id="1518" w:name="_Hlt1757651"/>
      <w:bookmarkEnd w:id="1518"/>
      <w:r w:rsidRPr="00890B0C">
        <w:rPr>
          <w:noProof/>
        </w:rPr>
        <w:t>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1517"/>
    </w:p>
    <w:p w14:paraId="6F7B62F7" w14:textId="650712B1" w:rsidR="009E61BC" w:rsidRPr="00890B0C" w:rsidRDefault="009E61BC">
      <w:pPr>
        <w:pStyle w:val="NormalIndented"/>
        <w:rPr>
          <w:noProof/>
        </w:rPr>
      </w:pPr>
      <w:r w:rsidRPr="00890B0C">
        <w:rPr>
          <w:noProof/>
        </w:rPr>
        <w:t xml:space="preserve">Definition:  This field indicates whether the diagnosis is confidential.  Refer to </w:t>
      </w:r>
      <w:hyperlink r:id="rId62"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6B90A3A0" w14:textId="77777777" w:rsidR="009E61BC" w:rsidRPr="00890B0C" w:rsidRDefault="009E61BC">
      <w:pPr>
        <w:pStyle w:val="NormalList"/>
        <w:rPr>
          <w:noProof/>
        </w:rPr>
      </w:pPr>
      <w:r w:rsidRPr="00890B0C">
        <w:rPr>
          <w:noProof/>
        </w:rPr>
        <w:t>Y</w:t>
      </w:r>
      <w:r w:rsidRPr="00890B0C">
        <w:rPr>
          <w:noProof/>
        </w:rPr>
        <w:tab/>
        <w:t>the diagnosis is a confidential diagnosis</w:t>
      </w:r>
    </w:p>
    <w:p w14:paraId="26E221BE" w14:textId="77777777" w:rsidR="009E61BC" w:rsidRPr="00890B0C" w:rsidRDefault="009E61BC">
      <w:pPr>
        <w:pStyle w:val="NormalList"/>
        <w:rPr>
          <w:noProof/>
        </w:rPr>
      </w:pPr>
      <w:r w:rsidRPr="00890B0C">
        <w:rPr>
          <w:noProof/>
        </w:rPr>
        <w:t>N</w:t>
      </w:r>
      <w:r w:rsidRPr="00890B0C">
        <w:rPr>
          <w:noProof/>
        </w:rPr>
        <w:tab/>
        <w:t>the diagnosis does not contain a confidential diagnosis</w:t>
      </w:r>
    </w:p>
    <w:p w14:paraId="4C355029" w14:textId="77777777" w:rsidR="009E61BC" w:rsidRPr="00890B0C" w:rsidRDefault="009E61BC">
      <w:pPr>
        <w:pStyle w:val="Heading4"/>
        <w:rPr>
          <w:noProof/>
        </w:rPr>
      </w:pPr>
      <w:bookmarkStart w:id="1519" w:name="_Toc1882019"/>
      <w:r w:rsidRPr="00890B0C">
        <w:rPr>
          <w:noProof/>
        </w:rPr>
        <w:lastRenderedPageBreak/>
        <w:t>DG1-19   Attestation Date/Time</w:t>
      </w:r>
      <w:r w:rsidR="005B65F4" w:rsidRPr="00890B0C">
        <w:rPr>
          <w:noProof/>
        </w:rPr>
        <w:fldChar w:fldCharType="begin"/>
      </w:r>
      <w:r w:rsidRPr="00890B0C">
        <w:rPr>
          <w:noProof/>
        </w:rPr>
        <w:instrText xml:space="preserve"> XE "Attestation date/time" </w:instrText>
      </w:r>
      <w:r w:rsidR="005B65F4" w:rsidRPr="00890B0C">
        <w:rPr>
          <w:noProof/>
        </w:rPr>
        <w:fldChar w:fldCharType="end"/>
      </w:r>
      <w:r w:rsidRPr="00890B0C">
        <w:rPr>
          <w:noProof/>
        </w:rPr>
        <w:t xml:space="preserve">   (DTM)   00768</w:t>
      </w:r>
      <w:bookmarkEnd w:id="1519"/>
    </w:p>
    <w:p w14:paraId="34512271" w14:textId="77777777" w:rsidR="009E61BC" w:rsidRPr="00890B0C" w:rsidRDefault="009E61BC">
      <w:pPr>
        <w:pStyle w:val="NormalIndented"/>
        <w:rPr>
          <w:noProof/>
        </w:rPr>
      </w:pPr>
      <w:r w:rsidRPr="00890B0C">
        <w:rPr>
          <w:noProof/>
        </w:rPr>
        <w:t>Definition:  This field contains the time stamp that indicates the date and time that the attestation was signed.</w:t>
      </w:r>
    </w:p>
    <w:p w14:paraId="27A311F5" w14:textId="77777777" w:rsidR="009E61BC" w:rsidRPr="00890B0C" w:rsidRDefault="009E61BC">
      <w:pPr>
        <w:pStyle w:val="Heading4"/>
        <w:tabs>
          <w:tab w:val="num" w:pos="1440"/>
        </w:tabs>
        <w:rPr>
          <w:noProof/>
        </w:rPr>
      </w:pPr>
      <w:r w:rsidRPr="00890B0C">
        <w:rPr>
          <w:noProof/>
        </w:rPr>
        <w:t>DG1-20   Diagnosis Identifier</w:t>
      </w:r>
      <w:r w:rsidR="005B65F4" w:rsidRPr="00890B0C">
        <w:rPr>
          <w:noProof/>
        </w:rPr>
        <w:fldChar w:fldCharType="begin"/>
      </w:r>
      <w:r w:rsidRPr="00890B0C">
        <w:rPr>
          <w:noProof/>
        </w:rPr>
        <w:instrText xml:space="preserve"> XE "Diagnosis identifier" </w:instrText>
      </w:r>
      <w:r w:rsidR="005B65F4" w:rsidRPr="00890B0C">
        <w:rPr>
          <w:noProof/>
        </w:rPr>
        <w:fldChar w:fldCharType="end"/>
      </w:r>
      <w:r w:rsidRPr="00890B0C">
        <w:rPr>
          <w:noProof/>
        </w:rPr>
        <w:t xml:space="preserve">   (EI)   01850</w:t>
      </w:r>
    </w:p>
    <w:p w14:paraId="35F4B3BB" w14:textId="77777777" w:rsidR="00C344D6" w:rsidRDefault="00C344D6" w:rsidP="00C344D6">
      <w:pPr>
        <w:pStyle w:val="Components"/>
      </w:pPr>
      <w:r>
        <w:t>Components:  &lt;Entity Identifier (ST)&gt; ^ &lt;Namespace ID (IS)&gt; ^ &lt;Universal ID (ST)&gt; ^ &lt;Universal ID Type (ID)&gt;</w:t>
      </w:r>
    </w:p>
    <w:p w14:paraId="079FCA9A" w14:textId="77777777" w:rsidR="009E61BC" w:rsidRPr="00890B0C" w:rsidRDefault="009E61BC">
      <w:pPr>
        <w:pStyle w:val="NormalIndented"/>
        <w:rPr>
          <w:noProof/>
        </w:rPr>
      </w:pPr>
      <w:r w:rsidRPr="00890B0C">
        <w:rPr>
          <w:noProof/>
        </w:rPr>
        <w:t>Definition:  This field contains a value that uniquely identifies a single diagnosis for an encounter. It is unique across all segments and messages for an encounter.  This field is required in all implementations employing Update Diagnosis/Procedures (P12) messages.</w:t>
      </w:r>
    </w:p>
    <w:p w14:paraId="182C3C3B" w14:textId="77777777" w:rsidR="009E61BC" w:rsidRPr="00713BF5" w:rsidRDefault="009E61BC">
      <w:pPr>
        <w:pStyle w:val="Heading4"/>
        <w:tabs>
          <w:tab w:val="num" w:pos="1440"/>
        </w:tabs>
        <w:rPr>
          <w:noProof/>
          <w:lang w:val="fr-CH"/>
        </w:rPr>
      </w:pPr>
      <w:r w:rsidRPr="00713BF5">
        <w:rPr>
          <w:noProof/>
          <w:lang w:val="fr-CH"/>
        </w:rPr>
        <w:t>DG1-21  Diagnosis Action Code  (ID)  01894</w:t>
      </w:r>
    </w:p>
    <w:p w14:paraId="740F6571" w14:textId="4068662A" w:rsidR="009E61BC" w:rsidRPr="00890B0C" w:rsidRDefault="009E61BC">
      <w:pPr>
        <w:pStyle w:val="NormalIndented"/>
        <w:rPr>
          <w:noProof/>
        </w:rPr>
      </w:pPr>
      <w:r w:rsidRPr="00890B0C">
        <w:rPr>
          <w:noProof/>
        </w:rPr>
        <w:t xml:space="preserve">Definition: This field defines the action to be taken for this diagnosis. Refer to </w:t>
      </w:r>
      <w:hyperlink r:id="rId63" w:anchor="HL70206" w:history="1">
        <w:r w:rsidRPr="00710DA2">
          <w:rPr>
            <w:rStyle w:val="ReferenceHL7Table"/>
          </w:rPr>
          <w:t>HL7 Table 0</w:t>
        </w:r>
        <w:bookmarkStart w:id="1520" w:name="_Hlt531515226"/>
        <w:r w:rsidRPr="00710DA2">
          <w:rPr>
            <w:rStyle w:val="ReferenceHL7Table"/>
          </w:rPr>
          <w:t>2</w:t>
        </w:r>
        <w:bookmarkEnd w:id="1520"/>
        <w:r w:rsidRPr="00710DA2">
          <w:rPr>
            <w:rStyle w:val="ReferenceHL7Table"/>
          </w:rPr>
          <w:t>06 - Segment Action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0DB3A13B" w14:textId="77777777" w:rsidR="009E61BC" w:rsidRPr="00890B0C" w:rsidRDefault="009E61BC">
      <w:pPr>
        <w:pStyle w:val="Heading4"/>
        <w:rPr>
          <w:noProof/>
        </w:rPr>
      </w:pPr>
      <w:r w:rsidRPr="00890B0C">
        <w:rPr>
          <w:noProof/>
        </w:rPr>
        <w:t>DG1-22   Parent Diagnosis</w:t>
      </w:r>
      <w:r w:rsidR="005B65F4" w:rsidRPr="00890B0C">
        <w:rPr>
          <w:noProof/>
        </w:rPr>
        <w:fldChar w:fldCharType="begin"/>
      </w:r>
      <w:r w:rsidRPr="00890B0C">
        <w:rPr>
          <w:noProof/>
        </w:rPr>
        <w:instrText xml:space="preserve"> XE "Parent diagnosis" </w:instrText>
      </w:r>
      <w:r w:rsidR="005B65F4" w:rsidRPr="00890B0C">
        <w:rPr>
          <w:noProof/>
        </w:rPr>
        <w:fldChar w:fldCharType="end"/>
      </w:r>
      <w:r w:rsidRPr="00890B0C">
        <w:rPr>
          <w:noProof/>
        </w:rPr>
        <w:t xml:space="preserve">   (EI)   02152</w:t>
      </w:r>
    </w:p>
    <w:p w14:paraId="3F3D0D9B" w14:textId="77777777" w:rsidR="00C344D6" w:rsidRDefault="00C344D6" w:rsidP="00C344D6">
      <w:pPr>
        <w:pStyle w:val="Components"/>
      </w:pPr>
      <w:r>
        <w:t>Components:  &lt;Entity Identifier (ST)&gt; ^ &lt;Namespace ID (IS)&gt; ^ &lt;Universal ID (ST)&gt; ^ &lt;Universal ID Type (ID)&gt;</w:t>
      </w:r>
    </w:p>
    <w:p w14:paraId="243FBD7D" w14:textId="77777777" w:rsidR="009E61BC" w:rsidRPr="00890B0C" w:rsidRDefault="009E61BC">
      <w:pPr>
        <w:pStyle w:val="NormalIndented"/>
        <w:rPr>
          <w:noProof/>
        </w:rPr>
      </w:pPr>
      <w:r w:rsidRPr="00890B0C">
        <w:rPr>
          <w:noProof/>
        </w:rPr>
        <w:t>Definition: This field contains the entity identifier for the parent diagnosis.  This field links the "current" manifestation diagnosis ("*") to the entity identifier of the "parent" etiological diagnosis ("+").</w:t>
      </w:r>
    </w:p>
    <w:p w14:paraId="3C553782" w14:textId="77777777" w:rsidR="009E61BC" w:rsidRPr="004F164C" w:rsidRDefault="009E61BC">
      <w:pPr>
        <w:pStyle w:val="Heading4"/>
        <w:rPr>
          <w:noProof/>
          <w:lang w:val="fr-FR"/>
        </w:rPr>
      </w:pPr>
      <w:r w:rsidRPr="004F164C">
        <w:rPr>
          <w:noProof/>
          <w:lang w:val="fr-FR"/>
        </w:rPr>
        <w:t>DG1-23   DRG CCL Value Code</w:t>
      </w:r>
      <w:r w:rsidR="005B65F4" w:rsidRPr="00890B0C">
        <w:rPr>
          <w:noProof/>
        </w:rPr>
        <w:fldChar w:fldCharType="begin"/>
      </w:r>
      <w:r w:rsidRPr="004F164C">
        <w:rPr>
          <w:noProof/>
          <w:lang w:val="fr-FR"/>
        </w:rPr>
        <w:instrText xml:space="preserve"> XE "DRG CCL value code" </w:instrText>
      </w:r>
      <w:r w:rsidR="005B65F4" w:rsidRPr="00890B0C">
        <w:rPr>
          <w:noProof/>
        </w:rPr>
        <w:fldChar w:fldCharType="end"/>
      </w:r>
      <w:r w:rsidRPr="004F164C">
        <w:rPr>
          <w:noProof/>
          <w:lang w:val="fr-FR"/>
        </w:rPr>
        <w:t xml:space="preserve">   (CWE)   02153</w:t>
      </w:r>
    </w:p>
    <w:p w14:paraId="2C3F3A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B672F8" w14:textId="62575A75" w:rsidR="009E61BC" w:rsidRPr="00890B0C" w:rsidRDefault="009E61BC">
      <w:pPr>
        <w:pStyle w:val="NormalIndented"/>
        <w:rPr>
          <w:noProof/>
        </w:rPr>
      </w:pPr>
      <w:r w:rsidRPr="00890B0C">
        <w:rPr>
          <w:noProof/>
        </w:rPr>
        <w:t xml:space="preserve">Definition:  This field indicates the CCL value for the determined DRG for this diagnosis. Refer to </w:t>
      </w:r>
      <w:hyperlink r:id="rId64"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for suggested values.</w:t>
      </w:r>
    </w:p>
    <w:p w14:paraId="4265409A" w14:textId="77777777" w:rsidR="009E61BC" w:rsidRPr="00890B0C" w:rsidRDefault="009E61BC">
      <w:pPr>
        <w:pStyle w:val="Heading4"/>
        <w:tabs>
          <w:tab w:val="num" w:pos="1440"/>
        </w:tabs>
        <w:rPr>
          <w:noProof/>
        </w:rPr>
      </w:pPr>
      <w:bookmarkStart w:id="1521" w:name="HL70728"/>
      <w:bookmarkEnd w:id="1521"/>
      <w:r w:rsidRPr="00890B0C">
        <w:rPr>
          <w:noProof/>
        </w:rPr>
        <w:t>DG1-24   DRG Grouping Usage</w:t>
      </w:r>
      <w:r w:rsidR="005B65F4" w:rsidRPr="00890B0C">
        <w:rPr>
          <w:noProof/>
        </w:rPr>
        <w:fldChar w:fldCharType="begin"/>
      </w:r>
      <w:r w:rsidRPr="00890B0C">
        <w:rPr>
          <w:noProof/>
        </w:rPr>
        <w:instrText xml:space="preserve"> XE "DRG grouping usage" </w:instrText>
      </w:r>
      <w:r w:rsidR="005B65F4" w:rsidRPr="00890B0C">
        <w:rPr>
          <w:noProof/>
        </w:rPr>
        <w:fldChar w:fldCharType="end"/>
      </w:r>
      <w:r w:rsidRPr="00890B0C">
        <w:rPr>
          <w:noProof/>
        </w:rPr>
        <w:t xml:space="preserve">   (ID)   02154</w:t>
      </w:r>
    </w:p>
    <w:p w14:paraId="416C29BD" w14:textId="2794F54F" w:rsidR="009E61BC" w:rsidRPr="00890B0C" w:rsidRDefault="009E61BC">
      <w:pPr>
        <w:pStyle w:val="NormalIndented"/>
        <w:rPr>
          <w:noProof/>
        </w:rPr>
      </w:pPr>
      <w:r w:rsidRPr="00890B0C">
        <w:rPr>
          <w:noProof/>
        </w:rPr>
        <w:t>Definition:  This field identifies whether this particular diagnosis has been used for the DRG determination.  Refer to</w:t>
      </w:r>
      <w:r w:rsidRPr="00890B0C">
        <w:rPr>
          <w:rStyle w:val="ReferenceUserTable"/>
          <w:noProof/>
        </w:rPr>
        <w:t xml:space="preserve"> </w:t>
      </w:r>
      <w:hyperlink r:id="rId65" w:anchor="HL70136" w:history="1">
        <w:r w:rsidRPr="00710DA2">
          <w:rPr>
            <w:rStyle w:val="ReferenceHL7Table"/>
          </w:rPr>
          <w:t>HL7 Table 0136 – Yes/No Indicator</w:t>
        </w:r>
      </w:hyperlink>
      <w:r w:rsidRPr="00890B0C">
        <w:rPr>
          <w:noProof/>
        </w:rPr>
        <w:t xml:space="preserve"> </w:t>
      </w:r>
      <w:r>
        <w:rPr>
          <w:noProof/>
        </w:rPr>
        <w:t xml:space="preserve">in Chapter 2C, Code Tables, </w:t>
      </w:r>
      <w:r w:rsidRPr="00890B0C">
        <w:rPr>
          <w:noProof/>
        </w:rPr>
        <w:t>for suggested values.  The values have the following meaning for this field:</w:t>
      </w:r>
    </w:p>
    <w:p w14:paraId="6D8A10AC" w14:textId="77777777" w:rsidR="009E61BC" w:rsidRPr="00890B0C" w:rsidRDefault="009E61BC">
      <w:pPr>
        <w:pStyle w:val="NormalIndented"/>
        <w:tabs>
          <w:tab w:val="left" w:pos="1440"/>
        </w:tabs>
        <w:ind w:left="1758" w:hanging="720"/>
        <w:rPr>
          <w:noProof/>
        </w:rPr>
      </w:pPr>
      <w:r w:rsidRPr="00890B0C">
        <w:rPr>
          <w:noProof/>
        </w:rPr>
        <w:t>Y</w:t>
      </w:r>
      <w:r w:rsidRPr="00890B0C">
        <w:rPr>
          <w:noProof/>
        </w:rPr>
        <w:tab/>
        <w:t xml:space="preserve">Yes - Indicates that the diagnosis has been used for the DRG determination </w:t>
      </w:r>
    </w:p>
    <w:p w14:paraId="64AE8E98" w14:textId="77777777" w:rsidR="009E61BC" w:rsidRPr="00890B0C" w:rsidRDefault="009E61BC">
      <w:pPr>
        <w:pStyle w:val="NormalIndented"/>
        <w:tabs>
          <w:tab w:val="left" w:pos="1440"/>
        </w:tabs>
        <w:ind w:left="1758" w:hanging="720"/>
        <w:rPr>
          <w:noProof/>
        </w:rPr>
      </w:pPr>
      <w:r w:rsidRPr="00890B0C">
        <w:rPr>
          <w:noProof/>
        </w:rPr>
        <w:t>N</w:t>
      </w:r>
      <w:r w:rsidRPr="00890B0C">
        <w:rPr>
          <w:noProof/>
        </w:rPr>
        <w:tab/>
        <w:t>No – Indicates that the diagnosis has not  been used for the DRG determination</w:t>
      </w:r>
    </w:p>
    <w:p w14:paraId="17A13DA7" w14:textId="77777777" w:rsidR="009E61BC" w:rsidRPr="00890B0C" w:rsidRDefault="009E61BC">
      <w:pPr>
        <w:pStyle w:val="Heading4"/>
        <w:tabs>
          <w:tab w:val="num" w:pos="1440"/>
        </w:tabs>
        <w:rPr>
          <w:noProof/>
        </w:rPr>
      </w:pPr>
      <w:r w:rsidRPr="00890B0C">
        <w:rPr>
          <w:noProof/>
        </w:rPr>
        <w:t>DG1-25   DRG Diagnosis Determination Status</w:t>
      </w:r>
      <w:r w:rsidR="005B65F4" w:rsidRPr="00890B0C">
        <w:rPr>
          <w:noProof/>
        </w:rPr>
        <w:fldChar w:fldCharType="begin"/>
      </w:r>
      <w:r w:rsidRPr="00890B0C">
        <w:rPr>
          <w:noProof/>
        </w:rPr>
        <w:instrText xml:space="preserve"> XE "DRG Diagnosis determination status" </w:instrText>
      </w:r>
      <w:r w:rsidR="005B65F4" w:rsidRPr="00890B0C">
        <w:rPr>
          <w:noProof/>
        </w:rPr>
        <w:fldChar w:fldCharType="end"/>
      </w:r>
      <w:r w:rsidRPr="00890B0C">
        <w:rPr>
          <w:noProof/>
        </w:rPr>
        <w:t xml:space="preserve">   (CWE)   02155</w:t>
      </w:r>
    </w:p>
    <w:p w14:paraId="1FC700B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44108" w14:textId="55D4AAB9" w:rsidR="009E61BC" w:rsidRPr="00890B0C" w:rsidRDefault="009E61BC">
      <w:pPr>
        <w:pStyle w:val="NormalIndented"/>
        <w:rPr>
          <w:noProof/>
        </w:rPr>
      </w:pPr>
      <w:r w:rsidRPr="00890B0C">
        <w:rPr>
          <w:noProof/>
        </w:rPr>
        <w:lastRenderedPageBreak/>
        <w:t>Definition:  This field contains the status of this particular diagnosis for the DRG determination.  Refer to</w:t>
      </w:r>
      <w:r w:rsidRPr="00890B0C">
        <w:rPr>
          <w:rStyle w:val="ReferenceUserTable"/>
          <w:noProof/>
        </w:rPr>
        <w:t xml:space="preserve"> </w:t>
      </w:r>
      <w:hyperlink r:id="rId66" w:anchor="HL70731" w:history="1">
        <w:r w:rsidRPr="00890B0C">
          <w:rPr>
            <w:rStyle w:val="ReferenceUserTable"/>
            <w:noProof/>
          </w:rPr>
          <w:t>User-defined Table 0731 – DRG Diagnosis Determination Status</w:t>
        </w:r>
      </w:hyperlink>
      <w:r w:rsidRPr="00890B0C">
        <w:rPr>
          <w:noProof/>
        </w:rPr>
        <w:t xml:space="preserve"> </w:t>
      </w:r>
      <w:r>
        <w:rPr>
          <w:noProof/>
        </w:rPr>
        <w:t xml:space="preserve">in Chapter 2C, Code Tables, </w:t>
      </w:r>
      <w:r w:rsidRPr="00890B0C">
        <w:rPr>
          <w:noProof/>
        </w:rPr>
        <w:t>for suggested values.</w:t>
      </w:r>
    </w:p>
    <w:p w14:paraId="76EF98BC" w14:textId="77777777" w:rsidR="009E61BC" w:rsidRPr="00890B0C" w:rsidRDefault="009E61BC">
      <w:pPr>
        <w:pStyle w:val="Heading4"/>
        <w:tabs>
          <w:tab w:val="num" w:pos="1440"/>
        </w:tabs>
        <w:rPr>
          <w:noProof/>
        </w:rPr>
      </w:pPr>
      <w:bookmarkStart w:id="1522" w:name="HL70731"/>
      <w:bookmarkStart w:id="1523" w:name="_Toc89062827"/>
      <w:bookmarkEnd w:id="1522"/>
      <w:bookmarkEnd w:id="1523"/>
      <w:r w:rsidRPr="00890B0C">
        <w:rPr>
          <w:noProof/>
        </w:rPr>
        <w:t>DG1-26   Present On Admission (POA) Indicator</w:t>
      </w:r>
      <w:r w:rsidR="005B65F4" w:rsidRPr="00890B0C">
        <w:rPr>
          <w:noProof/>
        </w:rPr>
        <w:fldChar w:fldCharType="begin"/>
      </w:r>
      <w:r w:rsidRPr="00890B0C">
        <w:rPr>
          <w:noProof/>
        </w:rPr>
        <w:instrText xml:space="preserve"> XE "Present on admission (POA) indicator" </w:instrText>
      </w:r>
      <w:r w:rsidR="005B65F4" w:rsidRPr="00890B0C">
        <w:rPr>
          <w:noProof/>
        </w:rPr>
        <w:fldChar w:fldCharType="end"/>
      </w:r>
      <w:r w:rsidRPr="00890B0C">
        <w:rPr>
          <w:noProof/>
        </w:rPr>
        <w:t xml:space="preserve">   (CWE)   02288</w:t>
      </w:r>
    </w:p>
    <w:p w14:paraId="60C3536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63F1BC" w14:textId="038735E9" w:rsidR="009E61BC" w:rsidRPr="00890B0C" w:rsidRDefault="009E61BC">
      <w:pPr>
        <w:pStyle w:val="NormalIndented"/>
        <w:rPr>
          <w:noProof/>
        </w:rPr>
      </w:pPr>
      <w:r w:rsidRPr="00890B0C">
        <w:rPr>
          <w:noProof/>
        </w:rPr>
        <w:t>Definition:  This field contains the present on admission indicator for this particular diagnosis. US reimbursement formulas for some states and Medicare have mandated that each diagnosis code be flagged as to whether it was present on admission or not.</w:t>
      </w:r>
      <w:r>
        <w:rPr>
          <w:noProof/>
        </w:rPr>
        <w:t xml:space="preserve">  Refer to </w:t>
      </w:r>
      <w:hyperlink r:id="rId67" w:anchor="HL70895" w:history="1">
        <w:r w:rsidRPr="000C4CAA">
          <w:rPr>
            <w:rStyle w:val="ReferenceUserTable"/>
          </w:rPr>
          <w:t>User-defined Table 0895 – Present On Admission (POA) Indicator</w:t>
        </w:r>
      </w:hyperlink>
      <w:r>
        <w:rPr>
          <w:noProof/>
        </w:rPr>
        <w:t xml:space="preserve"> in Chapter 2C, Code Tables, for suggested values.</w:t>
      </w:r>
    </w:p>
    <w:p w14:paraId="553D862C" w14:textId="31A93DCA" w:rsidR="009E61BC" w:rsidRPr="00890B0C" w:rsidRDefault="009E61BC">
      <w:pPr>
        <w:pStyle w:val="Heading3"/>
        <w:rPr>
          <w:noProof/>
        </w:rPr>
      </w:pPr>
      <w:bookmarkStart w:id="1524" w:name="HL70895"/>
      <w:bookmarkStart w:id="1525" w:name="_Toc346777008"/>
      <w:bookmarkStart w:id="1526" w:name="_Toc346777045"/>
      <w:bookmarkStart w:id="1527" w:name="_Toc348245481"/>
      <w:bookmarkStart w:id="1528" w:name="_Toc348245551"/>
      <w:bookmarkStart w:id="1529" w:name="_Toc348259066"/>
      <w:bookmarkStart w:id="1530" w:name="_Toc348340220"/>
      <w:bookmarkStart w:id="1531" w:name="_Toc359236263"/>
      <w:bookmarkStart w:id="1532" w:name="_Toc1882020"/>
      <w:bookmarkStart w:id="1533" w:name="_Toc89062828"/>
      <w:bookmarkStart w:id="1534" w:name="_Toc20321548"/>
      <w:bookmarkEnd w:id="1524"/>
      <w:r w:rsidRPr="00890B0C">
        <w:rPr>
          <w:noProof/>
        </w:rPr>
        <w:t>DRG</w:t>
      </w:r>
      <w:r w:rsidR="005B65F4" w:rsidRPr="00890B0C">
        <w:rPr>
          <w:noProof/>
        </w:rPr>
        <w:fldChar w:fldCharType="begin"/>
      </w:r>
      <w:r w:rsidRPr="00890B0C">
        <w:rPr>
          <w:noProof/>
        </w:rPr>
        <w:instrText>XE "DRG"</w:instrText>
      </w:r>
      <w:r w:rsidR="005B65F4" w:rsidRPr="00890B0C">
        <w:rPr>
          <w:noProof/>
        </w:rPr>
        <w:fldChar w:fldCharType="end"/>
      </w:r>
      <w:r w:rsidR="005B65F4" w:rsidRPr="00890B0C">
        <w:rPr>
          <w:noProof/>
        </w:rPr>
        <w:fldChar w:fldCharType="begin"/>
      </w:r>
      <w:r w:rsidRPr="00890B0C">
        <w:rPr>
          <w:noProof/>
        </w:rPr>
        <w:instrText>XE "Segments:DRG"</w:instrText>
      </w:r>
      <w:r w:rsidR="005B65F4" w:rsidRPr="00890B0C">
        <w:rPr>
          <w:noProof/>
        </w:rPr>
        <w:fldChar w:fldCharType="end"/>
      </w:r>
      <w:r w:rsidRPr="00890B0C">
        <w:rPr>
          <w:noProof/>
        </w:rPr>
        <w:t xml:space="preserve"> - Diagnosis Related Group</w:t>
      </w:r>
      <w:bookmarkEnd w:id="1525"/>
      <w:bookmarkEnd w:id="1526"/>
      <w:bookmarkEnd w:id="1527"/>
      <w:bookmarkEnd w:id="1528"/>
      <w:bookmarkEnd w:id="1529"/>
      <w:bookmarkEnd w:id="1530"/>
      <w:r w:rsidRPr="00890B0C">
        <w:rPr>
          <w:noProof/>
        </w:rPr>
        <w:t xml:space="preserve"> Segment</w:t>
      </w:r>
      <w:bookmarkEnd w:id="1531"/>
      <w:bookmarkEnd w:id="1532"/>
      <w:bookmarkEnd w:id="1533"/>
      <w:bookmarkEnd w:id="1534"/>
      <w:r w:rsidR="005B65F4" w:rsidRPr="00890B0C">
        <w:rPr>
          <w:noProof/>
        </w:rPr>
        <w:fldChar w:fldCharType="begin"/>
      </w:r>
      <w:r w:rsidRPr="00890B0C">
        <w:rPr>
          <w:noProof/>
        </w:rPr>
        <w:instrText>XE "diagnosis related group segment"</w:instrText>
      </w:r>
      <w:r w:rsidR="005B65F4" w:rsidRPr="00890B0C">
        <w:rPr>
          <w:noProof/>
        </w:rPr>
        <w:fldChar w:fldCharType="end"/>
      </w:r>
    </w:p>
    <w:p w14:paraId="34512DC3" w14:textId="77777777" w:rsidR="009E61BC" w:rsidRPr="00890B0C" w:rsidRDefault="009E61BC">
      <w:pPr>
        <w:pStyle w:val="NormalIndented"/>
        <w:rPr>
          <w:noProof/>
        </w:rPr>
      </w:pPr>
      <w:r w:rsidRPr="00890B0C">
        <w:rPr>
          <w:noProof/>
        </w:rPr>
        <w:t>The DRG segment contains diagnoses-related grouping information of various types.  The DRG segment is used to send the DRG information, for example, for billing and medical records encoding.</w:t>
      </w:r>
    </w:p>
    <w:p w14:paraId="29555B45" w14:textId="77777777" w:rsidR="009E61BC" w:rsidRPr="00890B0C" w:rsidRDefault="009E61BC">
      <w:pPr>
        <w:pStyle w:val="AttributeTableCaption"/>
        <w:rPr>
          <w:noProof/>
        </w:rPr>
      </w:pPr>
      <w:bookmarkStart w:id="1535" w:name="DRG"/>
      <w:r w:rsidRPr="00890B0C">
        <w:rPr>
          <w:noProof/>
        </w:rPr>
        <w:t xml:space="preserve">HL7 Attribute Table </w:t>
      </w:r>
      <w:r w:rsidRPr="00890B0C">
        <w:t>-</w:t>
      </w:r>
      <w:r w:rsidRPr="00890B0C">
        <w:rPr>
          <w:noProof/>
        </w:rPr>
        <w:t xml:space="preserve"> DRG</w:t>
      </w:r>
      <w:bookmarkEnd w:id="1535"/>
      <w:r w:rsidRPr="00890B0C">
        <w:rPr>
          <w:noProof/>
        </w:rPr>
        <w:t xml:space="preserve"> </w:t>
      </w:r>
      <w:r w:rsidRPr="00890B0C">
        <w:t>-</w:t>
      </w:r>
      <w:r w:rsidRPr="00890B0C">
        <w:rPr>
          <w:noProof/>
        </w:rPr>
        <w:t xml:space="preserve"> Diagnosis Related Group</w:t>
      </w:r>
      <w:r w:rsidR="005B65F4" w:rsidRPr="00890B0C">
        <w:rPr>
          <w:noProof/>
        </w:rPr>
        <w:fldChar w:fldCharType="begin"/>
      </w:r>
      <w:r w:rsidRPr="00890B0C">
        <w:rPr>
          <w:noProof/>
        </w:rPr>
        <w:instrText>XE "HL7 Attribute Table - DRG"</w:instrText>
      </w:r>
      <w:r w:rsidR="005B65F4" w:rsidRPr="00890B0C">
        <w:rPr>
          <w:noProof/>
        </w:rPr>
        <w:fldChar w:fldCharType="end"/>
      </w:r>
      <w:r w:rsidR="005B65F4" w:rsidRPr="00890B0C">
        <w:rPr>
          <w:noProof/>
        </w:rPr>
        <w:fldChar w:fldCharType="begin"/>
      </w:r>
      <w:r w:rsidRPr="00890B0C">
        <w:rPr>
          <w:noProof/>
        </w:rPr>
        <w:instrText>XE "DRG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C8BE4C0"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4A9B4034"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0FAF87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19A997"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E8BFBF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4B4D3094"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B4D8A69"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8C3C68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9A3B735"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8B82C65" w14:textId="77777777" w:rsidR="009E61BC" w:rsidRPr="00890B0C" w:rsidRDefault="009E61BC">
            <w:pPr>
              <w:pStyle w:val="AttributeTableHeader"/>
              <w:jc w:val="left"/>
              <w:rPr>
                <w:noProof/>
              </w:rPr>
            </w:pPr>
            <w:r w:rsidRPr="00890B0C">
              <w:rPr>
                <w:noProof/>
              </w:rPr>
              <w:t>ELEMENT NAME</w:t>
            </w:r>
          </w:p>
        </w:tc>
      </w:tr>
      <w:tr w:rsidR="009F20B7" w:rsidRPr="009E61BC" w14:paraId="580337B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3DD36D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311E48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78A0BB"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BAD450" w14:textId="77777777" w:rsidR="009E61BC" w:rsidRPr="00890B0C" w:rsidRDefault="009E61BC">
            <w:pPr>
              <w:pStyle w:val="AttributeTableBody"/>
              <w:rPr>
                <w:noProof/>
              </w:rPr>
            </w:pPr>
            <w:r w:rsidRPr="00890B0C">
              <w:rPr>
                <w:noProof/>
              </w:rPr>
              <w:t>CNE</w:t>
            </w:r>
          </w:p>
        </w:tc>
        <w:tc>
          <w:tcPr>
            <w:tcW w:w="648" w:type="dxa"/>
            <w:tcBorders>
              <w:top w:val="single" w:sz="4" w:space="0" w:color="auto"/>
              <w:left w:val="nil"/>
              <w:bottom w:val="dotted" w:sz="4" w:space="0" w:color="auto"/>
              <w:right w:val="nil"/>
            </w:tcBorders>
            <w:shd w:val="clear" w:color="auto" w:fill="FFFFFF"/>
          </w:tcPr>
          <w:p w14:paraId="606FEB9C"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40AEA4E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F8F49C" w14:textId="3E4A653A" w:rsidR="009E61BC" w:rsidRPr="00890B0C" w:rsidRDefault="00000000">
            <w:pPr>
              <w:pStyle w:val="AttributeTableBody"/>
              <w:rPr>
                <w:rStyle w:val="HyperlinkTable"/>
                <w:noProof/>
              </w:rPr>
            </w:pPr>
            <w:hyperlink r:id="rId68" w:anchor="HL70055" w:history="1">
              <w:r w:rsidR="009E61BC" w:rsidRPr="00890B0C">
                <w:rPr>
                  <w:rStyle w:val="HyperlinkTable"/>
                  <w:noProof/>
                </w:rPr>
                <w:t>0055</w:t>
              </w:r>
            </w:hyperlink>
          </w:p>
        </w:tc>
        <w:tc>
          <w:tcPr>
            <w:tcW w:w="720" w:type="dxa"/>
            <w:tcBorders>
              <w:top w:val="single" w:sz="4" w:space="0" w:color="auto"/>
              <w:left w:val="nil"/>
              <w:bottom w:val="dotted" w:sz="4" w:space="0" w:color="auto"/>
              <w:right w:val="nil"/>
            </w:tcBorders>
            <w:shd w:val="clear" w:color="auto" w:fill="FFFFFF"/>
          </w:tcPr>
          <w:p w14:paraId="17CCAB1D" w14:textId="77777777" w:rsidR="009E61BC" w:rsidRPr="00890B0C" w:rsidRDefault="009E61BC">
            <w:pPr>
              <w:pStyle w:val="AttributeTableBody"/>
              <w:rPr>
                <w:noProof/>
              </w:rPr>
            </w:pPr>
            <w:r w:rsidRPr="00890B0C">
              <w:rPr>
                <w:noProof/>
              </w:rPr>
              <w:t>00382</w:t>
            </w:r>
          </w:p>
        </w:tc>
        <w:tc>
          <w:tcPr>
            <w:tcW w:w="3888" w:type="dxa"/>
            <w:tcBorders>
              <w:top w:val="single" w:sz="4" w:space="0" w:color="auto"/>
              <w:left w:val="nil"/>
              <w:bottom w:val="dotted" w:sz="4" w:space="0" w:color="auto"/>
              <w:right w:val="nil"/>
            </w:tcBorders>
            <w:shd w:val="clear" w:color="auto" w:fill="FFFFFF"/>
          </w:tcPr>
          <w:p w14:paraId="21CD31FB"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2039BE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7E011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2FB8D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0DE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13491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EE779E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3C73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27D4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0655A" w14:textId="77777777" w:rsidR="009E61BC" w:rsidRPr="00890B0C" w:rsidRDefault="009E61BC">
            <w:pPr>
              <w:pStyle w:val="AttributeTableBody"/>
              <w:rPr>
                <w:noProof/>
              </w:rPr>
            </w:pPr>
            <w:r w:rsidRPr="00890B0C">
              <w:rPr>
                <w:noProof/>
              </w:rPr>
              <w:t>00769</w:t>
            </w:r>
          </w:p>
        </w:tc>
        <w:tc>
          <w:tcPr>
            <w:tcW w:w="3888" w:type="dxa"/>
            <w:tcBorders>
              <w:top w:val="dotted" w:sz="4" w:space="0" w:color="auto"/>
              <w:left w:val="nil"/>
              <w:bottom w:val="dotted" w:sz="4" w:space="0" w:color="auto"/>
              <w:right w:val="nil"/>
            </w:tcBorders>
            <w:shd w:val="clear" w:color="auto" w:fill="FFFFFF"/>
          </w:tcPr>
          <w:p w14:paraId="660D1DB6" w14:textId="77777777" w:rsidR="009E61BC" w:rsidRPr="00890B0C" w:rsidRDefault="009E61BC">
            <w:pPr>
              <w:pStyle w:val="AttributeTableBody"/>
              <w:jc w:val="left"/>
              <w:rPr>
                <w:noProof/>
              </w:rPr>
            </w:pPr>
            <w:r w:rsidRPr="00890B0C">
              <w:rPr>
                <w:noProof/>
              </w:rPr>
              <w:t xml:space="preserve">DRG Assigned Date/Time </w:t>
            </w:r>
          </w:p>
        </w:tc>
      </w:tr>
      <w:tr w:rsidR="009F20B7" w:rsidRPr="009E61BC" w14:paraId="14FD2B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10C1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7479254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69899C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4FE73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F6622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3B6D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1DF1" w14:textId="4F68411F" w:rsidR="009E61BC" w:rsidRPr="00F77A4D" w:rsidRDefault="00000000">
            <w:pPr>
              <w:pStyle w:val="AttributeTableBody"/>
              <w:rPr>
                <w:rStyle w:val="HyperlinkTable"/>
              </w:rPr>
            </w:pPr>
            <w:hyperlink r:id="rId69"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65C9EA9"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1A3F99D4"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5C7DD1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6AD95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51218D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2A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6535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0F736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FA36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BFB5E" w14:textId="0DC272A8" w:rsidR="009E61BC" w:rsidRPr="00890B0C" w:rsidRDefault="00000000">
            <w:pPr>
              <w:pStyle w:val="AttributeTableBody"/>
              <w:rPr>
                <w:rStyle w:val="HyperlinkTable"/>
                <w:noProof/>
              </w:rPr>
            </w:pPr>
            <w:hyperlink r:id="rId70" w:anchor="HL70056" w:history="1">
              <w:r w:rsidR="009E61BC" w:rsidRPr="00890B0C">
                <w:rPr>
                  <w:rStyle w:val="HyperlinkTable"/>
                  <w:noProof/>
                </w:rPr>
                <w:t>0056</w:t>
              </w:r>
            </w:hyperlink>
          </w:p>
        </w:tc>
        <w:tc>
          <w:tcPr>
            <w:tcW w:w="720" w:type="dxa"/>
            <w:tcBorders>
              <w:top w:val="dotted" w:sz="4" w:space="0" w:color="auto"/>
              <w:left w:val="nil"/>
              <w:bottom w:val="dotted" w:sz="4" w:space="0" w:color="auto"/>
              <w:right w:val="nil"/>
            </w:tcBorders>
            <w:shd w:val="clear" w:color="auto" w:fill="FFFFFF"/>
          </w:tcPr>
          <w:p w14:paraId="2EB72E50"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44787719" w14:textId="77777777" w:rsidR="009E61BC" w:rsidRPr="00890B0C" w:rsidRDefault="009E61BC">
            <w:pPr>
              <w:pStyle w:val="AttributeTableBody"/>
              <w:jc w:val="left"/>
              <w:rPr>
                <w:noProof/>
              </w:rPr>
            </w:pPr>
            <w:r w:rsidRPr="00890B0C">
              <w:rPr>
                <w:noProof/>
              </w:rPr>
              <w:t>DRG Grouper Review Code</w:t>
            </w:r>
          </w:p>
        </w:tc>
      </w:tr>
      <w:tr w:rsidR="009F20B7" w:rsidRPr="009E61BC" w14:paraId="415296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D05B0F"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4249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B77E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FD1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D810D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FD74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41288" w14:textId="59EDDC1C" w:rsidR="009E61BC" w:rsidRPr="00890B0C" w:rsidRDefault="00000000">
            <w:pPr>
              <w:pStyle w:val="AttributeTableBody"/>
              <w:rPr>
                <w:rStyle w:val="HyperlinkTable"/>
                <w:noProof/>
              </w:rPr>
            </w:pPr>
            <w:hyperlink r:id="rId71" w:anchor="HL70083" w:history="1">
              <w:r w:rsidR="009E61BC" w:rsidRPr="00890B0C">
                <w:rPr>
                  <w:rStyle w:val="HyperlinkTable"/>
                  <w:noProof/>
                </w:rPr>
                <w:t>008</w:t>
              </w:r>
              <w:bookmarkStart w:id="1536" w:name="_Hlt479434719"/>
              <w:r w:rsidR="009E61BC" w:rsidRPr="00890B0C">
                <w:rPr>
                  <w:rStyle w:val="HyperlinkTable"/>
                  <w:noProof/>
                </w:rPr>
                <w:t>3</w:t>
              </w:r>
              <w:bookmarkEnd w:id="1536"/>
            </w:hyperlink>
          </w:p>
        </w:tc>
        <w:tc>
          <w:tcPr>
            <w:tcW w:w="720" w:type="dxa"/>
            <w:tcBorders>
              <w:top w:val="dotted" w:sz="4" w:space="0" w:color="auto"/>
              <w:left w:val="nil"/>
              <w:bottom w:val="dotted" w:sz="4" w:space="0" w:color="auto"/>
              <w:right w:val="nil"/>
            </w:tcBorders>
            <w:shd w:val="clear" w:color="auto" w:fill="FFFFFF"/>
          </w:tcPr>
          <w:p w14:paraId="17F7DB21"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1A9E2DDF" w14:textId="77777777" w:rsidR="009E61BC" w:rsidRPr="00890B0C" w:rsidRDefault="009E61BC">
            <w:pPr>
              <w:pStyle w:val="AttributeTableBody"/>
              <w:jc w:val="left"/>
              <w:rPr>
                <w:noProof/>
              </w:rPr>
            </w:pPr>
            <w:r w:rsidRPr="00890B0C">
              <w:rPr>
                <w:noProof/>
              </w:rPr>
              <w:t xml:space="preserve">Outlier Type </w:t>
            </w:r>
          </w:p>
        </w:tc>
      </w:tr>
      <w:tr w:rsidR="009F20B7" w:rsidRPr="009E61BC" w14:paraId="2B8F99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85C32EF"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241AA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EFC61"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D14EB6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697CA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37C2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E2D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350F2"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31552C41" w14:textId="77777777" w:rsidR="009E61BC" w:rsidRPr="00890B0C" w:rsidRDefault="009E61BC">
            <w:pPr>
              <w:pStyle w:val="AttributeTableBody"/>
              <w:jc w:val="left"/>
              <w:rPr>
                <w:noProof/>
              </w:rPr>
            </w:pPr>
            <w:r w:rsidRPr="00890B0C">
              <w:rPr>
                <w:noProof/>
              </w:rPr>
              <w:t xml:space="preserve">Outlier Days </w:t>
            </w:r>
          </w:p>
        </w:tc>
      </w:tr>
      <w:tr w:rsidR="009F20B7" w:rsidRPr="009E61BC" w14:paraId="153658E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FBB0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58B2A4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67C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1D28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5F74D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1F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E6E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F4A68"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04964DE1" w14:textId="77777777" w:rsidR="009E61BC" w:rsidRPr="00890B0C" w:rsidRDefault="009E61BC">
            <w:pPr>
              <w:pStyle w:val="AttributeTableBody"/>
              <w:jc w:val="left"/>
              <w:rPr>
                <w:noProof/>
              </w:rPr>
            </w:pPr>
            <w:r w:rsidRPr="00890B0C">
              <w:rPr>
                <w:noProof/>
              </w:rPr>
              <w:t>Outlier Cost</w:t>
            </w:r>
          </w:p>
        </w:tc>
      </w:tr>
      <w:tr w:rsidR="009F20B7" w:rsidRPr="009E61BC" w14:paraId="26F1DD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FD572E"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20661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9DA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8F37F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6288F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2E74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27199F" w14:textId="62067919" w:rsidR="009E61BC" w:rsidRPr="00890B0C" w:rsidRDefault="00000000">
            <w:pPr>
              <w:pStyle w:val="AttributeTableBody"/>
              <w:rPr>
                <w:rStyle w:val="HyperlinkTable"/>
                <w:noProof/>
              </w:rPr>
            </w:pPr>
            <w:hyperlink r:id="rId72" w:anchor="HL70229" w:history="1">
              <w:r w:rsidR="009E61BC" w:rsidRPr="00890B0C">
                <w:rPr>
                  <w:rStyle w:val="HyperlinkTable"/>
                  <w:noProof/>
                </w:rPr>
                <w:t>0229</w:t>
              </w:r>
            </w:hyperlink>
          </w:p>
        </w:tc>
        <w:tc>
          <w:tcPr>
            <w:tcW w:w="720" w:type="dxa"/>
            <w:tcBorders>
              <w:top w:val="dotted" w:sz="4" w:space="0" w:color="auto"/>
              <w:left w:val="nil"/>
              <w:bottom w:val="dotted" w:sz="4" w:space="0" w:color="auto"/>
              <w:right w:val="nil"/>
            </w:tcBorders>
            <w:shd w:val="clear" w:color="auto" w:fill="FFFFFF"/>
          </w:tcPr>
          <w:p w14:paraId="550ECF1D" w14:textId="77777777" w:rsidR="009E61BC" w:rsidRPr="00890B0C" w:rsidRDefault="009E61BC">
            <w:pPr>
              <w:pStyle w:val="AttributeTableBody"/>
              <w:rPr>
                <w:noProof/>
              </w:rPr>
            </w:pPr>
            <w:r w:rsidRPr="00890B0C">
              <w:rPr>
                <w:noProof/>
              </w:rPr>
              <w:t>00770</w:t>
            </w:r>
          </w:p>
        </w:tc>
        <w:tc>
          <w:tcPr>
            <w:tcW w:w="3888" w:type="dxa"/>
            <w:tcBorders>
              <w:top w:val="dotted" w:sz="4" w:space="0" w:color="auto"/>
              <w:left w:val="nil"/>
              <w:bottom w:val="dotted" w:sz="4" w:space="0" w:color="auto"/>
              <w:right w:val="nil"/>
            </w:tcBorders>
            <w:shd w:val="clear" w:color="auto" w:fill="FFFFFF"/>
          </w:tcPr>
          <w:p w14:paraId="342C6A2C" w14:textId="77777777" w:rsidR="009E61BC" w:rsidRPr="00890B0C" w:rsidRDefault="009E61BC">
            <w:pPr>
              <w:pStyle w:val="AttributeTableBody"/>
              <w:jc w:val="left"/>
              <w:rPr>
                <w:noProof/>
              </w:rPr>
            </w:pPr>
            <w:r w:rsidRPr="00890B0C">
              <w:rPr>
                <w:noProof/>
              </w:rPr>
              <w:t>DRG Payor</w:t>
            </w:r>
          </w:p>
        </w:tc>
      </w:tr>
      <w:tr w:rsidR="009F20B7" w:rsidRPr="009E61BC" w14:paraId="7E4EAE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C27E41"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B7243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9289B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B908F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4699D86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EC3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54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0CA59" w14:textId="77777777" w:rsidR="009E61BC" w:rsidRPr="00890B0C" w:rsidRDefault="009E61BC">
            <w:pPr>
              <w:pStyle w:val="AttributeTableBody"/>
              <w:rPr>
                <w:noProof/>
              </w:rPr>
            </w:pPr>
            <w:r w:rsidRPr="00890B0C">
              <w:rPr>
                <w:noProof/>
              </w:rPr>
              <w:t>00771</w:t>
            </w:r>
          </w:p>
        </w:tc>
        <w:tc>
          <w:tcPr>
            <w:tcW w:w="3888" w:type="dxa"/>
            <w:tcBorders>
              <w:top w:val="dotted" w:sz="4" w:space="0" w:color="auto"/>
              <w:left w:val="nil"/>
              <w:bottom w:val="dotted" w:sz="4" w:space="0" w:color="auto"/>
              <w:right w:val="nil"/>
            </w:tcBorders>
            <w:shd w:val="clear" w:color="auto" w:fill="FFFFFF"/>
          </w:tcPr>
          <w:p w14:paraId="4D4F8283" w14:textId="77777777" w:rsidR="009E61BC" w:rsidRPr="00890B0C" w:rsidRDefault="009E61BC">
            <w:pPr>
              <w:pStyle w:val="AttributeTableBody"/>
              <w:jc w:val="left"/>
              <w:rPr>
                <w:noProof/>
              </w:rPr>
            </w:pPr>
            <w:r w:rsidRPr="00890B0C">
              <w:rPr>
                <w:noProof/>
              </w:rPr>
              <w:t>Outlier Reimbursement</w:t>
            </w:r>
          </w:p>
        </w:tc>
      </w:tr>
      <w:tr w:rsidR="009F20B7" w:rsidRPr="009E61BC" w14:paraId="7468B44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905A46"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BE3FC1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44A84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9F84B"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4472E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C692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F3659" w14:textId="2D03612C" w:rsidR="009E61BC" w:rsidRPr="00F77A4D" w:rsidRDefault="00000000">
            <w:pPr>
              <w:pStyle w:val="AttributeTableBody"/>
              <w:rPr>
                <w:rStyle w:val="HyperlinkTable"/>
              </w:rPr>
            </w:pPr>
            <w:hyperlink r:id="rId73"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B34E4CD"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73A58AC" w14:textId="77777777" w:rsidR="009E61BC" w:rsidRPr="00890B0C" w:rsidRDefault="009E61BC">
            <w:pPr>
              <w:pStyle w:val="AttributeTableBody"/>
              <w:jc w:val="left"/>
              <w:rPr>
                <w:noProof/>
              </w:rPr>
            </w:pPr>
            <w:r w:rsidRPr="00890B0C">
              <w:rPr>
                <w:noProof/>
              </w:rPr>
              <w:t>Confidential Indicator</w:t>
            </w:r>
          </w:p>
        </w:tc>
      </w:tr>
      <w:tr w:rsidR="009F20B7" w:rsidRPr="009E61BC" w14:paraId="2BA5CFE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D8A99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65EEB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C8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8525D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0A240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157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457CF" w14:textId="659D0659" w:rsidR="009E61BC" w:rsidRPr="00890B0C" w:rsidRDefault="00000000">
            <w:pPr>
              <w:pStyle w:val="AttributeTableBody"/>
              <w:rPr>
                <w:rStyle w:val="HyperlinkTable"/>
                <w:noProof/>
              </w:rPr>
            </w:pPr>
            <w:hyperlink r:id="rId74" w:anchor="HL70415" w:history="1">
              <w:r w:rsidR="009E61BC" w:rsidRPr="00890B0C">
                <w:rPr>
                  <w:rStyle w:val="HyperlinkTable"/>
                  <w:noProof/>
                </w:rPr>
                <w:t>0415</w:t>
              </w:r>
            </w:hyperlink>
          </w:p>
        </w:tc>
        <w:tc>
          <w:tcPr>
            <w:tcW w:w="720" w:type="dxa"/>
            <w:tcBorders>
              <w:top w:val="dotted" w:sz="4" w:space="0" w:color="auto"/>
              <w:left w:val="nil"/>
              <w:bottom w:val="dotted" w:sz="4" w:space="0" w:color="auto"/>
              <w:right w:val="nil"/>
            </w:tcBorders>
            <w:shd w:val="clear" w:color="auto" w:fill="FFFFFF"/>
          </w:tcPr>
          <w:p w14:paraId="29096E47" w14:textId="77777777" w:rsidR="009E61BC" w:rsidRPr="00890B0C" w:rsidRDefault="009E61BC">
            <w:pPr>
              <w:pStyle w:val="AttributeTableBody"/>
              <w:rPr>
                <w:noProof/>
              </w:rPr>
            </w:pPr>
            <w:r w:rsidRPr="00890B0C">
              <w:rPr>
                <w:noProof/>
              </w:rPr>
              <w:t>01500</w:t>
            </w:r>
          </w:p>
        </w:tc>
        <w:tc>
          <w:tcPr>
            <w:tcW w:w="3888" w:type="dxa"/>
            <w:tcBorders>
              <w:top w:val="dotted" w:sz="4" w:space="0" w:color="auto"/>
              <w:left w:val="nil"/>
              <w:bottom w:val="dotted" w:sz="4" w:space="0" w:color="auto"/>
              <w:right w:val="nil"/>
            </w:tcBorders>
            <w:shd w:val="clear" w:color="auto" w:fill="FFFFFF"/>
          </w:tcPr>
          <w:p w14:paraId="69D8579B" w14:textId="77777777" w:rsidR="009E61BC" w:rsidRPr="00890B0C" w:rsidRDefault="009E61BC">
            <w:pPr>
              <w:pStyle w:val="AttributeTableBody"/>
              <w:jc w:val="left"/>
              <w:rPr>
                <w:noProof/>
              </w:rPr>
            </w:pPr>
            <w:r w:rsidRPr="00890B0C">
              <w:rPr>
                <w:noProof/>
              </w:rPr>
              <w:t>DRG Transfer Type</w:t>
            </w:r>
          </w:p>
        </w:tc>
      </w:tr>
      <w:tr w:rsidR="009F20B7" w:rsidRPr="009E61BC" w14:paraId="0A568D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253DF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6C6E1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63F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603AF9"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AC339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7A0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674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0410D" w14:textId="77777777" w:rsidR="009E61BC" w:rsidRPr="00890B0C" w:rsidRDefault="009E61BC">
            <w:pPr>
              <w:pStyle w:val="AttributeTableBody"/>
              <w:rPr>
                <w:noProof/>
              </w:rPr>
            </w:pPr>
            <w:r w:rsidRPr="00890B0C">
              <w:rPr>
                <w:noProof/>
              </w:rPr>
              <w:t>02156</w:t>
            </w:r>
          </w:p>
        </w:tc>
        <w:tc>
          <w:tcPr>
            <w:tcW w:w="3888" w:type="dxa"/>
            <w:tcBorders>
              <w:top w:val="dotted" w:sz="4" w:space="0" w:color="auto"/>
              <w:left w:val="nil"/>
              <w:bottom w:val="dotted" w:sz="4" w:space="0" w:color="auto"/>
              <w:right w:val="nil"/>
            </w:tcBorders>
            <w:shd w:val="clear" w:color="auto" w:fill="FFFFFF"/>
          </w:tcPr>
          <w:p w14:paraId="6D5C55DA" w14:textId="77777777" w:rsidR="009E61BC" w:rsidRPr="00890B0C" w:rsidRDefault="009E61BC">
            <w:pPr>
              <w:pStyle w:val="AttributeTableBody"/>
              <w:jc w:val="left"/>
              <w:rPr>
                <w:noProof/>
              </w:rPr>
            </w:pPr>
            <w:r w:rsidRPr="00890B0C">
              <w:rPr>
                <w:noProof/>
              </w:rPr>
              <w:t>Name of Coder</w:t>
            </w:r>
          </w:p>
        </w:tc>
      </w:tr>
      <w:tr w:rsidR="009F20B7" w:rsidRPr="009E61BC" w14:paraId="6C0F1E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6BF5C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9C045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89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D032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BBDC6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63E2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2332F" w14:textId="49AA1185" w:rsidR="009E61BC" w:rsidRPr="00890B0C" w:rsidRDefault="00000000">
            <w:pPr>
              <w:pStyle w:val="AttributeTableBody"/>
              <w:rPr>
                <w:rStyle w:val="HyperlinkTable"/>
                <w:noProof/>
              </w:rPr>
            </w:pPr>
            <w:hyperlink r:id="rId75" w:anchor="HL70734" w:history="1">
              <w:r w:rsidR="009E61BC" w:rsidRPr="00890B0C">
                <w:rPr>
                  <w:rStyle w:val="HyperlinkTable"/>
                  <w:noProof/>
                </w:rPr>
                <w:t>0734</w:t>
              </w:r>
            </w:hyperlink>
          </w:p>
        </w:tc>
        <w:tc>
          <w:tcPr>
            <w:tcW w:w="720" w:type="dxa"/>
            <w:tcBorders>
              <w:top w:val="dotted" w:sz="4" w:space="0" w:color="auto"/>
              <w:left w:val="nil"/>
              <w:bottom w:val="dotted" w:sz="4" w:space="0" w:color="auto"/>
              <w:right w:val="nil"/>
            </w:tcBorders>
            <w:shd w:val="clear" w:color="auto" w:fill="FFFFFF"/>
          </w:tcPr>
          <w:p w14:paraId="1AA265C6" w14:textId="77777777" w:rsidR="009E61BC" w:rsidRPr="00890B0C" w:rsidRDefault="009E61BC">
            <w:pPr>
              <w:pStyle w:val="AttributeTableBody"/>
              <w:rPr>
                <w:noProof/>
              </w:rPr>
            </w:pPr>
            <w:r w:rsidRPr="00890B0C">
              <w:rPr>
                <w:noProof/>
              </w:rPr>
              <w:t>02157</w:t>
            </w:r>
          </w:p>
        </w:tc>
        <w:tc>
          <w:tcPr>
            <w:tcW w:w="3888" w:type="dxa"/>
            <w:tcBorders>
              <w:top w:val="dotted" w:sz="4" w:space="0" w:color="auto"/>
              <w:left w:val="nil"/>
              <w:bottom w:val="dotted" w:sz="4" w:space="0" w:color="auto"/>
              <w:right w:val="nil"/>
            </w:tcBorders>
            <w:shd w:val="clear" w:color="auto" w:fill="FFFFFF"/>
          </w:tcPr>
          <w:p w14:paraId="63270C48" w14:textId="77777777" w:rsidR="009E61BC" w:rsidRPr="00890B0C" w:rsidRDefault="009E61BC">
            <w:pPr>
              <w:pStyle w:val="AttributeTableBody"/>
              <w:jc w:val="left"/>
              <w:rPr>
                <w:noProof/>
              </w:rPr>
            </w:pPr>
            <w:r w:rsidRPr="00890B0C">
              <w:rPr>
                <w:noProof/>
              </w:rPr>
              <w:t>Grouper Status</w:t>
            </w:r>
          </w:p>
        </w:tc>
      </w:tr>
      <w:tr w:rsidR="009F20B7" w:rsidRPr="009E61BC" w14:paraId="54EA7DD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14768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B1492A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A06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D6F95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3293A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4F9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9D2B" w14:textId="37F25829" w:rsidR="009E61BC" w:rsidRPr="00890B0C" w:rsidRDefault="00000000">
            <w:pPr>
              <w:pStyle w:val="AttributeTableBody"/>
              <w:rPr>
                <w:rStyle w:val="HyperlinkTable"/>
                <w:noProof/>
              </w:rPr>
            </w:pPr>
            <w:hyperlink r:id="rId76"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4399585B" w14:textId="77777777" w:rsidR="009E61BC" w:rsidRPr="00890B0C" w:rsidRDefault="009E61BC">
            <w:pPr>
              <w:pStyle w:val="AttributeTableBody"/>
              <w:rPr>
                <w:noProof/>
              </w:rPr>
            </w:pPr>
            <w:r w:rsidRPr="00890B0C">
              <w:rPr>
                <w:noProof/>
              </w:rPr>
              <w:t>02158</w:t>
            </w:r>
          </w:p>
        </w:tc>
        <w:tc>
          <w:tcPr>
            <w:tcW w:w="3888" w:type="dxa"/>
            <w:tcBorders>
              <w:top w:val="dotted" w:sz="4" w:space="0" w:color="auto"/>
              <w:left w:val="nil"/>
              <w:bottom w:val="dotted" w:sz="4" w:space="0" w:color="auto"/>
              <w:right w:val="nil"/>
            </w:tcBorders>
            <w:shd w:val="clear" w:color="auto" w:fill="FFFFFF"/>
          </w:tcPr>
          <w:p w14:paraId="6CDF7DD0" w14:textId="77777777" w:rsidR="009E61BC" w:rsidRPr="00890B0C" w:rsidRDefault="009E61BC">
            <w:pPr>
              <w:pStyle w:val="AttributeTableBody"/>
              <w:jc w:val="left"/>
              <w:rPr>
                <w:noProof/>
              </w:rPr>
            </w:pPr>
            <w:r w:rsidRPr="00890B0C">
              <w:rPr>
                <w:noProof/>
              </w:rPr>
              <w:t>PCCL Value Code</w:t>
            </w:r>
          </w:p>
        </w:tc>
      </w:tr>
      <w:tr w:rsidR="009F20B7" w:rsidRPr="009E61BC" w14:paraId="14EBC3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EA5C86"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3EC5C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5CF47"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73D800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D647C7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0763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EE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40B27A" w14:textId="77777777" w:rsidR="009E61BC" w:rsidRPr="00890B0C" w:rsidRDefault="009E61BC">
            <w:pPr>
              <w:pStyle w:val="AttributeTableBody"/>
              <w:rPr>
                <w:noProof/>
              </w:rPr>
            </w:pPr>
            <w:r w:rsidRPr="00890B0C">
              <w:rPr>
                <w:noProof/>
              </w:rPr>
              <w:t>02159</w:t>
            </w:r>
          </w:p>
        </w:tc>
        <w:tc>
          <w:tcPr>
            <w:tcW w:w="3888" w:type="dxa"/>
            <w:tcBorders>
              <w:top w:val="dotted" w:sz="4" w:space="0" w:color="auto"/>
              <w:left w:val="nil"/>
              <w:bottom w:val="dotted" w:sz="4" w:space="0" w:color="auto"/>
              <w:right w:val="nil"/>
            </w:tcBorders>
            <w:shd w:val="clear" w:color="auto" w:fill="FFFFFF"/>
          </w:tcPr>
          <w:p w14:paraId="440BD4B4" w14:textId="77777777" w:rsidR="009E61BC" w:rsidRPr="00890B0C" w:rsidRDefault="009E61BC">
            <w:pPr>
              <w:pStyle w:val="AttributeTableBody"/>
              <w:jc w:val="left"/>
              <w:rPr>
                <w:noProof/>
              </w:rPr>
            </w:pPr>
            <w:r w:rsidRPr="00890B0C">
              <w:rPr>
                <w:noProof/>
              </w:rPr>
              <w:t>Effective Weight</w:t>
            </w:r>
          </w:p>
        </w:tc>
      </w:tr>
      <w:tr w:rsidR="009F20B7" w:rsidRPr="009E61BC" w14:paraId="27B36DC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C4459A"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0BAEF7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A6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9DDE4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7365D9D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395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AF7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6B4A7" w14:textId="77777777" w:rsidR="009E61BC" w:rsidRPr="00890B0C" w:rsidRDefault="009E61BC">
            <w:pPr>
              <w:pStyle w:val="AttributeTableBody"/>
              <w:rPr>
                <w:noProof/>
              </w:rPr>
            </w:pPr>
            <w:r w:rsidRPr="00890B0C">
              <w:rPr>
                <w:noProof/>
              </w:rPr>
              <w:t>02160</w:t>
            </w:r>
          </w:p>
        </w:tc>
        <w:tc>
          <w:tcPr>
            <w:tcW w:w="3888" w:type="dxa"/>
            <w:tcBorders>
              <w:top w:val="dotted" w:sz="4" w:space="0" w:color="auto"/>
              <w:left w:val="nil"/>
              <w:bottom w:val="dotted" w:sz="4" w:space="0" w:color="auto"/>
              <w:right w:val="nil"/>
            </w:tcBorders>
            <w:shd w:val="clear" w:color="auto" w:fill="FFFFFF"/>
          </w:tcPr>
          <w:p w14:paraId="660D4F98" w14:textId="77777777" w:rsidR="009E61BC" w:rsidRPr="00890B0C" w:rsidRDefault="009E61BC">
            <w:pPr>
              <w:pStyle w:val="AttributeTableBody"/>
              <w:jc w:val="left"/>
              <w:rPr>
                <w:noProof/>
              </w:rPr>
            </w:pPr>
            <w:r w:rsidRPr="00890B0C">
              <w:rPr>
                <w:noProof/>
              </w:rPr>
              <w:t>Monetary Amount</w:t>
            </w:r>
          </w:p>
        </w:tc>
      </w:tr>
      <w:tr w:rsidR="009F20B7" w:rsidRPr="009E61BC" w14:paraId="05B50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8688C4"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93980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60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E878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516F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3AE2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76442" w14:textId="7A047E02" w:rsidR="009E61BC" w:rsidRPr="007076C8" w:rsidRDefault="00000000">
            <w:pPr>
              <w:pStyle w:val="AttributeTableBody"/>
              <w:rPr>
                <w:rStyle w:val="HyperlinkTable"/>
              </w:rPr>
            </w:pPr>
            <w:hyperlink r:id="rId77" w:anchor="HL70739" w:history="1">
              <w:r w:rsidR="009E61BC" w:rsidRPr="007076C8">
                <w:rPr>
                  <w:rStyle w:val="HyperlinkTable"/>
                </w:rPr>
                <w:t>0739</w:t>
              </w:r>
            </w:hyperlink>
          </w:p>
        </w:tc>
        <w:tc>
          <w:tcPr>
            <w:tcW w:w="720" w:type="dxa"/>
            <w:tcBorders>
              <w:top w:val="dotted" w:sz="4" w:space="0" w:color="auto"/>
              <w:left w:val="nil"/>
              <w:bottom w:val="dotted" w:sz="4" w:space="0" w:color="auto"/>
              <w:right w:val="nil"/>
            </w:tcBorders>
            <w:shd w:val="clear" w:color="auto" w:fill="FFFFFF"/>
          </w:tcPr>
          <w:p w14:paraId="636E2E83" w14:textId="77777777" w:rsidR="009E61BC" w:rsidRPr="00890B0C" w:rsidRDefault="009E61BC">
            <w:pPr>
              <w:pStyle w:val="AttributeTableBody"/>
              <w:rPr>
                <w:noProof/>
              </w:rPr>
            </w:pPr>
            <w:r w:rsidRPr="00890B0C">
              <w:rPr>
                <w:noProof/>
              </w:rPr>
              <w:t>02161</w:t>
            </w:r>
          </w:p>
        </w:tc>
        <w:tc>
          <w:tcPr>
            <w:tcW w:w="3888" w:type="dxa"/>
            <w:tcBorders>
              <w:top w:val="dotted" w:sz="4" w:space="0" w:color="auto"/>
              <w:left w:val="nil"/>
              <w:bottom w:val="dotted" w:sz="4" w:space="0" w:color="auto"/>
              <w:right w:val="nil"/>
            </w:tcBorders>
            <w:shd w:val="clear" w:color="auto" w:fill="FFFFFF"/>
          </w:tcPr>
          <w:p w14:paraId="14FB3F38" w14:textId="77777777" w:rsidR="009E61BC" w:rsidRPr="00890B0C" w:rsidRDefault="009E61BC">
            <w:pPr>
              <w:pStyle w:val="AttributeTableBody"/>
              <w:jc w:val="left"/>
              <w:rPr>
                <w:noProof/>
              </w:rPr>
            </w:pPr>
            <w:r w:rsidRPr="00890B0C">
              <w:rPr>
                <w:noProof/>
              </w:rPr>
              <w:t>Status Patient</w:t>
            </w:r>
          </w:p>
        </w:tc>
      </w:tr>
      <w:tr w:rsidR="009F20B7" w:rsidRPr="009E61BC" w14:paraId="6B19B4A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3AAE20"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4236C8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5B766"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527996A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D9458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1077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BCD5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BEDE" w14:textId="77777777" w:rsidR="009E61BC" w:rsidRPr="00890B0C" w:rsidRDefault="009E61BC">
            <w:pPr>
              <w:pStyle w:val="AttributeTableBody"/>
              <w:rPr>
                <w:noProof/>
              </w:rPr>
            </w:pPr>
            <w:r w:rsidRPr="00890B0C">
              <w:rPr>
                <w:noProof/>
              </w:rPr>
              <w:t>02162</w:t>
            </w:r>
          </w:p>
        </w:tc>
        <w:tc>
          <w:tcPr>
            <w:tcW w:w="3888" w:type="dxa"/>
            <w:tcBorders>
              <w:top w:val="dotted" w:sz="4" w:space="0" w:color="auto"/>
              <w:left w:val="nil"/>
              <w:bottom w:val="dotted" w:sz="4" w:space="0" w:color="auto"/>
              <w:right w:val="nil"/>
            </w:tcBorders>
            <w:shd w:val="clear" w:color="auto" w:fill="FFFFFF"/>
          </w:tcPr>
          <w:p w14:paraId="0FCDF416" w14:textId="77777777" w:rsidR="009E61BC" w:rsidRPr="00890B0C" w:rsidRDefault="009E61BC">
            <w:pPr>
              <w:pStyle w:val="AttributeTableBody"/>
              <w:jc w:val="left"/>
              <w:rPr>
                <w:noProof/>
              </w:rPr>
            </w:pPr>
            <w:r w:rsidRPr="00890B0C">
              <w:rPr>
                <w:noProof/>
              </w:rPr>
              <w:t xml:space="preserve">Grouper Software Name </w:t>
            </w:r>
          </w:p>
        </w:tc>
      </w:tr>
      <w:tr w:rsidR="009F20B7" w:rsidRPr="009E61BC" w14:paraId="20E0A32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346A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E2A37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1CB40"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282F1D0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27A94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AE3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890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22C1" w14:textId="77777777" w:rsidR="009E61BC" w:rsidRPr="00890B0C" w:rsidRDefault="009E61BC">
            <w:pPr>
              <w:pStyle w:val="AttributeTableBody"/>
              <w:rPr>
                <w:noProof/>
              </w:rPr>
            </w:pPr>
            <w:r w:rsidRPr="00890B0C">
              <w:rPr>
                <w:noProof/>
              </w:rPr>
              <w:t>02282</w:t>
            </w:r>
          </w:p>
        </w:tc>
        <w:tc>
          <w:tcPr>
            <w:tcW w:w="3888" w:type="dxa"/>
            <w:tcBorders>
              <w:top w:val="dotted" w:sz="4" w:space="0" w:color="auto"/>
              <w:left w:val="nil"/>
              <w:bottom w:val="dotted" w:sz="4" w:space="0" w:color="auto"/>
              <w:right w:val="nil"/>
            </w:tcBorders>
            <w:shd w:val="clear" w:color="auto" w:fill="FFFFFF"/>
          </w:tcPr>
          <w:p w14:paraId="6987FC22" w14:textId="77777777" w:rsidR="009E61BC" w:rsidRPr="00890B0C" w:rsidRDefault="009E61BC">
            <w:pPr>
              <w:pStyle w:val="AttributeTableBody"/>
              <w:jc w:val="left"/>
              <w:rPr>
                <w:noProof/>
              </w:rPr>
            </w:pPr>
            <w:r w:rsidRPr="00890B0C">
              <w:rPr>
                <w:noProof/>
              </w:rPr>
              <w:t>Grouper Software Version</w:t>
            </w:r>
          </w:p>
        </w:tc>
      </w:tr>
      <w:tr w:rsidR="009F20B7" w:rsidRPr="009E61BC" w14:paraId="6279F7F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DF0FB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5C6ABA7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57F6E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FCC9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199D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23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BA984" w14:textId="6E89873A" w:rsidR="009E61BC" w:rsidRPr="007076C8" w:rsidRDefault="00000000">
            <w:pPr>
              <w:pStyle w:val="AttributeTableBody"/>
              <w:rPr>
                <w:rStyle w:val="HyperlinkTable"/>
              </w:rPr>
            </w:pPr>
            <w:hyperlink r:id="rId78" w:anchor="HL70742" w:history="1">
              <w:r w:rsidR="009E61BC" w:rsidRPr="007076C8">
                <w:rPr>
                  <w:rStyle w:val="HyperlinkTable"/>
                </w:rPr>
                <w:t>0742</w:t>
              </w:r>
            </w:hyperlink>
          </w:p>
        </w:tc>
        <w:tc>
          <w:tcPr>
            <w:tcW w:w="720" w:type="dxa"/>
            <w:tcBorders>
              <w:top w:val="dotted" w:sz="4" w:space="0" w:color="auto"/>
              <w:left w:val="nil"/>
              <w:bottom w:val="dotted" w:sz="4" w:space="0" w:color="auto"/>
              <w:right w:val="nil"/>
            </w:tcBorders>
            <w:shd w:val="clear" w:color="auto" w:fill="FFFFFF"/>
          </w:tcPr>
          <w:p w14:paraId="3EA30392" w14:textId="77777777" w:rsidR="009E61BC" w:rsidRPr="00890B0C" w:rsidRDefault="009E61BC">
            <w:pPr>
              <w:pStyle w:val="AttributeTableBody"/>
              <w:rPr>
                <w:noProof/>
              </w:rPr>
            </w:pPr>
            <w:r w:rsidRPr="00890B0C">
              <w:rPr>
                <w:noProof/>
              </w:rPr>
              <w:t>02163</w:t>
            </w:r>
          </w:p>
        </w:tc>
        <w:tc>
          <w:tcPr>
            <w:tcW w:w="3888" w:type="dxa"/>
            <w:tcBorders>
              <w:top w:val="dotted" w:sz="4" w:space="0" w:color="auto"/>
              <w:left w:val="nil"/>
              <w:bottom w:val="dotted" w:sz="4" w:space="0" w:color="auto"/>
              <w:right w:val="nil"/>
            </w:tcBorders>
            <w:shd w:val="clear" w:color="auto" w:fill="FFFFFF"/>
          </w:tcPr>
          <w:p w14:paraId="0ECCD0FB" w14:textId="77777777" w:rsidR="009E61BC" w:rsidRPr="00890B0C" w:rsidRDefault="009E61BC">
            <w:pPr>
              <w:pStyle w:val="AttributeTableBody"/>
              <w:jc w:val="left"/>
              <w:rPr>
                <w:noProof/>
              </w:rPr>
            </w:pPr>
            <w:r w:rsidRPr="00890B0C">
              <w:rPr>
                <w:noProof/>
              </w:rPr>
              <w:t>Status Financial Calculation</w:t>
            </w:r>
          </w:p>
        </w:tc>
      </w:tr>
      <w:tr w:rsidR="009F20B7" w:rsidRPr="009E61BC" w14:paraId="4399FC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2A7CD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5045A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315F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3E5B6D"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1946555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45B8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ED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BD1D5" w14:textId="77777777" w:rsidR="009E61BC" w:rsidRPr="00890B0C" w:rsidRDefault="009E61BC">
            <w:pPr>
              <w:pStyle w:val="AttributeTableBody"/>
              <w:rPr>
                <w:noProof/>
              </w:rPr>
            </w:pPr>
            <w:r w:rsidRPr="00890B0C">
              <w:rPr>
                <w:noProof/>
              </w:rPr>
              <w:t>02164</w:t>
            </w:r>
          </w:p>
        </w:tc>
        <w:tc>
          <w:tcPr>
            <w:tcW w:w="3888" w:type="dxa"/>
            <w:tcBorders>
              <w:top w:val="dotted" w:sz="4" w:space="0" w:color="auto"/>
              <w:left w:val="nil"/>
              <w:bottom w:val="dotted" w:sz="4" w:space="0" w:color="auto"/>
              <w:right w:val="nil"/>
            </w:tcBorders>
            <w:shd w:val="clear" w:color="auto" w:fill="FFFFFF"/>
          </w:tcPr>
          <w:p w14:paraId="780DC70B" w14:textId="77777777" w:rsidR="009E61BC" w:rsidRPr="00890B0C" w:rsidRDefault="009E61BC">
            <w:pPr>
              <w:pStyle w:val="AttributeTableBody"/>
              <w:jc w:val="left"/>
              <w:rPr>
                <w:noProof/>
              </w:rPr>
            </w:pPr>
            <w:r w:rsidRPr="00890B0C">
              <w:rPr>
                <w:noProof/>
              </w:rPr>
              <w:t>Relative Discount/Surcharge</w:t>
            </w:r>
          </w:p>
        </w:tc>
      </w:tr>
      <w:tr w:rsidR="009F20B7" w:rsidRPr="009E61BC" w14:paraId="47D978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67D073" w14:textId="77777777" w:rsidR="009E61BC" w:rsidRPr="00890B0C" w:rsidRDefault="009E61BC">
            <w:pPr>
              <w:pStyle w:val="AttributeTableBody"/>
              <w:rPr>
                <w:noProof/>
              </w:rPr>
            </w:pPr>
            <w:r w:rsidRPr="00890B0C">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7AB48F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36F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7BAE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659A7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E2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35F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4CDD5" w14:textId="77777777" w:rsidR="009E61BC" w:rsidRPr="00890B0C" w:rsidRDefault="009E61BC">
            <w:pPr>
              <w:pStyle w:val="AttributeTableBody"/>
              <w:rPr>
                <w:noProof/>
              </w:rPr>
            </w:pPr>
            <w:r w:rsidRPr="00890B0C">
              <w:rPr>
                <w:noProof/>
              </w:rPr>
              <w:t>02165</w:t>
            </w:r>
          </w:p>
        </w:tc>
        <w:tc>
          <w:tcPr>
            <w:tcW w:w="3888" w:type="dxa"/>
            <w:tcBorders>
              <w:top w:val="dotted" w:sz="4" w:space="0" w:color="auto"/>
              <w:left w:val="nil"/>
              <w:bottom w:val="dotted" w:sz="4" w:space="0" w:color="auto"/>
              <w:right w:val="nil"/>
            </w:tcBorders>
            <w:shd w:val="clear" w:color="auto" w:fill="FFFFFF"/>
          </w:tcPr>
          <w:p w14:paraId="54792DA8" w14:textId="77777777" w:rsidR="009E61BC" w:rsidRPr="00890B0C" w:rsidRDefault="009E61BC">
            <w:pPr>
              <w:pStyle w:val="AttributeTableBody"/>
              <w:jc w:val="left"/>
              <w:rPr>
                <w:noProof/>
              </w:rPr>
            </w:pPr>
            <w:r w:rsidRPr="00890B0C">
              <w:rPr>
                <w:noProof/>
              </w:rPr>
              <w:t>Basic Charge</w:t>
            </w:r>
          </w:p>
        </w:tc>
      </w:tr>
      <w:tr w:rsidR="009F20B7" w:rsidRPr="009E61BC" w14:paraId="41BB1D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F4550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46DF5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EB5F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6CC6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0EAC237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D998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09B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1B3F0" w14:textId="77777777" w:rsidR="009E61BC" w:rsidRPr="00890B0C" w:rsidRDefault="009E61BC">
            <w:pPr>
              <w:pStyle w:val="AttributeTableBody"/>
              <w:rPr>
                <w:noProof/>
              </w:rPr>
            </w:pPr>
            <w:r w:rsidRPr="00890B0C">
              <w:rPr>
                <w:noProof/>
              </w:rPr>
              <w:t>02166</w:t>
            </w:r>
          </w:p>
        </w:tc>
        <w:tc>
          <w:tcPr>
            <w:tcW w:w="3888" w:type="dxa"/>
            <w:tcBorders>
              <w:top w:val="dotted" w:sz="4" w:space="0" w:color="auto"/>
              <w:left w:val="nil"/>
              <w:bottom w:val="dotted" w:sz="4" w:space="0" w:color="auto"/>
              <w:right w:val="nil"/>
            </w:tcBorders>
            <w:shd w:val="clear" w:color="auto" w:fill="FFFFFF"/>
          </w:tcPr>
          <w:p w14:paraId="3570C179" w14:textId="77777777" w:rsidR="009E61BC" w:rsidRPr="00890B0C" w:rsidRDefault="009E61BC">
            <w:pPr>
              <w:pStyle w:val="AttributeTableBody"/>
              <w:jc w:val="left"/>
              <w:rPr>
                <w:noProof/>
              </w:rPr>
            </w:pPr>
            <w:r w:rsidRPr="00890B0C">
              <w:rPr>
                <w:noProof/>
              </w:rPr>
              <w:t>Total Charge</w:t>
            </w:r>
          </w:p>
        </w:tc>
      </w:tr>
      <w:tr w:rsidR="009F20B7" w:rsidRPr="009E61BC" w14:paraId="363918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59D448"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B319E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243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CA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2B9AE27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EDBD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D57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98D24" w14:textId="77777777" w:rsidR="009E61BC" w:rsidRPr="00890B0C" w:rsidRDefault="009E61BC">
            <w:pPr>
              <w:pStyle w:val="AttributeTableBody"/>
              <w:rPr>
                <w:noProof/>
              </w:rPr>
            </w:pPr>
            <w:r w:rsidRPr="00890B0C">
              <w:rPr>
                <w:noProof/>
              </w:rPr>
              <w:t>02167</w:t>
            </w:r>
          </w:p>
        </w:tc>
        <w:tc>
          <w:tcPr>
            <w:tcW w:w="3888" w:type="dxa"/>
            <w:tcBorders>
              <w:top w:val="dotted" w:sz="4" w:space="0" w:color="auto"/>
              <w:left w:val="nil"/>
              <w:bottom w:val="dotted" w:sz="4" w:space="0" w:color="auto"/>
              <w:right w:val="nil"/>
            </w:tcBorders>
            <w:shd w:val="clear" w:color="auto" w:fill="FFFFFF"/>
          </w:tcPr>
          <w:p w14:paraId="12C8A39A" w14:textId="77777777" w:rsidR="009E61BC" w:rsidRPr="00890B0C" w:rsidRDefault="009E61BC">
            <w:pPr>
              <w:pStyle w:val="AttributeTableBody"/>
              <w:jc w:val="left"/>
              <w:rPr>
                <w:noProof/>
              </w:rPr>
            </w:pPr>
            <w:r w:rsidRPr="00890B0C">
              <w:rPr>
                <w:noProof/>
              </w:rPr>
              <w:t>Discount/Surcharge</w:t>
            </w:r>
          </w:p>
        </w:tc>
      </w:tr>
      <w:tr w:rsidR="009F20B7" w:rsidRPr="009E61BC" w14:paraId="5E3E8B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91962"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0BCFA5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0DB16"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19AC2"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0FACE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0BFD7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E25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5DF2F" w14:textId="77777777" w:rsidR="009E61BC" w:rsidRPr="00890B0C" w:rsidRDefault="009E61BC">
            <w:pPr>
              <w:pStyle w:val="AttributeTableBody"/>
              <w:rPr>
                <w:noProof/>
              </w:rPr>
            </w:pPr>
            <w:r w:rsidRPr="00890B0C">
              <w:rPr>
                <w:noProof/>
              </w:rPr>
              <w:t>02168</w:t>
            </w:r>
          </w:p>
        </w:tc>
        <w:tc>
          <w:tcPr>
            <w:tcW w:w="3888" w:type="dxa"/>
            <w:tcBorders>
              <w:top w:val="dotted" w:sz="4" w:space="0" w:color="auto"/>
              <w:left w:val="nil"/>
              <w:bottom w:val="dotted" w:sz="4" w:space="0" w:color="auto"/>
              <w:right w:val="nil"/>
            </w:tcBorders>
            <w:shd w:val="clear" w:color="auto" w:fill="FFFFFF"/>
          </w:tcPr>
          <w:p w14:paraId="18DFD6C2" w14:textId="77777777" w:rsidR="009E61BC" w:rsidRPr="00890B0C" w:rsidRDefault="009E61BC">
            <w:pPr>
              <w:pStyle w:val="AttributeTableBody"/>
              <w:jc w:val="left"/>
              <w:rPr>
                <w:noProof/>
              </w:rPr>
            </w:pPr>
            <w:r w:rsidRPr="00890B0C">
              <w:rPr>
                <w:noProof/>
              </w:rPr>
              <w:t>Calculated Days</w:t>
            </w:r>
          </w:p>
        </w:tc>
      </w:tr>
      <w:tr w:rsidR="009F20B7" w:rsidRPr="009E61BC" w14:paraId="6A765B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72ACA4"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6A55D4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F2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7A7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20EA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DC9A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FE8C7" w14:textId="7F1C38C4" w:rsidR="009E61BC" w:rsidRPr="00890B0C" w:rsidRDefault="00000000">
            <w:pPr>
              <w:pStyle w:val="AttributeTableBody"/>
              <w:rPr>
                <w:rStyle w:val="HyperlinkTable"/>
                <w:noProof/>
              </w:rPr>
            </w:pPr>
            <w:hyperlink r:id="rId79"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3561E945" w14:textId="77777777" w:rsidR="009E61BC" w:rsidRPr="00890B0C" w:rsidRDefault="009E61BC">
            <w:pPr>
              <w:pStyle w:val="AttributeTableBody"/>
              <w:rPr>
                <w:noProof/>
              </w:rPr>
            </w:pPr>
            <w:r w:rsidRPr="00890B0C">
              <w:rPr>
                <w:noProof/>
              </w:rPr>
              <w:t>02169</w:t>
            </w:r>
          </w:p>
        </w:tc>
        <w:tc>
          <w:tcPr>
            <w:tcW w:w="3888" w:type="dxa"/>
            <w:tcBorders>
              <w:top w:val="dotted" w:sz="4" w:space="0" w:color="auto"/>
              <w:left w:val="nil"/>
              <w:bottom w:val="dotted" w:sz="4" w:space="0" w:color="auto"/>
              <w:right w:val="nil"/>
            </w:tcBorders>
            <w:shd w:val="clear" w:color="auto" w:fill="FFFFFF"/>
          </w:tcPr>
          <w:p w14:paraId="083EC0C8" w14:textId="77777777" w:rsidR="009E61BC" w:rsidRPr="00890B0C" w:rsidRDefault="009E61BC">
            <w:pPr>
              <w:pStyle w:val="AttributeTableBody"/>
              <w:jc w:val="left"/>
              <w:rPr>
                <w:noProof/>
              </w:rPr>
            </w:pPr>
            <w:r w:rsidRPr="00890B0C">
              <w:rPr>
                <w:noProof/>
              </w:rPr>
              <w:t>Status Gender</w:t>
            </w:r>
          </w:p>
        </w:tc>
      </w:tr>
      <w:tr w:rsidR="009F20B7" w:rsidRPr="009E61BC" w14:paraId="52E802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9E22DD"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22AC4F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40B0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A8A92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6EC05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D5D5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DE87E" w14:textId="22944ADB" w:rsidR="009E61BC" w:rsidRPr="00890B0C" w:rsidRDefault="00000000">
            <w:pPr>
              <w:pStyle w:val="AttributeTableBody"/>
              <w:rPr>
                <w:rStyle w:val="HyperlinkTable"/>
                <w:noProof/>
              </w:rPr>
            </w:pPr>
            <w:hyperlink r:id="rId80"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4AAD08A2" w14:textId="77777777" w:rsidR="009E61BC" w:rsidRPr="00890B0C" w:rsidRDefault="009E61BC">
            <w:pPr>
              <w:pStyle w:val="AttributeTableBody"/>
              <w:rPr>
                <w:noProof/>
              </w:rPr>
            </w:pPr>
            <w:r w:rsidRPr="00890B0C">
              <w:rPr>
                <w:noProof/>
              </w:rPr>
              <w:t>02170</w:t>
            </w:r>
          </w:p>
        </w:tc>
        <w:tc>
          <w:tcPr>
            <w:tcW w:w="3888" w:type="dxa"/>
            <w:tcBorders>
              <w:top w:val="dotted" w:sz="4" w:space="0" w:color="auto"/>
              <w:left w:val="nil"/>
              <w:bottom w:val="dotted" w:sz="4" w:space="0" w:color="auto"/>
              <w:right w:val="nil"/>
            </w:tcBorders>
            <w:shd w:val="clear" w:color="auto" w:fill="FFFFFF"/>
          </w:tcPr>
          <w:p w14:paraId="6B31070A" w14:textId="77777777" w:rsidR="009E61BC" w:rsidRPr="00890B0C" w:rsidRDefault="009E61BC">
            <w:pPr>
              <w:pStyle w:val="AttributeTableBody"/>
              <w:jc w:val="left"/>
              <w:rPr>
                <w:noProof/>
              </w:rPr>
            </w:pPr>
            <w:r w:rsidRPr="00890B0C">
              <w:rPr>
                <w:noProof/>
              </w:rPr>
              <w:t>Status Age</w:t>
            </w:r>
          </w:p>
        </w:tc>
      </w:tr>
      <w:tr w:rsidR="009F20B7" w:rsidRPr="009E61BC" w14:paraId="2D4B4B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C0F341"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6A40CA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1C1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C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D92E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BA6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3D457" w14:textId="72F5FE5C" w:rsidR="009E61BC" w:rsidRPr="00890B0C" w:rsidRDefault="00000000">
            <w:pPr>
              <w:pStyle w:val="AttributeTableBody"/>
              <w:rPr>
                <w:rStyle w:val="HyperlinkTable"/>
                <w:noProof/>
              </w:rPr>
            </w:pPr>
            <w:hyperlink r:id="rId81"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AB5D862" w14:textId="77777777" w:rsidR="009E61BC" w:rsidRPr="00890B0C" w:rsidRDefault="009E61BC">
            <w:pPr>
              <w:pStyle w:val="AttributeTableBody"/>
              <w:rPr>
                <w:noProof/>
              </w:rPr>
            </w:pPr>
            <w:r w:rsidRPr="00890B0C">
              <w:rPr>
                <w:noProof/>
              </w:rPr>
              <w:t>02171</w:t>
            </w:r>
          </w:p>
        </w:tc>
        <w:tc>
          <w:tcPr>
            <w:tcW w:w="3888" w:type="dxa"/>
            <w:tcBorders>
              <w:top w:val="dotted" w:sz="4" w:space="0" w:color="auto"/>
              <w:left w:val="nil"/>
              <w:bottom w:val="dotted" w:sz="4" w:space="0" w:color="auto"/>
              <w:right w:val="nil"/>
            </w:tcBorders>
            <w:shd w:val="clear" w:color="auto" w:fill="FFFFFF"/>
          </w:tcPr>
          <w:p w14:paraId="0D3B0C15" w14:textId="77777777" w:rsidR="009E61BC" w:rsidRPr="00890B0C" w:rsidRDefault="009E61BC">
            <w:pPr>
              <w:pStyle w:val="AttributeTableBody"/>
              <w:jc w:val="left"/>
              <w:rPr>
                <w:noProof/>
              </w:rPr>
            </w:pPr>
            <w:r w:rsidRPr="00890B0C">
              <w:rPr>
                <w:noProof/>
              </w:rPr>
              <w:t>Status Length of Stay</w:t>
            </w:r>
          </w:p>
        </w:tc>
      </w:tr>
      <w:tr w:rsidR="009F20B7" w:rsidRPr="009E61BC" w14:paraId="796D83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96D81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01EC079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6EC69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9263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8F9A9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DD8E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784A" w14:textId="04221C28" w:rsidR="009E61BC" w:rsidRPr="00890B0C" w:rsidRDefault="00000000">
            <w:pPr>
              <w:pStyle w:val="AttributeTableBody"/>
              <w:rPr>
                <w:rStyle w:val="HyperlinkTable"/>
                <w:noProof/>
              </w:rPr>
            </w:pPr>
            <w:hyperlink r:id="rId82"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2D69A7B" w14:textId="77777777" w:rsidR="009E61BC" w:rsidRPr="00890B0C" w:rsidRDefault="009E61BC">
            <w:pPr>
              <w:pStyle w:val="AttributeTableBody"/>
              <w:rPr>
                <w:noProof/>
              </w:rPr>
            </w:pPr>
            <w:r w:rsidRPr="00890B0C">
              <w:rPr>
                <w:noProof/>
              </w:rPr>
              <w:t>02172</w:t>
            </w:r>
          </w:p>
        </w:tc>
        <w:tc>
          <w:tcPr>
            <w:tcW w:w="3888" w:type="dxa"/>
            <w:tcBorders>
              <w:top w:val="dotted" w:sz="4" w:space="0" w:color="auto"/>
              <w:left w:val="nil"/>
              <w:bottom w:val="dotted" w:sz="4" w:space="0" w:color="auto"/>
              <w:right w:val="nil"/>
            </w:tcBorders>
            <w:shd w:val="clear" w:color="auto" w:fill="FFFFFF"/>
          </w:tcPr>
          <w:p w14:paraId="0DF1343B" w14:textId="77777777" w:rsidR="009E61BC" w:rsidRPr="00890B0C" w:rsidRDefault="009E61BC">
            <w:pPr>
              <w:pStyle w:val="AttributeTableBody"/>
              <w:jc w:val="left"/>
              <w:rPr>
                <w:noProof/>
              </w:rPr>
            </w:pPr>
            <w:r w:rsidRPr="00890B0C">
              <w:rPr>
                <w:noProof/>
              </w:rPr>
              <w:t>Status Same Day Flag</w:t>
            </w:r>
          </w:p>
        </w:tc>
      </w:tr>
      <w:tr w:rsidR="009F20B7" w:rsidRPr="009E61BC" w14:paraId="438E48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4FAF4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0103BF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D35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8E0A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65057F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D441C" w14:textId="2FF2834D" w:rsidR="009E61BC" w:rsidRPr="00890B0C" w:rsidRDefault="00000000">
            <w:pPr>
              <w:pStyle w:val="AttributeTableBody"/>
              <w:rPr>
                <w:rStyle w:val="HyperlinkTable"/>
                <w:noProof/>
              </w:rPr>
            </w:pPr>
            <w:hyperlink r:id="rId83"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66AAAF4D" w14:textId="77777777" w:rsidR="009E61BC" w:rsidRPr="00890B0C" w:rsidRDefault="009E61BC">
            <w:pPr>
              <w:pStyle w:val="AttributeTableBody"/>
              <w:rPr>
                <w:noProof/>
              </w:rPr>
            </w:pPr>
            <w:r w:rsidRPr="00890B0C">
              <w:rPr>
                <w:noProof/>
              </w:rPr>
              <w:t>02173</w:t>
            </w:r>
          </w:p>
        </w:tc>
        <w:tc>
          <w:tcPr>
            <w:tcW w:w="3888" w:type="dxa"/>
            <w:tcBorders>
              <w:top w:val="dotted" w:sz="4" w:space="0" w:color="auto"/>
              <w:left w:val="nil"/>
              <w:bottom w:val="dotted" w:sz="4" w:space="0" w:color="auto"/>
              <w:right w:val="nil"/>
            </w:tcBorders>
            <w:shd w:val="clear" w:color="auto" w:fill="FFFFFF"/>
          </w:tcPr>
          <w:p w14:paraId="3D14019A" w14:textId="77777777" w:rsidR="009E61BC" w:rsidRPr="00890B0C" w:rsidRDefault="009E61BC">
            <w:pPr>
              <w:pStyle w:val="AttributeTableBody"/>
              <w:jc w:val="left"/>
              <w:rPr>
                <w:noProof/>
              </w:rPr>
            </w:pPr>
            <w:r w:rsidRPr="00890B0C">
              <w:rPr>
                <w:noProof/>
              </w:rPr>
              <w:t>Status Separation Mode</w:t>
            </w:r>
          </w:p>
        </w:tc>
      </w:tr>
      <w:tr w:rsidR="009F20B7" w:rsidRPr="009E61BC" w14:paraId="17F2C7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847671"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28C0AA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7A3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DD61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0B38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8EF8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C386B" w14:textId="514F3C1E" w:rsidR="009E61BC" w:rsidRPr="00890B0C" w:rsidRDefault="00000000">
            <w:pPr>
              <w:pStyle w:val="AttributeTableBody"/>
              <w:rPr>
                <w:rStyle w:val="HyperlinkTable"/>
                <w:noProof/>
              </w:rPr>
            </w:pPr>
            <w:hyperlink r:id="rId84" w:anchor="HL70755" w:history="1">
              <w:r w:rsidR="009E61BC" w:rsidRPr="00890B0C">
                <w:rPr>
                  <w:rStyle w:val="HyperlinkTable"/>
                  <w:noProof/>
                </w:rPr>
                <w:t>0755</w:t>
              </w:r>
            </w:hyperlink>
          </w:p>
        </w:tc>
        <w:tc>
          <w:tcPr>
            <w:tcW w:w="720" w:type="dxa"/>
            <w:tcBorders>
              <w:top w:val="dotted" w:sz="4" w:space="0" w:color="auto"/>
              <w:left w:val="nil"/>
              <w:bottom w:val="dotted" w:sz="4" w:space="0" w:color="auto"/>
              <w:right w:val="nil"/>
            </w:tcBorders>
            <w:shd w:val="clear" w:color="auto" w:fill="FFFFFF"/>
          </w:tcPr>
          <w:p w14:paraId="4C6D5948" w14:textId="77777777" w:rsidR="009E61BC" w:rsidRPr="00890B0C" w:rsidRDefault="009E61BC">
            <w:pPr>
              <w:pStyle w:val="AttributeTableBody"/>
              <w:rPr>
                <w:noProof/>
              </w:rPr>
            </w:pPr>
            <w:r w:rsidRPr="00890B0C">
              <w:rPr>
                <w:noProof/>
              </w:rPr>
              <w:t>02174</w:t>
            </w:r>
          </w:p>
        </w:tc>
        <w:tc>
          <w:tcPr>
            <w:tcW w:w="3888" w:type="dxa"/>
            <w:tcBorders>
              <w:top w:val="dotted" w:sz="4" w:space="0" w:color="auto"/>
              <w:left w:val="nil"/>
              <w:bottom w:val="dotted" w:sz="4" w:space="0" w:color="auto"/>
              <w:right w:val="nil"/>
            </w:tcBorders>
            <w:shd w:val="clear" w:color="auto" w:fill="FFFFFF"/>
          </w:tcPr>
          <w:p w14:paraId="1A06F507" w14:textId="77777777" w:rsidR="009E61BC" w:rsidRPr="00890B0C" w:rsidRDefault="009E61BC">
            <w:pPr>
              <w:pStyle w:val="AttributeTableBody"/>
              <w:jc w:val="left"/>
              <w:rPr>
                <w:noProof/>
              </w:rPr>
            </w:pPr>
            <w:r w:rsidRPr="00890B0C">
              <w:rPr>
                <w:noProof/>
              </w:rPr>
              <w:t>Status Weight at Birth</w:t>
            </w:r>
          </w:p>
        </w:tc>
      </w:tr>
      <w:tr w:rsidR="009F20B7" w:rsidRPr="009E61BC" w14:paraId="4A69717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CF63E2"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4A37B5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9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1E30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FFC0F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9A7E6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FF197" w14:textId="3B672213" w:rsidR="009E61BC" w:rsidRPr="00890B0C" w:rsidRDefault="00000000">
            <w:pPr>
              <w:pStyle w:val="AttributeTableBody"/>
              <w:rPr>
                <w:rStyle w:val="HyperlinkTable"/>
                <w:noProof/>
              </w:rPr>
            </w:pPr>
            <w:hyperlink r:id="rId85" w:anchor="HL70757" w:history="1">
              <w:r w:rsidR="009E61BC" w:rsidRPr="00890B0C">
                <w:rPr>
                  <w:rStyle w:val="HyperlinkTable"/>
                  <w:noProof/>
                </w:rPr>
                <w:t>0757</w:t>
              </w:r>
            </w:hyperlink>
          </w:p>
        </w:tc>
        <w:tc>
          <w:tcPr>
            <w:tcW w:w="720" w:type="dxa"/>
            <w:tcBorders>
              <w:top w:val="dotted" w:sz="4" w:space="0" w:color="auto"/>
              <w:left w:val="nil"/>
              <w:bottom w:val="dotted" w:sz="4" w:space="0" w:color="auto"/>
              <w:right w:val="nil"/>
            </w:tcBorders>
            <w:shd w:val="clear" w:color="auto" w:fill="FFFFFF"/>
          </w:tcPr>
          <w:p w14:paraId="5413DBEF" w14:textId="77777777" w:rsidR="009E61BC" w:rsidRPr="00890B0C" w:rsidRDefault="009E61BC">
            <w:pPr>
              <w:pStyle w:val="AttributeTableBody"/>
              <w:rPr>
                <w:noProof/>
              </w:rPr>
            </w:pPr>
            <w:r w:rsidRPr="00890B0C">
              <w:rPr>
                <w:noProof/>
              </w:rPr>
              <w:t>02175</w:t>
            </w:r>
          </w:p>
        </w:tc>
        <w:tc>
          <w:tcPr>
            <w:tcW w:w="3888" w:type="dxa"/>
            <w:tcBorders>
              <w:top w:val="dotted" w:sz="4" w:space="0" w:color="auto"/>
              <w:left w:val="nil"/>
              <w:bottom w:val="dotted" w:sz="4" w:space="0" w:color="auto"/>
              <w:right w:val="nil"/>
            </w:tcBorders>
            <w:shd w:val="clear" w:color="auto" w:fill="FFFFFF"/>
          </w:tcPr>
          <w:p w14:paraId="18E954DD" w14:textId="77777777" w:rsidR="009E61BC" w:rsidRPr="00890B0C" w:rsidRDefault="009E61BC">
            <w:pPr>
              <w:pStyle w:val="AttributeTableBody"/>
              <w:jc w:val="left"/>
              <w:rPr>
                <w:noProof/>
              </w:rPr>
            </w:pPr>
            <w:r w:rsidRPr="00890B0C">
              <w:rPr>
                <w:noProof/>
              </w:rPr>
              <w:t>Status Respiration Minutes</w:t>
            </w:r>
          </w:p>
        </w:tc>
      </w:tr>
      <w:tr w:rsidR="009E61BC" w:rsidRPr="009E61BC" w14:paraId="573E351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A337BA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single" w:sz="4" w:space="0" w:color="auto"/>
              <w:right w:val="nil"/>
            </w:tcBorders>
            <w:shd w:val="clear" w:color="auto" w:fill="FFFFFF"/>
          </w:tcPr>
          <w:p w14:paraId="341BE587"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412B6F"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2C0E6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0D3241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17917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3350F4" w14:textId="5F0D3502" w:rsidR="009E61BC" w:rsidRPr="00890B0C" w:rsidRDefault="00000000">
            <w:pPr>
              <w:pStyle w:val="AttributeTableBody"/>
              <w:rPr>
                <w:rStyle w:val="HyperlinkTable"/>
                <w:noProof/>
              </w:rPr>
            </w:pPr>
            <w:hyperlink r:id="rId86" w:anchor="HL70759" w:history="1">
              <w:r w:rsidR="009E61BC" w:rsidRPr="00890B0C">
                <w:rPr>
                  <w:rStyle w:val="HyperlinkTable"/>
                  <w:noProof/>
                </w:rPr>
                <w:t>0759</w:t>
              </w:r>
            </w:hyperlink>
          </w:p>
        </w:tc>
        <w:tc>
          <w:tcPr>
            <w:tcW w:w="720" w:type="dxa"/>
            <w:tcBorders>
              <w:top w:val="dotted" w:sz="4" w:space="0" w:color="auto"/>
              <w:left w:val="nil"/>
              <w:bottom w:val="single" w:sz="4" w:space="0" w:color="auto"/>
              <w:right w:val="nil"/>
            </w:tcBorders>
            <w:shd w:val="clear" w:color="auto" w:fill="FFFFFF"/>
          </w:tcPr>
          <w:p w14:paraId="3EB55D42" w14:textId="77777777" w:rsidR="009E61BC" w:rsidRPr="00890B0C" w:rsidRDefault="009E61BC">
            <w:pPr>
              <w:pStyle w:val="AttributeTableBody"/>
              <w:rPr>
                <w:noProof/>
              </w:rPr>
            </w:pPr>
            <w:r w:rsidRPr="00890B0C">
              <w:rPr>
                <w:noProof/>
              </w:rPr>
              <w:t>02176</w:t>
            </w:r>
          </w:p>
        </w:tc>
        <w:tc>
          <w:tcPr>
            <w:tcW w:w="3888" w:type="dxa"/>
            <w:tcBorders>
              <w:top w:val="dotted" w:sz="4" w:space="0" w:color="auto"/>
              <w:left w:val="nil"/>
              <w:bottom w:val="single" w:sz="4" w:space="0" w:color="auto"/>
              <w:right w:val="nil"/>
            </w:tcBorders>
            <w:shd w:val="clear" w:color="auto" w:fill="FFFFFF"/>
          </w:tcPr>
          <w:p w14:paraId="4EC784CB" w14:textId="77777777" w:rsidR="009E61BC" w:rsidRPr="00890B0C" w:rsidRDefault="009E61BC">
            <w:pPr>
              <w:pStyle w:val="AttributeTableBody"/>
              <w:jc w:val="left"/>
              <w:rPr>
                <w:noProof/>
              </w:rPr>
            </w:pPr>
            <w:r w:rsidRPr="00890B0C">
              <w:rPr>
                <w:noProof/>
              </w:rPr>
              <w:t>Status Admission</w:t>
            </w:r>
          </w:p>
        </w:tc>
      </w:tr>
    </w:tbl>
    <w:p w14:paraId="088788ED" w14:textId="77777777" w:rsidR="009E61BC" w:rsidRPr="00890B0C" w:rsidRDefault="009E61BC">
      <w:pPr>
        <w:pStyle w:val="Heading4"/>
        <w:rPr>
          <w:noProof/>
          <w:vanish/>
        </w:rPr>
      </w:pPr>
      <w:bookmarkStart w:id="1537" w:name="_Toc1882021"/>
      <w:bookmarkStart w:id="1538" w:name="_Ref421098970"/>
      <w:r w:rsidRPr="00890B0C">
        <w:rPr>
          <w:noProof/>
          <w:vanish/>
        </w:rPr>
        <w:t>DRG Field Definitions</w:t>
      </w:r>
      <w:bookmarkEnd w:id="1537"/>
      <w:r w:rsidR="005B65F4" w:rsidRPr="00890B0C">
        <w:rPr>
          <w:noProof/>
          <w:vanish/>
        </w:rPr>
        <w:fldChar w:fldCharType="begin"/>
      </w:r>
      <w:r w:rsidRPr="00890B0C">
        <w:rPr>
          <w:noProof/>
          <w:vanish/>
        </w:rPr>
        <w:instrText xml:space="preserve"> XE "DRG - data element definitions" </w:instrText>
      </w:r>
      <w:r w:rsidR="005B65F4" w:rsidRPr="00890B0C">
        <w:rPr>
          <w:noProof/>
          <w:vanish/>
        </w:rPr>
        <w:fldChar w:fldCharType="end"/>
      </w:r>
    </w:p>
    <w:p w14:paraId="529CB035" w14:textId="77777777" w:rsidR="009E61BC" w:rsidRPr="00890B0C" w:rsidRDefault="009E61BC">
      <w:pPr>
        <w:pStyle w:val="Heading4"/>
        <w:tabs>
          <w:tab w:val="num" w:pos="1440"/>
        </w:tabs>
        <w:rPr>
          <w:noProof/>
        </w:rPr>
      </w:pPr>
      <w:bookmarkStart w:id="1539" w:name="_Hlt478390289"/>
      <w:bookmarkStart w:id="1540" w:name="_Ref467038505"/>
      <w:bookmarkStart w:id="1541" w:name="_Toc1882022"/>
      <w:bookmarkEnd w:id="1539"/>
      <w:r w:rsidRPr="00890B0C">
        <w:rPr>
          <w:noProof/>
        </w:rPr>
        <w:t>DRG-1   Diagnostic Related Group</w:t>
      </w:r>
      <w:r w:rsidR="005B65F4" w:rsidRPr="00890B0C">
        <w:rPr>
          <w:noProof/>
        </w:rPr>
        <w:fldChar w:fldCharType="begin"/>
      </w:r>
      <w:r w:rsidRPr="00890B0C">
        <w:rPr>
          <w:noProof/>
        </w:rPr>
        <w:instrText xml:space="preserve"> XE "Diagnostic related group" </w:instrText>
      </w:r>
      <w:r w:rsidR="005B65F4" w:rsidRPr="00890B0C">
        <w:rPr>
          <w:noProof/>
        </w:rPr>
        <w:fldChar w:fldCharType="end"/>
      </w:r>
      <w:r w:rsidRPr="00890B0C">
        <w:rPr>
          <w:noProof/>
        </w:rPr>
        <w:t xml:space="preserve">   (CNE)   00382</w:t>
      </w:r>
      <w:bookmarkEnd w:id="1538"/>
      <w:bookmarkEnd w:id="1540"/>
      <w:bookmarkEnd w:id="1541"/>
    </w:p>
    <w:p w14:paraId="6020BF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A3204" w14:textId="563FA2A1" w:rsidR="009E61BC" w:rsidRPr="00890B0C" w:rsidRDefault="009E61BC">
      <w:pPr>
        <w:pStyle w:val="NormalIndented"/>
        <w:rPr>
          <w:noProof/>
        </w:rPr>
      </w:pPr>
      <w:r w:rsidRPr="00890B0C">
        <w:rPr>
          <w:noProof/>
        </w:rPr>
        <w:t>Definition:  This field contains the DRG for the transaction.  Interim DRG</w:t>
      </w:r>
      <w:r>
        <w:rPr>
          <w:noProof/>
        </w:rPr>
        <w:t>'</w:t>
      </w:r>
      <w:r w:rsidRPr="00890B0C">
        <w:rPr>
          <w:noProof/>
        </w:rPr>
        <w:t>s could be determined for an encounter.  Refer to</w:t>
      </w:r>
      <w:r w:rsidRPr="00890B0C">
        <w:rPr>
          <w:rStyle w:val="ReferenceUserTable"/>
          <w:noProof/>
        </w:rPr>
        <w:t xml:space="preserve"> </w:t>
      </w:r>
      <w:hyperlink r:id="rId87" w:anchor="HL70055" w:history="1">
        <w:r w:rsidRPr="00890B0C">
          <w:rPr>
            <w:rStyle w:val="ReferenceUserTable"/>
            <w:noProof/>
          </w:rPr>
          <w:t>Externally-defined Table 0055 – Diagnosis Related G</w:t>
        </w:r>
      </w:hyperlink>
      <w:r w:rsidRPr="00890B0C">
        <w:rPr>
          <w:rStyle w:val="ReferenceUserTable"/>
          <w:noProof/>
        </w:rPr>
        <w:t>roup</w:t>
      </w:r>
      <w:r w:rsidRPr="00890B0C">
        <w:rPr>
          <w:noProof/>
        </w:rPr>
        <w:t xml:space="preserve"> </w:t>
      </w:r>
      <w:r>
        <w:rPr>
          <w:noProof/>
        </w:rPr>
        <w:t xml:space="preserve">in Chapter 2C, Code Tables, </w:t>
      </w:r>
      <w:r w:rsidRPr="00890B0C">
        <w:rPr>
          <w:noProof/>
        </w:rPr>
        <w:t xml:space="preserve">for suggested values.  </w:t>
      </w:r>
    </w:p>
    <w:p w14:paraId="163DBE7D" w14:textId="77777777" w:rsidR="009E61BC" w:rsidRPr="00890B0C" w:rsidRDefault="009E61BC">
      <w:pPr>
        <w:pStyle w:val="Heading4"/>
        <w:rPr>
          <w:noProof/>
        </w:rPr>
      </w:pPr>
      <w:bookmarkStart w:id="1542" w:name="HL70055"/>
      <w:bookmarkStart w:id="1543" w:name="_Toc1882023"/>
      <w:bookmarkEnd w:id="1542"/>
      <w:r w:rsidRPr="00890B0C">
        <w:rPr>
          <w:noProof/>
        </w:rPr>
        <w:t>DRG-2   DRG Assigned Date/Time</w:t>
      </w:r>
      <w:r w:rsidR="005B65F4" w:rsidRPr="00890B0C">
        <w:rPr>
          <w:noProof/>
        </w:rPr>
        <w:fldChar w:fldCharType="begin"/>
      </w:r>
      <w:r w:rsidRPr="00890B0C">
        <w:rPr>
          <w:noProof/>
        </w:rPr>
        <w:instrText xml:space="preserve"> XE "DRG assigned date/time" </w:instrText>
      </w:r>
      <w:r w:rsidR="005B65F4" w:rsidRPr="00890B0C">
        <w:rPr>
          <w:noProof/>
        </w:rPr>
        <w:fldChar w:fldCharType="end"/>
      </w:r>
      <w:r w:rsidRPr="00890B0C">
        <w:rPr>
          <w:noProof/>
        </w:rPr>
        <w:t xml:space="preserve">   (DTM)   00769</w:t>
      </w:r>
      <w:bookmarkEnd w:id="1543"/>
    </w:p>
    <w:p w14:paraId="59C17EA0" w14:textId="77777777" w:rsidR="009E61BC" w:rsidRPr="00890B0C" w:rsidRDefault="009E61BC">
      <w:pPr>
        <w:pStyle w:val="NormalIndented"/>
        <w:rPr>
          <w:noProof/>
        </w:rPr>
      </w:pPr>
      <w:r w:rsidRPr="00890B0C">
        <w:rPr>
          <w:noProof/>
        </w:rPr>
        <w:t>Definition:  This field contains the time stamp to indicate the date and time that the DRG was assigned.</w:t>
      </w:r>
    </w:p>
    <w:p w14:paraId="6F23A952" w14:textId="77777777" w:rsidR="009E61BC" w:rsidRPr="00890B0C" w:rsidRDefault="009E61BC">
      <w:pPr>
        <w:pStyle w:val="Heading4"/>
        <w:tabs>
          <w:tab w:val="num" w:pos="1440"/>
        </w:tabs>
        <w:rPr>
          <w:noProof/>
        </w:rPr>
      </w:pPr>
      <w:bookmarkStart w:id="1544" w:name="_Toc1882024"/>
      <w:r w:rsidRPr="00890B0C">
        <w:rPr>
          <w:noProof/>
        </w:rPr>
        <w:t>DRG-3   DRG Approval Indicator</w:t>
      </w:r>
      <w:r w:rsidR="005B65F4" w:rsidRPr="00890B0C">
        <w:rPr>
          <w:noProof/>
        </w:rPr>
        <w:fldChar w:fldCharType="begin"/>
      </w:r>
      <w:r w:rsidRPr="00890B0C">
        <w:rPr>
          <w:noProof/>
        </w:rPr>
        <w:instrText xml:space="preserve"> XE "DRG approval indicator" </w:instrText>
      </w:r>
      <w:r w:rsidR="005B65F4" w:rsidRPr="00890B0C">
        <w:rPr>
          <w:noProof/>
        </w:rPr>
        <w:fldChar w:fldCharType="end"/>
      </w:r>
      <w:r w:rsidRPr="00890B0C">
        <w:rPr>
          <w:noProof/>
        </w:rPr>
        <w:t xml:space="preserve">   (ID)   00383</w:t>
      </w:r>
      <w:bookmarkEnd w:id="1544"/>
    </w:p>
    <w:p w14:paraId="4623AFE4" w14:textId="51A24CEC" w:rsidR="009E61BC" w:rsidRPr="00890B0C" w:rsidRDefault="009E61BC">
      <w:pPr>
        <w:pStyle w:val="NormalIndented"/>
        <w:rPr>
          <w:noProof/>
        </w:rPr>
      </w:pPr>
      <w:r w:rsidRPr="00890B0C">
        <w:rPr>
          <w:noProof/>
        </w:rPr>
        <w:t>Definition:  This field indicates if the DRG has been approved by a reviewing entity.  Refer to</w:t>
      </w:r>
      <w:r w:rsidRPr="00890B0C">
        <w:rPr>
          <w:rStyle w:val="ReferenceHL7Table"/>
          <w:noProof/>
        </w:rPr>
        <w:t xml:space="preserve"> </w:t>
      </w:r>
      <w:hyperlink r:id="rId88" w:anchor="HL70136" w:history="1">
        <w:r w:rsidRPr="00F77A4D">
          <w:rPr>
            <w:rStyle w:val="ReferenceHL7Table"/>
          </w:rPr>
          <w:t>HL7 Table 0136 - Yes/no Indicator</w:t>
        </w:r>
      </w:hyperlink>
      <w:r w:rsidRPr="00890B0C">
        <w:rPr>
          <w:noProof/>
        </w:rPr>
        <w:t xml:space="preserve"> for valid values.</w:t>
      </w:r>
    </w:p>
    <w:p w14:paraId="621F9677" w14:textId="77777777" w:rsidR="009E61BC" w:rsidRPr="00890B0C" w:rsidRDefault="009E61BC">
      <w:pPr>
        <w:pStyle w:val="NormalList"/>
        <w:rPr>
          <w:noProof/>
        </w:rPr>
      </w:pPr>
      <w:r w:rsidRPr="00890B0C">
        <w:rPr>
          <w:noProof/>
        </w:rPr>
        <w:t>Y</w:t>
      </w:r>
      <w:r w:rsidRPr="00890B0C">
        <w:rPr>
          <w:noProof/>
        </w:rPr>
        <w:tab/>
        <w:t xml:space="preserve">the DRG has been approved by a reviewing entity </w:t>
      </w:r>
    </w:p>
    <w:p w14:paraId="70DC4EDC" w14:textId="77777777" w:rsidR="009E61BC" w:rsidRPr="00890B0C" w:rsidRDefault="009E61BC">
      <w:pPr>
        <w:pStyle w:val="NormalList"/>
        <w:rPr>
          <w:noProof/>
        </w:rPr>
      </w:pPr>
      <w:r w:rsidRPr="00890B0C">
        <w:rPr>
          <w:noProof/>
        </w:rPr>
        <w:t>N</w:t>
      </w:r>
      <w:r w:rsidRPr="00890B0C">
        <w:rPr>
          <w:noProof/>
        </w:rPr>
        <w:tab/>
        <w:t>the DRG has not been approved</w:t>
      </w:r>
    </w:p>
    <w:p w14:paraId="4ECA42E2" w14:textId="77777777" w:rsidR="009E61BC" w:rsidRPr="00890B0C" w:rsidRDefault="009E61BC">
      <w:pPr>
        <w:pStyle w:val="Heading4"/>
        <w:tabs>
          <w:tab w:val="num" w:pos="1440"/>
        </w:tabs>
        <w:rPr>
          <w:noProof/>
        </w:rPr>
      </w:pPr>
      <w:bookmarkStart w:id="1545" w:name="_Toc1882025"/>
      <w:r w:rsidRPr="00890B0C">
        <w:rPr>
          <w:noProof/>
        </w:rPr>
        <w:t>DRG-4   DRG Grouper Review Code</w:t>
      </w:r>
      <w:r w:rsidR="005B65F4" w:rsidRPr="00890B0C">
        <w:rPr>
          <w:noProof/>
        </w:rPr>
        <w:fldChar w:fldCharType="begin"/>
      </w:r>
      <w:r w:rsidRPr="00890B0C">
        <w:rPr>
          <w:noProof/>
        </w:rPr>
        <w:instrText xml:space="preserve"> XE "DRG grouper review code" </w:instrText>
      </w:r>
      <w:r w:rsidR="005B65F4" w:rsidRPr="00890B0C">
        <w:rPr>
          <w:noProof/>
        </w:rPr>
        <w:fldChar w:fldCharType="end"/>
      </w:r>
      <w:r w:rsidRPr="00890B0C">
        <w:rPr>
          <w:noProof/>
        </w:rPr>
        <w:t xml:space="preserve">   (CWE)   00384</w:t>
      </w:r>
      <w:bookmarkEnd w:id="1545"/>
    </w:p>
    <w:p w14:paraId="4074C6C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FA5845" w14:textId="06F87152" w:rsidR="009E61BC" w:rsidRPr="00890B0C" w:rsidRDefault="009E61BC">
      <w:pPr>
        <w:pStyle w:val="NormalIndented"/>
        <w:rPr>
          <w:noProof/>
        </w:rPr>
      </w:pPr>
      <w:r w:rsidRPr="00890B0C">
        <w:rPr>
          <w:noProof/>
        </w:rPr>
        <w:t xml:space="preserve">Definition:  This code indicates that the grouper results have been reviewed and approved.  Refer to </w:t>
      </w:r>
      <w:hyperlink r:id="rId89" w:anchor="HL70056" w:history="1">
        <w:r w:rsidRPr="00890B0C">
          <w:rPr>
            <w:rStyle w:val="ReferenceUserTable"/>
            <w:noProof/>
          </w:rPr>
          <w:t>User-defined Table 0056 - DRG Grouper Review Code</w:t>
        </w:r>
      </w:hyperlink>
      <w:r w:rsidRPr="00890B0C">
        <w:rPr>
          <w:noProof/>
        </w:rPr>
        <w:t xml:space="preserve"> </w:t>
      </w:r>
      <w:r>
        <w:rPr>
          <w:noProof/>
        </w:rPr>
        <w:t xml:space="preserve">in Chapter 2C, Code Tables, </w:t>
      </w:r>
      <w:r w:rsidRPr="00890B0C">
        <w:rPr>
          <w:noProof/>
        </w:rPr>
        <w:t>for suggested values.</w:t>
      </w:r>
    </w:p>
    <w:p w14:paraId="51192DB3" w14:textId="77777777" w:rsidR="009E61BC" w:rsidRPr="00890B0C" w:rsidRDefault="009E61BC">
      <w:pPr>
        <w:pStyle w:val="Heading4"/>
        <w:tabs>
          <w:tab w:val="num" w:pos="1440"/>
        </w:tabs>
        <w:rPr>
          <w:noProof/>
        </w:rPr>
      </w:pPr>
      <w:bookmarkStart w:id="1546" w:name="HL70056"/>
      <w:bookmarkStart w:id="1547" w:name="_Toc1882026"/>
      <w:bookmarkEnd w:id="1546"/>
      <w:r w:rsidRPr="00890B0C">
        <w:rPr>
          <w:noProof/>
        </w:rPr>
        <w:lastRenderedPageBreak/>
        <w:t>DRG-5   Outlier Type</w:t>
      </w:r>
      <w:r w:rsidR="005B65F4" w:rsidRPr="00890B0C">
        <w:rPr>
          <w:noProof/>
        </w:rPr>
        <w:fldChar w:fldCharType="begin"/>
      </w:r>
      <w:r w:rsidRPr="00890B0C">
        <w:rPr>
          <w:noProof/>
        </w:rPr>
        <w:instrText xml:space="preserve"> XE "Outlier type" </w:instrText>
      </w:r>
      <w:r w:rsidR="005B65F4" w:rsidRPr="00890B0C">
        <w:rPr>
          <w:noProof/>
        </w:rPr>
        <w:fldChar w:fldCharType="end"/>
      </w:r>
      <w:r w:rsidRPr="00890B0C">
        <w:rPr>
          <w:noProof/>
        </w:rPr>
        <w:t xml:space="preserve">   (CWE)   00385</w:t>
      </w:r>
      <w:bookmarkEnd w:id="1547"/>
    </w:p>
    <w:p w14:paraId="4DFB15A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B6C09" w14:textId="31B83F42" w:rsidR="009E61BC" w:rsidRPr="00890B0C" w:rsidRDefault="009E61BC">
      <w:pPr>
        <w:pStyle w:val="NormalIndented"/>
        <w:rPr>
          <w:noProof/>
        </w:rPr>
      </w:pPr>
      <w:r w:rsidRPr="00890B0C">
        <w:rPr>
          <w:noProof/>
        </w:rPr>
        <w:t xml:space="preserve">Definition:  Refers to the type of outlier (i.e., period of care beyond DRG-standard stay in facility) that has been paid. Refer to </w:t>
      </w:r>
      <w:hyperlink r:id="rId90" w:anchor="HL70083" w:history="1">
        <w:r w:rsidRPr="00890B0C">
          <w:rPr>
            <w:rStyle w:val="ReferenceUserTable"/>
            <w:noProof/>
          </w:rPr>
          <w:t>User-defined Table 0083 - Outlier Type</w:t>
        </w:r>
      </w:hyperlink>
      <w:r w:rsidRPr="00890B0C">
        <w:rPr>
          <w:noProof/>
        </w:rPr>
        <w:t xml:space="preserve"> </w:t>
      </w:r>
      <w:r>
        <w:rPr>
          <w:noProof/>
        </w:rPr>
        <w:t xml:space="preserve">in Chapter 2C, code Tables, </w:t>
      </w:r>
      <w:r w:rsidRPr="00890B0C">
        <w:rPr>
          <w:noProof/>
        </w:rPr>
        <w:t>for suggested values.</w:t>
      </w:r>
    </w:p>
    <w:p w14:paraId="7DEC551B" w14:textId="77777777" w:rsidR="009E61BC" w:rsidRPr="00890B0C" w:rsidRDefault="009E61BC">
      <w:pPr>
        <w:pStyle w:val="Heading4"/>
        <w:tabs>
          <w:tab w:val="num" w:pos="1440"/>
        </w:tabs>
        <w:rPr>
          <w:noProof/>
        </w:rPr>
      </w:pPr>
      <w:bookmarkStart w:id="1548" w:name="HL70083"/>
      <w:bookmarkStart w:id="1549" w:name="_Toc1882027"/>
      <w:bookmarkEnd w:id="1548"/>
      <w:r w:rsidRPr="00890B0C">
        <w:rPr>
          <w:noProof/>
        </w:rPr>
        <w:t>DRG-6   Outlier Days</w:t>
      </w:r>
      <w:r w:rsidR="005B65F4" w:rsidRPr="00890B0C">
        <w:rPr>
          <w:noProof/>
        </w:rPr>
        <w:fldChar w:fldCharType="begin"/>
      </w:r>
      <w:r w:rsidRPr="00890B0C">
        <w:rPr>
          <w:noProof/>
        </w:rPr>
        <w:instrText xml:space="preserve"> XE "Outlier days" </w:instrText>
      </w:r>
      <w:r w:rsidR="005B65F4" w:rsidRPr="00890B0C">
        <w:rPr>
          <w:noProof/>
        </w:rPr>
        <w:fldChar w:fldCharType="end"/>
      </w:r>
      <w:r w:rsidRPr="00890B0C">
        <w:rPr>
          <w:noProof/>
        </w:rPr>
        <w:t xml:space="preserve">   (NM)   00386</w:t>
      </w:r>
      <w:bookmarkEnd w:id="1549"/>
    </w:p>
    <w:p w14:paraId="6E89E3B8" w14:textId="77777777" w:rsidR="009E61BC" w:rsidRPr="00890B0C" w:rsidRDefault="009E61BC">
      <w:pPr>
        <w:pStyle w:val="NormalIndented"/>
        <w:rPr>
          <w:noProof/>
        </w:rPr>
      </w:pPr>
      <w:r w:rsidRPr="00890B0C">
        <w:rPr>
          <w:noProof/>
        </w:rPr>
        <w:t>Definition:  This field contains the number of days that have been approved as an outlier payment.</w:t>
      </w:r>
    </w:p>
    <w:p w14:paraId="3AF1EDE0" w14:textId="77777777" w:rsidR="009E61BC" w:rsidRPr="00890B0C" w:rsidRDefault="009E61BC">
      <w:pPr>
        <w:pStyle w:val="Heading4"/>
        <w:tabs>
          <w:tab w:val="num" w:pos="1440"/>
        </w:tabs>
        <w:rPr>
          <w:noProof/>
        </w:rPr>
      </w:pPr>
      <w:bookmarkStart w:id="1550" w:name="DRG_7"/>
      <w:bookmarkStart w:id="1551" w:name="_Toc1882028"/>
      <w:r w:rsidRPr="00890B0C">
        <w:rPr>
          <w:noProof/>
        </w:rPr>
        <w:t>DRG-7   Outlier Cost</w:t>
      </w:r>
      <w:bookmarkEnd w:id="1550"/>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1551"/>
    </w:p>
    <w:p w14:paraId="6E3F70BB" w14:textId="77777777" w:rsidR="00C344D6" w:rsidRDefault="00C344D6" w:rsidP="00C344D6">
      <w:pPr>
        <w:pStyle w:val="Components"/>
      </w:pPr>
      <w:r>
        <w:t>Components:  &lt;Price (MO)&gt; ^ &lt;Price Type (ID)&gt; ^ &lt;From Value (NM)&gt; ^ &lt;To Value (NM)&gt; ^ &lt;Range Units (CWE)&gt; ^ &lt;Range Type (ID)&gt;</w:t>
      </w:r>
    </w:p>
    <w:p w14:paraId="12D4A548" w14:textId="77777777" w:rsidR="00C344D6" w:rsidRDefault="00C344D6" w:rsidP="00C344D6">
      <w:pPr>
        <w:pStyle w:val="Components"/>
      </w:pPr>
      <w:r>
        <w:t>Subcomponents for Price (MO):  &lt;Quantity (NM)&gt; &amp; &lt;Denomination (ID)&gt;</w:t>
      </w:r>
    </w:p>
    <w:p w14:paraId="02D56BA4"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F13B2" w14:textId="77777777" w:rsidR="009E61BC" w:rsidRPr="00890B0C" w:rsidRDefault="009E61BC">
      <w:pPr>
        <w:pStyle w:val="NormalIndented"/>
        <w:rPr>
          <w:noProof/>
        </w:rPr>
      </w:pPr>
      <w:r w:rsidRPr="00890B0C">
        <w:rPr>
          <w:noProof/>
        </w:rPr>
        <w:t>Definition:  This field contains the amount of money that has been approved for an outlier payment.</w:t>
      </w:r>
    </w:p>
    <w:p w14:paraId="1BF37873" w14:textId="77777777" w:rsidR="009E61BC" w:rsidRPr="00890B0C" w:rsidRDefault="009E61BC">
      <w:pPr>
        <w:pStyle w:val="Heading4"/>
        <w:tabs>
          <w:tab w:val="num" w:pos="1440"/>
        </w:tabs>
        <w:rPr>
          <w:noProof/>
        </w:rPr>
      </w:pPr>
      <w:bookmarkStart w:id="1552" w:name="_Toc1882029"/>
      <w:r w:rsidRPr="00890B0C">
        <w:rPr>
          <w:noProof/>
        </w:rPr>
        <w:t>DRG-8   DRG Payor</w:t>
      </w:r>
      <w:r w:rsidR="005B65F4" w:rsidRPr="00890B0C">
        <w:rPr>
          <w:noProof/>
        </w:rPr>
        <w:fldChar w:fldCharType="begin"/>
      </w:r>
      <w:r w:rsidRPr="00890B0C">
        <w:rPr>
          <w:noProof/>
        </w:rPr>
        <w:instrText xml:space="preserve"> XE "DRG payor" </w:instrText>
      </w:r>
      <w:r w:rsidR="005B65F4" w:rsidRPr="00890B0C">
        <w:rPr>
          <w:noProof/>
        </w:rPr>
        <w:fldChar w:fldCharType="end"/>
      </w:r>
      <w:r w:rsidRPr="00890B0C">
        <w:rPr>
          <w:noProof/>
        </w:rPr>
        <w:t xml:space="preserve">   (CWE)   00770</w:t>
      </w:r>
      <w:bookmarkEnd w:id="1552"/>
    </w:p>
    <w:p w14:paraId="666083A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7A07F" w14:textId="4428225C" w:rsidR="009E61BC" w:rsidRPr="00890B0C" w:rsidRDefault="009E61BC">
      <w:pPr>
        <w:pStyle w:val="NormalIndented"/>
        <w:rPr>
          <w:noProof/>
        </w:rPr>
      </w:pPr>
      <w:r w:rsidRPr="00890B0C">
        <w:rPr>
          <w:noProof/>
        </w:rPr>
        <w:t xml:space="preserve">Definition:  This field indicates the associated DRG Payor.  Refer to </w:t>
      </w:r>
      <w:hyperlink r:id="rId91" w:anchor="HL70229" w:history="1">
        <w:r w:rsidRPr="00890B0C">
          <w:rPr>
            <w:rStyle w:val="ReferenceUserTable"/>
            <w:noProof/>
          </w:rPr>
          <w:t>User-defined Table 0229 - DRG Payor</w:t>
        </w:r>
      </w:hyperlink>
      <w:r w:rsidRPr="00890B0C">
        <w:rPr>
          <w:noProof/>
        </w:rPr>
        <w:t xml:space="preserve"> </w:t>
      </w:r>
      <w:r>
        <w:rPr>
          <w:noProof/>
        </w:rPr>
        <w:t xml:space="preserve">in Chapter 2C, Code Tables, </w:t>
      </w:r>
      <w:r w:rsidRPr="00890B0C">
        <w:rPr>
          <w:noProof/>
        </w:rPr>
        <w:t>for suggested values.</w:t>
      </w:r>
    </w:p>
    <w:p w14:paraId="7CC4E127" w14:textId="77777777" w:rsidR="009E61BC" w:rsidRPr="00890B0C" w:rsidRDefault="009E61BC">
      <w:pPr>
        <w:pStyle w:val="Heading4"/>
        <w:tabs>
          <w:tab w:val="num" w:pos="1440"/>
        </w:tabs>
        <w:rPr>
          <w:noProof/>
        </w:rPr>
      </w:pPr>
      <w:bookmarkStart w:id="1553" w:name="_Toc1882030"/>
      <w:r w:rsidRPr="00890B0C">
        <w:rPr>
          <w:noProof/>
        </w:rPr>
        <w:t>DRG-9   Outlier Reimbursement</w:t>
      </w:r>
      <w:r w:rsidR="005B65F4" w:rsidRPr="00890B0C">
        <w:rPr>
          <w:noProof/>
        </w:rPr>
        <w:fldChar w:fldCharType="begin"/>
      </w:r>
      <w:r w:rsidRPr="00890B0C">
        <w:rPr>
          <w:noProof/>
        </w:rPr>
        <w:instrText xml:space="preserve"> XE "Outlier reimbursement" </w:instrText>
      </w:r>
      <w:r w:rsidR="005B65F4" w:rsidRPr="00890B0C">
        <w:rPr>
          <w:noProof/>
        </w:rPr>
        <w:fldChar w:fldCharType="end"/>
      </w:r>
      <w:r w:rsidRPr="00890B0C">
        <w:rPr>
          <w:noProof/>
        </w:rPr>
        <w:t xml:space="preserve">   (CP)   00771</w:t>
      </w:r>
      <w:bookmarkEnd w:id="1553"/>
    </w:p>
    <w:p w14:paraId="27FE9E24" w14:textId="77777777" w:rsidR="00C344D6" w:rsidRDefault="00C344D6" w:rsidP="00C344D6">
      <w:pPr>
        <w:pStyle w:val="Components"/>
      </w:pPr>
      <w:r>
        <w:t>Components:  &lt;Price (MO)&gt; ^ &lt;Price Type (ID)&gt; ^ &lt;From Value (NM)&gt; ^ &lt;To Value (NM)&gt; ^ &lt;Range Units (CWE)&gt; ^ &lt;Range Type (ID)&gt;</w:t>
      </w:r>
    </w:p>
    <w:p w14:paraId="6E05800D" w14:textId="77777777" w:rsidR="00C344D6" w:rsidRDefault="00C344D6" w:rsidP="00C344D6">
      <w:pPr>
        <w:pStyle w:val="Components"/>
      </w:pPr>
      <w:r>
        <w:t>Subcomponents for Price (MO):  &lt;Quantity (NM)&gt; &amp; &lt;Denomination (ID)&gt;</w:t>
      </w:r>
    </w:p>
    <w:p w14:paraId="640E5CAB"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060655" w14:textId="77777777" w:rsidR="009E61BC" w:rsidRPr="00890B0C" w:rsidRDefault="009E61BC">
      <w:pPr>
        <w:pStyle w:val="NormalIndented"/>
        <w:rPr>
          <w:noProof/>
        </w:rPr>
      </w:pPr>
      <w:r w:rsidRPr="00890B0C">
        <w:rPr>
          <w:noProof/>
        </w:rPr>
        <w:t>Definition:  Where applicable, the outlier reimbursement amount indicates the part of the total reimbursement designated for reimbursement of outlier conditions (day or cost).</w:t>
      </w:r>
    </w:p>
    <w:p w14:paraId="002DA82D" w14:textId="77777777" w:rsidR="009E61BC" w:rsidRPr="00890B0C" w:rsidRDefault="009E61BC">
      <w:pPr>
        <w:pStyle w:val="Heading4"/>
        <w:tabs>
          <w:tab w:val="num" w:pos="1440"/>
        </w:tabs>
        <w:rPr>
          <w:noProof/>
        </w:rPr>
      </w:pPr>
      <w:bookmarkStart w:id="1554" w:name="_Toc1882031"/>
      <w:r w:rsidRPr="00890B0C">
        <w:rPr>
          <w:noProof/>
        </w:rPr>
        <w:t>DRG-10   Confidential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1554"/>
    </w:p>
    <w:p w14:paraId="729969C9" w14:textId="589CEE36" w:rsidR="009E61BC" w:rsidRPr="00890B0C" w:rsidRDefault="009E61BC">
      <w:pPr>
        <w:pStyle w:val="NormalIndented"/>
        <w:rPr>
          <w:noProof/>
        </w:rPr>
      </w:pPr>
      <w:r w:rsidRPr="00890B0C">
        <w:rPr>
          <w:noProof/>
        </w:rPr>
        <w:t xml:space="preserve">Definition:  This field indicates if the DRG contains a confidential diagnosis.  Refer to </w:t>
      </w:r>
      <w:hyperlink r:id="rId92" w:anchor="HL70136" w:history="1">
        <w:r w:rsidRPr="00F77A4D">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027C4101" w14:textId="77777777" w:rsidR="009E61BC" w:rsidRPr="00890B0C" w:rsidRDefault="009E61BC">
      <w:pPr>
        <w:pStyle w:val="NormalList"/>
        <w:rPr>
          <w:noProof/>
        </w:rPr>
      </w:pPr>
      <w:r w:rsidRPr="00890B0C">
        <w:rPr>
          <w:noProof/>
        </w:rPr>
        <w:t>Y</w:t>
      </w:r>
      <w:r w:rsidRPr="00890B0C">
        <w:rPr>
          <w:noProof/>
        </w:rPr>
        <w:tab/>
        <w:t>the DRG contains a confidential diagnosis</w:t>
      </w:r>
    </w:p>
    <w:p w14:paraId="73D68453" w14:textId="77777777" w:rsidR="009E61BC" w:rsidRPr="00890B0C" w:rsidRDefault="009E61BC">
      <w:pPr>
        <w:pStyle w:val="NormalList"/>
        <w:rPr>
          <w:noProof/>
        </w:rPr>
      </w:pPr>
      <w:r w:rsidRPr="00890B0C">
        <w:rPr>
          <w:noProof/>
        </w:rPr>
        <w:t>N</w:t>
      </w:r>
      <w:r w:rsidRPr="00890B0C">
        <w:rPr>
          <w:noProof/>
        </w:rPr>
        <w:tab/>
        <w:t>the DRG does not contain a confidential diagnosis</w:t>
      </w:r>
    </w:p>
    <w:p w14:paraId="079F5081" w14:textId="77777777" w:rsidR="009E61BC" w:rsidRPr="00890B0C" w:rsidRDefault="009E61BC">
      <w:pPr>
        <w:pStyle w:val="Heading4"/>
        <w:tabs>
          <w:tab w:val="num" w:pos="1440"/>
        </w:tabs>
        <w:rPr>
          <w:noProof/>
        </w:rPr>
      </w:pPr>
      <w:bookmarkStart w:id="1555" w:name="_Toc1882032"/>
      <w:bookmarkStart w:id="1556" w:name="_Toc346777009"/>
      <w:bookmarkStart w:id="1557" w:name="_Toc346777046"/>
      <w:bookmarkStart w:id="1558" w:name="_Toc348245482"/>
      <w:bookmarkStart w:id="1559" w:name="_Toc348245552"/>
      <w:bookmarkStart w:id="1560" w:name="_Toc348259067"/>
      <w:bookmarkStart w:id="1561" w:name="_Toc348340221"/>
      <w:bookmarkStart w:id="1562" w:name="_Toc359236264"/>
      <w:r w:rsidRPr="00890B0C">
        <w:rPr>
          <w:noProof/>
        </w:rPr>
        <w:t>DRG-11   DRG Transfer Type</w:t>
      </w:r>
      <w:r w:rsidR="005B65F4" w:rsidRPr="00890B0C">
        <w:rPr>
          <w:noProof/>
        </w:rPr>
        <w:fldChar w:fldCharType="begin"/>
      </w:r>
      <w:r w:rsidRPr="00890B0C">
        <w:rPr>
          <w:noProof/>
        </w:rPr>
        <w:instrText xml:space="preserve"> XE "DRG transfer type" </w:instrText>
      </w:r>
      <w:r w:rsidR="005B65F4" w:rsidRPr="00890B0C">
        <w:rPr>
          <w:noProof/>
        </w:rPr>
        <w:fldChar w:fldCharType="end"/>
      </w:r>
      <w:r w:rsidRPr="00890B0C">
        <w:rPr>
          <w:noProof/>
        </w:rPr>
        <w:t xml:space="preserve">   (CWE)   01500</w:t>
      </w:r>
      <w:bookmarkEnd w:id="1555"/>
    </w:p>
    <w:p w14:paraId="05E022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84278" w14:textId="54D3697B" w:rsidR="009E61BC" w:rsidRPr="00890B0C" w:rsidRDefault="009E61BC">
      <w:pPr>
        <w:pStyle w:val="NormalIndented"/>
        <w:rPr>
          <w:noProof/>
        </w:rPr>
      </w:pPr>
      <w:r w:rsidRPr="00890B0C">
        <w:rPr>
          <w:noProof/>
        </w:rPr>
        <w:t>Definition:  This field indicates the type of hospital receiving a transfer patient, which affects how a facility is reimbursed under diagnosis related group (DRG</w:t>
      </w:r>
      <w:r>
        <w:rPr>
          <w:noProof/>
        </w:rPr>
        <w:t>'</w:t>
      </w:r>
      <w:r w:rsidRPr="00890B0C">
        <w:rPr>
          <w:noProof/>
        </w:rPr>
        <w:t xml:space="preserve">s), for example, exempt or non-exempt. Refer to </w:t>
      </w:r>
      <w:hyperlink r:id="rId93" w:anchor="HL70415" w:history="1">
        <w:r w:rsidRPr="00890B0C">
          <w:rPr>
            <w:rStyle w:val="ReferenceUserTable"/>
            <w:noProof/>
          </w:rPr>
          <w:t>User-defined Table 0415 - DRG Transfer Type</w:t>
        </w:r>
      </w:hyperlink>
      <w:r w:rsidRPr="00890B0C">
        <w:rPr>
          <w:noProof/>
        </w:rPr>
        <w:t xml:space="preserve"> </w:t>
      </w:r>
      <w:r>
        <w:rPr>
          <w:noProof/>
        </w:rPr>
        <w:t xml:space="preserve">in Chapter 2C, code Tables, </w:t>
      </w:r>
      <w:r w:rsidRPr="00890B0C">
        <w:rPr>
          <w:noProof/>
        </w:rPr>
        <w:t>for suggested values.</w:t>
      </w:r>
    </w:p>
    <w:p w14:paraId="406AA9F8" w14:textId="77777777" w:rsidR="009E61BC" w:rsidRPr="00890B0C" w:rsidRDefault="009E61BC">
      <w:pPr>
        <w:pStyle w:val="Heading4"/>
        <w:rPr>
          <w:noProof/>
        </w:rPr>
      </w:pPr>
      <w:bookmarkStart w:id="1563" w:name="_Toc1882033"/>
      <w:r w:rsidRPr="00890B0C">
        <w:rPr>
          <w:noProof/>
        </w:rPr>
        <w:t>DRG-12   Name of Coder</w:t>
      </w:r>
      <w:r w:rsidR="005B65F4" w:rsidRPr="00890B0C">
        <w:rPr>
          <w:noProof/>
        </w:rPr>
        <w:fldChar w:fldCharType="begin"/>
      </w:r>
      <w:r w:rsidRPr="00890B0C">
        <w:rPr>
          <w:noProof/>
        </w:rPr>
        <w:instrText xml:space="preserve"> XE "Name of coder" </w:instrText>
      </w:r>
      <w:r w:rsidR="005B65F4" w:rsidRPr="00890B0C">
        <w:rPr>
          <w:noProof/>
        </w:rPr>
        <w:fldChar w:fldCharType="end"/>
      </w:r>
      <w:r w:rsidRPr="00890B0C">
        <w:rPr>
          <w:noProof/>
        </w:rPr>
        <w:t xml:space="preserve">   (XPN)   02156</w:t>
      </w:r>
    </w:p>
    <w:p w14:paraId="570767A9" w14:textId="77777777" w:rsidR="00C344D6" w:rsidRDefault="00C344D6" w:rsidP="00C344D6">
      <w:pPr>
        <w:pStyle w:val="Components"/>
      </w:pPr>
      <w:bookmarkStart w:id="1564"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20A3B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34D3AE"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64"/>
    </w:p>
    <w:p w14:paraId="0AA9A942" w14:textId="77777777" w:rsidR="009E61BC" w:rsidRPr="00890B0C" w:rsidRDefault="009E61BC">
      <w:pPr>
        <w:pStyle w:val="NormalIndented"/>
        <w:rPr>
          <w:noProof/>
        </w:rPr>
      </w:pPr>
      <w:r w:rsidRPr="00890B0C">
        <w:rPr>
          <w:noProof/>
        </w:rPr>
        <w:t>Definition:  This field holds the name of the person ("coder") who supervised or undertook the determination of the DRG code.</w:t>
      </w:r>
    </w:p>
    <w:p w14:paraId="29CF03CC" w14:textId="77777777" w:rsidR="009E61BC" w:rsidRPr="00890B0C" w:rsidRDefault="009E61BC">
      <w:pPr>
        <w:pStyle w:val="Heading4"/>
        <w:tabs>
          <w:tab w:val="num" w:pos="1440"/>
        </w:tabs>
        <w:rPr>
          <w:noProof/>
        </w:rPr>
      </w:pPr>
      <w:r w:rsidRPr="00890B0C">
        <w:rPr>
          <w:noProof/>
        </w:rPr>
        <w:lastRenderedPageBreak/>
        <w:t>DRG-13   Grouper Status</w:t>
      </w:r>
      <w:r w:rsidR="005B65F4" w:rsidRPr="00890B0C">
        <w:rPr>
          <w:noProof/>
        </w:rPr>
        <w:fldChar w:fldCharType="begin"/>
      </w:r>
      <w:r w:rsidRPr="00890B0C">
        <w:rPr>
          <w:noProof/>
        </w:rPr>
        <w:instrText xml:space="preserve"> XE "Grouper status" </w:instrText>
      </w:r>
      <w:r w:rsidR="005B65F4" w:rsidRPr="00890B0C">
        <w:rPr>
          <w:noProof/>
        </w:rPr>
        <w:fldChar w:fldCharType="end"/>
      </w:r>
      <w:r w:rsidRPr="00890B0C">
        <w:rPr>
          <w:noProof/>
        </w:rPr>
        <w:t xml:space="preserve">   (CWE)   02157</w:t>
      </w:r>
    </w:p>
    <w:p w14:paraId="05D1732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3AF13D" w14:textId="13D50208" w:rsidR="009E61BC" w:rsidRPr="00890B0C" w:rsidRDefault="009E61BC">
      <w:pPr>
        <w:pStyle w:val="NormalIndented"/>
        <w:rPr>
          <w:noProof/>
        </w:rPr>
      </w:pPr>
      <w:r w:rsidRPr="00890B0C">
        <w:rPr>
          <w:noProof/>
        </w:rPr>
        <w:t xml:space="preserve">Definition:  This field indicates the grouper status in general. Refer to </w:t>
      </w:r>
      <w:hyperlink r:id="rId94" w:anchor="HL70734" w:history="1">
        <w:r w:rsidRPr="00890B0C">
          <w:rPr>
            <w:rStyle w:val="ReferenceUserTable"/>
            <w:noProof/>
          </w:rPr>
          <w:t>Externally-defined Table 0734 - Grouper Status</w:t>
        </w:r>
      </w:hyperlink>
      <w:r w:rsidRPr="00890B0C">
        <w:rPr>
          <w:noProof/>
        </w:rPr>
        <w:t xml:space="preserve"> </w:t>
      </w:r>
      <w:r>
        <w:rPr>
          <w:noProof/>
        </w:rPr>
        <w:t xml:space="preserve">in Chapter 2C, Code Tables, </w:t>
      </w:r>
      <w:r w:rsidRPr="00890B0C">
        <w:rPr>
          <w:noProof/>
        </w:rPr>
        <w:t>for suggested values.</w:t>
      </w:r>
    </w:p>
    <w:p w14:paraId="23457DBD" w14:textId="77777777" w:rsidR="009E61BC" w:rsidRPr="00225B0A" w:rsidRDefault="009E61BC">
      <w:pPr>
        <w:pStyle w:val="Heading4"/>
        <w:tabs>
          <w:tab w:val="num" w:pos="1440"/>
        </w:tabs>
        <w:rPr>
          <w:noProof/>
          <w:lang w:val="fr-CH"/>
        </w:rPr>
      </w:pPr>
      <w:bookmarkStart w:id="1565" w:name="HL70734"/>
      <w:bookmarkEnd w:id="1565"/>
      <w:r w:rsidRPr="00225B0A">
        <w:rPr>
          <w:noProof/>
          <w:lang w:val="fr-CH"/>
        </w:rPr>
        <w:t>DRG-14   PCCL Value Code</w:t>
      </w:r>
      <w:r w:rsidR="005B65F4" w:rsidRPr="00890B0C">
        <w:rPr>
          <w:noProof/>
        </w:rPr>
        <w:fldChar w:fldCharType="begin"/>
      </w:r>
      <w:r w:rsidRPr="00225B0A">
        <w:rPr>
          <w:noProof/>
          <w:lang w:val="fr-CH"/>
        </w:rPr>
        <w:instrText xml:space="preserve"> XE "PCCL value code" </w:instrText>
      </w:r>
      <w:r w:rsidR="005B65F4" w:rsidRPr="00890B0C">
        <w:rPr>
          <w:noProof/>
        </w:rPr>
        <w:fldChar w:fldCharType="end"/>
      </w:r>
      <w:r w:rsidRPr="00225B0A">
        <w:rPr>
          <w:noProof/>
          <w:lang w:val="fr-CH"/>
        </w:rPr>
        <w:t xml:space="preserve">  (CWE)   02158</w:t>
      </w:r>
    </w:p>
    <w:p w14:paraId="3BF587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5E793A" w14:textId="22D07585" w:rsidR="009E61BC" w:rsidRPr="00890B0C" w:rsidRDefault="009E61BC">
      <w:pPr>
        <w:pStyle w:val="NormalIndented"/>
        <w:rPr>
          <w:noProof/>
        </w:rPr>
      </w:pPr>
      <w:r w:rsidRPr="00890B0C">
        <w:rPr>
          <w:noProof/>
        </w:rPr>
        <w:t xml:space="preserve">Definition:  This field indicates the PCCL (Patient Clinical Complexity Level) value for the calculated DRG as a single value.  This value is calculated based on all individual CCL values calculated so far in relation to the basic DRG.  Refer to </w:t>
      </w:r>
      <w:hyperlink r:id="rId95"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 xml:space="preserve">for suggested values. </w:t>
      </w:r>
    </w:p>
    <w:p w14:paraId="245D7EB6" w14:textId="77777777" w:rsidR="009E61BC" w:rsidRPr="00890B0C" w:rsidRDefault="009E61BC">
      <w:pPr>
        <w:pStyle w:val="Heading4"/>
        <w:tabs>
          <w:tab w:val="num" w:pos="1440"/>
        </w:tabs>
        <w:rPr>
          <w:noProof/>
        </w:rPr>
      </w:pPr>
      <w:r w:rsidRPr="00890B0C">
        <w:rPr>
          <w:noProof/>
        </w:rPr>
        <w:t>DRG-15   Effective Weight</w:t>
      </w:r>
      <w:r w:rsidR="005B65F4" w:rsidRPr="00890B0C">
        <w:rPr>
          <w:noProof/>
        </w:rPr>
        <w:fldChar w:fldCharType="begin"/>
      </w:r>
      <w:r w:rsidRPr="00890B0C">
        <w:rPr>
          <w:noProof/>
        </w:rPr>
        <w:instrText xml:space="preserve"> XE "Effective weight" </w:instrText>
      </w:r>
      <w:r w:rsidR="005B65F4" w:rsidRPr="00890B0C">
        <w:rPr>
          <w:noProof/>
        </w:rPr>
        <w:fldChar w:fldCharType="end"/>
      </w:r>
      <w:r w:rsidRPr="00890B0C">
        <w:rPr>
          <w:noProof/>
        </w:rPr>
        <w:t xml:space="preserve">   (NM)   02159</w:t>
      </w:r>
    </w:p>
    <w:p w14:paraId="31D2E163" w14:textId="77777777" w:rsidR="009E61BC" w:rsidRPr="00890B0C" w:rsidRDefault="009E61BC">
      <w:pPr>
        <w:pStyle w:val="NormalIndented"/>
        <w:rPr>
          <w:noProof/>
        </w:rPr>
      </w:pPr>
      <w:r w:rsidRPr="00890B0C">
        <w:rPr>
          <w:noProof/>
        </w:rPr>
        <w:t xml:space="preserve">Definition:  This field contains the effective weight as calculated for this DRG.  When exceeding the upper or lower trim point the effective weight is lower or higher.  </w:t>
      </w:r>
    </w:p>
    <w:p w14:paraId="021D6192" w14:textId="77777777" w:rsidR="009E61BC" w:rsidRPr="00890B0C" w:rsidRDefault="009E61BC">
      <w:pPr>
        <w:pStyle w:val="Heading4"/>
        <w:rPr>
          <w:noProof/>
        </w:rPr>
      </w:pPr>
      <w:r w:rsidRPr="00890B0C">
        <w:rPr>
          <w:noProof/>
        </w:rPr>
        <w:t>DRG-16   Monetary Amount</w:t>
      </w:r>
      <w:r w:rsidR="005B65F4" w:rsidRPr="00890B0C">
        <w:rPr>
          <w:noProof/>
        </w:rPr>
        <w:fldChar w:fldCharType="begin"/>
      </w:r>
      <w:r w:rsidRPr="00890B0C">
        <w:rPr>
          <w:noProof/>
        </w:rPr>
        <w:instrText xml:space="preserve"> XE "Monetary amount" </w:instrText>
      </w:r>
      <w:r w:rsidR="005B65F4" w:rsidRPr="00890B0C">
        <w:rPr>
          <w:noProof/>
        </w:rPr>
        <w:fldChar w:fldCharType="end"/>
      </w:r>
      <w:r w:rsidRPr="00890B0C">
        <w:rPr>
          <w:noProof/>
        </w:rPr>
        <w:t xml:space="preserve">   (MO)   02160</w:t>
      </w:r>
    </w:p>
    <w:p w14:paraId="3C34BFE8" w14:textId="77777777" w:rsidR="00C344D6" w:rsidRPr="004F164C" w:rsidRDefault="00C344D6" w:rsidP="00C344D6">
      <w:pPr>
        <w:pStyle w:val="Components"/>
        <w:rPr>
          <w:lang w:val="fr-FR"/>
        </w:rPr>
      </w:pPr>
      <w:bookmarkStart w:id="1566" w:name="MOComponent"/>
      <w:r w:rsidRPr="004F164C">
        <w:rPr>
          <w:lang w:val="fr-FR"/>
        </w:rPr>
        <w:t>Components:  &lt;Quantity (NM)&gt; ^ &lt;Denomination (ID)&gt;</w:t>
      </w:r>
      <w:bookmarkEnd w:id="1566"/>
    </w:p>
    <w:p w14:paraId="4EB30505" w14:textId="77777777" w:rsidR="009E61BC" w:rsidRPr="00890B0C" w:rsidRDefault="009E61BC">
      <w:pPr>
        <w:pStyle w:val="NormalIndented"/>
        <w:rPr>
          <w:noProof/>
        </w:rPr>
      </w:pPr>
      <w:r w:rsidRPr="00890B0C">
        <w:rPr>
          <w:noProof/>
        </w:rPr>
        <w:t>Definition:  This field contains the monetary amount as calculated for this DRG, i.e., the sum of money the insurance company will pay.</w:t>
      </w:r>
    </w:p>
    <w:p w14:paraId="44D46436" w14:textId="77777777" w:rsidR="009E61BC" w:rsidRPr="00890B0C" w:rsidRDefault="009E61BC">
      <w:pPr>
        <w:pStyle w:val="Heading4"/>
        <w:tabs>
          <w:tab w:val="num" w:pos="1440"/>
        </w:tabs>
        <w:rPr>
          <w:noProof/>
        </w:rPr>
      </w:pPr>
      <w:r w:rsidRPr="00890B0C">
        <w:rPr>
          <w:noProof/>
        </w:rPr>
        <w:t>DRG-17   Status Patient</w:t>
      </w:r>
      <w:r w:rsidR="005B65F4" w:rsidRPr="00890B0C">
        <w:rPr>
          <w:noProof/>
        </w:rPr>
        <w:fldChar w:fldCharType="begin"/>
      </w:r>
      <w:r w:rsidRPr="00890B0C">
        <w:rPr>
          <w:noProof/>
        </w:rPr>
        <w:instrText xml:space="preserve"> XE "Status patient" </w:instrText>
      </w:r>
      <w:r w:rsidR="005B65F4" w:rsidRPr="00890B0C">
        <w:rPr>
          <w:noProof/>
        </w:rPr>
        <w:fldChar w:fldCharType="end"/>
      </w:r>
      <w:r w:rsidRPr="00890B0C">
        <w:rPr>
          <w:noProof/>
        </w:rPr>
        <w:t xml:space="preserve">   (CWE)   02161</w:t>
      </w:r>
    </w:p>
    <w:p w14:paraId="23154BD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0AC030" w14:textId="6B5503B8" w:rsidR="009E61BC" w:rsidRPr="00890B0C" w:rsidRDefault="009E61BC">
      <w:pPr>
        <w:pStyle w:val="NormalIndented"/>
        <w:rPr>
          <w:noProof/>
        </w:rPr>
      </w:pPr>
      <w:r w:rsidRPr="00890B0C">
        <w:rPr>
          <w:noProof/>
        </w:rPr>
        <w:t>Definition:  This field contains the status of the patient concerning the financial aspects.  It indicates whether the length of stay is normal or respectively shorter or longer than normal.  Refer to</w:t>
      </w:r>
      <w:r w:rsidRPr="00890B0C">
        <w:rPr>
          <w:rStyle w:val="ReferenceUserTable"/>
          <w:noProof/>
        </w:rPr>
        <w:t xml:space="preserve"> </w:t>
      </w:r>
      <w:hyperlink r:id="rId96" w:anchor="HL70739" w:history="1">
        <w:r w:rsidRPr="00890B0C">
          <w:rPr>
            <w:rStyle w:val="ReferenceUserTable"/>
            <w:noProof/>
          </w:rPr>
          <w:t>User-defined Table 0739 – DRG Status Patient</w:t>
        </w:r>
      </w:hyperlink>
      <w:r w:rsidRPr="00890B0C">
        <w:rPr>
          <w:noProof/>
        </w:rPr>
        <w:t xml:space="preserve"> </w:t>
      </w:r>
      <w:r>
        <w:rPr>
          <w:noProof/>
        </w:rPr>
        <w:t xml:space="preserve">in Chapter 2C, Code Tables, </w:t>
      </w:r>
      <w:r w:rsidRPr="00890B0C">
        <w:rPr>
          <w:noProof/>
        </w:rPr>
        <w:t>for suggested values.</w:t>
      </w:r>
    </w:p>
    <w:p w14:paraId="4E7B9F71" w14:textId="77777777" w:rsidR="009E61BC" w:rsidRPr="00890B0C" w:rsidRDefault="009E61BC">
      <w:pPr>
        <w:pStyle w:val="NormalIndented"/>
        <w:rPr>
          <w:noProof/>
        </w:rPr>
      </w:pPr>
      <w:r w:rsidRPr="00890B0C">
        <w:rPr>
          <w:noProof/>
        </w:rPr>
        <w:t>This field is also used along with DRG-23 and DRG-24 as an indication of whether a surcharge (long length of stay) or a discount (short length of stay) has been determined.</w:t>
      </w:r>
      <w:bookmarkStart w:id="1567" w:name="HL70739"/>
      <w:bookmarkEnd w:id="1567"/>
    </w:p>
    <w:p w14:paraId="77A0A01F" w14:textId="77777777" w:rsidR="009E61BC" w:rsidRPr="00890B0C" w:rsidRDefault="009E61BC">
      <w:pPr>
        <w:pStyle w:val="Heading4"/>
        <w:tabs>
          <w:tab w:val="num" w:pos="1440"/>
        </w:tabs>
        <w:rPr>
          <w:noProof/>
        </w:rPr>
      </w:pPr>
      <w:r w:rsidRPr="00890B0C">
        <w:rPr>
          <w:noProof/>
        </w:rPr>
        <w:lastRenderedPageBreak/>
        <w:t>DRG-18   Grouper Software Name</w:t>
      </w:r>
      <w:r w:rsidR="005B65F4" w:rsidRPr="00890B0C">
        <w:rPr>
          <w:noProof/>
        </w:rPr>
        <w:fldChar w:fldCharType="begin"/>
      </w:r>
      <w:r w:rsidRPr="00890B0C">
        <w:rPr>
          <w:noProof/>
        </w:rPr>
        <w:instrText xml:space="preserve"> XE "Grouper software name" </w:instrText>
      </w:r>
      <w:r w:rsidR="005B65F4" w:rsidRPr="00890B0C">
        <w:rPr>
          <w:noProof/>
        </w:rPr>
        <w:fldChar w:fldCharType="end"/>
      </w:r>
      <w:r w:rsidRPr="00890B0C">
        <w:rPr>
          <w:noProof/>
        </w:rPr>
        <w:t xml:space="preserve">   (ST)   02162</w:t>
      </w:r>
    </w:p>
    <w:p w14:paraId="682BAF95" w14:textId="77777777" w:rsidR="009E61BC" w:rsidRPr="00890B0C" w:rsidRDefault="009E61BC">
      <w:pPr>
        <w:pStyle w:val="NormalIndented"/>
        <w:rPr>
          <w:noProof/>
        </w:rPr>
      </w:pPr>
      <w:r w:rsidRPr="00890B0C">
        <w:rPr>
          <w:noProof/>
        </w:rPr>
        <w:t>Definition:  This field contains the name of the software used for grouping.</w:t>
      </w:r>
    </w:p>
    <w:p w14:paraId="6EFBDDBD" w14:textId="77777777" w:rsidR="009E61BC" w:rsidRPr="00890B0C" w:rsidRDefault="009E61BC">
      <w:pPr>
        <w:pStyle w:val="Heading4"/>
        <w:tabs>
          <w:tab w:val="num" w:pos="1440"/>
        </w:tabs>
        <w:rPr>
          <w:noProof/>
        </w:rPr>
      </w:pPr>
      <w:r w:rsidRPr="00890B0C">
        <w:rPr>
          <w:noProof/>
        </w:rPr>
        <w:t>DRG-19   Grouper Software Version</w:t>
      </w:r>
      <w:r w:rsidR="005B65F4" w:rsidRPr="00890B0C">
        <w:rPr>
          <w:noProof/>
        </w:rPr>
        <w:fldChar w:fldCharType="begin"/>
      </w:r>
      <w:r w:rsidRPr="00890B0C">
        <w:rPr>
          <w:noProof/>
        </w:rPr>
        <w:instrText xml:space="preserve"> XE "Grouper software version" </w:instrText>
      </w:r>
      <w:r w:rsidR="005B65F4" w:rsidRPr="00890B0C">
        <w:rPr>
          <w:noProof/>
        </w:rPr>
        <w:fldChar w:fldCharType="end"/>
      </w:r>
      <w:r w:rsidRPr="00890B0C">
        <w:rPr>
          <w:noProof/>
        </w:rPr>
        <w:t xml:space="preserve">   (ST)   02282</w:t>
      </w:r>
    </w:p>
    <w:p w14:paraId="4F768A1B" w14:textId="77777777" w:rsidR="009E61BC" w:rsidRPr="00890B0C" w:rsidRDefault="009E61BC">
      <w:pPr>
        <w:pStyle w:val="NormalIndented"/>
        <w:rPr>
          <w:noProof/>
        </w:rPr>
      </w:pPr>
      <w:r w:rsidRPr="00890B0C">
        <w:rPr>
          <w:noProof/>
        </w:rPr>
        <w:t>Definition:  This field contains the version information of the software used for grouping.</w:t>
      </w:r>
    </w:p>
    <w:p w14:paraId="119CFDC3" w14:textId="77777777" w:rsidR="009E61BC" w:rsidRPr="00890B0C" w:rsidRDefault="009E61BC">
      <w:pPr>
        <w:pStyle w:val="Heading4"/>
        <w:tabs>
          <w:tab w:val="num" w:pos="1440"/>
        </w:tabs>
        <w:rPr>
          <w:noProof/>
        </w:rPr>
      </w:pPr>
      <w:r w:rsidRPr="00890B0C">
        <w:rPr>
          <w:noProof/>
        </w:rPr>
        <w:t>DRG-20   Status Financial Calculation</w:t>
      </w:r>
      <w:r w:rsidR="005B65F4" w:rsidRPr="00890B0C">
        <w:rPr>
          <w:noProof/>
        </w:rPr>
        <w:fldChar w:fldCharType="begin"/>
      </w:r>
      <w:r w:rsidRPr="00890B0C">
        <w:rPr>
          <w:noProof/>
        </w:rPr>
        <w:instrText xml:space="preserve"> XE "Status financial calculation" </w:instrText>
      </w:r>
      <w:r w:rsidR="005B65F4" w:rsidRPr="00890B0C">
        <w:rPr>
          <w:noProof/>
        </w:rPr>
        <w:fldChar w:fldCharType="end"/>
      </w:r>
      <w:r w:rsidRPr="00890B0C">
        <w:rPr>
          <w:noProof/>
        </w:rPr>
        <w:t xml:space="preserve">   (CWE)   02163</w:t>
      </w:r>
    </w:p>
    <w:p w14:paraId="4EBFCE0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082A5" w14:textId="4F97B271" w:rsidR="009E61BC" w:rsidRPr="00890B0C" w:rsidRDefault="009E61BC">
      <w:pPr>
        <w:pStyle w:val="NormalIndented"/>
        <w:rPr>
          <w:noProof/>
        </w:rPr>
      </w:pPr>
      <w:r w:rsidRPr="00890B0C">
        <w:rPr>
          <w:noProof/>
        </w:rPr>
        <w:t>Definition:  This field contains the status of the DRG calculation regarding the financial aspects.  Refer to</w:t>
      </w:r>
      <w:r w:rsidRPr="00890B0C">
        <w:rPr>
          <w:rStyle w:val="ReferenceUserTable"/>
          <w:noProof/>
        </w:rPr>
        <w:t xml:space="preserve"> </w:t>
      </w:r>
      <w:hyperlink r:id="rId97" w:anchor="HL70742" w:history="1">
        <w:r w:rsidRPr="00890B0C">
          <w:rPr>
            <w:rStyle w:val="ReferenceUserTable"/>
            <w:noProof/>
          </w:rPr>
          <w:t>User-defined Table 0742 – DRG Status Financial Calculation</w:t>
        </w:r>
      </w:hyperlink>
      <w:r w:rsidRPr="00890B0C">
        <w:rPr>
          <w:noProof/>
        </w:rPr>
        <w:t xml:space="preserve"> </w:t>
      </w:r>
      <w:r>
        <w:rPr>
          <w:noProof/>
        </w:rPr>
        <w:t xml:space="preserve">in Chapter 2C, Code Tables, </w:t>
      </w:r>
      <w:r w:rsidRPr="00890B0C">
        <w:rPr>
          <w:noProof/>
        </w:rPr>
        <w:t>for suggested values.</w:t>
      </w:r>
    </w:p>
    <w:p w14:paraId="3EB0B714" w14:textId="77777777" w:rsidR="009E61BC" w:rsidRPr="00890B0C" w:rsidRDefault="009E61BC">
      <w:pPr>
        <w:pStyle w:val="Heading4"/>
        <w:rPr>
          <w:noProof/>
        </w:rPr>
      </w:pPr>
      <w:bookmarkStart w:id="1568" w:name="HL70742"/>
      <w:bookmarkEnd w:id="1568"/>
      <w:r w:rsidRPr="00890B0C">
        <w:rPr>
          <w:noProof/>
        </w:rPr>
        <w:t>DRG-21   Relative Discount/Surcharge</w:t>
      </w:r>
      <w:r w:rsidR="005B65F4" w:rsidRPr="00890B0C">
        <w:rPr>
          <w:noProof/>
        </w:rPr>
        <w:fldChar w:fldCharType="begin"/>
      </w:r>
      <w:r w:rsidRPr="00890B0C">
        <w:rPr>
          <w:noProof/>
        </w:rPr>
        <w:instrText xml:space="preserve"> XE "Relative discount/surcharge" </w:instrText>
      </w:r>
      <w:r w:rsidR="005B65F4" w:rsidRPr="00890B0C">
        <w:rPr>
          <w:noProof/>
        </w:rPr>
        <w:fldChar w:fldCharType="end"/>
      </w:r>
      <w:r w:rsidRPr="00890B0C">
        <w:rPr>
          <w:noProof/>
        </w:rPr>
        <w:t xml:space="preserve">   (MO)   02164</w:t>
      </w:r>
    </w:p>
    <w:p w14:paraId="1C6C4A84" w14:textId="77777777" w:rsidR="00C344D6" w:rsidRPr="004F164C" w:rsidRDefault="00C344D6" w:rsidP="00C344D6">
      <w:pPr>
        <w:pStyle w:val="Components"/>
        <w:rPr>
          <w:lang w:val="fr-FR"/>
        </w:rPr>
      </w:pPr>
      <w:r w:rsidRPr="004F164C">
        <w:rPr>
          <w:lang w:val="fr-FR"/>
        </w:rPr>
        <w:t>Components:  &lt;Quantity (NM)&gt; ^ &lt;Denomination (ID)&gt;</w:t>
      </w:r>
    </w:p>
    <w:p w14:paraId="0173720A" w14:textId="77777777" w:rsidR="009E61BC" w:rsidRPr="00890B0C" w:rsidRDefault="009E61BC">
      <w:pPr>
        <w:pStyle w:val="NormalIndented"/>
        <w:rPr>
          <w:noProof/>
        </w:rPr>
      </w:pPr>
      <w:r w:rsidRPr="00890B0C">
        <w:rPr>
          <w:noProof/>
        </w:rPr>
        <w:t>Definition:  There will be a discount/surcharge for the calculated price due to a very short stay, early referral or a very long stay.  This field contains the discount or surcharge that is included in the final price.</w:t>
      </w:r>
    </w:p>
    <w:p w14:paraId="44EA9311" w14:textId="77777777" w:rsidR="009E61BC" w:rsidRPr="00890B0C" w:rsidRDefault="009E61BC">
      <w:pPr>
        <w:pStyle w:val="Heading4"/>
        <w:tabs>
          <w:tab w:val="num" w:pos="1440"/>
        </w:tabs>
        <w:rPr>
          <w:noProof/>
        </w:rPr>
      </w:pPr>
      <w:r w:rsidRPr="00890B0C">
        <w:rPr>
          <w:noProof/>
        </w:rPr>
        <w:t>DRG-22   Basic Charge</w:t>
      </w:r>
      <w:r w:rsidR="005B65F4" w:rsidRPr="00890B0C">
        <w:rPr>
          <w:noProof/>
        </w:rPr>
        <w:fldChar w:fldCharType="begin"/>
      </w:r>
      <w:r w:rsidRPr="00890B0C">
        <w:rPr>
          <w:noProof/>
        </w:rPr>
        <w:instrText xml:space="preserve"> XE "Basic charge" </w:instrText>
      </w:r>
      <w:r w:rsidR="005B65F4" w:rsidRPr="00890B0C">
        <w:rPr>
          <w:noProof/>
        </w:rPr>
        <w:fldChar w:fldCharType="end"/>
      </w:r>
      <w:r w:rsidRPr="00890B0C">
        <w:rPr>
          <w:noProof/>
        </w:rPr>
        <w:t xml:space="preserve">   (MO)   02165</w:t>
      </w:r>
    </w:p>
    <w:p w14:paraId="7618DE2C" w14:textId="77777777" w:rsidR="00C344D6" w:rsidRPr="004F164C" w:rsidRDefault="00C344D6" w:rsidP="00C344D6">
      <w:pPr>
        <w:pStyle w:val="Components"/>
        <w:rPr>
          <w:lang w:val="fr-FR"/>
        </w:rPr>
      </w:pPr>
      <w:r w:rsidRPr="004F164C">
        <w:rPr>
          <w:lang w:val="fr-FR"/>
        </w:rPr>
        <w:t>Components:  &lt;Quantity (NM)&gt; ^ &lt;Denomination (ID)&gt;</w:t>
      </w:r>
    </w:p>
    <w:p w14:paraId="331031F9" w14:textId="77777777" w:rsidR="009E61BC" w:rsidRPr="00890B0C" w:rsidRDefault="009E61BC">
      <w:pPr>
        <w:pStyle w:val="NormalIndented"/>
        <w:rPr>
          <w:noProof/>
        </w:rPr>
      </w:pPr>
      <w:r w:rsidRPr="00890B0C">
        <w:rPr>
          <w:noProof/>
        </w:rPr>
        <w:t>Definition:  The basic charge is calculated as a multiplication of the relative weight with the base rate.</w:t>
      </w:r>
    </w:p>
    <w:p w14:paraId="0F59FE31" w14:textId="77777777" w:rsidR="009E61BC" w:rsidRPr="00890B0C" w:rsidRDefault="009E61BC">
      <w:pPr>
        <w:pStyle w:val="Heading4"/>
        <w:tabs>
          <w:tab w:val="num" w:pos="1440"/>
        </w:tabs>
        <w:rPr>
          <w:noProof/>
        </w:rPr>
      </w:pPr>
      <w:r w:rsidRPr="00890B0C">
        <w:rPr>
          <w:noProof/>
        </w:rPr>
        <w:t>DRG-23   Total Charge</w:t>
      </w:r>
      <w:r w:rsidR="005B65F4" w:rsidRPr="00890B0C">
        <w:rPr>
          <w:noProof/>
        </w:rPr>
        <w:fldChar w:fldCharType="begin"/>
      </w:r>
      <w:r w:rsidRPr="00890B0C">
        <w:rPr>
          <w:noProof/>
        </w:rPr>
        <w:instrText xml:space="preserve"> XE "Total charge" </w:instrText>
      </w:r>
      <w:r w:rsidR="005B65F4" w:rsidRPr="00890B0C">
        <w:rPr>
          <w:noProof/>
        </w:rPr>
        <w:fldChar w:fldCharType="end"/>
      </w:r>
      <w:r w:rsidRPr="00890B0C">
        <w:rPr>
          <w:noProof/>
        </w:rPr>
        <w:t xml:space="preserve">   (MO)   02166</w:t>
      </w:r>
    </w:p>
    <w:p w14:paraId="0A796463" w14:textId="77777777" w:rsidR="00C344D6" w:rsidRPr="004F164C" w:rsidRDefault="00C344D6" w:rsidP="00C344D6">
      <w:pPr>
        <w:pStyle w:val="Components"/>
        <w:rPr>
          <w:lang w:val="fr-FR"/>
        </w:rPr>
      </w:pPr>
      <w:r w:rsidRPr="004F164C">
        <w:rPr>
          <w:lang w:val="fr-FR"/>
        </w:rPr>
        <w:t>Components:  &lt;Quantity (NM)&gt; ^ &lt;Denomination (ID)&gt;</w:t>
      </w:r>
    </w:p>
    <w:p w14:paraId="6E0CE17C" w14:textId="77777777" w:rsidR="009E61BC" w:rsidRPr="00890B0C" w:rsidRDefault="009E61BC">
      <w:pPr>
        <w:pStyle w:val="NormalIndented"/>
        <w:rPr>
          <w:noProof/>
        </w:rPr>
      </w:pPr>
      <w:r w:rsidRPr="00890B0C">
        <w:rPr>
          <w:noProof/>
        </w:rPr>
        <w:t>Definition:  This field contains the total charge including surcharges or discounts.</w:t>
      </w:r>
    </w:p>
    <w:p w14:paraId="7F3342BC" w14:textId="77777777" w:rsidR="009E61BC" w:rsidRPr="00890B0C" w:rsidRDefault="009E61BC">
      <w:pPr>
        <w:pStyle w:val="Heading4"/>
        <w:tabs>
          <w:tab w:val="num" w:pos="1440"/>
        </w:tabs>
        <w:rPr>
          <w:noProof/>
        </w:rPr>
      </w:pPr>
      <w:r w:rsidRPr="00890B0C">
        <w:rPr>
          <w:noProof/>
        </w:rPr>
        <w:t>DRG-24   Discount/Surcharge</w:t>
      </w:r>
      <w:r w:rsidR="005B65F4" w:rsidRPr="00890B0C">
        <w:rPr>
          <w:noProof/>
        </w:rPr>
        <w:fldChar w:fldCharType="begin"/>
      </w:r>
      <w:r w:rsidRPr="00890B0C">
        <w:rPr>
          <w:noProof/>
        </w:rPr>
        <w:instrText xml:space="preserve"> XE "Discount/surcharge" </w:instrText>
      </w:r>
      <w:r w:rsidR="005B65F4" w:rsidRPr="00890B0C">
        <w:rPr>
          <w:noProof/>
        </w:rPr>
        <w:fldChar w:fldCharType="end"/>
      </w:r>
      <w:r w:rsidRPr="00890B0C">
        <w:rPr>
          <w:noProof/>
        </w:rPr>
        <w:t xml:space="preserve">   (MO)   02167</w:t>
      </w:r>
    </w:p>
    <w:p w14:paraId="6C942DB1" w14:textId="77777777" w:rsidR="00C344D6" w:rsidRPr="004F164C" w:rsidRDefault="00C344D6" w:rsidP="00C344D6">
      <w:pPr>
        <w:pStyle w:val="Components"/>
        <w:rPr>
          <w:lang w:val="fr-FR"/>
        </w:rPr>
      </w:pPr>
      <w:r w:rsidRPr="004F164C">
        <w:rPr>
          <w:lang w:val="fr-FR"/>
        </w:rPr>
        <w:t>Components:  &lt;Quantity (NM)&gt; ^ &lt;Denomination (ID)&gt;</w:t>
      </w:r>
    </w:p>
    <w:p w14:paraId="0BA9C1D6" w14:textId="77777777" w:rsidR="009E61BC" w:rsidRPr="00890B0C" w:rsidRDefault="009E61BC">
      <w:pPr>
        <w:pStyle w:val="NormalIndented"/>
        <w:rPr>
          <w:noProof/>
        </w:rPr>
      </w:pPr>
      <w:r w:rsidRPr="00890B0C">
        <w:rPr>
          <w:noProof/>
        </w:rPr>
        <w:t>Definition:  This field contains the discount/surcharge as determined for this DRG.  The addition/re</w:t>
      </w:r>
      <w:r w:rsidRPr="00890B0C">
        <w:rPr>
          <w:noProof/>
        </w:rPr>
        <w:softHyphen/>
        <w:t xml:space="preserve">duction is indicated by </w:t>
      </w:r>
      <w:r w:rsidRPr="00890B0C">
        <w:rPr>
          <w:rStyle w:val="ReferenceAttribute"/>
          <w:noProof/>
        </w:rPr>
        <w:t>DRG-17 - Status Patient</w:t>
      </w:r>
      <w:r w:rsidRPr="00890B0C">
        <w:rPr>
          <w:noProof/>
        </w:rPr>
        <w:t>.</w:t>
      </w:r>
    </w:p>
    <w:p w14:paraId="0A7DDCD4" w14:textId="77777777" w:rsidR="009E61BC" w:rsidRPr="00890B0C" w:rsidRDefault="009E61BC">
      <w:pPr>
        <w:pStyle w:val="Heading4"/>
        <w:tabs>
          <w:tab w:val="num" w:pos="1440"/>
        </w:tabs>
        <w:rPr>
          <w:noProof/>
        </w:rPr>
      </w:pPr>
      <w:r w:rsidRPr="00890B0C">
        <w:rPr>
          <w:noProof/>
        </w:rPr>
        <w:t>DRG-25   Calculated Days</w:t>
      </w:r>
      <w:r w:rsidR="005B65F4" w:rsidRPr="00890B0C">
        <w:rPr>
          <w:noProof/>
        </w:rPr>
        <w:fldChar w:fldCharType="begin"/>
      </w:r>
      <w:r w:rsidRPr="00890B0C">
        <w:rPr>
          <w:noProof/>
        </w:rPr>
        <w:instrText xml:space="preserve"> XE "Calculated days" </w:instrText>
      </w:r>
      <w:r w:rsidR="005B65F4" w:rsidRPr="00890B0C">
        <w:rPr>
          <w:noProof/>
        </w:rPr>
        <w:fldChar w:fldCharType="end"/>
      </w:r>
      <w:r w:rsidRPr="00890B0C">
        <w:rPr>
          <w:noProof/>
        </w:rPr>
        <w:t xml:space="preserve">   (NM)   02168</w:t>
      </w:r>
    </w:p>
    <w:p w14:paraId="198D5954" w14:textId="77777777" w:rsidR="009E61BC" w:rsidRPr="00890B0C" w:rsidRDefault="009E61BC">
      <w:pPr>
        <w:pStyle w:val="NormalIndented"/>
        <w:rPr>
          <w:noProof/>
        </w:rPr>
      </w:pPr>
      <w:r w:rsidRPr="00890B0C">
        <w:rPr>
          <w:noProof/>
        </w:rPr>
        <w:t xml:space="preserve">Definition:  This field contains the number of days, for which a surcharge/discount has been determined.  The addition/reduction is indicated by </w:t>
      </w:r>
      <w:r w:rsidRPr="00890B0C">
        <w:rPr>
          <w:rStyle w:val="ReferenceAttribute"/>
          <w:noProof/>
        </w:rPr>
        <w:t>DRG-17 - Status Patient</w:t>
      </w:r>
      <w:r w:rsidRPr="00890B0C">
        <w:rPr>
          <w:noProof/>
        </w:rPr>
        <w:t>.</w:t>
      </w:r>
    </w:p>
    <w:p w14:paraId="5EA8BAB7" w14:textId="77777777" w:rsidR="009E61BC" w:rsidRPr="00890B0C" w:rsidRDefault="009E61BC">
      <w:pPr>
        <w:pStyle w:val="Heading4"/>
        <w:tabs>
          <w:tab w:val="num" w:pos="1440"/>
        </w:tabs>
        <w:rPr>
          <w:noProof/>
        </w:rPr>
      </w:pPr>
      <w:r w:rsidRPr="00890B0C">
        <w:rPr>
          <w:noProof/>
        </w:rPr>
        <w:t>DRG-26   Status Gender</w:t>
      </w:r>
      <w:r w:rsidR="005B65F4" w:rsidRPr="00890B0C">
        <w:rPr>
          <w:noProof/>
        </w:rPr>
        <w:fldChar w:fldCharType="begin"/>
      </w:r>
      <w:r w:rsidRPr="00890B0C">
        <w:rPr>
          <w:noProof/>
        </w:rPr>
        <w:instrText xml:space="preserve"> XE "Status gender" </w:instrText>
      </w:r>
      <w:r w:rsidR="005B65F4" w:rsidRPr="00890B0C">
        <w:rPr>
          <w:noProof/>
        </w:rPr>
        <w:fldChar w:fldCharType="end"/>
      </w:r>
      <w:r w:rsidRPr="00890B0C">
        <w:rPr>
          <w:noProof/>
        </w:rPr>
        <w:t xml:space="preserve">   (CWE)   02169</w:t>
      </w:r>
    </w:p>
    <w:p w14:paraId="0A0FD81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E1F3DA" w14:textId="6DAAFCE2" w:rsidR="009E61BC" w:rsidRPr="00890B0C" w:rsidRDefault="009E61BC">
      <w:pPr>
        <w:pStyle w:val="NormalIndented"/>
        <w:rPr>
          <w:noProof/>
        </w:rPr>
      </w:pPr>
      <w:r w:rsidRPr="00890B0C">
        <w:rPr>
          <w:noProof/>
        </w:rPr>
        <w:lastRenderedPageBreak/>
        <w:t>Definition:  This field contains the status of the use of the gender information for DRG determination.  Refer to</w:t>
      </w:r>
      <w:r w:rsidRPr="00890B0C">
        <w:rPr>
          <w:rStyle w:val="ReferenceUserTable"/>
          <w:noProof/>
        </w:rPr>
        <w:t xml:space="preserve"> </w:t>
      </w:r>
      <w:hyperlink r:id="rId98" w:anchor="HL70749" w:history="1">
        <w:r w:rsidRPr="00890B0C">
          <w:rPr>
            <w:rStyle w:val="ReferenceUserTable"/>
            <w:noProof/>
          </w:rPr>
          <w:t>User-defined Table 0749 – DRG Grouping Status</w:t>
        </w:r>
      </w:hyperlink>
      <w:r w:rsidRPr="00890B0C">
        <w:rPr>
          <w:noProof/>
        </w:rPr>
        <w:t xml:space="preserve"> </w:t>
      </w:r>
      <w:r>
        <w:rPr>
          <w:noProof/>
        </w:rPr>
        <w:t xml:space="preserve">in Chapter 2C, Code Tables, </w:t>
      </w:r>
      <w:r w:rsidRPr="00890B0C">
        <w:rPr>
          <w:noProof/>
        </w:rPr>
        <w:t>for suggested values.</w:t>
      </w:r>
    </w:p>
    <w:p w14:paraId="2354B196" w14:textId="77777777" w:rsidR="009E61BC" w:rsidRPr="00890B0C" w:rsidRDefault="009E61BC">
      <w:pPr>
        <w:pStyle w:val="Heading4"/>
        <w:tabs>
          <w:tab w:val="num" w:pos="1440"/>
        </w:tabs>
        <w:rPr>
          <w:noProof/>
        </w:rPr>
      </w:pPr>
      <w:bookmarkStart w:id="1569" w:name="HL70749"/>
      <w:bookmarkEnd w:id="1569"/>
      <w:r w:rsidRPr="00890B0C">
        <w:rPr>
          <w:noProof/>
        </w:rPr>
        <w:t>DRG-27   Status Age</w:t>
      </w:r>
      <w:r w:rsidR="005B65F4" w:rsidRPr="00890B0C">
        <w:rPr>
          <w:noProof/>
        </w:rPr>
        <w:fldChar w:fldCharType="begin"/>
      </w:r>
      <w:r w:rsidRPr="00890B0C">
        <w:rPr>
          <w:noProof/>
        </w:rPr>
        <w:instrText xml:space="preserve"> XE "Status age" </w:instrText>
      </w:r>
      <w:r w:rsidR="005B65F4" w:rsidRPr="00890B0C">
        <w:rPr>
          <w:noProof/>
        </w:rPr>
        <w:fldChar w:fldCharType="end"/>
      </w:r>
      <w:r w:rsidRPr="00890B0C">
        <w:rPr>
          <w:noProof/>
        </w:rPr>
        <w:t xml:space="preserve">   (CWE)   02170</w:t>
      </w:r>
    </w:p>
    <w:p w14:paraId="032D949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618A" w14:textId="177DE6E5" w:rsidR="009E61BC" w:rsidRPr="00890B0C" w:rsidRDefault="009E61BC">
      <w:pPr>
        <w:pStyle w:val="NormalIndented"/>
        <w:rPr>
          <w:noProof/>
        </w:rPr>
      </w:pPr>
      <w:r w:rsidRPr="00890B0C">
        <w:rPr>
          <w:noProof/>
        </w:rPr>
        <w:t>Definition:  This field contains the status of the use of the age information for DRG determination.  Refer to</w:t>
      </w:r>
      <w:r w:rsidRPr="00890B0C">
        <w:rPr>
          <w:rStyle w:val="ReferenceUserTable"/>
          <w:noProof/>
        </w:rPr>
        <w:t xml:space="preserve"> </w:t>
      </w:r>
      <w:hyperlink r:id="rId99"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516CA833" w14:textId="77777777" w:rsidR="009E61BC" w:rsidRPr="00890B0C" w:rsidRDefault="009E61BC">
      <w:pPr>
        <w:pStyle w:val="Heading4"/>
        <w:tabs>
          <w:tab w:val="num" w:pos="1440"/>
        </w:tabs>
        <w:rPr>
          <w:noProof/>
        </w:rPr>
      </w:pPr>
      <w:r w:rsidRPr="00890B0C">
        <w:rPr>
          <w:noProof/>
        </w:rPr>
        <w:t>DRG-28   Status Length of Stay</w:t>
      </w:r>
      <w:r w:rsidR="005B65F4" w:rsidRPr="00890B0C">
        <w:rPr>
          <w:noProof/>
        </w:rPr>
        <w:fldChar w:fldCharType="begin"/>
      </w:r>
      <w:r w:rsidRPr="00890B0C">
        <w:rPr>
          <w:noProof/>
        </w:rPr>
        <w:instrText xml:space="preserve"> XE "Status length of stay" </w:instrText>
      </w:r>
      <w:r w:rsidR="005B65F4" w:rsidRPr="00890B0C">
        <w:rPr>
          <w:noProof/>
        </w:rPr>
        <w:fldChar w:fldCharType="end"/>
      </w:r>
      <w:r w:rsidRPr="00890B0C">
        <w:rPr>
          <w:noProof/>
        </w:rPr>
        <w:t xml:space="preserve">   (CWE)   02171</w:t>
      </w:r>
    </w:p>
    <w:p w14:paraId="507D9E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414FA5" w14:textId="33516EE9" w:rsidR="009E61BC" w:rsidRPr="00890B0C" w:rsidRDefault="009E61BC">
      <w:pPr>
        <w:pStyle w:val="NormalIndented"/>
        <w:rPr>
          <w:noProof/>
        </w:rPr>
      </w:pPr>
      <w:r w:rsidRPr="00890B0C">
        <w:rPr>
          <w:noProof/>
        </w:rPr>
        <w:t>Definition:  This field contains the status of the DRG calculation for the length of stay information.  Refer to</w:t>
      </w:r>
      <w:r w:rsidRPr="00890B0C">
        <w:rPr>
          <w:rStyle w:val="ReferenceUserTable"/>
          <w:noProof/>
        </w:rPr>
        <w:t xml:space="preserve"> </w:t>
      </w:r>
      <w:hyperlink r:id="rId100"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2A9969D9" w14:textId="77777777" w:rsidR="009E61BC" w:rsidRPr="00890B0C" w:rsidRDefault="009E61BC">
      <w:pPr>
        <w:pStyle w:val="Heading4"/>
        <w:tabs>
          <w:tab w:val="num" w:pos="1440"/>
        </w:tabs>
        <w:rPr>
          <w:noProof/>
        </w:rPr>
      </w:pPr>
      <w:r w:rsidRPr="00890B0C">
        <w:rPr>
          <w:noProof/>
        </w:rPr>
        <w:t>DRG-29   Status Same Day Flag</w:t>
      </w:r>
      <w:r w:rsidR="005B65F4" w:rsidRPr="00890B0C">
        <w:rPr>
          <w:noProof/>
        </w:rPr>
        <w:fldChar w:fldCharType="begin"/>
      </w:r>
      <w:r w:rsidRPr="00890B0C">
        <w:rPr>
          <w:noProof/>
        </w:rPr>
        <w:instrText xml:space="preserve"> XE "Status same day flag" </w:instrText>
      </w:r>
      <w:r w:rsidR="005B65F4" w:rsidRPr="00890B0C">
        <w:rPr>
          <w:noProof/>
        </w:rPr>
        <w:fldChar w:fldCharType="end"/>
      </w:r>
      <w:r w:rsidRPr="00890B0C">
        <w:rPr>
          <w:noProof/>
        </w:rPr>
        <w:t xml:space="preserve">   (CWE)   02172</w:t>
      </w:r>
    </w:p>
    <w:p w14:paraId="5A7E7B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33C9B" w14:textId="3367DD7A" w:rsidR="009E61BC" w:rsidRPr="00890B0C" w:rsidRDefault="009E61BC">
      <w:pPr>
        <w:pStyle w:val="NormalIndented"/>
        <w:rPr>
          <w:noProof/>
        </w:rPr>
      </w:pPr>
      <w:r w:rsidRPr="00890B0C">
        <w:rPr>
          <w:noProof/>
        </w:rPr>
        <w:t>Definition:  This field contains the status of the use of the same day information for DRG determination.  Refer to</w:t>
      </w:r>
      <w:r w:rsidRPr="00890B0C">
        <w:rPr>
          <w:rStyle w:val="ReferenceUserTable"/>
          <w:noProof/>
        </w:rPr>
        <w:t xml:space="preserve"> </w:t>
      </w:r>
      <w:hyperlink r:id="rId101"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1718E64B" w14:textId="77777777" w:rsidR="009E61BC" w:rsidRPr="004F164C" w:rsidRDefault="009E61BC">
      <w:pPr>
        <w:pStyle w:val="Heading4"/>
        <w:tabs>
          <w:tab w:val="num" w:pos="1440"/>
        </w:tabs>
        <w:rPr>
          <w:noProof/>
          <w:lang w:val="fr-FR"/>
        </w:rPr>
      </w:pPr>
      <w:r w:rsidRPr="004F164C">
        <w:rPr>
          <w:noProof/>
          <w:lang w:val="fr-FR"/>
        </w:rPr>
        <w:t>DRG-30   Status Separation Mode</w:t>
      </w:r>
      <w:r w:rsidR="005B65F4" w:rsidRPr="00890B0C">
        <w:rPr>
          <w:noProof/>
        </w:rPr>
        <w:fldChar w:fldCharType="begin"/>
      </w:r>
      <w:r w:rsidRPr="004F164C">
        <w:rPr>
          <w:noProof/>
          <w:lang w:val="fr-FR"/>
        </w:rPr>
        <w:instrText xml:space="preserve"> XE "Status separation mode" </w:instrText>
      </w:r>
      <w:r w:rsidR="005B65F4" w:rsidRPr="00890B0C">
        <w:rPr>
          <w:noProof/>
        </w:rPr>
        <w:fldChar w:fldCharType="end"/>
      </w:r>
      <w:r w:rsidRPr="004F164C">
        <w:rPr>
          <w:noProof/>
          <w:lang w:val="fr-FR"/>
        </w:rPr>
        <w:t xml:space="preserve">   (CWE)   02173</w:t>
      </w:r>
    </w:p>
    <w:p w14:paraId="314798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C083BF" w14:textId="0B92B905" w:rsidR="009E61BC" w:rsidRPr="00890B0C" w:rsidRDefault="009E61BC">
      <w:pPr>
        <w:pStyle w:val="NormalIndented"/>
        <w:rPr>
          <w:noProof/>
        </w:rPr>
      </w:pPr>
      <w:r w:rsidRPr="00890B0C">
        <w:rPr>
          <w:noProof/>
        </w:rPr>
        <w:lastRenderedPageBreak/>
        <w:t>Definition:  This field contains the status of the use of the separation mode information for DRG determination.  Refer to</w:t>
      </w:r>
      <w:r w:rsidRPr="00890B0C">
        <w:rPr>
          <w:rStyle w:val="ReferenceUserTable"/>
          <w:noProof/>
        </w:rPr>
        <w:t xml:space="preserve"> </w:t>
      </w:r>
      <w:hyperlink r:id="rId102" w:anchor="HL70749" w:history="1">
        <w:r w:rsidRPr="00F77A4D">
          <w:rPr>
            <w:rStyle w:val="ReferenceUserTable"/>
          </w:rPr>
          <w:t xml:space="preserve">User-defined Table 0749 – DRG Grouping Status </w:t>
        </w:r>
      </w:hyperlink>
      <w:r w:rsidRPr="006F5AEB">
        <w:t>in Chapter 2C, Code Tables, f</w:t>
      </w:r>
      <w:r w:rsidRPr="00890B0C">
        <w:rPr>
          <w:noProof/>
        </w:rPr>
        <w:t>or suggested values.</w:t>
      </w:r>
    </w:p>
    <w:p w14:paraId="4E8AFCF8" w14:textId="77777777" w:rsidR="009E61BC" w:rsidRPr="00890B0C" w:rsidRDefault="009E61BC">
      <w:pPr>
        <w:pStyle w:val="Heading4"/>
        <w:tabs>
          <w:tab w:val="num" w:pos="1440"/>
        </w:tabs>
        <w:rPr>
          <w:noProof/>
        </w:rPr>
      </w:pPr>
      <w:r w:rsidRPr="00890B0C">
        <w:rPr>
          <w:noProof/>
        </w:rPr>
        <w:t>DRG-31   Status Weight At Birth</w:t>
      </w:r>
      <w:r w:rsidR="005B65F4" w:rsidRPr="00890B0C">
        <w:rPr>
          <w:noProof/>
        </w:rPr>
        <w:fldChar w:fldCharType="begin"/>
      </w:r>
      <w:r w:rsidRPr="00890B0C">
        <w:rPr>
          <w:noProof/>
        </w:rPr>
        <w:instrText xml:space="preserve"> XE "Status weight at birth" </w:instrText>
      </w:r>
      <w:r w:rsidR="005B65F4" w:rsidRPr="00890B0C">
        <w:rPr>
          <w:noProof/>
        </w:rPr>
        <w:fldChar w:fldCharType="end"/>
      </w:r>
      <w:r w:rsidRPr="00890B0C">
        <w:rPr>
          <w:noProof/>
        </w:rPr>
        <w:t xml:space="preserve">   (CWE)   02174</w:t>
      </w:r>
    </w:p>
    <w:p w14:paraId="451793F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4CE83" w14:textId="1E2EB0C6" w:rsidR="009E61BC" w:rsidRPr="00890B0C" w:rsidRDefault="009E61BC">
      <w:pPr>
        <w:pStyle w:val="NormalIndented"/>
        <w:rPr>
          <w:noProof/>
        </w:rPr>
      </w:pPr>
      <w:r w:rsidRPr="00890B0C">
        <w:rPr>
          <w:noProof/>
        </w:rPr>
        <w:t>Definition:  This field contains the status of the use of the weight at birth information for DRG determination.  Refer to</w:t>
      </w:r>
      <w:r w:rsidRPr="00890B0C">
        <w:rPr>
          <w:rStyle w:val="ReferenceUserTable"/>
          <w:noProof/>
        </w:rPr>
        <w:t xml:space="preserve"> </w:t>
      </w:r>
      <w:hyperlink r:id="rId103" w:anchor="HL70755" w:history="1">
        <w:r w:rsidRPr="00890B0C">
          <w:rPr>
            <w:rStyle w:val="ReferenceUserTable"/>
            <w:noProof/>
          </w:rPr>
          <w:t>User-defined Table 0755 – DRG Status Weight At Birth</w:t>
        </w:r>
      </w:hyperlink>
      <w:r w:rsidRPr="00890B0C">
        <w:rPr>
          <w:noProof/>
        </w:rPr>
        <w:t xml:space="preserve"> </w:t>
      </w:r>
      <w:r w:rsidRPr="006F5AEB">
        <w:rPr>
          <w:noProof/>
        </w:rPr>
        <w:t xml:space="preserve">in Chapter 2C, Code Tables, </w:t>
      </w:r>
      <w:r w:rsidRPr="00890B0C">
        <w:rPr>
          <w:noProof/>
        </w:rPr>
        <w:t>for suggested values.</w:t>
      </w:r>
    </w:p>
    <w:p w14:paraId="4BC3589F" w14:textId="77777777" w:rsidR="009E61BC" w:rsidRPr="00890B0C" w:rsidRDefault="009E61BC">
      <w:pPr>
        <w:pStyle w:val="Heading4"/>
        <w:tabs>
          <w:tab w:val="num" w:pos="1440"/>
        </w:tabs>
        <w:rPr>
          <w:noProof/>
        </w:rPr>
      </w:pPr>
      <w:bookmarkStart w:id="1570" w:name="HL70755"/>
      <w:bookmarkEnd w:id="1570"/>
      <w:r w:rsidRPr="00890B0C">
        <w:rPr>
          <w:noProof/>
        </w:rPr>
        <w:t>DRG-32   Status Respiration Minutes</w:t>
      </w:r>
      <w:r w:rsidR="005B65F4" w:rsidRPr="00890B0C">
        <w:rPr>
          <w:noProof/>
        </w:rPr>
        <w:fldChar w:fldCharType="begin"/>
      </w:r>
      <w:r w:rsidRPr="00890B0C">
        <w:rPr>
          <w:noProof/>
        </w:rPr>
        <w:instrText xml:space="preserve"> XE "Status respiration minutes" </w:instrText>
      </w:r>
      <w:r w:rsidR="005B65F4" w:rsidRPr="00890B0C">
        <w:rPr>
          <w:noProof/>
        </w:rPr>
        <w:fldChar w:fldCharType="end"/>
      </w:r>
      <w:r w:rsidRPr="00890B0C">
        <w:rPr>
          <w:noProof/>
        </w:rPr>
        <w:t xml:space="preserve">   (CWE)   02175</w:t>
      </w:r>
    </w:p>
    <w:p w14:paraId="202BAE3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767BF" w14:textId="1C47D114" w:rsidR="009E61BC" w:rsidRPr="00890B0C" w:rsidRDefault="009E61BC">
      <w:pPr>
        <w:pStyle w:val="NormalIndented"/>
        <w:rPr>
          <w:noProof/>
        </w:rPr>
      </w:pPr>
      <w:r w:rsidRPr="00890B0C">
        <w:rPr>
          <w:noProof/>
        </w:rPr>
        <w:t>Definition:  This field contains the status of the use of the respiration minutes information for DRG determination.  Refer to</w:t>
      </w:r>
      <w:r w:rsidRPr="00890B0C">
        <w:rPr>
          <w:rStyle w:val="ReferenceUserTable"/>
          <w:noProof/>
        </w:rPr>
        <w:t xml:space="preserve"> </w:t>
      </w:r>
      <w:hyperlink r:id="rId104" w:anchor="HL70757" w:history="1">
        <w:r w:rsidRPr="00890B0C">
          <w:rPr>
            <w:rStyle w:val="ReferenceUserTable"/>
            <w:noProof/>
          </w:rPr>
          <w:t>User-defined Table 0757 – DRG Status Respiration Minutes</w:t>
        </w:r>
      </w:hyperlink>
      <w:r w:rsidRPr="00890B0C">
        <w:rPr>
          <w:noProof/>
        </w:rPr>
        <w:t xml:space="preserve"> </w:t>
      </w:r>
      <w:r w:rsidRPr="006F5AEB">
        <w:rPr>
          <w:noProof/>
        </w:rPr>
        <w:t xml:space="preserve">in Chapter 2C, Code Tables, </w:t>
      </w:r>
      <w:r w:rsidRPr="00890B0C">
        <w:rPr>
          <w:noProof/>
        </w:rPr>
        <w:t>for suggested values.</w:t>
      </w:r>
    </w:p>
    <w:p w14:paraId="6AE3D636" w14:textId="77777777" w:rsidR="009E61BC" w:rsidRPr="00890B0C" w:rsidRDefault="009E61BC">
      <w:pPr>
        <w:pStyle w:val="Heading4"/>
        <w:tabs>
          <w:tab w:val="num" w:pos="1440"/>
        </w:tabs>
        <w:rPr>
          <w:noProof/>
        </w:rPr>
      </w:pPr>
      <w:bookmarkStart w:id="1571" w:name="HL70757"/>
      <w:bookmarkEnd w:id="1571"/>
      <w:r w:rsidRPr="00890B0C">
        <w:rPr>
          <w:noProof/>
        </w:rPr>
        <w:t>DRG-33   Status Admission</w:t>
      </w:r>
      <w:r w:rsidR="005B65F4" w:rsidRPr="00890B0C">
        <w:rPr>
          <w:noProof/>
        </w:rPr>
        <w:fldChar w:fldCharType="begin"/>
      </w:r>
      <w:r w:rsidRPr="00890B0C">
        <w:rPr>
          <w:noProof/>
        </w:rPr>
        <w:instrText xml:space="preserve"> XE "Status admission" </w:instrText>
      </w:r>
      <w:r w:rsidR="005B65F4" w:rsidRPr="00890B0C">
        <w:rPr>
          <w:noProof/>
        </w:rPr>
        <w:fldChar w:fldCharType="end"/>
      </w:r>
      <w:r w:rsidRPr="00890B0C">
        <w:rPr>
          <w:noProof/>
        </w:rPr>
        <w:t xml:space="preserve">   (CWE)   02176</w:t>
      </w:r>
    </w:p>
    <w:p w14:paraId="419DCEE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836EF" w14:textId="582CCDC6" w:rsidR="009E61BC" w:rsidRPr="00890B0C" w:rsidRDefault="009E61BC">
      <w:pPr>
        <w:pStyle w:val="NormalIndented"/>
        <w:rPr>
          <w:noProof/>
        </w:rPr>
      </w:pPr>
      <w:r w:rsidRPr="00890B0C">
        <w:rPr>
          <w:noProof/>
        </w:rPr>
        <w:t>Definition:  This field contains the admission status for the DRG determination.  Refer to</w:t>
      </w:r>
      <w:r w:rsidRPr="00890B0C">
        <w:rPr>
          <w:rStyle w:val="ReferenceUserTable"/>
          <w:noProof/>
        </w:rPr>
        <w:t xml:space="preserve"> </w:t>
      </w:r>
      <w:hyperlink r:id="rId105" w:anchor="HL70759" w:history="1">
        <w:r w:rsidRPr="00890B0C">
          <w:rPr>
            <w:rStyle w:val="ReferenceUserTable"/>
            <w:noProof/>
          </w:rPr>
          <w:t>User-defined Table 0759 – Status Admission</w:t>
        </w:r>
      </w:hyperlink>
      <w:r w:rsidRPr="00890B0C">
        <w:rPr>
          <w:noProof/>
        </w:rPr>
        <w:t xml:space="preserve"> </w:t>
      </w:r>
      <w:r w:rsidRPr="006F5AEB">
        <w:rPr>
          <w:noProof/>
        </w:rPr>
        <w:t xml:space="preserve">in Chapter 2C, Code Tables, </w:t>
      </w:r>
      <w:r w:rsidRPr="00890B0C">
        <w:rPr>
          <w:noProof/>
        </w:rPr>
        <w:t>for suggested values.</w:t>
      </w:r>
    </w:p>
    <w:p w14:paraId="62004AAF" w14:textId="3CC22B62" w:rsidR="009E61BC" w:rsidRPr="00890B0C" w:rsidRDefault="009E61BC">
      <w:pPr>
        <w:pStyle w:val="Heading3"/>
        <w:rPr>
          <w:noProof/>
        </w:rPr>
      </w:pPr>
      <w:bookmarkStart w:id="1572" w:name="HL70759"/>
      <w:bookmarkStart w:id="1573" w:name="_Toc89062829"/>
      <w:bookmarkStart w:id="1574" w:name="_Toc20321549"/>
      <w:bookmarkEnd w:id="1572"/>
      <w:r w:rsidRPr="00890B0C">
        <w:rPr>
          <w:noProof/>
        </w:rPr>
        <w:t>PR1</w:t>
      </w:r>
      <w:r w:rsidR="005B65F4" w:rsidRPr="00890B0C">
        <w:rPr>
          <w:noProof/>
        </w:rPr>
        <w:fldChar w:fldCharType="begin"/>
      </w:r>
      <w:r w:rsidRPr="00890B0C">
        <w:rPr>
          <w:noProof/>
        </w:rPr>
        <w:instrText>XE "PR1"</w:instrText>
      </w:r>
      <w:r w:rsidR="005B65F4" w:rsidRPr="00890B0C">
        <w:rPr>
          <w:noProof/>
        </w:rPr>
        <w:fldChar w:fldCharType="end"/>
      </w:r>
      <w:r w:rsidR="005B65F4" w:rsidRPr="00890B0C">
        <w:rPr>
          <w:noProof/>
        </w:rPr>
        <w:fldChar w:fldCharType="begin"/>
      </w:r>
      <w:r w:rsidRPr="00890B0C">
        <w:rPr>
          <w:noProof/>
        </w:rPr>
        <w:instrText>XE "Segments:PR1"</w:instrText>
      </w:r>
      <w:r w:rsidR="005B65F4" w:rsidRPr="00890B0C">
        <w:rPr>
          <w:noProof/>
        </w:rPr>
        <w:fldChar w:fldCharType="end"/>
      </w:r>
      <w:r w:rsidR="000A0943" w:rsidRPr="00890B0C">
        <w:rPr>
          <w:noProof/>
        </w:rPr>
        <w:fldChar w:fldCharType="begin"/>
      </w:r>
      <w:r w:rsidR="000A0943" w:rsidRPr="00890B0C">
        <w:rPr>
          <w:noProof/>
        </w:rPr>
        <w:instrText>XE "DRG"</w:instrText>
      </w:r>
      <w:r w:rsidR="000A0943" w:rsidRPr="00890B0C">
        <w:rPr>
          <w:noProof/>
        </w:rPr>
        <w:fldChar w:fldCharType="end"/>
      </w:r>
      <w:r w:rsidR="000A0943" w:rsidRPr="00890B0C">
        <w:rPr>
          <w:noProof/>
        </w:rPr>
        <w:fldChar w:fldCharType="begin"/>
      </w:r>
      <w:r w:rsidR="000A0943" w:rsidRPr="00890B0C">
        <w:rPr>
          <w:noProof/>
        </w:rPr>
        <w:instrText>XE "Segments:DRG"</w:instrText>
      </w:r>
      <w:r w:rsidR="000A0943" w:rsidRPr="00890B0C">
        <w:rPr>
          <w:noProof/>
        </w:rPr>
        <w:fldChar w:fldCharType="end"/>
      </w:r>
      <w:r w:rsidR="000A0943" w:rsidRPr="00890B0C">
        <w:rPr>
          <w:noProof/>
        </w:rPr>
        <w:t xml:space="preserve"> - </w:t>
      </w:r>
      <w:bookmarkStart w:id="1575" w:name="_Hlt1757665"/>
      <w:r w:rsidRPr="00890B0C">
        <w:rPr>
          <w:noProof/>
        </w:rPr>
        <w:t>Procedures</w:t>
      </w:r>
      <w:bookmarkEnd w:id="1556"/>
      <w:bookmarkEnd w:id="1557"/>
      <w:bookmarkEnd w:id="1558"/>
      <w:bookmarkEnd w:id="1559"/>
      <w:bookmarkEnd w:id="1560"/>
      <w:bookmarkEnd w:id="1561"/>
      <w:r w:rsidRPr="00890B0C">
        <w:rPr>
          <w:noProof/>
        </w:rPr>
        <w:t xml:space="preserve"> Segment</w:t>
      </w:r>
      <w:bookmarkEnd w:id="1562"/>
      <w:bookmarkEnd w:id="1563"/>
      <w:bookmarkEnd w:id="1573"/>
      <w:bookmarkEnd w:id="1574"/>
      <w:bookmarkEnd w:id="1575"/>
      <w:r w:rsidR="005B65F4" w:rsidRPr="00890B0C">
        <w:rPr>
          <w:noProof/>
        </w:rPr>
        <w:fldChar w:fldCharType="begin"/>
      </w:r>
      <w:r w:rsidRPr="00890B0C">
        <w:rPr>
          <w:noProof/>
        </w:rPr>
        <w:instrText>XE "procedures segment"</w:instrText>
      </w:r>
      <w:r w:rsidR="005B65F4" w:rsidRPr="00890B0C">
        <w:rPr>
          <w:noProof/>
        </w:rPr>
        <w:fldChar w:fldCharType="end"/>
      </w:r>
    </w:p>
    <w:p w14:paraId="403E0FF0" w14:textId="77777777" w:rsidR="009E61BC" w:rsidRPr="00890B0C" w:rsidRDefault="009E61BC">
      <w:pPr>
        <w:pStyle w:val="NormalIndented"/>
        <w:rPr>
          <w:noProof/>
        </w:rPr>
      </w:pPr>
      <w:r w:rsidRPr="00890B0C">
        <w:rPr>
          <w:noProof/>
        </w:rPr>
        <w:t>The PR1 segment contains information relative to various types of procedures that can be performed on a patient.  The PR1 segment can be used to send procedure information, for example: Surgical, Nuclear Medicine, X</w:t>
      </w:r>
      <w:r w:rsidRPr="00890B0C">
        <w:rPr>
          <w:noProof/>
        </w:rPr>
        <w:noBreakHyphen/>
        <w:t>ray with contrast, etc.  The PR1 segment is used to send multiple procedures, for example, for medical records encoding or for billing systems.</w:t>
      </w:r>
    </w:p>
    <w:p w14:paraId="27F64766" w14:textId="77777777" w:rsidR="009E61BC" w:rsidRPr="00713BF5" w:rsidRDefault="005B65F4">
      <w:pPr>
        <w:pStyle w:val="AttributeTableCaption"/>
        <w:rPr>
          <w:noProof/>
          <w:lang w:val="fr-CH"/>
        </w:rPr>
      </w:pPr>
      <w:bookmarkStart w:id="1576" w:name="PR1"/>
      <w:r w:rsidRPr="00713BF5">
        <w:rPr>
          <w:noProof/>
          <w:lang w:val="fr-CH"/>
        </w:rPr>
        <w:lastRenderedPageBreak/>
        <w:t>HL7 Attribute Table - PR1</w:t>
      </w:r>
      <w:bookmarkEnd w:id="1576"/>
      <w:r w:rsidRPr="00713BF5">
        <w:rPr>
          <w:noProof/>
          <w:lang w:val="fr-CH"/>
        </w:rPr>
        <w:t xml:space="preserve"> - Procedures</w:t>
      </w:r>
      <w:r w:rsidRPr="00890B0C">
        <w:rPr>
          <w:noProof/>
        </w:rPr>
        <w:fldChar w:fldCharType="begin"/>
      </w:r>
      <w:r w:rsidRPr="00713BF5">
        <w:rPr>
          <w:noProof/>
          <w:lang w:val="fr-CH"/>
        </w:rPr>
        <w:instrText>XE "HL7 Attribute Table - PR1"</w:instrText>
      </w:r>
      <w:r w:rsidRPr="00890B0C">
        <w:rPr>
          <w:noProof/>
        </w:rPr>
        <w:fldChar w:fldCharType="end"/>
      </w:r>
      <w:r w:rsidRPr="00890B0C">
        <w:rPr>
          <w:noProof/>
        </w:rPr>
        <w:fldChar w:fldCharType="begin"/>
      </w:r>
      <w:r w:rsidRPr="00713BF5">
        <w:rPr>
          <w:noProof/>
          <w:lang w:val="fr-CH"/>
        </w:rPr>
        <w:instrText>XE "PR1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04DC2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E1DEC66"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D02BE7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D5120D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C668505"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409D646"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86E23E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46350A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11A9979"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47E796C" w14:textId="77777777" w:rsidR="009E61BC" w:rsidRPr="00890B0C" w:rsidRDefault="009E61BC">
            <w:pPr>
              <w:pStyle w:val="AttributeTableHeader"/>
              <w:jc w:val="left"/>
              <w:rPr>
                <w:noProof/>
              </w:rPr>
            </w:pPr>
            <w:r w:rsidRPr="00890B0C">
              <w:rPr>
                <w:noProof/>
              </w:rPr>
              <w:t>ELEMENT NAME</w:t>
            </w:r>
          </w:p>
        </w:tc>
      </w:tr>
      <w:tr w:rsidR="009F20B7" w:rsidRPr="009E61BC" w14:paraId="7E65068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C7DCB2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0E7B053"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3641E1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2E4470E"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4A86C771"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F9E0E5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992D1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2E2FB" w14:textId="77777777" w:rsidR="009E61BC" w:rsidRPr="00890B0C" w:rsidRDefault="009E61BC">
            <w:pPr>
              <w:pStyle w:val="AttributeTableBody"/>
              <w:rPr>
                <w:noProof/>
              </w:rPr>
            </w:pPr>
            <w:r w:rsidRPr="00890B0C">
              <w:rPr>
                <w:noProof/>
              </w:rPr>
              <w:t>00391</w:t>
            </w:r>
          </w:p>
        </w:tc>
        <w:tc>
          <w:tcPr>
            <w:tcW w:w="3888" w:type="dxa"/>
            <w:tcBorders>
              <w:top w:val="single" w:sz="4" w:space="0" w:color="auto"/>
              <w:left w:val="nil"/>
              <w:bottom w:val="dotted" w:sz="4" w:space="0" w:color="auto"/>
              <w:right w:val="nil"/>
            </w:tcBorders>
            <w:shd w:val="clear" w:color="auto" w:fill="FFFFFF"/>
          </w:tcPr>
          <w:p w14:paraId="64AA900C" w14:textId="77777777" w:rsidR="009E61BC" w:rsidRPr="00890B0C" w:rsidRDefault="009E61BC">
            <w:pPr>
              <w:pStyle w:val="AttributeTableBody"/>
              <w:jc w:val="left"/>
              <w:rPr>
                <w:noProof/>
              </w:rPr>
            </w:pPr>
            <w:r w:rsidRPr="00890B0C">
              <w:rPr>
                <w:noProof/>
              </w:rPr>
              <w:t>Set ID - PR1</w:t>
            </w:r>
          </w:p>
        </w:tc>
      </w:tr>
      <w:tr w:rsidR="009F20B7" w:rsidRPr="009E61BC" w14:paraId="120CCA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B8780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3E0AE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32E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9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604FD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7E324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B5D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E324C" w14:textId="77777777" w:rsidR="009E61BC" w:rsidRPr="00890B0C" w:rsidRDefault="009E61BC">
            <w:pPr>
              <w:pStyle w:val="AttributeTableBody"/>
              <w:rPr>
                <w:noProof/>
              </w:rPr>
            </w:pPr>
            <w:r w:rsidRPr="00890B0C">
              <w:rPr>
                <w:noProof/>
              </w:rPr>
              <w:t>00392</w:t>
            </w:r>
          </w:p>
        </w:tc>
        <w:tc>
          <w:tcPr>
            <w:tcW w:w="3888" w:type="dxa"/>
            <w:tcBorders>
              <w:top w:val="dotted" w:sz="4" w:space="0" w:color="auto"/>
              <w:left w:val="nil"/>
              <w:bottom w:val="dotted" w:sz="4" w:space="0" w:color="auto"/>
              <w:right w:val="nil"/>
            </w:tcBorders>
            <w:shd w:val="clear" w:color="auto" w:fill="FFFFFF"/>
          </w:tcPr>
          <w:p w14:paraId="647C5D1B" w14:textId="77777777" w:rsidR="009E61BC" w:rsidRPr="00890B0C" w:rsidRDefault="009E61BC">
            <w:pPr>
              <w:pStyle w:val="AttributeTableBody"/>
              <w:jc w:val="left"/>
              <w:rPr>
                <w:noProof/>
              </w:rPr>
            </w:pPr>
            <w:r w:rsidRPr="00890B0C">
              <w:rPr>
                <w:noProof/>
              </w:rPr>
              <w:t>Procedure Coding Method</w:t>
            </w:r>
          </w:p>
        </w:tc>
      </w:tr>
      <w:tr w:rsidR="009F20B7" w:rsidRPr="009E61BC" w14:paraId="2B31CA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9984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12DC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FEFA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A1D62"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1995FD2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A1DEF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7FBA6" w14:textId="2AFB3AEB" w:rsidR="009E61BC" w:rsidRPr="00890B0C" w:rsidRDefault="00000000">
            <w:pPr>
              <w:pStyle w:val="AttributeTableBody"/>
              <w:rPr>
                <w:rStyle w:val="HyperlinkTable"/>
                <w:noProof/>
              </w:rPr>
            </w:pPr>
            <w:hyperlink r:id="rId106" w:anchor="HL70088" w:history="1">
              <w:r w:rsidR="009E61BC" w:rsidRPr="00890B0C">
                <w:rPr>
                  <w:rStyle w:val="HyperlinkTable"/>
                  <w:noProof/>
                </w:rPr>
                <w:t>0088</w:t>
              </w:r>
            </w:hyperlink>
          </w:p>
        </w:tc>
        <w:tc>
          <w:tcPr>
            <w:tcW w:w="720" w:type="dxa"/>
            <w:tcBorders>
              <w:top w:val="dotted" w:sz="4" w:space="0" w:color="auto"/>
              <w:left w:val="nil"/>
              <w:bottom w:val="dotted" w:sz="4" w:space="0" w:color="auto"/>
              <w:right w:val="nil"/>
            </w:tcBorders>
            <w:shd w:val="clear" w:color="auto" w:fill="FFFFFF"/>
          </w:tcPr>
          <w:p w14:paraId="6AFDE638"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2975E729" w14:textId="77777777" w:rsidR="009E61BC" w:rsidRPr="00890B0C" w:rsidRDefault="009E61BC">
            <w:pPr>
              <w:pStyle w:val="AttributeTableBody"/>
              <w:jc w:val="left"/>
              <w:rPr>
                <w:noProof/>
              </w:rPr>
            </w:pPr>
            <w:r w:rsidRPr="00890B0C">
              <w:rPr>
                <w:noProof/>
              </w:rPr>
              <w:t>Procedure Code</w:t>
            </w:r>
          </w:p>
        </w:tc>
      </w:tr>
      <w:tr w:rsidR="009F20B7" w:rsidRPr="009E61BC" w14:paraId="505B965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295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D532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217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D6E34"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5439A35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23C5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1AA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86092" w14:textId="77777777" w:rsidR="009E61BC" w:rsidRPr="00890B0C" w:rsidRDefault="009E61BC">
            <w:pPr>
              <w:pStyle w:val="AttributeTableBody"/>
              <w:rPr>
                <w:noProof/>
              </w:rPr>
            </w:pPr>
            <w:r w:rsidRPr="00890B0C">
              <w:rPr>
                <w:noProof/>
              </w:rPr>
              <w:t>00394</w:t>
            </w:r>
          </w:p>
        </w:tc>
        <w:tc>
          <w:tcPr>
            <w:tcW w:w="3888" w:type="dxa"/>
            <w:tcBorders>
              <w:top w:val="dotted" w:sz="4" w:space="0" w:color="auto"/>
              <w:left w:val="nil"/>
              <w:bottom w:val="dotted" w:sz="4" w:space="0" w:color="auto"/>
              <w:right w:val="nil"/>
            </w:tcBorders>
            <w:shd w:val="clear" w:color="auto" w:fill="FFFFFF"/>
          </w:tcPr>
          <w:p w14:paraId="47BD9DCD" w14:textId="77777777" w:rsidR="009E61BC" w:rsidRPr="00890B0C" w:rsidRDefault="009E61BC">
            <w:pPr>
              <w:pStyle w:val="AttributeTableBody"/>
              <w:jc w:val="left"/>
              <w:rPr>
                <w:noProof/>
              </w:rPr>
            </w:pPr>
            <w:r w:rsidRPr="00890B0C">
              <w:rPr>
                <w:noProof/>
              </w:rPr>
              <w:t>Procedure Description</w:t>
            </w:r>
          </w:p>
        </w:tc>
      </w:tr>
      <w:tr w:rsidR="009F20B7" w:rsidRPr="009E61BC" w14:paraId="12E5FC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A4664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F44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11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3C4A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E3C3E3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82CA8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706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FB315" w14:textId="77777777" w:rsidR="009E61BC" w:rsidRPr="00890B0C" w:rsidRDefault="009E61BC">
            <w:pPr>
              <w:pStyle w:val="AttributeTableBody"/>
              <w:rPr>
                <w:noProof/>
              </w:rPr>
            </w:pPr>
            <w:r w:rsidRPr="00890B0C">
              <w:rPr>
                <w:noProof/>
              </w:rPr>
              <w:t>00395</w:t>
            </w:r>
          </w:p>
        </w:tc>
        <w:tc>
          <w:tcPr>
            <w:tcW w:w="3888" w:type="dxa"/>
            <w:tcBorders>
              <w:top w:val="dotted" w:sz="4" w:space="0" w:color="auto"/>
              <w:left w:val="nil"/>
              <w:bottom w:val="dotted" w:sz="4" w:space="0" w:color="auto"/>
              <w:right w:val="nil"/>
            </w:tcBorders>
            <w:shd w:val="clear" w:color="auto" w:fill="FFFFFF"/>
          </w:tcPr>
          <w:p w14:paraId="08D5F35D" w14:textId="77777777" w:rsidR="009E61BC" w:rsidRPr="00890B0C" w:rsidRDefault="009E61BC">
            <w:pPr>
              <w:pStyle w:val="AttributeTableBody"/>
              <w:jc w:val="left"/>
              <w:rPr>
                <w:noProof/>
              </w:rPr>
            </w:pPr>
            <w:r w:rsidRPr="00890B0C">
              <w:rPr>
                <w:noProof/>
              </w:rPr>
              <w:t>Procedure Date/Time</w:t>
            </w:r>
          </w:p>
        </w:tc>
      </w:tr>
      <w:tr w:rsidR="009F20B7" w:rsidRPr="009E61BC" w14:paraId="247B19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0ABEFA"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34D38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357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36CF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0A7C29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E07E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EEF31" w14:textId="706E745C" w:rsidR="009E61BC" w:rsidRPr="00890B0C" w:rsidRDefault="00000000">
            <w:pPr>
              <w:pStyle w:val="AttributeTableBody"/>
              <w:rPr>
                <w:rStyle w:val="HyperlinkTable"/>
                <w:noProof/>
              </w:rPr>
            </w:pPr>
            <w:hyperlink r:id="rId107" w:anchor="HL70230" w:history="1">
              <w:r w:rsidR="009E61BC" w:rsidRPr="00890B0C">
                <w:rPr>
                  <w:rStyle w:val="HyperlinkTable"/>
                  <w:noProof/>
                </w:rPr>
                <w:t>0230</w:t>
              </w:r>
            </w:hyperlink>
          </w:p>
        </w:tc>
        <w:tc>
          <w:tcPr>
            <w:tcW w:w="720" w:type="dxa"/>
            <w:tcBorders>
              <w:top w:val="dotted" w:sz="4" w:space="0" w:color="auto"/>
              <w:left w:val="nil"/>
              <w:bottom w:val="dotted" w:sz="4" w:space="0" w:color="auto"/>
              <w:right w:val="nil"/>
            </w:tcBorders>
            <w:shd w:val="clear" w:color="auto" w:fill="FFFFFF"/>
          </w:tcPr>
          <w:p w14:paraId="103AE3D3" w14:textId="77777777" w:rsidR="009E61BC" w:rsidRPr="00890B0C" w:rsidRDefault="009E61BC">
            <w:pPr>
              <w:pStyle w:val="AttributeTableBody"/>
              <w:rPr>
                <w:noProof/>
              </w:rPr>
            </w:pPr>
            <w:r w:rsidRPr="00890B0C">
              <w:rPr>
                <w:noProof/>
              </w:rPr>
              <w:t>00396</w:t>
            </w:r>
          </w:p>
        </w:tc>
        <w:tc>
          <w:tcPr>
            <w:tcW w:w="3888" w:type="dxa"/>
            <w:tcBorders>
              <w:top w:val="dotted" w:sz="4" w:space="0" w:color="auto"/>
              <w:left w:val="nil"/>
              <w:bottom w:val="dotted" w:sz="4" w:space="0" w:color="auto"/>
              <w:right w:val="nil"/>
            </w:tcBorders>
            <w:shd w:val="clear" w:color="auto" w:fill="FFFFFF"/>
          </w:tcPr>
          <w:p w14:paraId="3E42D1E5" w14:textId="77777777" w:rsidR="009E61BC" w:rsidRPr="00890B0C" w:rsidRDefault="009E61BC">
            <w:pPr>
              <w:pStyle w:val="AttributeTableBody"/>
              <w:jc w:val="left"/>
              <w:rPr>
                <w:noProof/>
              </w:rPr>
            </w:pPr>
            <w:r w:rsidRPr="00890B0C">
              <w:rPr>
                <w:noProof/>
              </w:rPr>
              <w:t>Procedure Functional Type</w:t>
            </w:r>
          </w:p>
        </w:tc>
      </w:tr>
      <w:tr w:rsidR="009F20B7" w:rsidRPr="009E61BC" w14:paraId="37B592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8F39F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EB098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937D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90EF89C"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E644E8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5E4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AD20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59569" w14:textId="77777777" w:rsidR="009E61BC" w:rsidRPr="00890B0C" w:rsidRDefault="009E61BC">
            <w:pPr>
              <w:pStyle w:val="AttributeTableBody"/>
              <w:rPr>
                <w:noProof/>
              </w:rPr>
            </w:pPr>
            <w:r w:rsidRPr="00890B0C">
              <w:rPr>
                <w:noProof/>
              </w:rPr>
              <w:t>00397</w:t>
            </w:r>
          </w:p>
        </w:tc>
        <w:tc>
          <w:tcPr>
            <w:tcW w:w="3888" w:type="dxa"/>
            <w:tcBorders>
              <w:top w:val="dotted" w:sz="4" w:space="0" w:color="auto"/>
              <w:left w:val="nil"/>
              <w:bottom w:val="dotted" w:sz="4" w:space="0" w:color="auto"/>
              <w:right w:val="nil"/>
            </w:tcBorders>
            <w:shd w:val="clear" w:color="auto" w:fill="FFFFFF"/>
          </w:tcPr>
          <w:p w14:paraId="3801CA2A" w14:textId="77777777" w:rsidR="009E61BC" w:rsidRPr="00890B0C" w:rsidRDefault="009E61BC">
            <w:pPr>
              <w:pStyle w:val="AttributeTableBody"/>
              <w:jc w:val="left"/>
              <w:rPr>
                <w:noProof/>
              </w:rPr>
            </w:pPr>
            <w:r w:rsidRPr="00890B0C">
              <w:rPr>
                <w:noProof/>
              </w:rPr>
              <w:t>Procedure Minutes</w:t>
            </w:r>
          </w:p>
        </w:tc>
      </w:tr>
      <w:tr w:rsidR="009F20B7" w:rsidRPr="009E61BC" w14:paraId="44DBE4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B608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754C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DC5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7F2B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D114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E4DA0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4F2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AD3A" w14:textId="77777777" w:rsidR="009E61BC" w:rsidRPr="00890B0C" w:rsidRDefault="009E61BC">
            <w:pPr>
              <w:pStyle w:val="AttributeTableBody"/>
              <w:rPr>
                <w:noProof/>
              </w:rPr>
            </w:pPr>
            <w:r w:rsidRPr="00890B0C">
              <w:rPr>
                <w:noProof/>
              </w:rPr>
              <w:t>00398</w:t>
            </w:r>
          </w:p>
        </w:tc>
        <w:tc>
          <w:tcPr>
            <w:tcW w:w="3888" w:type="dxa"/>
            <w:tcBorders>
              <w:top w:val="dotted" w:sz="4" w:space="0" w:color="auto"/>
              <w:left w:val="nil"/>
              <w:bottom w:val="dotted" w:sz="4" w:space="0" w:color="auto"/>
              <w:right w:val="nil"/>
            </w:tcBorders>
            <w:shd w:val="clear" w:color="auto" w:fill="FFFFFF"/>
          </w:tcPr>
          <w:p w14:paraId="16DD5A3F" w14:textId="77777777" w:rsidR="009E61BC" w:rsidRPr="00890B0C" w:rsidRDefault="009E61BC">
            <w:pPr>
              <w:pStyle w:val="AttributeTableBody"/>
              <w:jc w:val="left"/>
              <w:rPr>
                <w:noProof/>
              </w:rPr>
            </w:pPr>
            <w:r w:rsidRPr="00890B0C">
              <w:rPr>
                <w:noProof/>
              </w:rPr>
              <w:t>Anesthesiologist</w:t>
            </w:r>
          </w:p>
        </w:tc>
      </w:tr>
      <w:tr w:rsidR="009F20B7" w:rsidRPr="009E61BC" w14:paraId="448E98E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C6A7E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A24CC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9185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D8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3746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882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4660A" w14:textId="7BE6FBD8" w:rsidR="009E61BC" w:rsidRPr="00890B0C" w:rsidRDefault="00000000">
            <w:pPr>
              <w:pStyle w:val="AttributeTableBody"/>
              <w:rPr>
                <w:rStyle w:val="HyperlinkTable"/>
                <w:noProof/>
              </w:rPr>
            </w:pPr>
            <w:hyperlink r:id="rId108" w:anchor="HL70019" w:history="1">
              <w:r w:rsidR="009E61BC" w:rsidRPr="00890B0C">
                <w:rPr>
                  <w:rStyle w:val="HyperlinkTable"/>
                  <w:noProof/>
                </w:rPr>
                <w:t>0019</w:t>
              </w:r>
            </w:hyperlink>
          </w:p>
        </w:tc>
        <w:tc>
          <w:tcPr>
            <w:tcW w:w="720" w:type="dxa"/>
            <w:tcBorders>
              <w:top w:val="dotted" w:sz="4" w:space="0" w:color="auto"/>
              <w:left w:val="nil"/>
              <w:bottom w:val="dotted" w:sz="4" w:space="0" w:color="auto"/>
              <w:right w:val="nil"/>
            </w:tcBorders>
            <w:shd w:val="clear" w:color="auto" w:fill="FFFFFF"/>
          </w:tcPr>
          <w:p w14:paraId="548B6C44" w14:textId="77777777" w:rsidR="009E61BC" w:rsidRPr="00890B0C" w:rsidRDefault="009E61BC">
            <w:pPr>
              <w:pStyle w:val="AttributeTableBody"/>
              <w:rPr>
                <w:noProof/>
              </w:rPr>
            </w:pPr>
            <w:r w:rsidRPr="00890B0C">
              <w:rPr>
                <w:noProof/>
              </w:rPr>
              <w:t>00399</w:t>
            </w:r>
          </w:p>
        </w:tc>
        <w:tc>
          <w:tcPr>
            <w:tcW w:w="3888" w:type="dxa"/>
            <w:tcBorders>
              <w:top w:val="dotted" w:sz="4" w:space="0" w:color="auto"/>
              <w:left w:val="nil"/>
              <w:bottom w:val="dotted" w:sz="4" w:space="0" w:color="auto"/>
              <w:right w:val="nil"/>
            </w:tcBorders>
            <w:shd w:val="clear" w:color="auto" w:fill="FFFFFF"/>
          </w:tcPr>
          <w:p w14:paraId="03C5565B" w14:textId="77777777" w:rsidR="009E61BC" w:rsidRPr="00890B0C" w:rsidRDefault="009E61BC">
            <w:pPr>
              <w:pStyle w:val="AttributeTableBody"/>
              <w:jc w:val="left"/>
              <w:rPr>
                <w:noProof/>
              </w:rPr>
            </w:pPr>
            <w:r w:rsidRPr="00890B0C">
              <w:rPr>
                <w:noProof/>
              </w:rPr>
              <w:t>Anesthesia Code</w:t>
            </w:r>
          </w:p>
        </w:tc>
      </w:tr>
      <w:tr w:rsidR="009F20B7" w:rsidRPr="009E61BC" w14:paraId="30A340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8BD5F1"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689B4F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6560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48F7CF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FB93C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4F62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5D1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6D703" w14:textId="77777777" w:rsidR="009E61BC" w:rsidRPr="00890B0C" w:rsidRDefault="009E61BC">
            <w:pPr>
              <w:pStyle w:val="AttributeTableBody"/>
              <w:rPr>
                <w:noProof/>
              </w:rPr>
            </w:pPr>
            <w:r w:rsidRPr="00890B0C">
              <w:rPr>
                <w:noProof/>
              </w:rPr>
              <w:t>00400</w:t>
            </w:r>
          </w:p>
        </w:tc>
        <w:tc>
          <w:tcPr>
            <w:tcW w:w="3888" w:type="dxa"/>
            <w:tcBorders>
              <w:top w:val="dotted" w:sz="4" w:space="0" w:color="auto"/>
              <w:left w:val="nil"/>
              <w:bottom w:val="dotted" w:sz="4" w:space="0" w:color="auto"/>
              <w:right w:val="nil"/>
            </w:tcBorders>
            <w:shd w:val="clear" w:color="auto" w:fill="FFFFFF"/>
          </w:tcPr>
          <w:p w14:paraId="396346E3" w14:textId="77777777" w:rsidR="009E61BC" w:rsidRPr="00890B0C" w:rsidRDefault="009E61BC">
            <w:pPr>
              <w:pStyle w:val="AttributeTableBody"/>
              <w:jc w:val="left"/>
              <w:rPr>
                <w:noProof/>
              </w:rPr>
            </w:pPr>
            <w:r w:rsidRPr="00890B0C">
              <w:rPr>
                <w:noProof/>
              </w:rPr>
              <w:t>Anesthesia Minutes</w:t>
            </w:r>
          </w:p>
        </w:tc>
      </w:tr>
      <w:tr w:rsidR="009F20B7" w:rsidRPr="009E61BC" w14:paraId="2CBFBD4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172F6"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10409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E8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0C99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302A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19A3F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A42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66C83" w14:textId="77777777" w:rsidR="009E61BC" w:rsidRPr="00890B0C" w:rsidRDefault="009E61BC">
            <w:pPr>
              <w:pStyle w:val="AttributeTableBody"/>
              <w:rPr>
                <w:noProof/>
              </w:rPr>
            </w:pPr>
            <w:r w:rsidRPr="00890B0C">
              <w:rPr>
                <w:noProof/>
              </w:rPr>
              <w:t>00401</w:t>
            </w:r>
          </w:p>
        </w:tc>
        <w:tc>
          <w:tcPr>
            <w:tcW w:w="3888" w:type="dxa"/>
            <w:tcBorders>
              <w:top w:val="dotted" w:sz="4" w:space="0" w:color="auto"/>
              <w:left w:val="nil"/>
              <w:bottom w:val="dotted" w:sz="4" w:space="0" w:color="auto"/>
              <w:right w:val="nil"/>
            </w:tcBorders>
            <w:shd w:val="clear" w:color="auto" w:fill="FFFFFF"/>
          </w:tcPr>
          <w:p w14:paraId="648DBE05" w14:textId="77777777" w:rsidR="009E61BC" w:rsidRPr="00890B0C" w:rsidRDefault="009E61BC">
            <w:pPr>
              <w:pStyle w:val="AttributeTableBody"/>
              <w:jc w:val="left"/>
              <w:rPr>
                <w:noProof/>
              </w:rPr>
            </w:pPr>
            <w:r w:rsidRPr="00890B0C">
              <w:rPr>
                <w:noProof/>
              </w:rPr>
              <w:t>Surgeon</w:t>
            </w:r>
          </w:p>
        </w:tc>
      </w:tr>
      <w:tr w:rsidR="009F20B7" w:rsidRPr="009E61BC" w14:paraId="3F3D97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C2E9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E2552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DE59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E8D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E3F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5D7E6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FA8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FA6CC" w14:textId="77777777" w:rsidR="009E61BC" w:rsidRPr="00890B0C" w:rsidRDefault="009E61BC">
            <w:pPr>
              <w:pStyle w:val="AttributeTableBody"/>
              <w:rPr>
                <w:noProof/>
              </w:rPr>
            </w:pPr>
            <w:r w:rsidRPr="00890B0C">
              <w:rPr>
                <w:noProof/>
              </w:rPr>
              <w:t>00402</w:t>
            </w:r>
          </w:p>
        </w:tc>
        <w:tc>
          <w:tcPr>
            <w:tcW w:w="3888" w:type="dxa"/>
            <w:tcBorders>
              <w:top w:val="dotted" w:sz="4" w:space="0" w:color="auto"/>
              <w:left w:val="nil"/>
              <w:bottom w:val="dotted" w:sz="4" w:space="0" w:color="auto"/>
              <w:right w:val="nil"/>
            </w:tcBorders>
            <w:shd w:val="clear" w:color="auto" w:fill="FFFFFF"/>
          </w:tcPr>
          <w:p w14:paraId="73DEA3C4" w14:textId="77777777" w:rsidR="009E61BC" w:rsidRPr="00890B0C" w:rsidRDefault="009E61BC">
            <w:pPr>
              <w:pStyle w:val="AttributeTableBody"/>
              <w:jc w:val="left"/>
              <w:rPr>
                <w:noProof/>
              </w:rPr>
            </w:pPr>
            <w:r w:rsidRPr="00890B0C">
              <w:rPr>
                <w:noProof/>
              </w:rPr>
              <w:t xml:space="preserve">Procedure Practitioner </w:t>
            </w:r>
          </w:p>
        </w:tc>
      </w:tr>
      <w:tr w:rsidR="009F20B7" w:rsidRPr="009E61BC" w14:paraId="5DB82F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DF842E"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1DEB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EB1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A1D3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2E01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0A69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9DAAE" w14:textId="7A0206F8" w:rsidR="009E61BC" w:rsidRPr="00890B0C" w:rsidRDefault="00000000">
            <w:pPr>
              <w:pStyle w:val="AttributeTableBody"/>
              <w:rPr>
                <w:rStyle w:val="HyperlinkTable"/>
                <w:noProof/>
              </w:rPr>
            </w:pPr>
            <w:hyperlink r:id="rId109" w:anchor="HL70059" w:history="1">
              <w:r w:rsidR="009E61BC" w:rsidRPr="00890B0C">
                <w:rPr>
                  <w:rStyle w:val="HyperlinkTable"/>
                  <w:noProof/>
                </w:rPr>
                <w:t>0059</w:t>
              </w:r>
            </w:hyperlink>
          </w:p>
        </w:tc>
        <w:tc>
          <w:tcPr>
            <w:tcW w:w="720" w:type="dxa"/>
            <w:tcBorders>
              <w:top w:val="dotted" w:sz="4" w:space="0" w:color="auto"/>
              <w:left w:val="nil"/>
              <w:bottom w:val="dotted" w:sz="4" w:space="0" w:color="auto"/>
              <w:right w:val="nil"/>
            </w:tcBorders>
            <w:shd w:val="clear" w:color="auto" w:fill="FFFFFF"/>
          </w:tcPr>
          <w:p w14:paraId="35970CB2" w14:textId="77777777" w:rsidR="009E61BC" w:rsidRPr="00890B0C" w:rsidRDefault="009E61BC">
            <w:pPr>
              <w:pStyle w:val="AttributeTableBody"/>
              <w:rPr>
                <w:noProof/>
              </w:rPr>
            </w:pPr>
            <w:r w:rsidRPr="00890B0C">
              <w:rPr>
                <w:noProof/>
              </w:rPr>
              <w:t>00403</w:t>
            </w:r>
          </w:p>
        </w:tc>
        <w:tc>
          <w:tcPr>
            <w:tcW w:w="3888" w:type="dxa"/>
            <w:tcBorders>
              <w:top w:val="dotted" w:sz="4" w:space="0" w:color="auto"/>
              <w:left w:val="nil"/>
              <w:bottom w:val="dotted" w:sz="4" w:space="0" w:color="auto"/>
              <w:right w:val="nil"/>
            </w:tcBorders>
            <w:shd w:val="clear" w:color="auto" w:fill="FFFFFF"/>
          </w:tcPr>
          <w:p w14:paraId="7ECEC713" w14:textId="77777777" w:rsidR="009E61BC" w:rsidRPr="00890B0C" w:rsidRDefault="009E61BC">
            <w:pPr>
              <w:pStyle w:val="AttributeTableBody"/>
              <w:jc w:val="left"/>
              <w:rPr>
                <w:noProof/>
              </w:rPr>
            </w:pPr>
            <w:r w:rsidRPr="00890B0C">
              <w:rPr>
                <w:noProof/>
              </w:rPr>
              <w:t>Consent Code</w:t>
            </w:r>
          </w:p>
        </w:tc>
      </w:tr>
      <w:tr w:rsidR="009F20B7" w:rsidRPr="009E61BC" w14:paraId="70296A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113D2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664C5E7"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130938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BA7A7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3F9F1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C461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DA847D" w14:textId="7D9CD9C1" w:rsidR="009E61BC" w:rsidRPr="00890B0C" w:rsidRDefault="00000000">
            <w:pPr>
              <w:pStyle w:val="AttributeTableBody"/>
              <w:rPr>
                <w:rStyle w:val="HyperlinkTable"/>
                <w:noProof/>
              </w:rPr>
            </w:pPr>
            <w:hyperlink r:id="rId110" w:anchor="HL70418" w:history="1">
              <w:r w:rsidR="009E61BC" w:rsidRPr="00890B0C">
                <w:rPr>
                  <w:rStyle w:val="HyperlinkTable"/>
                  <w:noProof/>
                </w:rPr>
                <w:t>0418</w:t>
              </w:r>
            </w:hyperlink>
          </w:p>
        </w:tc>
        <w:tc>
          <w:tcPr>
            <w:tcW w:w="720" w:type="dxa"/>
            <w:tcBorders>
              <w:top w:val="dotted" w:sz="4" w:space="0" w:color="auto"/>
              <w:left w:val="nil"/>
              <w:bottom w:val="dotted" w:sz="4" w:space="0" w:color="auto"/>
              <w:right w:val="nil"/>
            </w:tcBorders>
            <w:shd w:val="clear" w:color="auto" w:fill="FFFFFF"/>
          </w:tcPr>
          <w:p w14:paraId="18198CD9" w14:textId="77777777" w:rsidR="009E61BC" w:rsidRPr="00890B0C" w:rsidRDefault="009E61BC">
            <w:pPr>
              <w:pStyle w:val="AttributeTableBody"/>
              <w:rPr>
                <w:noProof/>
              </w:rPr>
            </w:pPr>
            <w:r w:rsidRPr="00890B0C">
              <w:rPr>
                <w:noProof/>
              </w:rPr>
              <w:t>00404</w:t>
            </w:r>
          </w:p>
        </w:tc>
        <w:tc>
          <w:tcPr>
            <w:tcW w:w="3888" w:type="dxa"/>
            <w:tcBorders>
              <w:top w:val="dotted" w:sz="4" w:space="0" w:color="auto"/>
              <w:left w:val="nil"/>
              <w:bottom w:val="dotted" w:sz="4" w:space="0" w:color="auto"/>
              <w:right w:val="nil"/>
            </w:tcBorders>
            <w:shd w:val="clear" w:color="auto" w:fill="FFFFFF"/>
          </w:tcPr>
          <w:p w14:paraId="273D27B7" w14:textId="77777777" w:rsidR="009E61BC" w:rsidRPr="00890B0C" w:rsidRDefault="009E61BC">
            <w:pPr>
              <w:pStyle w:val="AttributeTableBody"/>
              <w:jc w:val="left"/>
              <w:rPr>
                <w:noProof/>
              </w:rPr>
            </w:pPr>
            <w:r w:rsidRPr="00890B0C">
              <w:rPr>
                <w:noProof/>
              </w:rPr>
              <w:t>Procedure Priority</w:t>
            </w:r>
          </w:p>
        </w:tc>
      </w:tr>
      <w:tr w:rsidR="009F20B7" w:rsidRPr="009E61BC" w14:paraId="3AB921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F5F394"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98E7D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9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FC56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9A05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F7C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B871D" w14:textId="05645721" w:rsidR="009E61BC" w:rsidRPr="00890B0C" w:rsidRDefault="00000000">
            <w:pPr>
              <w:pStyle w:val="AttributeTableBody"/>
              <w:rPr>
                <w:rStyle w:val="HyperlinkTable"/>
                <w:noProof/>
              </w:rPr>
            </w:pPr>
            <w:hyperlink r:id="rId111"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5C6B4949" w14:textId="77777777" w:rsidR="009E61BC" w:rsidRPr="00890B0C" w:rsidRDefault="009E61BC">
            <w:pPr>
              <w:pStyle w:val="AttributeTableBody"/>
              <w:rPr>
                <w:noProof/>
              </w:rPr>
            </w:pPr>
            <w:r w:rsidRPr="00890B0C">
              <w:rPr>
                <w:noProof/>
              </w:rPr>
              <w:t>00772</w:t>
            </w:r>
          </w:p>
        </w:tc>
        <w:tc>
          <w:tcPr>
            <w:tcW w:w="3888" w:type="dxa"/>
            <w:tcBorders>
              <w:top w:val="dotted" w:sz="4" w:space="0" w:color="auto"/>
              <w:left w:val="nil"/>
              <w:bottom w:val="dotted" w:sz="4" w:space="0" w:color="auto"/>
              <w:right w:val="nil"/>
            </w:tcBorders>
            <w:shd w:val="clear" w:color="auto" w:fill="FFFFFF"/>
          </w:tcPr>
          <w:p w14:paraId="1AE76923" w14:textId="77777777" w:rsidR="009E61BC" w:rsidRPr="00890B0C" w:rsidRDefault="009E61BC">
            <w:pPr>
              <w:pStyle w:val="AttributeTableBody"/>
              <w:jc w:val="left"/>
              <w:rPr>
                <w:noProof/>
              </w:rPr>
            </w:pPr>
            <w:r w:rsidRPr="00890B0C">
              <w:rPr>
                <w:noProof/>
              </w:rPr>
              <w:t>Associated Diagnosis Code</w:t>
            </w:r>
          </w:p>
        </w:tc>
      </w:tr>
      <w:tr w:rsidR="009F20B7" w:rsidRPr="009E61BC" w14:paraId="389064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4B127E"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A116E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B83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B9E4FE"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2B92BD5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7718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C4A17BC" w14:textId="1B364C1E" w:rsidR="009E61BC" w:rsidRPr="00890B0C" w:rsidRDefault="00000000">
            <w:pPr>
              <w:pStyle w:val="AttributeTableBody"/>
              <w:rPr>
                <w:rStyle w:val="HyperlinkTable"/>
                <w:noProof/>
              </w:rPr>
            </w:pPr>
            <w:hyperlink r:id="rId112" w:anchor="HL70340" w:history="1">
              <w:r w:rsidR="009E61BC" w:rsidRPr="00890B0C">
                <w:rPr>
                  <w:rStyle w:val="HyperlinkTable"/>
                  <w:noProof/>
                </w:rPr>
                <w:t>0340</w:t>
              </w:r>
            </w:hyperlink>
          </w:p>
        </w:tc>
        <w:tc>
          <w:tcPr>
            <w:tcW w:w="720" w:type="dxa"/>
            <w:tcBorders>
              <w:top w:val="dotted" w:sz="4" w:space="0" w:color="auto"/>
              <w:left w:val="nil"/>
              <w:bottom w:val="dotted" w:sz="4" w:space="0" w:color="auto"/>
              <w:right w:val="nil"/>
            </w:tcBorders>
            <w:shd w:val="clear" w:color="auto" w:fill="FFFFFF"/>
          </w:tcPr>
          <w:p w14:paraId="417D7824"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0576C5D6" w14:textId="77777777" w:rsidR="009E61BC" w:rsidRPr="00890B0C" w:rsidRDefault="009E61BC">
            <w:pPr>
              <w:pStyle w:val="AttributeTableBody"/>
              <w:jc w:val="left"/>
              <w:rPr>
                <w:noProof/>
              </w:rPr>
            </w:pPr>
            <w:r w:rsidRPr="00890B0C">
              <w:rPr>
                <w:noProof/>
              </w:rPr>
              <w:t>Procedure Code Modifier</w:t>
            </w:r>
          </w:p>
        </w:tc>
      </w:tr>
      <w:tr w:rsidR="009F20B7" w:rsidRPr="009E61BC" w14:paraId="5C9CE36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6D7B51"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12097F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281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DBE9E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A8DD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441D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F9554" w14:textId="32D47D99" w:rsidR="009E61BC" w:rsidRPr="00890B0C" w:rsidRDefault="00000000">
            <w:pPr>
              <w:pStyle w:val="AttributeTableBody"/>
              <w:rPr>
                <w:rStyle w:val="HyperlinkTable"/>
                <w:noProof/>
              </w:rPr>
            </w:pPr>
            <w:hyperlink r:id="rId113" w:anchor="HL70416" w:history="1">
              <w:r w:rsidR="009E61BC" w:rsidRPr="00890B0C">
                <w:rPr>
                  <w:rStyle w:val="HyperlinkTable"/>
                  <w:noProof/>
                </w:rPr>
                <w:t>0416</w:t>
              </w:r>
            </w:hyperlink>
          </w:p>
        </w:tc>
        <w:tc>
          <w:tcPr>
            <w:tcW w:w="720" w:type="dxa"/>
            <w:tcBorders>
              <w:top w:val="dotted" w:sz="4" w:space="0" w:color="auto"/>
              <w:left w:val="nil"/>
              <w:bottom w:val="dotted" w:sz="4" w:space="0" w:color="auto"/>
              <w:right w:val="nil"/>
            </w:tcBorders>
            <w:shd w:val="clear" w:color="auto" w:fill="FFFFFF"/>
          </w:tcPr>
          <w:p w14:paraId="0D8073D6" w14:textId="77777777" w:rsidR="009E61BC" w:rsidRPr="00890B0C" w:rsidRDefault="009E61BC">
            <w:pPr>
              <w:pStyle w:val="AttributeTableBody"/>
              <w:rPr>
                <w:noProof/>
              </w:rPr>
            </w:pPr>
            <w:r w:rsidRPr="00890B0C">
              <w:rPr>
                <w:noProof/>
              </w:rPr>
              <w:t>01501</w:t>
            </w:r>
          </w:p>
        </w:tc>
        <w:tc>
          <w:tcPr>
            <w:tcW w:w="3888" w:type="dxa"/>
            <w:tcBorders>
              <w:top w:val="dotted" w:sz="4" w:space="0" w:color="auto"/>
              <w:left w:val="nil"/>
              <w:bottom w:val="dotted" w:sz="4" w:space="0" w:color="auto"/>
              <w:right w:val="nil"/>
            </w:tcBorders>
            <w:shd w:val="clear" w:color="auto" w:fill="FFFFFF"/>
          </w:tcPr>
          <w:p w14:paraId="13E894B0" w14:textId="77777777" w:rsidR="009E61BC" w:rsidRPr="00890B0C" w:rsidRDefault="009E61BC">
            <w:pPr>
              <w:pStyle w:val="AttributeTableBody"/>
              <w:jc w:val="left"/>
              <w:rPr>
                <w:noProof/>
              </w:rPr>
            </w:pPr>
            <w:r w:rsidRPr="00890B0C">
              <w:rPr>
                <w:noProof/>
              </w:rPr>
              <w:t>Procedure DRG Type</w:t>
            </w:r>
          </w:p>
        </w:tc>
      </w:tr>
      <w:tr w:rsidR="009F20B7" w:rsidRPr="009E61BC" w14:paraId="667BC4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9CCBA7E"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E1B1F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9861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D26D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B70B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5344A4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213A2CC" w14:textId="57F05A1D" w:rsidR="009E61BC" w:rsidRPr="00890B0C" w:rsidRDefault="00000000">
            <w:pPr>
              <w:pStyle w:val="AttributeTableBody"/>
              <w:rPr>
                <w:rStyle w:val="HyperlinkTable"/>
                <w:noProof/>
              </w:rPr>
            </w:pPr>
            <w:hyperlink r:id="rId114" w:anchor="HL70417" w:history="1">
              <w:r w:rsidR="009E61BC" w:rsidRPr="00890B0C">
                <w:rPr>
                  <w:rStyle w:val="HyperlinkTable"/>
                  <w:noProof/>
                </w:rPr>
                <w:t>0417</w:t>
              </w:r>
            </w:hyperlink>
          </w:p>
        </w:tc>
        <w:tc>
          <w:tcPr>
            <w:tcW w:w="720" w:type="dxa"/>
            <w:tcBorders>
              <w:top w:val="dotted" w:sz="4" w:space="0" w:color="auto"/>
              <w:left w:val="nil"/>
              <w:bottom w:val="dotted" w:sz="4" w:space="0" w:color="auto"/>
              <w:right w:val="nil"/>
            </w:tcBorders>
            <w:shd w:val="clear" w:color="auto" w:fill="FFFFFF"/>
          </w:tcPr>
          <w:p w14:paraId="76594DBD" w14:textId="77777777" w:rsidR="009E61BC" w:rsidRPr="00890B0C" w:rsidRDefault="009E61BC">
            <w:pPr>
              <w:pStyle w:val="AttributeTableBody"/>
              <w:rPr>
                <w:noProof/>
              </w:rPr>
            </w:pPr>
            <w:r w:rsidRPr="00890B0C">
              <w:rPr>
                <w:noProof/>
              </w:rPr>
              <w:t>01502</w:t>
            </w:r>
          </w:p>
        </w:tc>
        <w:tc>
          <w:tcPr>
            <w:tcW w:w="3888" w:type="dxa"/>
            <w:tcBorders>
              <w:top w:val="dotted" w:sz="4" w:space="0" w:color="auto"/>
              <w:left w:val="nil"/>
              <w:bottom w:val="dotted" w:sz="4" w:space="0" w:color="auto"/>
              <w:right w:val="nil"/>
            </w:tcBorders>
            <w:shd w:val="clear" w:color="auto" w:fill="FFFFFF"/>
          </w:tcPr>
          <w:p w14:paraId="5B083F93" w14:textId="77777777" w:rsidR="009E61BC" w:rsidRPr="00890B0C" w:rsidRDefault="009E61BC">
            <w:pPr>
              <w:pStyle w:val="AttributeTableBody"/>
              <w:jc w:val="left"/>
              <w:rPr>
                <w:noProof/>
              </w:rPr>
            </w:pPr>
            <w:r w:rsidRPr="00890B0C">
              <w:rPr>
                <w:noProof/>
              </w:rPr>
              <w:t>Tissue Type Code</w:t>
            </w:r>
          </w:p>
        </w:tc>
      </w:tr>
      <w:tr w:rsidR="009F20B7" w:rsidRPr="009E61BC" w14:paraId="377DAD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245032"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D2567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280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147752"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42322A67"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199192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68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37F6C" w14:textId="77777777" w:rsidR="009E61BC" w:rsidRPr="00890B0C" w:rsidRDefault="009E61BC">
            <w:pPr>
              <w:pStyle w:val="AttributeTableBody"/>
              <w:rPr>
                <w:noProof/>
              </w:rPr>
            </w:pPr>
            <w:r w:rsidRPr="00890B0C">
              <w:rPr>
                <w:noProof/>
              </w:rPr>
              <w:t>01848</w:t>
            </w:r>
          </w:p>
        </w:tc>
        <w:tc>
          <w:tcPr>
            <w:tcW w:w="3888" w:type="dxa"/>
            <w:tcBorders>
              <w:top w:val="dotted" w:sz="4" w:space="0" w:color="auto"/>
              <w:left w:val="nil"/>
              <w:bottom w:val="dotted" w:sz="4" w:space="0" w:color="auto"/>
              <w:right w:val="nil"/>
            </w:tcBorders>
            <w:shd w:val="clear" w:color="auto" w:fill="FFFFFF"/>
          </w:tcPr>
          <w:p w14:paraId="203BF6F4" w14:textId="77777777" w:rsidR="009E61BC" w:rsidRPr="00890B0C" w:rsidRDefault="009E61BC">
            <w:pPr>
              <w:pStyle w:val="AttributeTableBody"/>
              <w:jc w:val="left"/>
              <w:rPr>
                <w:noProof/>
              </w:rPr>
            </w:pPr>
            <w:r w:rsidRPr="00890B0C">
              <w:rPr>
                <w:noProof/>
              </w:rPr>
              <w:t>Procedure Identifier</w:t>
            </w:r>
          </w:p>
        </w:tc>
      </w:tr>
      <w:tr w:rsidR="009F20B7" w:rsidRPr="009E61BC" w14:paraId="5E0038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80267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2E504E6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9DC1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F581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6948EA2"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C3089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B03D4" w14:textId="659BB631" w:rsidR="009E61BC" w:rsidRPr="00C615A7" w:rsidRDefault="00000000">
            <w:pPr>
              <w:pStyle w:val="AttributeTableBody"/>
              <w:rPr>
                <w:rStyle w:val="HyperlinkTable"/>
              </w:rPr>
            </w:pPr>
            <w:hyperlink r:id="rId115" w:anchor="HL70206" w:history="1">
              <w:r w:rsidR="009E61BC" w:rsidRPr="00C615A7">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06EA8AB" w14:textId="77777777" w:rsidR="009E61BC" w:rsidRPr="00890B0C" w:rsidRDefault="009E61BC">
            <w:pPr>
              <w:pStyle w:val="AttributeTableBody"/>
              <w:rPr>
                <w:noProof/>
              </w:rPr>
            </w:pPr>
            <w:r w:rsidRPr="00890B0C">
              <w:rPr>
                <w:noProof/>
              </w:rPr>
              <w:t>01849</w:t>
            </w:r>
          </w:p>
        </w:tc>
        <w:tc>
          <w:tcPr>
            <w:tcW w:w="3888" w:type="dxa"/>
            <w:tcBorders>
              <w:top w:val="dotted" w:sz="4" w:space="0" w:color="auto"/>
              <w:left w:val="nil"/>
              <w:bottom w:val="dotted" w:sz="4" w:space="0" w:color="auto"/>
              <w:right w:val="nil"/>
            </w:tcBorders>
            <w:shd w:val="clear" w:color="auto" w:fill="FFFFFF"/>
          </w:tcPr>
          <w:p w14:paraId="40497AFE" w14:textId="77777777" w:rsidR="009E61BC" w:rsidRPr="00890B0C" w:rsidRDefault="009E61BC">
            <w:pPr>
              <w:pStyle w:val="AttributeTableBody"/>
              <w:jc w:val="left"/>
              <w:rPr>
                <w:noProof/>
              </w:rPr>
            </w:pPr>
            <w:r w:rsidRPr="00890B0C">
              <w:rPr>
                <w:noProof/>
              </w:rPr>
              <w:t>Procedure Action Code</w:t>
            </w:r>
          </w:p>
        </w:tc>
      </w:tr>
      <w:tr w:rsidR="009F20B7" w:rsidRPr="009E61BC" w14:paraId="7FC93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973BD31"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782DD2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3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79F9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2E28AA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EDC2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C3559" w14:textId="61D0C571" w:rsidR="009E61BC" w:rsidRPr="00890B0C" w:rsidRDefault="00000000">
            <w:pPr>
              <w:pStyle w:val="AttributeTableBody"/>
              <w:rPr>
                <w:rStyle w:val="HyperlinkTable"/>
                <w:noProof/>
              </w:rPr>
            </w:pPr>
            <w:hyperlink r:id="rId116" w:anchor="HL70761" w:history="1">
              <w:r w:rsidR="009E61BC" w:rsidRPr="00890B0C">
                <w:rPr>
                  <w:rStyle w:val="HyperlinkTable"/>
                  <w:noProof/>
                </w:rPr>
                <w:t>0761</w:t>
              </w:r>
            </w:hyperlink>
          </w:p>
        </w:tc>
        <w:tc>
          <w:tcPr>
            <w:tcW w:w="720" w:type="dxa"/>
            <w:tcBorders>
              <w:top w:val="dotted" w:sz="4" w:space="0" w:color="auto"/>
              <w:left w:val="nil"/>
              <w:bottom w:val="dotted" w:sz="4" w:space="0" w:color="auto"/>
              <w:right w:val="nil"/>
            </w:tcBorders>
            <w:shd w:val="clear" w:color="auto" w:fill="FFFFFF"/>
          </w:tcPr>
          <w:p w14:paraId="11A75753" w14:textId="77777777" w:rsidR="009E61BC" w:rsidRPr="00890B0C" w:rsidRDefault="009E61BC">
            <w:pPr>
              <w:pStyle w:val="AttributeTableBody"/>
              <w:rPr>
                <w:noProof/>
              </w:rPr>
            </w:pPr>
            <w:r w:rsidRPr="00890B0C">
              <w:rPr>
                <w:noProof/>
              </w:rPr>
              <w:t>02177</w:t>
            </w:r>
          </w:p>
        </w:tc>
        <w:tc>
          <w:tcPr>
            <w:tcW w:w="3888" w:type="dxa"/>
            <w:tcBorders>
              <w:top w:val="dotted" w:sz="4" w:space="0" w:color="auto"/>
              <w:left w:val="nil"/>
              <w:bottom w:val="dotted" w:sz="4" w:space="0" w:color="auto"/>
              <w:right w:val="nil"/>
            </w:tcBorders>
            <w:shd w:val="clear" w:color="auto" w:fill="FFFFFF"/>
          </w:tcPr>
          <w:p w14:paraId="5BCDC346" w14:textId="77777777" w:rsidR="009E61BC" w:rsidRPr="00890B0C" w:rsidRDefault="009E61BC">
            <w:pPr>
              <w:pStyle w:val="AttributeTableBody"/>
              <w:jc w:val="left"/>
              <w:rPr>
                <w:noProof/>
              </w:rPr>
            </w:pPr>
            <w:r w:rsidRPr="00890B0C">
              <w:rPr>
                <w:noProof/>
              </w:rPr>
              <w:t xml:space="preserve">DRG Procedure Determination Status </w:t>
            </w:r>
          </w:p>
        </w:tc>
      </w:tr>
      <w:tr w:rsidR="009F20B7" w:rsidRPr="009E61BC" w14:paraId="78B7AB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48BB81"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554E29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6BF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C4A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C54F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9138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266A20" w14:textId="2AC52A0D" w:rsidR="009E61BC" w:rsidRPr="00890B0C" w:rsidRDefault="00000000">
            <w:pPr>
              <w:pStyle w:val="AttributeTableBody"/>
              <w:rPr>
                <w:rStyle w:val="HyperlinkTable"/>
                <w:noProof/>
              </w:rPr>
            </w:pPr>
            <w:hyperlink r:id="rId117" w:anchor="HL70763" w:history="1">
              <w:r w:rsidR="009E61BC" w:rsidRPr="00890B0C">
                <w:rPr>
                  <w:rStyle w:val="HyperlinkTable"/>
                  <w:noProof/>
                </w:rPr>
                <w:t>0763</w:t>
              </w:r>
            </w:hyperlink>
          </w:p>
        </w:tc>
        <w:tc>
          <w:tcPr>
            <w:tcW w:w="720" w:type="dxa"/>
            <w:tcBorders>
              <w:top w:val="dotted" w:sz="4" w:space="0" w:color="auto"/>
              <w:left w:val="nil"/>
              <w:bottom w:val="dotted" w:sz="4" w:space="0" w:color="auto"/>
              <w:right w:val="nil"/>
            </w:tcBorders>
            <w:shd w:val="clear" w:color="auto" w:fill="FFFFFF"/>
          </w:tcPr>
          <w:p w14:paraId="57C226CA" w14:textId="77777777" w:rsidR="009E61BC" w:rsidRPr="00890B0C" w:rsidRDefault="009E61BC">
            <w:pPr>
              <w:pStyle w:val="AttributeTableBody"/>
              <w:rPr>
                <w:noProof/>
              </w:rPr>
            </w:pPr>
            <w:r w:rsidRPr="00890B0C">
              <w:rPr>
                <w:noProof/>
              </w:rPr>
              <w:t>02178</w:t>
            </w:r>
          </w:p>
        </w:tc>
        <w:tc>
          <w:tcPr>
            <w:tcW w:w="3888" w:type="dxa"/>
            <w:tcBorders>
              <w:top w:val="dotted" w:sz="4" w:space="0" w:color="auto"/>
              <w:left w:val="nil"/>
              <w:bottom w:val="dotted" w:sz="4" w:space="0" w:color="auto"/>
              <w:right w:val="nil"/>
            </w:tcBorders>
            <w:shd w:val="clear" w:color="auto" w:fill="FFFFFF"/>
          </w:tcPr>
          <w:p w14:paraId="4E56F311" w14:textId="77777777" w:rsidR="009E61BC" w:rsidRPr="00890B0C" w:rsidRDefault="009E61BC">
            <w:pPr>
              <w:pStyle w:val="AttributeTableBody"/>
              <w:jc w:val="left"/>
              <w:rPr>
                <w:noProof/>
              </w:rPr>
            </w:pPr>
            <w:r w:rsidRPr="00890B0C">
              <w:rPr>
                <w:noProof/>
              </w:rPr>
              <w:t>DRG Procedure Relevance</w:t>
            </w:r>
          </w:p>
        </w:tc>
      </w:tr>
      <w:tr w:rsidR="009F20B7" w:rsidRPr="009E61BC" w14:paraId="65BF232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33271A"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A6FD5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26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83B84"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21501E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BA956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01B48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A789144" w14:textId="77777777" w:rsidR="009E61BC" w:rsidRPr="00890B0C" w:rsidRDefault="009E61BC">
            <w:pPr>
              <w:pStyle w:val="AttributeTableBody"/>
              <w:rPr>
                <w:noProof/>
              </w:rPr>
            </w:pPr>
            <w:r w:rsidRPr="00890B0C">
              <w:rPr>
                <w:noProof/>
              </w:rPr>
              <w:t>02371</w:t>
            </w:r>
          </w:p>
        </w:tc>
        <w:tc>
          <w:tcPr>
            <w:tcW w:w="3888" w:type="dxa"/>
            <w:tcBorders>
              <w:top w:val="dotted" w:sz="4" w:space="0" w:color="auto"/>
              <w:left w:val="nil"/>
              <w:bottom w:val="dotted" w:sz="4" w:space="0" w:color="auto"/>
              <w:right w:val="nil"/>
            </w:tcBorders>
            <w:shd w:val="clear" w:color="auto" w:fill="FFFFFF"/>
          </w:tcPr>
          <w:p w14:paraId="6E69A3D5" w14:textId="77777777" w:rsidR="009E61BC" w:rsidRPr="00890B0C" w:rsidRDefault="009E61BC">
            <w:pPr>
              <w:pStyle w:val="AttributeTableBody"/>
              <w:jc w:val="left"/>
              <w:rPr>
                <w:noProof/>
              </w:rPr>
            </w:pPr>
            <w:r w:rsidRPr="00890B0C">
              <w:rPr>
                <w:noProof/>
              </w:rPr>
              <w:t>Treating Organizational Unit</w:t>
            </w:r>
          </w:p>
        </w:tc>
      </w:tr>
      <w:tr w:rsidR="009F20B7" w:rsidRPr="009E61BC" w14:paraId="7FFE9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B57ED7"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DCFE3D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2B653C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C2485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95D07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EAC7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A251C" w14:textId="3CE840F4" w:rsidR="009E61BC" w:rsidRPr="00890B0C" w:rsidRDefault="00000000">
            <w:pPr>
              <w:pStyle w:val="AttributeTableBody"/>
              <w:rPr>
                <w:rStyle w:val="HyperlinkTable"/>
              </w:rPr>
            </w:pPr>
            <w:hyperlink r:id="rId118" w:anchor="HL70136" w:history="1">
              <w:r w:rsidR="009E61BC" w:rsidRPr="00C615A7">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69E749E" w14:textId="77777777" w:rsidR="009E61BC" w:rsidRPr="00890B0C" w:rsidRDefault="009E61BC">
            <w:pPr>
              <w:pStyle w:val="AttributeTableBody"/>
              <w:rPr>
                <w:noProof/>
              </w:rPr>
            </w:pPr>
            <w:r w:rsidRPr="00890B0C">
              <w:rPr>
                <w:noProof/>
              </w:rPr>
              <w:t>02372</w:t>
            </w:r>
          </w:p>
        </w:tc>
        <w:tc>
          <w:tcPr>
            <w:tcW w:w="3888" w:type="dxa"/>
            <w:tcBorders>
              <w:top w:val="dotted" w:sz="4" w:space="0" w:color="auto"/>
              <w:left w:val="nil"/>
              <w:bottom w:val="dotted" w:sz="4" w:space="0" w:color="auto"/>
              <w:right w:val="nil"/>
            </w:tcBorders>
            <w:shd w:val="clear" w:color="auto" w:fill="FFFFFF"/>
          </w:tcPr>
          <w:p w14:paraId="67ECBC3E" w14:textId="77777777" w:rsidR="009E61BC" w:rsidRPr="00890B0C" w:rsidRDefault="009E61BC">
            <w:pPr>
              <w:pStyle w:val="AttributeTableBody"/>
              <w:jc w:val="left"/>
              <w:rPr>
                <w:noProof/>
              </w:rPr>
            </w:pPr>
            <w:r>
              <w:t>Respiratory W</w:t>
            </w:r>
            <w:r w:rsidRPr="00890B0C">
              <w:t>ithin Surgery</w:t>
            </w:r>
          </w:p>
        </w:tc>
      </w:tr>
      <w:tr w:rsidR="009F20B7" w:rsidRPr="009E61BC" w14:paraId="01960510"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505EDF2" w14:textId="77777777" w:rsidR="009E61BC" w:rsidRPr="001A732A" w:rsidRDefault="009E61BC">
            <w:pPr>
              <w:pStyle w:val="AttributeTableBody"/>
              <w:rPr>
                <w:noProof/>
              </w:rPr>
            </w:pPr>
            <w:r w:rsidRPr="001A732A">
              <w:rPr>
                <w:noProof/>
              </w:rPr>
              <w:t>25</w:t>
            </w:r>
          </w:p>
        </w:tc>
        <w:tc>
          <w:tcPr>
            <w:tcW w:w="648" w:type="dxa"/>
            <w:tcBorders>
              <w:top w:val="dotted" w:sz="4" w:space="0" w:color="auto"/>
              <w:left w:val="nil"/>
              <w:bottom w:val="single" w:sz="4" w:space="0" w:color="auto"/>
              <w:right w:val="nil"/>
            </w:tcBorders>
            <w:shd w:val="clear" w:color="auto" w:fill="FFFFFF"/>
          </w:tcPr>
          <w:p w14:paraId="2F8659D2"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09F43" w14:textId="77777777" w:rsidR="009E61BC" w:rsidRPr="001A732A"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5A9C3D" w14:textId="77777777" w:rsidR="009E61BC" w:rsidRPr="001A732A" w:rsidRDefault="009E61BC">
            <w:pPr>
              <w:pStyle w:val="AttributeTableBody"/>
              <w:rPr>
                <w:noProof/>
              </w:rPr>
            </w:pPr>
            <w:r w:rsidRPr="001A732A">
              <w:rPr>
                <w:noProof/>
              </w:rPr>
              <w:t>EI</w:t>
            </w:r>
          </w:p>
        </w:tc>
        <w:tc>
          <w:tcPr>
            <w:tcW w:w="648" w:type="dxa"/>
            <w:tcBorders>
              <w:top w:val="dotted" w:sz="4" w:space="0" w:color="auto"/>
              <w:left w:val="nil"/>
              <w:bottom w:val="single" w:sz="4" w:space="0" w:color="auto"/>
              <w:right w:val="nil"/>
            </w:tcBorders>
            <w:shd w:val="clear" w:color="auto" w:fill="FFFFFF"/>
          </w:tcPr>
          <w:p w14:paraId="5328B443" w14:textId="77777777" w:rsidR="009E61BC" w:rsidRPr="001A732A" w:rsidRDefault="009E61BC">
            <w:pPr>
              <w:pStyle w:val="AttributeTableBody"/>
              <w:rPr>
                <w:noProof/>
              </w:rPr>
            </w:pPr>
            <w:r w:rsidRPr="001A732A">
              <w:rPr>
                <w:noProof/>
              </w:rPr>
              <w:t>O</w:t>
            </w:r>
          </w:p>
        </w:tc>
        <w:tc>
          <w:tcPr>
            <w:tcW w:w="648" w:type="dxa"/>
            <w:tcBorders>
              <w:top w:val="dotted" w:sz="4" w:space="0" w:color="auto"/>
              <w:left w:val="nil"/>
              <w:bottom w:val="single" w:sz="4" w:space="0" w:color="auto"/>
              <w:right w:val="nil"/>
            </w:tcBorders>
            <w:shd w:val="clear" w:color="auto" w:fill="FFFFFF"/>
          </w:tcPr>
          <w:p w14:paraId="5B9861F4"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F2B1E4" w14:textId="77777777" w:rsidR="009E61BC" w:rsidRPr="001A732A"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C9F7962" w14:textId="77777777" w:rsidR="009E61BC" w:rsidRPr="001A732A" w:rsidRDefault="009E61BC">
            <w:pPr>
              <w:pStyle w:val="AttributeTableBody"/>
              <w:rPr>
                <w:noProof/>
              </w:rPr>
            </w:pPr>
            <w:r w:rsidRPr="001A732A">
              <w:rPr>
                <w:noProof/>
              </w:rPr>
              <w:t>02373</w:t>
            </w:r>
          </w:p>
        </w:tc>
        <w:tc>
          <w:tcPr>
            <w:tcW w:w="3888" w:type="dxa"/>
            <w:tcBorders>
              <w:top w:val="dotted" w:sz="4" w:space="0" w:color="auto"/>
              <w:left w:val="nil"/>
              <w:bottom w:val="single" w:sz="4" w:space="0" w:color="auto"/>
              <w:right w:val="nil"/>
            </w:tcBorders>
            <w:shd w:val="clear" w:color="auto" w:fill="FFFFFF"/>
          </w:tcPr>
          <w:p w14:paraId="2D005A54" w14:textId="77777777" w:rsidR="009E61BC" w:rsidRPr="001A732A" w:rsidRDefault="009E61BC">
            <w:pPr>
              <w:pStyle w:val="AttributeTableBody"/>
              <w:jc w:val="left"/>
            </w:pPr>
            <w:r w:rsidRPr="001A732A">
              <w:t>Parent Procedure ID</w:t>
            </w:r>
          </w:p>
        </w:tc>
      </w:tr>
    </w:tbl>
    <w:p w14:paraId="734CE14B" w14:textId="77777777" w:rsidR="009E61BC" w:rsidRPr="001A732A" w:rsidRDefault="009E61BC">
      <w:pPr>
        <w:pStyle w:val="Heading4"/>
        <w:rPr>
          <w:noProof/>
          <w:vanish/>
        </w:rPr>
      </w:pPr>
      <w:bookmarkStart w:id="1577" w:name="_Toc1882034"/>
      <w:r w:rsidRPr="001A732A">
        <w:rPr>
          <w:noProof/>
          <w:vanish/>
        </w:rPr>
        <w:t>PR1 Field Definitions</w:t>
      </w:r>
      <w:bookmarkEnd w:id="1577"/>
      <w:r w:rsidR="005B65F4" w:rsidRPr="001A732A">
        <w:rPr>
          <w:noProof/>
          <w:vanish/>
        </w:rPr>
        <w:fldChar w:fldCharType="begin"/>
      </w:r>
      <w:r w:rsidRPr="001A732A">
        <w:rPr>
          <w:noProof/>
          <w:vanish/>
        </w:rPr>
        <w:instrText xml:space="preserve"> XE "PR1 - data element definitions" </w:instrText>
      </w:r>
      <w:r w:rsidR="005B65F4" w:rsidRPr="001A732A">
        <w:rPr>
          <w:noProof/>
          <w:vanish/>
        </w:rPr>
        <w:fldChar w:fldCharType="end"/>
      </w:r>
    </w:p>
    <w:p w14:paraId="676BFA13" w14:textId="77777777" w:rsidR="009E61BC" w:rsidRPr="00713BF5" w:rsidRDefault="009E61BC">
      <w:pPr>
        <w:pStyle w:val="Heading4"/>
        <w:tabs>
          <w:tab w:val="num" w:pos="1440"/>
        </w:tabs>
        <w:rPr>
          <w:noProof/>
          <w:lang w:val="fr-CH"/>
        </w:rPr>
      </w:pPr>
      <w:bookmarkStart w:id="1578" w:name="_Toc1882035"/>
      <w:r w:rsidRPr="00713BF5">
        <w:rPr>
          <w:noProof/>
          <w:lang w:val="fr-CH"/>
        </w:rPr>
        <w:t xml:space="preserve">PR1-1   Set ID </w:t>
      </w:r>
      <w:r w:rsidRPr="00713BF5">
        <w:rPr>
          <w:noProof/>
          <w:lang w:val="fr-CH"/>
        </w:rPr>
        <w:noBreakHyphen/>
        <w:t xml:space="preserve"> PR1</w:t>
      </w:r>
      <w:r w:rsidR="005B65F4" w:rsidRPr="001A732A">
        <w:rPr>
          <w:noProof/>
        </w:rPr>
        <w:fldChar w:fldCharType="begin"/>
      </w:r>
      <w:r w:rsidRPr="00713BF5">
        <w:rPr>
          <w:noProof/>
          <w:lang w:val="fr-CH"/>
        </w:rPr>
        <w:instrText xml:space="preserve"> XE "Set id – PR1" </w:instrText>
      </w:r>
      <w:r w:rsidR="005B65F4" w:rsidRPr="001A732A">
        <w:rPr>
          <w:noProof/>
        </w:rPr>
        <w:fldChar w:fldCharType="end"/>
      </w:r>
      <w:r w:rsidRPr="00713BF5">
        <w:rPr>
          <w:noProof/>
          <w:lang w:val="fr-CH"/>
        </w:rPr>
        <w:t xml:space="preserve">   (SI)   00391</w:t>
      </w:r>
      <w:bookmarkEnd w:id="1578"/>
    </w:p>
    <w:p w14:paraId="34658BA3"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36AAB2CC" w14:textId="77777777" w:rsidR="009E61BC" w:rsidRPr="00890B0C" w:rsidRDefault="009E61BC">
      <w:pPr>
        <w:pStyle w:val="Heading4"/>
        <w:tabs>
          <w:tab w:val="num" w:pos="1440"/>
        </w:tabs>
        <w:rPr>
          <w:noProof/>
        </w:rPr>
      </w:pPr>
      <w:bookmarkStart w:id="1579" w:name="PR1_02"/>
      <w:bookmarkStart w:id="1580" w:name="_Toc1882036"/>
      <w:r w:rsidRPr="00890B0C">
        <w:rPr>
          <w:noProof/>
        </w:rPr>
        <w:t>PR1-2   Procedure Coding Method</w:t>
      </w:r>
      <w:bookmarkEnd w:id="1579"/>
      <w:r w:rsidRPr="00890B0C">
        <w:rPr>
          <w:noProof/>
        </w:rPr>
        <w:t xml:space="preserve">   00392</w:t>
      </w:r>
      <w:bookmarkEnd w:id="1580"/>
    </w:p>
    <w:p w14:paraId="4D9A19FE"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2BE415F8" w14:textId="77777777" w:rsidR="009E61BC" w:rsidRPr="00890B0C" w:rsidRDefault="009E61BC">
      <w:pPr>
        <w:pStyle w:val="Heading4"/>
        <w:tabs>
          <w:tab w:val="num" w:pos="1440"/>
        </w:tabs>
        <w:rPr>
          <w:noProof/>
        </w:rPr>
      </w:pPr>
      <w:bookmarkStart w:id="1581" w:name="PR1_03"/>
      <w:bookmarkStart w:id="1582" w:name="_Toc1882037"/>
      <w:r w:rsidRPr="00890B0C">
        <w:rPr>
          <w:noProof/>
        </w:rPr>
        <w:t>PR1-3   Procedure Code</w:t>
      </w:r>
      <w:bookmarkEnd w:id="1581"/>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582"/>
    </w:p>
    <w:p w14:paraId="682B85C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B76C4B" w14:textId="78725476" w:rsidR="009E61BC" w:rsidRPr="00890B0C" w:rsidRDefault="009E61BC">
      <w:pPr>
        <w:pStyle w:val="NormalIndented"/>
        <w:rPr>
          <w:noProof/>
        </w:rPr>
      </w:pPr>
      <w:r w:rsidRPr="00890B0C">
        <w:rPr>
          <w:noProof/>
        </w:rPr>
        <w:lastRenderedPageBreak/>
        <w:t xml:space="preserve">Definition: This field contains a unique identifier assigned to the procedure.  Refer to </w:t>
      </w:r>
      <w:hyperlink r:id="rId119"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CNE data type for compatibility with clinical and ancillary systems.</w:t>
      </w:r>
    </w:p>
    <w:p w14:paraId="5FC26D02" w14:textId="77777777" w:rsidR="009E61BC" w:rsidRPr="00890B0C" w:rsidRDefault="009E61BC">
      <w:pPr>
        <w:pStyle w:val="Heading4"/>
        <w:tabs>
          <w:tab w:val="num" w:pos="1440"/>
        </w:tabs>
        <w:rPr>
          <w:noProof/>
        </w:rPr>
      </w:pPr>
      <w:bookmarkStart w:id="1583" w:name="PR1_04"/>
      <w:bookmarkStart w:id="1584" w:name="_Toc1882038"/>
      <w:r w:rsidRPr="00890B0C">
        <w:rPr>
          <w:noProof/>
        </w:rPr>
        <w:t>PR1-4   Procedure Description</w:t>
      </w:r>
      <w:bookmarkEnd w:id="1583"/>
      <w:r w:rsidRPr="00890B0C">
        <w:rPr>
          <w:noProof/>
        </w:rPr>
        <w:t xml:space="preserve">   00394</w:t>
      </w:r>
      <w:bookmarkEnd w:id="1584"/>
    </w:p>
    <w:p w14:paraId="40DCD7EB"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1-4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3542550" w14:textId="77777777" w:rsidR="009E61BC" w:rsidRPr="00890B0C" w:rsidRDefault="009E61BC">
      <w:pPr>
        <w:pStyle w:val="Heading4"/>
        <w:rPr>
          <w:noProof/>
        </w:rPr>
      </w:pPr>
      <w:bookmarkStart w:id="1585" w:name="_Toc1882039"/>
      <w:r w:rsidRPr="00890B0C">
        <w:rPr>
          <w:noProof/>
        </w:rPr>
        <w:t>PR1-5   Procedure Date/Time</w:t>
      </w:r>
      <w:r w:rsidR="005B65F4" w:rsidRPr="00890B0C">
        <w:rPr>
          <w:noProof/>
        </w:rPr>
        <w:fldChar w:fldCharType="begin"/>
      </w:r>
      <w:r w:rsidRPr="00890B0C">
        <w:rPr>
          <w:noProof/>
        </w:rPr>
        <w:instrText xml:space="preserve"> XE "Procedure date/time" </w:instrText>
      </w:r>
      <w:r w:rsidR="005B65F4" w:rsidRPr="00890B0C">
        <w:rPr>
          <w:noProof/>
        </w:rPr>
        <w:fldChar w:fldCharType="end"/>
      </w:r>
      <w:r w:rsidRPr="00890B0C">
        <w:rPr>
          <w:noProof/>
        </w:rPr>
        <w:t xml:space="preserve">   (DTM)   00395</w:t>
      </w:r>
      <w:bookmarkEnd w:id="1585"/>
    </w:p>
    <w:p w14:paraId="7E28712F" w14:textId="77777777" w:rsidR="009E61BC" w:rsidRPr="00890B0C" w:rsidRDefault="009E61BC">
      <w:pPr>
        <w:pStyle w:val="NormalIndented"/>
        <w:rPr>
          <w:noProof/>
        </w:rPr>
      </w:pPr>
      <w:r w:rsidRPr="00890B0C">
        <w:rPr>
          <w:noProof/>
        </w:rPr>
        <w:t>Definition:  This field contains the date/time that the procedure was performed.</w:t>
      </w:r>
    </w:p>
    <w:p w14:paraId="708B137A" w14:textId="77777777" w:rsidR="009E61BC" w:rsidRPr="00890B0C" w:rsidRDefault="009E61BC">
      <w:pPr>
        <w:pStyle w:val="Heading4"/>
        <w:tabs>
          <w:tab w:val="num" w:pos="1440"/>
        </w:tabs>
        <w:rPr>
          <w:noProof/>
        </w:rPr>
      </w:pPr>
      <w:bookmarkStart w:id="1586" w:name="_Toc1882040"/>
      <w:r w:rsidRPr="00890B0C">
        <w:rPr>
          <w:noProof/>
        </w:rPr>
        <w:t>PR1-6   Procedure Functional Type</w:t>
      </w:r>
      <w:r w:rsidR="005B65F4" w:rsidRPr="00890B0C">
        <w:rPr>
          <w:noProof/>
        </w:rPr>
        <w:fldChar w:fldCharType="begin"/>
      </w:r>
      <w:r w:rsidRPr="00890B0C">
        <w:rPr>
          <w:noProof/>
        </w:rPr>
        <w:instrText xml:space="preserve"> XE "Procedure functional type" </w:instrText>
      </w:r>
      <w:r w:rsidR="005B65F4" w:rsidRPr="00890B0C">
        <w:rPr>
          <w:noProof/>
        </w:rPr>
        <w:fldChar w:fldCharType="end"/>
      </w:r>
      <w:r w:rsidRPr="00890B0C">
        <w:rPr>
          <w:noProof/>
        </w:rPr>
        <w:t xml:space="preserve">   (CWE)   00396</w:t>
      </w:r>
      <w:bookmarkEnd w:id="1586"/>
    </w:p>
    <w:p w14:paraId="227735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86E90" w14:textId="03DBC1BC" w:rsidR="009E61BC" w:rsidRPr="00890B0C" w:rsidRDefault="009E61BC">
      <w:pPr>
        <w:pStyle w:val="NormalIndented"/>
        <w:rPr>
          <w:noProof/>
        </w:rPr>
      </w:pPr>
      <w:r w:rsidRPr="00890B0C">
        <w:rPr>
          <w:noProof/>
        </w:rPr>
        <w:t xml:space="preserve">Definition:  This field contains the optional code that further defines the type of procedure.  Refer to </w:t>
      </w:r>
      <w:hyperlink r:id="rId120" w:anchor="HL70230" w:history="1">
        <w:r w:rsidRPr="00890B0C">
          <w:rPr>
            <w:rStyle w:val="ReferenceUserTable"/>
            <w:noProof/>
          </w:rPr>
          <w:t>User-defined Table 0230 - Procedure Functional Type</w:t>
        </w:r>
      </w:hyperlink>
      <w:r w:rsidRPr="00890B0C">
        <w:rPr>
          <w:noProof/>
        </w:rPr>
        <w:t xml:space="preserve"> </w:t>
      </w:r>
      <w:r>
        <w:rPr>
          <w:noProof/>
        </w:rPr>
        <w:t xml:space="preserve">in Chapter 2C, Code Tables, </w:t>
      </w:r>
      <w:r w:rsidRPr="00890B0C">
        <w:rPr>
          <w:noProof/>
        </w:rPr>
        <w:t>for suggested values.</w:t>
      </w:r>
    </w:p>
    <w:p w14:paraId="259669C6" w14:textId="77777777" w:rsidR="009E61BC" w:rsidRPr="00890B0C" w:rsidRDefault="009E61BC">
      <w:pPr>
        <w:pStyle w:val="Heading4"/>
        <w:tabs>
          <w:tab w:val="num" w:pos="1440"/>
        </w:tabs>
        <w:rPr>
          <w:noProof/>
        </w:rPr>
      </w:pPr>
      <w:bookmarkStart w:id="1587" w:name="_Toc1882041"/>
      <w:r w:rsidRPr="00890B0C">
        <w:rPr>
          <w:noProof/>
        </w:rPr>
        <w:t>PR1-7   Procedure Minutes</w:t>
      </w:r>
      <w:r w:rsidR="005B65F4" w:rsidRPr="00890B0C">
        <w:rPr>
          <w:noProof/>
        </w:rPr>
        <w:fldChar w:fldCharType="begin"/>
      </w:r>
      <w:r w:rsidRPr="00890B0C">
        <w:rPr>
          <w:noProof/>
        </w:rPr>
        <w:instrText xml:space="preserve"> XE "Procedure minutes" </w:instrText>
      </w:r>
      <w:r w:rsidR="005B65F4" w:rsidRPr="00890B0C">
        <w:rPr>
          <w:noProof/>
        </w:rPr>
        <w:fldChar w:fldCharType="end"/>
      </w:r>
      <w:r w:rsidRPr="00890B0C">
        <w:rPr>
          <w:noProof/>
        </w:rPr>
        <w:t xml:space="preserve">   (NM)   00397</w:t>
      </w:r>
      <w:bookmarkEnd w:id="1587"/>
    </w:p>
    <w:p w14:paraId="16649425" w14:textId="77777777" w:rsidR="009E61BC" w:rsidRPr="00890B0C" w:rsidRDefault="009E61BC">
      <w:pPr>
        <w:pStyle w:val="NormalIndented"/>
        <w:rPr>
          <w:noProof/>
        </w:rPr>
      </w:pPr>
      <w:r w:rsidRPr="00890B0C">
        <w:rPr>
          <w:noProof/>
        </w:rPr>
        <w:t>Definition:  This field indicates the length of time in whole minutes that the procedure took to complete.</w:t>
      </w:r>
      <w:r w:rsidRPr="00890B0C">
        <w:t xml:space="preserve"> </w:t>
      </w:r>
      <w:r w:rsidRPr="00890B0C">
        <w:rPr>
          <w:noProof/>
        </w:rPr>
        <w:t xml:space="preserve">The duration starts </w:t>
      </w:r>
      <w:r>
        <w:rPr>
          <w:noProof/>
        </w:rPr>
        <w:t>with the point in time in PR1-5</w:t>
      </w:r>
      <w:r w:rsidRPr="00890B0C">
        <w:rPr>
          <w:noProof/>
        </w:rPr>
        <w:t>.</w:t>
      </w:r>
    </w:p>
    <w:p w14:paraId="2B94004C" w14:textId="77777777" w:rsidR="009E61BC" w:rsidRPr="00890B0C" w:rsidRDefault="009E61BC">
      <w:pPr>
        <w:pStyle w:val="Heading4"/>
        <w:tabs>
          <w:tab w:val="num" w:pos="1440"/>
        </w:tabs>
        <w:rPr>
          <w:noProof/>
        </w:rPr>
      </w:pPr>
      <w:bookmarkStart w:id="1588" w:name="PR1_08"/>
      <w:bookmarkStart w:id="1589" w:name="_Toc1882042"/>
      <w:r w:rsidRPr="00890B0C">
        <w:rPr>
          <w:noProof/>
        </w:rPr>
        <w:t>PR1-8   Anesthesiologist</w:t>
      </w:r>
      <w:bookmarkEnd w:id="1588"/>
      <w:r w:rsidRPr="00890B0C">
        <w:rPr>
          <w:noProof/>
        </w:rPr>
        <w:t xml:space="preserve">   00398</w:t>
      </w:r>
      <w:bookmarkEnd w:id="1589"/>
    </w:p>
    <w:p w14:paraId="67DC27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1-8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03E6DC37" w14:textId="77777777" w:rsidR="009E61BC" w:rsidRPr="00890B0C" w:rsidRDefault="009E61BC">
      <w:pPr>
        <w:pStyle w:val="Heading4"/>
        <w:tabs>
          <w:tab w:val="num" w:pos="1440"/>
        </w:tabs>
        <w:rPr>
          <w:noProof/>
        </w:rPr>
      </w:pPr>
      <w:bookmarkStart w:id="1590" w:name="_Hlt479434884"/>
      <w:bookmarkStart w:id="1591" w:name="_Toc1882043"/>
      <w:bookmarkEnd w:id="1590"/>
      <w:r w:rsidRPr="00890B0C">
        <w:rPr>
          <w:noProof/>
        </w:rPr>
        <w:t>PR1-9   Anesthesia Code</w:t>
      </w:r>
      <w:r w:rsidR="005B65F4" w:rsidRPr="00890B0C">
        <w:rPr>
          <w:noProof/>
        </w:rPr>
        <w:fldChar w:fldCharType="begin"/>
      </w:r>
      <w:r w:rsidRPr="00890B0C">
        <w:rPr>
          <w:noProof/>
        </w:rPr>
        <w:instrText xml:space="preserve"> XE "Anesthesia code" </w:instrText>
      </w:r>
      <w:r w:rsidR="005B65F4" w:rsidRPr="00890B0C">
        <w:rPr>
          <w:noProof/>
        </w:rPr>
        <w:fldChar w:fldCharType="end"/>
      </w:r>
      <w:r w:rsidRPr="00890B0C">
        <w:rPr>
          <w:noProof/>
        </w:rPr>
        <w:t xml:space="preserve">   (CWE)   00399</w:t>
      </w:r>
      <w:bookmarkEnd w:id="1591"/>
    </w:p>
    <w:p w14:paraId="4A9AEB1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39CBA4" w14:textId="2FF4AA93" w:rsidR="009E61BC" w:rsidRPr="00890B0C" w:rsidRDefault="009E61BC">
      <w:pPr>
        <w:pStyle w:val="NormalIndented"/>
        <w:rPr>
          <w:noProof/>
        </w:rPr>
      </w:pPr>
      <w:r w:rsidRPr="00890B0C">
        <w:rPr>
          <w:noProof/>
        </w:rPr>
        <w:t xml:space="preserve">Definition:  This field contains a unique identifier of the anesthesia used during the procedure.  Refer to </w:t>
      </w:r>
      <w:hyperlink r:id="rId121" w:anchor="HL70019" w:history="1">
        <w:r w:rsidRPr="00890B0C">
          <w:rPr>
            <w:rStyle w:val="ReferenceUserTable"/>
            <w:noProof/>
          </w:rPr>
          <w:t>User-defined Table 0019 - Anesthesia Code</w:t>
        </w:r>
      </w:hyperlink>
      <w:r w:rsidRPr="00890B0C">
        <w:rPr>
          <w:noProof/>
        </w:rPr>
        <w:t xml:space="preserve"> </w:t>
      </w:r>
      <w:r>
        <w:rPr>
          <w:noProof/>
        </w:rPr>
        <w:t xml:space="preserve">in Chapter 2C, Code Tables, </w:t>
      </w:r>
      <w:r w:rsidRPr="00890B0C">
        <w:rPr>
          <w:noProof/>
        </w:rPr>
        <w:t>for suggested values.</w:t>
      </w:r>
    </w:p>
    <w:p w14:paraId="284616D7" w14:textId="77777777" w:rsidR="009E61BC" w:rsidRPr="00890B0C" w:rsidRDefault="009E61BC">
      <w:pPr>
        <w:pStyle w:val="Heading4"/>
        <w:tabs>
          <w:tab w:val="num" w:pos="1440"/>
        </w:tabs>
        <w:rPr>
          <w:noProof/>
        </w:rPr>
      </w:pPr>
      <w:bookmarkStart w:id="1592" w:name="_Toc1882044"/>
      <w:r w:rsidRPr="00890B0C">
        <w:rPr>
          <w:noProof/>
        </w:rPr>
        <w:t>PR1-10   Anesthesia Minutes</w:t>
      </w:r>
      <w:r w:rsidR="005B65F4" w:rsidRPr="00890B0C">
        <w:rPr>
          <w:noProof/>
        </w:rPr>
        <w:fldChar w:fldCharType="begin"/>
      </w:r>
      <w:r w:rsidRPr="00890B0C">
        <w:rPr>
          <w:noProof/>
        </w:rPr>
        <w:instrText xml:space="preserve"> XE "Anesthesia minutes" </w:instrText>
      </w:r>
      <w:r w:rsidR="005B65F4" w:rsidRPr="00890B0C">
        <w:rPr>
          <w:noProof/>
        </w:rPr>
        <w:fldChar w:fldCharType="end"/>
      </w:r>
      <w:r w:rsidRPr="00890B0C">
        <w:rPr>
          <w:noProof/>
        </w:rPr>
        <w:t xml:space="preserve">   (NM)   00400</w:t>
      </w:r>
      <w:bookmarkEnd w:id="1592"/>
    </w:p>
    <w:p w14:paraId="23E6FBCA" w14:textId="77777777" w:rsidR="009E61BC" w:rsidRPr="00890B0C" w:rsidRDefault="009E61BC">
      <w:pPr>
        <w:pStyle w:val="NormalIndented"/>
        <w:rPr>
          <w:noProof/>
        </w:rPr>
      </w:pPr>
      <w:r w:rsidRPr="00890B0C">
        <w:rPr>
          <w:noProof/>
        </w:rPr>
        <w:t>Definition:  This field contains the length of time in minutes that the anesthesia was administered.</w:t>
      </w:r>
    </w:p>
    <w:p w14:paraId="6F564B5F" w14:textId="77777777" w:rsidR="009E61BC" w:rsidRPr="00890B0C" w:rsidRDefault="009E61BC">
      <w:pPr>
        <w:pStyle w:val="Heading4"/>
        <w:tabs>
          <w:tab w:val="num" w:pos="1440"/>
        </w:tabs>
        <w:rPr>
          <w:noProof/>
        </w:rPr>
      </w:pPr>
      <w:bookmarkStart w:id="1593" w:name="PR1_11"/>
      <w:bookmarkStart w:id="1594" w:name="_Toc1882045"/>
      <w:r w:rsidRPr="00890B0C">
        <w:rPr>
          <w:noProof/>
        </w:rPr>
        <w:t>PR1-11   Surgeon</w:t>
      </w:r>
      <w:bookmarkEnd w:id="1593"/>
      <w:r w:rsidRPr="00890B0C">
        <w:rPr>
          <w:noProof/>
        </w:rPr>
        <w:t xml:space="preserve">   00401</w:t>
      </w:r>
      <w:bookmarkEnd w:id="1594"/>
    </w:p>
    <w:p w14:paraId="5C96774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1-11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136B54C9" w14:textId="77777777" w:rsidR="009E61BC" w:rsidRPr="00890B0C" w:rsidRDefault="009E61BC">
      <w:pPr>
        <w:pStyle w:val="Heading4"/>
        <w:tabs>
          <w:tab w:val="num" w:pos="1440"/>
        </w:tabs>
        <w:rPr>
          <w:noProof/>
        </w:rPr>
      </w:pPr>
      <w:bookmarkStart w:id="1595" w:name="PR1_12"/>
      <w:bookmarkStart w:id="1596" w:name="_Toc1882046"/>
      <w:r w:rsidRPr="00890B0C">
        <w:rPr>
          <w:noProof/>
        </w:rPr>
        <w:t>PR1-12   Procedure Practitioner</w:t>
      </w:r>
      <w:bookmarkEnd w:id="1595"/>
      <w:r w:rsidRPr="00890B0C">
        <w:rPr>
          <w:noProof/>
        </w:rPr>
        <w:t xml:space="preserve">   00402</w:t>
      </w:r>
      <w:bookmarkEnd w:id="1596"/>
    </w:p>
    <w:p w14:paraId="17A06303"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F032235" w14:textId="77777777" w:rsidR="009E61BC" w:rsidRPr="00890B0C" w:rsidRDefault="009E61BC">
      <w:pPr>
        <w:pStyle w:val="Heading4"/>
        <w:tabs>
          <w:tab w:val="num" w:pos="1440"/>
        </w:tabs>
        <w:rPr>
          <w:noProof/>
        </w:rPr>
      </w:pPr>
      <w:bookmarkStart w:id="1597" w:name="_Toc1882047"/>
      <w:r w:rsidRPr="00890B0C">
        <w:rPr>
          <w:noProof/>
        </w:rPr>
        <w:lastRenderedPageBreak/>
        <w:t>PR1-13   Consent Code</w:t>
      </w:r>
      <w:r w:rsidR="005B65F4" w:rsidRPr="00890B0C">
        <w:rPr>
          <w:noProof/>
        </w:rPr>
        <w:fldChar w:fldCharType="begin"/>
      </w:r>
      <w:r w:rsidRPr="00890B0C">
        <w:rPr>
          <w:noProof/>
        </w:rPr>
        <w:instrText xml:space="preserve"> XE "consent code" </w:instrText>
      </w:r>
      <w:r w:rsidR="005B65F4" w:rsidRPr="00890B0C">
        <w:rPr>
          <w:noProof/>
        </w:rPr>
        <w:fldChar w:fldCharType="end"/>
      </w:r>
      <w:r w:rsidRPr="00890B0C">
        <w:rPr>
          <w:noProof/>
        </w:rPr>
        <w:t xml:space="preserve">   (CWE)   00403</w:t>
      </w:r>
      <w:bookmarkEnd w:id="1597"/>
    </w:p>
    <w:p w14:paraId="36444D5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5775F1" w14:textId="59E20A4F" w:rsidR="009E61BC" w:rsidRPr="00890B0C" w:rsidRDefault="009E61BC">
      <w:pPr>
        <w:pStyle w:val="NormalIndented"/>
        <w:rPr>
          <w:noProof/>
        </w:rPr>
      </w:pPr>
      <w:r w:rsidRPr="00890B0C">
        <w:rPr>
          <w:noProof/>
        </w:rPr>
        <w:t xml:space="preserve">Definition:  This field contains the type of consent that was obtained for permission to treat the patient. Refer to </w:t>
      </w:r>
      <w:hyperlink r:id="rId122" w:anchor="HL70059" w:history="1">
        <w:r w:rsidRPr="00890B0C">
          <w:rPr>
            <w:rStyle w:val="ReferenceUserTable"/>
            <w:noProof/>
          </w:rPr>
          <w:t>User-defined Table 0059 - Consent Code</w:t>
        </w:r>
      </w:hyperlink>
      <w:r w:rsidRPr="00890B0C">
        <w:rPr>
          <w:noProof/>
        </w:rPr>
        <w:t xml:space="preserve"> </w:t>
      </w:r>
      <w:r>
        <w:rPr>
          <w:noProof/>
        </w:rPr>
        <w:t xml:space="preserve">in Chapter 2C, Code Tables, </w:t>
      </w:r>
      <w:r w:rsidRPr="00890B0C">
        <w:rPr>
          <w:noProof/>
        </w:rPr>
        <w:t>for suggested values.</w:t>
      </w:r>
    </w:p>
    <w:p w14:paraId="37548401" w14:textId="77777777" w:rsidR="009E61BC" w:rsidRPr="00890B0C" w:rsidRDefault="009E61BC">
      <w:pPr>
        <w:pStyle w:val="Heading4"/>
        <w:tabs>
          <w:tab w:val="num" w:pos="1440"/>
        </w:tabs>
        <w:rPr>
          <w:noProof/>
        </w:rPr>
      </w:pPr>
      <w:bookmarkStart w:id="1598" w:name="_Toc1882048"/>
      <w:r w:rsidRPr="00890B0C">
        <w:rPr>
          <w:noProof/>
        </w:rPr>
        <w:t>PR1-14   Procedure Priority</w:t>
      </w:r>
      <w:r w:rsidR="005B65F4" w:rsidRPr="00890B0C">
        <w:rPr>
          <w:noProof/>
        </w:rPr>
        <w:fldChar w:fldCharType="begin"/>
      </w:r>
      <w:r w:rsidRPr="00890B0C">
        <w:rPr>
          <w:noProof/>
        </w:rPr>
        <w:instrText xml:space="preserve"> XE "procedure priority" </w:instrText>
      </w:r>
      <w:r w:rsidR="005B65F4" w:rsidRPr="00890B0C">
        <w:rPr>
          <w:noProof/>
        </w:rPr>
        <w:fldChar w:fldCharType="end"/>
      </w:r>
      <w:r w:rsidRPr="00890B0C">
        <w:rPr>
          <w:noProof/>
        </w:rPr>
        <w:t xml:space="preserve">   (NM)   00404</w:t>
      </w:r>
      <w:bookmarkEnd w:id="1598"/>
    </w:p>
    <w:p w14:paraId="4058F21B" w14:textId="6A286B87" w:rsidR="009E61BC" w:rsidRPr="00890B0C" w:rsidRDefault="009E61BC">
      <w:pPr>
        <w:pStyle w:val="NormalIndented"/>
        <w:rPr>
          <w:noProof/>
        </w:rPr>
      </w:pPr>
      <w:r w:rsidRPr="00890B0C">
        <w:rPr>
          <w:noProof/>
        </w:rPr>
        <w:t xml:space="preserve">Definition:  This field contains a number that identifies the significance or priority of the procedure code.  Refer to </w:t>
      </w:r>
      <w:hyperlink r:id="rId123" w:anchor="HL70418" w:history="1">
        <w:r w:rsidRPr="00890B0C">
          <w:rPr>
            <w:rStyle w:val="ReferenceHL7Table"/>
            <w:noProof/>
          </w:rPr>
          <w:t>HL7 Table 0418 - Procedure Priority</w:t>
        </w:r>
      </w:hyperlink>
      <w:r w:rsidRPr="00890B0C">
        <w:rPr>
          <w:noProof/>
        </w:rPr>
        <w:t xml:space="preserve"> </w:t>
      </w:r>
      <w:r>
        <w:rPr>
          <w:noProof/>
        </w:rPr>
        <w:t xml:space="preserve">in Chapter 2C, Code Tables, </w:t>
      </w:r>
      <w:r w:rsidRPr="00890B0C">
        <w:rPr>
          <w:noProof/>
        </w:rPr>
        <w:t xml:space="preserve">for valid values. </w:t>
      </w:r>
    </w:p>
    <w:p w14:paraId="2F4CC42F" w14:textId="1CC681E0" w:rsidR="009E61BC" w:rsidRPr="00890B0C" w:rsidRDefault="009E61BC">
      <w:pPr>
        <w:pStyle w:val="NoteChar"/>
        <w:rPr>
          <w:noProof/>
        </w:rPr>
      </w:pPr>
      <w:r w:rsidRPr="00890B0C">
        <w:rPr>
          <w:b/>
        </w:rPr>
        <w:t>Note</w:t>
      </w:r>
      <w:r>
        <w:t xml:space="preserve">:  As of v </w:t>
      </w:r>
      <w:r w:rsidRPr="00890B0C">
        <w:t>2.7, the data type has been changed to numeric.  The meaning of the values remain the</w:t>
      </w:r>
      <w:r>
        <w:t xml:space="preserve"> same as those in </w:t>
      </w:r>
      <w:hyperlink r:id="rId124" w:anchor="HL70418" w:history="1">
        <w:r w:rsidRPr="0037614D">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2F0F18C4" w14:textId="77777777" w:rsidR="009E61BC" w:rsidRPr="00713BF5" w:rsidRDefault="009E61BC">
      <w:pPr>
        <w:pStyle w:val="Heading4"/>
        <w:tabs>
          <w:tab w:val="num" w:pos="1440"/>
        </w:tabs>
        <w:rPr>
          <w:noProof/>
          <w:lang w:val="fr-CH"/>
        </w:rPr>
      </w:pPr>
      <w:bookmarkStart w:id="1599" w:name="_Toc1882049"/>
      <w:bookmarkStart w:id="1600" w:name="_Toc346777010"/>
      <w:bookmarkStart w:id="1601" w:name="_Toc346777047"/>
      <w:r w:rsidRPr="00713BF5">
        <w:rPr>
          <w:noProof/>
          <w:lang w:val="fr-CH"/>
        </w:rPr>
        <w:t>PR1-15   Associated Diagnosis Code</w:t>
      </w:r>
      <w:r w:rsidR="005B65F4" w:rsidRPr="00890B0C">
        <w:rPr>
          <w:noProof/>
        </w:rPr>
        <w:fldChar w:fldCharType="begin"/>
      </w:r>
      <w:r w:rsidRPr="00713BF5">
        <w:rPr>
          <w:noProof/>
          <w:lang w:val="fr-CH"/>
        </w:rPr>
        <w:instrText xml:space="preserve"> XE "Associated diagnosis code" </w:instrText>
      </w:r>
      <w:r w:rsidR="005B65F4" w:rsidRPr="00890B0C">
        <w:rPr>
          <w:noProof/>
        </w:rPr>
        <w:fldChar w:fldCharType="end"/>
      </w:r>
      <w:r w:rsidRPr="00713BF5">
        <w:rPr>
          <w:noProof/>
          <w:lang w:val="fr-CH"/>
        </w:rPr>
        <w:t xml:space="preserve">   (CWE)   00772</w:t>
      </w:r>
      <w:bookmarkEnd w:id="1599"/>
    </w:p>
    <w:p w14:paraId="7135DA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D0AD2" w14:textId="17036341" w:rsidR="009E61BC" w:rsidRPr="00890B0C" w:rsidRDefault="009E61BC">
      <w:pPr>
        <w:pStyle w:val="NormalIndented"/>
        <w:rPr>
          <w:noProof/>
        </w:rPr>
      </w:pPr>
      <w:r w:rsidRPr="00890B0C">
        <w:rPr>
          <w:noProof/>
        </w:rPr>
        <w:t xml:space="preserve">Definition:  This field contains the diagnosis that is the primary reason this procedure was performed, e.g., in the US, Medicare wants to know for which diagnosis this procedure is submitted for inclusion on </w:t>
      </w:r>
      <w:r w:rsidRPr="00890B0C">
        <w:rPr>
          <w:rStyle w:val="NormalIndentedChar"/>
          <w:noProof/>
        </w:rPr>
        <w:t>CMS</w:t>
      </w:r>
      <w:r w:rsidRPr="00890B0C">
        <w:rPr>
          <w:noProof/>
        </w:rPr>
        <w:t xml:space="preserve"> 1500 form.  Refer to </w:t>
      </w:r>
      <w:hyperlink r:id="rId125" w:anchor="HL70051" w:history="1">
        <w:r w:rsidRPr="00890B0C">
          <w:rPr>
            <w:rStyle w:val="ReferenceUserTable"/>
            <w:noProof/>
          </w:rPr>
          <w:t>User-defined Table 0051 - Diagnosis Code</w:t>
        </w:r>
      </w:hyperlink>
      <w:r w:rsidRPr="00890B0C">
        <w:rPr>
          <w:noProof/>
        </w:rPr>
        <w:t xml:space="preserve"> </w:t>
      </w:r>
      <w:r>
        <w:rPr>
          <w:noProof/>
        </w:rPr>
        <w:t xml:space="preserve">in Chapter 2C, Code Tables, </w:t>
      </w:r>
      <w:r w:rsidRPr="00890B0C">
        <w:rPr>
          <w:noProof/>
        </w:rPr>
        <w:t>for suggested values.</w:t>
      </w:r>
    </w:p>
    <w:p w14:paraId="0734E7D8" w14:textId="77777777" w:rsidR="009E61BC" w:rsidRPr="00713BF5" w:rsidRDefault="009E61BC">
      <w:pPr>
        <w:pStyle w:val="Heading4"/>
        <w:tabs>
          <w:tab w:val="num" w:pos="1440"/>
        </w:tabs>
        <w:rPr>
          <w:noProof/>
          <w:lang w:val="fr-CH"/>
        </w:rPr>
      </w:pPr>
      <w:r w:rsidRPr="00890B0C">
        <w:rPr>
          <w:noProof/>
        </w:rPr>
        <w:t xml:space="preserve"> </w:t>
      </w:r>
      <w:bookmarkStart w:id="1602" w:name="PR1_16"/>
      <w:bookmarkStart w:id="1603" w:name="_Toc1882050"/>
      <w:r w:rsidRPr="00713BF5">
        <w:rPr>
          <w:noProof/>
          <w:lang w:val="fr-CH"/>
        </w:rPr>
        <w:t>PR1-16   Procedure Code Modifier</w:t>
      </w:r>
      <w:bookmarkEnd w:id="1602"/>
      <w:r w:rsidR="005B65F4" w:rsidRPr="00890B0C">
        <w:rPr>
          <w:noProof/>
        </w:rPr>
        <w:fldChar w:fldCharType="begin"/>
      </w:r>
      <w:r w:rsidRPr="00713BF5">
        <w:rPr>
          <w:noProof/>
          <w:lang w:val="fr-CH"/>
        </w:rPr>
        <w:instrText xml:space="preserve"> XE "Procedure code modifier" </w:instrText>
      </w:r>
      <w:r w:rsidR="005B65F4" w:rsidRPr="00890B0C">
        <w:rPr>
          <w:noProof/>
        </w:rPr>
        <w:fldChar w:fldCharType="end"/>
      </w:r>
      <w:r w:rsidRPr="00713BF5">
        <w:rPr>
          <w:noProof/>
          <w:lang w:val="fr-CH"/>
        </w:rPr>
        <w:t xml:space="preserve">   (CNE)   01316</w:t>
      </w:r>
      <w:bookmarkEnd w:id="1603"/>
    </w:p>
    <w:p w14:paraId="13AEFC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27C1B7" w14:textId="27A61143" w:rsidR="009E61BC" w:rsidRPr="00890B0C" w:rsidRDefault="009E61BC">
      <w:pPr>
        <w:pStyle w:val="NormalIndented"/>
        <w:rPr>
          <w:noProof/>
        </w:rPr>
      </w:pPr>
      <w:r w:rsidRPr="00890B0C">
        <w:rPr>
          <w:noProof/>
        </w:rPr>
        <w:t xml:space="preserve">Definition:  This field contains the procedure code modifier to the procedure code reported in field 3, when applicable.  Procedure code modifiers are defined by regulatory agencies such as </w:t>
      </w:r>
      <w:r w:rsidRPr="00890B0C">
        <w:rPr>
          <w:rStyle w:val="NormalIndentedChar"/>
          <w:noProof/>
        </w:rPr>
        <w:t>CMS</w:t>
      </w:r>
      <w:r w:rsidRPr="00890B0C">
        <w:rPr>
          <w:noProof/>
        </w:rPr>
        <w:t xml:space="preserve"> and the AMA.  Multiple modifiers may be reported.  Refer to </w:t>
      </w:r>
      <w:hyperlink r:id="rId126"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604" w:name="_Toc348245483"/>
      <w:bookmarkStart w:id="1605" w:name="_Toc348245553"/>
      <w:bookmarkStart w:id="1606" w:name="_Toc348259068"/>
      <w:bookmarkStart w:id="1607" w:name="_Toc348340222"/>
      <w:bookmarkStart w:id="1608" w:name="_Toc359236265"/>
    </w:p>
    <w:p w14:paraId="7F3F66FD" w14:textId="77777777" w:rsidR="009E61BC" w:rsidRPr="00890B0C" w:rsidRDefault="009E61BC">
      <w:pPr>
        <w:pStyle w:val="Heading4"/>
        <w:tabs>
          <w:tab w:val="num" w:pos="1440"/>
        </w:tabs>
        <w:rPr>
          <w:noProof/>
        </w:rPr>
      </w:pPr>
      <w:bookmarkStart w:id="1609" w:name="_Toc1882051"/>
      <w:r w:rsidRPr="00890B0C">
        <w:rPr>
          <w:noProof/>
        </w:rPr>
        <w:lastRenderedPageBreak/>
        <w:t>PR1-17   Procedure DRG Type</w:t>
      </w:r>
      <w:r w:rsidR="005B65F4" w:rsidRPr="00890B0C">
        <w:rPr>
          <w:noProof/>
        </w:rPr>
        <w:fldChar w:fldCharType="begin"/>
      </w:r>
      <w:r w:rsidRPr="00890B0C">
        <w:rPr>
          <w:noProof/>
        </w:rPr>
        <w:instrText xml:space="preserve"> XE "Procedure DRG type" </w:instrText>
      </w:r>
      <w:r w:rsidR="005B65F4" w:rsidRPr="00890B0C">
        <w:rPr>
          <w:noProof/>
        </w:rPr>
        <w:fldChar w:fldCharType="end"/>
      </w:r>
      <w:r w:rsidRPr="00890B0C">
        <w:rPr>
          <w:noProof/>
        </w:rPr>
        <w:t xml:space="preserve">   (CWE)   01501</w:t>
      </w:r>
      <w:bookmarkEnd w:id="1609"/>
    </w:p>
    <w:p w14:paraId="3E5EEC2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556F9" w14:textId="3F560C8E" w:rsidR="009E61BC" w:rsidRPr="00890B0C" w:rsidRDefault="009E61BC">
      <w:pPr>
        <w:pStyle w:val="NormalIndented"/>
        <w:rPr>
          <w:noProof/>
        </w:rPr>
      </w:pPr>
      <w:r w:rsidRPr="00890B0C">
        <w:rPr>
          <w:noProof/>
        </w:rPr>
        <w:t>Definition:  This field indicates a procedure</w:t>
      </w:r>
      <w:r>
        <w:rPr>
          <w:noProof/>
        </w:rPr>
        <w:t>'</w:t>
      </w:r>
      <w:r w:rsidRPr="00890B0C">
        <w:rPr>
          <w:noProof/>
        </w:rPr>
        <w:t xml:space="preserve">s priority ranking relative to its DRG. Refer to </w:t>
      </w:r>
      <w:hyperlink r:id="rId127" w:anchor="HL70416" w:history="1">
        <w:r w:rsidRPr="00890B0C">
          <w:rPr>
            <w:rStyle w:val="ReferenceUserTable"/>
            <w:noProof/>
          </w:rPr>
          <w:t>User-defined Table 0416 - Procedure DRG Type</w:t>
        </w:r>
      </w:hyperlink>
      <w:r w:rsidRPr="00890B0C">
        <w:rPr>
          <w:noProof/>
        </w:rPr>
        <w:t xml:space="preserve"> </w:t>
      </w:r>
      <w:r>
        <w:rPr>
          <w:noProof/>
        </w:rPr>
        <w:t xml:space="preserve">in Chapter 2C, Code Tables, </w:t>
      </w:r>
      <w:r w:rsidRPr="00890B0C">
        <w:rPr>
          <w:noProof/>
        </w:rPr>
        <w:t>for suggested values.</w:t>
      </w:r>
    </w:p>
    <w:p w14:paraId="2E367602" w14:textId="77777777" w:rsidR="009E61BC" w:rsidRPr="00713BF5" w:rsidRDefault="009E61BC">
      <w:pPr>
        <w:pStyle w:val="Heading4"/>
        <w:tabs>
          <w:tab w:val="num" w:pos="1440"/>
        </w:tabs>
        <w:rPr>
          <w:noProof/>
          <w:lang w:val="fr-CH"/>
        </w:rPr>
      </w:pPr>
      <w:bookmarkStart w:id="1610" w:name="_Toc1882052"/>
      <w:r w:rsidRPr="00713BF5">
        <w:rPr>
          <w:noProof/>
          <w:lang w:val="fr-CH"/>
        </w:rPr>
        <w:t>PR1-18   Tissue Type Code</w:t>
      </w:r>
      <w:r w:rsidR="005B65F4" w:rsidRPr="00890B0C">
        <w:rPr>
          <w:noProof/>
        </w:rPr>
        <w:fldChar w:fldCharType="begin"/>
      </w:r>
      <w:r w:rsidRPr="00713BF5">
        <w:rPr>
          <w:noProof/>
          <w:lang w:val="fr-CH"/>
        </w:rPr>
        <w:instrText xml:space="preserve"> XE "Tissue type code" </w:instrText>
      </w:r>
      <w:r w:rsidR="005B65F4" w:rsidRPr="00890B0C">
        <w:rPr>
          <w:noProof/>
        </w:rPr>
        <w:fldChar w:fldCharType="end"/>
      </w:r>
      <w:r w:rsidRPr="00713BF5">
        <w:rPr>
          <w:noProof/>
          <w:lang w:val="fr-CH"/>
        </w:rPr>
        <w:t xml:space="preserve">   (CWE)   01502</w:t>
      </w:r>
      <w:bookmarkEnd w:id="1610"/>
    </w:p>
    <w:p w14:paraId="7A5A05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963E89" w14:textId="2B2A4E3F" w:rsidR="009E61BC" w:rsidRPr="00890B0C" w:rsidRDefault="009E61BC">
      <w:pPr>
        <w:pStyle w:val="NormalIndented"/>
        <w:rPr>
          <w:noProof/>
        </w:rPr>
      </w:pPr>
      <w:r w:rsidRPr="00890B0C">
        <w:rPr>
          <w:noProof/>
        </w:rPr>
        <w:t xml:space="preserve">Definition:  Code representing type of tissue removed from a patient during this procedure.  Refer to </w:t>
      </w:r>
      <w:hyperlink r:id="rId128" w:anchor="HL70417" w:history="1">
        <w:r w:rsidRPr="00890B0C">
          <w:rPr>
            <w:rStyle w:val="ReferenceUserTable"/>
            <w:noProof/>
          </w:rPr>
          <w:t>User-defined Table 0417 - Tissue Type Code</w:t>
        </w:r>
      </w:hyperlink>
      <w:r w:rsidRPr="00890B0C">
        <w:rPr>
          <w:noProof/>
        </w:rPr>
        <w:t xml:space="preserve"> </w:t>
      </w:r>
      <w:r>
        <w:rPr>
          <w:noProof/>
        </w:rPr>
        <w:t xml:space="preserve">in Chapter 2C, Code Tables, </w:t>
      </w:r>
      <w:r w:rsidRPr="00890B0C">
        <w:rPr>
          <w:noProof/>
        </w:rPr>
        <w:t>for suggested values.</w:t>
      </w:r>
    </w:p>
    <w:p w14:paraId="20E9FA31" w14:textId="77777777" w:rsidR="009E61BC" w:rsidRPr="00890B0C" w:rsidRDefault="009E61BC">
      <w:pPr>
        <w:pStyle w:val="Heading4"/>
        <w:tabs>
          <w:tab w:val="num" w:pos="1440"/>
        </w:tabs>
        <w:rPr>
          <w:noProof/>
        </w:rPr>
      </w:pPr>
      <w:bookmarkStart w:id="1611" w:name="_Toc1882053"/>
      <w:r w:rsidRPr="00890B0C">
        <w:rPr>
          <w:noProof/>
        </w:rPr>
        <w:t>PR1-19   Procedure Identifier</w:t>
      </w:r>
      <w:r w:rsidR="005B65F4" w:rsidRPr="00890B0C">
        <w:rPr>
          <w:noProof/>
        </w:rPr>
        <w:fldChar w:fldCharType="begin"/>
      </w:r>
      <w:r w:rsidRPr="00890B0C">
        <w:rPr>
          <w:noProof/>
        </w:rPr>
        <w:instrText xml:space="preserve"> XE "Procedure identifier" </w:instrText>
      </w:r>
      <w:r w:rsidR="005B65F4" w:rsidRPr="00890B0C">
        <w:rPr>
          <w:noProof/>
        </w:rPr>
        <w:fldChar w:fldCharType="end"/>
      </w:r>
      <w:r w:rsidRPr="00890B0C">
        <w:rPr>
          <w:noProof/>
        </w:rPr>
        <w:t xml:space="preserve">   (EI)   </w:t>
      </w:r>
      <w:bookmarkEnd w:id="1611"/>
      <w:r w:rsidRPr="00890B0C">
        <w:rPr>
          <w:noProof/>
        </w:rPr>
        <w:t>01848</w:t>
      </w:r>
    </w:p>
    <w:p w14:paraId="4B2FFD45" w14:textId="77777777" w:rsidR="00C344D6" w:rsidRDefault="00C344D6" w:rsidP="00C344D6">
      <w:pPr>
        <w:pStyle w:val="Components"/>
      </w:pPr>
      <w:r>
        <w:t>Components:  &lt;Entity Identifier (ST)&gt; ^ &lt;Namespace ID (IS)&gt; ^ &lt;Universal ID (ST)&gt; ^ &lt;Universal ID Type (ID)&gt;</w:t>
      </w:r>
    </w:p>
    <w:p w14:paraId="0B14273F" w14:textId="77777777" w:rsidR="009E61BC" w:rsidRPr="00890B0C" w:rsidRDefault="009E61BC">
      <w:pPr>
        <w:pStyle w:val="NormalIndented"/>
        <w:rPr>
          <w:noProof/>
        </w:rPr>
      </w:pPr>
      <w:r w:rsidRPr="00890B0C">
        <w:rPr>
          <w:noProof/>
        </w:rPr>
        <w:t>This field contains a value that uniquely identifies a single procedure for an encounter. It is unique across all segments and messages for an encounter.  This field is required in all implementations employing Update Diagnosis/Procedures (P12) messages.</w:t>
      </w:r>
    </w:p>
    <w:p w14:paraId="1F3253EF" w14:textId="77777777" w:rsidR="009E61BC" w:rsidRPr="00713BF5" w:rsidRDefault="009E61BC">
      <w:pPr>
        <w:pStyle w:val="Heading4"/>
        <w:tabs>
          <w:tab w:val="num" w:pos="1440"/>
        </w:tabs>
        <w:rPr>
          <w:noProof/>
          <w:lang w:val="fr-CH"/>
        </w:rPr>
      </w:pPr>
      <w:r w:rsidRPr="00890B0C">
        <w:rPr>
          <w:noProof/>
        </w:rPr>
        <w:t xml:space="preserve"> </w:t>
      </w:r>
      <w:bookmarkStart w:id="1612" w:name="_Toc1882054"/>
      <w:r w:rsidRPr="00713BF5">
        <w:rPr>
          <w:noProof/>
          <w:lang w:val="fr-CH"/>
        </w:rPr>
        <w:t>PR1-20   Procedure Action Code</w:t>
      </w:r>
      <w:r w:rsidR="005B65F4" w:rsidRPr="00890B0C">
        <w:rPr>
          <w:noProof/>
        </w:rPr>
        <w:fldChar w:fldCharType="begin"/>
      </w:r>
      <w:r w:rsidRPr="00713BF5">
        <w:rPr>
          <w:noProof/>
          <w:lang w:val="fr-CH"/>
        </w:rPr>
        <w:instrText xml:space="preserve"> XE "Procedure action code" </w:instrText>
      </w:r>
      <w:r w:rsidR="005B65F4" w:rsidRPr="00890B0C">
        <w:rPr>
          <w:noProof/>
        </w:rPr>
        <w:fldChar w:fldCharType="end"/>
      </w:r>
      <w:r w:rsidRPr="00713BF5">
        <w:rPr>
          <w:noProof/>
          <w:lang w:val="fr-CH"/>
        </w:rPr>
        <w:t xml:space="preserve">   (ID)   </w:t>
      </w:r>
      <w:bookmarkEnd w:id="1612"/>
      <w:r w:rsidRPr="00713BF5">
        <w:rPr>
          <w:noProof/>
          <w:lang w:val="fr-CH"/>
        </w:rPr>
        <w:t>01849</w:t>
      </w:r>
    </w:p>
    <w:p w14:paraId="68CACC91" w14:textId="55A9D754" w:rsidR="009E61BC" w:rsidRPr="00890B0C" w:rsidRDefault="009E61BC">
      <w:pPr>
        <w:pStyle w:val="NormalIndented"/>
        <w:rPr>
          <w:noProof/>
        </w:rPr>
      </w:pPr>
      <w:r w:rsidRPr="00890B0C">
        <w:rPr>
          <w:noProof/>
        </w:rPr>
        <w:t xml:space="preserve">This field defines the action to be taken for this procedure. Refer to </w:t>
      </w:r>
      <w:hyperlink r:id="rId129" w:anchor="HL70206" w:history="1">
        <w:r w:rsidRPr="002B6F67">
          <w:rPr>
            <w:rStyle w:val="ReferenceHL7Table"/>
          </w:rPr>
          <w:t>H</w:t>
        </w:r>
        <w:bookmarkStart w:id="1613" w:name="_Hlt531515220"/>
        <w:r w:rsidRPr="002B6F67">
          <w:rPr>
            <w:rStyle w:val="ReferenceHL7Table"/>
          </w:rPr>
          <w:t>L</w:t>
        </w:r>
        <w:bookmarkEnd w:id="1613"/>
        <w:r w:rsidRPr="002B6F67">
          <w:rPr>
            <w:rStyle w:val="ReferenceHL7Table"/>
          </w:rPr>
          <w:t>7 Table 0206 - Segment Actio</w:t>
        </w:r>
        <w:bookmarkStart w:id="1614" w:name="_Hlt478466845"/>
        <w:r w:rsidRPr="002B6F67">
          <w:rPr>
            <w:rStyle w:val="ReferenceHL7Table"/>
          </w:rPr>
          <w:t>n</w:t>
        </w:r>
        <w:bookmarkEnd w:id="1614"/>
        <w:r w:rsidRPr="002B6F67">
          <w:rPr>
            <w:rStyle w:val="ReferenceHL7Table"/>
          </w:rPr>
          <w:t xml:space="preserve">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4716C139" w14:textId="77777777" w:rsidR="009E61BC" w:rsidRPr="00890B0C" w:rsidRDefault="009E61BC">
      <w:pPr>
        <w:pStyle w:val="Heading4"/>
        <w:tabs>
          <w:tab w:val="num" w:pos="1440"/>
        </w:tabs>
        <w:rPr>
          <w:noProof/>
        </w:rPr>
      </w:pPr>
      <w:r w:rsidRPr="00890B0C">
        <w:rPr>
          <w:noProof/>
        </w:rPr>
        <w:t>PR1-21   DRG Procedure Determination Status</w:t>
      </w:r>
      <w:r w:rsidR="005B65F4" w:rsidRPr="00890B0C">
        <w:rPr>
          <w:noProof/>
        </w:rPr>
        <w:fldChar w:fldCharType="begin"/>
      </w:r>
      <w:r w:rsidRPr="00890B0C">
        <w:rPr>
          <w:noProof/>
        </w:rPr>
        <w:instrText xml:space="preserve"> XE "DRG Procedure determination status" </w:instrText>
      </w:r>
      <w:r w:rsidR="005B65F4" w:rsidRPr="00890B0C">
        <w:rPr>
          <w:noProof/>
        </w:rPr>
        <w:fldChar w:fldCharType="end"/>
      </w:r>
      <w:r w:rsidRPr="00890B0C">
        <w:rPr>
          <w:noProof/>
        </w:rPr>
        <w:t xml:space="preserve">   (CWE)   02177</w:t>
      </w:r>
    </w:p>
    <w:p w14:paraId="4EFF8CC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C8D622" w14:textId="5BB66656" w:rsidR="009E61BC" w:rsidRPr="00890B0C" w:rsidRDefault="009E61BC">
      <w:pPr>
        <w:pStyle w:val="NormalIndented"/>
        <w:rPr>
          <w:noProof/>
        </w:rPr>
      </w:pPr>
      <w:r w:rsidRPr="00890B0C">
        <w:rPr>
          <w:noProof/>
        </w:rPr>
        <w:t>Definition:  This field contains the status of the use of this particular procedure for the DRG determination.  Refer to</w:t>
      </w:r>
      <w:r w:rsidRPr="00890B0C">
        <w:rPr>
          <w:rStyle w:val="ReferenceUserTable"/>
          <w:noProof/>
        </w:rPr>
        <w:t xml:space="preserve"> </w:t>
      </w:r>
      <w:hyperlink r:id="rId130" w:anchor="HL70761" w:history="1">
        <w:r w:rsidRPr="00890B0C">
          <w:rPr>
            <w:rStyle w:val="ReferenceUserTable"/>
            <w:noProof/>
          </w:rPr>
          <w:t>User-defined Table 0761 – DRG Procedure Determination Status</w:t>
        </w:r>
      </w:hyperlink>
      <w:r w:rsidRPr="00890B0C">
        <w:rPr>
          <w:noProof/>
        </w:rPr>
        <w:t xml:space="preserve"> </w:t>
      </w:r>
      <w:r>
        <w:rPr>
          <w:noProof/>
        </w:rPr>
        <w:t xml:space="preserve">in Chapter 2C, Code Tables, </w:t>
      </w:r>
      <w:r w:rsidRPr="00890B0C">
        <w:rPr>
          <w:noProof/>
        </w:rPr>
        <w:t>for suggested values.</w:t>
      </w:r>
    </w:p>
    <w:p w14:paraId="7FCBAB64" w14:textId="77777777" w:rsidR="009E61BC" w:rsidRPr="00890B0C" w:rsidRDefault="009E61BC">
      <w:pPr>
        <w:pStyle w:val="Heading4"/>
        <w:tabs>
          <w:tab w:val="num" w:pos="1440"/>
        </w:tabs>
        <w:rPr>
          <w:noProof/>
        </w:rPr>
      </w:pPr>
      <w:bookmarkStart w:id="1615" w:name="HL70761"/>
      <w:bookmarkEnd w:id="1615"/>
      <w:r w:rsidRPr="00890B0C">
        <w:rPr>
          <w:noProof/>
        </w:rPr>
        <w:lastRenderedPageBreak/>
        <w:t>PR1-22   DRG Procedure Relevance</w:t>
      </w:r>
      <w:r w:rsidR="005B65F4" w:rsidRPr="00890B0C">
        <w:rPr>
          <w:noProof/>
        </w:rPr>
        <w:fldChar w:fldCharType="begin"/>
      </w:r>
      <w:r w:rsidRPr="00890B0C">
        <w:rPr>
          <w:noProof/>
        </w:rPr>
        <w:instrText xml:space="preserve"> XE "DRG Procedure relevance" </w:instrText>
      </w:r>
      <w:r w:rsidR="005B65F4" w:rsidRPr="00890B0C">
        <w:rPr>
          <w:noProof/>
        </w:rPr>
        <w:fldChar w:fldCharType="end"/>
      </w:r>
      <w:r w:rsidRPr="00890B0C">
        <w:rPr>
          <w:noProof/>
        </w:rPr>
        <w:t xml:space="preserve">   (CWE)   02178</w:t>
      </w:r>
    </w:p>
    <w:p w14:paraId="437B21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A977E" w14:textId="28EB8DE1" w:rsidR="009E61BC" w:rsidRPr="00890B0C" w:rsidRDefault="009E61BC">
      <w:pPr>
        <w:pStyle w:val="NormalIndented"/>
        <w:rPr>
          <w:noProof/>
        </w:rPr>
      </w:pPr>
      <w:r w:rsidRPr="00890B0C">
        <w:rPr>
          <w:noProof/>
        </w:rPr>
        <w:t>Definition:  This field contains the relevance of this particular procedure for the DRG determination.  Refer to</w:t>
      </w:r>
      <w:r w:rsidRPr="00890B0C">
        <w:rPr>
          <w:rStyle w:val="ReferenceUserTable"/>
          <w:noProof/>
        </w:rPr>
        <w:t xml:space="preserve"> </w:t>
      </w:r>
      <w:hyperlink r:id="rId131" w:anchor="HL70763" w:history="1">
        <w:r w:rsidRPr="00890B0C">
          <w:rPr>
            <w:rStyle w:val="ReferenceUserTable"/>
            <w:noProof/>
          </w:rPr>
          <w:t>User-defined Table 0763 – DRG Procedure Relevance</w:t>
        </w:r>
      </w:hyperlink>
      <w:r w:rsidRPr="00890B0C">
        <w:rPr>
          <w:noProof/>
        </w:rPr>
        <w:t xml:space="preserve"> </w:t>
      </w:r>
      <w:r>
        <w:rPr>
          <w:noProof/>
        </w:rPr>
        <w:t xml:space="preserve">in Chapter 2C, code Tables, </w:t>
      </w:r>
      <w:r w:rsidRPr="00890B0C">
        <w:rPr>
          <w:noProof/>
        </w:rPr>
        <w:t>for suggested values.</w:t>
      </w:r>
    </w:p>
    <w:p w14:paraId="2822A753" w14:textId="77777777" w:rsidR="009E61BC" w:rsidRPr="00890B0C" w:rsidRDefault="009E61BC">
      <w:pPr>
        <w:pStyle w:val="Heading4"/>
        <w:tabs>
          <w:tab w:val="num" w:pos="1440"/>
        </w:tabs>
        <w:rPr>
          <w:noProof/>
        </w:rPr>
      </w:pPr>
      <w:bookmarkStart w:id="1616" w:name="HL70763"/>
      <w:bookmarkStart w:id="1617" w:name="_Hlt1757714"/>
      <w:bookmarkStart w:id="1618" w:name="_Toc1882055"/>
      <w:bookmarkStart w:id="1619" w:name="_Toc89062830"/>
      <w:bookmarkEnd w:id="1616"/>
      <w:bookmarkEnd w:id="1617"/>
      <w:r w:rsidRPr="00890B0C">
        <w:rPr>
          <w:noProof/>
        </w:rPr>
        <w:t>PR1-23   Treating Organizational Unit</w:t>
      </w:r>
      <w:r w:rsidR="005B65F4" w:rsidRPr="00890B0C">
        <w:rPr>
          <w:noProof/>
        </w:rPr>
        <w:fldChar w:fldCharType="begin"/>
      </w:r>
      <w:r w:rsidRPr="00890B0C">
        <w:rPr>
          <w:noProof/>
        </w:rPr>
        <w:instrText xml:space="preserve"> XE "Treating Organizational Unit" </w:instrText>
      </w:r>
      <w:r w:rsidR="005B65F4" w:rsidRPr="00890B0C">
        <w:rPr>
          <w:noProof/>
        </w:rPr>
        <w:fldChar w:fldCharType="end"/>
      </w:r>
      <w:r w:rsidRPr="00890B0C">
        <w:rPr>
          <w:noProof/>
        </w:rPr>
        <w:t xml:space="preserve">   (PL)   02371</w:t>
      </w:r>
    </w:p>
    <w:p w14:paraId="5479D9DE" w14:textId="77777777" w:rsidR="00C344D6" w:rsidRDefault="00C344D6" w:rsidP="00C344D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A7F4C2" w14:textId="77777777" w:rsidR="00C344D6" w:rsidRDefault="00C344D6" w:rsidP="00C344D6">
      <w:pPr>
        <w:pStyle w:val="Components"/>
      </w:pPr>
      <w:r>
        <w:t>Subcomponents for Point of Care (HD):  &lt;Namespace ID (IS)&gt; &amp; &lt;Universal ID (ST)&gt; &amp; &lt;Universal ID Type (ID)&gt;</w:t>
      </w:r>
    </w:p>
    <w:p w14:paraId="0365B1E3" w14:textId="77777777" w:rsidR="00C344D6" w:rsidRDefault="00C344D6" w:rsidP="00C344D6">
      <w:pPr>
        <w:pStyle w:val="Components"/>
      </w:pPr>
      <w:r>
        <w:t>Subcomponents for Room (HD):  &lt;Namespace ID (IS)&gt; &amp; &lt;Universal ID (ST)&gt; &amp; &lt;Universal ID Type (ID)&gt;</w:t>
      </w:r>
    </w:p>
    <w:p w14:paraId="6F660B28" w14:textId="77777777" w:rsidR="00C344D6" w:rsidRDefault="00C344D6" w:rsidP="00C344D6">
      <w:pPr>
        <w:pStyle w:val="Components"/>
      </w:pPr>
      <w:r>
        <w:t>Subcomponents for Bed (HD):  &lt;Namespace ID (IS)&gt; &amp; &lt;Universal ID (ST)&gt; &amp; &lt;Universal ID Type (ID)&gt;</w:t>
      </w:r>
    </w:p>
    <w:p w14:paraId="38C6F87D" w14:textId="77777777" w:rsidR="00C344D6" w:rsidRDefault="00C344D6" w:rsidP="00C344D6">
      <w:pPr>
        <w:pStyle w:val="Components"/>
      </w:pPr>
      <w:r>
        <w:t>Subcomponents for Facility (HD):  &lt;Namespace ID (IS)&gt; &amp; &lt;Universal ID (ST)&gt; &amp; &lt;Universal ID Type (ID)&gt;</w:t>
      </w:r>
    </w:p>
    <w:p w14:paraId="4437B019" w14:textId="77777777" w:rsidR="00C344D6" w:rsidRDefault="00C344D6" w:rsidP="00C344D6">
      <w:pPr>
        <w:pStyle w:val="Components"/>
      </w:pPr>
      <w:r>
        <w:t>Subcomponents for Building (HD):  &lt;Namespace ID (IS)&gt; &amp; &lt;Universal ID (ST)&gt; &amp; &lt;Universal ID Type (ID)&gt;</w:t>
      </w:r>
    </w:p>
    <w:p w14:paraId="276B7D02" w14:textId="77777777" w:rsidR="00C344D6" w:rsidRDefault="00C344D6" w:rsidP="00C344D6">
      <w:pPr>
        <w:pStyle w:val="Components"/>
      </w:pPr>
      <w:r>
        <w:t>Subcomponents for Floor (HD):  &lt;Namespace ID (IS)&gt; &amp; &lt;Universal ID (ST)&gt; &amp; &lt;Universal ID Type (ID)&gt;</w:t>
      </w:r>
    </w:p>
    <w:p w14:paraId="61A78BF8"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73B1858D" w14:textId="77777777" w:rsidR="00C344D6" w:rsidRDefault="00C344D6" w:rsidP="00C344D6">
      <w:pPr>
        <w:pStyle w:val="Components"/>
      </w:pPr>
      <w:r>
        <w:t>Subcomponents for Assigning Authority for Location (HD):  &lt;Namespace ID (IS)&gt; &amp; &lt;Universal ID (ST)&gt; &amp; &lt;Universal ID Type (ID)&gt;</w:t>
      </w:r>
    </w:p>
    <w:p w14:paraId="7C5D77F7" w14:textId="77777777" w:rsidR="009E61BC" w:rsidRPr="00890B0C" w:rsidRDefault="009E61BC">
      <w:pPr>
        <w:pStyle w:val="NormalIndented"/>
      </w:pPr>
      <w:r w:rsidRPr="00890B0C">
        <w:rPr>
          <w:noProof/>
        </w:rPr>
        <w:t xml:space="preserve">Definition:  </w:t>
      </w:r>
      <w:r w:rsidRPr="00890B0C">
        <w:t>This field contains information about the organizational unit that has performed the procedure.</w:t>
      </w:r>
    </w:p>
    <w:p w14:paraId="28D047C7" w14:textId="77777777" w:rsidR="009E61BC" w:rsidRPr="00890B0C" w:rsidRDefault="009E61BC">
      <w:pPr>
        <w:pStyle w:val="Heading4"/>
        <w:tabs>
          <w:tab w:val="num" w:pos="1440"/>
        </w:tabs>
        <w:rPr>
          <w:noProof/>
        </w:rPr>
      </w:pPr>
      <w:r w:rsidRPr="00890B0C">
        <w:rPr>
          <w:noProof/>
        </w:rPr>
        <w:t xml:space="preserve">PR1-24   </w:t>
      </w:r>
      <w:r>
        <w:t>Respiratory W</w:t>
      </w:r>
      <w:r w:rsidRPr="00890B0C">
        <w:t>ithin Surgery</w:t>
      </w:r>
      <w:r w:rsidRPr="00890B0C">
        <w:rPr>
          <w:noProof/>
        </w:rPr>
        <w:t xml:space="preserve"> </w:t>
      </w:r>
      <w:r w:rsidR="005B65F4" w:rsidRPr="00890B0C">
        <w:rPr>
          <w:noProof/>
        </w:rPr>
        <w:fldChar w:fldCharType="begin"/>
      </w:r>
      <w:r w:rsidRPr="00890B0C">
        <w:rPr>
          <w:noProof/>
        </w:rPr>
        <w:instrText xml:space="preserve"> XE "Respiratory within Surgery" </w:instrText>
      </w:r>
      <w:r w:rsidR="005B65F4" w:rsidRPr="00890B0C">
        <w:rPr>
          <w:noProof/>
        </w:rPr>
        <w:fldChar w:fldCharType="end"/>
      </w:r>
      <w:r w:rsidRPr="00890B0C">
        <w:rPr>
          <w:noProof/>
        </w:rPr>
        <w:t xml:space="preserve">   (ID)   02372</w:t>
      </w:r>
    </w:p>
    <w:p w14:paraId="595E594F" w14:textId="0854DA66" w:rsidR="009E61BC" w:rsidRPr="00890B0C" w:rsidRDefault="009E61BC">
      <w:pPr>
        <w:pStyle w:val="NormalIndented"/>
        <w:rPr>
          <w:noProof/>
        </w:rPr>
      </w:pPr>
      <w:r w:rsidRPr="00890B0C">
        <w:rPr>
          <w:noProof/>
        </w:rPr>
        <w:t xml:space="preserve">Definition:  </w:t>
      </w:r>
      <w:r w:rsidRPr="00890B0C">
        <w:t>This field indicates whether or not a respiratory procedure has occurred during a surgery. This field is optional and only needs to be valued for respiratory procedures.</w:t>
      </w:r>
      <w:r>
        <w:t xml:space="preserve">  </w:t>
      </w:r>
      <w:r w:rsidRPr="00890B0C">
        <w:rPr>
          <w:noProof/>
        </w:rPr>
        <w:t xml:space="preserve">Refer to </w:t>
      </w:r>
      <w:hyperlink r:id="rId132"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13951880" w14:textId="77777777" w:rsidR="009E61BC" w:rsidRPr="00890B0C" w:rsidRDefault="009E61BC">
      <w:pPr>
        <w:pStyle w:val="Heading4"/>
        <w:tabs>
          <w:tab w:val="num" w:pos="1440"/>
        </w:tabs>
        <w:rPr>
          <w:noProof/>
        </w:rPr>
      </w:pPr>
      <w:r w:rsidRPr="00890B0C">
        <w:rPr>
          <w:noProof/>
        </w:rPr>
        <w:t>PR1-25   Parent Procedure ID</w:t>
      </w:r>
      <w:r w:rsidR="005B65F4" w:rsidRPr="00890B0C">
        <w:rPr>
          <w:noProof/>
        </w:rPr>
        <w:fldChar w:fldCharType="begin"/>
      </w:r>
      <w:r w:rsidRPr="00890B0C">
        <w:rPr>
          <w:noProof/>
        </w:rPr>
        <w:instrText xml:space="preserve"> XE "Parent Procedure ID" </w:instrText>
      </w:r>
      <w:r w:rsidR="005B65F4" w:rsidRPr="00890B0C">
        <w:rPr>
          <w:noProof/>
        </w:rPr>
        <w:fldChar w:fldCharType="end"/>
      </w:r>
      <w:r w:rsidRPr="00890B0C">
        <w:rPr>
          <w:noProof/>
        </w:rPr>
        <w:t xml:space="preserve">   (EI)   02373</w:t>
      </w:r>
    </w:p>
    <w:p w14:paraId="59D99015" w14:textId="77777777" w:rsidR="00C344D6" w:rsidRDefault="00C344D6" w:rsidP="00C344D6">
      <w:pPr>
        <w:pStyle w:val="Components"/>
      </w:pPr>
      <w:r>
        <w:t>Components:  &lt;Entity Identifier (ST)&gt; ^ &lt;Namespace ID (IS)&gt; ^ &lt;Universal ID (ST)&gt; ^ &lt;Universal ID Type (ID)&gt;</w:t>
      </w:r>
    </w:p>
    <w:p w14:paraId="0A796E91" w14:textId="77777777" w:rsidR="009E61BC" w:rsidRPr="00890B0C" w:rsidRDefault="009E61BC">
      <w:pPr>
        <w:pStyle w:val="NormalIndented"/>
        <w:rPr>
          <w:noProof/>
        </w:rPr>
      </w:pPr>
      <w:r w:rsidRPr="00890B0C">
        <w:t>Definitions:  Th</w:t>
      </w:r>
      <w:r>
        <w:t>is field contains a procedure ID</w:t>
      </w:r>
      <w:r w:rsidRPr="00890B0C">
        <w:t xml:space="preserve"> which points to the procedure group (e.g.</w:t>
      </w:r>
      <w:r>
        <w:t>,</w:t>
      </w:r>
      <w:r w:rsidRPr="00890B0C">
        <w:t xml:space="preserve"> complete surgery) in which this instance belongs.</w:t>
      </w:r>
    </w:p>
    <w:p w14:paraId="6F936A98" w14:textId="2DF3B6C6" w:rsidR="009E61BC" w:rsidRPr="00890B0C" w:rsidRDefault="009E61BC">
      <w:pPr>
        <w:pStyle w:val="Heading3"/>
        <w:rPr>
          <w:noProof/>
        </w:rPr>
      </w:pPr>
      <w:bookmarkStart w:id="1620" w:name="_Toc20321550"/>
      <w:r w:rsidRPr="00890B0C">
        <w:rPr>
          <w:noProof/>
        </w:rPr>
        <w:t>GT1</w:t>
      </w:r>
      <w:r w:rsidR="005B65F4" w:rsidRPr="00890B0C">
        <w:rPr>
          <w:noProof/>
        </w:rPr>
        <w:fldChar w:fldCharType="begin"/>
      </w:r>
      <w:r w:rsidRPr="00890B0C">
        <w:rPr>
          <w:noProof/>
        </w:rPr>
        <w:instrText>XE "GT1"</w:instrText>
      </w:r>
      <w:r w:rsidR="005B65F4" w:rsidRPr="00890B0C">
        <w:rPr>
          <w:noProof/>
        </w:rPr>
        <w:fldChar w:fldCharType="end"/>
      </w:r>
      <w:r w:rsidR="005B65F4" w:rsidRPr="00890B0C">
        <w:rPr>
          <w:noProof/>
        </w:rPr>
        <w:fldChar w:fldCharType="begin"/>
      </w:r>
      <w:r w:rsidRPr="00890B0C">
        <w:rPr>
          <w:noProof/>
        </w:rPr>
        <w:instrText>XE "Segments:GT1"</w:instrText>
      </w:r>
      <w:r w:rsidR="005B65F4" w:rsidRPr="00890B0C">
        <w:rPr>
          <w:noProof/>
        </w:rPr>
        <w:fldChar w:fldCharType="end"/>
      </w:r>
      <w:r w:rsidRPr="00890B0C">
        <w:rPr>
          <w:noProof/>
        </w:rPr>
        <w:t xml:space="preserve"> </w:t>
      </w:r>
      <w:r w:rsidRPr="00890B0C">
        <w:rPr>
          <w:noProof/>
        </w:rPr>
        <w:noBreakHyphen/>
        <w:t xml:space="preserve"> </w:t>
      </w:r>
      <w:bookmarkStart w:id="1621" w:name="_Hlt1757677"/>
      <w:r w:rsidRPr="00890B0C">
        <w:rPr>
          <w:noProof/>
        </w:rPr>
        <w:t>Guarantor</w:t>
      </w:r>
      <w:bookmarkEnd w:id="1600"/>
      <w:bookmarkEnd w:id="1601"/>
      <w:bookmarkEnd w:id="1604"/>
      <w:bookmarkEnd w:id="1605"/>
      <w:bookmarkEnd w:id="1606"/>
      <w:bookmarkEnd w:id="1607"/>
      <w:r w:rsidRPr="00890B0C">
        <w:rPr>
          <w:noProof/>
        </w:rPr>
        <w:t xml:space="preserve"> Segmen</w:t>
      </w:r>
      <w:bookmarkEnd w:id="1621"/>
      <w:r w:rsidRPr="00890B0C">
        <w:rPr>
          <w:noProof/>
        </w:rPr>
        <w:t>t</w:t>
      </w:r>
      <w:bookmarkEnd w:id="1608"/>
      <w:bookmarkEnd w:id="1618"/>
      <w:bookmarkEnd w:id="1619"/>
      <w:bookmarkEnd w:id="1620"/>
      <w:r w:rsidR="005B65F4" w:rsidRPr="00890B0C">
        <w:rPr>
          <w:noProof/>
        </w:rPr>
        <w:fldChar w:fldCharType="begin"/>
      </w:r>
      <w:r w:rsidRPr="00890B0C">
        <w:rPr>
          <w:noProof/>
        </w:rPr>
        <w:instrText>XE "guarantor segment"</w:instrText>
      </w:r>
      <w:r w:rsidR="005B65F4" w:rsidRPr="00890B0C">
        <w:rPr>
          <w:noProof/>
        </w:rPr>
        <w:fldChar w:fldCharType="end"/>
      </w:r>
    </w:p>
    <w:p w14:paraId="056D32B9" w14:textId="77777777" w:rsidR="009E61BC" w:rsidRPr="00890B0C" w:rsidRDefault="009E61BC">
      <w:pPr>
        <w:pStyle w:val="NormalIndented"/>
        <w:rPr>
          <w:noProof/>
        </w:rPr>
      </w:pPr>
      <w:r w:rsidRPr="00890B0C">
        <w:rPr>
          <w:noProof/>
        </w:rPr>
        <w:t>The GT1 segment contains guarantor (e.g., the person or the organization with financial responsibility for payment of a patient account) data for patient and insurance billing applications.</w:t>
      </w:r>
    </w:p>
    <w:p w14:paraId="493F8D17" w14:textId="77777777" w:rsidR="009E61BC" w:rsidRPr="00713BF5" w:rsidRDefault="005B65F4">
      <w:pPr>
        <w:pStyle w:val="AttributeTableCaption"/>
        <w:rPr>
          <w:noProof/>
          <w:lang w:val="fr-CH"/>
        </w:rPr>
      </w:pPr>
      <w:bookmarkStart w:id="1622" w:name="GT1"/>
      <w:r w:rsidRPr="00713BF5">
        <w:rPr>
          <w:noProof/>
          <w:lang w:val="fr-CH"/>
        </w:rPr>
        <w:lastRenderedPageBreak/>
        <w:t>HL7 Attribute Table - GT1</w:t>
      </w:r>
      <w:bookmarkEnd w:id="1622"/>
      <w:r w:rsidRPr="00713BF5">
        <w:rPr>
          <w:noProof/>
          <w:lang w:val="fr-CH"/>
        </w:rPr>
        <w:t xml:space="preserve"> - Guarantor</w:t>
      </w:r>
      <w:r w:rsidRPr="00890B0C">
        <w:rPr>
          <w:noProof/>
        </w:rPr>
        <w:fldChar w:fldCharType="begin"/>
      </w:r>
      <w:r w:rsidRPr="00713BF5">
        <w:rPr>
          <w:noProof/>
          <w:lang w:val="fr-CH"/>
        </w:rPr>
        <w:instrText>XE "HL7 Attribute Table - GT1"</w:instrText>
      </w:r>
      <w:r w:rsidRPr="00890B0C">
        <w:rPr>
          <w:noProof/>
        </w:rPr>
        <w:fldChar w:fldCharType="end"/>
      </w:r>
      <w:r w:rsidRPr="00890B0C">
        <w:rPr>
          <w:noProof/>
        </w:rPr>
        <w:fldChar w:fldCharType="begin"/>
      </w:r>
      <w:r w:rsidRPr="00713BF5">
        <w:rPr>
          <w:noProof/>
          <w:lang w:val="fr-CH"/>
        </w:rPr>
        <w:instrText>XE "GT1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3AFBB4D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61499CD"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F5D1D45"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238CB1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7D30D5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6B384FF"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001DB9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251149A"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B904A5D"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9819346" w14:textId="77777777" w:rsidR="009E61BC" w:rsidRPr="00890B0C" w:rsidRDefault="009E61BC">
            <w:pPr>
              <w:pStyle w:val="AttributeTableHeader"/>
              <w:jc w:val="left"/>
              <w:rPr>
                <w:noProof/>
              </w:rPr>
            </w:pPr>
            <w:r w:rsidRPr="00890B0C">
              <w:rPr>
                <w:noProof/>
              </w:rPr>
              <w:t>ELEMENT NAME</w:t>
            </w:r>
          </w:p>
        </w:tc>
      </w:tr>
      <w:tr w:rsidR="009F20B7" w:rsidRPr="009E61BC" w14:paraId="0432055E"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554FF0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C8C3D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190D616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5E678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0DB6D8AD"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3AA3198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16F7C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2B8B4A" w14:textId="77777777" w:rsidR="009E61BC" w:rsidRPr="00890B0C" w:rsidRDefault="009E61BC">
            <w:pPr>
              <w:pStyle w:val="AttributeTableBody"/>
              <w:rPr>
                <w:noProof/>
              </w:rPr>
            </w:pPr>
            <w:r w:rsidRPr="00890B0C">
              <w:rPr>
                <w:noProof/>
              </w:rPr>
              <w:t>00405</w:t>
            </w:r>
          </w:p>
        </w:tc>
        <w:tc>
          <w:tcPr>
            <w:tcW w:w="3888" w:type="dxa"/>
            <w:tcBorders>
              <w:top w:val="single" w:sz="4" w:space="0" w:color="auto"/>
              <w:left w:val="nil"/>
              <w:bottom w:val="dotted" w:sz="4" w:space="0" w:color="auto"/>
              <w:right w:val="nil"/>
            </w:tcBorders>
            <w:shd w:val="clear" w:color="auto" w:fill="FFFFFF"/>
          </w:tcPr>
          <w:p w14:paraId="0B8B9078" w14:textId="77777777" w:rsidR="009E61BC" w:rsidRPr="00890B0C" w:rsidRDefault="009E61BC">
            <w:pPr>
              <w:pStyle w:val="AttributeTableBody"/>
              <w:jc w:val="left"/>
              <w:rPr>
                <w:noProof/>
              </w:rPr>
            </w:pPr>
            <w:r w:rsidRPr="00890B0C">
              <w:rPr>
                <w:noProof/>
              </w:rPr>
              <w:t>Set ID - GT1</w:t>
            </w:r>
          </w:p>
        </w:tc>
      </w:tr>
      <w:tr w:rsidR="009F20B7" w:rsidRPr="009E61BC" w14:paraId="219AB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049C5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1EEDA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97F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CC756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28C044D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1C9E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EB2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D99B1" w14:textId="77777777" w:rsidR="009E61BC" w:rsidRPr="00890B0C" w:rsidRDefault="009E61BC">
            <w:pPr>
              <w:pStyle w:val="AttributeTableBody"/>
              <w:rPr>
                <w:noProof/>
              </w:rPr>
            </w:pPr>
            <w:r w:rsidRPr="00890B0C">
              <w:rPr>
                <w:noProof/>
              </w:rPr>
              <w:t>00406</w:t>
            </w:r>
          </w:p>
        </w:tc>
        <w:tc>
          <w:tcPr>
            <w:tcW w:w="3888" w:type="dxa"/>
            <w:tcBorders>
              <w:top w:val="dotted" w:sz="4" w:space="0" w:color="auto"/>
              <w:left w:val="nil"/>
              <w:bottom w:val="dotted" w:sz="4" w:space="0" w:color="auto"/>
              <w:right w:val="nil"/>
            </w:tcBorders>
            <w:shd w:val="clear" w:color="auto" w:fill="FFFFFF"/>
          </w:tcPr>
          <w:p w14:paraId="79FE088B" w14:textId="77777777" w:rsidR="009E61BC" w:rsidRPr="00890B0C" w:rsidRDefault="009E61BC">
            <w:pPr>
              <w:pStyle w:val="AttributeTableBody"/>
              <w:jc w:val="left"/>
              <w:rPr>
                <w:noProof/>
              </w:rPr>
            </w:pPr>
            <w:r w:rsidRPr="00890B0C">
              <w:rPr>
                <w:noProof/>
              </w:rPr>
              <w:t>Guarantor Number</w:t>
            </w:r>
          </w:p>
        </w:tc>
      </w:tr>
      <w:tr w:rsidR="009F20B7" w:rsidRPr="009E61BC" w14:paraId="4C8331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47BA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F17FD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3DB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A070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5ECFDF3"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3FD71BA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A4CE7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BEE8" w14:textId="77777777" w:rsidR="009E61BC" w:rsidRPr="00890B0C" w:rsidRDefault="009E61BC">
            <w:pPr>
              <w:pStyle w:val="AttributeTableBody"/>
              <w:rPr>
                <w:noProof/>
              </w:rPr>
            </w:pPr>
            <w:r w:rsidRPr="00890B0C">
              <w:rPr>
                <w:noProof/>
              </w:rPr>
              <w:t>00407</w:t>
            </w:r>
          </w:p>
        </w:tc>
        <w:tc>
          <w:tcPr>
            <w:tcW w:w="3888" w:type="dxa"/>
            <w:tcBorders>
              <w:top w:val="dotted" w:sz="4" w:space="0" w:color="auto"/>
              <w:left w:val="nil"/>
              <w:bottom w:val="dotted" w:sz="4" w:space="0" w:color="auto"/>
              <w:right w:val="nil"/>
            </w:tcBorders>
            <w:shd w:val="clear" w:color="auto" w:fill="FFFFFF"/>
          </w:tcPr>
          <w:p w14:paraId="47E58DF1" w14:textId="77777777" w:rsidR="009E61BC" w:rsidRPr="00890B0C" w:rsidRDefault="009E61BC">
            <w:pPr>
              <w:pStyle w:val="AttributeTableBody"/>
              <w:jc w:val="left"/>
              <w:rPr>
                <w:noProof/>
              </w:rPr>
            </w:pPr>
            <w:r w:rsidRPr="00890B0C">
              <w:rPr>
                <w:noProof/>
              </w:rPr>
              <w:t>Guarantor Name</w:t>
            </w:r>
          </w:p>
        </w:tc>
      </w:tr>
      <w:tr w:rsidR="009F20B7" w:rsidRPr="009E61BC" w14:paraId="2BF5E2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03DC9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F31EC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EBFC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04D66"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6EB611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CC43B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C4E6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27318" w14:textId="77777777" w:rsidR="009E61BC" w:rsidRPr="00890B0C" w:rsidRDefault="009E61BC">
            <w:pPr>
              <w:pStyle w:val="AttributeTableBody"/>
              <w:rPr>
                <w:noProof/>
              </w:rPr>
            </w:pPr>
            <w:r w:rsidRPr="00890B0C">
              <w:rPr>
                <w:noProof/>
              </w:rPr>
              <w:t>00408</w:t>
            </w:r>
          </w:p>
        </w:tc>
        <w:tc>
          <w:tcPr>
            <w:tcW w:w="3888" w:type="dxa"/>
            <w:tcBorders>
              <w:top w:val="dotted" w:sz="4" w:space="0" w:color="auto"/>
              <w:left w:val="nil"/>
              <w:bottom w:val="dotted" w:sz="4" w:space="0" w:color="auto"/>
              <w:right w:val="nil"/>
            </w:tcBorders>
            <w:shd w:val="clear" w:color="auto" w:fill="FFFFFF"/>
          </w:tcPr>
          <w:p w14:paraId="1CA61EBC" w14:textId="77777777" w:rsidR="009E61BC" w:rsidRPr="00890B0C" w:rsidRDefault="009E61BC">
            <w:pPr>
              <w:pStyle w:val="AttributeTableBody"/>
              <w:jc w:val="left"/>
              <w:rPr>
                <w:noProof/>
              </w:rPr>
            </w:pPr>
            <w:r w:rsidRPr="00890B0C">
              <w:rPr>
                <w:noProof/>
              </w:rPr>
              <w:t>Guarantor Spouse Name</w:t>
            </w:r>
          </w:p>
        </w:tc>
      </w:tr>
      <w:tr w:rsidR="009F20B7" w:rsidRPr="009E61BC" w14:paraId="6F9075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F3C4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A88EA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4A7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B4B1E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3191F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A40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6AC7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17395" w14:textId="77777777" w:rsidR="009E61BC" w:rsidRPr="00890B0C" w:rsidRDefault="009E61BC">
            <w:pPr>
              <w:pStyle w:val="AttributeTableBody"/>
              <w:rPr>
                <w:noProof/>
              </w:rPr>
            </w:pPr>
            <w:r w:rsidRPr="00890B0C">
              <w:rPr>
                <w:noProof/>
              </w:rPr>
              <w:t>00409</w:t>
            </w:r>
          </w:p>
        </w:tc>
        <w:tc>
          <w:tcPr>
            <w:tcW w:w="3888" w:type="dxa"/>
            <w:tcBorders>
              <w:top w:val="dotted" w:sz="4" w:space="0" w:color="auto"/>
              <w:left w:val="nil"/>
              <w:bottom w:val="dotted" w:sz="4" w:space="0" w:color="auto"/>
              <w:right w:val="nil"/>
            </w:tcBorders>
            <w:shd w:val="clear" w:color="auto" w:fill="FFFFFF"/>
          </w:tcPr>
          <w:p w14:paraId="7CAC0D8B" w14:textId="77777777" w:rsidR="009E61BC" w:rsidRPr="00890B0C" w:rsidRDefault="009E61BC">
            <w:pPr>
              <w:pStyle w:val="AttributeTableBody"/>
              <w:jc w:val="left"/>
              <w:rPr>
                <w:noProof/>
              </w:rPr>
            </w:pPr>
            <w:r w:rsidRPr="00890B0C">
              <w:rPr>
                <w:noProof/>
              </w:rPr>
              <w:t>Guarantor Address</w:t>
            </w:r>
          </w:p>
        </w:tc>
      </w:tr>
      <w:tr w:rsidR="009F20B7" w:rsidRPr="009E61BC" w14:paraId="089AD20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F2A7E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F1F46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AB9D9"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40E8A23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7A3A6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26B9B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4AF45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247B5" w14:textId="77777777" w:rsidR="009E61BC" w:rsidRPr="00890B0C" w:rsidRDefault="009E61BC">
            <w:pPr>
              <w:pStyle w:val="AttributeTableBody"/>
              <w:rPr>
                <w:noProof/>
              </w:rPr>
            </w:pPr>
            <w:r w:rsidRPr="00890B0C">
              <w:rPr>
                <w:noProof/>
              </w:rPr>
              <w:t>00410</w:t>
            </w:r>
          </w:p>
        </w:tc>
        <w:tc>
          <w:tcPr>
            <w:tcW w:w="3888" w:type="dxa"/>
            <w:tcBorders>
              <w:top w:val="dotted" w:sz="4" w:space="0" w:color="auto"/>
              <w:left w:val="nil"/>
              <w:bottom w:val="dotted" w:sz="4" w:space="0" w:color="auto"/>
              <w:right w:val="nil"/>
            </w:tcBorders>
            <w:shd w:val="clear" w:color="auto" w:fill="FFFFFF"/>
          </w:tcPr>
          <w:p w14:paraId="2985AF17" w14:textId="77777777" w:rsidR="009E61BC" w:rsidRPr="00890B0C" w:rsidRDefault="009E61BC">
            <w:pPr>
              <w:pStyle w:val="AttributeTableBody"/>
              <w:jc w:val="left"/>
              <w:rPr>
                <w:noProof/>
              </w:rPr>
            </w:pPr>
            <w:r w:rsidRPr="00890B0C">
              <w:rPr>
                <w:noProof/>
              </w:rPr>
              <w:t>Guarantor Ph Num – Home</w:t>
            </w:r>
          </w:p>
        </w:tc>
      </w:tr>
      <w:tr w:rsidR="009F20B7" w:rsidRPr="009E61BC" w14:paraId="36681B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7769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E1AE8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183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9394"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0534E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0158F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9BE0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75673" w14:textId="77777777" w:rsidR="009E61BC" w:rsidRPr="00890B0C" w:rsidRDefault="009E61BC">
            <w:pPr>
              <w:pStyle w:val="AttributeTableBody"/>
              <w:rPr>
                <w:noProof/>
              </w:rPr>
            </w:pPr>
            <w:r w:rsidRPr="00890B0C">
              <w:rPr>
                <w:noProof/>
              </w:rPr>
              <w:t>00411</w:t>
            </w:r>
          </w:p>
        </w:tc>
        <w:tc>
          <w:tcPr>
            <w:tcW w:w="3888" w:type="dxa"/>
            <w:tcBorders>
              <w:top w:val="dotted" w:sz="4" w:space="0" w:color="auto"/>
              <w:left w:val="nil"/>
              <w:bottom w:val="dotted" w:sz="4" w:space="0" w:color="auto"/>
              <w:right w:val="nil"/>
            </w:tcBorders>
            <w:shd w:val="clear" w:color="auto" w:fill="FFFFFF"/>
          </w:tcPr>
          <w:p w14:paraId="4DCC6C6B" w14:textId="77777777" w:rsidR="009E61BC" w:rsidRPr="00890B0C" w:rsidRDefault="009E61BC">
            <w:pPr>
              <w:pStyle w:val="AttributeTableBody"/>
              <w:jc w:val="left"/>
              <w:rPr>
                <w:noProof/>
              </w:rPr>
            </w:pPr>
            <w:r w:rsidRPr="00890B0C">
              <w:rPr>
                <w:noProof/>
              </w:rPr>
              <w:t>Guarantor Ph Num – Business</w:t>
            </w:r>
          </w:p>
        </w:tc>
      </w:tr>
      <w:tr w:rsidR="009F20B7" w:rsidRPr="009E61BC" w14:paraId="0E56D9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EAC3B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36400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F9B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89E85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45A205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840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A3F3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769A" w14:textId="77777777" w:rsidR="009E61BC" w:rsidRPr="00890B0C" w:rsidRDefault="009E61BC">
            <w:pPr>
              <w:pStyle w:val="AttributeTableBody"/>
              <w:rPr>
                <w:noProof/>
              </w:rPr>
            </w:pPr>
            <w:r w:rsidRPr="00890B0C">
              <w:rPr>
                <w:noProof/>
              </w:rPr>
              <w:t>00412</w:t>
            </w:r>
          </w:p>
        </w:tc>
        <w:tc>
          <w:tcPr>
            <w:tcW w:w="3888" w:type="dxa"/>
            <w:tcBorders>
              <w:top w:val="dotted" w:sz="4" w:space="0" w:color="auto"/>
              <w:left w:val="nil"/>
              <w:bottom w:val="dotted" w:sz="4" w:space="0" w:color="auto"/>
              <w:right w:val="nil"/>
            </w:tcBorders>
            <w:shd w:val="clear" w:color="auto" w:fill="FFFFFF"/>
          </w:tcPr>
          <w:p w14:paraId="6EBAC650" w14:textId="77777777" w:rsidR="009E61BC" w:rsidRPr="00890B0C" w:rsidRDefault="009E61BC">
            <w:pPr>
              <w:pStyle w:val="AttributeTableBody"/>
              <w:jc w:val="left"/>
              <w:rPr>
                <w:noProof/>
              </w:rPr>
            </w:pPr>
            <w:r w:rsidRPr="00890B0C">
              <w:rPr>
                <w:noProof/>
              </w:rPr>
              <w:t>Guarantor Date/Time Of Birth</w:t>
            </w:r>
          </w:p>
        </w:tc>
      </w:tr>
      <w:tr w:rsidR="009F20B7" w:rsidRPr="009E61BC" w14:paraId="38BA5BE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4D4C0BF"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0F33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B8CB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B3761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C74B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999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7266" w14:textId="05562132" w:rsidR="009E61BC" w:rsidRPr="00A84BF3" w:rsidRDefault="00000000">
            <w:pPr>
              <w:pStyle w:val="AttributeTableBody"/>
              <w:rPr>
                <w:rStyle w:val="HyperlinkTable"/>
              </w:rPr>
            </w:pPr>
            <w:hyperlink r:id="rId133" w:anchor="HL70001" w:history="1">
              <w:r w:rsidR="009E61BC" w:rsidRPr="00A84BF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07F79657" w14:textId="77777777" w:rsidR="009E61BC" w:rsidRPr="00890B0C" w:rsidRDefault="009E61BC">
            <w:pPr>
              <w:pStyle w:val="AttributeTableBody"/>
              <w:rPr>
                <w:noProof/>
              </w:rPr>
            </w:pPr>
            <w:r w:rsidRPr="00890B0C">
              <w:rPr>
                <w:noProof/>
              </w:rPr>
              <w:t>00413</w:t>
            </w:r>
          </w:p>
        </w:tc>
        <w:tc>
          <w:tcPr>
            <w:tcW w:w="3888" w:type="dxa"/>
            <w:tcBorders>
              <w:top w:val="dotted" w:sz="4" w:space="0" w:color="auto"/>
              <w:left w:val="nil"/>
              <w:bottom w:val="dotted" w:sz="4" w:space="0" w:color="auto"/>
              <w:right w:val="nil"/>
            </w:tcBorders>
            <w:shd w:val="clear" w:color="auto" w:fill="FFFFFF"/>
          </w:tcPr>
          <w:p w14:paraId="404F2E92" w14:textId="77777777" w:rsidR="009E61BC" w:rsidRPr="00890B0C" w:rsidRDefault="009E61BC">
            <w:pPr>
              <w:pStyle w:val="AttributeTableBody"/>
              <w:jc w:val="left"/>
              <w:rPr>
                <w:noProof/>
              </w:rPr>
            </w:pPr>
            <w:r w:rsidRPr="00890B0C">
              <w:rPr>
                <w:noProof/>
              </w:rPr>
              <w:t>Guarantor Administrative Sex</w:t>
            </w:r>
          </w:p>
        </w:tc>
      </w:tr>
      <w:tr w:rsidR="009F20B7" w:rsidRPr="009E61BC" w14:paraId="19FC20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645D9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056879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FC7F3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96E1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F083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3F1B2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BBC77" w14:textId="3A3C5EE3" w:rsidR="009E61BC" w:rsidRPr="00890B0C" w:rsidRDefault="00000000">
            <w:pPr>
              <w:pStyle w:val="AttributeTableBody"/>
              <w:rPr>
                <w:rStyle w:val="HyperlinkTable"/>
                <w:noProof/>
              </w:rPr>
            </w:pPr>
            <w:hyperlink r:id="rId134" w:anchor="HL70068" w:history="1">
              <w:r w:rsidR="009E61BC" w:rsidRPr="00890B0C">
                <w:rPr>
                  <w:rStyle w:val="HyperlinkTable"/>
                  <w:noProof/>
                </w:rPr>
                <w:t>0068</w:t>
              </w:r>
            </w:hyperlink>
          </w:p>
        </w:tc>
        <w:tc>
          <w:tcPr>
            <w:tcW w:w="720" w:type="dxa"/>
            <w:tcBorders>
              <w:top w:val="dotted" w:sz="4" w:space="0" w:color="auto"/>
              <w:left w:val="nil"/>
              <w:bottom w:val="dotted" w:sz="4" w:space="0" w:color="auto"/>
              <w:right w:val="nil"/>
            </w:tcBorders>
            <w:shd w:val="clear" w:color="auto" w:fill="FFFFFF"/>
          </w:tcPr>
          <w:p w14:paraId="422A2268" w14:textId="77777777" w:rsidR="009E61BC" w:rsidRPr="00890B0C" w:rsidRDefault="009E61BC">
            <w:pPr>
              <w:pStyle w:val="AttributeTableBody"/>
              <w:rPr>
                <w:noProof/>
              </w:rPr>
            </w:pPr>
            <w:r w:rsidRPr="00890B0C">
              <w:rPr>
                <w:noProof/>
              </w:rPr>
              <w:t>00414</w:t>
            </w:r>
          </w:p>
        </w:tc>
        <w:tc>
          <w:tcPr>
            <w:tcW w:w="3888" w:type="dxa"/>
            <w:tcBorders>
              <w:top w:val="dotted" w:sz="4" w:space="0" w:color="auto"/>
              <w:left w:val="nil"/>
              <w:bottom w:val="dotted" w:sz="4" w:space="0" w:color="auto"/>
              <w:right w:val="nil"/>
            </w:tcBorders>
            <w:shd w:val="clear" w:color="auto" w:fill="FFFFFF"/>
          </w:tcPr>
          <w:p w14:paraId="6576CF50" w14:textId="77777777" w:rsidR="009E61BC" w:rsidRPr="00890B0C" w:rsidRDefault="009E61BC">
            <w:pPr>
              <w:pStyle w:val="AttributeTableBody"/>
              <w:jc w:val="left"/>
              <w:rPr>
                <w:noProof/>
              </w:rPr>
            </w:pPr>
            <w:r w:rsidRPr="00890B0C">
              <w:rPr>
                <w:noProof/>
              </w:rPr>
              <w:t>Guarantor Type</w:t>
            </w:r>
          </w:p>
        </w:tc>
      </w:tr>
      <w:tr w:rsidR="009F20B7" w:rsidRPr="009E61BC" w14:paraId="30F8CF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7BAD67"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BB833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DD28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D33E1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01F48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0E1E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BD1EE" w14:textId="73EC9ED4" w:rsidR="009E61BC" w:rsidRPr="00A84BF3" w:rsidRDefault="00000000">
            <w:pPr>
              <w:pStyle w:val="AttributeTableBody"/>
              <w:rPr>
                <w:rStyle w:val="HyperlinkTable"/>
              </w:rPr>
            </w:pPr>
            <w:hyperlink r:id="rId135" w:anchor="HL70063" w:history="1">
              <w:r w:rsidR="009E61BC" w:rsidRPr="00A84BF3">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1C714D56" w14:textId="77777777" w:rsidR="009E61BC" w:rsidRPr="00890B0C" w:rsidRDefault="009E61BC">
            <w:pPr>
              <w:pStyle w:val="AttributeTableBody"/>
              <w:rPr>
                <w:noProof/>
              </w:rPr>
            </w:pPr>
            <w:r w:rsidRPr="00890B0C">
              <w:rPr>
                <w:noProof/>
              </w:rPr>
              <w:t>00415</w:t>
            </w:r>
          </w:p>
        </w:tc>
        <w:tc>
          <w:tcPr>
            <w:tcW w:w="3888" w:type="dxa"/>
            <w:tcBorders>
              <w:top w:val="dotted" w:sz="4" w:space="0" w:color="auto"/>
              <w:left w:val="nil"/>
              <w:bottom w:val="dotted" w:sz="4" w:space="0" w:color="auto"/>
              <w:right w:val="nil"/>
            </w:tcBorders>
            <w:shd w:val="clear" w:color="auto" w:fill="FFFFFF"/>
          </w:tcPr>
          <w:p w14:paraId="41B0A6B9" w14:textId="77777777" w:rsidR="009E61BC" w:rsidRPr="00890B0C" w:rsidRDefault="009E61BC">
            <w:pPr>
              <w:pStyle w:val="AttributeTableBody"/>
              <w:jc w:val="left"/>
              <w:rPr>
                <w:noProof/>
              </w:rPr>
            </w:pPr>
            <w:r w:rsidRPr="00890B0C">
              <w:rPr>
                <w:noProof/>
              </w:rPr>
              <w:t>Guarantor Relationship</w:t>
            </w:r>
          </w:p>
        </w:tc>
      </w:tr>
      <w:tr w:rsidR="009F20B7" w:rsidRPr="009E61BC" w14:paraId="2EA055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4938C6"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813F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F233"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110E5EA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6F5100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921E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7FB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AD758" w14:textId="77777777" w:rsidR="009E61BC" w:rsidRPr="00890B0C" w:rsidRDefault="009E61BC">
            <w:pPr>
              <w:pStyle w:val="AttributeTableBody"/>
              <w:rPr>
                <w:noProof/>
              </w:rPr>
            </w:pPr>
            <w:r w:rsidRPr="00890B0C">
              <w:rPr>
                <w:noProof/>
              </w:rPr>
              <w:t>00416</w:t>
            </w:r>
          </w:p>
        </w:tc>
        <w:tc>
          <w:tcPr>
            <w:tcW w:w="3888" w:type="dxa"/>
            <w:tcBorders>
              <w:top w:val="dotted" w:sz="4" w:space="0" w:color="auto"/>
              <w:left w:val="nil"/>
              <w:bottom w:val="dotted" w:sz="4" w:space="0" w:color="auto"/>
              <w:right w:val="nil"/>
            </w:tcBorders>
            <w:shd w:val="clear" w:color="auto" w:fill="FFFFFF"/>
          </w:tcPr>
          <w:p w14:paraId="34940C15" w14:textId="77777777" w:rsidR="009E61BC" w:rsidRPr="00890B0C" w:rsidRDefault="009E61BC">
            <w:pPr>
              <w:pStyle w:val="AttributeTableBody"/>
              <w:jc w:val="left"/>
              <w:rPr>
                <w:noProof/>
              </w:rPr>
            </w:pPr>
            <w:r w:rsidRPr="00890B0C">
              <w:rPr>
                <w:noProof/>
              </w:rPr>
              <w:t>Guarantor SSN</w:t>
            </w:r>
          </w:p>
        </w:tc>
      </w:tr>
      <w:tr w:rsidR="009F20B7" w:rsidRPr="009E61BC" w14:paraId="31A33F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FEC67B"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41148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04E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69CD8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6FE1D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BE2A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B59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EA0DD" w14:textId="77777777" w:rsidR="009E61BC" w:rsidRPr="00890B0C" w:rsidRDefault="009E61BC">
            <w:pPr>
              <w:pStyle w:val="AttributeTableBody"/>
              <w:rPr>
                <w:noProof/>
              </w:rPr>
            </w:pPr>
            <w:r w:rsidRPr="00890B0C">
              <w:rPr>
                <w:noProof/>
              </w:rPr>
              <w:t>00417</w:t>
            </w:r>
          </w:p>
        </w:tc>
        <w:tc>
          <w:tcPr>
            <w:tcW w:w="3888" w:type="dxa"/>
            <w:tcBorders>
              <w:top w:val="dotted" w:sz="4" w:space="0" w:color="auto"/>
              <w:left w:val="nil"/>
              <w:bottom w:val="dotted" w:sz="4" w:space="0" w:color="auto"/>
              <w:right w:val="nil"/>
            </w:tcBorders>
            <w:shd w:val="clear" w:color="auto" w:fill="FFFFFF"/>
          </w:tcPr>
          <w:p w14:paraId="580E24B6" w14:textId="77777777" w:rsidR="009E61BC" w:rsidRPr="00890B0C" w:rsidRDefault="009E61BC">
            <w:pPr>
              <w:pStyle w:val="AttributeTableBody"/>
              <w:jc w:val="left"/>
              <w:rPr>
                <w:noProof/>
              </w:rPr>
            </w:pPr>
            <w:r w:rsidRPr="00890B0C">
              <w:rPr>
                <w:noProof/>
              </w:rPr>
              <w:t>Guarantor Date - Begin</w:t>
            </w:r>
          </w:p>
        </w:tc>
      </w:tr>
      <w:tr w:rsidR="009F20B7" w:rsidRPr="009E61BC" w14:paraId="5B79CD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CA9BA1"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DC156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836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FBB2E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70B7D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D38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BE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F14C2B" w14:textId="77777777" w:rsidR="009E61BC" w:rsidRPr="00890B0C" w:rsidRDefault="009E61BC">
            <w:pPr>
              <w:pStyle w:val="AttributeTableBody"/>
              <w:rPr>
                <w:noProof/>
              </w:rPr>
            </w:pPr>
            <w:r w:rsidRPr="00890B0C">
              <w:rPr>
                <w:noProof/>
              </w:rPr>
              <w:t>00418</w:t>
            </w:r>
          </w:p>
        </w:tc>
        <w:tc>
          <w:tcPr>
            <w:tcW w:w="3888" w:type="dxa"/>
            <w:tcBorders>
              <w:top w:val="dotted" w:sz="4" w:space="0" w:color="auto"/>
              <w:left w:val="nil"/>
              <w:bottom w:val="dotted" w:sz="4" w:space="0" w:color="auto"/>
              <w:right w:val="nil"/>
            </w:tcBorders>
            <w:shd w:val="clear" w:color="auto" w:fill="FFFFFF"/>
          </w:tcPr>
          <w:p w14:paraId="4803F925" w14:textId="77777777" w:rsidR="009E61BC" w:rsidRPr="00890B0C" w:rsidRDefault="009E61BC">
            <w:pPr>
              <w:pStyle w:val="AttributeTableBody"/>
              <w:jc w:val="left"/>
              <w:rPr>
                <w:noProof/>
              </w:rPr>
            </w:pPr>
            <w:r w:rsidRPr="00890B0C">
              <w:rPr>
                <w:noProof/>
              </w:rPr>
              <w:t>Guarantor Date - End</w:t>
            </w:r>
          </w:p>
        </w:tc>
      </w:tr>
      <w:tr w:rsidR="009F20B7" w:rsidRPr="009E61BC" w14:paraId="0AB077C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BB04B7"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23B0E0C2"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53AB4B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D932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FB3A7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2FE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79D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5361" w14:textId="77777777" w:rsidR="009E61BC" w:rsidRPr="00890B0C" w:rsidRDefault="009E61BC">
            <w:pPr>
              <w:pStyle w:val="AttributeTableBody"/>
              <w:rPr>
                <w:noProof/>
              </w:rPr>
            </w:pPr>
            <w:r w:rsidRPr="00890B0C">
              <w:rPr>
                <w:noProof/>
              </w:rPr>
              <w:t>00419</w:t>
            </w:r>
          </w:p>
        </w:tc>
        <w:tc>
          <w:tcPr>
            <w:tcW w:w="3888" w:type="dxa"/>
            <w:tcBorders>
              <w:top w:val="dotted" w:sz="4" w:space="0" w:color="auto"/>
              <w:left w:val="nil"/>
              <w:bottom w:val="dotted" w:sz="4" w:space="0" w:color="auto"/>
              <w:right w:val="nil"/>
            </w:tcBorders>
            <w:shd w:val="clear" w:color="auto" w:fill="FFFFFF"/>
          </w:tcPr>
          <w:p w14:paraId="09A499E4" w14:textId="77777777" w:rsidR="009E61BC" w:rsidRPr="00890B0C" w:rsidRDefault="009E61BC">
            <w:pPr>
              <w:pStyle w:val="AttributeTableBody"/>
              <w:jc w:val="left"/>
              <w:rPr>
                <w:noProof/>
              </w:rPr>
            </w:pPr>
            <w:r w:rsidRPr="00890B0C">
              <w:rPr>
                <w:noProof/>
              </w:rPr>
              <w:t>Guarantor Priority</w:t>
            </w:r>
          </w:p>
        </w:tc>
      </w:tr>
      <w:tr w:rsidR="009F20B7" w:rsidRPr="009E61BC" w14:paraId="166136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F0C140"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5327C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138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394D84"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7C5FA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20B4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AB3C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33D44B" w14:textId="77777777" w:rsidR="009E61BC" w:rsidRPr="00890B0C" w:rsidRDefault="009E61BC">
            <w:pPr>
              <w:pStyle w:val="AttributeTableBody"/>
              <w:rPr>
                <w:noProof/>
              </w:rPr>
            </w:pPr>
            <w:r w:rsidRPr="00890B0C">
              <w:rPr>
                <w:noProof/>
              </w:rPr>
              <w:t>00420</w:t>
            </w:r>
          </w:p>
        </w:tc>
        <w:tc>
          <w:tcPr>
            <w:tcW w:w="3888" w:type="dxa"/>
            <w:tcBorders>
              <w:top w:val="dotted" w:sz="4" w:space="0" w:color="auto"/>
              <w:left w:val="nil"/>
              <w:bottom w:val="dotted" w:sz="4" w:space="0" w:color="auto"/>
              <w:right w:val="nil"/>
            </w:tcBorders>
            <w:shd w:val="clear" w:color="auto" w:fill="FFFFFF"/>
          </w:tcPr>
          <w:p w14:paraId="4D64280C" w14:textId="77777777" w:rsidR="009E61BC" w:rsidRPr="00890B0C" w:rsidRDefault="009E61BC">
            <w:pPr>
              <w:pStyle w:val="AttributeTableBody"/>
              <w:jc w:val="left"/>
              <w:rPr>
                <w:noProof/>
              </w:rPr>
            </w:pPr>
            <w:r w:rsidRPr="00890B0C">
              <w:rPr>
                <w:noProof/>
              </w:rPr>
              <w:t>Guarantor Employer Name</w:t>
            </w:r>
          </w:p>
        </w:tc>
      </w:tr>
      <w:tr w:rsidR="009F20B7" w:rsidRPr="009E61BC" w14:paraId="438CE22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C9E3C"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3FF26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65D0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FC672F"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580F68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1A0C0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C4D68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CA072" w14:textId="77777777" w:rsidR="009E61BC" w:rsidRPr="00890B0C" w:rsidRDefault="009E61BC">
            <w:pPr>
              <w:pStyle w:val="AttributeTableBody"/>
              <w:rPr>
                <w:noProof/>
              </w:rPr>
            </w:pPr>
            <w:r w:rsidRPr="00890B0C">
              <w:rPr>
                <w:noProof/>
              </w:rPr>
              <w:t>00421</w:t>
            </w:r>
          </w:p>
        </w:tc>
        <w:tc>
          <w:tcPr>
            <w:tcW w:w="3888" w:type="dxa"/>
            <w:tcBorders>
              <w:top w:val="dotted" w:sz="4" w:space="0" w:color="auto"/>
              <w:left w:val="nil"/>
              <w:bottom w:val="dotted" w:sz="4" w:space="0" w:color="auto"/>
              <w:right w:val="nil"/>
            </w:tcBorders>
            <w:shd w:val="clear" w:color="auto" w:fill="FFFFFF"/>
          </w:tcPr>
          <w:p w14:paraId="73C40F53" w14:textId="77777777" w:rsidR="009E61BC" w:rsidRPr="00890B0C" w:rsidRDefault="009E61BC">
            <w:pPr>
              <w:pStyle w:val="AttributeTableBody"/>
              <w:jc w:val="left"/>
              <w:rPr>
                <w:noProof/>
              </w:rPr>
            </w:pPr>
            <w:r w:rsidRPr="00890B0C">
              <w:rPr>
                <w:noProof/>
              </w:rPr>
              <w:t>Guarantor Employer Address</w:t>
            </w:r>
          </w:p>
        </w:tc>
      </w:tr>
      <w:tr w:rsidR="009F20B7" w:rsidRPr="009E61BC" w14:paraId="4D8C45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CCEDE1"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6CE7F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2B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2634A"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0D7ED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B06C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41DA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EE46E" w14:textId="77777777" w:rsidR="009E61BC" w:rsidRPr="00890B0C" w:rsidRDefault="009E61BC">
            <w:pPr>
              <w:pStyle w:val="AttributeTableBody"/>
              <w:rPr>
                <w:noProof/>
              </w:rPr>
            </w:pPr>
            <w:r w:rsidRPr="00890B0C">
              <w:rPr>
                <w:noProof/>
              </w:rPr>
              <w:t>00422</w:t>
            </w:r>
          </w:p>
        </w:tc>
        <w:tc>
          <w:tcPr>
            <w:tcW w:w="3888" w:type="dxa"/>
            <w:tcBorders>
              <w:top w:val="dotted" w:sz="4" w:space="0" w:color="auto"/>
              <w:left w:val="nil"/>
              <w:bottom w:val="dotted" w:sz="4" w:space="0" w:color="auto"/>
              <w:right w:val="nil"/>
            </w:tcBorders>
            <w:shd w:val="clear" w:color="auto" w:fill="FFFFFF"/>
          </w:tcPr>
          <w:p w14:paraId="396E0A42" w14:textId="77777777" w:rsidR="009E61BC" w:rsidRPr="00890B0C" w:rsidRDefault="009E61BC">
            <w:pPr>
              <w:pStyle w:val="AttributeTableBody"/>
              <w:jc w:val="left"/>
              <w:rPr>
                <w:noProof/>
              </w:rPr>
            </w:pPr>
            <w:r w:rsidRPr="00890B0C">
              <w:rPr>
                <w:noProof/>
              </w:rPr>
              <w:t>Guarantor Employer Phone Number</w:t>
            </w:r>
          </w:p>
        </w:tc>
      </w:tr>
      <w:tr w:rsidR="009F20B7" w:rsidRPr="009E61BC" w14:paraId="205A9AB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5693DD"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29734F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3BB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352C2D"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3ECAC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987D9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A171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5117E" w14:textId="77777777" w:rsidR="009E61BC" w:rsidRPr="00890B0C" w:rsidRDefault="009E61BC">
            <w:pPr>
              <w:pStyle w:val="AttributeTableBody"/>
              <w:rPr>
                <w:noProof/>
              </w:rPr>
            </w:pPr>
            <w:r w:rsidRPr="00890B0C">
              <w:rPr>
                <w:noProof/>
              </w:rPr>
              <w:t>00423</w:t>
            </w:r>
          </w:p>
        </w:tc>
        <w:tc>
          <w:tcPr>
            <w:tcW w:w="3888" w:type="dxa"/>
            <w:tcBorders>
              <w:top w:val="dotted" w:sz="4" w:space="0" w:color="auto"/>
              <w:left w:val="nil"/>
              <w:bottom w:val="dotted" w:sz="4" w:space="0" w:color="auto"/>
              <w:right w:val="nil"/>
            </w:tcBorders>
            <w:shd w:val="clear" w:color="auto" w:fill="FFFFFF"/>
          </w:tcPr>
          <w:p w14:paraId="500D1139" w14:textId="77777777" w:rsidR="009E61BC" w:rsidRPr="00890B0C" w:rsidRDefault="009E61BC">
            <w:pPr>
              <w:pStyle w:val="AttributeTableBody"/>
              <w:jc w:val="left"/>
              <w:rPr>
                <w:noProof/>
              </w:rPr>
            </w:pPr>
            <w:r w:rsidRPr="00890B0C">
              <w:rPr>
                <w:noProof/>
              </w:rPr>
              <w:t>Guarantor Employee ID Number</w:t>
            </w:r>
          </w:p>
        </w:tc>
      </w:tr>
      <w:tr w:rsidR="009F20B7" w:rsidRPr="009E61BC" w14:paraId="3DB5AC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EED29C1"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B67A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9AC1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FB192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E0125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D1965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595AE9" w14:textId="52385FA6" w:rsidR="009E61BC" w:rsidRPr="00890B0C" w:rsidRDefault="00000000">
            <w:pPr>
              <w:pStyle w:val="AttributeTableBody"/>
              <w:rPr>
                <w:rStyle w:val="HyperlinkTable"/>
                <w:noProof/>
              </w:rPr>
            </w:pPr>
            <w:hyperlink r:id="rId136"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9019F8B" w14:textId="77777777" w:rsidR="009E61BC" w:rsidRPr="00890B0C" w:rsidRDefault="009E61BC">
            <w:pPr>
              <w:pStyle w:val="AttributeTableBody"/>
              <w:rPr>
                <w:noProof/>
              </w:rPr>
            </w:pPr>
            <w:r w:rsidRPr="00890B0C">
              <w:rPr>
                <w:noProof/>
              </w:rPr>
              <w:t>00424</w:t>
            </w:r>
          </w:p>
        </w:tc>
        <w:tc>
          <w:tcPr>
            <w:tcW w:w="3888" w:type="dxa"/>
            <w:tcBorders>
              <w:top w:val="dotted" w:sz="4" w:space="0" w:color="auto"/>
              <w:left w:val="nil"/>
              <w:bottom w:val="dotted" w:sz="4" w:space="0" w:color="auto"/>
              <w:right w:val="nil"/>
            </w:tcBorders>
            <w:shd w:val="clear" w:color="auto" w:fill="FFFFFF"/>
          </w:tcPr>
          <w:p w14:paraId="7E527DEB" w14:textId="77777777" w:rsidR="009E61BC" w:rsidRPr="00890B0C" w:rsidRDefault="009E61BC">
            <w:pPr>
              <w:pStyle w:val="AttributeTableBody"/>
              <w:jc w:val="left"/>
              <w:rPr>
                <w:noProof/>
              </w:rPr>
            </w:pPr>
            <w:r w:rsidRPr="00890B0C">
              <w:rPr>
                <w:noProof/>
              </w:rPr>
              <w:t>Guarantor Employment Status</w:t>
            </w:r>
          </w:p>
        </w:tc>
      </w:tr>
      <w:tr w:rsidR="009F20B7" w:rsidRPr="009E61BC" w14:paraId="0809F0C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9B852D"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25104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699D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18520D"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171096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BA4C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CC98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06CB46" w14:textId="77777777" w:rsidR="009E61BC" w:rsidRPr="00890B0C" w:rsidRDefault="009E61BC">
            <w:pPr>
              <w:pStyle w:val="AttributeTableBody"/>
              <w:rPr>
                <w:noProof/>
              </w:rPr>
            </w:pPr>
            <w:r w:rsidRPr="00890B0C">
              <w:rPr>
                <w:noProof/>
              </w:rPr>
              <w:t>00425</w:t>
            </w:r>
          </w:p>
        </w:tc>
        <w:tc>
          <w:tcPr>
            <w:tcW w:w="3888" w:type="dxa"/>
            <w:tcBorders>
              <w:top w:val="dotted" w:sz="4" w:space="0" w:color="auto"/>
              <w:left w:val="nil"/>
              <w:bottom w:val="dotted" w:sz="4" w:space="0" w:color="auto"/>
              <w:right w:val="nil"/>
            </w:tcBorders>
            <w:shd w:val="clear" w:color="auto" w:fill="FFFFFF"/>
          </w:tcPr>
          <w:p w14:paraId="13B0FDEC" w14:textId="77777777" w:rsidR="009E61BC" w:rsidRPr="00890B0C" w:rsidRDefault="009E61BC">
            <w:pPr>
              <w:pStyle w:val="AttributeTableBody"/>
              <w:jc w:val="left"/>
              <w:rPr>
                <w:noProof/>
              </w:rPr>
            </w:pPr>
            <w:r w:rsidRPr="00890B0C">
              <w:rPr>
                <w:noProof/>
              </w:rPr>
              <w:t>Guarantor Organization Name</w:t>
            </w:r>
          </w:p>
        </w:tc>
      </w:tr>
      <w:tr w:rsidR="009F20B7" w:rsidRPr="009E61BC" w14:paraId="17FCBE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668B9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905C10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CCBD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BB5CA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8DF3A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C20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C3D259" w14:textId="3B25F644" w:rsidR="009E61BC" w:rsidRPr="00A84BF3" w:rsidRDefault="00000000">
            <w:pPr>
              <w:pStyle w:val="AttributeTableBody"/>
              <w:rPr>
                <w:rStyle w:val="HyperlinkTable"/>
              </w:rPr>
            </w:pPr>
            <w:hyperlink r:id="rId137"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C696CE8" w14:textId="77777777" w:rsidR="009E61BC" w:rsidRPr="00890B0C" w:rsidRDefault="009E61BC">
            <w:pPr>
              <w:pStyle w:val="AttributeTableBody"/>
              <w:rPr>
                <w:noProof/>
              </w:rPr>
            </w:pPr>
            <w:r w:rsidRPr="00890B0C">
              <w:rPr>
                <w:noProof/>
              </w:rPr>
              <w:t>00773</w:t>
            </w:r>
          </w:p>
        </w:tc>
        <w:tc>
          <w:tcPr>
            <w:tcW w:w="3888" w:type="dxa"/>
            <w:tcBorders>
              <w:top w:val="dotted" w:sz="4" w:space="0" w:color="auto"/>
              <w:left w:val="nil"/>
              <w:bottom w:val="dotted" w:sz="4" w:space="0" w:color="auto"/>
              <w:right w:val="nil"/>
            </w:tcBorders>
            <w:shd w:val="clear" w:color="auto" w:fill="FFFFFF"/>
          </w:tcPr>
          <w:p w14:paraId="2383F28D" w14:textId="77777777" w:rsidR="009E61BC" w:rsidRPr="00890B0C" w:rsidRDefault="009E61BC">
            <w:pPr>
              <w:pStyle w:val="AttributeTableBody"/>
              <w:jc w:val="left"/>
              <w:rPr>
                <w:noProof/>
              </w:rPr>
            </w:pPr>
            <w:r w:rsidRPr="00890B0C">
              <w:rPr>
                <w:noProof/>
              </w:rPr>
              <w:t>Guarantor Billing Hold Flag</w:t>
            </w:r>
          </w:p>
        </w:tc>
      </w:tr>
      <w:tr w:rsidR="009F20B7" w:rsidRPr="009E61BC" w14:paraId="1A02FD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326A7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672A4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A6D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7B29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DA7A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9B9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468EF" w14:textId="2A53B71C" w:rsidR="009E61BC" w:rsidRPr="00890B0C" w:rsidRDefault="00000000">
            <w:pPr>
              <w:pStyle w:val="AttributeTableBody"/>
              <w:rPr>
                <w:rStyle w:val="HyperlinkTable"/>
                <w:noProof/>
              </w:rPr>
            </w:pPr>
            <w:hyperlink r:id="rId138" w:anchor="HL70341" w:history="1">
              <w:r w:rsidR="009E61BC" w:rsidRPr="00890B0C">
                <w:rPr>
                  <w:rStyle w:val="HyperlinkTable"/>
                  <w:noProof/>
                </w:rPr>
                <w:t>0341</w:t>
              </w:r>
            </w:hyperlink>
          </w:p>
        </w:tc>
        <w:tc>
          <w:tcPr>
            <w:tcW w:w="720" w:type="dxa"/>
            <w:tcBorders>
              <w:top w:val="dotted" w:sz="4" w:space="0" w:color="auto"/>
              <w:left w:val="nil"/>
              <w:bottom w:val="dotted" w:sz="4" w:space="0" w:color="auto"/>
              <w:right w:val="nil"/>
            </w:tcBorders>
            <w:shd w:val="clear" w:color="auto" w:fill="FFFFFF"/>
          </w:tcPr>
          <w:p w14:paraId="6EDA8697" w14:textId="77777777" w:rsidR="009E61BC" w:rsidRPr="00890B0C" w:rsidRDefault="009E61BC">
            <w:pPr>
              <w:pStyle w:val="AttributeTableBody"/>
              <w:rPr>
                <w:noProof/>
              </w:rPr>
            </w:pPr>
            <w:r w:rsidRPr="00890B0C">
              <w:rPr>
                <w:noProof/>
              </w:rPr>
              <w:t>00774</w:t>
            </w:r>
          </w:p>
        </w:tc>
        <w:tc>
          <w:tcPr>
            <w:tcW w:w="3888" w:type="dxa"/>
            <w:tcBorders>
              <w:top w:val="dotted" w:sz="4" w:space="0" w:color="auto"/>
              <w:left w:val="nil"/>
              <w:bottom w:val="dotted" w:sz="4" w:space="0" w:color="auto"/>
              <w:right w:val="nil"/>
            </w:tcBorders>
            <w:shd w:val="clear" w:color="auto" w:fill="FFFFFF"/>
          </w:tcPr>
          <w:p w14:paraId="506A531A" w14:textId="77777777" w:rsidR="009E61BC" w:rsidRPr="00890B0C" w:rsidRDefault="009E61BC">
            <w:pPr>
              <w:pStyle w:val="AttributeTableBody"/>
              <w:jc w:val="left"/>
              <w:rPr>
                <w:noProof/>
              </w:rPr>
            </w:pPr>
            <w:r w:rsidRPr="00890B0C">
              <w:rPr>
                <w:noProof/>
              </w:rPr>
              <w:t>Guarantor Credit Rating Code</w:t>
            </w:r>
          </w:p>
        </w:tc>
      </w:tr>
      <w:tr w:rsidR="009F20B7" w:rsidRPr="009E61BC" w14:paraId="544ABA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8E89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3C0D3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7A12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3DFE28"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4C05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843E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772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8C0" w14:textId="77777777" w:rsidR="009E61BC" w:rsidRPr="00890B0C" w:rsidRDefault="009E61BC">
            <w:pPr>
              <w:pStyle w:val="AttributeTableBody"/>
              <w:rPr>
                <w:noProof/>
              </w:rPr>
            </w:pPr>
            <w:r w:rsidRPr="00890B0C">
              <w:rPr>
                <w:noProof/>
              </w:rPr>
              <w:t>00775</w:t>
            </w:r>
          </w:p>
        </w:tc>
        <w:tc>
          <w:tcPr>
            <w:tcW w:w="3888" w:type="dxa"/>
            <w:tcBorders>
              <w:top w:val="dotted" w:sz="4" w:space="0" w:color="auto"/>
              <w:left w:val="nil"/>
              <w:bottom w:val="dotted" w:sz="4" w:space="0" w:color="auto"/>
              <w:right w:val="nil"/>
            </w:tcBorders>
            <w:shd w:val="clear" w:color="auto" w:fill="FFFFFF"/>
          </w:tcPr>
          <w:p w14:paraId="175C8AEF" w14:textId="77777777" w:rsidR="009E61BC" w:rsidRPr="00890B0C" w:rsidRDefault="009E61BC">
            <w:pPr>
              <w:pStyle w:val="AttributeTableBody"/>
              <w:jc w:val="left"/>
              <w:rPr>
                <w:noProof/>
              </w:rPr>
            </w:pPr>
            <w:r w:rsidRPr="00890B0C">
              <w:rPr>
                <w:noProof/>
              </w:rPr>
              <w:t>Guarantor Death Date And Time</w:t>
            </w:r>
          </w:p>
        </w:tc>
      </w:tr>
      <w:tr w:rsidR="009F20B7" w:rsidRPr="009E61BC" w14:paraId="5D43738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1E5A699"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23510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8CE8A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30BA3"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23229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97D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C5D21" w14:textId="0F30FB9F" w:rsidR="009E61BC" w:rsidRPr="00A84BF3" w:rsidRDefault="00000000">
            <w:pPr>
              <w:pStyle w:val="AttributeTableBody"/>
              <w:rPr>
                <w:rStyle w:val="HyperlinkTable"/>
              </w:rPr>
            </w:pPr>
            <w:hyperlink r:id="rId139"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55D7D5F" w14:textId="77777777" w:rsidR="009E61BC" w:rsidRPr="00890B0C" w:rsidRDefault="009E61BC">
            <w:pPr>
              <w:pStyle w:val="AttributeTableBody"/>
              <w:rPr>
                <w:noProof/>
              </w:rPr>
            </w:pPr>
            <w:r w:rsidRPr="00890B0C">
              <w:rPr>
                <w:noProof/>
              </w:rPr>
              <w:t>00776</w:t>
            </w:r>
          </w:p>
        </w:tc>
        <w:tc>
          <w:tcPr>
            <w:tcW w:w="3888" w:type="dxa"/>
            <w:tcBorders>
              <w:top w:val="dotted" w:sz="4" w:space="0" w:color="auto"/>
              <w:left w:val="nil"/>
              <w:bottom w:val="dotted" w:sz="4" w:space="0" w:color="auto"/>
              <w:right w:val="nil"/>
            </w:tcBorders>
            <w:shd w:val="clear" w:color="auto" w:fill="FFFFFF"/>
          </w:tcPr>
          <w:p w14:paraId="4E9FA32A" w14:textId="77777777" w:rsidR="009E61BC" w:rsidRPr="00890B0C" w:rsidRDefault="009E61BC">
            <w:pPr>
              <w:pStyle w:val="AttributeTableBody"/>
              <w:jc w:val="left"/>
              <w:rPr>
                <w:noProof/>
              </w:rPr>
            </w:pPr>
            <w:r w:rsidRPr="00890B0C">
              <w:rPr>
                <w:noProof/>
              </w:rPr>
              <w:t>Guarantor Death Flag</w:t>
            </w:r>
          </w:p>
        </w:tc>
      </w:tr>
      <w:tr w:rsidR="009F20B7" w:rsidRPr="009E61BC" w14:paraId="1F6EF8D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4B445"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274C9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A9F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DA05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ED35A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FE7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E8E21" w14:textId="2666773C" w:rsidR="009E61BC" w:rsidRPr="00890B0C" w:rsidRDefault="00000000">
            <w:pPr>
              <w:pStyle w:val="AttributeTableBody"/>
              <w:rPr>
                <w:rStyle w:val="HyperlinkTable"/>
                <w:noProof/>
              </w:rPr>
            </w:pPr>
            <w:hyperlink r:id="rId140" w:anchor="HL70218" w:history="1">
              <w:r w:rsidR="009E61BC" w:rsidRPr="00890B0C">
                <w:rPr>
                  <w:rStyle w:val="HyperlinkTable"/>
                  <w:noProof/>
                </w:rPr>
                <w:t>0218</w:t>
              </w:r>
            </w:hyperlink>
          </w:p>
        </w:tc>
        <w:tc>
          <w:tcPr>
            <w:tcW w:w="720" w:type="dxa"/>
            <w:tcBorders>
              <w:top w:val="dotted" w:sz="4" w:space="0" w:color="auto"/>
              <w:left w:val="nil"/>
              <w:bottom w:val="dotted" w:sz="4" w:space="0" w:color="auto"/>
              <w:right w:val="nil"/>
            </w:tcBorders>
            <w:shd w:val="clear" w:color="auto" w:fill="FFFFFF"/>
          </w:tcPr>
          <w:p w14:paraId="512F44AE" w14:textId="77777777" w:rsidR="009E61BC" w:rsidRPr="00890B0C" w:rsidRDefault="009E61BC">
            <w:pPr>
              <w:pStyle w:val="AttributeTableBody"/>
              <w:rPr>
                <w:noProof/>
              </w:rPr>
            </w:pPr>
            <w:r w:rsidRPr="00890B0C">
              <w:rPr>
                <w:noProof/>
              </w:rPr>
              <w:t>00777</w:t>
            </w:r>
          </w:p>
        </w:tc>
        <w:tc>
          <w:tcPr>
            <w:tcW w:w="3888" w:type="dxa"/>
            <w:tcBorders>
              <w:top w:val="dotted" w:sz="4" w:space="0" w:color="auto"/>
              <w:left w:val="nil"/>
              <w:bottom w:val="dotted" w:sz="4" w:space="0" w:color="auto"/>
              <w:right w:val="nil"/>
            </w:tcBorders>
            <w:shd w:val="clear" w:color="auto" w:fill="FFFFFF"/>
          </w:tcPr>
          <w:p w14:paraId="1D6AA5FF" w14:textId="77777777" w:rsidR="009E61BC" w:rsidRPr="00890B0C" w:rsidRDefault="009E61BC">
            <w:pPr>
              <w:pStyle w:val="AttributeTableBody"/>
              <w:jc w:val="left"/>
              <w:rPr>
                <w:noProof/>
              </w:rPr>
            </w:pPr>
            <w:r w:rsidRPr="00890B0C">
              <w:rPr>
                <w:noProof/>
              </w:rPr>
              <w:t>Guarantor Charge Adjustment Code</w:t>
            </w:r>
          </w:p>
        </w:tc>
      </w:tr>
      <w:tr w:rsidR="009F20B7" w:rsidRPr="009E61BC" w14:paraId="301012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4DE5DC"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6A7836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58B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91999B"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4DBEB0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859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6F2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4ED37" w14:textId="77777777" w:rsidR="009E61BC" w:rsidRPr="00890B0C" w:rsidRDefault="009E61BC">
            <w:pPr>
              <w:pStyle w:val="AttributeTableBody"/>
              <w:rPr>
                <w:noProof/>
              </w:rPr>
            </w:pPr>
            <w:r w:rsidRPr="00890B0C">
              <w:rPr>
                <w:noProof/>
              </w:rPr>
              <w:t>00778</w:t>
            </w:r>
          </w:p>
        </w:tc>
        <w:tc>
          <w:tcPr>
            <w:tcW w:w="3888" w:type="dxa"/>
            <w:tcBorders>
              <w:top w:val="dotted" w:sz="4" w:space="0" w:color="auto"/>
              <w:left w:val="nil"/>
              <w:bottom w:val="dotted" w:sz="4" w:space="0" w:color="auto"/>
              <w:right w:val="nil"/>
            </w:tcBorders>
            <w:shd w:val="clear" w:color="auto" w:fill="FFFFFF"/>
          </w:tcPr>
          <w:p w14:paraId="205D22E3" w14:textId="77777777" w:rsidR="009E61BC" w:rsidRPr="00890B0C" w:rsidRDefault="009E61BC">
            <w:pPr>
              <w:pStyle w:val="AttributeTableBody"/>
              <w:jc w:val="left"/>
              <w:rPr>
                <w:noProof/>
              </w:rPr>
            </w:pPr>
            <w:r w:rsidRPr="00890B0C">
              <w:rPr>
                <w:noProof/>
              </w:rPr>
              <w:t>Guarantor Household Annual Income</w:t>
            </w:r>
          </w:p>
        </w:tc>
      </w:tr>
      <w:tr w:rsidR="009F20B7" w:rsidRPr="009E61BC" w14:paraId="43281F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8FFC17"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5C6F9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712D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9F182A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12D83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2443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F1A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82C" w14:textId="77777777" w:rsidR="009E61BC" w:rsidRPr="00890B0C" w:rsidRDefault="009E61BC">
            <w:pPr>
              <w:pStyle w:val="AttributeTableBody"/>
              <w:rPr>
                <w:noProof/>
              </w:rPr>
            </w:pPr>
            <w:r w:rsidRPr="00890B0C">
              <w:rPr>
                <w:noProof/>
              </w:rPr>
              <w:t>00779</w:t>
            </w:r>
          </w:p>
        </w:tc>
        <w:tc>
          <w:tcPr>
            <w:tcW w:w="3888" w:type="dxa"/>
            <w:tcBorders>
              <w:top w:val="dotted" w:sz="4" w:space="0" w:color="auto"/>
              <w:left w:val="nil"/>
              <w:bottom w:val="dotted" w:sz="4" w:space="0" w:color="auto"/>
              <w:right w:val="nil"/>
            </w:tcBorders>
            <w:shd w:val="clear" w:color="auto" w:fill="FFFFFF"/>
          </w:tcPr>
          <w:p w14:paraId="7CC59668" w14:textId="77777777" w:rsidR="009E61BC" w:rsidRPr="00890B0C" w:rsidRDefault="009E61BC">
            <w:pPr>
              <w:pStyle w:val="AttributeTableBody"/>
              <w:jc w:val="left"/>
              <w:rPr>
                <w:noProof/>
              </w:rPr>
            </w:pPr>
            <w:r w:rsidRPr="00890B0C">
              <w:rPr>
                <w:noProof/>
              </w:rPr>
              <w:t>Guarantor Household Size</w:t>
            </w:r>
          </w:p>
        </w:tc>
      </w:tr>
      <w:tr w:rsidR="009F20B7" w:rsidRPr="009E61BC" w14:paraId="0E9987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1085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40B9268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E2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97C9C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9248A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B3A0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4D77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F83B" w14:textId="77777777" w:rsidR="009E61BC" w:rsidRPr="00890B0C" w:rsidRDefault="009E61BC">
            <w:pPr>
              <w:pStyle w:val="AttributeTableBody"/>
              <w:rPr>
                <w:noProof/>
              </w:rPr>
            </w:pPr>
            <w:r w:rsidRPr="00890B0C">
              <w:rPr>
                <w:noProof/>
              </w:rPr>
              <w:t>00780</w:t>
            </w:r>
          </w:p>
        </w:tc>
        <w:tc>
          <w:tcPr>
            <w:tcW w:w="3888" w:type="dxa"/>
            <w:tcBorders>
              <w:top w:val="dotted" w:sz="4" w:space="0" w:color="auto"/>
              <w:left w:val="nil"/>
              <w:bottom w:val="dotted" w:sz="4" w:space="0" w:color="auto"/>
              <w:right w:val="nil"/>
            </w:tcBorders>
            <w:shd w:val="clear" w:color="auto" w:fill="FFFFFF"/>
          </w:tcPr>
          <w:p w14:paraId="1659D052" w14:textId="77777777" w:rsidR="009E61BC" w:rsidRPr="00890B0C" w:rsidRDefault="009E61BC">
            <w:pPr>
              <w:pStyle w:val="AttributeTableBody"/>
              <w:jc w:val="left"/>
              <w:rPr>
                <w:noProof/>
              </w:rPr>
            </w:pPr>
            <w:r w:rsidRPr="00890B0C">
              <w:rPr>
                <w:noProof/>
              </w:rPr>
              <w:t>Guarantor Employer ID Number</w:t>
            </w:r>
          </w:p>
        </w:tc>
      </w:tr>
      <w:tr w:rsidR="009F20B7" w:rsidRPr="009E61BC" w14:paraId="37D818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01248F"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4DE44D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DF8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B440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1D1E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2BC8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CA72" w14:textId="6284845D" w:rsidR="009E61BC" w:rsidRPr="00A84BF3" w:rsidRDefault="00000000">
            <w:pPr>
              <w:pStyle w:val="AttributeTableBody"/>
              <w:rPr>
                <w:rStyle w:val="HyperlinkTable"/>
              </w:rPr>
            </w:pPr>
            <w:hyperlink r:id="rId141" w:anchor="HL70002" w:history="1">
              <w:r w:rsidR="009E61BC" w:rsidRPr="00A84BF3">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42AE408B" w14:textId="77777777" w:rsidR="009E61BC" w:rsidRPr="00890B0C" w:rsidRDefault="009E61BC">
            <w:pPr>
              <w:pStyle w:val="AttributeTableBody"/>
              <w:rPr>
                <w:noProof/>
              </w:rPr>
            </w:pPr>
            <w:r w:rsidRPr="00890B0C">
              <w:rPr>
                <w:noProof/>
              </w:rPr>
              <w:t>00781</w:t>
            </w:r>
          </w:p>
        </w:tc>
        <w:tc>
          <w:tcPr>
            <w:tcW w:w="3888" w:type="dxa"/>
            <w:tcBorders>
              <w:top w:val="dotted" w:sz="4" w:space="0" w:color="auto"/>
              <w:left w:val="nil"/>
              <w:bottom w:val="dotted" w:sz="4" w:space="0" w:color="auto"/>
              <w:right w:val="nil"/>
            </w:tcBorders>
            <w:shd w:val="clear" w:color="auto" w:fill="FFFFFF"/>
          </w:tcPr>
          <w:p w14:paraId="31EEF920" w14:textId="77777777" w:rsidR="009E61BC" w:rsidRPr="00890B0C" w:rsidRDefault="009E61BC">
            <w:pPr>
              <w:pStyle w:val="AttributeTableBody"/>
              <w:jc w:val="left"/>
              <w:rPr>
                <w:noProof/>
              </w:rPr>
            </w:pPr>
            <w:r w:rsidRPr="00890B0C">
              <w:rPr>
                <w:noProof/>
              </w:rPr>
              <w:t>Guarantor Marital Status Code</w:t>
            </w:r>
          </w:p>
        </w:tc>
      </w:tr>
      <w:tr w:rsidR="009F20B7" w:rsidRPr="009E61BC" w14:paraId="3C3C057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28BCA6"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4DDA30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2A2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F6527"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42844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E7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E7B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0C921" w14:textId="77777777" w:rsidR="009E61BC" w:rsidRPr="00890B0C" w:rsidRDefault="009E61BC">
            <w:pPr>
              <w:pStyle w:val="AttributeTableBody"/>
              <w:rPr>
                <w:noProof/>
              </w:rPr>
            </w:pPr>
            <w:r w:rsidRPr="00890B0C">
              <w:rPr>
                <w:noProof/>
              </w:rPr>
              <w:t>00782</w:t>
            </w:r>
          </w:p>
        </w:tc>
        <w:tc>
          <w:tcPr>
            <w:tcW w:w="3888" w:type="dxa"/>
            <w:tcBorders>
              <w:top w:val="dotted" w:sz="4" w:space="0" w:color="auto"/>
              <w:left w:val="nil"/>
              <w:bottom w:val="dotted" w:sz="4" w:space="0" w:color="auto"/>
              <w:right w:val="nil"/>
            </w:tcBorders>
            <w:shd w:val="clear" w:color="auto" w:fill="FFFFFF"/>
          </w:tcPr>
          <w:p w14:paraId="2DD0BEFF" w14:textId="77777777" w:rsidR="009E61BC" w:rsidRPr="00890B0C" w:rsidRDefault="009E61BC">
            <w:pPr>
              <w:pStyle w:val="AttributeTableBody"/>
              <w:jc w:val="left"/>
              <w:rPr>
                <w:noProof/>
              </w:rPr>
            </w:pPr>
            <w:r w:rsidRPr="00890B0C">
              <w:rPr>
                <w:noProof/>
              </w:rPr>
              <w:t>Guarantor Hire Effective Date</w:t>
            </w:r>
          </w:p>
        </w:tc>
      </w:tr>
      <w:tr w:rsidR="009F20B7" w:rsidRPr="009E61BC" w14:paraId="6686648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AA9559"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5C305F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DDF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0EC58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FBD083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EFF7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755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6130A"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75A56E53" w14:textId="77777777" w:rsidR="009E61BC" w:rsidRPr="00890B0C" w:rsidRDefault="009E61BC">
            <w:pPr>
              <w:pStyle w:val="AttributeTableBody"/>
              <w:jc w:val="left"/>
              <w:rPr>
                <w:noProof/>
              </w:rPr>
            </w:pPr>
            <w:r w:rsidRPr="00890B0C">
              <w:rPr>
                <w:noProof/>
              </w:rPr>
              <w:t>Employment Stop Date</w:t>
            </w:r>
          </w:p>
        </w:tc>
      </w:tr>
      <w:tr w:rsidR="009F20B7" w:rsidRPr="009E61BC" w14:paraId="46FF1B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CC85E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D3A0BD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4386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549B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4D81C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D83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A931DE" w14:textId="251C9248" w:rsidR="009E61BC" w:rsidRPr="00890B0C" w:rsidRDefault="00000000">
            <w:pPr>
              <w:pStyle w:val="AttributeTableBody"/>
              <w:rPr>
                <w:rStyle w:val="HyperlinkTable"/>
                <w:noProof/>
              </w:rPr>
            </w:pPr>
            <w:hyperlink r:id="rId142"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6BEB0D6D"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336F1180" w14:textId="77777777" w:rsidR="009E61BC" w:rsidRPr="00890B0C" w:rsidRDefault="009E61BC">
            <w:pPr>
              <w:pStyle w:val="AttributeTableBody"/>
              <w:jc w:val="left"/>
              <w:rPr>
                <w:noProof/>
              </w:rPr>
            </w:pPr>
            <w:r w:rsidRPr="00890B0C">
              <w:rPr>
                <w:noProof/>
              </w:rPr>
              <w:t>Living Dependency</w:t>
            </w:r>
          </w:p>
        </w:tc>
      </w:tr>
      <w:tr w:rsidR="009F20B7" w:rsidRPr="009E61BC" w14:paraId="6A9A2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D148C4"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4EE15E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E78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6374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45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66B89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C508FF" w14:textId="74A4797F" w:rsidR="009E61BC" w:rsidRPr="00BA4FCC" w:rsidRDefault="00000000">
            <w:pPr>
              <w:pStyle w:val="AttributeTableBody"/>
              <w:rPr>
                <w:rStyle w:val="HyperlinkTable"/>
              </w:rPr>
            </w:pPr>
            <w:hyperlink r:id="rId143" w:anchor="HL70009" w:history="1">
              <w:r w:rsidR="009E61BC" w:rsidRPr="00BA4FCC">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40F6EDB0"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5C09449D" w14:textId="77777777" w:rsidR="009E61BC" w:rsidRPr="00890B0C" w:rsidRDefault="009E61BC">
            <w:pPr>
              <w:pStyle w:val="AttributeTableBody"/>
              <w:jc w:val="left"/>
              <w:rPr>
                <w:noProof/>
              </w:rPr>
            </w:pPr>
            <w:r w:rsidRPr="00890B0C">
              <w:rPr>
                <w:noProof/>
              </w:rPr>
              <w:t>Ambulatory Status</w:t>
            </w:r>
          </w:p>
        </w:tc>
      </w:tr>
      <w:tr w:rsidR="009F20B7" w:rsidRPr="009E61BC" w14:paraId="34E2265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C048C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09B51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FF3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8A55E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30EF0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2CB64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5913DD" w14:textId="68632E6E" w:rsidR="009E61BC" w:rsidRPr="00890B0C" w:rsidRDefault="00000000">
            <w:pPr>
              <w:pStyle w:val="AttributeTableBody"/>
              <w:rPr>
                <w:rStyle w:val="HyperlinkTable"/>
                <w:noProof/>
              </w:rPr>
            </w:pPr>
            <w:hyperlink r:id="rId144"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215BD1DD"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5A8ED730" w14:textId="77777777" w:rsidR="009E61BC" w:rsidRPr="00890B0C" w:rsidRDefault="009E61BC">
            <w:pPr>
              <w:pStyle w:val="AttributeTableBody"/>
              <w:jc w:val="left"/>
              <w:rPr>
                <w:noProof/>
              </w:rPr>
            </w:pPr>
            <w:r w:rsidRPr="00890B0C">
              <w:rPr>
                <w:noProof/>
              </w:rPr>
              <w:t>Citizenship</w:t>
            </w:r>
          </w:p>
        </w:tc>
      </w:tr>
      <w:tr w:rsidR="009F20B7" w:rsidRPr="009E61BC" w14:paraId="5A15BB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E62355"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31E66F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0C33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5CF7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7DCBA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FA355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CE727" w14:textId="0017DDE0" w:rsidR="009E61BC" w:rsidRPr="00890B0C" w:rsidRDefault="00000000">
            <w:pPr>
              <w:pStyle w:val="AttributeTableBody"/>
              <w:rPr>
                <w:rStyle w:val="HyperlinkTable"/>
                <w:noProof/>
              </w:rPr>
            </w:pPr>
            <w:hyperlink r:id="rId145"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009CA4E1"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146DF9D2" w14:textId="77777777" w:rsidR="009E61BC" w:rsidRPr="00890B0C" w:rsidRDefault="009E61BC">
            <w:pPr>
              <w:pStyle w:val="AttributeTableBody"/>
              <w:jc w:val="left"/>
              <w:rPr>
                <w:noProof/>
              </w:rPr>
            </w:pPr>
            <w:r w:rsidRPr="00890B0C">
              <w:rPr>
                <w:noProof/>
              </w:rPr>
              <w:t>Primary Language</w:t>
            </w:r>
          </w:p>
        </w:tc>
      </w:tr>
      <w:tr w:rsidR="009F20B7" w:rsidRPr="009E61BC" w14:paraId="5A9190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D8CD6F"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E4DDD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27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A219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C1E4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76BD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E3983" w14:textId="2F7C0B10" w:rsidR="009E61BC" w:rsidRPr="00BA4FCC" w:rsidRDefault="00000000">
            <w:pPr>
              <w:pStyle w:val="AttributeTableBody"/>
              <w:rPr>
                <w:rStyle w:val="HyperlinkTable"/>
              </w:rPr>
            </w:pPr>
            <w:hyperlink r:id="rId146" w:anchor="HL70220" w:history="1">
              <w:r w:rsidR="009E61BC" w:rsidRPr="00BA4FCC">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0731487C"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08B6741F" w14:textId="77777777" w:rsidR="009E61BC" w:rsidRPr="00890B0C" w:rsidRDefault="009E61BC">
            <w:pPr>
              <w:pStyle w:val="AttributeTableBody"/>
              <w:jc w:val="left"/>
              <w:rPr>
                <w:noProof/>
              </w:rPr>
            </w:pPr>
            <w:r w:rsidRPr="00890B0C">
              <w:rPr>
                <w:noProof/>
              </w:rPr>
              <w:t>Living Arrangement</w:t>
            </w:r>
          </w:p>
        </w:tc>
      </w:tr>
      <w:tr w:rsidR="009F20B7" w:rsidRPr="009E61BC" w14:paraId="7682BF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53AED7"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2E6727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477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25149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92ECC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912E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C8EDD" w14:textId="7DCDA489" w:rsidR="009E61BC" w:rsidRPr="00886EEC" w:rsidRDefault="00000000">
            <w:pPr>
              <w:pStyle w:val="AttributeTableBody"/>
              <w:rPr>
                <w:rStyle w:val="HyperlinkTable"/>
              </w:rPr>
            </w:pPr>
            <w:hyperlink r:id="rId147" w:anchor="HL70215" w:history="1">
              <w:r w:rsidR="009E61BC" w:rsidRPr="00886EEC">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79C196D0"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12C3A44C" w14:textId="77777777" w:rsidR="009E61BC" w:rsidRPr="00890B0C" w:rsidRDefault="009E61BC">
            <w:pPr>
              <w:pStyle w:val="AttributeTableBody"/>
              <w:jc w:val="left"/>
              <w:rPr>
                <w:noProof/>
              </w:rPr>
            </w:pPr>
            <w:r w:rsidRPr="00890B0C">
              <w:rPr>
                <w:noProof/>
              </w:rPr>
              <w:t>Publicity Code</w:t>
            </w:r>
          </w:p>
        </w:tc>
      </w:tr>
      <w:tr w:rsidR="009F20B7" w:rsidRPr="009E61BC" w14:paraId="26F9B62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0F8197E" w14:textId="77777777" w:rsidR="009E61BC" w:rsidRPr="00890B0C" w:rsidRDefault="009E61BC">
            <w:pPr>
              <w:pStyle w:val="AttributeTableBody"/>
              <w:rPr>
                <w:noProof/>
              </w:rPr>
            </w:pPr>
            <w:r w:rsidRPr="00890B0C">
              <w:rPr>
                <w:noProof/>
              </w:rPr>
              <w:lastRenderedPageBreak/>
              <w:t>39</w:t>
            </w:r>
          </w:p>
        </w:tc>
        <w:tc>
          <w:tcPr>
            <w:tcW w:w="648" w:type="dxa"/>
            <w:tcBorders>
              <w:top w:val="dotted" w:sz="4" w:space="0" w:color="auto"/>
              <w:left w:val="nil"/>
              <w:bottom w:val="dotted" w:sz="4" w:space="0" w:color="auto"/>
              <w:right w:val="nil"/>
            </w:tcBorders>
            <w:shd w:val="clear" w:color="auto" w:fill="FFFFFF"/>
          </w:tcPr>
          <w:p w14:paraId="18F6A18F"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8A0B9E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97DC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C2C37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537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8411B" w14:textId="63F62703" w:rsidR="009E61BC" w:rsidRPr="00A84BF3" w:rsidRDefault="00000000">
            <w:pPr>
              <w:pStyle w:val="AttributeTableBody"/>
              <w:rPr>
                <w:rStyle w:val="HyperlinkTable"/>
              </w:rPr>
            </w:pPr>
            <w:hyperlink r:id="rId148"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4169694"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619B8993" w14:textId="77777777" w:rsidR="009E61BC" w:rsidRPr="00890B0C" w:rsidRDefault="009E61BC">
            <w:pPr>
              <w:pStyle w:val="AttributeTableBody"/>
              <w:jc w:val="left"/>
              <w:rPr>
                <w:noProof/>
              </w:rPr>
            </w:pPr>
            <w:r w:rsidRPr="00890B0C">
              <w:rPr>
                <w:noProof/>
              </w:rPr>
              <w:t>Protection Indicator</w:t>
            </w:r>
          </w:p>
        </w:tc>
      </w:tr>
      <w:tr w:rsidR="009F20B7" w:rsidRPr="009E61BC" w14:paraId="527759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CCCEC7"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50258A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A55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FA53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63CC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ABC5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644" w14:textId="6DB23D53" w:rsidR="009E61BC" w:rsidRPr="00890B0C" w:rsidRDefault="00000000">
            <w:pPr>
              <w:pStyle w:val="AttributeTableBody"/>
              <w:rPr>
                <w:rStyle w:val="HyperlinkTable"/>
                <w:noProof/>
              </w:rPr>
            </w:pPr>
            <w:hyperlink r:id="rId149"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0FCFCE6E"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322F0FA1" w14:textId="77777777" w:rsidR="009E61BC" w:rsidRPr="00890B0C" w:rsidRDefault="009E61BC">
            <w:pPr>
              <w:pStyle w:val="AttributeTableBody"/>
              <w:jc w:val="left"/>
              <w:rPr>
                <w:noProof/>
              </w:rPr>
            </w:pPr>
            <w:r w:rsidRPr="00890B0C">
              <w:rPr>
                <w:noProof/>
              </w:rPr>
              <w:t>Student Indicator</w:t>
            </w:r>
          </w:p>
        </w:tc>
      </w:tr>
      <w:tr w:rsidR="009F20B7" w:rsidRPr="009E61BC" w14:paraId="25CBF5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BBC2F1"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0932725E"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6F5A39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5C8F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D0BA5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2CC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D7804" w14:textId="79FDB297" w:rsidR="009E61BC" w:rsidRPr="00886EEC" w:rsidRDefault="00000000">
            <w:pPr>
              <w:pStyle w:val="AttributeTableBody"/>
              <w:rPr>
                <w:rStyle w:val="HyperlinkTable"/>
              </w:rPr>
            </w:pPr>
            <w:hyperlink r:id="rId150" w:anchor="HL70006" w:history="1">
              <w:r w:rsidR="009E61BC" w:rsidRPr="00886EEC">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5BC22751"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426B348E" w14:textId="77777777" w:rsidR="009E61BC" w:rsidRPr="00890B0C" w:rsidRDefault="009E61BC">
            <w:pPr>
              <w:pStyle w:val="AttributeTableBody"/>
              <w:jc w:val="left"/>
              <w:rPr>
                <w:noProof/>
              </w:rPr>
            </w:pPr>
            <w:r w:rsidRPr="00890B0C">
              <w:rPr>
                <w:noProof/>
              </w:rPr>
              <w:t>Religion</w:t>
            </w:r>
          </w:p>
        </w:tc>
      </w:tr>
      <w:tr w:rsidR="009F20B7" w:rsidRPr="009E61BC" w14:paraId="5DF2D2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893456"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6A98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D82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D089E"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DA0503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23E5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8FAE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45BEC"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73173FAD"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7A977F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946F80"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248661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97F8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ED41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9BFD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4AB55A" w14:textId="77777777" w:rsidR="009E61BC" w:rsidRPr="00890B0C" w:rsidRDefault="009E61BC">
            <w:pPr>
              <w:pStyle w:val="AttributeTableBody"/>
              <w:rPr>
                <w:noProof/>
              </w:rPr>
            </w:pPr>
          </w:p>
        </w:tc>
        <w:bookmarkStart w:id="1623" w:name="_Hlt479435324"/>
        <w:tc>
          <w:tcPr>
            <w:tcW w:w="720" w:type="dxa"/>
            <w:tcBorders>
              <w:top w:val="dotted" w:sz="4" w:space="0" w:color="auto"/>
              <w:left w:val="nil"/>
              <w:bottom w:val="dotted" w:sz="4" w:space="0" w:color="auto"/>
              <w:right w:val="nil"/>
            </w:tcBorders>
            <w:shd w:val="clear" w:color="auto" w:fill="FFFFFF"/>
          </w:tcPr>
          <w:p w14:paraId="7E1C19EE" w14:textId="1DB75EFA" w:rsidR="009E61BC" w:rsidRPr="00886EEC" w:rsidRDefault="005B65F4" w:rsidP="009F20B7">
            <w:pPr>
              <w:pStyle w:val="AttributeTableBody"/>
              <w:rPr>
                <w:rStyle w:val="HyperlinkTable"/>
              </w:rPr>
            </w:pPr>
            <w:r w:rsidRPr="00886EEC">
              <w:rPr>
                <w:rStyle w:val="HyperlinkTable"/>
              </w:rPr>
              <w:fldChar w:fldCharType="begin"/>
            </w:r>
            <w:r w:rsidR="004A48F4">
              <w:rPr>
                <w:rStyle w:val="HyperlinkTable"/>
              </w:rPr>
              <w:instrText>HYPERLINK "E:\\V2\\V29_CH02C_Tables.docx" \l "HL70212"</w:instrText>
            </w:r>
            <w:r w:rsidRPr="00886EEC">
              <w:rPr>
                <w:rStyle w:val="HyperlinkTable"/>
              </w:rPr>
              <w:fldChar w:fldCharType="separate"/>
            </w:r>
            <w:r w:rsidR="009E61BC" w:rsidRPr="00886EEC">
              <w:rPr>
                <w:rStyle w:val="HyperlinkTable"/>
              </w:rPr>
              <w:t>0212</w:t>
            </w:r>
            <w:bookmarkEnd w:id="1623"/>
            <w:r w:rsidRPr="00886EEC">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
          <w:p w14:paraId="171BB04E"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1C476918" w14:textId="77777777" w:rsidR="009E61BC" w:rsidRPr="00890B0C" w:rsidRDefault="009E61BC">
            <w:pPr>
              <w:pStyle w:val="AttributeTableBody"/>
              <w:jc w:val="left"/>
              <w:rPr>
                <w:noProof/>
              </w:rPr>
            </w:pPr>
            <w:r w:rsidRPr="00890B0C">
              <w:rPr>
                <w:noProof/>
              </w:rPr>
              <w:t>Nationality</w:t>
            </w:r>
          </w:p>
        </w:tc>
      </w:tr>
      <w:tr w:rsidR="009F20B7" w:rsidRPr="009E61BC" w14:paraId="3DD12B0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36423"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1A2558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A38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9EF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44B3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ABEB2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868EB79" w14:textId="6C8CA735" w:rsidR="009E61BC" w:rsidRPr="003372A7" w:rsidRDefault="00000000">
            <w:pPr>
              <w:pStyle w:val="AttributeTableBody"/>
              <w:rPr>
                <w:rStyle w:val="HyperlinkTable"/>
              </w:rPr>
            </w:pPr>
            <w:hyperlink r:id="rId151" w:anchor="HL70189" w:history="1">
              <w:r w:rsidR="009E61BC" w:rsidRPr="003372A7">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C1E2C31"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6C922638" w14:textId="77777777" w:rsidR="009E61BC" w:rsidRPr="00890B0C" w:rsidRDefault="009E61BC">
            <w:pPr>
              <w:pStyle w:val="AttributeTableBody"/>
              <w:jc w:val="left"/>
              <w:rPr>
                <w:noProof/>
              </w:rPr>
            </w:pPr>
            <w:r w:rsidRPr="00890B0C">
              <w:rPr>
                <w:noProof/>
              </w:rPr>
              <w:t>Ethnic Group</w:t>
            </w:r>
          </w:p>
        </w:tc>
      </w:tr>
      <w:tr w:rsidR="009F20B7" w:rsidRPr="009E61BC" w14:paraId="3558F2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6D838B"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305C1B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BAD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D164C"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5EFD45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59EB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5A7B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979D" w14:textId="77777777" w:rsidR="009E61BC" w:rsidRPr="00890B0C" w:rsidRDefault="009E61BC">
            <w:pPr>
              <w:pStyle w:val="AttributeTableBody"/>
              <w:rPr>
                <w:noProof/>
              </w:rPr>
            </w:pPr>
            <w:r w:rsidRPr="00890B0C">
              <w:rPr>
                <w:noProof/>
              </w:rPr>
              <w:t>00748</w:t>
            </w:r>
          </w:p>
        </w:tc>
        <w:tc>
          <w:tcPr>
            <w:tcW w:w="3888" w:type="dxa"/>
            <w:tcBorders>
              <w:top w:val="dotted" w:sz="4" w:space="0" w:color="auto"/>
              <w:left w:val="nil"/>
              <w:bottom w:val="dotted" w:sz="4" w:space="0" w:color="auto"/>
              <w:right w:val="nil"/>
            </w:tcBorders>
            <w:shd w:val="clear" w:color="auto" w:fill="FFFFFF"/>
          </w:tcPr>
          <w:p w14:paraId="6ACC294A"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Name</w:t>
            </w:r>
          </w:p>
        </w:tc>
      </w:tr>
      <w:tr w:rsidR="009F20B7" w:rsidRPr="009E61BC" w14:paraId="0D1E8D6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4D5B0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22A9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48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FB2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76F269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C837A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80C4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B94BC" w14:textId="77777777" w:rsidR="009E61BC" w:rsidRPr="00890B0C" w:rsidRDefault="009E61BC">
            <w:pPr>
              <w:pStyle w:val="AttributeTableBody"/>
              <w:rPr>
                <w:noProof/>
              </w:rPr>
            </w:pPr>
            <w:r w:rsidRPr="00890B0C">
              <w:rPr>
                <w:noProof/>
              </w:rPr>
              <w:t>00749</w:t>
            </w:r>
          </w:p>
        </w:tc>
        <w:tc>
          <w:tcPr>
            <w:tcW w:w="3888" w:type="dxa"/>
            <w:tcBorders>
              <w:top w:val="dotted" w:sz="4" w:space="0" w:color="auto"/>
              <w:left w:val="nil"/>
              <w:bottom w:val="dotted" w:sz="4" w:space="0" w:color="auto"/>
              <w:right w:val="nil"/>
            </w:tcBorders>
            <w:shd w:val="clear" w:color="auto" w:fill="FFFFFF"/>
          </w:tcPr>
          <w:p w14:paraId="47C5DF91"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Telephone Number</w:t>
            </w:r>
          </w:p>
        </w:tc>
      </w:tr>
      <w:tr w:rsidR="009F20B7" w:rsidRPr="009E61BC" w14:paraId="6E4DCC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23661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31102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05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28AA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BDE1D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8DBF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0269E" w14:textId="4EA9DDC5" w:rsidR="009E61BC" w:rsidRPr="00890B0C" w:rsidRDefault="00000000">
            <w:pPr>
              <w:pStyle w:val="AttributeTableBody"/>
              <w:rPr>
                <w:rStyle w:val="HyperlinkTable"/>
                <w:noProof/>
              </w:rPr>
            </w:pPr>
            <w:hyperlink r:id="rId152"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4E063FBC" w14:textId="77777777" w:rsidR="009E61BC" w:rsidRPr="00890B0C" w:rsidRDefault="009E61BC">
            <w:pPr>
              <w:pStyle w:val="AttributeTableBody"/>
              <w:rPr>
                <w:noProof/>
              </w:rPr>
            </w:pPr>
            <w:r w:rsidRPr="00890B0C">
              <w:rPr>
                <w:noProof/>
              </w:rPr>
              <w:t>00747</w:t>
            </w:r>
          </w:p>
        </w:tc>
        <w:tc>
          <w:tcPr>
            <w:tcW w:w="3888" w:type="dxa"/>
            <w:tcBorders>
              <w:top w:val="dotted" w:sz="4" w:space="0" w:color="auto"/>
              <w:left w:val="nil"/>
              <w:bottom w:val="dotted" w:sz="4" w:space="0" w:color="auto"/>
              <w:right w:val="nil"/>
            </w:tcBorders>
            <w:shd w:val="clear" w:color="auto" w:fill="FFFFFF"/>
          </w:tcPr>
          <w:p w14:paraId="60C7DBF2" w14:textId="77777777" w:rsidR="009E61BC" w:rsidRPr="00890B0C" w:rsidRDefault="009E61BC">
            <w:pPr>
              <w:pStyle w:val="AttributeTableBody"/>
              <w:jc w:val="left"/>
              <w:rPr>
                <w:noProof/>
              </w:rPr>
            </w:pPr>
            <w:r w:rsidRPr="00890B0C">
              <w:rPr>
                <w:noProof/>
              </w:rPr>
              <w:t>Contact Reason</w:t>
            </w:r>
          </w:p>
        </w:tc>
      </w:tr>
      <w:tr w:rsidR="009F20B7" w:rsidRPr="009E61BC" w14:paraId="1D334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9DA399"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F99FD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588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66E8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FC71A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A21A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4FE4A" w14:textId="4F70C045" w:rsidR="009E61BC" w:rsidRPr="005B7CA8" w:rsidRDefault="00000000">
            <w:pPr>
              <w:pStyle w:val="AttributeTableBody"/>
              <w:rPr>
                <w:rStyle w:val="HyperlinkTable"/>
              </w:rPr>
            </w:pPr>
            <w:hyperlink r:id="rId153" w:anchor="HL70063" w:history="1">
              <w:r w:rsidR="009E61BC" w:rsidRPr="005B7CA8">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07FC2844" w14:textId="77777777" w:rsidR="009E61BC" w:rsidRPr="00890B0C" w:rsidRDefault="009E61BC">
            <w:pPr>
              <w:pStyle w:val="AttributeTableBody"/>
              <w:rPr>
                <w:noProof/>
              </w:rPr>
            </w:pPr>
            <w:r w:rsidRPr="00890B0C">
              <w:rPr>
                <w:noProof/>
              </w:rPr>
              <w:t>00784</w:t>
            </w:r>
          </w:p>
        </w:tc>
        <w:tc>
          <w:tcPr>
            <w:tcW w:w="3888" w:type="dxa"/>
            <w:tcBorders>
              <w:top w:val="dotted" w:sz="4" w:space="0" w:color="auto"/>
              <w:left w:val="nil"/>
              <w:bottom w:val="dotted" w:sz="4" w:space="0" w:color="auto"/>
              <w:right w:val="nil"/>
            </w:tcBorders>
            <w:shd w:val="clear" w:color="auto" w:fill="FFFFFF"/>
          </w:tcPr>
          <w:p w14:paraId="6FA161D6" w14:textId="77777777" w:rsidR="009E61BC" w:rsidRPr="00890B0C" w:rsidRDefault="009E61BC">
            <w:pPr>
              <w:pStyle w:val="AttributeTableBody"/>
              <w:jc w:val="left"/>
              <w:rPr>
                <w:noProof/>
              </w:rPr>
            </w:pPr>
            <w:r w:rsidRPr="00890B0C">
              <w:rPr>
                <w:noProof/>
              </w:rPr>
              <w:t>Contact Relationship</w:t>
            </w:r>
          </w:p>
        </w:tc>
      </w:tr>
      <w:tr w:rsidR="009F20B7" w:rsidRPr="009E61BC" w14:paraId="094081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5E14"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2B9F0C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00956"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F62D28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263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1D07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C39D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FA76C"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5E76A90F" w14:textId="77777777" w:rsidR="009E61BC" w:rsidRPr="00890B0C" w:rsidRDefault="009E61BC">
            <w:pPr>
              <w:pStyle w:val="AttributeTableBody"/>
              <w:jc w:val="left"/>
              <w:rPr>
                <w:noProof/>
              </w:rPr>
            </w:pPr>
            <w:r w:rsidRPr="00890B0C">
              <w:rPr>
                <w:noProof/>
              </w:rPr>
              <w:t>Job Title</w:t>
            </w:r>
          </w:p>
        </w:tc>
      </w:tr>
      <w:tr w:rsidR="009F20B7" w:rsidRPr="009E61BC" w14:paraId="7EBAA17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B828DE"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56048A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54B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B0335A"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5CAEB7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BE84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51817"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37DA2012"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460D13BA" w14:textId="77777777" w:rsidR="009E61BC" w:rsidRPr="00890B0C" w:rsidRDefault="009E61BC">
            <w:pPr>
              <w:pStyle w:val="AttributeTableBody"/>
              <w:jc w:val="left"/>
              <w:rPr>
                <w:noProof/>
              </w:rPr>
            </w:pPr>
            <w:r w:rsidRPr="00890B0C">
              <w:rPr>
                <w:noProof/>
              </w:rPr>
              <w:t>Job Code/Class</w:t>
            </w:r>
          </w:p>
        </w:tc>
      </w:tr>
      <w:tr w:rsidR="009F20B7" w:rsidRPr="009E61BC" w14:paraId="26464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D0EC01"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61FACE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BC8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74A9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3E53AF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C14648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619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41FE8" w14:textId="77777777" w:rsidR="009E61BC" w:rsidRPr="00890B0C" w:rsidRDefault="009E61BC">
            <w:pPr>
              <w:pStyle w:val="AttributeTableBody"/>
              <w:rPr>
                <w:noProof/>
              </w:rPr>
            </w:pPr>
            <w:r w:rsidRPr="00890B0C">
              <w:rPr>
                <w:noProof/>
              </w:rPr>
              <w:t>01299</w:t>
            </w:r>
          </w:p>
        </w:tc>
        <w:tc>
          <w:tcPr>
            <w:tcW w:w="3888" w:type="dxa"/>
            <w:tcBorders>
              <w:top w:val="dotted" w:sz="4" w:space="0" w:color="auto"/>
              <w:left w:val="nil"/>
              <w:bottom w:val="dotted" w:sz="4" w:space="0" w:color="auto"/>
              <w:right w:val="nil"/>
            </w:tcBorders>
            <w:shd w:val="clear" w:color="auto" w:fill="FFFFFF"/>
          </w:tcPr>
          <w:p w14:paraId="6F68E5D7" w14:textId="77777777" w:rsidR="009E61BC" w:rsidRPr="00890B0C" w:rsidRDefault="009E61BC">
            <w:pPr>
              <w:pStyle w:val="AttributeTableBody"/>
              <w:jc w:val="left"/>
              <w:rPr>
                <w:noProof/>
              </w:rPr>
            </w:pPr>
            <w:r w:rsidRPr="00890B0C">
              <w:rPr>
                <w:noProof/>
              </w:rPr>
              <w:t>Guarantor Employer</w:t>
            </w:r>
            <w:r>
              <w:rPr>
                <w:noProof/>
              </w:rPr>
              <w:t>'</w:t>
            </w:r>
            <w:r w:rsidRPr="00890B0C">
              <w:rPr>
                <w:noProof/>
              </w:rPr>
              <w:t>s Organization Name</w:t>
            </w:r>
          </w:p>
        </w:tc>
      </w:tr>
      <w:tr w:rsidR="009F20B7" w:rsidRPr="009E61BC" w14:paraId="2989DA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1DC0024"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1FFE49A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B9C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97587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2AAF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8CE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8AAB3" w14:textId="647BAF61" w:rsidR="009E61BC" w:rsidRPr="00F3107D" w:rsidRDefault="00000000">
            <w:pPr>
              <w:pStyle w:val="AttributeTableBody"/>
              <w:rPr>
                <w:rStyle w:val="HyperlinkTable"/>
              </w:rPr>
            </w:pPr>
            <w:hyperlink r:id="rId154" w:anchor="HL70295" w:history="1">
              <w:r w:rsidR="009E61BC" w:rsidRPr="00F3107D">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2AD99981"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8E2A2BB" w14:textId="77777777" w:rsidR="009E61BC" w:rsidRPr="00890B0C" w:rsidRDefault="009E61BC">
            <w:pPr>
              <w:pStyle w:val="AttributeTableBody"/>
              <w:jc w:val="left"/>
              <w:rPr>
                <w:noProof/>
              </w:rPr>
            </w:pPr>
            <w:r w:rsidRPr="00890B0C">
              <w:rPr>
                <w:noProof/>
              </w:rPr>
              <w:t xml:space="preserve">Handicap </w:t>
            </w:r>
          </w:p>
        </w:tc>
      </w:tr>
      <w:tr w:rsidR="009F20B7" w:rsidRPr="009E61BC" w14:paraId="11AECD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A2197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6DB794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CE2A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30F44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18AF7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1080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69218" w14:textId="30A9FBDB" w:rsidR="009E61BC" w:rsidRPr="00F3107D" w:rsidRDefault="00000000">
            <w:pPr>
              <w:pStyle w:val="AttributeTableBody"/>
              <w:rPr>
                <w:rStyle w:val="HyperlinkTable"/>
              </w:rPr>
            </w:pPr>
            <w:hyperlink r:id="rId155" w:anchor="HL70311" w:history="1">
              <w:r w:rsidR="009E61BC" w:rsidRPr="00F3107D">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17BF839B"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29287F77" w14:textId="77777777" w:rsidR="009E61BC" w:rsidRPr="00890B0C" w:rsidRDefault="009E61BC">
            <w:pPr>
              <w:pStyle w:val="AttributeTableBody"/>
              <w:jc w:val="left"/>
              <w:rPr>
                <w:noProof/>
              </w:rPr>
            </w:pPr>
            <w:r w:rsidRPr="00890B0C">
              <w:rPr>
                <w:noProof/>
              </w:rPr>
              <w:t>Job Status</w:t>
            </w:r>
          </w:p>
        </w:tc>
      </w:tr>
      <w:tr w:rsidR="009F20B7" w:rsidRPr="009E61BC" w14:paraId="69560E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A1CD573"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3F359D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9D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A6D099" w14:textId="77777777" w:rsidR="009E61BC" w:rsidRPr="00890B0C" w:rsidRDefault="009E61BC">
            <w:pPr>
              <w:pStyle w:val="AttributeTableBody"/>
              <w:rPr>
                <w:noProof/>
              </w:rPr>
            </w:pPr>
            <w:r w:rsidRPr="00890B0C">
              <w:rPr>
                <w:noProof/>
              </w:rPr>
              <w:t>FC</w:t>
            </w:r>
          </w:p>
        </w:tc>
        <w:tc>
          <w:tcPr>
            <w:tcW w:w="648" w:type="dxa"/>
            <w:tcBorders>
              <w:top w:val="dotted" w:sz="4" w:space="0" w:color="auto"/>
              <w:left w:val="nil"/>
              <w:bottom w:val="dotted" w:sz="4" w:space="0" w:color="auto"/>
              <w:right w:val="nil"/>
            </w:tcBorders>
            <w:shd w:val="clear" w:color="auto" w:fill="FFFFFF"/>
          </w:tcPr>
          <w:p w14:paraId="109D6E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B073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0DA6E"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26D879DE" w14:textId="77777777" w:rsidR="009E61BC" w:rsidRPr="00890B0C" w:rsidRDefault="009E61BC">
            <w:pPr>
              <w:pStyle w:val="AttributeTableBody"/>
              <w:rPr>
                <w:noProof/>
              </w:rPr>
            </w:pPr>
            <w:r w:rsidRPr="00890B0C">
              <w:rPr>
                <w:noProof/>
              </w:rPr>
              <w:t>01231</w:t>
            </w:r>
          </w:p>
        </w:tc>
        <w:tc>
          <w:tcPr>
            <w:tcW w:w="3888" w:type="dxa"/>
            <w:tcBorders>
              <w:top w:val="dotted" w:sz="4" w:space="0" w:color="auto"/>
              <w:left w:val="nil"/>
              <w:bottom w:val="dotted" w:sz="4" w:space="0" w:color="auto"/>
              <w:right w:val="nil"/>
            </w:tcBorders>
            <w:shd w:val="clear" w:color="auto" w:fill="FFFFFF"/>
          </w:tcPr>
          <w:p w14:paraId="59C80433" w14:textId="77777777" w:rsidR="009E61BC" w:rsidRPr="00890B0C" w:rsidRDefault="009E61BC">
            <w:pPr>
              <w:pStyle w:val="AttributeTableBody"/>
              <w:jc w:val="left"/>
              <w:rPr>
                <w:noProof/>
              </w:rPr>
            </w:pPr>
            <w:r w:rsidRPr="00890B0C">
              <w:rPr>
                <w:noProof/>
              </w:rPr>
              <w:t>Guarantor Financial Class</w:t>
            </w:r>
          </w:p>
        </w:tc>
      </w:tr>
      <w:tr w:rsidR="009F20B7" w:rsidRPr="009E61BC" w14:paraId="2BFA4E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575C153"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1865BA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E3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E7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79A5FF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5F8D5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4BE5F48" w14:textId="58182A25" w:rsidR="009E61BC" w:rsidRPr="001D76E9" w:rsidRDefault="00000000">
            <w:pPr>
              <w:pStyle w:val="AttributeTableBody"/>
              <w:rPr>
                <w:rStyle w:val="HyperlinkTable"/>
              </w:rPr>
            </w:pPr>
            <w:hyperlink r:id="rId156" w:anchor="HL70005" w:history="1">
              <w:r w:rsidR="009E61BC" w:rsidRPr="001D76E9">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65A1FBB" w14:textId="77777777" w:rsidR="009E61BC" w:rsidRPr="00890B0C" w:rsidRDefault="009E61BC">
            <w:pPr>
              <w:pStyle w:val="AttributeTableBody"/>
              <w:rPr>
                <w:noProof/>
              </w:rPr>
            </w:pPr>
            <w:r w:rsidRPr="00890B0C">
              <w:rPr>
                <w:noProof/>
              </w:rPr>
              <w:t>01291</w:t>
            </w:r>
          </w:p>
        </w:tc>
        <w:tc>
          <w:tcPr>
            <w:tcW w:w="3888" w:type="dxa"/>
            <w:tcBorders>
              <w:top w:val="dotted" w:sz="4" w:space="0" w:color="auto"/>
              <w:left w:val="nil"/>
              <w:bottom w:val="dotted" w:sz="4" w:space="0" w:color="auto"/>
              <w:right w:val="nil"/>
            </w:tcBorders>
            <w:shd w:val="clear" w:color="auto" w:fill="FFFFFF"/>
          </w:tcPr>
          <w:p w14:paraId="4A8002DA" w14:textId="77777777" w:rsidR="009E61BC" w:rsidRPr="00890B0C" w:rsidRDefault="009E61BC">
            <w:pPr>
              <w:pStyle w:val="AttributeTableBody"/>
              <w:jc w:val="left"/>
              <w:rPr>
                <w:noProof/>
              </w:rPr>
            </w:pPr>
            <w:r w:rsidRPr="00890B0C">
              <w:rPr>
                <w:noProof/>
              </w:rPr>
              <w:t>Guarantor Race</w:t>
            </w:r>
          </w:p>
        </w:tc>
      </w:tr>
      <w:tr w:rsidR="009F20B7" w:rsidRPr="009E61BC" w14:paraId="4D605A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A9D2EA" w14:textId="77777777" w:rsidR="009E61BC" w:rsidRPr="00244FF7" w:rsidRDefault="009E61BC">
            <w:pPr>
              <w:pStyle w:val="AttributeTableBody"/>
              <w:rPr>
                <w:noProof/>
              </w:rPr>
            </w:pPr>
            <w:r w:rsidRPr="00244FF7">
              <w:rPr>
                <w:noProof/>
              </w:rPr>
              <w:t>56</w:t>
            </w:r>
          </w:p>
        </w:tc>
        <w:tc>
          <w:tcPr>
            <w:tcW w:w="648" w:type="dxa"/>
            <w:tcBorders>
              <w:top w:val="dotted" w:sz="4" w:space="0" w:color="auto"/>
              <w:left w:val="nil"/>
              <w:bottom w:val="dotted" w:sz="4" w:space="0" w:color="auto"/>
              <w:right w:val="nil"/>
            </w:tcBorders>
            <w:shd w:val="clear" w:color="auto" w:fill="FFFFFF"/>
          </w:tcPr>
          <w:p w14:paraId="5A0D2316"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7F927" w14:textId="77777777" w:rsidR="009E61BC" w:rsidRPr="00244FF7" w:rsidRDefault="009E61BC">
            <w:pPr>
              <w:pStyle w:val="AttributeTableBody"/>
              <w:rPr>
                <w:noProof/>
              </w:rPr>
            </w:pPr>
            <w:r w:rsidRPr="00244FF7">
              <w:rPr>
                <w:noProof/>
              </w:rPr>
              <w:t>100#</w:t>
            </w:r>
          </w:p>
        </w:tc>
        <w:tc>
          <w:tcPr>
            <w:tcW w:w="648" w:type="dxa"/>
            <w:tcBorders>
              <w:top w:val="dotted" w:sz="4" w:space="0" w:color="auto"/>
              <w:left w:val="nil"/>
              <w:bottom w:val="dotted" w:sz="4" w:space="0" w:color="auto"/>
              <w:right w:val="nil"/>
            </w:tcBorders>
            <w:shd w:val="clear" w:color="auto" w:fill="FFFFFF"/>
          </w:tcPr>
          <w:p w14:paraId="5DEE382A" w14:textId="77777777" w:rsidR="009E61BC" w:rsidRPr="00244FF7" w:rsidRDefault="009E61BC">
            <w:pPr>
              <w:pStyle w:val="AttributeTableBody"/>
              <w:rPr>
                <w:noProof/>
              </w:rPr>
            </w:pPr>
            <w:r w:rsidRPr="00244FF7">
              <w:rPr>
                <w:noProof/>
              </w:rPr>
              <w:t>ST</w:t>
            </w:r>
          </w:p>
        </w:tc>
        <w:tc>
          <w:tcPr>
            <w:tcW w:w="648" w:type="dxa"/>
            <w:tcBorders>
              <w:top w:val="dotted" w:sz="4" w:space="0" w:color="auto"/>
              <w:left w:val="nil"/>
              <w:bottom w:val="dotted" w:sz="4" w:space="0" w:color="auto"/>
              <w:right w:val="nil"/>
            </w:tcBorders>
            <w:shd w:val="clear" w:color="auto" w:fill="FFFFFF"/>
          </w:tcPr>
          <w:p w14:paraId="16ED8BC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dotted" w:sz="4" w:space="0" w:color="auto"/>
              <w:right w:val="nil"/>
            </w:tcBorders>
            <w:shd w:val="clear" w:color="auto" w:fill="FFFFFF"/>
          </w:tcPr>
          <w:p w14:paraId="32186068"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74D12"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949CD5" w14:textId="77777777" w:rsidR="009E61BC" w:rsidRPr="00244FF7" w:rsidRDefault="009E61BC">
            <w:pPr>
              <w:pStyle w:val="AttributeTableBody"/>
              <w:rPr>
                <w:noProof/>
              </w:rPr>
            </w:pPr>
            <w:r w:rsidRPr="00244FF7">
              <w:rPr>
                <w:noProof/>
              </w:rPr>
              <w:t>01851</w:t>
            </w:r>
          </w:p>
        </w:tc>
        <w:tc>
          <w:tcPr>
            <w:tcW w:w="3888" w:type="dxa"/>
            <w:tcBorders>
              <w:top w:val="dotted" w:sz="4" w:space="0" w:color="auto"/>
              <w:left w:val="nil"/>
              <w:bottom w:val="dotted" w:sz="4" w:space="0" w:color="auto"/>
              <w:right w:val="nil"/>
            </w:tcBorders>
            <w:shd w:val="clear" w:color="auto" w:fill="FFFFFF"/>
          </w:tcPr>
          <w:p w14:paraId="0051636F" w14:textId="77777777" w:rsidR="009E61BC" w:rsidRPr="00244FF7" w:rsidRDefault="009E61BC">
            <w:pPr>
              <w:pStyle w:val="AttributeTableBody"/>
              <w:jc w:val="left"/>
              <w:rPr>
                <w:noProof/>
              </w:rPr>
            </w:pPr>
            <w:r w:rsidRPr="00244FF7">
              <w:rPr>
                <w:noProof/>
              </w:rPr>
              <w:t>Guarantor Birth Place</w:t>
            </w:r>
          </w:p>
        </w:tc>
      </w:tr>
      <w:tr w:rsidR="009E61BC" w:rsidRPr="009E61BC" w14:paraId="0EEFBF54"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0488ADF7" w14:textId="77777777" w:rsidR="009E61BC" w:rsidRPr="00244FF7" w:rsidRDefault="009E61BC">
            <w:pPr>
              <w:pStyle w:val="AttributeTableBody"/>
              <w:rPr>
                <w:noProof/>
              </w:rPr>
            </w:pPr>
            <w:r w:rsidRPr="00244FF7">
              <w:rPr>
                <w:noProof/>
              </w:rPr>
              <w:t>57</w:t>
            </w:r>
          </w:p>
        </w:tc>
        <w:tc>
          <w:tcPr>
            <w:tcW w:w="648" w:type="dxa"/>
            <w:tcBorders>
              <w:top w:val="dotted" w:sz="4" w:space="0" w:color="auto"/>
              <w:left w:val="nil"/>
              <w:bottom w:val="single" w:sz="4" w:space="0" w:color="auto"/>
              <w:right w:val="nil"/>
            </w:tcBorders>
            <w:shd w:val="clear" w:color="auto" w:fill="FFFFFF"/>
          </w:tcPr>
          <w:p w14:paraId="0A869AC6"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C60B0" w14:textId="77777777" w:rsidR="009E61BC" w:rsidRPr="00244FF7"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463A12" w14:textId="77777777" w:rsidR="009E61BC" w:rsidRPr="00244FF7" w:rsidRDefault="009E61BC">
            <w:pPr>
              <w:pStyle w:val="AttributeTableBody"/>
              <w:rPr>
                <w:noProof/>
              </w:rPr>
            </w:pPr>
            <w:r w:rsidRPr="00244FF7">
              <w:rPr>
                <w:noProof/>
              </w:rPr>
              <w:t>CWE</w:t>
            </w:r>
          </w:p>
        </w:tc>
        <w:tc>
          <w:tcPr>
            <w:tcW w:w="648" w:type="dxa"/>
            <w:tcBorders>
              <w:top w:val="dotted" w:sz="4" w:space="0" w:color="auto"/>
              <w:left w:val="nil"/>
              <w:bottom w:val="single" w:sz="4" w:space="0" w:color="auto"/>
              <w:right w:val="nil"/>
            </w:tcBorders>
            <w:shd w:val="clear" w:color="auto" w:fill="FFFFFF"/>
          </w:tcPr>
          <w:p w14:paraId="542EA13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single" w:sz="4" w:space="0" w:color="auto"/>
              <w:right w:val="nil"/>
            </w:tcBorders>
            <w:shd w:val="clear" w:color="auto" w:fill="FFFFFF"/>
          </w:tcPr>
          <w:p w14:paraId="1BEBFC00"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2F3BE1" w14:textId="259EC44F" w:rsidR="009E61BC" w:rsidRPr="00244FF7" w:rsidRDefault="00000000">
            <w:pPr>
              <w:pStyle w:val="AttributeTableBody"/>
              <w:rPr>
                <w:rStyle w:val="HyperlinkTable"/>
              </w:rPr>
            </w:pPr>
            <w:hyperlink r:id="rId157" w:anchor="HL70099" w:history="1">
              <w:r w:rsidR="009E61BC" w:rsidRPr="00244FF7">
                <w:rPr>
                  <w:rStyle w:val="HyperlinkTable"/>
                </w:rPr>
                <w:t>0099</w:t>
              </w:r>
            </w:hyperlink>
          </w:p>
        </w:tc>
        <w:tc>
          <w:tcPr>
            <w:tcW w:w="720" w:type="dxa"/>
            <w:tcBorders>
              <w:top w:val="dotted" w:sz="4" w:space="0" w:color="auto"/>
              <w:left w:val="nil"/>
              <w:bottom w:val="single" w:sz="4" w:space="0" w:color="auto"/>
              <w:right w:val="nil"/>
            </w:tcBorders>
            <w:shd w:val="clear" w:color="auto" w:fill="FFFFFF"/>
          </w:tcPr>
          <w:p w14:paraId="7A190332" w14:textId="77777777" w:rsidR="009E61BC" w:rsidRPr="00244FF7" w:rsidRDefault="009E61BC">
            <w:pPr>
              <w:pStyle w:val="AttributeTableBody"/>
              <w:rPr>
                <w:noProof/>
              </w:rPr>
            </w:pPr>
            <w:r w:rsidRPr="00244FF7">
              <w:rPr>
                <w:noProof/>
              </w:rPr>
              <w:t>00146</w:t>
            </w:r>
          </w:p>
        </w:tc>
        <w:tc>
          <w:tcPr>
            <w:tcW w:w="3888" w:type="dxa"/>
            <w:tcBorders>
              <w:top w:val="dotted" w:sz="4" w:space="0" w:color="auto"/>
              <w:left w:val="nil"/>
              <w:bottom w:val="single" w:sz="4" w:space="0" w:color="auto"/>
              <w:right w:val="nil"/>
            </w:tcBorders>
            <w:shd w:val="clear" w:color="auto" w:fill="FFFFFF"/>
          </w:tcPr>
          <w:p w14:paraId="2C9C9AEA" w14:textId="77777777" w:rsidR="009E61BC" w:rsidRPr="00244FF7" w:rsidRDefault="009E61BC">
            <w:pPr>
              <w:pStyle w:val="AttributeTableBody"/>
              <w:jc w:val="left"/>
              <w:rPr>
                <w:noProof/>
              </w:rPr>
            </w:pPr>
            <w:r w:rsidRPr="00244FF7">
              <w:rPr>
                <w:noProof/>
              </w:rPr>
              <w:t>VIP Indicator</w:t>
            </w:r>
          </w:p>
        </w:tc>
      </w:tr>
    </w:tbl>
    <w:p w14:paraId="1E8BB576" w14:textId="77777777" w:rsidR="009E61BC" w:rsidRPr="00244FF7" w:rsidRDefault="009E61BC">
      <w:pPr>
        <w:pStyle w:val="Heading4"/>
        <w:rPr>
          <w:noProof/>
          <w:vanish/>
        </w:rPr>
      </w:pPr>
      <w:bookmarkStart w:id="1624" w:name="_Toc1882056"/>
      <w:r w:rsidRPr="00244FF7">
        <w:rPr>
          <w:noProof/>
          <w:vanish/>
        </w:rPr>
        <w:t>GT1 Field Definitions</w:t>
      </w:r>
      <w:bookmarkEnd w:id="1624"/>
      <w:r w:rsidR="005B65F4" w:rsidRPr="00244FF7">
        <w:rPr>
          <w:noProof/>
          <w:vanish/>
        </w:rPr>
        <w:fldChar w:fldCharType="begin"/>
      </w:r>
      <w:r w:rsidRPr="00244FF7">
        <w:rPr>
          <w:noProof/>
          <w:vanish/>
        </w:rPr>
        <w:instrText xml:space="preserve"> XE "GT1 - data element definitions" </w:instrText>
      </w:r>
      <w:r w:rsidR="005B65F4" w:rsidRPr="00244FF7">
        <w:rPr>
          <w:noProof/>
          <w:vanish/>
        </w:rPr>
        <w:fldChar w:fldCharType="end"/>
      </w:r>
    </w:p>
    <w:p w14:paraId="70BD2F54" w14:textId="77777777" w:rsidR="009E61BC" w:rsidRPr="004F164C" w:rsidRDefault="009E61BC">
      <w:pPr>
        <w:pStyle w:val="Heading4"/>
        <w:tabs>
          <w:tab w:val="num" w:pos="1440"/>
        </w:tabs>
        <w:rPr>
          <w:noProof/>
          <w:lang w:val="da-DK"/>
        </w:rPr>
      </w:pPr>
      <w:bookmarkStart w:id="1625" w:name="_Toc1882057"/>
      <w:r w:rsidRPr="004F164C">
        <w:rPr>
          <w:noProof/>
          <w:lang w:val="da-DK"/>
        </w:rPr>
        <w:t xml:space="preserve">GT1-1   Set ID </w:t>
      </w:r>
      <w:r w:rsidRPr="004F164C">
        <w:rPr>
          <w:noProof/>
          <w:lang w:val="da-DK"/>
        </w:rPr>
        <w:noBreakHyphen/>
        <w:t xml:space="preserve"> GT1</w:t>
      </w:r>
      <w:r w:rsidR="005B65F4" w:rsidRPr="00244FF7">
        <w:rPr>
          <w:noProof/>
        </w:rPr>
        <w:fldChar w:fldCharType="begin"/>
      </w:r>
      <w:r w:rsidRPr="004F164C">
        <w:rPr>
          <w:noProof/>
          <w:lang w:val="da-DK"/>
        </w:rPr>
        <w:instrText xml:space="preserve"> XE "Set id - GT1" </w:instrText>
      </w:r>
      <w:r w:rsidR="005B65F4" w:rsidRPr="00244FF7">
        <w:rPr>
          <w:noProof/>
        </w:rPr>
        <w:fldChar w:fldCharType="end"/>
      </w:r>
      <w:r w:rsidRPr="004F164C">
        <w:rPr>
          <w:noProof/>
          <w:lang w:val="da-DK"/>
        </w:rPr>
        <w:t xml:space="preserve">   (SI)   00405</w:t>
      </w:r>
      <w:bookmarkEnd w:id="1625"/>
    </w:p>
    <w:p w14:paraId="24CDA3F3" w14:textId="77777777" w:rsidR="009E61BC" w:rsidRPr="00890B0C" w:rsidRDefault="009E61BC">
      <w:pPr>
        <w:pStyle w:val="NormalIndented"/>
        <w:rPr>
          <w:noProof/>
        </w:rPr>
      </w:pPr>
      <w:r w:rsidRPr="00890B0C">
        <w:rPr>
          <w:noProof/>
        </w:rPr>
        <w:t xml:space="preserve">Definition: </w:t>
      </w:r>
      <w:r w:rsidRPr="00890B0C">
        <w:rPr>
          <w:rStyle w:val="ReferenceAttribute"/>
          <w:noProof/>
        </w:rPr>
        <w:t>GT1-1 - Set ID</w:t>
      </w:r>
      <w:r w:rsidRPr="00890B0C">
        <w:rPr>
          <w:noProof/>
        </w:rPr>
        <w:t xml:space="preserve"> contains a number that identifies this transaction.  For the first occurrence of the segment the sequence shall be 1, for the second occurrence it shall be 2, etc.</w:t>
      </w:r>
    </w:p>
    <w:p w14:paraId="001773A1" w14:textId="77777777" w:rsidR="009E61BC" w:rsidRPr="00890B0C" w:rsidRDefault="009E61BC">
      <w:pPr>
        <w:pStyle w:val="Heading4"/>
        <w:tabs>
          <w:tab w:val="num" w:pos="1440"/>
        </w:tabs>
        <w:rPr>
          <w:noProof/>
        </w:rPr>
      </w:pPr>
      <w:bookmarkStart w:id="1626" w:name="_Toc1882058"/>
      <w:r w:rsidRPr="00890B0C">
        <w:rPr>
          <w:noProof/>
        </w:rPr>
        <w:t>GT1-2   Guarantor Number</w:t>
      </w:r>
      <w:r w:rsidR="005B65F4" w:rsidRPr="00890B0C">
        <w:rPr>
          <w:noProof/>
        </w:rPr>
        <w:fldChar w:fldCharType="begin"/>
      </w:r>
      <w:r w:rsidRPr="00890B0C">
        <w:rPr>
          <w:noProof/>
        </w:rPr>
        <w:instrText xml:space="preserve"> XE "Guarantor number" </w:instrText>
      </w:r>
      <w:r w:rsidR="005B65F4" w:rsidRPr="00890B0C">
        <w:rPr>
          <w:noProof/>
        </w:rPr>
        <w:fldChar w:fldCharType="end"/>
      </w:r>
      <w:r w:rsidRPr="00890B0C">
        <w:rPr>
          <w:noProof/>
        </w:rPr>
        <w:t xml:space="preserve">   (CX)   00406</w:t>
      </w:r>
      <w:bookmarkEnd w:id="1626"/>
    </w:p>
    <w:p w14:paraId="1EBB8C8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C0A005E" w14:textId="77777777" w:rsidR="00C344D6" w:rsidRDefault="00C344D6" w:rsidP="00C344D6">
      <w:pPr>
        <w:pStyle w:val="Components"/>
      </w:pPr>
      <w:r>
        <w:t>Subcomponents for Assigning Authority (HD):  &lt;Namespace ID (IS)&gt; &amp; &lt;Universal ID (ST)&gt; &amp; &lt;Universal ID Type (ID)&gt;</w:t>
      </w:r>
    </w:p>
    <w:p w14:paraId="46BCCC8C" w14:textId="77777777" w:rsidR="00C344D6" w:rsidRDefault="00C344D6" w:rsidP="00C344D6">
      <w:pPr>
        <w:pStyle w:val="Components"/>
      </w:pPr>
      <w:r>
        <w:t>Subcomponents for Assigning Facility (HD):  &lt;Namespace ID (IS)&gt; &amp; &lt;Universal ID (ST)&gt; &amp; &lt;Universal ID Type (ID)&gt;</w:t>
      </w:r>
    </w:p>
    <w:p w14:paraId="53FFEBC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041D3D"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E263A2" w14:textId="77777777" w:rsidR="009E61BC" w:rsidRPr="00890B0C" w:rsidRDefault="009E61BC">
      <w:pPr>
        <w:pStyle w:val="NormalIndented"/>
        <w:rPr>
          <w:noProof/>
        </w:rPr>
      </w:pPr>
      <w:r w:rsidRPr="00890B0C">
        <w:rPr>
          <w:noProof/>
        </w:rPr>
        <w:t>Definition:  This field contains the primary identifier, or other identifiers, assigned to the guarantor.  The assigning authority and identifier type code are strongly recommended for all CX data types.</w:t>
      </w:r>
    </w:p>
    <w:p w14:paraId="5C1519B6" w14:textId="77777777" w:rsidR="009E61BC" w:rsidRPr="00890B0C" w:rsidRDefault="009E61BC">
      <w:pPr>
        <w:pStyle w:val="Heading4"/>
        <w:tabs>
          <w:tab w:val="num" w:pos="1440"/>
        </w:tabs>
        <w:rPr>
          <w:noProof/>
        </w:rPr>
      </w:pPr>
      <w:bookmarkStart w:id="1627" w:name="GT1_03"/>
      <w:bookmarkStart w:id="1628" w:name="_Toc1882059"/>
      <w:r w:rsidRPr="00890B0C">
        <w:rPr>
          <w:noProof/>
        </w:rPr>
        <w:t>GT1-3   Guarantor Name</w:t>
      </w:r>
      <w:bookmarkEnd w:id="1627"/>
      <w:r w:rsidR="005B65F4" w:rsidRPr="00890B0C">
        <w:rPr>
          <w:noProof/>
        </w:rPr>
        <w:fldChar w:fldCharType="begin"/>
      </w:r>
      <w:r w:rsidRPr="00890B0C">
        <w:rPr>
          <w:noProof/>
        </w:rPr>
        <w:instrText xml:space="preserve"> XE "Guarantor name" </w:instrText>
      </w:r>
      <w:r w:rsidR="005B65F4" w:rsidRPr="00890B0C">
        <w:rPr>
          <w:noProof/>
        </w:rPr>
        <w:fldChar w:fldCharType="end"/>
      </w:r>
      <w:r w:rsidRPr="00890B0C">
        <w:rPr>
          <w:noProof/>
        </w:rPr>
        <w:t xml:space="preserve">   (XPN)   00407</w:t>
      </w:r>
      <w:bookmarkEnd w:id="1628"/>
    </w:p>
    <w:p w14:paraId="30884F7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85DFEE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086F88"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AB943D" w14:textId="77777777" w:rsidR="009E61BC" w:rsidRPr="00890B0C" w:rsidRDefault="009E61BC">
      <w:pPr>
        <w:pStyle w:val="NormalIndented"/>
        <w:rPr>
          <w:noProof/>
        </w:rPr>
      </w:pPr>
      <w:r w:rsidRPr="00890B0C">
        <w:rPr>
          <w:noProof/>
        </w:rPr>
        <w:t>Definition:  This field contains the name of the guarantor.  Multiple names for the same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4862CE36" w14:textId="77777777" w:rsidR="009E61BC" w:rsidRPr="00890B0C" w:rsidRDefault="009E61BC">
      <w:pPr>
        <w:pStyle w:val="NormalIndented"/>
        <w:rPr>
          <w:noProof/>
        </w:rPr>
      </w:pPr>
      <w:r w:rsidRPr="00890B0C">
        <w:rPr>
          <w:noProof/>
        </w:rPr>
        <w:t xml:space="preserve">Beginning with version 2.3, if the guarantor is an organization, send a </w:t>
      </w:r>
      <w:r w:rsidR="008C3A4A">
        <w:rPr>
          <w:lang w:val="en-GB"/>
        </w:rPr>
        <w:t>Delete Indication</w:t>
      </w:r>
      <w:r w:rsidRPr="00890B0C">
        <w:rPr>
          <w:noProof/>
        </w:rPr>
        <w:t xml:space="preserve"> value ("") in </w:t>
      </w:r>
      <w:hyperlink w:anchor="GT1_03" w:history="1">
        <w:r w:rsidRPr="00890B0C">
          <w:rPr>
            <w:rStyle w:val="ReferenceAttribute"/>
            <w:noProof/>
          </w:rPr>
          <w:t>GT1-3 - Guarantor Name</w:t>
        </w:r>
      </w:hyperlink>
      <w:r w:rsidRPr="00890B0C">
        <w:rPr>
          <w:noProof/>
        </w:rPr>
        <w:t xml:space="preserve"> and put the organization name in </w:t>
      </w:r>
      <w:hyperlink w:anchor="GT1_21" w:history="1">
        <w:r w:rsidRPr="00890B0C">
          <w:rPr>
            <w:rStyle w:val="ReferenceAttribute"/>
            <w:noProof/>
          </w:rPr>
          <w:t>GT1-21 - Guarantor Organization Name</w:t>
        </w:r>
      </w:hyperlink>
      <w:r w:rsidRPr="00890B0C">
        <w:rPr>
          <w:noProof/>
        </w:rPr>
        <w:t>.  Either guarantor name or guarantor organization name is required.</w:t>
      </w:r>
    </w:p>
    <w:p w14:paraId="118DD698" w14:textId="77777777" w:rsidR="009E61BC" w:rsidRPr="00890B0C" w:rsidRDefault="009E61BC">
      <w:pPr>
        <w:pStyle w:val="Heading4"/>
        <w:tabs>
          <w:tab w:val="num" w:pos="1440"/>
        </w:tabs>
        <w:rPr>
          <w:noProof/>
        </w:rPr>
      </w:pPr>
      <w:bookmarkStart w:id="1629" w:name="_Toc1882060"/>
      <w:r w:rsidRPr="00890B0C">
        <w:rPr>
          <w:noProof/>
        </w:rPr>
        <w:t>GT1-4   Guarantor Spouse Name</w:t>
      </w:r>
      <w:r w:rsidR="005B65F4" w:rsidRPr="00890B0C">
        <w:rPr>
          <w:noProof/>
        </w:rPr>
        <w:fldChar w:fldCharType="begin"/>
      </w:r>
      <w:r w:rsidRPr="00890B0C">
        <w:rPr>
          <w:noProof/>
        </w:rPr>
        <w:instrText xml:space="preserve"> XE "Guarantor spouse name" </w:instrText>
      </w:r>
      <w:r w:rsidR="005B65F4" w:rsidRPr="00890B0C">
        <w:rPr>
          <w:noProof/>
        </w:rPr>
        <w:fldChar w:fldCharType="end"/>
      </w:r>
      <w:r w:rsidRPr="00890B0C">
        <w:rPr>
          <w:noProof/>
        </w:rPr>
        <w:t xml:space="preserve">   (XPN)   00408</w:t>
      </w:r>
      <w:bookmarkEnd w:id="1629"/>
    </w:p>
    <w:p w14:paraId="096E4B0E"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4216A6"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D6BD1D7"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E28C1"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 xml:space="preserve">s spouse.  Multiple names for the same guarantor spouse may be sent in this field.  As of </w:t>
      </w:r>
      <w:r>
        <w:rPr>
          <w:noProof/>
        </w:rPr>
        <w:t>v 2.7</w:t>
      </w:r>
      <w:r w:rsidRPr="00890B0C">
        <w:rPr>
          <w:noProof/>
        </w:rPr>
        <w:t xml:space="preserve">, no assumptions can be made based on position or sequence.  Specification of meaning based on sequence is deprecated.  </w:t>
      </w:r>
    </w:p>
    <w:p w14:paraId="234E5380" w14:textId="77777777" w:rsidR="009E61BC" w:rsidRPr="00890B0C" w:rsidRDefault="009E61BC">
      <w:pPr>
        <w:pStyle w:val="Heading4"/>
        <w:tabs>
          <w:tab w:val="num" w:pos="1440"/>
        </w:tabs>
        <w:rPr>
          <w:noProof/>
        </w:rPr>
      </w:pPr>
      <w:bookmarkStart w:id="1630" w:name="GT1_5"/>
      <w:bookmarkStart w:id="1631" w:name="_Toc1882061"/>
      <w:r w:rsidRPr="00890B0C">
        <w:rPr>
          <w:noProof/>
        </w:rPr>
        <w:t>GT1-5   Guarantor Address</w:t>
      </w:r>
      <w:bookmarkEnd w:id="1630"/>
      <w:r w:rsidR="005B65F4" w:rsidRPr="00890B0C">
        <w:rPr>
          <w:noProof/>
        </w:rPr>
        <w:fldChar w:fldCharType="begin"/>
      </w:r>
      <w:r w:rsidRPr="00890B0C">
        <w:rPr>
          <w:noProof/>
        </w:rPr>
        <w:instrText xml:space="preserve"> XE "Guarantor address" </w:instrText>
      </w:r>
      <w:r w:rsidR="005B65F4" w:rsidRPr="00890B0C">
        <w:rPr>
          <w:noProof/>
        </w:rPr>
        <w:fldChar w:fldCharType="end"/>
      </w:r>
      <w:r w:rsidRPr="00890B0C">
        <w:rPr>
          <w:noProof/>
        </w:rPr>
        <w:t xml:space="preserve">   (XAD)   00409</w:t>
      </w:r>
      <w:bookmarkEnd w:id="1631"/>
    </w:p>
    <w:p w14:paraId="0EE611BF" w14:textId="77777777" w:rsidR="00C344D6" w:rsidRDefault="00C344D6" w:rsidP="00C344D6">
      <w:pPr>
        <w:pStyle w:val="Components"/>
      </w:pPr>
      <w:bookmarkStart w:id="1632"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3815D" w14:textId="77777777" w:rsidR="00C344D6" w:rsidRDefault="00C344D6" w:rsidP="00C344D6">
      <w:pPr>
        <w:pStyle w:val="Components"/>
      </w:pPr>
      <w:r>
        <w:t>Subcomponents for Street Address (SAD):  &lt;Street or Mailing Address (ST)&gt; &amp; &lt;Street Name (ST)&gt; &amp; &lt;Dwelling Number (ST)&gt;</w:t>
      </w:r>
    </w:p>
    <w:p w14:paraId="57C6905F"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D6034"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80A6F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927081"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F2DACF" w14:textId="77777777" w:rsidR="00C344D6" w:rsidRDefault="00C344D6" w:rsidP="00C344D6">
      <w:pPr>
        <w:pStyle w:val="Components"/>
      </w:pPr>
      <w:r>
        <w:t>Subcomponents for Address Identifier (EI):  &lt;Entity Identifier (ST)&gt; &amp; &lt;Namespace ID (IS)&gt; &amp; &lt;Universal ID (ST)&gt; &amp; &lt;Universal ID Type (ID)&gt;</w:t>
      </w:r>
      <w:bookmarkEnd w:id="1632"/>
    </w:p>
    <w:p w14:paraId="64C0F7C9"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address.  Multiple addresses for the same person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9EEC9E3" w14:textId="77777777" w:rsidR="009E61BC" w:rsidRPr="004F164C" w:rsidRDefault="009E61BC">
      <w:pPr>
        <w:pStyle w:val="Heading4"/>
        <w:tabs>
          <w:tab w:val="num" w:pos="1440"/>
        </w:tabs>
        <w:rPr>
          <w:noProof/>
          <w:lang w:val="pt-BR"/>
        </w:rPr>
      </w:pPr>
      <w:bookmarkStart w:id="1633" w:name="_Toc1882062"/>
      <w:r w:rsidRPr="004F164C">
        <w:rPr>
          <w:noProof/>
          <w:lang w:val="pt-BR"/>
        </w:rPr>
        <w:t>GT1-6   Guarantor Ph Num - Home</w:t>
      </w:r>
      <w:r w:rsidR="005B65F4" w:rsidRPr="00890B0C">
        <w:rPr>
          <w:noProof/>
        </w:rPr>
        <w:fldChar w:fldCharType="begin"/>
      </w:r>
      <w:r w:rsidRPr="004F164C">
        <w:rPr>
          <w:noProof/>
          <w:lang w:val="pt-BR"/>
        </w:rPr>
        <w:instrText xml:space="preserve"> XE "Guarantor ph num - home" </w:instrText>
      </w:r>
      <w:r w:rsidR="005B65F4" w:rsidRPr="00890B0C">
        <w:rPr>
          <w:noProof/>
        </w:rPr>
        <w:fldChar w:fldCharType="end"/>
      </w:r>
      <w:r w:rsidRPr="004F164C">
        <w:rPr>
          <w:noProof/>
          <w:lang w:val="pt-BR"/>
        </w:rPr>
        <w:t xml:space="preserve">   (XTN)   00410</w:t>
      </w:r>
      <w:bookmarkEnd w:id="1633"/>
    </w:p>
    <w:p w14:paraId="38C3EA93" w14:textId="77777777" w:rsidR="00C344D6" w:rsidRPr="004F164C" w:rsidRDefault="00C344D6" w:rsidP="00C344D6">
      <w:pPr>
        <w:pStyle w:val="Components"/>
        <w:rPr>
          <w:lang w:val="pt-BR"/>
        </w:rPr>
      </w:pPr>
      <w:bookmarkStart w:id="1634" w:name="XTNComponent"/>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F0ACC76"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52BA8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C9FFCB" w14:textId="77777777" w:rsidR="00C344D6" w:rsidRDefault="00C344D6" w:rsidP="00C344D6">
      <w:pPr>
        <w:pStyle w:val="Components"/>
      </w:pPr>
      <w:r>
        <w:t>Subcomponents for Shared Telecommunication Identifier (EI):  &lt;Entity Identifier (ST)&gt; &amp; &lt;Namespace ID (IS)&gt; &amp; &lt;Universal ID (ST)&gt; &amp; &lt;Universal ID Type (ID)&gt;</w:t>
      </w:r>
      <w:bookmarkEnd w:id="1634"/>
    </w:p>
    <w:p w14:paraId="2C66DE3F"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home phone number.  All personal phone numbers for the guarantor may be sent in this field.  As of v</w:t>
      </w:r>
      <w:r>
        <w:rPr>
          <w:noProof/>
        </w:rPr>
        <w:t xml:space="preserve"> </w:t>
      </w:r>
      <w:r w:rsidRPr="00890B0C">
        <w:rPr>
          <w:noProof/>
        </w:rPr>
        <w:t>2.7, no assumptions can be made based on position or sequence.  Specification of meaning based on sequence is deprecated.  .</w:t>
      </w:r>
    </w:p>
    <w:p w14:paraId="0168E604" w14:textId="77777777" w:rsidR="009E61BC" w:rsidRPr="004F164C" w:rsidRDefault="009E61BC">
      <w:pPr>
        <w:pStyle w:val="Heading4"/>
        <w:tabs>
          <w:tab w:val="num" w:pos="1440"/>
        </w:tabs>
        <w:rPr>
          <w:noProof/>
          <w:lang w:val="pt-BR"/>
        </w:rPr>
      </w:pPr>
      <w:bookmarkStart w:id="1635" w:name="_Toc1882063"/>
      <w:r w:rsidRPr="004F164C">
        <w:rPr>
          <w:noProof/>
          <w:lang w:val="pt-BR"/>
        </w:rPr>
        <w:t xml:space="preserve">GT1-7   Guarantor Ph Num </w:t>
      </w:r>
      <w:r w:rsidRPr="004F164C">
        <w:rPr>
          <w:noProof/>
          <w:lang w:val="pt-BR"/>
        </w:rPr>
        <w:noBreakHyphen/>
        <w:t xml:space="preserve"> Business</w:t>
      </w:r>
      <w:r w:rsidR="005B65F4" w:rsidRPr="00890B0C">
        <w:rPr>
          <w:noProof/>
        </w:rPr>
        <w:fldChar w:fldCharType="begin"/>
      </w:r>
      <w:r w:rsidRPr="004F164C">
        <w:rPr>
          <w:noProof/>
          <w:lang w:val="pt-BR"/>
        </w:rPr>
        <w:instrText xml:space="preserve"> XE "Guarantor ph num - business" </w:instrText>
      </w:r>
      <w:r w:rsidR="005B65F4" w:rsidRPr="00890B0C">
        <w:rPr>
          <w:noProof/>
        </w:rPr>
        <w:fldChar w:fldCharType="end"/>
      </w:r>
      <w:r w:rsidRPr="004F164C">
        <w:rPr>
          <w:noProof/>
          <w:lang w:val="pt-BR"/>
        </w:rPr>
        <w:t xml:space="preserve">   (XTN)   00411</w:t>
      </w:r>
      <w:bookmarkEnd w:id="1635"/>
    </w:p>
    <w:p w14:paraId="304CD3BD" w14:textId="77777777" w:rsidR="00C344D6" w:rsidRPr="004F164C" w:rsidRDefault="00C344D6" w:rsidP="00C344D6">
      <w:pPr>
        <w:pStyle w:val="Components"/>
        <w:rPr>
          <w:lang w:val="pt-BR"/>
        </w:rPr>
      </w:pPr>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63BA8D"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F87DBE"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FC9AE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2D087CC"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business phone number.  All business phone numbers for the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4F66B72" w14:textId="77777777" w:rsidR="009E61BC" w:rsidRPr="00890B0C" w:rsidRDefault="009E61BC">
      <w:pPr>
        <w:pStyle w:val="Heading4"/>
        <w:rPr>
          <w:noProof/>
        </w:rPr>
      </w:pPr>
      <w:bookmarkStart w:id="1636" w:name="_Toc1882064"/>
      <w:r w:rsidRPr="00890B0C">
        <w:rPr>
          <w:noProof/>
        </w:rPr>
        <w:t>GT1-8   Guarantor Date/Time of Birth</w:t>
      </w:r>
      <w:r w:rsidR="005B65F4" w:rsidRPr="00890B0C">
        <w:rPr>
          <w:noProof/>
        </w:rPr>
        <w:fldChar w:fldCharType="begin"/>
      </w:r>
      <w:r w:rsidRPr="00890B0C">
        <w:rPr>
          <w:noProof/>
        </w:rPr>
        <w:instrText xml:space="preserve"> XE "Guarantor date/time of birth" </w:instrText>
      </w:r>
      <w:r w:rsidR="005B65F4" w:rsidRPr="00890B0C">
        <w:rPr>
          <w:noProof/>
        </w:rPr>
        <w:fldChar w:fldCharType="end"/>
      </w:r>
      <w:r w:rsidRPr="00890B0C">
        <w:rPr>
          <w:noProof/>
        </w:rPr>
        <w:t xml:space="preserve">   (DTM)   00412</w:t>
      </w:r>
      <w:bookmarkEnd w:id="1636"/>
    </w:p>
    <w:p w14:paraId="0C84DDC4"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date of birth.</w:t>
      </w:r>
    </w:p>
    <w:p w14:paraId="603C6A83" w14:textId="77777777" w:rsidR="009E61BC" w:rsidRPr="00890B0C" w:rsidRDefault="009E61BC">
      <w:pPr>
        <w:pStyle w:val="Heading4"/>
        <w:tabs>
          <w:tab w:val="num" w:pos="1440"/>
        </w:tabs>
        <w:rPr>
          <w:noProof/>
        </w:rPr>
      </w:pPr>
      <w:bookmarkStart w:id="1637" w:name="_Toc1882065"/>
      <w:r w:rsidRPr="00890B0C">
        <w:rPr>
          <w:noProof/>
        </w:rPr>
        <w:t>GT1-9   Guarantor Administrative Sex</w:t>
      </w:r>
      <w:r w:rsidR="005B65F4" w:rsidRPr="00890B0C">
        <w:rPr>
          <w:noProof/>
        </w:rPr>
        <w:fldChar w:fldCharType="begin"/>
      </w:r>
      <w:r w:rsidRPr="00890B0C">
        <w:rPr>
          <w:noProof/>
        </w:rPr>
        <w:instrText xml:space="preserve"> XE "Guarantor administrative sex" </w:instrText>
      </w:r>
      <w:r w:rsidR="005B65F4" w:rsidRPr="00890B0C">
        <w:rPr>
          <w:noProof/>
        </w:rPr>
        <w:fldChar w:fldCharType="end"/>
      </w:r>
      <w:r w:rsidRPr="00890B0C">
        <w:rPr>
          <w:noProof/>
        </w:rPr>
        <w:t xml:space="preserve">   (CWE)   00413</w:t>
      </w:r>
      <w:bookmarkEnd w:id="1637"/>
    </w:p>
    <w:p w14:paraId="08CF1A4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2FE4D9" w14:textId="1C18FC0F" w:rsidR="009E61BC" w:rsidRDefault="009E61BC">
      <w:pPr>
        <w:pStyle w:val="NormalIndented"/>
        <w:rPr>
          <w:ins w:id="1638" w:author="Craig Newman" w:date="2023-07-03T06:12:00Z"/>
          <w:noProof/>
        </w:rPr>
      </w:pPr>
      <w:r w:rsidRPr="00890B0C">
        <w:rPr>
          <w:noProof/>
        </w:rPr>
        <w:t>Definition:  This field contains the guarantor</w:t>
      </w:r>
      <w:r>
        <w:rPr>
          <w:noProof/>
        </w:rPr>
        <w:t>'</w:t>
      </w:r>
      <w:r w:rsidRPr="00890B0C">
        <w:rPr>
          <w:noProof/>
        </w:rPr>
        <w:t xml:space="preserve">s gender.  Refer to </w:t>
      </w:r>
      <w:hyperlink r:id="rId158" w:anchor="HL70001" w:history="1">
        <w:r w:rsidRPr="00A84BF3">
          <w:rPr>
            <w:rStyle w:val="ReferenceHL7Table"/>
          </w:rPr>
          <w:t>User-defined Table 0001 - Administrative Sex</w:t>
        </w:r>
      </w:hyperlink>
      <w:r w:rsidRPr="002043C8">
        <w:rPr>
          <w:noProof/>
        </w:rPr>
        <w:t xml:space="preserve"> </w:t>
      </w:r>
      <w:r>
        <w:rPr>
          <w:noProof/>
        </w:rPr>
        <w:t>in Chapter 2C, Code Tables,</w:t>
      </w:r>
      <w:r w:rsidRPr="00890B0C">
        <w:rPr>
          <w:noProof/>
        </w:rPr>
        <w:t xml:space="preserve"> for suggested values.</w:t>
      </w:r>
    </w:p>
    <w:p w14:paraId="6D4AB95C" w14:textId="77777777" w:rsidR="0060554D" w:rsidRPr="008C389D" w:rsidRDefault="0060554D" w:rsidP="0060554D">
      <w:pPr>
        <w:pStyle w:val="NormalIndented"/>
        <w:rPr>
          <w:ins w:id="1639" w:author="Craig Newman" w:date="2023-07-03T06:12:00Z"/>
          <w:noProof/>
        </w:rPr>
      </w:pPr>
      <w:ins w:id="1640" w:author="Craig Newman" w:date="2023-07-03T06:12:00Z">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ins>
    </w:p>
    <w:p w14:paraId="75EBFDE6" w14:textId="77777777" w:rsidR="0060554D" w:rsidRPr="00890B0C" w:rsidRDefault="0060554D" w:rsidP="0060554D">
      <w:pPr>
        <w:pStyle w:val="NormalIndented"/>
        <w:ind w:left="0"/>
        <w:rPr>
          <w:noProof/>
        </w:rPr>
      </w:pPr>
    </w:p>
    <w:p w14:paraId="246AFE26" w14:textId="77777777" w:rsidR="009E61BC" w:rsidRPr="00890B0C" w:rsidRDefault="009E61BC">
      <w:pPr>
        <w:pStyle w:val="Heading4"/>
        <w:tabs>
          <w:tab w:val="num" w:pos="1440"/>
        </w:tabs>
        <w:rPr>
          <w:noProof/>
        </w:rPr>
      </w:pPr>
      <w:bookmarkStart w:id="1641" w:name="_Toc1882066"/>
      <w:r w:rsidRPr="00890B0C">
        <w:rPr>
          <w:noProof/>
        </w:rPr>
        <w:lastRenderedPageBreak/>
        <w:t>GT1-10   Guarantor T</w:t>
      </w:r>
      <w:bookmarkStart w:id="1642" w:name="_Hlt1330910"/>
      <w:bookmarkEnd w:id="1642"/>
      <w:r w:rsidRPr="00890B0C">
        <w:rPr>
          <w:noProof/>
        </w:rPr>
        <w:t>ype</w:t>
      </w:r>
      <w:r w:rsidR="005B65F4" w:rsidRPr="00890B0C">
        <w:rPr>
          <w:noProof/>
        </w:rPr>
        <w:fldChar w:fldCharType="begin"/>
      </w:r>
      <w:r w:rsidRPr="00890B0C">
        <w:rPr>
          <w:noProof/>
        </w:rPr>
        <w:instrText xml:space="preserve"> XE "Guarantor type" </w:instrText>
      </w:r>
      <w:r w:rsidR="005B65F4" w:rsidRPr="00890B0C">
        <w:rPr>
          <w:noProof/>
        </w:rPr>
        <w:fldChar w:fldCharType="end"/>
      </w:r>
      <w:r w:rsidRPr="00890B0C">
        <w:rPr>
          <w:noProof/>
        </w:rPr>
        <w:t xml:space="preserve">   (CWE)   00414</w:t>
      </w:r>
      <w:bookmarkEnd w:id="1641"/>
    </w:p>
    <w:p w14:paraId="37A4BCD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EC5C91" w14:textId="14D5E3D8" w:rsidR="009E61BC" w:rsidRPr="00890B0C" w:rsidRDefault="009E61BC">
      <w:pPr>
        <w:pStyle w:val="NormalIndented"/>
        <w:rPr>
          <w:noProof/>
        </w:rPr>
      </w:pPr>
      <w:r w:rsidRPr="00890B0C">
        <w:rPr>
          <w:noProof/>
        </w:rPr>
        <w:t xml:space="preserve">Definition:  This field indicates the type of guarantor, e.g., individual, institution, etc.  Refer to </w:t>
      </w:r>
      <w:hyperlink r:id="rId159" w:anchor="HL70068" w:history="1">
        <w:r w:rsidRPr="00890B0C">
          <w:rPr>
            <w:rStyle w:val="ReferenceUserTable"/>
            <w:noProof/>
          </w:rPr>
          <w:t>User-defined Table 0068 - Guarantor Type</w:t>
        </w:r>
      </w:hyperlink>
      <w:r w:rsidRPr="00890B0C">
        <w:rPr>
          <w:noProof/>
        </w:rPr>
        <w:t xml:space="preserve"> </w:t>
      </w:r>
      <w:r>
        <w:rPr>
          <w:noProof/>
        </w:rPr>
        <w:t xml:space="preserve">in Chapter 2C, Code Tables, </w:t>
      </w:r>
      <w:r w:rsidRPr="00890B0C">
        <w:rPr>
          <w:noProof/>
        </w:rPr>
        <w:t>for suggested values.</w:t>
      </w:r>
    </w:p>
    <w:p w14:paraId="17A7FAD3" w14:textId="77777777" w:rsidR="009E61BC" w:rsidRPr="00890B0C" w:rsidRDefault="009E61BC">
      <w:pPr>
        <w:pStyle w:val="Heading4"/>
        <w:tabs>
          <w:tab w:val="num" w:pos="1440"/>
        </w:tabs>
        <w:rPr>
          <w:noProof/>
        </w:rPr>
      </w:pPr>
      <w:bookmarkStart w:id="1643" w:name="_Toc1882067"/>
      <w:r w:rsidRPr="00890B0C">
        <w:rPr>
          <w:noProof/>
        </w:rPr>
        <w:t>GT1-11   Guarantor Relationship</w:t>
      </w:r>
      <w:r w:rsidR="005B65F4" w:rsidRPr="00890B0C">
        <w:rPr>
          <w:noProof/>
        </w:rPr>
        <w:fldChar w:fldCharType="begin"/>
      </w:r>
      <w:r w:rsidRPr="00890B0C">
        <w:rPr>
          <w:noProof/>
        </w:rPr>
        <w:instrText xml:space="preserve"> XE "Guarantor relationship" </w:instrText>
      </w:r>
      <w:r w:rsidR="005B65F4" w:rsidRPr="00890B0C">
        <w:rPr>
          <w:noProof/>
        </w:rPr>
        <w:fldChar w:fldCharType="end"/>
      </w:r>
      <w:r w:rsidRPr="00890B0C">
        <w:rPr>
          <w:noProof/>
        </w:rPr>
        <w:t xml:space="preserve">   (CWE)   00415</w:t>
      </w:r>
      <w:bookmarkEnd w:id="1643"/>
    </w:p>
    <w:p w14:paraId="224E237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B2F8D3" w14:textId="698CF6C0" w:rsidR="009E61BC" w:rsidRPr="00890B0C" w:rsidRDefault="009E61BC">
      <w:pPr>
        <w:pStyle w:val="NormalIndented"/>
        <w:rPr>
          <w:noProof/>
        </w:rPr>
      </w:pPr>
      <w:r w:rsidRPr="00890B0C">
        <w:rPr>
          <w:noProof/>
        </w:rPr>
        <w:t xml:space="preserve">Definition:  This field indicates the relationship of the guarantor with the patient, e.g., parent, child, etc. Refer to </w:t>
      </w:r>
      <w:hyperlink r:id="rId160" w:anchor="HL70063" w:history="1">
        <w:r w:rsidRPr="00A84BF3">
          <w:rPr>
            <w:rStyle w:val="ReferenceUserTable"/>
          </w:rPr>
          <w:t>User-defined Table 0063 - Relationship</w:t>
        </w:r>
      </w:hyperlink>
      <w:r>
        <w:rPr>
          <w:noProof/>
        </w:rPr>
        <w:t xml:space="preserve"> in Chapter 2C, Code Tables,</w:t>
      </w:r>
      <w:r w:rsidRPr="00890B0C">
        <w:rPr>
          <w:noProof/>
        </w:rPr>
        <w:t xml:space="preserve"> for suggested values.</w:t>
      </w:r>
    </w:p>
    <w:p w14:paraId="2F008EC5" w14:textId="77777777" w:rsidR="009E61BC" w:rsidRPr="00890B0C" w:rsidRDefault="009E61BC">
      <w:pPr>
        <w:pStyle w:val="Heading4"/>
        <w:tabs>
          <w:tab w:val="num" w:pos="1440"/>
        </w:tabs>
        <w:rPr>
          <w:noProof/>
        </w:rPr>
      </w:pPr>
      <w:bookmarkStart w:id="1644" w:name="_Toc1882068"/>
      <w:r w:rsidRPr="00890B0C">
        <w:rPr>
          <w:noProof/>
        </w:rPr>
        <w:t>GT1-12   Guarantor SSN</w:t>
      </w:r>
      <w:r w:rsidR="005B65F4" w:rsidRPr="00890B0C">
        <w:rPr>
          <w:noProof/>
        </w:rPr>
        <w:fldChar w:fldCharType="begin"/>
      </w:r>
      <w:r w:rsidRPr="00890B0C">
        <w:rPr>
          <w:noProof/>
        </w:rPr>
        <w:instrText xml:space="preserve"> XE "Guarantor ssn" </w:instrText>
      </w:r>
      <w:r w:rsidR="005B65F4" w:rsidRPr="00890B0C">
        <w:rPr>
          <w:noProof/>
        </w:rPr>
        <w:fldChar w:fldCharType="end"/>
      </w:r>
      <w:r w:rsidRPr="00890B0C">
        <w:rPr>
          <w:noProof/>
        </w:rPr>
        <w:t xml:space="preserve">   (ST)   00416</w:t>
      </w:r>
      <w:bookmarkEnd w:id="1644"/>
    </w:p>
    <w:p w14:paraId="4371E66B"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social security number.</w:t>
      </w:r>
    </w:p>
    <w:p w14:paraId="03A18253" w14:textId="77777777" w:rsidR="009E61BC" w:rsidRPr="00890B0C" w:rsidRDefault="009E61BC">
      <w:pPr>
        <w:pStyle w:val="Heading4"/>
        <w:tabs>
          <w:tab w:val="num" w:pos="1440"/>
        </w:tabs>
        <w:rPr>
          <w:noProof/>
        </w:rPr>
      </w:pPr>
      <w:bookmarkStart w:id="1645" w:name="_Toc1882069"/>
      <w:r w:rsidRPr="00890B0C">
        <w:rPr>
          <w:noProof/>
        </w:rPr>
        <w:t xml:space="preserve">GT1-13   Guarantor Date </w:t>
      </w:r>
      <w:r w:rsidRPr="00890B0C">
        <w:rPr>
          <w:noProof/>
        </w:rPr>
        <w:noBreakHyphen/>
        <w:t xml:space="preserve"> Begin</w:t>
      </w:r>
      <w:r w:rsidR="005B65F4" w:rsidRPr="00890B0C">
        <w:rPr>
          <w:noProof/>
        </w:rPr>
        <w:fldChar w:fldCharType="begin"/>
      </w:r>
      <w:r w:rsidRPr="00890B0C">
        <w:rPr>
          <w:noProof/>
        </w:rPr>
        <w:instrText xml:space="preserve"> XE "Guarantor date - begin" </w:instrText>
      </w:r>
      <w:r w:rsidR="005B65F4" w:rsidRPr="00890B0C">
        <w:rPr>
          <w:noProof/>
        </w:rPr>
        <w:fldChar w:fldCharType="end"/>
      </w:r>
      <w:r w:rsidRPr="00890B0C">
        <w:rPr>
          <w:noProof/>
        </w:rPr>
        <w:t xml:space="preserve">   (DT)   00417</w:t>
      </w:r>
      <w:bookmarkEnd w:id="1645"/>
    </w:p>
    <w:p w14:paraId="66114965" w14:textId="77777777" w:rsidR="009E61BC" w:rsidRPr="00890B0C" w:rsidRDefault="009E61BC">
      <w:pPr>
        <w:pStyle w:val="NormalIndented"/>
        <w:rPr>
          <w:noProof/>
        </w:rPr>
      </w:pPr>
      <w:r w:rsidRPr="00890B0C">
        <w:rPr>
          <w:noProof/>
        </w:rPr>
        <w:t>Definition:  This field contains the date that the guarantor becomes responsible for the patient</w:t>
      </w:r>
      <w:r>
        <w:rPr>
          <w:noProof/>
        </w:rPr>
        <w:t>'</w:t>
      </w:r>
      <w:r w:rsidRPr="00890B0C">
        <w:rPr>
          <w:noProof/>
        </w:rPr>
        <w:t>s account.</w:t>
      </w:r>
    </w:p>
    <w:p w14:paraId="40399E14" w14:textId="77777777" w:rsidR="009E61BC" w:rsidRPr="00890B0C" w:rsidRDefault="009E61BC">
      <w:pPr>
        <w:pStyle w:val="Heading4"/>
        <w:tabs>
          <w:tab w:val="num" w:pos="1440"/>
        </w:tabs>
        <w:rPr>
          <w:noProof/>
        </w:rPr>
      </w:pPr>
      <w:bookmarkStart w:id="1646" w:name="_Toc1882070"/>
      <w:r w:rsidRPr="00890B0C">
        <w:rPr>
          <w:noProof/>
        </w:rPr>
        <w:t xml:space="preserve">GT1-14   Guarantor Date </w:t>
      </w:r>
      <w:r w:rsidRPr="00890B0C">
        <w:rPr>
          <w:noProof/>
        </w:rPr>
        <w:noBreakHyphen/>
        <w:t xml:space="preserve"> End</w:t>
      </w:r>
      <w:r w:rsidR="005B65F4" w:rsidRPr="00890B0C">
        <w:rPr>
          <w:noProof/>
        </w:rPr>
        <w:fldChar w:fldCharType="begin"/>
      </w:r>
      <w:r w:rsidRPr="00890B0C">
        <w:rPr>
          <w:noProof/>
        </w:rPr>
        <w:instrText xml:space="preserve"> XE "Guarantor date - end" </w:instrText>
      </w:r>
      <w:r w:rsidR="005B65F4" w:rsidRPr="00890B0C">
        <w:rPr>
          <w:noProof/>
        </w:rPr>
        <w:fldChar w:fldCharType="end"/>
      </w:r>
      <w:r w:rsidRPr="00890B0C">
        <w:rPr>
          <w:noProof/>
        </w:rPr>
        <w:t xml:space="preserve">   (DT)   00418</w:t>
      </w:r>
      <w:bookmarkEnd w:id="1646"/>
    </w:p>
    <w:p w14:paraId="7D723ECD" w14:textId="77777777" w:rsidR="009E61BC" w:rsidRPr="00890B0C" w:rsidRDefault="009E61BC">
      <w:pPr>
        <w:pStyle w:val="NormalIndented"/>
        <w:rPr>
          <w:noProof/>
        </w:rPr>
      </w:pPr>
      <w:r w:rsidRPr="00890B0C">
        <w:rPr>
          <w:noProof/>
        </w:rPr>
        <w:t>Definition:  This field contains the date that the guarantor stops being responsible for the patient</w:t>
      </w:r>
      <w:r>
        <w:rPr>
          <w:noProof/>
        </w:rPr>
        <w:t>'</w:t>
      </w:r>
      <w:r w:rsidRPr="00890B0C">
        <w:rPr>
          <w:noProof/>
        </w:rPr>
        <w:t>s account.</w:t>
      </w:r>
    </w:p>
    <w:p w14:paraId="22E04100" w14:textId="77777777" w:rsidR="009E61BC" w:rsidRPr="00890B0C" w:rsidRDefault="009E61BC">
      <w:pPr>
        <w:pStyle w:val="Heading4"/>
        <w:tabs>
          <w:tab w:val="num" w:pos="1440"/>
        </w:tabs>
        <w:rPr>
          <w:noProof/>
        </w:rPr>
      </w:pPr>
      <w:bookmarkStart w:id="1647" w:name="_Toc1882071"/>
      <w:r w:rsidRPr="00890B0C">
        <w:rPr>
          <w:noProof/>
        </w:rPr>
        <w:t>GT1-15   Guarantor Priority</w:t>
      </w:r>
      <w:r w:rsidR="005B65F4" w:rsidRPr="00890B0C">
        <w:rPr>
          <w:noProof/>
        </w:rPr>
        <w:fldChar w:fldCharType="begin"/>
      </w:r>
      <w:r w:rsidRPr="00890B0C">
        <w:rPr>
          <w:noProof/>
        </w:rPr>
        <w:instrText xml:space="preserve"> XE "Guarantor priority" </w:instrText>
      </w:r>
      <w:r w:rsidR="005B65F4" w:rsidRPr="00890B0C">
        <w:rPr>
          <w:noProof/>
        </w:rPr>
        <w:fldChar w:fldCharType="end"/>
      </w:r>
      <w:r w:rsidRPr="00890B0C">
        <w:rPr>
          <w:noProof/>
        </w:rPr>
        <w:t xml:space="preserve">   (NM)   00419</w:t>
      </w:r>
      <w:bookmarkEnd w:id="1647"/>
    </w:p>
    <w:p w14:paraId="102A60AA" w14:textId="77777777" w:rsidR="009E61BC" w:rsidRPr="00890B0C" w:rsidRDefault="009E61BC">
      <w:pPr>
        <w:pStyle w:val="NormalIndented"/>
        <w:rPr>
          <w:noProof/>
        </w:rPr>
      </w:pPr>
      <w:r w:rsidRPr="00890B0C">
        <w:rPr>
          <w:noProof/>
        </w:rPr>
        <w:t>Definition:  This field is used to determine the order in which the guarantors are responsible for the patient</w:t>
      </w:r>
      <w:r>
        <w:rPr>
          <w:noProof/>
        </w:rPr>
        <w:t>'</w:t>
      </w:r>
      <w:r w:rsidRPr="00890B0C">
        <w:rPr>
          <w:noProof/>
        </w:rPr>
        <w:t>s account.</w:t>
      </w:r>
    </w:p>
    <w:p w14:paraId="44CB0E0F" w14:textId="77777777" w:rsidR="009E61BC" w:rsidRPr="004F164C" w:rsidRDefault="009E61BC">
      <w:pPr>
        <w:pStyle w:val="NormalList"/>
        <w:rPr>
          <w:noProof/>
          <w:lang w:val="pt-BR"/>
        </w:rPr>
      </w:pPr>
      <w:r w:rsidRPr="004F164C">
        <w:rPr>
          <w:noProof/>
          <w:lang w:val="pt-BR"/>
        </w:rPr>
        <w:t>"1" = primary guarantor</w:t>
      </w:r>
    </w:p>
    <w:p w14:paraId="3CE7270C" w14:textId="77777777" w:rsidR="009E61BC" w:rsidRPr="004F164C" w:rsidRDefault="009E61BC">
      <w:pPr>
        <w:pStyle w:val="NormalList"/>
        <w:rPr>
          <w:noProof/>
          <w:lang w:val="pt-BR"/>
        </w:rPr>
      </w:pPr>
      <w:r w:rsidRPr="004F164C">
        <w:rPr>
          <w:noProof/>
          <w:lang w:val="pt-BR"/>
        </w:rPr>
        <w:t>"2" = secondary guarantor, etc.</w:t>
      </w:r>
    </w:p>
    <w:p w14:paraId="0AD1C9C9" w14:textId="77777777" w:rsidR="009E61BC" w:rsidRPr="00890B0C" w:rsidRDefault="009E61BC">
      <w:pPr>
        <w:pStyle w:val="Heading4"/>
        <w:tabs>
          <w:tab w:val="num" w:pos="1440"/>
        </w:tabs>
        <w:rPr>
          <w:noProof/>
        </w:rPr>
      </w:pPr>
      <w:bookmarkStart w:id="1648" w:name="GT1_16"/>
      <w:bookmarkStart w:id="1649" w:name="_Toc1882072"/>
      <w:r w:rsidRPr="00890B0C">
        <w:rPr>
          <w:noProof/>
        </w:rPr>
        <w:t>GT1-16   Guarantor Employer Name</w:t>
      </w:r>
      <w:bookmarkEnd w:id="1648"/>
      <w:r w:rsidR="005B65F4" w:rsidRPr="00890B0C">
        <w:rPr>
          <w:noProof/>
        </w:rPr>
        <w:fldChar w:fldCharType="begin"/>
      </w:r>
      <w:r w:rsidRPr="00890B0C">
        <w:rPr>
          <w:noProof/>
        </w:rPr>
        <w:instrText xml:space="preserve"> XE "Guarantor employer name" </w:instrText>
      </w:r>
      <w:r w:rsidR="005B65F4" w:rsidRPr="00890B0C">
        <w:rPr>
          <w:noProof/>
        </w:rPr>
        <w:fldChar w:fldCharType="end"/>
      </w:r>
      <w:r w:rsidRPr="00890B0C">
        <w:rPr>
          <w:noProof/>
        </w:rPr>
        <w:t xml:space="preserve">   (XPN)   00420</w:t>
      </w:r>
      <w:bookmarkEnd w:id="1649"/>
    </w:p>
    <w:p w14:paraId="2D36D001"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D681B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23C2587"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7854CE"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if the employer is a person.  When the guarantor</w:t>
      </w:r>
      <w:r>
        <w:rPr>
          <w:noProof/>
        </w:rPr>
        <w:t>'</w:t>
      </w:r>
      <w:r w:rsidRPr="00890B0C">
        <w:rPr>
          <w:noProof/>
        </w:rPr>
        <w:t xml:space="preserve">s employer is an organization, use </w:t>
      </w:r>
      <w:hyperlink w:anchor="GT1_51" w:history="1">
        <w:r w:rsidRPr="00890B0C">
          <w:rPr>
            <w:rStyle w:val="ReferenceAttribute"/>
            <w:noProof/>
          </w:rPr>
          <w:t>GT1-51 - Guarantor Employer</w:t>
        </w:r>
        <w:r>
          <w:rPr>
            <w:rStyle w:val="ReferenceAttribute"/>
            <w:noProof/>
          </w:rPr>
          <w:t>'</w:t>
        </w:r>
        <w:r w:rsidRPr="00890B0C">
          <w:rPr>
            <w:rStyle w:val="ReferenceAttribute"/>
            <w:noProof/>
          </w:rPr>
          <w:t>s Organization Name</w:t>
        </w:r>
      </w:hyperlink>
      <w:r w:rsidRPr="00890B0C">
        <w:rPr>
          <w:noProof/>
        </w:rPr>
        <w:t xml:space="preserve">.  Multiple names for the same person may be sent in this field, not multiple employers.  As of </w:t>
      </w:r>
      <w:r>
        <w:rPr>
          <w:noProof/>
        </w:rPr>
        <w:t>v 2.7</w:t>
      </w:r>
      <w:r w:rsidRPr="00890B0C">
        <w:rPr>
          <w:noProof/>
        </w:rPr>
        <w:t xml:space="preserve">, no assumptions can be made based on position or sequence.  Specification of meaning based on sequence is deprecated.  </w:t>
      </w:r>
    </w:p>
    <w:p w14:paraId="1B5A357D" w14:textId="77777777" w:rsidR="009E61BC" w:rsidRPr="00890B0C" w:rsidRDefault="009E61BC">
      <w:pPr>
        <w:pStyle w:val="Heading4"/>
        <w:tabs>
          <w:tab w:val="num" w:pos="1440"/>
        </w:tabs>
        <w:rPr>
          <w:noProof/>
        </w:rPr>
      </w:pPr>
      <w:bookmarkStart w:id="1650" w:name="_Toc1882073"/>
      <w:r w:rsidRPr="00890B0C">
        <w:rPr>
          <w:noProof/>
        </w:rPr>
        <w:t>GT1-17   Guarantor Employer Address</w:t>
      </w:r>
      <w:r w:rsidR="005B65F4" w:rsidRPr="00890B0C">
        <w:rPr>
          <w:noProof/>
        </w:rPr>
        <w:fldChar w:fldCharType="begin"/>
      </w:r>
      <w:r w:rsidRPr="00890B0C">
        <w:rPr>
          <w:noProof/>
        </w:rPr>
        <w:instrText xml:space="preserve"> XE "Guarantor employer address" </w:instrText>
      </w:r>
      <w:r w:rsidR="005B65F4" w:rsidRPr="00890B0C">
        <w:rPr>
          <w:noProof/>
        </w:rPr>
        <w:fldChar w:fldCharType="end"/>
      </w:r>
      <w:r w:rsidRPr="00890B0C">
        <w:rPr>
          <w:noProof/>
        </w:rPr>
        <w:t xml:space="preserve">   (XAD)   00421</w:t>
      </w:r>
      <w:bookmarkEnd w:id="1650"/>
    </w:p>
    <w:p w14:paraId="6EC2ADEF"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97AC80" w14:textId="77777777" w:rsidR="00C344D6" w:rsidRDefault="00C344D6" w:rsidP="00C344D6">
      <w:pPr>
        <w:pStyle w:val="Components"/>
      </w:pPr>
      <w:r>
        <w:t>Subcomponents for Street Address (SAD):  &lt;Street or Mailing Address (ST)&gt; &amp; &lt;Street Name (ST)&gt; &amp; &lt;Dwelling Number (ST)&gt;</w:t>
      </w:r>
    </w:p>
    <w:p w14:paraId="7EC17BF2"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CDDC3"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945C93"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B07255"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1EF554" w14:textId="77777777" w:rsidR="00C344D6" w:rsidRDefault="00C344D6" w:rsidP="00C344D6">
      <w:pPr>
        <w:pStyle w:val="Components"/>
      </w:pPr>
      <w:r>
        <w:t>Subcomponents for Address Identifier (EI):  &lt;Entity Identifier (ST)&gt; &amp; &lt;Namespace ID (IS)&gt; &amp; &lt;Universal ID (ST)&gt; &amp; &lt;Universal ID Type (ID)&gt;</w:t>
      </w:r>
    </w:p>
    <w:p w14:paraId="37B6782D"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s address.  Multiple addresses for the same employer may be sent in this field.  As of v</w:t>
      </w:r>
      <w:r>
        <w:rPr>
          <w:noProof/>
        </w:rPr>
        <w:t xml:space="preserve"> </w:t>
      </w:r>
      <w:r w:rsidRPr="00890B0C">
        <w:rPr>
          <w:noProof/>
        </w:rPr>
        <w:t>2.7, no assumptions can be made based on position or sequence.  Specification of meaning based on sequence is deprecated.</w:t>
      </w:r>
    </w:p>
    <w:p w14:paraId="6E2D15F6" w14:textId="77777777" w:rsidR="009E61BC" w:rsidRPr="00890B0C" w:rsidRDefault="009E61BC">
      <w:pPr>
        <w:pStyle w:val="Heading4"/>
        <w:tabs>
          <w:tab w:val="num" w:pos="1440"/>
        </w:tabs>
        <w:rPr>
          <w:noProof/>
        </w:rPr>
      </w:pPr>
      <w:bookmarkStart w:id="1651" w:name="_Toc1882074"/>
      <w:r w:rsidRPr="00890B0C">
        <w:rPr>
          <w:noProof/>
        </w:rPr>
        <w:t>GT1-18   Guarantor Employer Phone Number</w:t>
      </w:r>
      <w:r w:rsidR="005B65F4" w:rsidRPr="00890B0C">
        <w:rPr>
          <w:noProof/>
        </w:rPr>
        <w:fldChar w:fldCharType="begin"/>
      </w:r>
      <w:r w:rsidRPr="00890B0C">
        <w:rPr>
          <w:noProof/>
        </w:rPr>
        <w:instrText xml:space="preserve"> XE "Guarantor employer phone number" </w:instrText>
      </w:r>
      <w:r w:rsidR="005B65F4" w:rsidRPr="00890B0C">
        <w:rPr>
          <w:noProof/>
        </w:rPr>
        <w:fldChar w:fldCharType="end"/>
      </w:r>
      <w:r w:rsidRPr="00890B0C">
        <w:rPr>
          <w:noProof/>
        </w:rPr>
        <w:t xml:space="preserve">   (XTN)   00422</w:t>
      </w:r>
      <w:bookmarkEnd w:id="1651"/>
    </w:p>
    <w:p w14:paraId="52B0605F"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6E0CD4"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F059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B582BC"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01655831"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 xml:space="preserve">s phone number.  Multiple phone numbers for the same employer may be sent in this field.  As of </w:t>
      </w:r>
      <w:r>
        <w:rPr>
          <w:noProof/>
        </w:rPr>
        <w:t>v 2.7</w:t>
      </w:r>
      <w:r w:rsidRPr="00890B0C">
        <w:rPr>
          <w:noProof/>
        </w:rPr>
        <w:t>, no assumptions can be made based on position or sequence.  Specification of meaning based on sequence is deprecated.  .</w:t>
      </w:r>
    </w:p>
    <w:p w14:paraId="27F506E0" w14:textId="77777777" w:rsidR="009E61BC" w:rsidRPr="00890B0C" w:rsidRDefault="009E61BC">
      <w:pPr>
        <w:pStyle w:val="Heading4"/>
        <w:tabs>
          <w:tab w:val="num" w:pos="1440"/>
        </w:tabs>
        <w:rPr>
          <w:noProof/>
        </w:rPr>
      </w:pPr>
      <w:bookmarkStart w:id="1652" w:name="_Toc1882075"/>
      <w:r w:rsidRPr="00890B0C">
        <w:rPr>
          <w:noProof/>
        </w:rPr>
        <w:t>GT1-19   Guarantor Employee ID Number</w:t>
      </w:r>
      <w:r w:rsidR="005B65F4" w:rsidRPr="00890B0C">
        <w:rPr>
          <w:noProof/>
        </w:rPr>
        <w:fldChar w:fldCharType="begin"/>
      </w:r>
      <w:r w:rsidRPr="00890B0C">
        <w:rPr>
          <w:noProof/>
        </w:rPr>
        <w:instrText xml:space="preserve"> XE "Guarantor employee id number" </w:instrText>
      </w:r>
      <w:r w:rsidR="005B65F4" w:rsidRPr="00890B0C">
        <w:rPr>
          <w:noProof/>
        </w:rPr>
        <w:fldChar w:fldCharType="end"/>
      </w:r>
      <w:r w:rsidRPr="00890B0C">
        <w:rPr>
          <w:noProof/>
        </w:rPr>
        <w:t xml:space="preserve">   (CX)   00423</w:t>
      </w:r>
      <w:bookmarkEnd w:id="1652"/>
    </w:p>
    <w:p w14:paraId="7E15864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ACC70E0" w14:textId="77777777" w:rsidR="00C344D6" w:rsidRDefault="00C344D6" w:rsidP="00C344D6">
      <w:pPr>
        <w:pStyle w:val="Components"/>
      </w:pPr>
      <w:r>
        <w:t>Subcomponents for Assigning Authority (HD):  &lt;Namespace ID (IS)&gt; &amp; &lt;Universal ID (ST)&gt; &amp; &lt;Universal ID Type (ID)&gt;</w:t>
      </w:r>
    </w:p>
    <w:p w14:paraId="301309FB" w14:textId="77777777" w:rsidR="00C344D6" w:rsidRDefault="00C344D6" w:rsidP="00C344D6">
      <w:pPr>
        <w:pStyle w:val="Components"/>
      </w:pPr>
      <w:r>
        <w:lastRenderedPageBreak/>
        <w:t>Subcomponents for Assigning Facility (HD):  &lt;Namespace ID (IS)&gt; &amp; &lt;Universal ID (ST)&gt; &amp; &lt;Universal ID Type (ID)&gt;</w:t>
      </w:r>
    </w:p>
    <w:p w14:paraId="6572BC6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B2633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94AD0A"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employee number.  The assigning authority and identifier type code are strongly recommended for all CX data types.</w:t>
      </w:r>
    </w:p>
    <w:p w14:paraId="45BF28E2" w14:textId="77777777" w:rsidR="009E61BC" w:rsidRPr="00890B0C" w:rsidRDefault="009E61BC">
      <w:pPr>
        <w:pStyle w:val="Heading4"/>
        <w:tabs>
          <w:tab w:val="num" w:pos="1440"/>
        </w:tabs>
        <w:rPr>
          <w:noProof/>
        </w:rPr>
      </w:pPr>
      <w:bookmarkStart w:id="1653" w:name="_Toc1882076"/>
      <w:r w:rsidRPr="00890B0C">
        <w:rPr>
          <w:noProof/>
        </w:rPr>
        <w:t>GT1-20   Guarantor Employment Status</w:t>
      </w:r>
      <w:r w:rsidR="005B65F4" w:rsidRPr="00890B0C">
        <w:rPr>
          <w:noProof/>
        </w:rPr>
        <w:fldChar w:fldCharType="begin"/>
      </w:r>
      <w:r w:rsidRPr="00890B0C">
        <w:rPr>
          <w:noProof/>
        </w:rPr>
        <w:instrText xml:space="preserve"> XE "Guarantor employment status" </w:instrText>
      </w:r>
      <w:r w:rsidR="005B65F4" w:rsidRPr="00890B0C">
        <w:rPr>
          <w:noProof/>
        </w:rPr>
        <w:fldChar w:fldCharType="end"/>
      </w:r>
      <w:r w:rsidRPr="00890B0C">
        <w:rPr>
          <w:noProof/>
        </w:rPr>
        <w:t xml:space="preserve">   (CWE)   00424</w:t>
      </w:r>
      <w:bookmarkEnd w:id="1653"/>
    </w:p>
    <w:p w14:paraId="51902E2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4890E0" w14:textId="2551FA18" w:rsidR="009E61BC" w:rsidRPr="00890B0C" w:rsidRDefault="009E61BC">
      <w:pPr>
        <w:pStyle w:val="NormalIndented"/>
        <w:rPr>
          <w:noProof/>
        </w:rPr>
      </w:pPr>
      <w:r w:rsidRPr="00890B0C">
        <w:rPr>
          <w:noProof/>
        </w:rPr>
        <w:t>Definition:  This field contains the code that indicates the guarantor</w:t>
      </w:r>
      <w:r>
        <w:rPr>
          <w:noProof/>
        </w:rPr>
        <w:t>'</w:t>
      </w:r>
      <w:r w:rsidRPr="00890B0C">
        <w:rPr>
          <w:noProof/>
        </w:rPr>
        <w:t xml:space="preserve">s employment status. Refer to </w:t>
      </w:r>
      <w:hyperlink r:id="rId161" w:anchor="HL70066" w:history="1">
        <w:r w:rsidRPr="00890B0C">
          <w:rPr>
            <w:rStyle w:val="ReferenceUserTable"/>
            <w:noProof/>
          </w:rPr>
          <w:t>User-Defin</w:t>
        </w:r>
        <w:bookmarkStart w:id="1654" w:name="_Hlt1329779"/>
        <w:r w:rsidRPr="00890B0C">
          <w:rPr>
            <w:rStyle w:val="ReferenceUserTable"/>
            <w:noProof/>
          </w:rPr>
          <w:t>e</w:t>
        </w:r>
        <w:bookmarkEnd w:id="1654"/>
        <w:r w:rsidRPr="00890B0C">
          <w:rPr>
            <w:rStyle w:val="ReferenceUserTable"/>
            <w:noProof/>
          </w:rPr>
          <w:t>d Table 0066 - Employment Status</w:t>
        </w:r>
      </w:hyperlink>
      <w:r w:rsidRPr="00890B0C">
        <w:rPr>
          <w:noProof/>
        </w:rPr>
        <w:t xml:space="preserve"> </w:t>
      </w:r>
      <w:r>
        <w:rPr>
          <w:noProof/>
        </w:rPr>
        <w:t xml:space="preserve">in Chapter 2C, Code Tables, </w:t>
      </w:r>
      <w:r w:rsidRPr="00890B0C">
        <w:rPr>
          <w:noProof/>
        </w:rPr>
        <w:t>for suggested values.</w:t>
      </w:r>
    </w:p>
    <w:p w14:paraId="31EAA603" w14:textId="77777777" w:rsidR="009E61BC" w:rsidRPr="00890B0C" w:rsidRDefault="009E61BC">
      <w:pPr>
        <w:pStyle w:val="Heading4"/>
        <w:tabs>
          <w:tab w:val="num" w:pos="1440"/>
        </w:tabs>
        <w:rPr>
          <w:noProof/>
        </w:rPr>
      </w:pPr>
      <w:bookmarkStart w:id="1655" w:name="HL70066"/>
      <w:bookmarkStart w:id="1656" w:name="GT1_21"/>
      <w:bookmarkStart w:id="1657" w:name="_Toc1882077"/>
      <w:bookmarkEnd w:id="1655"/>
      <w:r w:rsidRPr="00890B0C">
        <w:rPr>
          <w:noProof/>
        </w:rPr>
        <w:t>GT1-21   Guarantor Organization Name</w:t>
      </w:r>
      <w:bookmarkEnd w:id="1656"/>
      <w:r w:rsidR="005B65F4" w:rsidRPr="00890B0C">
        <w:rPr>
          <w:noProof/>
        </w:rPr>
        <w:fldChar w:fldCharType="begin"/>
      </w:r>
      <w:r w:rsidRPr="00890B0C">
        <w:rPr>
          <w:noProof/>
        </w:rPr>
        <w:instrText xml:space="preserve"> XE "Guarantor organization name" </w:instrText>
      </w:r>
      <w:r w:rsidR="005B65F4" w:rsidRPr="00890B0C">
        <w:rPr>
          <w:noProof/>
        </w:rPr>
        <w:fldChar w:fldCharType="end"/>
      </w:r>
      <w:r w:rsidRPr="00890B0C">
        <w:rPr>
          <w:noProof/>
        </w:rPr>
        <w:t xml:space="preserve">   (XON)   00425</w:t>
      </w:r>
      <w:bookmarkEnd w:id="1657"/>
    </w:p>
    <w:p w14:paraId="11EF8341"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C8B170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E324A" w14:textId="77777777" w:rsidR="00C344D6" w:rsidRDefault="00C344D6" w:rsidP="00C344D6">
      <w:pPr>
        <w:pStyle w:val="Components"/>
      </w:pPr>
      <w:r>
        <w:t>Subcomponents for Assigning Authority (HD):  &lt;Namespace ID (IS)&gt; &amp; &lt;Universal ID (ST)&gt; &amp; &lt;Universal ID Type (ID)&gt;</w:t>
      </w:r>
    </w:p>
    <w:p w14:paraId="28DC322D" w14:textId="77777777" w:rsidR="00C344D6" w:rsidRDefault="00C344D6" w:rsidP="00C344D6">
      <w:pPr>
        <w:pStyle w:val="Components"/>
      </w:pPr>
      <w:r>
        <w:t>Subcomponents for Assigning Facility (HD):  &lt;Namespace ID (IS)&gt; &amp; &lt;Universal ID (ST)&gt; &amp; &lt;Universal ID Type (ID)&gt;</w:t>
      </w:r>
    </w:p>
    <w:p w14:paraId="227DB467" w14:textId="77777777" w:rsidR="009E61BC" w:rsidRPr="00890B0C" w:rsidRDefault="009E61BC">
      <w:pPr>
        <w:pStyle w:val="NormalIndented"/>
        <w:rPr>
          <w:noProof/>
        </w:rPr>
      </w:pPr>
      <w:r w:rsidRPr="00890B0C">
        <w:rPr>
          <w:noProof/>
        </w:rPr>
        <w:lastRenderedPageBreak/>
        <w:t xml:space="preserve">Definition:  This field contains the name of the guarantor when the guarantor is an organization.  Multiple names for the same guarantor may be sent in this field, not multiple guarantors.  </w:t>
      </w:r>
      <w:r w:rsidR="00D52EF7">
        <w:rPr>
          <w:noProof/>
        </w:rPr>
        <w:t xml:space="preserve"> </w:t>
      </w:r>
      <w:r w:rsidRPr="00890B0C">
        <w:rPr>
          <w:noProof/>
        </w:rPr>
        <w:t>.</w:t>
      </w:r>
      <w:r w:rsidR="00D52EF7">
        <w:rPr>
          <w:noProof/>
        </w:rPr>
        <w:t>Specification of meaning based on sequence is deprecated</w:t>
      </w:r>
    </w:p>
    <w:p w14:paraId="4B7E94E8" w14:textId="77777777" w:rsidR="009E61BC" w:rsidRPr="00890B0C" w:rsidRDefault="009E61BC">
      <w:pPr>
        <w:pStyle w:val="NormalIndented"/>
        <w:rPr>
          <w:noProof/>
        </w:rPr>
      </w:pPr>
      <w:r w:rsidRPr="00890B0C">
        <w:rPr>
          <w:noProof/>
        </w:rPr>
        <w:t xml:space="preserve">Beginning with version 2.3, if the guarantor is a person, send a </w:t>
      </w:r>
      <w:r w:rsidR="008C3A4A">
        <w:rPr>
          <w:lang w:val="en-GB"/>
        </w:rPr>
        <w:t>Delete Indication</w:t>
      </w:r>
      <w:r w:rsidRPr="00890B0C">
        <w:rPr>
          <w:noProof/>
        </w:rPr>
        <w:t xml:space="preserve"> value ("") in </w:t>
      </w:r>
      <w:hyperlink w:anchor="GT1_21" w:history="1">
        <w:r w:rsidRPr="00890B0C">
          <w:rPr>
            <w:rStyle w:val="ReferenceAttribute"/>
            <w:noProof/>
          </w:rPr>
          <w:t>GT1-21 - Guarantor Organization Name</w:t>
        </w:r>
      </w:hyperlink>
      <w:r w:rsidRPr="00890B0C">
        <w:rPr>
          <w:noProof/>
        </w:rPr>
        <w:t xml:space="preserve"> and put the person name in </w:t>
      </w:r>
      <w:hyperlink w:anchor="GT1_03" w:history="1">
        <w:r w:rsidRPr="00890B0C">
          <w:rPr>
            <w:rStyle w:val="ReferenceAttribute"/>
            <w:noProof/>
          </w:rPr>
          <w:t>GT1-3 - Guarantor Name</w:t>
        </w:r>
      </w:hyperlink>
      <w:r w:rsidRPr="00890B0C">
        <w:rPr>
          <w:noProof/>
        </w:rPr>
        <w:t>.  Either guarantor person name or guarantor organization name is required.</w:t>
      </w:r>
    </w:p>
    <w:p w14:paraId="522358AE" w14:textId="77777777" w:rsidR="009E61BC" w:rsidRPr="00890B0C" w:rsidRDefault="009E61BC">
      <w:pPr>
        <w:pStyle w:val="Heading4"/>
        <w:tabs>
          <w:tab w:val="num" w:pos="1440"/>
        </w:tabs>
        <w:rPr>
          <w:noProof/>
        </w:rPr>
      </w:pPr>
      <w:bookmarkStart w:id="1658" w:name="_Toc1882078"/>
      <w:r w:rsidRPr="00890B0C">
        <w:rPr>
          <w:noProof/>
        </w:rPr>
        <w:t>GT1-22   Guarantor Billing Hold Flag</w:t>
      </w:r>
      <w:r w:rsidR="005B65F4" w:rsidRPr="00890B0C">
        <w:rPr>
          <w:noProof/>
        </w:rPr>
        <w:fldChar w:fldCharType="begin"/>
      </w:r>
      <w:r w:rsidRPr="00890B0C">
        <w:rPr>
          <w:noProof/>
        </w:rPr>
        <w:instrText xml:space="preserve"> XE "Guarantor billing hold flag" </w:instrText>
      </w:r>
      <w:r w:rsidR="005B65F4" w:rsidRPr="00890B0C">
        <w:rPr>
          <w:noProof/>
        </w:rPr>
        <w:fldChar w:fldCharType="end"/>
      </w:r>
      <w:r w:rsidRPr="00890B0C">
        <w:rPr>
          <w:noProof/>
        </w:rPr>
        <w:t xml:space="preserve">   (ID)   00773</w:t>
      </w:r>
      <w:bookmarkEnd w:id="1658"/>
    </w:p>
    <w:p w14:paraId="310DE13B" w14:textId="6BBF15FA" w:rsidR="009E61BC" w:rsidRPr="00890B0C" w:rsidRDefault="009E61BC">
      <w:pPr>
        <w:pStyle w:val="NormalIndented"/>
        <w:rPr>
          <w:noProof/>
        </w:rPr>
      </w:pPr>
      <w:r w:rsidRPr="00890B0C">
        <w:rPr>
          <w:noProof/>
        </w:rPr>
        <w:t xml:space="preserve">Definition:  Refer to </w:t>
      </w:r>
      <w:hyperlink r:id="rId162"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  This field indicates whether or not a system should suppress printing of the guarantor</w:t>
      </w:r>
      <w:r>
        <w:rPr>
          <w:noProof/>
        </w:rPr>
        <w:t>'</w:t>
      </w:r>
      <w:r w:rsidRPr="00890B0C">
        <w:rPr>
          <w:noProof/>
        </w:rPr>
        <w:t>s bills.</w:t>
      </w:r>
    </w:p>
    <w:p w14:paraId="7C865BFD" w14:textId="77777777" w:rsidR="009E61BC" w:rsidRPr="00890B0C" w:rsidRDefault="009E61BC">
      <w:pPr>
        <w:pStyle w:val="NormalList"/>
        <w:rPr>
          <w:noProof/>
        </w:rPr>
      </w:pPr>
      <w:r w:rsidRPr="00890B0C">
        <w:rPr>
          <w:noProof/>
        </w:rPr>
        <w:t>Y</w:t>
      </w:r>
      <w:r w:rsidRPr="00890B0C">
        <w:rPr>
          <w:noProof/>
        </w:rPr>
        <w:tab/>
        <w:t>a system should suppress printing of guarantor</w:t>
      </w:r>
      <w:r>
        <w:rPr>
          <w:noProof/>
        </w:rPr>
        <w:t>'</w:t>
      </w:r>
      <w:r w:rsidRPr="00890B0C">
        <w:rPr>
          <w:noProof/>
        </w:rPr>
        <w:t>s bills</w:t>
      </w:r>
    </w:p>
    <w:p w14:paraId="4983E4A8" w14:textId="77777777" w:rsidR="009E61BC" w:rsidRPr="00890B0C" w:rsidRDefault="009E61BC">
      <w:pPr>
        <w:pStyle w:val="NormalList"/>
        <w:rPr>
          <w:noProof/>
        </w:rPr>
      </w:pPr>
      <w:r w:rsidRPr="00890B0C">
        <w:rPr>
          <w:noProof/>
        </w:rPr>
        <w:t>N</w:t>
      </w:r>
      <w:r w:rsidRPr="00890B0C">
        <w:rPr>
          <w:noProof/>
        </w:rPr>
        <w:tab/>
        <w:t>a system should not suppress printing of guarantor</w:t>
      </w:r>
      <w:r>
        <w:rPr>
          <w:noProof/>
        </w:rPr>
        <w:t>'</w:t>
      </w:r>
      <w:r w:rsidRPr="00890B0C">
        <w:rPr>
          <w:noProof/>
        </w:rPr>
        <w:t>s bills</w:t>
      </w:r>
    </w:p>
    <w:p w14:paraId="63E7E2A9" w14:textId="77777777" w:rsidR="009E61BC" w:rsidRPr="00890B0C" w:rsidRDefault="009E61BC">
      <w:pPr>
        <w:pStyle w:val="Heading4"/>
        <w:tabs>
          <w:tab w:val="num" w:pos="1440"/>
        </w:tabs>
        <w:rPr>
          <w:noProof/>
        </w:rPr>
      </w:pPr>
      <w:bookmarkStart w:id="1659" w:name="_Toc1882079"/>
      <w:r w:rsidRPr="00890B0C">
        <w:rPr>
          <w:noProof/>
        </w:rPr>
        <w:t>GT1-23   Guarantor Credit Rating Code</w:t>
      </w:r>
      <w:r w:rsidR="005B65F4" w:rsidRPr="00890B0C">
        <w:rPr>
          <w:noProof/>
        </w:rPr>
        <w:fldChar w:fldCharType="begin"/>
      </w:r>
      <w:r w:rsidRPr="00890B0C">
        <w:rPr>
          <w:noProof/>
        </w:rPr>
        <w:instrText xml:space="preserve"> XE "Guarantor credit rating code" </w:instrText>
      </w:r>
      <w:r w:rsidR="005B65F4" w:rsidRPr="00890B0C">
        <w:rPr>
          <w:noProof/>
        </w:rPr>
        <w:fldChar w:fldCharType="end"/>
      </w:r>
      <w:r w:rsidRPr="00890B0C">
        <w:rPr>
          <w:noProof/>
        </w:rPr>
        <w:t xml:space="preserve">   (CWE)   00774</w:t>
      </w:r>
      <w:bookmarkEnd w:id="1659"/>
    </w:p>
    <w:p w14:paraId="51EF613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720D97" w14:textId="1D032F90" w:rsidR="009E61BC" w:rsidRPr="00890B0C" w:rsidRDefault="009E61BC">
      <w:pPr>
        <w:pStyle w:val="NormalIndented"/>
        <w:rPr>
          <w:noProof/>
        </w:rPr>
      </w:pPr>
      <w:r w:rsidRPr="00890B0C">
        <w:rPr>
          <w:noProof/>
        </w:rPr>
        <w:t>Definition:  This field contains the guarantor</w:t>
      </w:r>
      <w:r>
        <w:rPr>
          <w:noProof/>
        </w:rPr>
        <w:t>'</w:t>
      </w:r>
      <w:r w:rsidRPr="00890B0C">
        <w:rPr>
          <w:noProof/>
        </w:rPr>
        <w:t>s credit rating.  Refer to</w:t>
      </w:r>
      <w:r w:rsidRPr="00890B0C">
        <w:rPr>
          <w:rStyle w:val="ReferenceUserTable"/>
          <w:noProof/>
        </w:rPr>
        <w:t xml:space="preserve"> </w:t>
      </w:r>
      <w:hyperlink r:id="rId163" w:anchor="HL70341" w:history="1">
        <w:r w:rsidRPr="00890B0C">
          <w:rPr>
            <w:rStyle w:val="ReferenceHL7Table"/>
            <w:noProof/>
          </w:rPr>
          <w:t>User-defined Table 0341 - Guarantor Credit Rating Code</w:t>
        </w:r>
      </w:hyperlink>
      <w:r w:rsidRPr="00890B0C">
        <w:rPr>
          <w:noProof/>
        </w:rPr>
        <w:t xml:space="preserve"> </w:t>
      </w:r>
      <w:r>
        <w:rPr>
          <w:noProof/>
        </w:rPr>
        <w:t xml:space="preserve">in Chapter 2C, Code Tables, </w:t>
      </w:r>
      <w:r w:rsidRPr="00890B0C">
        <w:rPr>
          <w:noProof/>
        </w:rPr>
        <w:t>for suggested values.</w:t>
      </w:r>
    </w:p>
    <w:p w14:paraId="1D804F0C" w14:textId="77777777" w:rsidR="009E61BC" w:rsidRPr="00890B0C" w:rsidRDefault="009E61BC">
      <w:pPr>
        <w:pStyle w:val="Heading4"/>
        <w:rPr>
          <w:noProof/>
        </w:rPr>
      </w:pPr>
      <w:bookmarkStart w:id="1660" w:name="_Toc1882080"/>
      <w:r w:rsidRPr="00890B0C">
        <w:rPr>
          <w:noProof/>
        </w:rPr>
        <w:t>GT1-24   Guarantor Death Date and Time</w:t>
      </w:r>
      <w:r w:rsidR="005B65F4" w:rsidRPr="00890B0C">
        <w:rPr>
          <w:noProof/>
        </w:rPr>
        <w:fldChar w:fldCharType="begin"/>
      </w:r>
      <w:r w:rsidRPr="00890B0C">
        <w:rPr>
          <w:noProof/>
        </w:rPr>
        <w:instrText xml:space="preserve"> XE "Guarantor death date and time" </w:instrText>
      </w:r>
      <w:r w:rsidR="005B65F4" w:rsidRPr="00890B0C">
        <w:rPr>
          <w:noProof/>
        </w:rPr>
        <w:fldChar w:fldCharType="end"/>
      </w:r>
      <w:r w:rsidRPr="00890B0C">
        <w:rPr>
          <w:noProof/>
        </w:rPr>
        <w:t xml:space="preserve">   (DTM)   00775</w:t>
      </w:r>
      <w:bookmarkEnd w:id="1660"/>
    </w:p>
    <w:p w14:paraId="5E653621" w14:textId="77777777" w:rsidR="009E61BC" w:rsidRPr="00890B0C" w:rsidRDefault="009E61BC">
      <w:pPr>
        <w:pStyle w:val="NormalIndented"/>
        <w:rPr>
          <w:noProof/>
        </w:rPr>
      </w:pPr>
      <w:r w:rsidRPr="00890B0C">
        <w:rPr>
          <w:noProof/>
        </w:rPr>
        <w:t>Definition:  This field is used to indicate the date and time at which the guarantor</w:t>
      </w:r>
      <w:r>
        <w:rPr>
          <w:noProof/>
        </w:rPr>
        <w:t>'</w:t>
      </w:r>
      <w:r w:rsidRPr="00890B0C">
        <w:rPr>
          <w:noProof/>
        </w:rPr>
        <w:t>s death occurred.</w:t>
      </w:r>
    </w:p>
    <w:p w14:paraId="6BDA87B9" w14:textId="77777777" w:rsidR="009E61BC" w:rsidRPr="00890B0C" w:rsidRDefault="009E61BC">
      <w:pPr>
        <w:pStyle w:val="Heading4"/>
        <w:tabs>
          <w:tab w:val="num" w:pos="1440"/>
        </w:tabs>
        <w:rPr>
          <w:noProof/>
        </w:rPr>
      </w:pPr>
      <w:bookmarkStart w:id="1661" w:name="_Toc1882081"/>
      <w:r w:rsidRPr="00890B0C">
        <w:rPr>
          <w:noProof/>
        </w:rPr>
        <w:t>GT1-25   Guarantor Death Flag</w:t>
      </w:r>
      <w:r w:rsidR="005B65F4" w:rsidRPr="00890B0C">
        <w:rPr>
          <w:noProof/>
        </w:rPr>
        <w:fldChar w:fldCharType="begin"/>
      </w:r>
      <w:r w:rsidRPr="00890B0C">
        <w:rPr>
          <w:noProof/>
        </w:rPr>
        <w:instrText xml:space="preserve"> XE "Guarantor death flag" </w:instrText>
      </w:r>
      <w:r w:rsidR="005B65F4" w:rsidRPr="00890B0C">
        <w:rPr>
          <w:noProof/>
        </w:rPr>
        <w:fldChar w:fldCharType="end"/>
      </w:r>
      <w:r w:rsidRPr="00890B0C">
        <w:rPr>
          <w:noProof/>
        </w:rPr>
        <w:t xml:space="preserve">   (ID)   00776</w:t>
      </w:r>
      <w:bookmarkEnd w:id="1661"/>
    </w:p>
    <w:p w14:paraId="3995A816" w14:textId="5D059D39" w:rsidR="009E61BC" w:rsidRPr="00890B0C" w:rsidRDefault="009E61BC">
      <w:pPr>
        <w:pStyle w:val="NormalIndented"/>
        <w:rPr>
          <w:noProof/>
        </w:rPr>
      </w:pPr>
      <w:r w:rsidRPr="00890B0C">
        <w:rPr>
          <w:noProof/>
        </w:rPr>
        <w:t xml:space="preserve">Definition:  This field indicates whether or not the guarantor is deceased.  Refer to </w:t>
      </w:r>
      <w:hyperlink r:id="rId164" w:anchor="HL70136" w:history="1">
        <w:r w:rsidRPr="00A84BF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D5E32C7" w14:textId="77777777" w:rsidR="009E61BC" w:rsidRPr="00890B0C" w:rsidRDefault="009E61BC">
      <w:pPr>
        <w:pStyle w:val="NormalList"/>
        <w:rPr>
          <w:noProof/>
        </w:rPr>
      </w:pPr>
      <w:r w:rsidRPr="00890B0C">
        <w:rPr>
          <w:noProof/>
        </w:rPr>
        <w:t>Y</w:t>
      </w:r>
      <w:r w:rsidRPr="00890B0C">
        <w:rPr>
          <w:noProof/>
        </w:rPr>
        <w:tab/>
        <w:t>the guarantor is deceased</w:t>
      </w:r>
    </w:p>
    <w:p w14:paraId="61CECD83" w14:textId="77777777" w:rsidR="009E61BC" w:rsidRPr="00890B0C" w:rsidRDefault="009E61BC">
      <w:pPr>
        <w:pStyle w:val="NormalList"/>
        <w:rPr>
          <w:noProof/>
        </w:rPr>
      </w:pPr>
      <w:r w:rsidRPr="00890B0C">
        <w:rPr>
          <w:noProof/>
        </w:rPr>
        <w:t>N</w:t>
      </w:r>
      <w:r w:rsidRPr="00890B0C">
        <w:rPr>
          <w:noProof/>
        </w:rPr>
        <w:tab/>
        <w:t>the guarantor is living</w:t>
      </w:r>
    </w:p>
    <w:p w14:paraId="55AF16E5" w14:textId="77777777" w:rsidR="009E61BC" w:rsidRPr="00890B0C" w:rsidRDefault="009E61BC">
      <w:pPr>
        <w:pStyle w:val="Heading4"/>
        <w:tabs>
          <w:tab w:val="num" w:pos="1440"/>
        </w:tabs>
        <w:rPr>
          <w:noProof/>
        </w:rPr>
      </w:pPr>
      <w:bookmarkStart w:id="1662" w:name="_Toc1882082"/>
      <w:r w:rsidRPr="00890B0C">
        <w:rPr>
          <w:noProof/>
        </w:rPr>
        <w:t>GT1-26   Guarantor Charge Adjustment Code</w:t>
      </w:r>
      <w:r w:rsidR="005B65F4" w:rsidRPr="00890B0C">
        <w:rPr>
          <w:noProof/>
        </w:rPr>
        <w:fldChar w:fldCharType="begin"/>
      </w:r>
      <w:r w:rsidRPr="00890B0C">
        <w:rPr>
          <w:noProof/>
        </w:rPr>
        <w:instrText xml:space="preserve"> XE "Guarantor charge adjustment code" </w:instrText>
      </w:r>
      <w:r w:rsidR="005B65F4" w:rsidRPr="00890B0C">
        <w:rPr>
          <w:noProof/>
        </w:rPr>
        <w:fldChar w:fldCharType="end"/>
      </w:r>
      <w:r w:rsidRPr="00890B0C">
        <w:rPr>
          <w:noProof/>
        </w:rPr>
        <w:t xml:space="preserve">   (CWE)   00777</w:t>
      </w:r>
      <w:bookmarkEnd w:id="1662"/>
    </w:p>
    <w:p w14:paraId="390E362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3FF2F2" w14:textId="37E560A0" w:rsidR="009E61BC" w:rsidRPr="00890B0C" w:rsidRDefault="009E61BC">
      <w:pPr>
        <w:pStyle w:val="NormalIndented"/>
        <w:rPr>
          <w:noProof/>
        </w:rPr>
      </w:pPr>
      <w:r w:rsidRPr="00890B0C">
        <w:rPr>
          <w:noProof/>
        </w:rPr>
        <w:t>Definition:  This field contains user-defined codes that indicate which adjustments should be made to this guarantor</w:t>
      </w:r>
      <w:r>
        <w:rPr>
          <w:noProof/>
        </w:rPr>
        <w:t>'</w:t>
      </w:r>
      <w:r w:rsidRPr="00890B0C">
        <w:rPr>
          <w:noProof/>
        </w:rPr>
        <w:t>s charges.  For example, when the hospital agrees to adjust this guarantor</w:t>
      </w:r>
      <w:r>
        <w:rPr>
          <w:noProof/>
        </w:rPr>
        <w:t>'</w:t>
      </w:r>
      <w:r w:rsidRPr="00890B0C">
        <w:rPr>
          <w:noProof/>
        </w:rPr>
        <w:t xml:space="preserve">s charges to a sliding scale.  Refer to </w:t>
      </w:r>
      <w:hyperlink r:id="rId165" w:anchor="HL70218" w:history="1">
        <w:r w:rsidRPr="00890B0C">
          <w:rPr>
            <w:rStyle w:val="ReferenceUserTable"/>
            <w:noProof/>
          </w:rPr>
          <w:t>User-defined Table 0218 - Patient Charge Adjustment</w:t>
        </w:r>
      </w:hyperlink>
      <w:r w:rsidRPr="00890B0C">
        <w:rPr>
          <w:noProof/>
        </w:rPr>
        <w:t xml:space="preserve"> </w:t>
      </w:r>
      <w:r>
        <w:rPr>
          <w:noProof/>
        </w:rPr>
        <w:t xml:space="preserve">in Chapter 2C, Code Tables, </w:t>
      </w:r>
      <w:r w:rsidRPr="00890B0C">
        <w:rPr>
          <w:noProof/>
        </w:rPr>
        <w:t>for suggested values.</w:t>
      </w:r>
    </w:p>
    <w:p w14:paraId="3D580F06" w14:textId="77777777" w:rsidR="009E61BC" w:rsidRPr="00890B0C" w:rsidRDefault="009E61BC">
      <w:pPr>
        <w:pStyle w:val="NormalIndented"/>
        <w:rPr>
          <w:noProof/>
        </w:rPr>
      </w:pPr>
      <w:r w:rsidRPr="00890B0C">
        <w:rPr>
          <w:noProof/>
        </w:rPr>
        <w:t>Example:  This field would contain the value used for sliding-fee scale processing.</w:t>
      </w:r>
    </w:p>
    <w:p w14:paraId="76451C3D" w14:textId="77777777" w:rsidR="009E61BC" w:rsidRPr="00890B0C" w:rsidRDefault="009E61BC">
      <w:pPr>
        <w:pStyle w:val="Heading4"/>
        <w:tabs>
          <w:tab w:val="num" w:pos="1440"/>
        </w:tabs>
        <w:rPr>
          <w:noProof/>
        </w:rPr>
      </w:pPr>
      <w:bookmarkStart w:id="1663" w:name="_Toc1882083"/>
      <w:r w:rsidRPr="00890B0C">
        <w:rPr>
          <w:noProof/>
        </w:rPr>
        <w:lastRenderedPageBreak/>
        <w:t>GT1-27   Guarantor Household Annual Income</w:t>
      </w:r>
      <w:r w:rsidR="005B65F4" w:rsidRPr="00890B0C">
        <w:rPr>
          <w:noProof/>
        </w:rPr>
        <w:fldChar w:fldCharType="begin"/>
      </w:r>
      <w:r w:rsidRPr="00890B0C">
        <w:rPr>
          <w:noProof/>
        </w:rPr>
        <w:instrText xml:space="preserve"> XE "Guarantor household annual income" </w:instrText>
      </w:r>
      <w:r w:rsidR="005B65F4" w:rsidRPr="00890B0C">
        <w:rPr>
          <w:noProof/>
        </w:rPr>
        <w:fldChar w:fldCharType="end"/>
      </w:r>
      <w:r w:rsidRPr="00890B0C">
        <w:rPr>
          <w:noProof/>
        </w:rPr>
        <w:t xml:space="preserve">   (CP)   00778</w:t>
      </w:r>
      <w:bookmarkEnd w:id="1663"/>
    </w:p>
    <w:p w14:paraId="54593FCD" w14:textId="77777777" w:rsidR="00C344D6" w:rsidRDefault="00C344D6" w:rsidP="00C344D6">
      <w:pPr>
        <w:pStyle w:val="Components"/>
      </w:pPr>
      <w:r>
        <w:t>Components:  &lt;Price (MO)&gt; ^ &lt;Price Type (ID)&gt; ^ &lt;From Value (NM)&gt; ^ &lt;To Value (NM)&gt; ^ &lt;Range Units (CWE)&gt; ^ &lt;Range Type (ID)&gt;</w:t>
      </w:r>
    </w:p>
    <w:p w14:paraId="7EF18E2F" w14:textId="77777777" w:rsidR="00C344D6" w:rsidRDefault="00C344D6" w:rsidP="00C344D6">
      <w:pPr>
        <w:pStyle w:val="Components"/>
      </w:pPr>
      <w:r>
        <w:t>Subcomponents for Price (MO):  &lt;Quantity (NM)&gt; &amp; &lt;Denomination (ID)&gt;</w:t>
      </w:r>
    </w:p>
    <w:p w14:paraId="13E8A4C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70C89" w14:textId="77777777" w:rsidR="009E61BC" w:rsidRPr="00890B0C" w:rsidRDefault="009E61BC">
      <w:pPr>
        <w:pStyle w:val="NormalIndented"/>
        <w:rPr>
          <w:noProof/>
        </w:rPr>
      </w:pPr>
      <w:r w:rsidRPr="00890B0C">
        <w:rPr>
          <w:noProof/>
        </w:rPr>
        <w:t>Definition:  This field contains the combined annual income of all members of the guarantor</w:t>
      </w:r>
      <w:r>
        <w:rPr>
          <w:noProof/>
        </w:rPr>
        <w:t>'</w:t>
      </w:r>
      <w:r w:rsidRPr="00890B0C">
        <w:rPr>
          <w:noProof/>
        </w:rPr>
        <w:t>s household.</w:t>
      </w:r>
    </w:p>
    <w:p w14:paraId="2C78C939" w14:textId="77777777" w:rsidR="009E61BC" w:rsidRPr="00890B0C" w:rsidRDefault="009E61BC">
      <w:pPr>
        <w:pStyle w:val="Heading4"/>
        <w:tabs>
          <w:tab w:val="num" w:pos="1440"/>
        </w:tabs>
        <w:rPr>
          <w:noProof/>
        </w:rPr>
      </w:pPr>
      <w:bookmarkStart w:id="1664" w:name="_Toc1882084"/>
      <w:r w:rsidRPr="00890B0C">
        <w:rPr>
          <w:noProof/>
        </w:rPr>
        <w:t>GT1-28   Guarantor Household Size</w:t>
      </w:r>
      <w:r w:rsidR="005B65F4" w:rsidRPr="00890B0C">
        <w:rPr>
          <w:noProof/>
        </w:rPr>
        <w:fldChar w:fldCharType="begin"/>
      </w:r>
      <w:r w:rsidRPr="00890B0C">
        <w:rPr>
          <w:noProof/>
        </w:rPr>
        <w:instrText xml:space="preserve"> XE "Guarantor household size" </w:instrText>
      </w:r>
      <w:r w:rsidR="005B65F4" w:rsidRPr="00890B0C">
        <w:rPr>
          <w:noProof/>
        </w:rPr>
        <w:fldChar w:fldCharType="end"/>
      </w:r>
      <w:r w:rsidRPr="00890B0C">
        <w:rPr>
          <w:noProof/>
        </w:rPr>
        <w:t xml:space="preserve">   (NM)   00779</w:t>
      </w:r>
      <w:bookmarkEnd w:id="1664"/>
    </w:p>
    <w:p w14:paraId="30CC674D" w14:textId="77777777" w:rsidR="009E61BC" w:rsidRPr="00890B0C" w:rsidRDefault="009E61BC">
      <w:pPr>
        <w:pStyle w:val="NormalIndented"/>
        <w:rPr>
          <w:noProof/>
        </w:rPr>
      </w:pPr>
      <w:r w:rsidRPr="00890B0C">
        <w:rPr>
          <w:noProof/>
        </w:rPr>
        <w:t>Definition:  This field specifies the number of people living at the guarantor</w:t>
      </w:r>
      <w:r>
        <w:rPr>
          <w:noProof/>
        </w:rPr>
        <w:t>'</w:t>
      </w:r>
      <w:r w:rsidRPr="00890B0C">
        <w:rPr>
          <w:noProof/>
        </w:rPr>
        <w:t>s primary residence.</w:t>
      </w:r>
    </w:p>
    <w:p w14:paraId="2CA3B56A" w14:textId="77777777" w:rsidR="009E61BC" w:rsidRPr="00890B0C" w:rsidRDefault="009E61BC">
      <w:pPr>
        <w:pStyle w:val="Heading4"/>
        <w:tabs>
          <w:tab w:val="num" w:pos="1440"/>
        </w:tabs>
        <w:rPr>
          <w:noProof/>
        </w:rPr>
      </w:pPr>
      <w:bookmarkStart w:id="1665" w:name="_Toc1882085"/>
      <w:r w:rsidRPr="00890B0C">
        <w:rPr>
          <w:noProof/>
        </w:rPr>
        <w:t>GT1-29   Guarantor Employer ID Number</w:t>
      </w:r>
      <w:r w:rsidR="005B65F4" w:rsidRPr="00890B0C">
        <w:rPr>
          <w:noProof/>
        </w:rPr>
        <w:fldChar w:fldCharType="begin"/>
      </w:r>
      <w:r w:rsidRPr="00890B0C">
        <w:rPr>
          <w:noProof/>
        </w:rPr>
        <w:instrText xml:space="preserve"> XE "Guarantor employer id number" </w:instrText>
      </w:r>
      <w:r w:rsidR="005B65F4" w:rsidRPr="00890B0C">
        <w:rPr>
          <w:noProof/>
        </w:rPr>
        <w:fldChar w:fldCharType="end"/>
      </w:r>
      <w:r w:rsidRPr="00890B0C">
        <w:rPr>
          <w:noProof/>
        </w:rPr>
        <w:t xml:space="preserve">   (CX)   00780</w:t>
      </w:r>
      <w:bookmarkEnd w:id="1665"/>
    </w:p>
    <w:p w14:paraId="1F735F1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134541" w14:textId="77777777" w:rsidR="00C344D6" w:rsidRDefault="00C344D6" w:rsidP="00C344D6">
      <w:pPr>
        <w:pStyle w:val="Components"/>
      </w:pPr>
      <w:r>
        <w:t>Subcomponents for Assigning Authority (HD):  &lt;Namespace ID (IS)&gt; &amp; &lt;Universal ID (ST)&gt; &amp; &lt;Universal ID Type (ID)&gt;</w:t>
      </w:r>
    </w:p>
    <w:p w14:paraId="065490EE" w14:textId="77777777" w:rsidR="00C344D6" w:rsidRDefault="00C344D6" w:rsidP="00C344D6">
      <w:pPr>
        <w:pStyle w:val="Components"/>
      </w:pPr>
      <w:r>
        <w:t>Subcomponents for Assigning Facility (HD):  &lt;Namespace ID (IS)&gt; &amp; &lt;Universal ID (ST)&gt; &amp; &lt;Universal ID Type (ID)&gt;</w:t>
      </w:r>
    </w:p>
    <w:p w14:paraId="7548A46B"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D8924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70C645" w14:textId="77777777" w:rsidR="009E61BC" w:rsidRPr="00890B0C" w:rsidRDefault="009E61BC">
      <w:pPr>
        <w:pStyle w:val="NormalIndented"/>
        <w:rPr>
          <w:noProof/>
        </w:rPr>
      </w:pPr>
      <w:r w:rsidRPr="00890B0C">
        <w:rPr>
          <w:noProof/>
        </w:rPr>
        <w:t>Definition:  This is a code that uniquely identifies the guarantor</w:t>
      </w:r>
      <w:r>
        <w:rPr>
          <w:noProof/>
        </w:rPr>
        <w:t>'</w:t>
      </w:r>
      <w:r w:rsidRPr="00890B0C">
        <w:rPr>
          <w:noProof/>
        </w:rPr>
        <w:t>s employer when the employer is a person.  It may be a user-defined code or a code defined by a government agency (Federal Tax ID#).</w:t>
      </w:r>
    </w:p>
    <w:p w14:paraId="6273377B" w14:textId="77777777" w:rsidR="009E61BC" w:rsidRPr="00890B0C" w:rsidRDefault="009E61BC">
      <w:pPr>
        <w:pStyle w:val="NormalIndented"/>
        <w:rPr>
          <w:noProof/>
        </w:rPr>
      </w:pPr>
      <w:r w:rsidRPr="00890B0C">
        <w:rPr>
          <w:noProof/>
        </w:rPr>
        <w:t>When further breakdowns of employer information are needed, such as a division or plant, it is recommended that the coding scheme incorporate the relationships (e.g., define separate codes for each division).  The assigning authority and identifier type code are strongly recommended for all CX data types.</w:t>
      </w:r>
    </w:p>
    <w:p w14:paraId="79245188" w14:textId="77777777" w:rsidR="009E61BC" w:rsidRPr="00890B0C" w:rsidRDefault="009E61BC">
      <w:pPr>
        <w:pStyle w:val="Heading4"/>
        <w:tabs>
          <w:tab w:val="num" w:pos="1440"/>
        </w:tabs>
        <w:rPr>
          <w:noProof/>
        </w:rPr>
      </w:pPr>
      <w:bookmarkStart w:id="1666" w:name="_Toc1882086"/>
      <w:r w:rsidRPr="00890B0C">
        <w:rPr>
          <w:noProof/>
        </w:rPr>
        <w:lastRenderedPageBreak/>
        <w:t>GT1-30   Guarantor Marital Status Code</w:t>
      </w:r>
      <w:r w:rsidR="005B65F4" w:rsidRPr="00890B0C">
        <w:rPr>
          <w:noProof/>
        </w:rPr>
        <w:fldChar w:fldCharType="begin"/>
      </w:r>
      <w:r w:rsidRPr="00890B0C">
        <w:rPr>
          <w:noProof/>
        </w:rPr>
        <w:instrText xml:space="preserve"> XE "Guarantor marital status code" </w:instrText>
      </w:r>
      <w:r w:rsidR="005B65F4" w:rsidRPr="00890B0C">
        <w:rPr>
          <w:noProof/>
        </w:rPr>
        <w:fldChar w:fldCharType="end"/>
      </w:r>
      <w:r w:rsidRPr="00890B0C">
        <w:rPr>
          <w:noProof/>
        </w:rPr>
        <w:t xml:space="preserve">   (CWE)   00781</w:t>
      </w:r>
      <w:bookmarkEnd w:id="1666"/>
    </w:p>
    <w:p w14:paraId="0158C52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90D8B7" w14:textId="326ABF62" w:rsidR="009E61BC" w:rsidRPr="00890B0C" w:rsidRDefault="009E61BC">
      <w:pPr>
        <w:pStyle w:val="NormalIndented"/>
        <w:rPr>
          <w:noProof/>
        </w:rPr>
      </w:pPr>
      <w:r w:rsidRPr="00890B0C">
        <w:rPr>
          <w:noProof/>
        </w:rPr>
        <w:t>Definition:  This field contains the marital status of the guarantor.  Refer to</w:t>
      </w:r>
      <w:r w:rsidRPr="00890B0C">
        <w:rPr>
          <w:rStyle w:val="ReferenceUserTable"/>
          <w:noProof/>
        </w:rPr>
        <w:t xml:space="preserve"> </w:t>
      </w:r>
      <w:hyperlink r:id="rId166" w:anchor="HL70002" w:history="1">
        <w:r w:rsidRPr="00A84BF3">
          <w:rPr>
            <w:rStyle w:val="ReferenceUserTable"/>
          </w:rPr>
          <w:t>User-defined Table 0002 - Marital Status</w:t>
        </w:r>
      </w:hyperlink>
      <w:r w:rsidRPr="00890B0C">
        <w:rPr>
          <w:noProof/>
        </w:rPr>
        <w:t xml:space="preserve"> </w:t>
      </w:r>
      <w:r>
        <w:rPr>
          <w:noProof/>
        </w:rPr>
        <w:t xml:space="preserve">in Chapter 2C, Code Tables, </w:t>
      </w:r>
      <w:r w:rsidRPr="00890B0C">
        <w:rPr>
          <w:noProof/>
        </w:rPr>
        <w:t>for suggested values.</w:t>
      </w:r>
    </w:p>
    <w:p w14:paraId="60D6B301" w14:textId="77777777" w:rsidR="009E61BC" w:rsidRPr="00890B0C" w:rsidRDefault="009E61BC">
      <w:pPr>
        <w:pStyle w:val="Heading4"/>
        <w:tabs>
          <w:tab w:val="num" w:pos="1440"/>
        </w:tabs>
        <w:rPr>
          <w:noProof/>
        </w:rPr>
      </w:pPr>
      <w:bookmarkStart w:id="1667" w:name="_Toc1882087"/>
      <w:r w:rsidRPr="00890B0C">
        <w:rPr>
          <w:noProof/>
        </w:rPr>
        <w:t>GT1-31   Guarantor Hire Effective Date</w:t>
      </w:r>
      <w:r w:rsidR="005B65F4" w:rsidRPr="00890B0C">
        <w:rPr>
          <w:noProof/>
        </w:rPr>
        <w:fldChar w:fldCharType="begin"/>
      </w:r>
      <w:r w:rsidRPr="00890B0C">
        <w:rPr>
          <w:noProof/>
        </w:rPr>
        <w:instrText xml:space="preserve"> XE "Guarantor hire effective date" </w:instrText>
      </w:r>
      <w:r w:rsidR="005B65F4" w:rsidRPr="00890B0C">
        <w:rPr>
          <w:noProof/>
        </w:rPr>
        <w:fldChar w:fldCharType="end"/>
      </w:r>
      <w:r w:rsidRPr="00890B0C">
        <w:rPr>
          <w:noProof/>
        </w:rPr>
        <w:t xml:space="preserve">   (DT)   00782</w:t>
      </w:r>
      <w:bookmarkEnd w:id="1667"/>
    </w:p>
    <w:p w14:paraId="279E2074" w14:textId="77777777" w:rsidR="009E61BC" w:rsidRPr="00890B0C" w:rsidRDefault="009E61BC">
      <w:pPr>
        <w:pStyle w:val="NormalIndented"/>
        <w:rPr>
          <w:noProof/>
        </w:rPr>
      </w:pPr>
      <w:r w:rsidRPr="00890B0C">
        <w:rPr>
          <w:noProof/>
        </w:rPr>
        <w:t>Definition:  This field contains the date that the guarantor</w:t>
      </w:r>
      <w:r>
        <w:rPr>
          <w:noProof/>
        </w:rPr>
        <w:t>'</w:t>
      </w:r>
      <w:r w:rsidRPr="00890B0C">
        <w:rPr>
          <w:noProof/>
        </w:rPr>
        <w:t>s employment began.</w:t>
      </w:r>
    </w:p>
    <w:p w14:paraId="784FDBFA" w14:textId="77777777" w:rsidR="009E61BC" w:rsidRPr="00890B0C" w:rsidRDefault="009E61BC">
      <w:pPr>
        <w:pStyle w:val="Heading4"/>
        <w:tabs>
          <w:tab w:val="num" w:pos="1440"/>
        </w:tabs>
        <w:rPr>
          <w:noProof/>
        </w:rPr>
      </w:pPr>
      <w:bookmarkStart w:id="1668" w:name="_Toc1882088"/>
      <w:r w:rsidRPr="00890B0C">
        <w:rPr>
          <w:noProof/>
        </w:rPr>
        <w:t>GT1-32   Employment Stop Date</w:t>
      </w:r>
      <w:r w:rsidR="005B65F4" w:rsidRPr="00890B0C">
        <w:rPr>
          <w:noProof/>
        </w:rPr>
        <w:fldChar w:fldCharType="begin"/>
      </w:r>
      <w:r w:rsidRPr="00890B0C">
        <w:rPr>
          <w:noProof/>
        </w:rPr>
        <w:instrText xml:space="preserve"> XE "Guarantor stop date" </w:instrText>
      </w:r>
      <w:r w:rsidR="005B65F4" w:rsidRPr="00890B0C">
        <w:rPr>
          <w:noProof/>
        </w:rPr>
        <w:fldChar w:fldCharType="end"/>
      </w:r>
      <w:r w:rsidRPr="00890B0C">
        <w:rPr>
          <w:noProof/>
        </w:rPr>
        <w:t xml:space="preserve">   (DT)   00783</w:t>
      </w:r>
      <w:bookmarkEnd w:id="1668"/>
    </w:p>
    <w:p w14:paraId="2AB6FDDB" w14:textId="77777777" w:rsidR="009E61BC" w:rsidRPr="00890B0C" w:rsidRDefault="009E61BC">
      <w:pPr>
        <w:pStyle w:val="NormalIndented"/>
        <w:rPr>
          <w:noProof/>
        </w:rPr>
      </w:pPr>
      <w:r w:rsidRPr="00890B0C">
        <w:rPr>
          <w:noProof/>
        </w:rPr>
        <w:t>Definition:  This field indicates the date on which the guarantor</w:t>
      </w:r>
      <w:r>
        <w:rPr>
          <w:noProof/>
        </w:rPr>
        <w:t>'</w:t>
      </w:r>
      <w:r w:rsidRPr="00890B0C">
        <w:rPr>
          <w:noProof/>
        </w:rPr>
        <w:t>s employment with a particular employer ended.</w:t>
      </w:r>
    </w:p>
    <w:p w14:paraId="49359419" w14:textId="77777777" w:rsidR="009E61BC" w:rsidRPr="00890B0C" w:rsidRDefault="009E61BC">
      <w:pPr>
        <w:pStyle w:val="Heading4"/>
        <w:tabs>
          <w:tab w:val="num" w:pos="1440"/>
        </w:tabs>
        <w:rPr>
          <w:noProof/>
        </w:rPr>
      </w:pPr>
      <w:bookmarkStart w:id="1669" w:name="_Toc1882089"/>
      <w:r w:rsidRPr="00890B0C">
        <w:rPr>
          <w:noProof/>
        </w:rPr>
        <w:t>GT1-33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1669"/>
    </w:p>
    <w:p w14:paraId="277F5F3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75B765" w14:textId="49C056D4" w:rsidR="009E61BC" w:rsidRPr="00890B0C" w:rsidRDefault="009E61BC">
      <w:pPr>
        <w:pStyle w:val="NormalIndented"/>
        <w:rPr>
          <w:noProof/>
        </w:rPr>
      </w:pPr>
      <w:r w:rsidRPr="00890B0C">
        <w:rPr>
          <w:noProof/>
        </w:rPr>
        <w:t xml:space="preserve">Definition:  Identifies the specific living conditions of the guarantor.  Refer to </w:t>
      </w:r>
      <w:hyperlink r:id="rId167" w:anchor="HL70223" w:history="1">
        <w:r w:rsidRPr="00BA4FCC">
          <w:rPr>
            <w:rStyle w:val="ReferenceUserTable"/>
          </w:rPr>
          <w:t>User-defined Table 0223 - Living Dependency</w:t>
        </w:r>
      </w:hyperlink>
      <w:r w:rsidRPr="00890B0C">
        <w:rPr>
          <w:noProof/>
        </w:rPr>
        <w:t xml:space="preserve"> </w:t>
      </w:r>
      <w:r>
        <w:rPr>
          <w:noProof/>
        </w:rPr>
        <w:t xml:space="preserve">in Chapter 2C, Code Tables, </w:t>
      </w:r>
      <w:r w:rsidRPr="00890B0C">
        <w:rPr>
          <w:noProof/>
        </w:rPr>
        <w:t>for suggested values.</w:t>
      </w:r>
    </w:p>
    <w:p w14:paraId="2B0990C8" w14:textId="77777777" w:rsidR="009E61BC" w:rsidRPr="00890B0C" w:rsidRDefault="009E61BC">
      <w:pPr>
        <w:pStyle w:val="Heading4"/>
        <w:tabs>
          <w:tab w:val="num" w:pos="1440"/>
        </w:tabs>
        <w:rPr>
          <w:noProof/>
        </w:rPr>
      </w:pPr>
      <w:bookmarkStart w:id="1670" w:name="_Hlt1330983"/>
      <w:bookmarkStart w:id="1671" w:name="_Toc1882090"/>
      <w:bookmarkEnd w:id="1670"/>
      <w:r w:rsidRPr="00890B0C">
        <w:rPr>
          <w:noProof/>
        </w:rPr>
        <w:t>GT1-34   Ambulatory S</w:t>
      </w:r>
      <w:bookmarkStart w:id="1672" w:name="_Hlt1330895"/>
      <w:bookmarkEnd w:id="1672"/>
      <w:r w:rsidRPr="00890B0C">
        <w:rPr>
          <w:noProof/>
        </w:rPr>
        <w:t>tatus</w:t>
      </w:r>
      <w:r w:rsidR="005B65F4" w:rsidRPr="00890B0C">
        <w:rPr>
          <w:noProof/>
        </w:rPr>
        <w:fldChar w:fldCharType="begin"/>
      </w:r>
      <w:r w:rsidRPr="00890B0C">
        <w:rPr>
          <w:noProof/>
        </w:rPr>
        <w:instrText xml:space="preserve"> XE "Ambulatory state" </w:instrText>
      </w:r>
      <w:r w:rsidR="005B65F4" w:rsidRPr="00890B0C">
        <w:rPr>
          <w:noProof/>
        </w:rPr>
        <w:fldChar w:fldCharType="end"/>
      </w:r>
      <w:r w:rsidRPr="00890B0C">
        <w:rPr>
          <w:noProof/>
        </w:rPr>
        <w:t xml:space="preserve">   (CWE)   00145</w:t>
      </w:r>
      <w:bookmarkEnd w:id="1671"/>
    </w:p>
    <w:p w14:paraId="2904227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AC33D0" w14:textId="6E0CD881" w:rsidR="009E61BC" w:rsidRPr="00890B0C" w:rsidRDefault="009E61BC">
      <w:pPr>
        <w:pStyle w:val="NormalIndented"/>
        <w:rPr>
          <w:noProof/>
        </w:rPr>
      </w:pPr>
      <w:r w:rsidRPr="00890B0C">
        <w:rPr>
          <w:noProof/>
        </w:rPr>
        <w:t>Definition:  Identifies the transient state of mobility for the guarantor.  Refer to</w:t>
      </w:r>
      <w:r w:rsidRPr="00890B0C">
        <w:rPr>
          <w:rStyle w:val="ReferenceUserTable"/>
          <w:noProof/>
        </w:rPr>
        <w:t xml:space="preserve"> </w:t>
      </w:r>
      <w:hyperlink r:id="rId168" w:anchor="HL70009" w:history="1">
        <w:r w:rsidRPr="00BA4FCC">
          <w:rPr>
            <w:rStyle w:val="ReferenceUserTable"/>
          </w:rPr>
          <w:t>User-defined Table 0009 - Ambulatory Status</w:t>
        </w:r>
      </w:hyperlink>
      <w:r w:rsidRPr="00890B0C">
        <w:rPr>
          <w:noProof/>
        </w:rPr>
        <w:t xml:space="preserve"> </w:t>
      </w:r>
      <w:r>
        <w:rPr>
          <w:noProof/>
        </w:rPr>
        <w:t xml:space="preserve">in Chapter 2C, Code Tables, </w:t>
      </w:r>
      <w:r w:rsidRPr="00890B0C">
        <w:rPr>
          <w:noProof/>
        </w:rPr>
        <w:t>for suggested values.</w:t>
      </w:r>
    </w:p>
    <w:p w14:paraId="4F4C6597" w14:textId="77777777" w:rsidR="009E61BC" w:rsidRPr="00890B0C" w:rsidRDefault="009E61BC">
      <w:pPr>
        <w:pStyle w:val="Heading4"/>
        <w:tabs>
          <w:tab w:val="num" w:pos="1440"/>
        </w:tabs>
        <w:rPr>
          <w:noProof/>
        </w:rPr>
      </w:pPr>
      <w:bookmarkStart w:id="1673" w:name="_Toc1882091"/>
      <w:r w:rsidRPr="00890B0C">
        <w:rPr>
          <w:noProof/>
        </w:rPr>
        <w:lastRenderedPageBreak/>
        <w:t>GT1-35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1673"/>
    </w:p>
    <w:p w14:paraId="40E220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59162" w14:textId="4826272B" w:rsidR="009E61BC" w:rsidRPr="00890B0C" w:rsidRDefault="009E61BC">
      <w:pPr>
        <w:pStyle w:val="NormalIndented"/>
        <w:rPr>
          <w:noProof/>
        </w:rPr>
      </w:pPr>
      <w:r w:rsidRPr="00890B0C">
        <w:rPr>
          <w:noProof/>
        </w:rPr>
        <w:t>Definition:  This field contains the code to identify the guarantor</w:t>
      </w:r>
      <w:r>
        <w:rPr>
          <w:noProof/>
        </w:rPr>
        <w:t>'</w:t>
      </w:r>
      <w:r w:rsidRPr="00890B0C">
        <w:rPr>
          <w:noProof/>
        </w:rPr>
        <w:t xml:space="preserve">s citizenship.  HL7 recommends using ISO table 3166 as the suggested values in </w:t>
      </w:r>
      <w:hyperlink r:id="rId169" w:anchor="HL70171" w:history="1">
        <w:r w:rsidRPr="00BA4FCC">
          <w:rPr>
            <w:rStyle w:val="ReferenceUserTable"/>
          </w:rPr>
          <w:t>User-defined Table 0171 - Citizenship</w:t>
        </w:r>
      </w:hyperlink>
      <w:r w:rsidRPr="00890B0C">
        <w:rPr>
          <w:noProof/>
        </w:rPr>
        <w:t xml:space="preserve"> </w:t>
      </w:r>
      <w:r>
        <w:rPr>
          <w:noProof/>
        </w:rPr>
        <w:t>in Chapter 2C, Code Tables</w:t>
      </w:r>
      <w:r w:rsidRPr="00890B0C">
        <w:rPr>
          <w:noProof/>
        </w:rPr>
        <w:t>.</w:t>
      </w:r>
    </w:p>
    <w:p w14:paraId="10D72895" w14:textId="77777777" w:rsidR="009E61BC" w:rsidRPr="00890B0C" w:rsidRDefault="009E61BC">
      <w:pPr>
        <w:pStyle w:val="Heading4"/>
        <w:tabs>
          <w:tab w:val="num" w:pos="1440"/>
        </w:tabs>
        <w:rPr>
          <w:noProof/>
        </w:rPr>
      </w:pPr>
      <w:bookmarkStart w:id="1674" w:name="_Toc1882092"/>
      <w:r w:rsidRPr="00890B0C">
        <w:rPr>
          <w:noProof/>
        </w:rPr>
        <w:t>GT1-36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1674"/>
    </w:p>
    <w:p w14:paraId="293C96A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32D4" w14:textId="3EE74BC2"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primary speaking language.  HL7 recommends using ISO table 639 as the suggested values in </w:t>
      </w:r>
      <w:hyperlink r:id="rId170" w:anchor="HL70296" w:history="1">
        <w:r w:rsidRPr="00BA4FCC">
          <w:rPr>
            <w:rStyle w:val="ReferenceUserTable"/>
          </w:rPr>
          <w:t>User-defined Table 0296 - Primary Language</w:t>
        </w:r>
      </w:hyperlink>
      <w:r w:rsidRPr="00890B0C">
        <w:rPr>
          <w:rStyle w:val="ReferenceUserTable"/>
          <w:noProof/>
        </w:rPr>
        <w:t xml:space="preserve"> </w:t>
      </w:r>
      <w:r w:rsidRPr="00890B0C">
        <w:rPr>
          <w:noProof/>
        </w:rPr>
        <w:t xml:space="preserve">defined in Chapter </w:t>
      </w:r>
      <w:r>
        <w:rPr>
          <w:noProof/>
        </w:rPr>
        <w:t>2C, Code Tables</w:t>
      </w:r>
      <w:r w:rsidRPr="00890B0C">
        <w:rPr>
          <w:noProof/>
        </w:rPr>
        <w:t>.</w:t>
      </w:r>
    </w:p>
    <w:p w14:paraId="15E69E4C" w14:textId="77777777" w:rsidR="009E61BC" w:rsidRPr="00890B0C" w:rsidRDefault="009E61BC">
      <w:pPr>
        <w:pStyle w:val="Heading4"/>
        <w:tabs>
          <w:tab w:val="num" w:pos="1440"/>
        </w:tabs>
        <w:rPr>
          <w:noProof/>
        </w:rPr>
      </w:pPr>
      <w:bookmarkStart w:id="1675" w:name="_Toc1882093"/>
      <w:r w:rsidRPr="00890B0C">
        <w:rPr>
          <w:noProof/>
        </w:rPr>
        <w:t>GT1-37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1675"/>
    </w:p>
    <w:p w14:paraId="4B5394B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BFDED" w14:textId="756AC703" w:rsidR="009E61BC" w:rsidRPr="00890B0C" w:rsidRDefault="009E61BC">
      <w:pPr>
        <w:pStyle w:val="NormalIndented"/>
        <w:rPr>
          <w:noProof/>
        </w:rPr>
      </w:pPr>
      <w:r w:rsidRPr="00890B0C">
        <w:rPr>
          <w:noProof/>
        </w:rPr>
        <w:t xml:space="preserve">Definition:  This field identifies the situation in which the person lives at his residential address.  Refer to </w:t>
      </w:r>
      <w:hyperlink r:id="rId171" w:anchor="HL70220" w:history="1">
        <w:r w:rsidRPr="00BA4FCC">
          <w:rPr>
            <w:rStyle w:val="ReferenceUserTable"/>
          </w:rPr>
          <w:t>User-defined Table 0220 - Living Arrangement</w:t>
        </w:r>
      </w:hyperlink>
      <w:r w:rsidRPr="00890B0C">
        <w:rPr>
          <w:noProof/>
        </w:rPr>
        <w:t xml:space="preserve"> </w:t>
      </w:r>
      <w:r>
        <w:rPr>
          <w:noProof/>
        </w:rPr>
        <w:t xml:space="preserve">in Chapter 2C, Code Tables, </w:t>
      </w:r>
      <w:r w:rsidRPr="00890B0C">
        <w:rPr>
          <w:noProof/>
        </w:rPr>
        <w:t>for suggested values.</w:t>
      </w:r>
    </w:p>
    <w:p w14:paraId="0FC94CB6" w14:textId="77777777" w:rsidR="009E61BC" w:rsidRPr="00890B0C" w:rsidRDefault="009E61BC">
      <w:pPr>
        <w:pStyle w:val="Heading4"/>
        <w:tabs>
          <w:tab w:val="num" w:pos="1440"/>
        </w:tabs>
        <w:rPr>
          <w:noProof/>
        </w:rPr>
      </w:pPr>
      <w:bookmarkStart w:id="1676" w:name="_Toc1882094"/>
      <w:r w:rsidRPr="00890B0C">
        <w:rPr>
          <w:noProof/>
        </w:rPr>
        <w:t>GT1-38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1676"/>
    </w:p>
    <w:p w14:paraId="38908CE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7A48E5" w14:textId="382AEFFE"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a guarantor.  Refer to </w:t>
      </w:r>
      <w:hyperlink r:id="rId172" w:anchor="HL70215" w:history="1">
        <w:r w:rsidRPr="00886EEC">
          <w:rPr>
            <w:rStyle w:val="ReferenceUserTable"/>
          </w:rPr>
          <w:t>User-defined Table 0215 - Publicity Code</w:t>
        </w:r>
      </w:hyperlink>
      <w:r w:rsidRPr="00890B0C">
        <w:rPr>
          <w:noProof/>
        </w:rPr>
        <w:t xml:space="preserve"> </w:t>
      </w:r>
      <w:r>
        <w:rPr>
          <w:noProof/>
        </w:rPr>
        <w:t xml:space="preserve">in Chapter 2C, Code Tables, </w:t>
      </w:r>
      <w:r w:rsidRPr="00890B0C">
        <w:rPr>
          <w:noProof/>
        </w:rPr>
        <w:t>for suggested values.</w:t>
      </w:r>
    </w:p>
    <w:p w14:paraId="1A4B3DE7" w14:textId="77777777" w:rsidR="009E61BC" w:rsidRPr="00890B0C" w:rsidRDefault="009E61BC">
      <w:pPr>
        <w:pStyle w:val="Heading4"/>
        <w:tabs>
          <w:tab w:val="num" w:pos="1440"/>
        </w:tabs>
        <w:rPr>
          <w:noProof/>
        </w:rPr>
      </w:pPr>
      <w:bookmarkStart w:id="1677" w:name="_Toc1882095"/>
      <w:r w:rsidRPr="00890B0C">
        <w:rPr>
          <w:noProof/>
        </w:rPr>
        <w:lastRenderedPageBreak/>
        <w:t>GT1-39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1677"/>
    </w:p>
    <w:p w14:paraId="5392900C" w14:textId="011C3216"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173" w:anchor="HL70136" w:history="1">
        <w:r>
          <w:rPr>
            <w:rStyle w:val="ReferenceHL7Table"/>
          </w:rPr>
          <w:t>HL7 Table 0136 - Yes/no Indicator</w:t>
        </w:r>
      </w:hyperlink>
      <w:r w:rsidRPr="00890B0C">
        <w:rPr>
          <w:noProof/>
        </w:rPr>
        <w:t xml:space="preserve"> for valid values.</w:t>
      </w:r>
    </w:p>
    <w:p w14:paraId="38AD00FD" w14:textId="77777777" w:rsidR="009E61BC" w:rsidRPr="00890B0C" w:rsidRDefault="009E61BC">
      <w:pPr>
        <w:pStyle w:val="NormalList"/>
        <w:rPr>
          <w:noProof/>
        </w:rPr>
      </w:pPr>
      <w:r w:rsidRPr="00890B0C">
        <w:rPr>
          <w:noProof/>
        </w:rPr>
        <w:t>Y</w:t>
      </w:r>
      <w:r w:rsidRPr="00890B0C">
        <w:rPr>
          <w:noProof/>
        </w:rPr>
        <w:tab/>
        <w:t>restrict access</w:t>
      </w:r>
    </w:p>
    <w:p w14:paraId="600BC193" w14:textId="77777777" w:rsidR="009E61BC" w:rsidRPr="00890B0C" w:rsidRDefault="009E61BC">
      <w:pPr>
        <w:pStyle w:val="NormalList"/>
        <w:rPr>
          <w:noProof/>
        </w:rPr>
      </w:pPr>
      <w:r w:rsidRPr="00890B0C">
        <w:rPr>
          <w:noProof/>
        </w:rPr>
        <w:t>N</w:t>
      </w:r>
      <w:r w:rsidRPr="00890B0C">
        <w:rPr>
          <w:noProof/>
        </w:rPr>
        <w:tab/>
        <w:t>do not restrict access</w:t>
      </w:r>
    </w:p>
    <w:p w14:paraId="3E0E122C" w14:textId="77777777" w:rsidR="009E61BC" w:rsidRPr="00890B0C" w:rsidRDefault="009E61BC">
      <w:pPr>
        <w:pStyle w:val="Heading4"/>
        <w:tabs>
          <w:tab w:val="num" w:pos="1440"/>
        </w:tabs>
        <w:rPr>
          <w:noProof/>
        </w:rPr>
      </w:pPr>
      <w:bookmarkStart w:id="1678" w:name="_Toc1882096"/>
      <w:r w:rsidRPr="00890B0C">
        <w:rPr>
          <w:noProof/>
        </w:rPr>
        <w:t>GT1-40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1678"/>
    </w:p>
    <w:p w14:paraId="3CDBFFC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F0F878" w14:textId="37FFAB80" w:rsidR="009E61BC" w:rsidRPr="00890B0C" w:rsidRDefault="009E61BC">
      <w:pPr>
        <w:pStyle w:val="NormalIndented"/>
        <w:rPr>
          <w:noProof/>
        </w:rPr>
      </w:pPr>
      <w:r w:rsidRPr="00890B0C">
        <w:rPr>
          <w:noProof/>
        </w:rPr>
        <w:t>Definition:  This field indicates whether the guarantor is currently a student, and whether the guarantor is a full-time or part-time student.  This field does not indicate the degree level (high school, college) of the student, or his/her field of study (accounting, engineering, etc.).  Refer to</w:t>
      </w:r>
      <w:r w:rsidRPr="00890B0C">
        <w:rPr>
          <w:rStyle w:val="ReferenceUserTable"/>
          <w:noProof/>
        </w:rPr>
        <w:t xml:space="preserve"> </w:t>
      </w:r>
      <w:hyperlink r:id="rId174" w:anchor="HL70231" w:history="1">
        <w:r w:rsidRPr="00890B0C">
          <w:rPr>
            <w:rStyle w:val="ReferenceUserTable"/>
            <w:noProof/>
          </w:rPr>
          <w:t>User-defined Table 0231- Student Status</w:t>
        </w:r>
      </w:hyperlink>
      <w:r w:rsidRPr="00890B0C">
        <w:rPr>
          <w:noProof/>
        </w:rPr>
        <w:t xml:space="preserve"> </w:t>
      </w:r>
      <w:r w:rsidRPr="00F00B0F">
        <w:rPr>
          <w:noProof/>
        </w:rPr>
        <w:t xml:space="preserve">in Chapter 2C, Code Tables, </w:t>
      </w:r>
      <w:r w:rsidRPr="00890B0C">
        <w:rPr>
          <w:noProof/>
        </w:rPr>
        <w:t>for suggested values.</w:t>
      </w:r>
    </w:p>
    <w:p w14:paraId="5D78F8BF" w14:textId="77777777" w:rsidR="009E61BC" w:rsidRPr="00890B0C" w:rsidRDefault="009E61BC">
      <w:pPr>
        <w:pStyle w:val="Heading4"/>
        <w:tabs>
          <w:tab w:val="num" w:pos="1440"/>
        </w:tabs>
        <w:rPr>
          <w:noProof/>
        </w:rPr>
      </w:pPr>
      <w:bookmarkStart w:id="1679" w:name="_Toc1882097"/>
      <w:r w:rsidRPr="00890B0C">
        <w:rPr>
          <w:noProof/>
        </w:rPr>
        <w:t>GT1-41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1679"/>
    </w:p>
    <w:p w14:paraId="04EB997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B6184" w14:textId="7EDD48F0" w:rsidR="009E61BC" w:rsidRPr="00890B0C" w:rsidRDefault="009E61BC">
      <w:pPr>
        <w:pStyle w:val="NormalIndented"/>
        <w:rPr>
          <w:noProof/>
        </w:rPr>
      </w:pPr>
      <w:r w:rsidRPr="00890B0C">
        <w:rPr>
          <w:noProof/>
        </w:rPr>
        <w:t xml:space="preserve">Definition:  This field indicates the type of religion practiced by the guarantor. Refer to </w:t>
      </w:r>
      <w:hyperlink r:id="rId175" w:anchor="HL70006" w:history="1">
        <w:r w:rsidRPr="00886EEC">
          <w:rPr>
            <w:rStyle w:val="ReferenceUserTable"/>
          </w:rPr>
          <w:t>User-defined Table 0006 - Religion</w:t>
        </w:r>
      </w:hyperlink>
      <w:r>
        <w:rPr>
          <w:rStyle w:val="ReferenceUserTable"/>
        </w:rPr>
        <w:t xml:space="preserve"> </w:t>
      </w:r>
      <w:r w:rsidRPr="00F00B0F">
        <w:t xml:space="preserve">in Chapter 2C, Code Tables, </w:t>
      </w:r>
      <w:r w:rsidRPr="00890B0C">
        <w:rPr>
          <w:noProof/>
        </w:rPr>
        <w:t>for suggested values.</w:t>
      </w:r>
    </w:p>
    <w:p w14:paraId="7B88E562" w14:textId="77777777" w:rsidR="009E61BC" w:rsidRPr="00890B0C" w:rsidRDefault="009E61BC">
      <w:pPr>
        <w:pStyle w:val="Heading4"/>
        <w:tabs>
          <w:tab w:val="num" w:pos="1440"/>
        </w:tabs>
        <w:rPr>
          <w:noProof/>
        </w:rPr>
      </w:pPr>
      <w:bookmarkStart w:id="1680" w:name="_Toc1882098"/>
      <w:r w:rsidRPr="00890B0C">
        <w:rPr>
          <w:noProof/>
        </w:rPr>
        <w:t>GT1-42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1680"/>
    </w:p>
    <w:p w14:paraId="4DD4D80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970BFC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57A7F2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6CBBD4" w14:textId="77777777" w:rsidR="009E61BC" w:rsidRPr="00890B0C" w:rsidRDefault="009E61BC">
      <w:pPr>
        <w:pStyle w:val="NormalIndented"/>
        <w:rPr>
          <w:noProof/>
        </w:rPr>
      </w:pPr>
      <w:r w:rsidRPr="00890B0C">
        <w:rPr>
          <w:noProof/>
        </w:rPr>
        <w:lastRenderedPageBreak/>
        <w:t>Definition:  This field indicates the guarantor</w:t>
      </w:r>
      <w:r>
        <w:rPr>
          <w:noProof/>
        </w:rPr>
        <w:t>'</w:t>
      </w:r>
      <w:r w:rsidRPr="00890B0C">
        <w:rPr>
          <w:noProof/>
        </w:rPr>
        <w:t>s mother</w:t>
      </w:r>
      <w:r>
        <w:rPr>
          <w:noProof/>
        </w:rPr>
        <w:t>'</w:t>
      </w:r>
      <w:r w:rsidRPr="00890B0C">
        <w:rPr>
          <w:noProof/>
        </w:rPr>
        <w:t>s maiden name.</w:t>
      </w:r>
    </w:p>
    <w:p w14:paraId="216EAAEE" w14:textId="77777777" w:rsidR="009E61BC" w:rsidRPr="00890B0C" w:rsidRDefault="009E61BC">
      <w:pPr>
        <w:pStyle w:val="Heading4"/>
        <w:tabs>
          <w:tab w:val="num" w:pos="1440"/>
        </w:tabs>
        <w:rPr>
          <w:noProof/>
        </w:rPr>
      </w:pPr>
      <w:bookmarkStart w:id="1681" w:name="_Toc1882099"/>
      <w:r w:rsidRPr="00890B0C">
        <w:rPr>
          <w:noProof/>
        </w:rPr>
        <w:t>GT1-43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1681"/>
    </w:p>
    <w:p w14:paraId="2DA02A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7CFA45" w14:textId="55794DED" w:rsidR="009E61BC" w:rsidRPr="00890B0C" w:rsidRDefault="009E61BC">
      <w:pPr>
        <w:pStyle w:val="NormalIndented"/>
        <w:rPr>
          <w:iCs/>
          <w:noProof/>
        </w:rPr>
      </w:pPr>
      <w:r w:rsidRPr="00890B0C">
        <w:rPr>
          <w:noProof/>
        </w:rPr>
        <w:t>Definition:  This field contains a code that identifies the nation or national grouping to which the person belongs.  This may be different from a person</w:t>
      </w:r>
      <w:r>
        <w:rPr>
          <w:noProof/>
        </w:rPr>
        <w:t>'</w:t>
      </w:r>
      <w:r w:rsidRPr="00890B0C">
        <w:rPr>
          <w:noProof/>
        </w:rPr>
        <w:t xml:space="preserve">s citizenship in countries in which multiple nationalities are recognized (for example, Spain: Basque, Catalan, etc.).  HL7 recommends using ISO table 3166 as suggested values in </w:t>
      </w:r>
      <w:hyperlink r:id="rId176" w:anchor="HL70212" w:history="1">
        <w:r w:rsidRPr="00886EEC">
          <w:rPr>
            <w:rStyle w:val="ReferenceUserTable"/>
          </w:rPr>
          <w:t>User-defined Table 0212 - Nationality</w:t>
        </w:r>
      </w:hyperlink>
      <w:r w:rsidRPr="00890B0C">
        <w:rPr>
          <w:rStyle w:val="ReferenceUserTable"/>
          <w:noProof/>
        </w:rPr>
        <w:t xml:space="preserve"> </w:t>
      </w:r>
      <w:r w:rsidRPr="00890B0C">
        <w:rPr>
          <w:noProof/>
        </w:rPr>
        <w:t>in Chapter 2C</w:t>
      </w:r>
      <w:r>
        <w:rPr>
          <w:noProof/>
        </w:rPr>
        <w:t>, Code Tables</w:t>
      </w:r>
      <w:r w:rsidRPr="00890B0C">
        <w:rPr>
          <w:noProof/>
        </w:rPr>
        <w:t>.</w:t>
      </w:r>
    </w:p>
    <w:p w14:paraId="799A1170" w14:textId="77777777" w:rsidR="009E61BC" w:rsidRPr="00890B0C" w:rsidRDefault="009E61BC">
      <w:pPr>
        <w:pStyle w:val="Heading4"/>
        <w:tabs>
          <w:tab w:val="num" w:pos="1440"/>
        </w:tabs>
        <w:rPr>
          <w:noProof/>
        </w:rPr>
      </w:pPr>
      <w:bookmarkStart w:id="1682" w:name="_Hlt479435327"/>
      <w:bookmarkStart w:id="1683" w:name="_Toc1882100"/>
      <w:bookmarkEnd w:id="1682"/>
      <w:r w:rsidRPr="00890B0C">
        <w:rPr>
          <w:noProof/>
        </w:rPr>
        <w:t>GT1-44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1683"/>
    </w:p>
    <w:p w14:paraId="269BF6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D3BC4" w14:textId="014125D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ethnic group. Refer to </w:t>
      </w:r>
      <w:hyperlink r:id="rId177" w:anchor="HL70189" w:history="1">
        <w:r w:rsidRPr="003372A7">
          <w:rPr>
            <w:rStyle w:val="ReferenceUserTable"/>
          </w:rPr>
          <w:t>User-defined Table 0189 - Ethnic Group</w:t>
        </w:r>
      </w:hyperlink>
      <w:r w:rsidRPr="00890B0C">
        <w:rPr>
          <w:noProof/>
        </w:rPr>
        <w:t xml:space="preserve"> </w:t>
      </w:r>
      <w:r>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3BCA9B3B" w14:textId="77777777" w:rsidR="009E61BC" w:rsidRPr="00890B0C" w:rsidRDefault="009E61BC">
      <w:pPr>
        <w:pStyle w:val="Heading4"/>
        <w:tabs>
          <w:tab w:val="num" w:pos="1440"/>
        </w:tabs>
        <w:rPr>
          <w:noProof/>
        </w:rPr>
      </w:pPr>
      <w:bookmarkStart w:id="1684" w:name="_Toc1882101"/>
      <w:r w:rsidRPr="00890B0C">
        <w:rPr>
          <w:noProof/>
        </w:rPr>
        <w:t>GT1-45   Contact Person</w:t>
      </w:r>
      <w:r>
        <w:rPr>
          <w:noProof/>
        </w:rPr>
        <w:t>'</w:t>
      </w:r>
      <w:r w:rsidRPr="00890B0C">
        <w:rPr>
          <w:noProof/>
        </w:rPr>
        <w:t>s Name</w:t>
      </w:r>
      <w:r w:rsidR="005B65F4" w:rsidRPr="00890B0C">
        <w:rPr>
          <w:noProof/>
        </w:rPr>
        <w:fldChar w:fldCharType="begin"/>
      </w:r>
      <w:r w:rsidRPr="00890B0C">
        <w:rPr>
          <w:noProof/>
        </w:rPr>
        <w:instrText xml:space="preserve"> XE "Contact person's name" </w:instrText>
      </w:r>
      <w:r w:rsidR="005B65F4" w:rsidRPr="00890B0C">
        <w:rPr>
          <w:noProof/>
        </w:rPr>
        <w:fldChar w:fldCharType="end"/>
      </w:r>
      <w:r w:rsidRPr="00890B0C">
        <w:rPr>
          <w:noProof/>
        </w:rPr>
        <w:t xml:space="preserve">   (XPN)   00748</w:t>
      </w:r>
      <w:bookmarkEnd w:id="1684"/>
    </w:p>
    <w:p w14:paraId="66B1F5C8"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2EE13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25828925"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D41095" w14:textId="77777777" w:rsidR="009E61BC" w:rsidRPr="00890B0C" w:rsidRDefault="009E61BC">
      <w:pPr>
        <w:pStyle w:val="NormalIndented"/>
        <w:rPr>
          <w:noProof/>
        </w:rPr>
      </w:pPr>
      <w:r w:rsidRPr="00890B0C">
        <w:rPr>
          <w:noProof/>
        </w:rPr>
        <w:t>Definition:  This field contains the name of the person who should be contacted regarding the guarantor bills, etc.  This may be someone other than the guarantor.  (E.g., Contact guarantor</w:t>
      </w:r>
      <w:r>
        <w:rPr>
          <w:noProof/>
        </w:rPr>
        <w:t>'</w:t>
      </w:r>
      <w:r w:rsidRPr="00890B0C">
        <w:rPr>
          <w:noProof/>
        </w:rPr>
        <w:t>s wife regarding all bills - guarantor lives out of country.)</w:t>
      </w:r>
    </w:p>
    <w:p w14:paraId="318CEA30" w14:textId="77777777" w:rsidR="009E61BC" w:rsidRPr="00890B0C" w:rsidRDefault="009E61BC">
      <w:pPr>
        <w:pStyle w:val="NormalIndented"/>
        <w:rPr>
          <w:noProof/>
        </w:rPr>
      </w:pPr>
      <w:r w:rsidRPr="00890B0C">
        <w:rPr>
          <w:noProof/>
        </w:rPr>
        <w:lastRenderedPageBreak/>
        <w:t xml:space="preserve">This is a repeating field that allows for multiple names for the same person.  As of </w:t>
      </w:r>
      <w:r>
        <w:rPr>
          <w:noProof/>
        </w:rPr>
        <w:t>v 2.7</w:t>
      </w:r>
      <w:r w:rsidRPr="00890B0C">
        <w:rPr>
          <w:noProof/>
        </w:rPr>
        <w:t xml:space="preserve">, no assumptions can be made based on position or sequence.  Specification of meaning based on sequence is deprecated.  </w:t>
      </w:r>
    </w:p>
    <w:p w14:paraId="060106E9" w14:textId="77777777" w:rsidR="009E61BC" w:rsidRPr="00890B0C" w:rsidRDefault="009E61BC">
      <w:pPr>
        <w:pStyle w:val="Heading4"/>
        <w:tabs>
          <w:tab w:val="num" w:pos="1440"/>
        </w:tabs>
        <w:rPr>
          <w:noProof/>
        </w:rPr>
      </w:pPr>
      <w:bookmarkStart w:id="1685" w:name="_Toc1882102"/>
      <w:r w:rsidRPr="00890B0C">
        <w:rPr>
          <w:noProof/>
        </w:rPr>
        <w:t>GT1-46   Contact Person</w:t>
      </w:r>
      <w:r>
        <w:rPr>
          <w:noProof/>
        </w:rPr>
        <w:t>'</w:t>
      </w:r>
      <w:r w:rsidRPr="00890B0C">
        <w:rPr>
          <w:noProof/>
        </w:rPr>
        <w:t>s Telephone Number</w:t>
      </w:r>
      <w:r w:rsidR="005B65F4" w:rsidRPr="00890B0C">
        <w:rPr>
          <w:noProof/>
        </w:rPr>
        <w:fldChar w:fldCharType="begin"/>
      </w:r>
      <w:r w:rsidRPr="00890B0C">
        <w:rPr>
          <w:noProof/>
        </w:rPr>
        <w:instrText xml:space="preserve"> XE "Contact person's telephone number" </w:instrText>
      </w:r>
      <w:r w:rsidR="005B65F4" w:rsidRPr="00890B0C">
        <w:rPr>
          <w:noProof/>
        </w:rPr>
        <w:fldChar w:fldCharType="end"/>
      </w:r>
      <w:r w:rsidRPr="00890B0C">
        <w:rPr>
          <w:noProof/>
        </w:rPr>
        <w:t xml:space="preserve">   (XTN)   00749</w:t>
      </w:r>
      <w:bookmarkEnd w:id="1685"/>
    </w:p>
    <w:p w14:paraId="7072D974"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10D3BE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C054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80344D"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3563383A" w14:textId="77777777" w:rsidR="009E61BC" w:rsidRPr="00890B0C" w:rsidRDefault="009E61BC">
      <w:pPr>
        <w:pStyle w:val="NormalIndented"/>
        <w:rPr>
          <w:noProof/>
        </w:rPr>
      </w:pPr>
      <w:r w:rsidRPr="00890B0C">
        <w:rPr>
          <w:noProof/>
        </w:rPr>
        <w:t xml:space="preserve">Definition:  This field contains the telephone number of the guarantor (person) to contact regarding guarantor bills, etc.  Multiple phone numbers for that person may be sent in this sequence.  As of </w:t>
      </w:r>
      <w:r>
        <w:rPr>
          <w:noProof/>
        </w:rPr>
        <w:t>v 2.7</w:t>
      </w:r>
      <w:r w:rsidRPr="00890B0C">
        <w:rPr>
          <w:noProof/>
        </w:rPr>
        <w:t xml:space="preserve">, no assumptions can be made based on position or sequence.  Specification of meaning based on sequence is deprecated.  </w:t>
      </w:r>
    </w:p>
    <w:p w14:paraId="3A70E323" w14:textId="77777777" w:rsidR="009E61BC" w:rsidRPr="00890B0C" w:rsidRDefault="009E61BC">
      <w:pPr>
        <w:pStyle w:val="Heading4"/>
        <w:tabs>
          <w:tab w:val="num" w:pos="1440"/>
        </w:tabs>
        <w:rPr>
          <w:noProof/>
        </w:rPr>
      </w:pPr>
      <w:bookmarkStart w:id="1686" w:name="_Toc1882103"/>
      <w:r w:rsidRPr="00890B0C">
        <w:rPr>
          <w:noProof/>
        </w:rPr>
        <w:t>GT1-47   Contact Reason</w:t>
      </w:r>
      <w:r w:rsidR="005B65F4" w:rsidRPr="00890B0C">
        <w:rPr>
          <w:noProof/>
        </w:rPr>
        <w:fldChar w:fldCharType="begin"/>
      </w:r>
      <w:r w:rsidRPr="00890B0C">
        <w:rPr>
          <w:noProof/>
        </w:rPr>
        <w:instrText xml:space="preserve"> XE "Contact reason" </w:instrText>
      </w:r>
      <w:r w:rsidR="005B65F4" w:rsidRPr="00890B0C">
        <w:rPr>
          <w:noProof/>
        </w:rPr>
        <w:fldChar w:fldCharType="end"/>
      </w:r>
      <w:r w:rsidRPr="00890B0C">
        <w:rPr>
          <w:noProof/>
        </w:rPr>
        <w:t xml:space="preserve">   (CWE)   00747</w:t>
      </w:r>
      <w:bookmarkEnd w:id="1686"/>
    </w:p>
    <w:p w14:paraId="17C675E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6F87D" w14:textId="7126A2BE" w:rsidR="009E61BC" w:rsidRPr="00890B0C" w:rsidRDefault="009E61BC">
      <w:pPr>
        <w:pStyle w:val="NormalIndented"/>
        <w:rPr>
          <w:noProof/>
        </w:rPr>
      </w:pPr>
      <w:r w:rsidRPr="00890B0C">
        <w:rPr>
          <w:noProof/>
        </w:rPr>
        <w:t xml:space="preserve">Definition:  This field contains a user-defined code that identifies the reason for contacting the guarantor, for example, to phone the guarantor if payments are late.  Refer to </w:t>
      </w:r>
      <w:hyperlink r:id="rId178" w:anchor="HL70222" w:history="1">
        <w:r w:rsidRPr="00890B0C">
          <w:rPr>
            <w:rStyle w:val="ReferenceUserTable"/>
            <w:noProof/>
          </w:rPr>
          <w:t>User-defined Table 0222 - Contact reason</w:t>
        </w:r>
      </w:hyperlink>
      <w:r w:rsidRPr="00890B0C">
        <w:rPr>
          <w:noProof/>
        </w:rPr>
        <w:t xml:space="preserve"> </w:t>
      </w:r>
      <w:r>
        <w:rPr>
          <w:noProof/>
        </w:rPr>
        <w:t xml:space="preserve">in Chapter 2C, Code Tables, </w:t>
      </w:r>
      <w:r w:rsidRPr="00890B0C">
        <w:rPr>
          <w:noProof/>
        </w:rPr>
        <w:t>for suggested values.</w:t>
      </w:r>
    </w:p>
    <w:p w14:paraId="2797A2C3" w14:textId="77777777" w:rsidR="009E61BC" w:rsidRPr="00890B0C" w:rsidRDefault="009E61BC">
      <w:pPr>
        <w:pStyle w:val="Heading4"/>
        <w:tabs>
          <w:tab w:val="num" w:pos="1440"/>
        </w:tabs>
        <w:rPr>
          <w:noProof/>
        </w:rPr>
      </w:pPr>
      <w:bookmarkStart w:id="1687" w:name="_Toc1882104"/>
      <w:r w:rsidRPr="00890B0C">
        <w:rPr>
          <w:noProof/>
        </w:rPr>
        <w:lastRenderedPageBreak/>
        <w:t>GT1-48   Contact Relationship</w:t>
      </w:r>
      <w:r w:rsidR="005B65F4" w:rsidRPr="00890B0C">
        <w:rPr>
          <w:noProof/>
        </w:rPr>
        <w:fldChar w:fldCharType="begin"/>
      </w:r>
      <w:r w:rsidRPr="00890B0C">
        <w:rPr>
          <w:noProof/>
        </w:rPr>
        <w:instrText xml:space="preserve"> XE "Contact relationship" </w:instrText>
      </w:r>
      <w:r w:rsidR="005B65F4" w:rsidRPr="00890B0C">
        <w:rPr>
          <w:noProof/>
        </w:rPr>
        <w:fldChar w:fldCharType="end"/>
      </w:r>
      <w:r w:rsidRPr="00890B0C">
        <w:rPr>
          <w:noProof/>
        </w:rPr>
        <w:t xml:space="preserve">   (CWE)   00784</w:t>
      </w:r>
      <w:bookmarkEnd w:id="1687"/>
    </w:p>
    <w:p w14:paraId="7F4BD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11EB6F" w14:textId="1FA26F84" w:rsidR="009E61BC" w:rsidRPr="00890B0C" w:rsidRDefault="009E61BC">
      <w:pPr>
        <w:pStyle w:val="NormalIndented"/>
        <w:rPr>
          <w:noProof/>
        </w:rPr>
      </w:pPr>
      <w:r w:rsidRPr="00890B0C">
        <w:rPr>
          <w:noProof/>
        </w:rPr>
        <w:t xml:space="preserve">Definition:  Identifies the guarantor relationship to the contact person specified above.  Refer to </w:t>
      </w:r>
      <w:hyperlink r:id="rId179" w:anchor="HL70063" w:history="1">
        <w:r w:rsidRPr="005B7CA8">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  Examples include wife, attorney, power of attorney, self, and organization.</w:t>
      </w:r>
    </w:p>
    <w:p w14:paraId="1981C18A" w14:textId="77777777" w:rsidR="009E61BC" w:rsidRPr="00890B0C" w:rsidRDefault="009E61BC">
      <w:pPr>
        <w:pStyle w:val="Heading4"/>
        <w:tabs>
          <w:tab w:val="num" w:pos="1440"/>
        </w:tabs>
        <w:rPr>
          <w:noProof/>
        </w:rPr>
      </w:pPr>
      <w:bookmarkStart w:id="1688" w:name="_Toc1882105"/>
      <w:r w:rsidRPr="00890B0C">
        <w:rPr>
          <w:noProof/>
        </w:rPr>
        <w:t>GT1-49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1688"/>
    </w:p>
    <w:p w14:paraId="21EA9829" w14:textId="77777777" w:rsidR="009E61BC" w:rsidRPr="00890B0C" w:rsidRDefault="009E61BC">
      <w:pPr>
        <w:pStyle w:val="NormalIndented"/>
        <w:rPr>
          <w:noProof/>
        </w:rPr>
      </w:pPr>
      <w:r w:rsidRPr="00890B0C">
        <w:rPr>
          <w:noProof/>
        </w:rPr>
        <w:t>Definition:  This field contains a descriptive name of the guarantor</w:t>
      </w:r>
      <w:r>
        <w:rPr>
          <w:noProof/>
        </w:rPr>
        <w:t>'</w:t>
      </w:r>
      <w:r w:rsidRPr="00890B0C">
        <w:rPr>
          <w:noProof/>
        </w:rPr>
        <w:t>s occupation (e.g., Sr. Systems Analyst, Sr. Accountant).</w:t>
      </w:r>
    </w:p>
    <w:p w14:paraId="3FDC2C3E" w14:textId="77777777" w:rsidR="009E61BC" w:rsidRPr="00890B0C" w:rsidRDefault="009E61BC">
      <w:pPr>
        <w:pStyle w:val="Heading4"/>
        <w:tabs>
          <w:tab w:val="num" w:pos="1440"/>
        </w:tabs>
        <w:rPr>
          <w:noProof/>
        </w:rPr>
      </w:pPr>
      <w:bookmarkStart w:id="1689" w:name="_Toc1882106"/>
      <w:r w:rsidRPr="00890B0C">
        <w:rPr>
          <w:noProof/>
        </w:rPr>
        <w:t>GT1-50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1689"/>
    </w:p>
    <w:p w14:paraId="7C9A2E12" w14:textId="77777777" w:rsidR="00C344D6" w:rsidRDefault="00C344D6" w:rsidP="00C344D6">
      <w:pPr>
        <w:pStyle w:val="Components"/>
      </w:pPr>
      <w:bookmarkStart w:id="1690" w:name="JCCComponent"/>
      <w:r>
        <w:t>Components:  &lt;Job Code (CWE)&gt; ^ &lt;Job Class (CWE)&gt; ^ &lt;Job Description Text (TX)&gt;</w:t>
      </w:r>
    </w:p>
    <w:p w14:paraId="41E669CA"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7550F6"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90"/>
    </w:p>
    <w:p w14:paraId="12AFBA66"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job code and employee classification.  </w:t>
      </w:r>
    </w:p>
    <w:p w14:paraId="7A8E840A" w14:textId="77777777" w:rsidR="009E61BC" w:rsidRPr="00890B0C" w:rsidRDefault="009E61BC">
      <w:pPr>
        <w:pStyle w:val="Heading4"/>
        <w:tabs>
          <w:tab w:val="num" w:pos="1440"/>
        </w:tabs>
        <w:rPr>
          <w:noProof/>
        </w:rPr>
      </w:pPr>
      <w:bookmarkStart w:id="1691" w:name="GT1_51"/>
      <w:bookmarkStart w:id="1692" w:name="_Toc1882107"/>
      <w:r w:rsidRPr="00890B0C">
        <w:rPr>
          <w:noProof/>
        </w:rPr>
        <w:t>GT1-51   Guarantor Employer</w:t>
      </w:r>
      <w:r>
        <w:rPr>
          <w:noProof/>
        </w:rPr>
        <w:t>'</w:t>
      </w:r>
      <w:r w:rsidRPr="00890B0C">
        <w:rPr>
          <w:noProof/>
        </w:rPr>
        <w:t>s Organization Name</w:t>
      </w:r>
      <w:bookmarkEnd w:id="1691"/>
      <w:r w:rsidR="005B65F4" w:rsidRPr="00890B0C">
        <w:rPr>
          <w:noProof/>
        </w:rPr>
        <w:fldChar w:fldCharType="begin"/>
      </w:r>
      <w:r w:rsidRPr="00890B0C">
        <w:rPr>
          <w:noProof/>
        </w:rPr>
        <w:instrText xml:space="preserve"> XE "Guarantor employer's organization name" </w:instrText>
      </w:r>
      <w:r w:rsidR="005B65F4" w:rsidRPr="00890B0C">
        <w:rPr>
          <w:noProof/>
        </w:rPr>
        <w:fldChar w:fldCharType="end"/>
      </w:r>
      <w:r w:rsidRPr="00890B0C">
        <w:rPr>
          <w:noProof/>
        </w:rPr>
        <w:t xml:space="preserve">   (XON)   01299</w:t>
      </w:r>
      <w:bookmarkEnd w:id="1692"/>
    </w:p>
    <w:p w14:paraId="486C5B2F"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F2F51C"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2279D" w14:textId="77777777" w:rsidR="00C344D6" w:rsidRDefault="00C344D6" w:rsidP="00C344D6">
      <w:pPr>
        <w:pStyle w:val="Components"/>
      </w:pPr>
      <w:r>
        <w:lastRenderedPageBreak/>
        <w:t>Subcomponents for Assigning Authority (HD):  &lt;Namespace ID (IS)&gt; &amp; &lt;Universal ID (ST)&gt; &amp; &lt;Universal ID Type (ID)&gt;</w:t>
      </w:r>
    </w:p>
    <w:p w14:paraId="1BA67001" w14:textId="77777777" w:rsidR="00C344D6" w:rsidRDefault="00C344D6" w:rsidP="00C344D6">
      <w:pPr>
        <w:pStyle w:val="Components"/>
      </w:pPr>
      <w:r>
        <w:t>Subcomponents for Assigning Facility (HD):  &lt;Namespace ID (IS)&gt; &amp; &lt;Universal ID (ST)&gt; &amp; &lt;Universal ID Type (ID)&gt;</w:t>
      </w:r>
    </w:p>
    <w:p w14:paraId="5B239228"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when the guarantor</w:t>
      </w:r>
      <w:r>
        <w:rPr>
          <w:noProof/>
        </w:rPr>
        <w:t>'</w:t>
      </w:r>
      <w:r w:rsidRPr="00890B0C">
        <w:rPr>
          <w:noProof/>
        </w:rPr>
        <w:t>s employer is an organization.  When the guarantor</w:t>
      </w:r>
      <w:r>
        <w:rPr>
          <w:noProof/>
        </w:rPr>
        <w:t>'</w:t>
      </w:r>
      <w:r w:rsidRPr="00890B0C">
        <w:rPr>
          <w:noProof/>
        </w:rPr>
        <w:t>s employer is a person, use</w:t>
      </w:r>
      <w:r w:rsidRPr="00890B0C">
        <w:rPr>
          <w:rStyle w:val="ReferenceAttribute"/>
          <w:noProof/>
        </w:rPr>
        <w:t xml:space="preserve"> </w:t>
      </w:r>
      <w:hyperlink w:anchor="GT1_16" w:history="1">
        <w:r w:rsidRPr="00890B0C">
          <w:rPr>
            <w:rStyle w:val="ReferenceAttribute"/>
            <w:noProof/>
          </w:rPr>
          <w:t>GT1-16 - Guarantor Employer Name</w:t>
        </w:r>
      </w:hyperlink>
      <w:r w:rsidRPr="00890B0C">
        <w:rPr>
          <w:noProof/>
        </w:rPr>
        <w:t>.  Multiple names for the same guarantor may be sent in this field</w:t>
      </w:r>
      <w:r w:rsidR="00D52EF7">
        <w:rPr>
          <w:noProof/>
        </w:rPr>
        <w:t xml:space="preserve"> Specification of meaning based on sequence is deprecated</w:t>
      </w:r>
      <w:r w:rsidRPr="00890B0C">
        <w:rPr>
          <w:noProof/>
        </w:rPr>
        <w:t>.</w:t>
      </w:r>
    </w:p>
    <w:p w14:paraId="7EAAE06B" w14:textId="77777777" w:rsidR="009E61BC" w:rsidRPr="00890B0C" w:rsidRDefault="009E61BC">
      <w:pPr>
        <w:pStyle w:val="Heading4"/>
        <w:tabs>
          <w:tab w:val="num" w:pos="1440"/>
        </w:tabs>
        <w:rPr>
          <w:noProof/>
        </w:rPr>
      </w:pPr>
      <w:bookmarkStart w:id="1693" w:name="_Toc1882108"/>
      <w:r w:rsidRPr="00890B0C">
        <w:rPr>
          <w:noProof/>
        </w:rPr>
        <w:t>GT1-52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1693"/>
    </w:p>
    <w:p w14:paraId="7C706B8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DAAB4E" w14:textId="6189D3C9" w:rsidR="009E61BC" w:rsidRPr="00890B0C" w:rsidRDefault="009E61BC">
      <w:pPr>
        <w:pStyle w:val="NormalIndented"/>
        <w:rPr>
          <w:noProof/>
        </w:rPr>
      </w:pPr>
      <w:r w:rsidRPr="00890B0C">
        <w:rPr>
          <w:noProof/>
        </w:rPr>
        <w:t>Definition:  This field contains a code to describe the guarantor</w:t>
      </w:r>
      <w:r>
        <w:rPr>
          <w:noProof/>
        </w:rPr>
        <w:t>'</w:t>
      </w:r>
      <w:r w:rsidRPr="00890B0C">
        <w:rPr>
          <w:noProof/>
        </w:rPr>
        <w:t xml:space="preserve">s disability. Refer to </w:t>
      </w:r>
      <w:hyperlink r:id="rId180" w:anchor="HL70295" w:history="1">
        <w:r w:rsidRPr="00F3107D">
          <w:rPr>
            <w:rStyle w:val="ReferenceUserTable"/>
          </w:rPr>
          <w:t>User-defined Table 0295 - Handicap</w:t>
        </w:r>
      </w:hyperlink>
      <w:r w:rsidRPr="00890B0C">
        <w:rPr>
          <w:noProof/>
        </w:rPr>
        <w:t xml:space="preserve"> </w:t>
      </w:r>
      <w:r>
        <w:rPr>
          <w:noProof/>
        </w:rPr>
        <w:t xml:space="preserve">in Chapter 2C, Code Tables, </w:t>
      </w:r>
      <w:r w:rsidRPr="00890B0C">
        <w:rPr>
          <w:noProof/>
        </w:rPr>
        <w:t>for suggested values.</w:t>
      </w:r>
    </w:p>
    <w:p w14:paraId="02EABA43" w14:textId="77777777" w:rsidR="009E61BC" w:rsidRPr="00890B0C" w:rsidRDefault="009E61BC">
      <w:pPr>
        <w:pStyle w:val="Heading4"/>
        <w:tabs>
          <w:tab w:val="num" w:pos="1440"/>
        </w:tabs>
        <w:rPr>
          <w:noProof/>
        </w:rPr>
      </w:pPr>
      <w:bookmarkStart w:id="1694" w:name="_Toc1882109"/>
      <w:r w:rsidRPr="00890B0C">
        <w:rPr>
          <w:noProof/>
        </w:rPr>
        <w:t>GT1-53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bookmarkEnd w:id="1694"/>
    </w:p>
    <w:p w14:paraId="01F857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45C927" w14:textId="6F550731" w:rsidR="009E61BC" w:rsidRPr="00890B0C" w:rsidRDefault="009E61BC">
      <w:pPr>
        <w:pStyle w:val="NormalIndented"/>
        <w:rPr>
          <w:noProof/>
        </w:rPr>
      </w:pPr>
      <w:r w:rsidRPr="00890B0C">
        <w:rPr>
          <w:noProof/>
        </w:rPr>
        <w:t>Definition:  This field contains a code that identifies the guarantor</w:t>
      </w:r>
      <w:r>
        <w:rPr>
          <w:noProof/>
        </w:rPr>
        <w:t>'</w:t>
      </w:r>
      <w:r w:rsidRPr="00890B0C">
        <w:rPr>
          <w:noProof/>
        </w:rPr>
        <w:t xml:space="preserve">s current job status. Refer to </w:t>
      </w:r>
      <w:hyperlink r:id="rId181" w:anchor="HL70311" w:history="1">
        <w:r w:rsidRPr="00F3107D">
          <w:rPr>
            <w:rStyle w:val="ReferenceUserTable"/>
          </w:rPr>
          <w:t>User-defined Table 0311 - Job Status</w:t>
        </w:r>
      </w:hyperlink>
      <w:r>
        <w:rPr>
          <w:noProof/>
        </w:rPr>
        <w:t xml:space="preserve"> in Chapter 2C, Code Tables, </w:t>
      </w:r>
      <w:r w:rsidRPr="00890B0C">
        <w:rPr>
          <w:noProof/>
        </w:rPr>
        <w:t>for suggested values.</w:t>
      </w:r>
    </w:p>
    <w:p w14:paraId="2342A09A" w14:textId="77777777" w:rsidR="009E61BC" w:rsidRPr="00890B0C" w:rsidRDefault="009E61BC">
      <w:pPr>
        <w:pStyle w:val="Heading4"/>
        <w:tabs>
          <w:tab w:val="num" w:pos="1440"/>
        </w:tabs>
        <w:rPr>
          <w:noProof/>
        </w:rPr>
      </w:pPr>
      <w:bookmarkStart w:id="1695" w:name="_Toc1882110"/>
      <w:r w:rsidRPr="00890B0C">
        <w:rPr>
          <w:noProof/>
        </w:rPr>
        <w:t>GT1-54   Guarantor Financial Class</w:t>
      </w:r>
      <w:r w:rsidR="005B65F4" w:rsidRPr="00890B0C">
        <w:rPr>
          <w:noProof/>
        </w:rPr>
        <w:fldChar w:fldCharType="begin"/>
      </w:r>
      <w:r w:rsidRPr="00890B0C">
        <w:rPr>
          <w:noProof/>
        </w:rPr>
        <w:instrText xml:space="preserve"> XE "Guarantor financial class" </w:instrText>
      </w:r>
      <w:r w:rsidR="005B65F4" w:rsidRPr="00890B0C">
        <w:rPr>
          <w:noProof/>
        </w:rPr>
        <w:fldChar w:fldCharType="end"/>
      </w:r>
      <w:r w:rsidRPr="00890B0C">
        <w:rPr>
          <w:noProof/>
        </w:rPr>
        <w:t xml:space="preserve">   (FC)   01231</w:t>
      </w:r>
      <w:bookmarkEnd w:id="1695"/>
    </w:p>
    <w:p w14:paraId="4E17F20F" w14:textId="77777777" w:rsidR="00C344D6" w:rsidRDefault="00C344D6" w:rsidP="00C344D6">
      <w:pPr>
        <w:pStyle w:val="Components"/>
      </w:pPr>
      <w:bookmarkStart w:id="1696" w:name="FCComponent"/>
      <w:r>
        <w:t>Components:  &lt;Financial Class Code (CWE)&gt; ^ &lt;Effective Date (DTM)&gt;</w:t>
      </w:r>
    </w:p>
    <w:p w14:paraId="07AE198C" w14:textId="77777777" w:rsidR="00C344D6" w:rsidRDefault="00C344D6" w:rsidP="00C344D6">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96"/>
    </w:p>
    <w:p w14:paraId="3D16B925" w14:textId="77777777" w:rsidR="009E61BC" w:rsidRPr="00890B0C" w:rsidRDefault="009E61BC">
      <w:pPr>
        <w:pStyle w:val="NormalIndented"/>
        <w:rPr>
          <w:noProof/>
        </w:rPr>
      </w:pPr>
      <w:r w:rsidRPr="00890B0C">
        <w:rPr>
          <w:noProof/>
        </w:rPr>
        <w:t xml:space="preserve">Definition:  This field contains </w:t>
      </w:r>
      <w:bookmarkStart w:id="1697" w:name="_Toc346777024"/>
      <w:bookmarkStart w:id="1698" w:name="_Toc346777061"/>
      <w:bookmarkStart w:id="1699" w:name="_Toc348245497"/>
      <w:bookmarkStart w:id="1700" w:name="_Toc348245567"/>
      <w:bookmarkStart w:id="1701" w:name="_Toc348259082"/>
      <w:bookmarkStart w:id="1702" w:name="_Toc348340236"/>
      <w:bookmarkEnd w:id="1697"/>
      <w:bookmarkEnd w:id="1698"/>
      <w:bookmarkEnd w:id="1699"/>
      <w:bookmarkEnd w:id="1700"/>
      <w:bookmarkEnd w:id="1701"/>
      <w:bookmarkEnd w:id="1702"/>
      <w:r w:rsidRPr="00890B0C">
        <w:rPr>
          <w:noProof/>
        </w:rPr>
        <w:t>the financial class (FC) assigned to the guarantor for the purpose of identifying sources of reimbursement.  It can be different than that of the patient.  When the FC of the guarantor is different than the FC of the patient, and the guarantor</w:t>
      </w:r>
      <w:r>
        <w:rPr>
          <w:noProof/>
        </w:rPr>
        <w:t>'</w:t>
      </w:r>
      <w:r w:rsidRPr="00890B0C">
        <w:rPr>
          <w:noProof/>
        </w:rPr>
        <w:t xml:space="preserve">s coverage for that patient has been exhausted, the source of reimbursement falls back onto the FC of the patient. </w:t>
      </w:r>
      <w:bookmarkStart w:id="1703" w:name="_Toc1882111"/>
    </w:p>
    <w:p w14:paraId="2BC99D81" w14:textId="77777777" w:rsidR="009E61BC" w:rsidRPr="00890B0C" w:rsidRDefault="009E61BC">
      <w:pPr>
        <w:pStyle w:val="Heading4"/>
        <w:tabs>
          <w:tab w:val="num" w:pos="1440"/>
        </w:tabs>
        <w:rPr>
          <w:noProof/>
        </w:rPr>
      </w:pPr>
      <w:r w:rsidRPr="00890B0C">
        <w:rPr>
          <w:noProof/>
        </w:rPr>
        <w:lastRenderedPageBreak/>
        <w:t>GT1-55   Guarantor Race</w:t>
      </w:r>
      <w:r w:rsidR="005B65F4" w:rsidRPr="00890B0C">
        <w:rPr>
          <w:noProof/>
        </w:rPr>
        <w:fldChar w:fldCharType="begin"/>
      </w:r>
      <w:r w:rsidRPr="00890B0C">
        <w:rPr>
          <w:noProof/>
        </w:rPr>
        <w:instrText xml:space="preserve"> XE "Guarantor race" </w:instrText>
      </w:r>
      <w:r w:rsidR="005B65F4" w:rsidRPr="00890B0C">
        <w:rPr>
          <w:noProof/>
        </w:rPr>
        <w:fldChar w:fldCharType="end"/>
      </w:r>
      <w:r w:rsidRPr="00890B0C">
        <w:rPr>
          <w:noProof/>
        </w:rPr>
        <w:t xml:space="preserve">   (CWE)   01291</w:t>
      </w:r>
      <w:bookmarkEnd w:id="1703"/>
    </w:p>
    <w:p w14:paraId="70AC284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91A0B5" w14:textId="5E41659A" w:rsidR="009E61BC" w:rsidRPr="00890B0C" w:rsidRDefault="009E61BC">
      <w:pPr>
        <w:pStyle w:val="NormalIndented"/>
        <w:rPr>
          <w:noProof/>
        </w:rPr>
      </w:pPr>
      <w:r w:rsidRPr="00890B0C">
        <w:rPr>
          <w:noProof/>
        </w:rPr>
        <w:t>Definition:  This field refers to the guarantor</w:t>
      </w:r>
      <w:r>
        <w:rPr>
          <w:noProof/>
        </w:rPr>
        <w:t>'</w:t>
      </w:r>
      <w:r w:rsidRPr="00890B0C">
        <w:rPr>
          <w:noProof/>
        </w:rPr>
        <w:t xml:space="preserve">s race. Refer to </w:t>
      </w:r>
      <w:hyperlink r:id="rId182" w:anchor="HL70005" w:history="1">
        <w:r w:rsidRPr="00C93FC0">
          <w:rPr>
            <w:rStyle w:val="ReferenceUserTable"/>
          </w:rPr>
          <w:t>User-defined Table 0005 - Race</w:t>
        </w:r>
      </w:hyperlink>
      <w:r w:rsidRPr="00890B0C">
        <w:rPr>
          <w:noProof/>
        </w:rPr>
        <w:t xml:space="preserve"> </w:t>
      </w:r>
      <w:r>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48CEF7BA" w14:textId="77777777" w:rsidR="009E61BC" w:rsidRPr="00890B0C" w:rsidRDefault="009E61BC">
      <w:pPr>
        <w:pStyle w:val="Heading4"/>
        <w:tabs>
          <w:tab w:val="num" w:pos="1440"/>
        </w:tabs>
        <w:rPr>
          <w:noProof/>
        </w:rPr>
      </w:pPr>
      <w:r w:rsidRPr="00890B0C">
        <w:rPr>
          <w:noProof/>
        </w:rPr>
        <w:t>GT1-56  Guarantor Birth Place</w:t>
      </w:r>
      <w:r w:rsidR="005B65F4" w:rsidRPr="00890B0C">
        <w:rPr>
          <w:noProof/>
        </w:rPr>
        <w:fldChar w:fldCharType="begin"/>
      </w:r>
      <w:r w:rsidRPr="00890B0C">
        <w:rPr>
          <w:noProof/>
        </w:rPr>
        <w:instrText xml:space="preserve"> XE "Guarantor birth place" </w:instrText>
      </w:r>
      <w:r w:rsidR="005B65F4" w:rsidRPr="00890B0C">
        <w:rPr>
          <w:noProof/>
        </w:rPr>
        <w:fldChar w:fldCharType="end"/>
      </w:r>
      <w:r w:rsidRPr="00890B0C">
        <w:rPr>
          <w:noProof/>
        </w:rPr>
        <w:t xml:space="preserve">   (ST)   01851</w:t>
      </w:r>
    </w:p>
    <w:p w14:paraId="47026859" w14:textId="77777777" w:rsidR="009E61BC" w:rsidRPr="00890B0C" w:rsidRDefault="009E61BC">
      <w:pPr>
        <w:pStyle w:val="NormalIndented"/>
        <w:rPr>
          <w:noProof/>
        </w:rPr>
      </w:pPr>
      <w:r w:rsidRPr="00890B0C">
        <w:rPr>
          <w:noProof/>
        </w:rPr>
        <w:t>Definition:  This field contains the description of the guarantor</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hyperlink w:anchor="GT1_5" w:history="1">
        <w:r w:rsidRPr="00890B0C">
          <w:rPr>
            <w:rStyle w:val="ReferenceAttribute"/>
            <w:noProof/>
          </w:rPr>
          <w:t>GT1-5 – Guarantor Address</w:t>
        </w:r>
      </w:hyperlink>
      <w:r w:rsidRPr="00890B0C">
        <w:rPr>
          <w:noProof/>
        </w:rPr>
        <w:t xml:space="preserve"> with an identifier of </w:t>
      </w:r>
      <w:r>
        <w:rPr>
          <w:noProof/>
        </w:rPr>
        <w:t>"</w:t>
      </w:r>
      <w:r w:rsidRPr="00890B0C">
        <w:rPr>
          <w:noProof/>
        </w:rPr>
        <w:t>N</w:t>
      </w:r>
      <w:r>
        <w:rPr>
          <w:noProof/>
        </w:rPr>
        <w:t>"</w:t>
      </w:r>
      <w:r w:rsidRPr="00890B0C">
        <w:rPr>
          <w:noProof/>
        </w:rPr>
        <w:t>.</w:t>
      </w:r>
    </w:p>
    <w:p w14:paraId="4269E6A3" w14:textId="77777777" w:rsidR="009E61BC" w:rsidRPr="00890B0C" w:rsidRDefault="009E61BC">
      <w:pPr>
        <w:pStyle w:val="Heading4"/>
        <w:tabs>
          <w:tab w:val="num" w:pos="1440"/>
        </w:tabs>
        <w:rPr>
          <w:noProof/>
        </w:rPr>
      </w:pPr>
      <w:r w:rsidRPr="00890B0C">
        <w:rPr>
          <w:noProof/>
        </w:rPr>
        <w:t>GT1-57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00146</w:t>
      </w:r>
    </w:p>
    <w:p w14:paraId="73C1DF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B81901" w14:textId="54B62870" w:rsidR="009E61BC" w:rsidRPr="00890B0C" w:rsidRDefault="009E61BC">
      <w:pPr>
        <w:pStyle w:val="NormalIndented"/>
        <w:rPr>
          <w:noProof/>
        </w:rPr>
      </w:pPr>
      <w:r w:rsidRPr="00890B0C">
        <w:rPr>
          <w:noProof/>
        </w:rPr>
        <w:t xml:space="preserve">Definition:  This field identifies the type of VIP for the guarantor.  Refer to </w:t>
      </w:r>
      <w:hyperlink r:id="rId183" w:anchor="HL70099" w:history="1">
        <w:r>
          <w:rPr>
            <w:rStyle w:val="ReferenceUserTable"/>
          </w:rPr>
          <w:t>User-defined Table 0099 – VIP Indicator</w:t>
        </w:r>
      </w:hyperlink>
      <w:r w:rsidRPr="00890B0C">
        <w:rPr>
          <w:noProof/>
        </w:rPr>
        <w:t xml:space="preserve"> </w:t>
      </w:r>
      <w:r>
        <w:rPr>
          <w:noProof/>
        </w:rPr>
        <w:t xml:space="preserve">in Chapter 2C, Code Tables, </w:t>
      </w:r>
      <w:r w:rsidRPr="00890B0C">
        <w:rPr>
          <w:noProof/>
        </w:rPr>
        <w:t>for suggested values.</w:t>
      </w:r>
    </w:p>
    <w:p w14:paraId="04A42517" w14:textId="5119AA7E" w:rsidR="009E61BC" w:rsidRPr="00890B0C" w:rsidRDefault="009E61BC">
      <w:pPr>
        <w:pStyle w:val="Heading3"/>
        <w:rPr>
          <w:noProof/>
        </w:rPr>
      </w:pPr>
      <w:bookmarkStart w:id="1704" w:name="_Hlt1757722"/>
      <w:bookmarkStart w:id="1705" w:name="_Toc346777011"/>
      <w:bookmarkStart w:id="1706" w:name="_Toc346777048"/>
      <w:bookmarkStart w:id="1707" w:name="_Toc348245484"/>
      <w:bookmarkStart w:id="1708" w:name="_Toc348245554"/>
      <w:bookmarkStart w:id="1709" w:name="_Toc348259069"/>
      <w:bookmarkStart w:id="1710" w:name="_Toc348340223"/>
      <w:bookmarkStart w:id="1711" w:name="_Toc359236266"/>
      <w:bookmarkStart w:id="1712" w:name="_Toc1882112"/>
      <w:bookmarkStart w:id="1713" w:name="_Toc89062831"/>
      <w:bookmarkStart w:id="1714" w:name="_Toc20321551"/>
      <w:bookmarkEnd w:id="1704"/>
      <w:r w:rsidRPr="00890B0C">
        <w:rPr>
          <w:noProof/>
        </w:rPr>
        <w:t>IN1</w:t>
      </w:r>
      <w:r w:rsidR="005B65F4" w:rsidRPr="00890B0C">
        <w:rPr>
          <w:noProof/>
        </w:rPr>
        <w:fldChar w:fldCharType="begin"/>
      </w:r>
      <w:r w:rsidRPr="00890B0C">
        <w:rPr>
          <w:noProof/>
        </w:rPr>
        <w:instrText>XE "IN1"</w:instrText>
      </w:r>
      <w:r w:rsidR="005B65F4" w:rsidRPr="00890B0C">
        <w:rPr>
          <w:noProof/>
        </w:rPr>
        <w:fldChar w:fldCharType="end"/>
      </w:r>
      <w:r w:rsidR="005B65F4" w:rsidRPr="00890B0C">
        <w:rPr>
          <w:noProof/>
        </w:rPr>
        <w:fldChar w:fldCharType="begin"/>
      </w:r>
      <w:r w:rsidRPr="00890B0C">
        <w:rPr>
          <w:noProof/>
        </w:rPr>
        <w:instrText>XE "Segments:IN1"</w:instrText>
      </w:r>
      <w:r w:rsidR="005B65F4" w:rsidRPr="00890B0C">
        <w:rPr>
          <w:noProof/>
        </w:rPr>
        <w:fldChar w:fldCharType="end"/>
      </w:r>
      <w:r w:rsidRPr="00890B0C">
        <w:rPr>
          <w:noProof/>
        </w:rPr>
        <w:t xml:space="preserve"> </w:t>
      </w:r>
      <w:r w:rsidRPr="00890B0C">
        <w:rPr>
          <w:noProof/>
        </w:rPr>
        <w:noBreakHyphen/>
      </w:r>
      <w:bookmarkStart w:id="1715" w:name="_Hlt1757690"/>
      <w:r w:rsidRPr="00890B0C">
        <w:rPr>
          <w:noProof/>
        </w:rPr>
        <w:t xml:space="preserve"> Insurance</w:t>
      </w:r>
      <w:bookmarkEnd w:id="1705"/>
      <w:bookmarkEnd w:id="1706"/>
      <w:bookmarkEnd w:id="1707"/>
      <w:bookmarkEnd w:id="1708"/>
      <w:bookmarkEnd w:id="1709"/>
      <w:bookmarkEnd w:id="1710"/>
      <w:r w:rsidRPr="00890B0C">
        <w:rPr>
          <w:noProof/>
        </w:rPr>
        <w:t xml:space="preserve"> Se</w:t>
      </w:r>
      <w:bookmarkEnd w:id="1715"/>
      <w:r w:rsidRPr="00890B0C">
        <w:rPr>
          <w:noProof/>
        </w:rPr>
        <w:t>gment</w:t>
      </w:r>
      <w:bookmarkEnd w:id="1711"/>
      <w:bookmarkEnd w:id="1712"/>
      <w:bookmarkEnd w:id="1713"/>
      <w:bookmarkEnd w:id="1714"/>
      <w:r w:rsidR="005B65F4" w:rsidRPr="00890B0C">
        <w:rPr>
          <w:noProof/>
        </w:rPr>
        <w:fldChar w:fldCharType="begin"/>
      </w:r>
      <w:r w:rsidRPr="00890B0C">
        <w:rPr>
          <w:noProof/>
        </w:rPr>
        <w:instrText>XE "insurance segment"</w:instrText>
      </w:r>
      <w:r w:rsidR="005B65F4" w:rsidRPr="00890B0C">
        <w:rPr>
          <w:noProof/>
        </w:rPr>
        <w:fldChar w:fldCharType="end"/>
      </w:r>
    </w:p>
    <w:p w14:paraId="282FA239" w14:textId="77777777" w:rsidR="009E61BC" w:rsidRPr="00890B0C" w:rsidRDefault="009E61BC">
      <w:pPr>
        <w:pStyle w:val="NormalIndented"/>
        <w:rPr>
          <w:noProof/>
        </w:rPr>
      </w:pPr>
      <w:r w:rsidRPr="00890B0C">
        <w:rPr>
          <w:noProof/>
        </w:rPr>
        <w:t>The IN1 segment contains insurance policy coverage information necessary to produce properly pro</w:t>
      </w:r>
      <w:r w:rsidRPr="00890B0C">
        <w:rPr>
          <w:noProof/>
        </w:rPr>
        <w:noBreakHyphen/>
        <w:t>rated and patient and insurance bills.</w:t>
      </w:r>
    </w:p>
    <w:p w14:paraId="466F2765" w14:textId="77777777" w:rsidR="009E61BC" w:rsidRPr="00890B0C" w:rsidRDefault="009E61BC">
      <w:pPr>
        <w:pStyle w:val="AttributeTableCaption"/>
        <w:rPr>
          <w:noProof/>
        </w:rPr>
      </w:pPr>
      <w:bookmarkStart w:id="1716" w:name="IN1"/>
      <w:r w:rsidRPr="00890B0C">
        <w:rPr>
          <w:noProof/>
        </w:rPr>
        <w:t>HL7 Attribute Table - IN1</w:t>
      </w:r>
      <w:bookmarkEnd w:id="1716"/>
      <w:r w:rsidRPr="00890B0C">
        <w:rPr>
          <w:noProof/>
        </w:rPr>
        <w:t xml:space="preserve"> - Insurance</w:t>
      </w:r>
      <w:r w:rsidR="005B65F4" w:rsidRPr="00890B0C">
        <w:rPr>
          <w:noProof/>
        </w:rPr>
        <w:fldChar w:fldCharType="begin"/>
      </w:r>
      <w:r w:rsidRPr="00890B0C">
        <w:rPr>
          <w:noProof/>
        </w:rPr>
        <w:instrText>XE "HL7 Attribute Table - IN1"</w:instrText>
      </w:r>
      <w:r w:rsidR="005B65F4" w:rsidRPr="00890B0C">
        <w:rPr>
          <w:noProof/>
        </w:rPr>
        <w:fldChar w:fldCharType="end"/>
      </w:r>
      <w:r w:rsidR="005B65F4" w:rsidRPr="00890B0C">
        <w:rPr>
          <w:noProof/>
        </w:rPr>
        <w:fldChar w:fldCharType="begin"/>
      </w:r>
      <w:r w:rsidRPr="00890B0C">
        <w:rPr>
          <w:noProof/>
        </w:rPr>
        <w:instrText>XE "IN1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Change w:id="1717">
          <w:tblGrid>
            <w:gridCol w:w="35"/>
            <w:gridCol w:w="613"/>
            <w:gridCol w:w="35"/>
            <w:gridCol w:w="613"/>
            <w:gridCol w:w="35"/>
            <w:gridCol w:w="685"/>
            <w:gridCol w:w="35"/>
            <w:gridCol w:w="613"/>
            <w:gridCol w:w="35"/>
            <w:gridCol w:w="613"/>
            <w:gridCol w:w="35"/>
            <w:gridCol w:w="613"/>
            <w:gridCol w:w="35"/>
            <w:gridCol w:w="685"/>
            <w:gridCol w:w="35"/>
            <w:gridCol w:w="685"/>
            <w:gridCol w:w="35"/>
            <w:gridCol w:w="3853"/>
            <w:gridCol w:w="35"/>
          </w:tblGrid>
        </w:tblGridChange>
      </w:tblGrid>
      <w:tr w:rsidR="009F20B7" w:rsidRPr="009E61BC" w14:paraId="2D0ED14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31471A7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FD03496"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17E05A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AACBDFA"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000EA85"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E31F43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0D71C9A8"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151DB04"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4C1002" w14:textId="77777777" w:rsidR="009E61BC" w:rsidRPr="00890B0C" w:rsidRDefault="009E61BC">
            <w:pPr>
              <w:pStyle w:val="AttributeTableHeader"/>
              <w:jc w:val="left"/>
              <w:rPr>
                <w:noProof/>
              </w:rPr>
            </w:pPr>
            <w:r w:rsidRPr="00890B0C">
              <w:rPr>
                <w:noProof/>
              </w:rPr>
              <w:t>ELEMENT NAME</w:t>
            </w:r>
          </w:p>
        </w:tc>
      </w:tr>
      <w:tr w:rsidR="009F20B7" w:rsidRPr="009E61BC" w14:paraId="382F9A6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2C7E6AC1"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D2342D"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3284F75"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7CFC51"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1E88DD7"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7196367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B53AE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A122CF" w14:textId="77777777" w:rsidR="009E61BC" w:rsidRPr="00890B0C" w:rsidRDefault="009E61BC">
            <w:pPr>
              <w:pStyle w:val="AttributeTableBody"/>
              <w:rPr>
                <w:noProof/>
              </w:rPr>
            </w:pPr>
            <w:r w:rsidRPr="00890B0C">
              <w:rPr>
                <w:noProof/>
              </w:rPr>
              <w:t>00426</w:t>
            </w:r>
          </w:p>
        </w:tc>
        <w:tc>
          <w:tcPr>
            <w:tcW w:w="3888" w:type="dxa"/>
            <w:tcBorders>
              <w:top w:val="single" w:sz="4" w:space="0" w:color="auto"/>
              <w:left w:val="nil"/>
              <w:bottom w:val="dotted" w:sz="4" w:space="0" w:color="auto"/>
              <w:right w:val="nil"/>
            </w:tcBorders>
            <w:shd w:val="clear" w:color="auto" w:fill="FFFFFF"/>
          </w:tcPr>
          <w:p w14:paraId="11C11AD8" w14:textId="77777777" w:rsidR="009E61BC" w:rsidRPr="00890B0C" w:rsidRDefault="009E61BC">
            <w:pPr>
              <w:pStyle w:val="AttributeTableBody"/>
              <w:jc w:val="left"/>
              <w:rPr>
                <w:noProof/>
              </w:rPr>
            </w:pPr>
            <w:r w:rsidRPr="00890B0C">
              <w:rPr>
                <w:noProof/>
              </w:rPr>
              <w:t>Set ID - IN1</w:t>
            </w:r>
          </w:p>
        </w:tc>
      </w:tr>
      <w:tr w:rsidR="009F20B7" w:rsidRPr="009E61BC" w14:paraId="483B6C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4405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D9EE7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3DC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1C7F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E913BF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64B6B9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C5330" w14:textId="0A6A91B2" w:rsidR="009E61BC" w:rsidRPr="00890B0C" w:rsidRDefault="00000000">
            <w:pPr>
              <w:pStyle w:val="AttributeTableBody"/>
              <w:rPr>
                <w:rStyle w:val="HyperlinkTable"/>
                <w:noProof/>
              </w:rPr>
            </w:pPr>
            <w:hyperlink r:id="rId184" w:anchor="HL70072" w:history="1">
              <w:r w:rsidR="009E61BC" w:rsidRPr="00890B0C">
                <w:rPr>
                  <w:rStyle w:val="HyperlinkTable"/>
                  <w:noProof/>
                </w:rPr>
                <w:t>00</w:t>
              </w:r>
              <w:bookmarkStart w:id="1718" w:name="_Hlt479435551"/>
              <w:r w:rsidR="009E61BC" w:rsidRPr="00890B0C">
                <w:rPr>
                  <w:rStyle w:val="HyperlinkTable"/>
                  <w:noProof/>
                </w:rPr>
                <w:t>7</w:t>
              </w:r>
              <w:bookmarkEnd w:id="1718"/>
              <w:r w:rsidR="009E61BC" w:rsidRPr="00890B0C">
                <w:rPr>
                  <w:rStyle w:val="HyperlinkTable"/>
                  <w:noProof/>
                </w:rPr>
                <w:t>2</w:t>
              </w:r>
            </w:hyperlink>
          </w:p>
        </w:tc>
        <w:tc>
          <w:tcPr>
            <w:tcW w:w="720" w:type="dxa"/>
            <w:tcBorders>
              <w:top w:val="dotted" w:sz="4" w:space="0" w:color="auto"/>
              <w:left w:val="nil"/>
              <w:bottom w:val="dotted" w:sz="4" w:space="0" w:color="auto"/>
              <w:right w:val="nil"/>
            </w:tcBorders>
            <w:shd w:val="clear" w:color="auto" w:fill="FFFFFF"/>
          </w:tcPr>
          <w:p w14:paraId="15403AF9"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5C231076" w14:textId="77777777" w:rsidR="009E61BC" w:rsidRPr="00890B0C" w:rsidRDefault="009E61BC">
            <w:pPr>
              <w:pStyle w:val="AttributeTableBody"/>
              <w:jc w:val="left"/>
              <w:rPr>
                <w:noProof/>
              </w:rPr>
            </w:pPr>
            <w:r w:rsidRPr="00890B0C">
              <w:rPr>
                <w:noProof/>
              </w:rPr>
              <w:t>Health Plan ID</w:t>
            </w:r>
          </w:p>
        </w:tc>
      </w:tr>
      <w:tr w:rsidR="009F20B7" w:rsidRPr="009E61BC" w14:paraId="3C1AA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CF06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633982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EF5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BB318"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6D52914F"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39D6BA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36B0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0838A" w14:textId="77777777" w:rsidR="009E61BC" w:rsidRPr="00890B0C" w:rsidRDefault="009E61BC">
            <w:pPr>
              <w:pStyle w:val="AttributeTableBody"/>
              <w:rPr>
                <w:noProof/>
              </w:rPr>
            </w:pPr>
            <w:r w:rsidRPr="00890B0C">
              <w:rPr>
                <w:noProof/>
              </w:rPr>
              <w:t>00428</w:t>
            </w:r>
          </w:p>
        </w:tc>
        <w:tc>
          <w:tcPr>
            <w:tcW w:w="3888" w:type="dxa"/>
            <w:tcBorders>
              <w:top w:val="dotted" w:sz="4" w:space="0" w:color="auto"/>
              <w:left w:val="nil"/>
              <w:bottom w:val="dotted" w:sz="4" w:space="0" w:color="auto"/>
              <w:right w:val="nil"/>
            </w:tcBorders>
            <w:shd w:val="clear" w:color="auto" w:fill="FFFFFF"/>
          </w:tcPr>
          <w:p w14:paraId="14632F4F" w14:textId="77777777" w:rsidR="009E61BC" w:rsidRPr="00890B0C" w:rsidRDefault="009E61BC">
            <w:pPr>
              <w:pStyle w:val="AttributeTableBody"/>
              <w:jc w:val="left"/>
              <w:rPr>
                <w:noProof/>
              </w:rPr>
            </w:pPr>
            <w:r w:rsidRPr="00890B0C">
              <w:rPr>
                <w:noProof/>
              </w:rPr>
              <w:t>Insurance Company ID</w:t>
            </w:r>
          </w:p>
        </w:tc>
      </w:tr>
      <w:tr w:rsidR="009F20B7" w:rsidRPr="009E61BC" w14:paraId="759BCE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42DF8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E86AA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E2D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317720"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05B400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79D02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D32E6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DD5C9" w14:textId="77777777" w:rsidR="009E61BC" w:rsidRPr="00890B0C" w:rsidRDefault="009E61BC">
            <w:pPr>
              <w:pStyle w:val="AttributeTableBody"/>
              <w:rPr>
                <w:noProof/>
              </w:rPr>
            </w:pPr>
            <w:r w:rsidRPr="00890B0C">
              <w:rPr>
                <w:noProof/>
              </w:rPr>
              <w:t>00429</w:t>
            </w:r>
          </w:p>
        </w:tc>
        <w:tc>
          <w:tcPr>
            <w:tcW w:w="3888" w:type="dxa"/>
            <w:tcBorders>
              <w:top w:val="dotted" w:sz="4" w:space="0" w:color="auto"/>
              <w:left w:val="nil"/>
              <w:bottom w:val="dotted" w:sz="4" w:space="0" w:color="auto"/>
              <w:right w:val="nil"/>
            </w:tcBorders>
            <w:shd w:val="clear" w:color="auto" w:fill="FFFFFF"/>
          </w:tcPr>
          <w:p w14:paraId="178F7583" w14:textId="77777777" w:rsidR="009E61BC" w:rsidRPr="00890B0C" w:rsidRDefault="009E61BC">
            <w:pPr>
              <w:pStyle w:val="AttributeTableBody"/>
              <w:jc w:val="left"/>
              <w:rPr>
                <w:noProof/>
              </w:rPr>
            </w:pPr>
            <w:r w:rsidRPr="00890B0C">
              <w:rPr>
                <w:noProof/>
              </w:rPr>
              <w:t>Insurance Company Name</w:t>
            </w:r>
          </w:p>
        </w:tc>
      </w:tr>
      <w:tr w:rsidR="009F20B7" w:rsidRPr="009E61BC" w14:paraId="0A75130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C2843"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B8177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05E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DD9E2"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EEC71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19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D20D0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E2B1B" w14:textId="77777777" w:rsidR="009E61BC" w:rsidRPr="00890B0C" w:rsidRDefault="009E61BC">
            <w:pPr>
              <w:pStyle w:val="AttributeTableBody"/>
              <w:rPr>
                <w:noProof/>
              </w:rPr>
            </w:pPr>
            <w:r w:rsidRPr="00890B0C">
              <w:rPr>
                <w:noProof/>
              </w:rPr>
              <w:t>00430</w:t>
            </w:r>
          </w:p>
        </w:tc>
        <w:tc>
          <w:tcPr>
            <w:tcW w:w="3888" w:type="dxa"/>
            <w:tcBorders>
              <w:top w:val="dotted" w:sz="4" w:space="0" w:color="auto"/>
              <w:left w:val="nil"/>
              <w:bottom w:val="dotted" w:sz="4" w:space="0" w:color="auto"/>
              <w:right w:val="nil"/>
            </w:tcBorders>
            <w:shd w:val="clear" w:color="auto" w:fill="FFFFFF"/>
          </w:tcPr>
          <w:p w14:paraId="11F8A23F" w14:textId="77777777" w:rsidR="009E61BC" w:rsidRPr="00890B0C" w:rsidRDefault="009E61BC">
            <w:pPr>
              <w:pStyle w:val="AttributeTableBody"/>
              <w:jc w:val="left"/>
              <w:rPr>
                <w:noProof/>
              </w:rPr>
            </w:pPr>
            <w:r w:rsidRPr="00890B0C">
              <w:rPr>
                <w:noProof/>
              </w:rPr>
              <w:t>Insurance Company Address</w:t>
            </w:r>
          </w:p>
        </w:tc>
      </w:tr>
      <w:tr w:rsidR="009F20B7" w:rsidRPr="009E61BC" w14:paraId="6C8822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86863C3"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7C816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C536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B79578"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4EDDF4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9BB0F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E0A5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AF18B" w14:textId="77777777" w:rsidR="009E61BC" w:rsidRPr="00890B0C" w:rsidRDefault="009E61BC">
            <w:pPr>
              <w:pStyle w:val="AttributeTableBody"/>
              <w:rPr>
                <w:noProof/>
              </w:rPr>
            </w:pPr>
            <w:r w:rsidRPr="00890B0C">
              <w:rPr>
                <w:noProof/>
              </w:rPr>
              <w:t>00431</w:t>
            </w:r>
          </w:p>
        </w:tc>
        <w:tc>
          <w:tcPr>
            <w:tcW w:w="3888" w:type="dxa"/>
            <w:tcBorders>
              <w:top w:val="dotted" w:sz="4" w:space="0" w:color="auto"/>
              <w:left w:val="nil"/>
              <w:bottom w:val="dotted" w:sz="4" w:space="0" w:color="auto"/>
              <w:right w:val="nil"/>
            </w:tcBorders>
            <w:shd w:val="clear" w:color="auto" w:fill="FFFFFF"/>
          </w:tcPr>
          <w:p w14:paraId="4681618C" w14:textId="77777777" w:rsidR="009E61BC" w:rsidRPr="00890B0C" w:rsidRDefault="009E61BC">
            <w:pPr>
              <w:pStyle w:val="AttributeTableBody"/>
              <w:jc w:val="left"/>
              <w:rPr>
                <w:noProof/>
              </w:rPr>
            </w:pPr>
            <w:r w:rsidRPr="00890B0C">
              <w:rPr>
                <w:noProof/>
              </w:rPr>
              <w:t>Insurance Co Contact Person</w:t>
            </w:r>
          </w:p>
        </w:tc>
      </w:tr>
      <w:tr w:rsidR="009F20B7" w:rsidRPr="009E61BC" w14:paraId="3ECE15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8E7582"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D3EC5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EB8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12D46"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6612C5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28D46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E691F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39E14" w14:textId="77777777" w:rsidR="009E61BC" w:rsidRPr="00890B0C" w:rsidRDefault="009E61BC">
            <w:pPr>
              <w:pStyle w:val="AttributeTableBody"/>
              <w:rPr>
                <w:noProof/>
              </w:rPr>
            </w:pPr>
            <w:r w:rsidRPr="00890B0C">
              <w:rPr>
                <w:noProof/>
              </w:rPr>
              <w:t>00432</w:t>
            </w:r>
          </w:p>
        </w:tc>
        <w:tc>
          <w:tcPr>
            <w:tcW w:w="3888" w:type="dxa"/>
            <w:tcBorders>
              <w:top w:val="dotted" w:sz="4" w:space="0" w:color="auto"/>
              <w:left w:val="nil"/>
              <w:bottom w:val="dotted" w:sz="4" w:space="0" w:color="auto"/>
              <w:right w:val="nil"/>
            </w:tcBorders>
            <w:shd w:val="clear" w:color="auto" w:fill="FFFFFF"/>
          </w:tcPr>
          <w:p w14:paraId="64342075" w14:textId="77777777" w:rsidR="009E61BC" w:rsidRPr="00890B0C" w:rsidRDefault="009E61BC">
            <w:pPr>
              <w:pStyle w:val="AttributeTableBody"/>
              <w:jc w:val="left"/>
              <w:rPr>
                <w:noProof/>
              </w:rPr>
            </w:pPr>
            <w:r w:rsidRPr="00890B0C">
              <w:rPr>
                <w:noProof/>
              </w:rPr>
              <w:t>Insurance Co Phone Number</w:t>
            </w:r>
          </w:p>
        </w:tc>
      </w:tr>
      <w:tr w:rsidR="009F20B7" w:rsidRPr="009E61BC" w14:paraId="76708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16DAC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ED46C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AD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40B674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4859B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9866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147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AC4B2" w14:textId="77777777" w:rsidR="009E61BC" w:rsidRPr="00890B0C" w:rsidRDefault="009E61BC">
            <w:pPr>
              <w:pStyle w:val="AttributeTableBody"/>
              <w:rPr>
                <w:noProof/>
              </w:rPr>
            </w:pPr>
            <w:r w:rsidRPr="00890B0C">
              <w:rPr>
                <w:noProof/>
              </w:rPr>
              <w:t>00433</w:t>
            </w:r>
          </w:p>
        </w:tc>
        <w:tc>
          <w:tcPr>
            <w:tcW w:w="3888" w:type="dxa"/>
            <w:tcBorders>
              <w:top w:val="dotted" w:sz="4" w:space="0" w:color="auto"/>
              <w:left w:val="nil"/>
              <w:bottom w:val="dotted" w:sz="4" w:space="0" w:color="auto"/>
              <w:right w:val="nil"/>
            </w:tcBorders>
            <w:shd w:val="clear" w:color="auto" w:fill="FFFFFF"/>
          </w:tcPr>
          <w:p w14:paraId="0498D6AE" w14:textId="77777777" w:rsidR="009E61BC" w:rsidRPr="00890B0C" w:rsidRDefault="009E61BC">
            <w:pPr>
              <w:pStyle w:val="AttributeTableBody"/>
              <w:jc w:val="left"/>
              <w:rPr>
                <w:noProof/>
              </w:rPr>
            </w:pPr>
            <w:r w:rsidRPr="00890B0C">
              <w:rPr>
                <w:noProof/>
              </w:rPr>
              <w:t>Group Number</w:t>
            </w:r>
          </w:p>
        </w:tc>
      </w:tr>
      <w:tr w:rsidR="009F20B7" w:rsidRPr="009E61BC" w14:paraId="0539A0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AC0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B46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DABA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DE0925"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11199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2C1B7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625AE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21092" w14:textId="77777777" w:rsidR="009E61BC" w:rsidRPr="00890B0C" w:rsidRDefault="009E61BC">
            <w:pPr>
              <w:pStyle w:val="AttributeTableBody"/>
              <w:rPr>
                <w:noProof/>
              </w:rPr>
            </w:pPr>
            <w:r w:rsidRPr="00890B0C">
              <w:rPr>
                <w:noProof/>
              </w:rPr>
              <w:t>00434</w:t>
            </w:r>
          </w:p>
        </w:tc>
        <w:tc>
          <w:tcPr>
            <w:tcW w:w="3888" w:type="dxa"/>
            <w:tcBorders>
              <w:top w:val="dotted" w:sz="4" w:space="0" w:color="auto"/>
              <w:left w:val="nil"/>
              <w:bottom w:val="dotted" w:sz="4" w:space="0" w:color="auto"/>
              <w:right w:val="nil"/>
            </w:tcBorders>
            <w:shd w:val="clear" w:color="auto" w:fill="FFFFFF"/>
          </w:tcPr>
          <w:p w14:paraId="0A62A3FC" w14:textId="77777777" w:rsidR="009E61BC" w:rsidRPr="00890B0C" w:rsidRDefault="009E61BC">
            <w:pPr>
              <w:pStyle w:val="AttributeTableBody"/>
              <w:jc w:val="left"/>
              <w:rPr>
                <w:noProof/>
              </w:rPr>
            </w:pPr>
            <w:r w:rsidRPr="00890B0C">
              <w:rPr>
                <w:noProof/>
              </w:rPr>
              <w:t>Group Name</w:t>
            </w:r>
          </w:p>
        </w:tc>
      </w:tr>
      <w:tr w:rsidR="009F20B7" w:rsidRPr="009E61BC" w14:paraId="63BCB22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BF45E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AE9AD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0C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350F7"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355DBF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E44A1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3FBAA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D4FCD" w14:textId="77777777" w:rsidR="009E61BC" w:rsidRPr="00890B0C" w:rsidRDefault="009E61BC">
            <w:pPr>
              <w:pStyle w:val="AttributeTableBody"/>
              <w:rPr>
                <w:noProof/>
              </w:rPr>
            </w:pPr>
            <w:r w:rsidRPr="00890B0C">
              <w:rPr>
                <w:noProof/>
              </w:rPr>
              <w:t>00435</w:t>
            </w:r>
          </w:p>
        </w:tc>
        <w:tc>
          <w:tcPr>
            <w:tcW w:w="3888" w:type="dxa"/>
            <w:tcBorders>
              <w:top w:val="dotted" w:sz="4" w:space="0" w:color="auto"/>
              <w:left w:val="nil"/>
              <w:bottom w:val="dotted" w:sz="4" w:space="0" w:color="auto"/>
              <w:right w:val="nil"/>
            </w:tcBorders>
            <w:shd w:val="clear" w:color="auto" w:fill="FFFFFF"/>
          </w:tcPr>
          <w:p w14:paraId="41AB4D2E"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ID</w:t>
            </w:r>
          </w:p>
        </w:tc>
      </w:tr>
      <w:tr w:rsidR="009F20B7" w:rsidRPr="009E61BC" w14:paraId="2AD8B2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0B7734"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7E8FB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36A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3513F"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BF09D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E79E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4271C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06A86" w14:textId="77777777" w:rsidR="009E61BC" w:rsidRPr="00890B0C" w:rsidRDefault="009E61BC">
            <w:pPr>
              <w:pStyle w:val="AttributeTableBody"/>
              <w:rPr>
                <w:noProof/>
              </w:rPr>
            </w:pPr>
            <w:r w:rsidRPr="00890B0C">
              <w:rPr>
                <w:noProof/>
              </w:rPr>
              <w:t>00436</w:t>
            </w:r>
          </w:p>
        </w:tc>
        <w:tc>
          <w:tcPr>
            <w:tcW w:w="3888" w:type="dxa"/>
            <w:tcBorders>
              <w:top w:val="dotted" w:sz="4" w:space="0" w:color="auto"/>
              <w:left w:val="nil"/>
              <w:bottom w:val="dotted" w:sz="4" w:space="0" w:color="auto"/>
              <w:right w:val="nil"/>
            </w:tcBorders>
            <w:shd w:val="clear" w:color="auto" w:fill="FFFFFF"/>
          </w:tcPr>
          <w:p w14:paraId="3883942F"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Name</w:t>
            </w:r>
          </w:p>
        </w:tc>
      </w:tr>
      <w:tr w:rsidR="009F20B7" w:rsidRPr="009E61BC" w14:paraId="427331C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44DA20" w14:textId="77777777" w:rsidR="009E61BC" w:rsidRPr="00890B0C" w:rsidRDefault="009E61BC">
            <w:pPr>
              <w:pStyle w:val="AttributeTableBody"/>
              <w:rPr>
                <w:noProof/>
              </w:rPr>
            </w:pPr>
            <w:r w:rsidRPr="00890B0C">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2A70E0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57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80AF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029A1A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2BBA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CB4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F55B5" w14:textId="77777777" w:rsidR="009E61BC" w:rsidRPr="00890B0C" w:rsidRDefault="009E61BC">
            <w:pPr>
              <w:pStyle w:val="AttributeTableBody"/>
              <w:rPr>
                <w:noProof/>
              </w:rPr>
            </w:pPr>
            <w:r w:rsidRPr="00890B0C">
              <w:rPr>
                <w:noProof/>
              </w:rPr>
              <w:t>00437</w:t>
            </w:r>
          </w:p>
        </w:tc>
        <w:tc>
          <w:tcPr>
            <w:tcW w:w="3888" w:type="dxa"/>
            <w:tcBorders>
              <w:top w:val="dotted" w:sz="4" w:space="0" w:color="auto"/>
              <w:left w:val="nil"/>
              <w:bottom w:val="dotted" w:sz="4" w:space="0" w:color="auto"/>
              <w:right w:val="nil"/>
            </w:tcBorders>
            <w:shd w:val="clear" w:color="auto" w:fill="FFFFFF"/>
          </w:tcPr>
          <w:p w14:paraId="37A7FBC9" w14:textId="77777777" w:rsidR="009E61BC" w:rsidRPr="00890B0C" w:rsidRDefault="009E61BC">
            <w:pPr>
              <w:pStyle w:val="AttributeTableBody"/>
              <w:jc w:val="left"/>
              <w:rPr>
                <w:noProof/>
              </w:rPr>
            </w:pPr>
            <w:r w:rsidRPr="00890B0C">
              <w:rPr>
                <w:noProof/>
              </w:rPr>
              <w:t>Plan Effective Date</w:t>
            </w:r>
          </w:p>
        </w:tc>
      </w:tr>
      <w:tr w:rsidR="009F20B7" w:rsidRPr="009E61BC" w14:paraId="5A349FD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48638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C1EDE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E3D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06A04"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B7FEB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76A0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EA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7434C" w14:textId="77777777" w:rsidR="009E61BC" w:rsidRPr="00890B0C" w:rsidRDefault="009E61BC">
            <w:pPr>
              <w:pStyle w:val="AttributeTableBody"/>
              <w:rPr>
                <w:noProof/>
              </w:rPr>
            </w:pPr>
            <w:r w:rsidRPr="00890B0C">
              <w:rPr>
                <w:noProof/>
              </w:rPr>
              <w:t>00438</w:t>
            </w:r>
          </w:p>
        </w:tc>
        <w:tc>
          <w:tcPr>
            <w:tcW w:w="3888" w:type="dxa"/>
            <w:tcBorders>
              <w:top w:val="dotted" w:sz="4" w:space="0" w:color="auto"/>
              <w:left w:val="nil"/>
              <w:bottom w:val="dotted" w:sz="4" w:space="0" w:color="auto"/>
              <w:right w:val="nil"/>
            </w:tcBorders>
            <w:shd w:val="clear" w:color="auto" w:fill="FFFFFF"/>
          </w:tcPr>
          <w:p w14:paraId="1B6DB139" w14:textId="77777777" w:rsidR="009E61BC" w:rsidRPr="00890B0C" w:rsidRDefault="009E61BC">
            <w:pPr>
              <w:pStyle w:val="AttributeTableBody"/>
              <w:jc w:val="left"/>
              <w:rPr>
                <w:noProof/>
              </w:rPr>
            </w:pPr>
            <w:r w:rsidRPr="00890B0C">
              <w:rPr>
                <w:noProof/>
              </w:rPr>
              <w:t>Plan Expiration Date</w:t>
            </w:r>
          </w:p>
        </w:tc>
      </w:tr>
      <w:tr w:rsidR="009F20B7" w:rsidRPr="009E61BC" w14:paraId="49D3B9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E5B80E"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AD2B1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4237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20AE9" w14:textId="77777777" w:rsidR="009E61BC" w:rsidRPr="00890B0C" w:rsidRDefault="009E61BC">
            <w:pPr>
              <w:pStyle w:val="AttributeTableBody"/>
              <w:rPr>
                <w:noProof/>
              </w:rPr>
            </w:pPr>
            <w:r w:rsidRPr="00890B0C">
              <w:rPr>
                <w:noProof/>
              </w:rPr>
              <w:t>AUI</w:t>
            </w:r>
          </w:p>
        </w:tc>
        <w:tc>
          <w:tcPr>
            <w:tcW w:w="648" w:type="dxa"/>
            <w:tcBorders>
              <w:top w:val="dotted" w:sz="4" w:space="0" w:color="auto"/>
              <w:left w:val="nil"/>
              <w:bottom w:val="dotted" w:sz="4" w:space="0" w:color="auto"/>
              <w:right w:val="nil"/>
            </w:tcBorders>
            <w:shd w:val="clear" w:color="auto" w:fill="FFFFFF"/>
          </w:tcPr>
          <w:p w14:paraId="0D6975B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D4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9F47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188F7" w14:textId="77777777" w:rsidR="009E61BC" w:rsidRPr="00890B0C" w:rsidRDefault="009E61BC">
            <w:pPr>
              <w:pStyle w:val="AttributeTableBody"/>
              <w:rPr>
                <w:noProof/>
              </w:rPr>
            </w:pPr>
            <w:r w:rsidRPr="00890B0C">
              <w:rPr>
                <w:noProof/>
              </w:rPr>
              <w:t>00439</w:t>
            </w:r>
          </w:p>
        </w:tc>
        <w:tc>
          <w:tcPr>
            <w:tcW w:w="3888" w:type="dxa"/>
            <w:tcBorders>
              <w:top w:val="dotted" w:sz="4" w:space="0" w:color="auto"/>
              <w:left w:val="nil"/>
              <w:bottom w:val="dotted" w:sz="4" w:space="0" w:color="auto"/>
              <w:right w:val="nil"/>
            </w:tcBorders>
            <w:shd w:val="clear" w:color="auto" w:fill="FFFFFF"/>
          </w:tcPr>
          <w:p w14:paraId="7140463E" w14:textId="77777777" w:rsidR="009E61BC" w:rsidRPr="00890B0C" w:rsidRDefault="009E61BC">
            <w:pPr>
              <w:pStyle w:val="AttributeTableBody"/>
              <w:jc w:val="left"/>
              <w:rPr>
                <w:noProof/>
              </w:rPr>
            </w:pPr>
            <w:r w:rsidRPr="00890B0C">
              <w:rPr>
                <w:noProof/>
              </w:rPr>
              <w:t>Authorization Information</w:t>
            </w:r>
          </w:p>
        </w:tc>
      </w:tr>
      <w:tr w:rsidR="009F20B7" w:rsidRPr="009E61BC" w14:paraId="2675730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A8227F8"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E4435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C36D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2D60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4191F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E9F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5A921" w14:textId="3975331F" w:rsidR="009E61BC" w:rsidRPr="00890B0C" w:rsidRDefault="00000000">
            <w:pPr>
              <w:pStyle w:val="AttributeTableBody"/>
              <w:rPr>
                <w:rStyle w:val="HyperlinkTable"/>
                <w:noProof/>
              </w:rPr>
            </w:pPr>
            <w:hyperlink r:id="rId185" w:anchor="HL70086" w:history="1">
              <w:r w:rsidR="009E61BC" w:rsidRPr="00890B0C">
                <w:rPr>
                  <w:rStyle w:val="HyperlinkTable"/>
                  <w:noProof/>
                </w:rPr>
                <w:t>0086</w:t>
              </w:r>
            </w:hyperlink>
          </w:p>
        </w:tc>
        <w:tc>
          <w:tcPr>
            <w:tcW w:w="720" w:type="dxa"/>
            <w:tcBorders>
              <w:top w:val="dotted" w:sz="4" w:space="0" w:color="auto"/>
              <w:left w:val="nil"/>
              <w:bottom w:val="dotted" w:sz="4" w:space="0" w:color="auto"/>
              <w:right w:val="nil"/>
            </w:tcBorders>
            <w:shd w:val="clear" w:color="auto" w:fill="FFFFFF"/>
          </w:tcPr>
          <w:p w14:paraId="60D61B19" w14:textId="77777777" w:rsidR="009E61BC" w:rsidRPr="00890B0C" w:rsidRDefault="009E61BC">
            <w:pPr>
              <w:pStyle w:val="AttributeTableBody"/>
              <w:rPr>
                <w:noProof/>
              </w:rPr>
            </w:pPr>
            <w:r w:rsidRPr="00890B0C">
              <w:rPr>
                <w:noProof/>
              </w:rPr>
              <w:t>00440</w:t>
            </w:r>
          </w:p>
        </w:tc>
        <w:tc>
          <w:tcPr>
            <w:tcW w:w="3888" w:type="dxa"/>
            <w:tcBorders>
              <w:top w:val="dotted" w:sz="4" w:space="0" w:color="auto"/>
              <w:left w:val="nil"/>
              <w:bottom w:val="dotted" w:sz="4" w:space="0" w:color="auto"/>
              <w:right w:val="nil"/>
            </w:tcBorders>
            <w:shd w:val="clear" w:color="auto" w:fill="FFFFFF"/>
          </w:tcPr>
          <w:p w14:paraId="10DA6C32" w14:textId="77777777" w:rsidR="009E61BC" w:rsidRPr="00890B0C" w:rsidRDefault="009E61BC">
            <w:pPr>
              <w:pStyle w:val="AttributeTableBody"/>
              <w:jc w:val="left"/>
              <w:rPr>
                <w:noProof/>
              </w:rPr>
            </w:pPr>
            <w:r w:rsidRPr="00890B0C">
              <w:rPr>
                <w:noProof/>
              </w:rPr>
              <w:t>Plan Type</w:t>
            </w:r>
          </w:p>
        </w:tc>
      </w:tr>
      <w:tr w:rsidR="009F20B7" w:rsidRPr="009E61BC" w14:paraId="0F9367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CAF4F1"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F237E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30E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772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E442F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DB04D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5498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E0049" w14:textId="77777777" w:rsidR="009E61BC" w:rsidRPr="00890B0C" w:rsidRDefault="009E61BC">
            <w:pPr>
              <w:pStyle w:val="AttributeTableBody"/>
              <w:rPr>
                <w:noProof/>
              </w:rPr>
            </w:pPr>
            <w:r w:rsidRPr="00890B0C">
              <w:rPr>
                <w:noProof/>
              </w:rPr>
              <w:t>00441</w:t>
            </w:r>
          </w:p>
        </w:tc>
        <w:tc>
          <w:tcPr>
            <w:tcW w:w="3888" w:type="dxa"/>
            <w:tcBorders>
              <w:top w:val="dotted" w:sz="4" w:space="0" w:color="auto"/>
              <w:left w:val="nil"/>
              <w:bottom w:val="dotted" w:sz="4" w:space="0" w:color="auto"/>
              <w:right w:val="nil"/>
            </w:tcBorders>
            <w:shd w:val="clear" w:color="auto" w:fill="FFFFFF"/>
          </w:tcPr>
          <w:p w14:paraId="0C0DFC44" w14:textId="77777777" w:rsidR="009E61BC" w:rsidRPr="00890B0C" w:rsidRDefault="009E61BC">
            <w:pPr>
              <w:pStyle w:val="AttributeTableBody"/>
              <w:jc w:val="left"/>
              <w:rPr>
                <w:noProof/>
              </w:rPr>
            </w:pPr>
            <w:r w:rsidRPr="00890B0C">
              <w:rPr>
                <w:noProof/>
              </w:rPr>
              <w:t>Name Of Insured</w:t>
            </w:r>
          </w:p>
        </w:tc>
      </w:tr>
      <w:tr w:rsidR="009F20B7" w:rsidRPr="009E61BC" w14:paraId="09270C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4B62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752D20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2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EC36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BCA74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ED9D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8AC8" w14:textId="46295D7D" w:rsidR="009E61BC" w:rsidRPr="00546B8A" w:rsidRDefault="00000000">
            <w:pPr>
              <w:pStyle w:val="AttributeTableBody"/>
              <w:rPr>
                <w:rStyle w:val="HyperlinkTable"/>
              </w:rPr>
            </w:pPr>
            <w:hyperlink r:id="rId186" w:anchor="HL70063" w:history="1">
              <w:r w:rsidR="009E61BC" w:rsidRPr="00546B8A">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7FF50068" w14:textId="77777777" w:rsidR="009E61BC" w:rsidRPr="00890B0C" w:rsidRDefault="009E61BC">
            <w:pPr>
              <w:pStyle w:val="AttributeTableBody"/>
              <w:rPr>
                <w:noProof/>
              </w:rPr>
            </w:pPr>
            <w:r w:rsidRPr="00890B0C">
              <w:rPr>
                <w:noProof/>
              </w:rPr>
              <w:t>00442</w:t>
            </w:r>
          </w:p>
        </w:tc>
        <w:tc>
          <w:tcPr>
            <w:tcW w:w="3888" w:type="dxa"/>
            <w:tcBorders>
              <w:top w:val="dotted" w:sz="4" w:space="0" w:color="auto"/>
              <w:left w:val="nil"/>
              <w:bottom w:val="dotted" w:sz="4" w:space="0" w:color="auto"/>
              <w:right w:val="nil"/>
            </w:tcBorders>
            <w:shd w:val="clear" w:color="auto" w:fill="FFFFFF"/>
          </w:tcPr>
          <w:p w14:paraId="751D893E" w14:textId="77777777" w:rsidR="009E61BC" w:rsidRPr="00890B0C" w:rsidRDefault="009E61BC">
            <w:pPr>
              <w:pStyle w:val="AttributeTableBody"/>
              <w:jc w:val="left"/>
              <w:rPr>
                <w:noProof/>
              </w:rPr>
            </w:pPr>
            <w:r w:rsidRPr="00890B0C">
              <w:rPr>
                <w:noProof/>
              </w:rPr>
              <w:t>Insured</w:t>
            </w:r>
            <w:r>
              <w:rPr>
                <w:noProof/>
              </w:rPr>
              <w:t>'</w:t>
            </w:r>
            <w:r w:rsidRPr="00890B0C">
              <w:rPr>
                <w:noProof/>
              </w:rPr>
              <w:t>s Relationship To Patient</w:t>
            </w:r>
          </w:p>
        </w:tc>
      </w:tr>
      <w:tr w:rsidR="009F20B7" w:rsidRPr="009E61BC" w14:paraId="16A81A5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EEA4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93E1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7DA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3198C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74BEED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B86D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28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8FAA1" w14:textId="77777777" w:rsidR="009E61BC" w:rsidRPr="00890B0C" w:rsidRDefault="009E61BC">
            <w:pPr>
              <w:pStyle w:val="AttributeTableBody"/>
              <w:rPr>
                <w:noProof/>
              </w:rPr>
            </w:pPr>
            <w:r w:rsidRPr="00890B0C">
              <w:rPr>
                <w:noProof/>
              </w:rPr>
              <w:t>00443</w:t>
            </w:r>
          </w:p>
        </w:tc>
        <w:tc>
          <w:tcPr>
            <w:tcW w:w="3888" w:type="dxa"/>
            <w:tcBorders>
              <w:top w:val="dotted" w:sz="4" w:space="0" w:color="auto"/>
              <w:left w:val="nil"/>
              <w:bottom w:val="dotted" w:sz="4" w:space="0" w:color="auto"/>
              <w:right w:val="nil"/>
            </w:tcBorders>
            <w:shd w:val="clear" w:color="auto" w:fill="FFFFFF"/>
          </w:tcPr>
          <w:p w14:paraId="60E39A6C" w14:textId="77777777" w:rsidR="009E61BC" w:rsidRPr="00890B0C" w:rsidRDefault="009E61BC">
            <w:pPr>
              <w:pStyle w:val="AttributeTableBody"/>
              <w:jc w:val="left"/>
              <w:rPr>
                <w:noProof/>
              </w:rPr>
            </w:pPr>
            <w:r w:rsidRPr="00890B0C">
              <w:rPr>
                <w:noProof/>
              </w:rPr>
              <w:t>Insured</w:t>
            </w:r>
            <w:r>
              <w:rPr>
                <w:noProof/>
              </w:rPr>
              <w:t>'</w:t>
            </w:r>
            <w:r w:rsidRPr="00890B0C">
              <w:rPr>
                <w:noProof/>
              </w:rPr>
              <w:t>s Date Of Birth</w:t>
            </w:r>
          </w:p>
        </w:tc>
      </w:tr>
      <w:tr w:rsidR="009F20B7" w:rsidRPr="009E61BC" w14:paraId="18DD0A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0683A5"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F53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39F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BBF28"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BC1357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2C676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887A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5DC70" w14:textId="77777777" w:rsidR="009E61BC" w:rsidRPr="00890B0C" w:rsidRDefault="009E61BC">
            <w:pPr>
              <w:pStyle w:val="AttributeTableBody"/>
              <w:rPr>
                <w:noProof/>
              </w:rPr>
            </w:pPr>
            <w:r w:rsidRPr="00890B0C">
              <w:rPr>
                <w:noProof/>
              </w:rPr>
              <w:t>00444</w:t>
            </w:r>
          </w:p>
        </w:tc>
        <w:tc>
          <w:tcPr>
            <w:tcW w:w="3888" w:type="dxa"/>
            <w:tcBorders>
              <w:top w:val="dotted" w:sz="4" w:space="0" w:color="auto"/>
              <w:left w:val="nil"/>
              <w:bottom w:val="dotted" w:sz="4" w:space="0" w:color="auto"/>
              <w:right w:val="nil"/>
            </w:tcBorders>
            <w:shd w:val="clear" w:color="auto" w:fill="FFFFFF"/>
          </w:tcPr>
          <w:p w14:paraId="7FB68A1A" w14:textId="77777777" w:rsidR="009E61BC" w:rsidRPr="00890B0C" w:rsidRDefault="009E61BC">
            <w:pPr>
              <w:pStyle w:val="AttributeTableBody"/>
              <w:jc w:val="left"/>
              <w:rPr>
                <w:noProof/>
              </w:rPr>
            </w:pPr>
            <w:r w:rsidRPr="00890B0C">
              <w:rPr>
                <w:noProof/>
              </w:rPr>
              <w:t>Insured</w:t>
            </w:r>
            <w:r>
              <w:rPr>
                <w:noProof/>
              </w:rPr>
              <w:t>'</w:t>
            </w:r>
            <w:r w:rsidRPr="00890B0C">
              <w:rPr>
                <w:noProof/>
              </w:rPr>
              <w:t>s Address</w:t>
            </w:r>
          </w:p>
        </w:tc>
      </w:tr>
      <w:tr w:rsidR="009F20B7" w:rsidRPr="009E61BC" w14:paraId="011317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E2B86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EC8E0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BC3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8BB08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DFFE56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10DA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B823F" w14:textId="6BBBDE9E" w:rsidR="009E61BC" w:rsidRPr="00890B0C" w:rsidRDefault="00000000">
            <w:pPr>
              <w:pStyle w:val="AttributeTableBody"/>
              <w:rPr>
                <w:rStyle w:val="HyperlinkTable"/>
                <w:noProof/>
              </w:rPr>
            </w:pPr>
            <w:hyperlink r:id="rId187" w:anchor="HL70135" w:history="1">
              <w:r w:rsidR="009E61BC" w:rsidRPr="00890B0C">
                <w:rPr>
                  <w:rStyle w:val="HyperlinkTable"/>
                  <w:noProof/>
                </w:rPr>
                <w:t>0135</w:t>
              </w:r>
            </w:hyperlink>
          </w:p>
        </w:tc>
        <w:tc>
          <w:tcPr>
            <w:tcW w:w="720" w:type="dxa"/>
            <w:tcBorders>
              <w:top w:val="dotted" w:sz="4" w:space="0" w:color="auto"/>
              <w:left w:val="nil"/>
              <w:bottom w:val="dotted" w:sz="4" w:space="0" w:color="auto"/>
              <w:right w:val="nil"/>
            </w:tcBorders>
            <w:shd w:val="clear" w:color="auto" w:fill="FFFFFF"/>
          </w:tcPr>
          <w:p w14:paraId="25104EEE" w14:textId="77777777" w:rsidR="009E61BC" w:rsidRPr="00890B0C" w:rsidRDefault="009E61BC">
            <w:pPr>
              <w:pStyle w:val="AttributeTableBody"/>
              <w:rPr>
                <w:noProof/>
              </w:rPr>
            </w:pPr>
            <w:r w:rsidRPr="00890B0C">
              <w:rPr>
                <w:noProof/>
              </w:rPr>
              <w:t>00445</w:t>
            </w:r>
          </w:p>
        </w:tc>
        <w:tc>
          <w:tcPr>
            <w:tcW w:w="3888" w:type="dxa"/>
            <w:tcBorders>
              <w:top w:val="dotted" w:sz="4" w:space="0" w:color="auto"/>
              <w:left w:val="nil"/>
              <w:bottom w:val="dotted" w:sz="4" w:space="0" w:color="auto"/>
              <w:right w:val="nil"/>
            </w:tcBorders>
            <w:shd w:val="clear" w:color="auto" w:fill="FFFFFF"/>
          </w:tcPr>
          <w:p w14:paraId="7DB0C218" w14:textId="77777777" w:rsidR="009E61BC" w:rsidRPr="00890B0C" w:rsidRDefault="009E61BC">
            <w:pPr>
              <w:pStyle w:val="AttributeTableBody"/>
              <w:jc w:val="left"/>
              <w:rPr>
                <w:noProof/>
              </w:rPr>
            </w:pPr>
            <w:r w:rsidRPr="00890B0C">
              <w:rPr>
                <w:noProof/>
              </w:rPr>
              <w:t>Assignment Of Benefits</w:t>
            </w:r>
          </w:p>
        </w:tc>
      </w:tr>
      <w:tr w:rsidR="009F20B7" w:rsidRPr="009E61BC" w14:paraId="08CF13B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7631B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55E55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23B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BA4B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FF98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8ADC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398DC4" w14:textId="259FD3FE" w:rsidR="009E61BC" w:rsidRPr="00890B0C" w:rsidRDefault="00000000">
            <w:pPr>
              <w:pStyle w:val="AttributeTableBody"/>
              <w:rPr>
                <w:rStyle w:val="HyperlinkTable"/>
                <w:noProof/>
              </w:rPr>
            </w:pPr>
            <w:hyperlink r:id="rId188" w:anchor="HL70173" w:history="1">
              <w:r w:rsidR="009E61BC" w:rsidRPr="00890B0C">
                <w:rPr>
                  <w:rStyle w:val="HyperlinkTable"/>
                  <w:noProof/>
                </w:rPr>
                <w:t>0173</w:t>
              </w:r>
            </w:hyperlink>
          </w:p>
        </w:tc>
        <w:tc>
          <w:tcPr>
            <w:tcW w:w="720" w:type="dxa"/>
            <w:tcBorders>
              <w:top w:val="dotted" w:sz="4" w:space="0" w:color="auto"/>
              <w:left w:val="nil"/>
              <w:bottom w:val="dotted" w:sz="4" w:space="0" w:color="auto"/>
              <w:right w:val="nil"/>
            </w:tcBorders>
            <w:shd w:val="clear" w:color="auto" w:fill="FFFFFF"/>
          </w:tcPr>
          <w:p w14:paraId="21005054" w14:textId="77777777" w:rsidR="009E61BC" w:rsidRPr="00890B0C" w:rsidRDefault="009E61BC">
            <w:pPr>
              <w:pStyle w:val="AttributeTableBody"/>
              <w:rPr>
                <w:noProof/>
              </w:rPr>
            </w:pPr>
            <w:r w:rsidRPr="00890B0C">
              <w:rPr>
                <w:noProof/>
              </w:rPr>
              <w:t>00446</w:t>
            </w:r>
          </w:p>
        </w:tc>
        <w:tc>
          <w:tcPr>
            <w:tcW w:w="3888" w:type="dxa"/>
            <w:tcBorders>
              <w:top w:val="dotted" w:sz="4" w:space="0" w:color="auto"/>
              <w:left w:val="nil"/>
              <w:bottom w:val="dotted" w:sz="4" w:space="0" w:color="auto"/>
              <w:right w:val="nil"/>
            </w:tcBorders>
            <w:shd w:val="clear" w:color="auto" w:fill="FFFFFF"/>
          </w:tcPr>
          <w:p w14:paraId="24165BDE" w14:textId="77777777" w:rsidR="009E61BC" w:rsidRPr="00890B0C" w:rsidRDefault="009E61BC">
            <w:pPr>
              <w:pStyle w:val="AttributeTableBody"/>
              <w:jc w:val="left"/>
              <w:rPr>
                <w:noProof/>
              </w:rPr>
            </w:pPr>
            <w:r w:rsidRPr="00890B0C">
              <w:rPr>
                <w:noProof/>
              </w:rPr>
              <w:t>Coordination Of Benefits</w:t>
            </w:r>
          </w:p>
        </w:tc>
      </w:tr>
      <w:tr w:rsidR="009F20B7" w:rsidRPr="009E61BC" w14:paraId="52030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34129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67B942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E014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AC455D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91CF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12D4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81E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80D95" w14:textId="77777777" w:rsidR="009E61BC" w:rsidRPr="00890B0C" w:rsidRDefault="009E61BC">
            <w:pPr>
              <w:pStyle w:val="AttributeTableBody"/>
              <w:rPr>
                <w:noProof/>
              </w:rPr>
            </w:pPr>
            <w:r w:rsidRPr="00890B0C">
              <w:rPr>
                <w:noProof/>
              </w:rPr>
              <w:t>00447</w:t>
            </w:r>
          </w:p>
        </w:tc>
        <w:tc>
          <w:tcPr>
            <w:tcW w:w="3888" w:type="dxa"/>
            <w:tcBorders>
              <w:top w:val="dotted" w:sz="4" w:space="0" w:color="auto"/>
              <w:left w:val="nil"/>
              <w:bottom w:val="dotted" w:sz="4" w:space="0" w:color="auto"/>
              <w:right w:val="nil"/>
            </w:tcBorders>
            <w:shd w:val="clear" w:color="auto" w:fill="FFFFFF"/>
          </w:tcPr>
          <w:p w14:paraId="360DFF2C" w14:textId="77777777" w:rsidR="009E61BC" w:rsidRPr="00890B0C" w:rsidRDefault="009E61BC">
            <w:pPr>
              <w:pStyle w:val="AttributeTableBody"/>
              <w:jc w:val="left"/>
              <w:rPr>
                <w:noProof/>
              </w:rPr>
            </w:pPr>
            <w:r w:rsidRPr="00890B0C">
              <w:rPr>
                <w:noProof/>
              </w:rPr>
              <w:t>Coord Of Ben. Priority</w:t>
            </w:r>
          </w:p>
        </w:tc>
      </w:tr>
      <w:tr w:rsidR="009F20B7" w:rsidRPr="009E61BC" w14:paraId="4565AB5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295804"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52283B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8240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1021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9AB0E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4B565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D50AE" w14:textId="756A6C18" w:rsidR="009E61BC" w:rsidRPr="00546B8A" w:rsidRDefault="00000000">
            <w:pPr>
              <w:pStyle w:val="AttributeTableBody"/>
              <w:rPr>
                <w:rStyle w:val="HyperlinkTable"/>
              </w:rPr>
            </w:pPr>
            <w:hyperlink r:id="rId189"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E4CF8DA" w14:textId="77777777" w:rsidR="009E61BC" w:rsidRPr="00890B0C" w:rsidRDefault="009E61BC">
            <w:pPr>
              <w:pStyle w:val="AttributeTableBody"/>
              <w:rPr>
                <w:noProof/>
              </w:rPr>
            </w:pPr>
            <w:r w:rsidRPr="00890B0C">
              <w:rPr>
                <w:noProof/>
              </w:rPr>
              <w:t>00448</w:t>
            </w:r>
          </w:p>
        </w:tc>
        <w:tc>
          <w:tcPr>
            <w:tcW w:w="3888" w:type="dxa"/>
            <w:tcBorders>
              <w:top w:val="dotted" w:sz="4" w:space="0" w:color="auto"/>
              <w:left w:val="nil"/>
              <w:bottom w:val="dotted" w:sz="4" w:space="0" w:color="auto"/>
              <w:right w:val="nil"/>
            </w:tcBorders>
            <w:shd w:val="clear" w:color="auto" w:fill="FFFFFF"/>
          </w:tcPr>
          <w:p w14:paraId="69F3B4A2" w14:textId="77777777" w:rsidR="009E61BC" w:rsidRPr="00890B0C" w:rsidRDefault="009E61BC">
            <w:pPr>
              <w:pStyle w:val="AttributeTableBody"/>
              <w:jc w:val="left"/>
              <w:rPr>
                <w:noProof/>
              </w:rPr>
            </w:pPr>
            <w:r w:rsidRPr="00890B0C">
              <w:rPr>
                <w:noProof/>
              </w:rPr>
              <w:t>Notice Of Admission Flag</w:t>
            </w:r>
          </w:p>
        </w:tc>
      </w:tr>
      <w:tr w:rsidR="009F20B7" w:rsidRPr="009E61BC" w14:paraId="4C6296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6B893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07CD8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7C3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AF49C"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936B0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0CE9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6484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CAE72" w14:textId="77777777" w:rsidR="009E61BC" w:rsidRPr="00890B0C" w:rsidRDefault="009E61BC">
            <w:pPr>
              <w:pStyle w:val="AttributeTableBody"/>
              <w:rPr>
                <w:noProof/>
              </w:rPr>
            </w:pPr>
            <w:r w:rsidRPr="00890B0C">
              <w:rPr>
                <w:noProof/>
              </w:rPr>
              <w:t>00449</w:t>
            </w:r>
          </w:p>
        </w:tc>
        <w:tc>
          <w:tcPr>
            <w:tcW w:w="3888" w:type="dxa"/>
            <w:tcBorders>
              <w:top w:val="dotted" w:sz="4" w:space="0" w:color="auto"/>
              <w:left w:val="nil"/>
              <w:bottom w:val="dotted" w:sz="4" w:space="0" w:color="auto"/>
              <w:right w:val="nil"/>
            </w:tcBorders>
            <w:shd w:val="clear" w:color="auto" w:fill="FFFFFF"/>
          </w:tcPr>
          <w:p w14:paraId="35FD2AE0" w14:textId="77777777" w:rsidR="009E61BC" w:rsidRPr="00890B0C" w:rsidRDefault="009E61BC">
            <w:pPr>
              <w:pStyle w:val="AttributeTableBody"/>
              <w:jc w:val="left"/>
              <w:rPr>
                <w:noProof/>
              </w:rPr>
            </w:pPr>
            <w:r w:rsidRPr="00890B0C">
              <w:rPr>
                <w:noProof/>
              </w:rPr>
              <w:t>Notice Of Admission Date</w:t>
            </w:r>
          </w:p>
        </w:tc>
      </w:tr>
      <w:tr w:rsidR="009F20B7" w:rsidRPr="009E61BC" w14:paraId="7FF582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7CFB5"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1283D1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BBF8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39A80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3F031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9744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482" w14:textId="43AC5F32" w:rsidR="009E61BC" w:rsidRPr="00546B8A" w:rsidRDefault="00000000">
            <w:pPr>
              <w:pStyle w:val="AttributeTableBody"/>
              <w:rPr>
                <w:rStyle w:val="HyperlinkTable"/>
              </w:rPr>
            </w:pPr>
            <w:hyperlink r:id="rId190"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62E480E" w14:textId="77777777" w:rsidR="009E61BC" w:rsidRPr="00890B0C" w:rsidRDefault="009E61BC">
            <w:pPr>
              <w:pStyle w:val="AttributeTableBody"/>
              <w:rPr>
                <w:noProof/>
              </w:rPr>
            </w:pPr>
            <w:r w:rsidRPr="00890B0C">
              <w:rPr>
                <w:noProof/>
              </w:rPr>
              <w:t>00450</w:t>
            </w:r>
          </w:p>
        </w:tc>
        <w:tc>
          <w:tcPr>
            <w:tcW w:w="3888" w:type="dxa"/>
            <w:tcBorders>
              <w:top w:val="dotted" w:sz="4" w:space="0" w:color="auto"/>
              <w:left w:val="nil"/>
              <w:bottom w:val="dotted" w:sz="4" w:space="0" w:color="auto"/>
              <w:right w:val="nil"/>
            </w:tcBorders>
            <w:shd w:val="clear" w:color="auto" w:fill="FFFFFF"/>
          </w:tcPr>
          <w:p w14:paraId="588EF90E" w14:textId="77777777" w:rsidR="009E61BC" w:rsidRPr="00890B0C" w:rsidRDefault="009E61BC">
            <w:pPr>
              <w:pStyle w:val="AttributeTableBody"/>
              <w:jc w:val="left"/>
              <w:rPr>
                <w:noProof/>
              </w:rPr>
            </w:pPr>
            <w:r w:rsidRPr="00890B0C">
              <w:rPr>
                <w:noProof/>
              </w:rPr>
              <w:t>Report Of Eligibility Flag</w:t>
            </w:r>
          </w:p>
        </w:tc>
      </w:tr>
      <w:tr w:rsidR="009F20B7" w:rsidRPr="009E61BC" w14:paraId="416CD0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91B361"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89B4E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542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6C369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237743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700B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3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EBAB" w14:textId="77777777" w:rsidR="009E61BC" w:rsidRPr="00890B0C" w:rsidRDefault="009E61BC">
            <w:pPr>
              <w:pStyle w:val="AttributeTableBody"/>
              <w:rPr>
                <w:noProof/>
              </w:rPr>
            </w:pPr>
            <w:r w:rsidRPr="00890B0C">
              <w:rPr>
                <w:noProof/>
              </w:rPr>
              <w:t>00451</w:t>
            </w:r>
          </w:p>
        </w:tc>
        <w:tc>
          <w:tcPr>
            <w:tcW w:w="3888" w:type="dxa"/>
            <w:tcBorders>
              <w:top w:val="dotted" w:sz="4" w:space="0" w:color="auto"/>
              <w:left w:val="nil"/>
              <w:bottom w:val="dotted" w:sz="4" w:space="0" w:color="auto"/>
              <w:right w:val="nil"/>
            </w:tcBorders>
            <w:shd w:val="clear" w:color="auto" w:fill="FFFFFF"/>
          </w:tcPr>
          <w:p w14:paraId="0202D332" w14:textId="77777777" w:rsidR="009E61BC" w:rsidRPr="00890B0C" w:rsidRDefault="009E61BC">
            <w:pPr>
              <w:pStyle w:val="AttributeTableBody"/>
              <w:jc w:val="left"/>
              <w:rPr>
                <w:noProof/>
              </w:rPr>
            </w:pPr>
            <w:r w:rsidRPr="00890B0C">
              <w:rPr>
                <w:noProof/>
              </w:rPr>
              <w:t>Report Of Eligibility Date</w:t>
            </w:r>
          </w:p>
        </w:tc>
      </w:tr>
      <w:tr w:rsidR="009F20B7" w:rsidRPr="009E61BC" w14:paraId="7552AF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9AAA73"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6899F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A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6557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95A7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9190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8352F" w14:textId="50A93511" w:rsidR="009E61BC" w:rsidRPr="00890B0C" w:rsidRDefault="00000000">
            <w:pPr>
              <w:pStyle w:val="AttributeTableBody"/>
              <w:rPr>
                <w:rStyle w:val="HyperlinkTable"/>
                <w:noProof/>
              </w:rPr>
            </w:pPr>
            <w:hyperlink r:id="rId191" w:anchor="HL70093" w:history="1">
              <w:r w:rsidR="009E61BC" w:rsidRPr="00890B0C">
                <w:rPr>
                  <w:rStyle w:val="HyperlinkTable"/>
                  <w:noProof/>
                </w:rPr>
                <w:t>0093</w:t>
              </w:r>
            </w:hyperlink>
          </w:p>
        </w:tc>
        <w:tc>
          <w:tcPr>
            <w:tcW w:w="720" w:type="dxa"/>
            <w:tcBorders>
              <w:top w:val="dotted" w:sz="4" w:space="0" w:color="auto"/>
              <w:left w:val="nil"/>
              <w:bottom w:val="dotted" w:sz="4" w:space="0" w:color="auto"/>
              <w:right w:val="nil"/>
            </w:tcBorders>
            <w:shd w:val="clear" w:color="auto" w:fill="FFFFFF"/>
          </w:tcPr>
          <w:p w14:paraId="02CD1AFA" w14:textId="77777777" w:rsidR="009E61BC" w:rsidRPr="00890B0C" w:rsidRDefault="009E61BC">
            <w:pPr>
              <w:pStyle w:val="AttributeTableBody"/>
              <w:rPr>
                <w:noProof/>
              </w:rPr>
            </w:pPr>
            <w:r w:rsidRPr="00890B0C">
              <w:rPr>
                <w:noProof/>
              </w:rPr>
              <w:t>00452</w:t>
            </w:r>
          </w:p>
        </w:tc>
        <w:tc>
          <w:tcPr>
            <w:tcW w:w="3888" w:type="dxa"/>
            <w:tcBorders>
              <w:top w:val="dotted" w:sz="4" w:space="0" w:color="auto"/>
              <w:left w:val="nil"/>
              <w:bottom w:val="dotted" w:sz="4" w:space="0" w:color="auto"/>
              <w:right w:val="nil"/>
            </w:tcBorders>
            <w:shd w:val="clear" w:color="auto" w:fill="FFFFFF"/>
          </w:tcPr>
          <w:p w14:paraId="1190A690" w14:textId="77777777" w:rsidR="009E61BC" w:rsidRPr="00890B0C" w:rsidRDefault="009E61BC">
            <w:pPr>
              <w:pStyle w:val="AttributeTableBody"/>
              <w:jc w:val="left"/>
              <w:rPr>
                <w:noProof/>
              </w:rPr>
            </w:pPr>
            <w:r w:rsidRPr="00890B0C">
              <w:rPr>
                <w:noProof/>
              </w:rPr>
              <w:t>Release Information Code</w:t>
            </w:r>
          </w:p>
        </w:tc>
      </w:tr>
      <w:tr w:rsidR="009F20B7" w:rsidRPr="009E61BC" w14:paraId="49FB94F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26229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2090D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D9A9A"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C30EC12"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BDD5E7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7E7C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AC3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E8D09" w14:textId="77777777" w:rsidR="009E61BC" w:rsidRPr="00890B0C" w:rsidRDefault="009E61BC">
            <w:pPr>
              <w:pStyle w:val="AttributeTableBody"/>
              <w:rPr>
                <w:noProof/>
              </w:rPr>
            </w:pPr>
            <w:r w:rsidRPr="00890B0C">
              <w:rPr>
                <w:noProof/>
              </w:rPr>
              <w:t>00453</w:t>
            </w:r>
          </w:p>
        </w:tc>
        <w:tc>
          <w:tcPr>
            <w:tcW w:w="3888" w:type="dxa"/>
            <w:tcBorders>
              <w:top w:val="dotted" w:sz="4" w:space="0" w:color="auto"/>
              <w:left w:val="nil"/>
              <w:bottom w:val="dotted" w:sz="4" w:space="0" w:color="auto"/>
              <w:right w:val="nil"/>
            </w:tcBorders>
            <w:shd w:val="clear" w:color="auto" w:fill="FFFFFF"/>
          </w:tcPr>
          <w:p w14:paraId="34F584FC" w14:textId="77777777" w:rsidR="009E61BC" w:rsidRPr="00890B0C" w:rsidRDefault="009E61BC">
            <w:pPr>
              <w:pStyle w:val="AttributeTableBody"/>
              <w:jc w:val="left"/>
              <w:rPr>
                <w:noProof/>
              </w:rPr>
            </w:pPr>
            <w:r w:rsidRPr="00890B0C">
              <w:rPr>
                <w:noProof/>
              </w:rPr>
              <w:t>Pre-Admit Cert (PAC)</w:t>
            </w:r>
          </w:p>
        </w:tc>
      </w:tr>
      <w:tr w:rsidR="009F20B7" w:rsidRPr="009E61BC" w14:paraId="713B95B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8F4E6E"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BC0A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9474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3D373C"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17CCD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D7B2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11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D1FB" w14:textId="77777777" w:rsidR="009E61BC" w:rsidRPr="00890B0C" w:rsidRDefault="009E61BC">
            <w:pPr>
              <w:pStyle w:val="AttributeTableBody"/>
              <w:rPr>
                <w:noProof/>
              </w:rPr>
            </w:pPr>
            <w:r w:rsidRPr="00890B0C">
              <w:rPr>
                <w:noProof/>
              </w:rPr>
              <w:t>00454</w:t>
            </w:r>
          </w:p>
        </w:tc>
        <w:tc>
          <w:tcPr>
            <w:tcW w:w="3888" w:type="dxa"/>
            <w:tcBorders>
              <w:top w:val="dotted" w:sz="4" w:space="0" w:color="auto"/>
              <w:left w:val="nil"/>
              <w:bottom w:val="dotted" w:sz="4" w:space="0" w:color="auto"/>
              <w:right w:val="nil"/>
            </w:tcBorders>
            <w:shd w:val="clear" w:color="auto" w:fill="FFFFFF"/>
          </w:tcPr>
          <w:p w14:paraId="39FE70D6" w14:textId="77777777" w:rsidR="009E61BC" w:rsidRPr="00890B0C" w:rsidRDefault="009E61BC">
            <w:pPr>
              <w:pStyle w:val="AttributeTableBody"/>
              <w:jc w:val="left"/>
              <w:rPr>
                <w:noProof/>
              </w:rPr>
            </w:pPr>
            <w:r w:rsidRPr="00890B0C">
              <w:rPr>
                <w:noProof/>
              </w:rPr>
              <w:t>Verification Date/Time</w:t>
            </w:r>
          </w:p>
        </w:tc>
      </w:tr>
      <w:tr w:rsidR="009F20B7" w:rsidRPr="009E61BC" w14:paraId="57E3BBA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EC3EE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233572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23D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5A790"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CEA07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4BDC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1903B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F30C6" w14:textId="77777777" w:rsidR="009E61BC" w:rsidRPr="00890B0C" w:rsidRDefault="009E61BC">
            <w:pPr>
              <w:pStyle w:val="AttributeTableBody"/>
              <w:rPr>
                <w:noProof/>
              </w:rPr>
            </w:pPr>
            <w:r w:rsidRPr="00890B0C">
              <w:rPr>
                <w:noProof/>
              </w:rPr>
              <w:t>00455</w:t>
            </w:r>
          </w:p>
        </w:tc>
        <w:tc>
          <w:tcPr>
            <w:tcW w:w="3888" w:type="dxa"/>
            <w:tcBorders>
              <w:top w:val="dotted" w:sz="4" w:space="0" w:color="auto"/>
              <w:left w:val="nil"/>
              <w:bottom w:val="dotted" w:sz="4" w:space="0" w:color="auto"/>
              <w:right w:val="nil"/>
            </w:tcBorders>
            <w:shd w:val="clear" w:color="auto" w:fill="FFFFFF"/>
          </w:tcPr>
          <w:p w14:paraId="6A0EE13C" w14:textId="77777777" w:rsidR="009E61BC" w:rsidRPr="00890B0C" w:rsidRDefault="009E61BC">
            <w:pPr>
              <w:pStyle w:val="AttributeTableBody"/>
              <w:jc w:val="left"/>
              <w:rPr>
                <w:noProof/>
              </w:rPr>
            </w:pPr>
            <w:r w:rsidRPr="00890B0C">
              <w:rPr>
                <w:noProof/>
              </w:rPr>
              <w:t>Verification By</w:t>
            </w:r>
          </w:p>
        </w:tc>
      </w:tr>
      <w:tr w:rsidR="009F20B7" w:rsidRPr="009E61BC" w14:paraId="7C5A1E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A39F82"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5E2B1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6B4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248C0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E1C6E2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BB0C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098B6" w14:textId="2628999C" w:rsidR="009E61BC" w:rsidRPr="00890B0C" w:rsidRDefault="00000000">
            <w:pPr>
              <w:pStyle w:val="AttributeTableBody"/>
              <w:rPr>
                <w:rStyle w:val="HyperlinkTable"/>
                <w:noProof/>
              </w:rPr>
            </w:pPr>
            <w:hyperlink r:id="rId192" w:anchor="HL70098" w:history="1">
              <w:r w:rsidR="009E61BC" w:rsidRPr="00890B0C">
                <w:rPr>
                  <w:rStyle w:val="HyperlinkTable"/>
                  <w:noProof/>
                </w:rPr>
                <w:t>0098</w:t>
              </w:r>
            </w:hyperlink>
          </w:p>
        </w:tc>
        <w:tc>
          <w:tcPr>
            <w:tcW w:w="720" w:type="dxa"/>
            <w:tcBorders>
              <w:top w:val="dotted" w:sz="4" w:space="0" w:color="auto"/>
              <w:left w:val="nil"/>
              <w:bottom w:val="dotted" w:sz="4" w:space="0" w:color="auto"/>
              <w:right w:val="nil"/>
            </w:tcBorders>
            <w:shd w:val="clear" w:color="auto" w:fill="FFFFFF"/>
          </w:tcPr>
          <w:p w14:paraId="384F739B" w14:textId="77777777" w:rsidR="009E61BC" w:rsidRPr="00890B0C" w:rsidRDefault="009E61BC">
            <w:pPr>
              <w:pStyle w:val="AttributeTableBody"/>
              <w:rPr>
                <w:noProof/>
              </w:rPr>
            </w:pPr>
            <w:r w:rsidRPr="00890B0C">
              <w:rPr>
                <w:noProof/>
              </w:rPr>
              <w:t>00456</w:t>
            </w:r>
          </w:p>
        </w:tc>
        <w:tc>
          <w:tcPr>
            <w:tcW w:w="3888" w:type="dxa"/>
            <w:tcBorders>
              <w:top w:val="dotted" w:sz="4" w:space="0" w:color="auto"/>
              <w:left w:val="nil"/>
              <w:bottom w:val="dotted" w:sz="4" w:space="0" w:color="auto"/>
              <w:right w:val="nil"/>
            </w:tcBorders>
            <w:shd w:val="clear" w:color="auto" w:fill="FFFFFF"/>
          </w:tcPr>
          <w:p w14:paraId="5B12D3F4" w14:textId="77777777" w:rsidR="009E61BC" w:rsidRPr="00890B0C" w:rsidRDefault="009E61BC">
            <w:pPr>
              <w:pStyle w:val="AttributeTableBody"/>
              <w:jc w:val="left"/>
              <w:rPr>
                <w:noProof/>
              </w:rPr>
            </w:pPr>
            <w:r w:rsidRPr="00890B0C">
              <w:rPr>
                <w:noProof/>
              </w:rPr>
              <w:t>Type Of Agreement Code</w:t>
            </w:r>
          </w:p>
        </w:tc>
      </w:tr>
      <w:tr w:rsidR="009F20B7" w:rsidRPr="009E61BC" w14:paraId="2B78592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5FF635"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04751F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79F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8212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0FB90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CE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4BDA4" w14:textId="60A30D68" w:rsidR="009E61BC" w:rsidRPr="00890B0C" w:rsidRDefault="00000000">
            <w:pPr>
              <w:pStyle w:val="AttributeTableBody"/>
              <w:rPr>
                <w:rStyle w:val="HyperlinkTable"/>
                <w:noProof/>
              </w:rPr>
            </w:pPr>
            <w:hyperlink r:id="rId193" w:anchor="HL70022" w:history="1">
              <w:r w:rsidR="009E61BC" w:rsidRPr="00890B0C">
                <w:rPr>
                  <w:rStyle w:val="HyperlinkTable"/>
                  <w:noProof/>
                </w:rPr>
                <w:t>0022</w:t>
              </w:r>
            </w:hyperlink>
          </w:p>
        </w:tc>
        <w:tc>
          <w:tcPr>
            <w:tcW w:w="720" w:type="dxa"/>
            <w:tcBorders>
              <w:top w:val="dotted" w:sz="4" w:space="0" w:color="auto"/>
              <w:left w:val="nil"/>
              <w:bottom w:val="dotted" w:sz="4" w:space="0" w:color="auto"/>
              <w:right w:val="nil"/>
            </w:tcBorders>
            <w:shd w:val="clear" w:color="auto" w:fill="FFFFFF"/>
          </w:tcPr>
          <w:p w14:paraId="1E3BF8BF" w14:textId="77777777" w:rsidR="009E61BC" w:rsidRPr="00890B0C" w:rsidRDefault="009E61BC">
            <w:pPr>
              <w:pStyle w:val="AttributeTableBody"/>
              <w:rPr>
                <w:noProof/>
              </w:rPr>
            </w:pPr>
            <w:r w:rsidRPr="00890B0C">
              <w:rPr>
                <w:noProof/>
              </w:rPr>
              <w:t>00457</w:t>
            </w:r>
          </w:p>
        </w:tc>
        <w:tc>
          <w:tcPr>
            <w:tcW w:w="3888" w:type="dxa"/>
            <w:tcBorders>
              <w:top w:val="dotted" w:sz="4" w:space="0" w:color="auto"/>
              <w:left w:val="nil"/>
              <w:bottom w:val="dotted" w:sz="4" w:space="0" w:color="auto"/>
              <w:right w:val="nil"/>
            </w:tcBorders>
            <w:shd w:val="clear" w:color="auto" w:fill="FFFFFF"/>
          </w:tcPr>
          <w:p w14:paraId="7DC28BC1" w14:textId="77777777" w:rsidR="009E61BC" w:rsidRPr="00890B0C" w:rsidRDefault="009E61BC">
            <w:pPr>
              <w:pStyle w:val="AttributeTableBody"/>
              <w:jc w:val="left"/>
              <w:rPr>
                <w:noProof/>
              </w:rPr>
            </w:pPr>
            <w:r w:rsidRPr="00890B0C">
              <w:rPr>
                <w:noProof/>
              </w:rPr>
              <w:t>Billing Status</w:t>
            </w:r>
          </w:p>
        </w:tc>
      </w:tr>
      <w:tr w:rsidR="009F20B7" w:rsidRPr="009E61BC" w14:paraId="39EFB2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023378"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67D62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43501"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AB23BBB"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2AA63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A4F0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22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0761B" w14:textId="77777777" w:rsidR="009E61BC" w:rsidRPr="00890B0C" w:rsidRDefault="009E61BC">
            <w:pPr>
              <w:pStyle w:val="AttributeTableBody"/>
              <w:rPr>
                <w:noProof/>
              </w:rPr>
            </w:pPr>
            <w:r w:rsidRPr="00890B0C">
              <w:rPr>
                <w:noProof/>
              </w:rPr>
              <w:t>00458</w:t>
            </w:r>
          </w:p>
        </w:tc>
        <w:tc>
          <w:tcPr>
            <w:tcW w:w="3888" w:type="dxa"/>
            <w:tcBorders>
              <w:top w:val="dotted" w:sz="4" w:space="0" w:color="auto"/>
              <w:left w:val="nil"/>
              <w:bottom w:val="dotted" w:sz="4" w:space="0" w:color="auto"/>
              <w:right w:val="nil"/>
            </w:tcBorders>
            <w:shd w:val="clear" w:color="auto" w:fill="FFFFFF"/>
          </w:tcPr>
          <w:p w14:paraId="3FBFBE2E" w14:textId="77777777" w:rsidR="009E61BC" w:rsidRPr="00890B0C" w:rsidRDefault="009E61BC">
            <w:pPr>
              <w:pStyle w:val="AttributeTableBody"/>
              <w:jc w:val="left"/>
              <w:rPr>
                <w:noProof/>
              </w:rPr>
            </w:pPr>
            <w:r w:rsidRPr="00890B0C">
              <w:rPr>
                <w:noProof/>
              </w:rPr>
              <w:t>Lifetime Reserve Days</w:t>
            </w:r>
          </w:p>
        </w:tc>
      </w:tr>
      <w:tr w:rsidR="009F20B7" w:rsidRPr="009E61BC" w14:paraId="1DE41C7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9C8631"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7ED4DF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D6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13CE9A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8DCF7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1FF8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9F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1CCC4" w14:textId="77777777" w:rsidR="009E61BC" w:rsidRPr="00890B0C" w:rsidRDefault="009E61BC">
            <w:pPr>
              <w:pStyle w:val="AttributeTableBody"/>
              <w:rPr>
                <w:noProof/>
              </w:rPr>
            </w:pPr>
            <w:r w:rsidRPr="00890B0C">
              <w:rPr>
                <w:noProof/>
              </w:rPr>
              <w:t>00459</w:t>
            </w:r>
          </w:p>
        </w:tc>
        <w:tc>
          <w:tcPr>
            <w:tcW w:w="3888" w:type="dxa"/>
            <w:tcBorders>
              <w:top w:val="dotted" w:sz="4" w:space="0" w:color="auto"/>
              <w:left w:val="nil"/>
              <w:bottom w:val="dotted" w:sz="4" w:space="0" w:color="auto"/>
              <w:right w:val="nil"/>
            </w:tcBorders>
            <w:shd w:val="clear" w:color="auto" w:fill="FFFFFF"/>
          </w:tcPr>
          <w:p w14:paraId="40B9404A" w14:textId="77777777" w:rsidR="009E61BC" w:rsidRPr="00890B0C" w:rsidRDefault="009E61BC">
            <w:pPr>
              <w:pStyle w:val="AttributeTableBody"/>
              <w:jc w:val="left"/>
              <w:rPr>
                <w:noProof/>
              </w:rPr>
            </w:pPr>
            <w:r w:rsidRPr="00890B0C">
              <w:rPr>
                <w:noProof/>
              </w:rPr>
              <w:t>Delay Before L.R. Day</w:t>
            </w:r>
          </w:p>
        </w:tc>
      </w:tr>
      <w:tr w:rsidR="009F20B7" w:rsidRPr="009E61BC" w14:paraId="045482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25DDCC"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6EBAB4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120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375F4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4E1B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7944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82C1" w14:textId="0FA11DA2" w:rsidR="009E61BC" w:rsidRPr="00890B0C" w:rsidRDefault="00000000">
            <w:pPr>
              <w:pStyle w:val="AttributeTableBody"/>
              <w:rPr>
                <w:rStyle w:val="HyperlinkTable"/>
                <w:noProof/>
              </w:rPr>
            </w:pPr>
            <w:hyperlink r:id="rId194" w:anchor="HL70042" w:history="1">
              <w:r w:rsidR="009E61BC" w:rsidRPr="00890B0C">
                <w:rPr>
                  <w:rStyle w:val="HyperlinkTable"/>
                  <w:noProof/>
                </w:rPr>
                <w:t>0042</w:t>
              </w:r>
            </w:hyperlink>
          </w:p>
        </w:tc>
        <w:tc>
          <w:tcPr>
            <w:tcW w:w="720" w:type="dxa"/>
            <w:tcBorders>
              <w:top w:val="dotted" w:sz="4" w:space="0" w:color="auto"/>
              <w:left w:val="nil"/>
              <w:bottom w:val="dotted" w:sz="4" w:space="0" w:color="auto"/>
              <w:right w:val="nil"/>
            </w:tcBorders>
            <w:shd w:val="clear" w:color="auto" w:fill="FFFFFF"/>
          </w:tcPr>
          <w:p w14:paraId="7641D218" w14:textId="77777777" w:rsidR="009E61BC" w:rsidRPr="00890B0C" w:rsidRDefault="009E61BC">
            <w:pPr>
              <w:pStyle w:val="AttributeTableBody"/>
              <w:rPr>
                <w:noProof/>
              </w:rPr>
            </w:pPr>
            <w:r w:rsidRPr="00890B0C">
              <w:rPr>
                <w:noProof/>
              </w:rPr>
              <w:t>00460</w:t>
            </w:r>
          </w:p>
        </w:tc>
        <w:tc>
          <w:tcPr>
            <w:tcW w:w="3888" w:type="dxa"/>
            <w:tcBorders>
              <w:top w:val="dotted" w:sz="4" w:space="0" w:color="auto"/>
              <w:left w:val="nil"/>
              <w:bottom w:val="dotted" w:sz="4" w:space="0" w:color="auto"/>
              <w:right w:val="nil"/>
            </w:tcBorders>
            <w:shd w:val="clear" w:color="auto" w:fill="FFFFFF"/>
          </w:tcPr>
          <w:p w14:paraId="5625D475" w14:textId="77777777" w:rsidR="009E61BC" w:rsidRPr="00890B0C" w:rsidRDefault="009E61BC">
            <w:pPr>
              <w:pStyle w:val="AttributeTableBody"/>
              <w:jc w:val="left"/>
              <w:rPr>
                <w:noProof/>
              </w:rPr>
            </w:pPr>
            <w:r w:rsidRPr="00890B0C">
              <w:rPr>
                <w:noProof/>
              </w:rPr>
              <w:t>Company Plan Code</w:t>
            </w:r>
          </w:p>
        </w:tc>
      </w:tr>
      <w:tr w:rsidR="009F20B7" w:rsidRPr="009E61BC" w14:paraId="0011873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1FDF04"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6BB66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5C78F"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1A59749"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8A999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D6AC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7B5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2E5C0" w14:textId="77777777" w:rsidR="009E61BC" w:rsidRPr="00890B0C" w:rsidRDefault="009E61BC">
            <w:pPr>
              <w:pStyle w:val="AttributeTableBody"/>
              <w:rPr>
                <w:noProof/>
              </w:rPr>
            </w:pPr>
            <w:r w:rsidRPr="00890B0C">
              <w:rPr>
                <w:noProof/>
              </w:rPr>
              <w:t>00461</w:t>
            </w:r>
          </w:p>
        </w:tc>
        <w:tc>
          <w:tcPr>
            <w:tcW w:w="3888" w:type="dxa"/>
            <w:tcBorders>
              <w:top w:val="dotted" w:sz="4" w:space="0" w:color="auto"/>
              <w:left w:val="nil"/>
              <w:bottom w:val="dotted" w:sz="4" w:space="0" w:color="auto"/>
              <w:right w:val="nil"/>
            </w:tcBorders>
            <w:shd w:val="clear" w:color="auto" w:fill="FFFFFF"/>
          </w:tcPr>
          <w:p w14:paraId="52B4E066" w14:textId="77777777" w:rsidR="009E61BC" w:rsidRPr="00890B0C" w:rsidRDefault="009E61BC">
            <w:pPr>
              <w:pStyle w:val="AttributeTableBody"/>
              <w:jc w:val="left"/>
              <w:rPr>
                <w:noProof/>
              </w:rPr>
            </w:pPr>
            <w:r w:rsidRPr="00890B0C">
              <w:rPr>
                <w:noProof/>
              </w:rPr>
              <w:t>Policy Number</w:t>
            </w:r>
          </w:p>
        </w:tc>
      </w:tr>
      <w:tr w:rsidR="009F20B7" w:rsidRPr="009E61BC" w14:paraId="2CD074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7E155D"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6F0661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D0EB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E64286"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3392BFA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D06E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2AD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BEFB0" w14:textId="77777777" w:rsidR="009E61BC" w:rsidRPr="00890B0C" w:rsidRDefault="009E61BC">
            <w:pPr>
              <w:pStyle w:val="AttributeTableBody"/>
              <w:rPr>
                <w:noProof/>
              </w:rPr>
            </w:pPr>
            <w:r w:rsidRPr="00890B0C">
              <w:rPr>
                <w:noProof/>
              </w:rPr>
              <w:t>00462</w:t>
            </w:r>
          </w:p>
        </w:tc>
        <w:tc>
          <w:tcPr>
            <w:tcW w:w="3888" w:type="dxa"/>
            <w:tcBorders>
              <w:top w:val="dotted" w:sz="4" w:space="0" w:color="auto"/>
              <w:left w:val="nil"/>
              <w:bottom w:val="dotted" w:sz="4" w:space="0" w:color="auto"/>
              <w:right w:val="nil"/>
            </w:tcBorders>
            <w:shd w:val="clear" w:color="auto" w:fill="FFFFFF"/>
          </w:tcPr>
          <w:p w14:paraId="0587262E" w14:textId="77777777" w:rsidR="009E61BC" w:rsidRPr="00890B0C" w:rsidRDefault="009E61BC">
            <w:pPr>
              <w:pStyle w:val="AttributeTableBody"/>
              <w:jc w:val="left"/>
              <w:rPr>
                <w:noProof/>
              </w:rPr>
            </w:pPr>
            <w:r w:rsidRPr="00890B0C">
              <w:rPr>
                <w:noProof/>
              </w:rPr>
              <w:t>Policy Deductible</w:t>
            </w:r>
          </w:p>
        </w:tc>
      </w:tr>
      <w:tr w:rsidR="009F20B7" w:rsidRPr="009E61BC" w14:paraId="1DB864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978CC"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0A6BFC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FA0A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335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EF1E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963F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AC6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89ACF" w14:textId="77777777" w:rsidR="009E61BC" w:rsidRPr="00890B0C" w:rsidRDefault="009E61BC">
            <w:pPr>
              <w:pStyle w:val="AttributeTableBody"/>
              <w:rPr>
                <w:noProof/>
              </w:rPr>
            </w:pPr>
            <w:r w:rsidRPr="00890B0C">
              <w:rPr>
                <w:noProof/>
              </w:rPr>
              <w:t>00463</w:t>
            </w:r>
          </w:p>
        </w:tc>
        <w:tc>
          <w:tcPr>
            <w:tcW w:w="3888" w:type="dxa"/>
            <w:tcBorders>
              <w:top w:val="dotted" w:sz="4" w:space="0" w:color="auto"/>
              <w:left w:val="nil"/>
              <w:bottom w:val="dotted" w:sz="4" w:space="0" w:color="auto"/>
              <w:right w:val="nil"/>
            </w:tcBorders>
            <w:shd w:val="clear" w:color="auto" w:fill="FFFFFF"/>
          </w:tcPr>
          <w:p w14:paraId="60A7BADC" w14:textId="77777777" w:rsidR="009E61BC" w:rsidRPr="00890B0C" w:rsidRDefault="009E61BC">
            <w:pPr>
              <w:pStyle w:val="AttributeTableBody"/>
              <w:jc w:val="left"/>
              <w:rPr>
                <w:noProof/>
              </w:rPr>
            </w:pPr>
            <w:r w:rsidRPr="00890B0C">
              <w:rPr>
                <w:noProof/>
              </w:rPr>
              <w:t>Policy Limit - Amount</w:t>
            </w:r>
          </w:p>
        </w:tc>
      </w:tr>
      <w:tr w:rsidR="009F20B7" w:rsidRPr="009E61BC" w14:paraId="7B607F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F7A017"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47C564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7F8A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CA76F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84264A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1C37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95AB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5F421" w14:textId="77777777" w:rsidR="009E61BC" w:rsidRPr="00890B0C" w:rsidRDefault="009E61BC">
            <w:pPr>
              <w:pStyle w:val="AttributeTableBody"/>
              <w:rPr>
                <w:noProof/>
              </w:rPr>
            </w:pPr>
            <w:r w:rsidRPr="00890B0C">
              <w:rPr>
                <w:noProof/>
              </w:rPr>
              <w:t>00464</w:t>
            </w:r>
          </w:p>
        </w:tc>
        <w:tc>
          <w:tcPr>
            <w:tcW w:w="3888" w:type="dxa"/>
            <w:tcBorders>
              <w:top w:val="dotted" w:sz="4" w:space="0" w:color="auto"/>
              <w:left w:val="nil"/>
              <w:bottom w:val="dotted" w:sz="4" w:space="0" w:color="auto"/>
              <w:right w:val="nil"/>
            </w:tcBorders>
            <w:shd w:val="clear" w:color="auto" w:fill="FFFFFF"/>
          </w:tcPr>
          <w:p w14:paraId="4E039B0F" w14:textId="77777777" w:rsidR="009E61BC" w:rsidRPr="00890B0C" w:rsidRDefault="009E61BC">
            <w:pPr>
              <w:pStyle w:val="AttributeTableBody"/>
              <w:jc w:val="left"/>
              <w:rPr>
                <w:noProof/>
              </w:rPr>
            </w:pPr>
            <w:r w:rsidRPr="00890B0C">
              <w:rPr>
                <w:noProof/>
              </w:rPr>
              <w:t>Policy Limit - Days</w:t>
            </w:r>
          </w:p>
        </w:tc>
      </w:tr>
      <w:tr w:rsidR="009F20B7" w:rsidRPr="009E61BC" w14:paraId="09D2AC9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FF7893D"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1658C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C12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BCD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6ED7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9513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16F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F2DCF" w14:textId="77777777" w:rsidR="009E61BC" w:rsidRPr="00890B0C" w:rsidRDefault="009E61BC">
            <w:pPr>
              <w:pStyle w:val="AttributeTableBody"/>
              <w:rPr>
                <w:noProof/>
              </w:rPr>
            </w:pPr>
            <w:r w:rsidRPr="00890B0C">
              <w:rPr>
                <w:noProof/>
              </w:rPr>
              <w:t>00465</w:t>
            </w:r>
          </w:p>
        </w:tc>
        <w:tc>
          <w:tcPr>
            <w:tcW w:w="3888" w:type="dxa"/>
            <w:tcBorders>
              <w:top w:val="dotted" w:sz="4" w:space="0" w:color="auto"/>
              <w:left w:val="nil"/>
              <w:bottom w:val="dotted" w:sz="4" w:space="0" w:color="auto"/>
              <w:right w:val="nil"/>
            </w:tcBorders>
            <w:shd w:val="clear" w:color="auto" w:fill="FFFFFF"/>
          </w:tcPr>
          <w:p w14:paraId="01ED5B42" w14:textId="77777777" w:rsidR="009E61BC" w:rsidRPr="00890B0C" w:rsidRDefault="009E61BC">
            <w:pPr>
              <w:pStyle w:val="AttributeTableBody"/>
              <w:jc w:val="left"/>
              <w:rPr>
                <w:noProof/>
              </w:rPr>
            </w:pPr>
            <w:r w:rsidRPr="00890B0C">
              <w:rPr>
                <w:noProof/>
              </w:rPr>
              <w:t>Room Rate - Semi-Private</w:t>
            </w:r>
          </w:p>
        </w:tc>
      </w:tr>
      <w:tr w:rsidR="009F20B7" w:rsidRPr="009E61BC" w14:paraId="65B19F3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343735"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836E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4E8E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8B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3BD0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6F743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F5D6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2F2EB" w14:textId="77777777" w:rsidR="009E61BC" w:rsidRPr="00890B0C" w:rsidRDefault="009E61BC">
            <w:pPr>
              <w:pStyle w:val="AttributeTableBody"/>
              <w:rPr>
                <w:noProof/>
              </w:rPr>
            </w:pPr>
            <w:r w:rsidRPr="00890B0C">
              <w:rPr>
                <w:noProof/>
              </w:rPr>
              <w:t>00466</w:t>
            </w:r>
          </w:p>
        </w:tc>
        <w:tc>
          <w:tcPr>
            <w:tcW w:w="3888" w:type="dxa"/>
            <w:tcBorders>
              <w:top w:val="dotted" w:sz="4" w:space="0" w:color="auto"/>
              <w:left w:val="nil"/>
              <w:bottom w:val="dotted" w:sz="4" w:space="0" w:color="auto"/>
              <w:right w:val="nil"/>
            </w:tcBorders>
            <w:shd w:val="clear" w:color="auto" w:fill="FFFFFF"/>
          </w:tcPr>
          <w:p w14:paraId="6D9E1C53" w14:textId="77777777" w:rsidR="009E61BC" w:rsidRPr="00890B0C" w:rsidRDefault="009E61BC">
            <w:pPr>
              <w:pStyle w:val="AttributeTableBody"/>
              <w:jc w:val="left"/>
              <w:rPr>
                <w:noProof/>
              </w:rPr>
            </w:pPr>
            <w:r w:rsidRPr="00890B0C">
              <w:rPr>
                <w:noProof/>
              </w:rPr>
              <w:t>Room Rate - Private</w:t>
            </w:r>
          </w:p>
        </w:tc>
      </w:tr>
      <w:tr w:rsidR="009F20B7" w:rsidRPr="009E61BC" w14:paraId="0269CF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355BE4"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1C1317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7B2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9DA3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4F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F705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A811A" w14:textId="1DD5F6ED" w:rsidR="009E61BC" w:rsidRPr="00890B0C" w:rsidRDefault="00000000">
            <w:pPr>
              <w:pStyle w:val="AttributeTableBody"/>
              <w:rPr>
                <w:rStyle w:val="HyperlinkTable"/>
                <w:noProof/>
              </w:rPr>
            </w:pPr>
            <w:hyperlink r:id="rId195"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0827AAE6" w14:textId="77777777" w:rsidR="009E61BC" w:rsidRPr="00890B0C" w:rsidRDefault="009E61BC">
            <w:pPr>
              <w:pStyle w:val="AttributeTableBody"/>
              <w:rPr>
                <w:noProof/>
              </w:rPr>
            </w:pPr>
            <w:r w:rsidRPr="00890B0C">
              <w:rPr>
                <w:noProof/>
              </w:rPr>
              <w:t>00467</w:t>
            </w:r>
          </w:p>
        </w:tc>
        <w:tc>
          <w:tcPr>
            <w:tcW w:w="3888" w:type="dxa"/>
            <w:tcBorders>
              <w:top w:val="dotted" w:sz="4" w:space="0" w:color="auto"/>
              <w:left w:val="nil"/>
              <w:bottom w:val="dotted" w:sz="4" w:space="0" w:color="auto"/>
              <w:right w:val="nil"/>
            </w:tcBorders>
            <w:shd w:val="clear" w:color="auto" w:fill="FFFFFF"/>
          </w:tcPr>
          <w:p w14:paraId="74D3F4F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Status</w:t>
            </w:r>
          </w:p>
        </w:tc>
      </w:tr>
      <w:tr w:rsidR="009F20B7" w:rsidRPr="009E61BC" w14:paraId="584A0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86891"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4AB052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504E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71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4C3A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79DF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30362" w14:textId="5A6F5268" w:rsidR="009E61BC" w:rsidRPr="00CC2DC3" w:rsidRDefault="00000000">
            <w:pPr>
              <w:pStyle w:val="AttributeTableBody"/>
              <w:rPr>
                <w:rStyle w:val="HyperlinkTable"/>
              </w:rPr>
            </w:pPr>
            <w:hyperlink r:id="rId196" w:anchor="HL70001" w:history="1">
              <w:r w:rsidR="009E61BC" w:rsidRPr="00CC2DC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7755981F" w14:textId="77777777" w:rsidR="009E61BC" w:rsidRPr="00890B0C" w:rsidRDefault="009E61BC">
            <w:pPr>
              <w:pStyle w:val="AttributeTableBody"/>
              <w:rPr>
                <w:noProof/>
              </w:rPr>
            </w:pPr>
            <w:r w:rsidRPr="00890B0C">
              <w:rPr>
                <w:noProof/>
              </w:rPr>
              <w:t>00468</w:t>
            </w:r>
          </w:p>
        </w:tc>
        <w:tc>
          <w:tcPr>
            <w:tcW w:w="3888" w:type="dxa"/>
            <w:tcBorders>
              <w:top w:val="dotted" w:sz="4" w:space="0" w:color="auto"/>
              <w:left w:val="nil"/>
              <w:bottom w:val="dotted" w:sz="4" w:space="0" w:color="auto"/>
              <w:right w:val="nil"/>
            </w:tcBorders>
            <w:shd w:val="clear" w:color="auto" w:fill="FFFFFF"/>
          </w:tcPr>
          <w:p w14:paraId="29B9CF14" w14:textId="77777777" w:rsidR="009E61BC" w:rsidRPr="00890B0C" w:rsidRDefault="009E61BC">
            <w:pPr>
              <w:pStyle w:val="AttributeTableBody"/>
              <w:jc w:val="left"/>
              <w:rPr>
                <w:noProof/>
              </w:rPr>
            </w:pPr>
            <w:r w:rsidRPr="00890B0C">
              <w:rPr>
                <w:noProof/>
              </w:rPr>
              <w:t>Insured</w:t>
            </w:r>
            <w:r>
              <w:rPr>
                <w:noProof/>
              </w:rPr>
              <w:t>'</w:t>
            </w:r>
            <w:r w:rsidRPr="00890B0C">
              <w:rPr>
                <w:noProof/>
              </w:rPr>
              <w:t>s Administrative Sex</w:t>
            </w:r>
          </w:p>
        </w:tc>
      </w:tr>
      <w:tr w:rsidR="009F20B7" w:rsidRPr="009E61BC" w14:paraId="29F925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40BF2C"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6DF2C9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7C7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E20981"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E937E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A203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B9387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B7E16" w14:textId="77777777" w:rsidR="009E61BC" w:rsidRPr="00890B0C" w:rsidRDefault="009E61BC">
            <w:pPr>
              <w:pStyle w:val="AttributeTableBody"/>
              <w:rPr>
                <w:noProof/>
              </w:rPr>
            </w:pPr>
            <w:r w:rsidRPr="00890B0C">
              <w:rPr>
                <w:noProof/>
              </w:rPr>
              <w:t>00469</w:t>
            </w:r>
          </w:p>
        </w:tc>
        <w:tc>
          <w:tcPr>
            <w:tcW w:w="3888" w:type="dxa"/>
            <w:tcBorders>
              <w:top w:val="dotted" w:sz="4" w:space="0" w:color="auto"/>
              <w:left w:val="nil"/>
              <w:bottom w:val="dotted" w:sz="4" w:space="0" w:color="auto"/>
              <w:right w:val="nil"/>
            </w:tcBorders>
            <w:shd w:val="clear" w:color="auto" w:fill="FFFFFF"/>
          </w:tcPr>
          <w:p w14:paraId="3AB0C16C"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Address</w:t>
            </w:r>
          </w:p>
        </w:tc>
      </w:tr>
      <w:tr w:rsidR="009F20B7" w:rsidRPr="009E61BC" w14:paraId="1AABF5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6D9FF"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45B5EB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B5FB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E04C82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87F48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611EE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69B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F487C" w14:textId="77777777" w:rsidR="009E61BC" w:rsidRPr="00890B0C" w:rsidRDefault="009E61BC">
            <w:pPr>
              <w:pStyle w:val="AttributeTableBody"/>
              <w:rPr>
                <w:noProof/>
              </w:rPr>
            </w:pPr>
            <w:r w:rsidRPr="00890B0C">
              <w:rPr>
                <w:noProof/>
              </w:rPr>
              <w:t>00470</w:t>
            </w:r>
          </w:p>
        </w:tc>
        <w:tc>
          <w:tcPr>
            <w:tcW w:w="3888" w:type="dxa"/>
            <w:tcBorders>
              <w:top w:val="dotted" w:sz="4" w:space="0" w:color="auto"/>
              <w:left w:val="nil"/>
              <w:bottom w:val="dotted" w:sz="4" w:space="0" w:color="auto"/>
              <w:right w:val="nil"/>
            </w:tcBorders>
            <w:shd w:val="clear" w:color="auto" w:fill="FFFFFF"/>
          </w:tcPr>
          <w:p w14:paraId="004CBAEE" w14:textId="77777777" w:rsidR="009E61BC" w:rsidRPr="00890B0C" w:rsidRDefault="009E61BC">
            <w:pPr>
              <w:pStyle w:val="AttributeTableBody"/>
              <w:jc w:val="left"/>
              <w:rPr>
                <w:noProof/>
              </w:rPr>
            </w:pPr>
            <w:r w:rsidRPr="00890B0C">
              <w:rPr>
                <w:noProof/>
              </w:rPr>
              <w:t>Verification Status</w:t>
            </w:r>
          </w:p>
        </w:tc>
      </w:tr>
      <w:tr w:rsidR="009F20B7" w:rsidRPr="009E61BC" w14:paraId="41670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06918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61094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CAA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BE97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CCEC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88E8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3CC93F" w14:textId="28BF9021" w:rsidR="009E61BC" w:rsidRPr="00890B0C" w:rsidRDefault="00000000">
            <w:pPr>
              <w:pStyle w:val="AttributeTableBody"/>
              <w:rPr>
                <w:rStyle w:val="HyperlinkTable"/>
                <w:noProof/>
              </w:rPr>
            </w:pPr>
            <w:hyperlink r:id="rId197" w:anchor="HL70072" w:history="1">
              <w:r w:rsidR="009E61BC" w:rsidRPr="00890B0C">
                <w:rPr>
                  <w:rStyle w:val="HyperlinkTable"/>
                  <w:noProof/>
                </w:rPr>
                <w:t>0072</w:t>
              </w:r>
            </w:hyperlink>
          </w:p>
        </w:tc>
        <w:tc>
          <w:tcPr>
            <w:tcW w:w="720" w:type="dxa"/>
            <w:tcBorders>
              <w:top w:val="dotted" w:sz="4" w:space="0" w:color="auto"/>
              <w:left w:val="nil"/>
              <w:bottom w:val="dotted" w:sz="4" w:space="0" w:color="auto"/>
              <w:right w:val="nil"/>
            </w:tcBorders>
            <w:shd w:val="clear" w:color="auto" w:fill="FFFFFF"/>
          </w:tcPr>
          <w:p w14:paraId="61013846" w14:textId="77777777" w:rsidR="009E61BC" w:rsidRPr="00890B0C" w:rsidRDefault="009E61BC">
            <w:pPr>
              <w:pStyle w:val="AttributeTableBody"/>
              <w:rPr>
                <w:noProof/>
              </w:rPr>
            </w:pPr>
            <w:r w:rsidRPr="00890B0C">
              <w:rPr>
                <w:noProof/>
              </w:rPr>
              <w:t>00471</w:t>
            </w:r>
          </w:p>
        </w:tc>
        <w:tc>
          <w:tcPr>
            <w:tcW w:w="3888" w:type="dxa"/>
            <w:tcBorders>
              <w:top w:val="dotted" w:sz="4" w:space="0" w:color="auto"/>
              <w:left w:val="nil"/>
              <w:bottom w:val="dotted" w:sz="4" w:space="0" w:color="auto"/>
              <w:right w:val="nil"/>
            </w:tcBorders>
            <w:shd w:val="clear" w:color="auto" w:fill="FFFFFF"/>
          </w:tcPr>
          <w:p w14:paraId="06D8ACBA" w14:textId="77777777" w:rsidR="009E61BC" w:rsidRPr="00890B0C" w:rsidRDefault="009E61BC">
            <w:pPr>
              <w:pStyle w:val="AttributeTableBody"/>
              <w:jc w:val="left"/>
              <w:rPr>
                <w:noProof/>
              </w:rPr>
            </w:pPr>
            <w:r w:rsidRPr="00890B0C">
              <w:rPr>
                <w:noProof/>
              </w:rPr>
              <w:t>Prior Insurance Plan ID</w:t>
            </w:r>
          </w:p>
        </w:tc>
      </w:tr>
      <w:tr w:rsidR="009F20B7" w:rsidRPr="009E61BC" w14:paraId="17F245F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7D0AC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0312E9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38E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E01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7BC7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A9FD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0CCF0" w14:textId="504CBD25" w:rsidR="009E61BC" w:rsidRPr="00890B0C" w:rsidRDefault="00000000">
            <w:pPr>
              <w:pStyle w:val="AttributeTableBody"/>
              <w:rPr>
                <w:rStyle w:val="HyperlinkTable"/>
                <w:noProof/>
              </w:rPr>
            </w:pPr>
            <w:hyperlink r:id="rId198" w:anchor="HL70309" w:history="1">
              <w:r w:rsidR="009E61BC" w:rsidRPr="00890B0C">
                <w:rPr>
                  <w:rStyle w:val="HyperlinkTable"/>
                  <w:noProof/>
                </w:rPr>
                <w:t>0309</w:t>
              </w:r>
            </w:hyperlink>
          </w:p>
        </w:tc>
        <w:tc>
          <w:tcPr>
            <w:tcW w:w="720" w:type="dxa"/>
            <w:tcBorders>
              <w:top w:val="dotted" w:sz="4" w:space="0" w:color="auto"/>
              <w:left w:val="nil"/>
              <w:bottom w:val="dotted" w:sz="4" w:space="0" w:color="auto"/>
              <w:right w:val="nil"/>
            </w:tcBorders>
            <w:shd w:val="clear" w:color="auto" w:fill="FFFFFF"/>
          </w:tcPr>
          <w:p w14:paraId="3E42F5B9" w14:textId="77777777" w:rsidR="009E61BC" w:rsidRPr="00890B0C" w:rsidRDefault="009E61BC">
            <w:pPr>
              <w:pStyle w:val="AttributeTableBody"/>
              <w:rPr>
                <w:noProof/>
              </w:rPr>
            </w:pPr>
            <w:r w:rsidRPr="00890B0C">
              <w:rPr>
                <w:noProof/>
              </w:rPr>
              <w:t>01227</w:t>
            </w:r>
          </w:p>
        </w:tc>
        <w:tc>
          <w:tcPr>
            <w:tcW w:w="3888" w:type="dxa"/>
            <w:tcBorders>
              <w:top w:val="dotted" w:sz="4" w:space="0" w:color="auto"/>
              <w:left w:val="nil"/>
              <w:bottom w:val="dotted" w:sz="4" w:space="0" w:color="auto"/>
              <w:right w:val="nil"/>
            </w:tcBorders>
            <w:shd w:val="clear" w:color="auto" w:fill="FFFFFF"/>
          </w:tcPr>
          <w:p w14:paraId="29D97F38" w14:textId="77777777" w:rsidR="009E61BC" w:rsidRPr="00890B0C" w:rsidRDefault="009E61BC">
            <w:pPr>
              <w:pStyle w:val="AttributeTableBody"/>
              <w:jc w:val="left"/>
              <w:rPr>
                <w:noProof/>
              </w:rPr>
            </w:pPr>
            <w:r w:rsidRPr="00890B0C">
              <w:rPr>
                <w:noProof/>
              </w:rPr>
              <w:t>Coverage Type</w:t>
            </w:r>
          </w:p>
        </w:tc>
      </w:tr>
      <w:tr w:rsidR="009F20B7" w:rsidRPr="009E61BC" w14:paraId="7F0666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73A8B1"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41B6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1F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2C1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0F927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33D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8540C" w14:textId="216CEC05" w:rsidR="009E61BC" w:rsidRPr="00CC2DC3" w:rsidRDefault="00000000">
            <w:pPr>
              <w:pStyle w:val="AttributeTableBody"/>
              <w:rPr>
                <w:rStyle w:val="HyperlinkTable"/>
              </w:rPr>
            </w:pPr>
            <w:hyperlink r:id="rId199" w:anchor="HL70295" w:history="1">
              <w:r w:rsidR="009E61BC" w:rsidRPr="00CC2DC3">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5C5D1C43"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B121040" w14:textId="77777777" w:rsidR="009E61BC" w:rsidRPr="00890B0C" w:rsidRDefault="009E61BC">
            <w:pPr>
              <w:pStyle w:val="AttributeTableBody"/>
              <w:jc w:val="left"/>
              <w:rPr>
                <w:noProof/>
              </w:rPr>
            </w:pPr>
            <w:r w:rsidRPr="00890B0C">
              <w:rPr>
                <w:noProof/>
              </w:rPr>
              <w:t xml:space="preserve">Handicap </w:t>
            </w:r>
          </w:p>
        </w:tc>
      </w:tr>
      <w:tr w:rsidR="009F20B7" w:rsidRPr="009E61BC" w14:paraId="2FA647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8DA0F5"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5B64AC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0276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7833B49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2A3E4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807A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E3AA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A48F" w14:textId="77777777" w:rsidR="009E61BC" w:rsidRPr="00890B0C" w:rsidRDefault="009E61BC">
            <w:pPr>
              <w:pStyle w:val="AttributeTableBody"/>
              <w:rPr>
                <w:noProof/>
              </w:rPr>
            </w:pPr>
            <w:r w:rsidRPr="00890B0C">
              <w:rPr>
                <w:noProof/>
              </w:rPr>
              <w:t>01230</w:t>
            </w:r>
          </w:p>
        </w:tc>
        <w:tc>
          <w:tcPr>
            <w:tcW w:w="3888" w:type="dxa"/>
            <w:tcBorders>
              <w:top w:val="dotted" w:sz="4" w:space="0" w:color="auto"/>
              <w:left w:val="nil"/>
              <w:bottom w:val="dotted" w:sz="4" w:space="0" w:color="auto"/>
              <w:right w:val="nil"/>
            </w:tcBorders>
            <w:shd w:val="clear" w:color="auto" w:fill="FFFFFF"/>
          </w:tcPr>
          <w:p w14:paraId="729DED52" w14:textId="77777777" w:rsidR="009E61BC" w:rsidRPr="00890B0C" w:rsidRDefault="009E61BC">
            <w:pPr>
              <w:pStyle w:val="AttributeTableBody"/>
              <w:jc w:val="left"/>
              <w:rPr>
                <w:noProof/>
              </w:rPr>
            </w:pPr>
            <w:r w:rsidRPr="00890B0C">
              <w:rPr>
                <w:noProof/>
              </w:rPr>
              <w:t>Insured</w:t>
            </w:r>
            <w:r>
              <w:rPr>
                <w:noProof/>
              </w:rPr>
              <w:t>'</w:t>
            </w:r>
            <w:r w:rsidRPr="00890B0C">
              <w:rPr>
                <w:noProof/>
              </w:rPr>
              <w:t>s ID Number</w:t>
            </w:r>
          </w:p>
        </w:tc>
      </w:tr>
      <w:tr w:rsidR="009F20B7" w:rsidRPr="009E61BC" w14:paraId="60FDAF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1FEAD7"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7880EF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A9B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B16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C53D4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C07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93870" w14:textId="288985C9" w:rsidR="009E61BC" w:rsidRPr="00890B0C" w:rsidRDefault="00000000">
            <w:pPr>
              <w:pStyle w:val="AttributeTableBody"/>
              <w:rPr>
                <w:rStyle w:val="HyperlinkTable"/>
                <w:noProof/>
              </w:rPr>
            </w:pPr>
            <w:hyperlink r:id="rId200" w:anchor="HL70535" w:history="1">
              <w:r w:rsidR="009E61BC" w:rsidRPr="00890B0C">
                <w:rPr>
                  <w:rStyle w:val="HyperlinkTable"/>
                  <w:noProof/>
                </w:rPr>
                <w:t>0535</w:t>
              </w:r>
            </w:hyperlink>
          </w:p>
        </w:tc>
        <w:tc>
          <w:tcPr>
            <w:tcW w:w="720" w:type="dxa"/>
            <w:tcBorders>
              <w:top w:val="dotted" w:sz="4" w:space="0" w:color="auto"/>
              <w:left w:val="nil"/>
              <w:bottom w:val="dotted" w:sz="4" w:space="0" w:color="auto"/>
              <w:right w:val="nil"/>
            </w:tcBorders>
            <w:shd w:val="clear" w:color="auto" w:fill="FFFFFF"/>
          </w:tcPr>
          <w:p w14:paraId="53D6E7A5" w14:textId="77777777" w:rsidR="009E61BC" w:rsidRPr="00890B0C" w:rsidRDefault="009E61BC">
            <w:pPr>
              <w:pStyle w:val="AttributeTableBody"/>
              <w:rPr>
                <w:noProof/>
              </w:rPr>
            </w:pPr>
            <w:r w:rsidRPr="00890B0C">
              <w:rPr>
                <w:noProof/>
              </w:rPr>
              <w:t>01854</w:t>
            </w:r>
          </w:p>
        </w:tc>
        <w:tc>
          <w:tcPr>
            <w:tcW w:w="3888" w:type="dxa"/>
            <w:tcBorders>
              <w:top w:val="dotted" w:sz="4" w:space="0" w:color="auto"/>
              <w:left w:val="nil"/>
              <w:bottom w:val="dotted" w:sz="4" w:space="0" w:color="auto"/>
              <w:right w:val="nil"/>
            </w:tcBorders>
            <w:shd w:val="clear" w:color="auto" w:fill="FFFFFF"/>
          </w:tcPr>
          <w:p w14:paraId="76817F4D" w14:textId="77777777" w:rsidR="009E61BC" w:rsidRPr="00890B0C" w:rsidRDefault="009E61BC">
            <w:pPr>
              <w:pStyle w:val="AttributeTableBody"/>
              <w:jc w:val="left"/>
              <w:rPr>
                <w:noProof/>
              </w:rPr>
            </w:pPr>
            <w:r w:rsidRPr="00890B0C">
              <w:rPr>
                <w:noProof/>
              </w:rPr>
              <w:t>Signature Code</w:t>
            </w:r>
          </w:p>
        </w:tc>
      </w:tr>
      <w:tr w:rsidR="009F20B7" w:rsidRPr="009E61BC" w14:paraId="29A943F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3FA536" w14:textId="77777777" w:rsidR="009E61BC" w:rsidRPr="00890B0C" w:rsidRDefault="009E61BC">
            <w:pPr>
              <w:pStyle w:val="AttributeTableBody"/>
              <w:rPr>
                <w:noProof/>
              </w:rPr>
            </w:pPr>
            <w:r w:rsidRPr="00890B0C">
              <w:rPr>
                <w:noProof/>
              </w:rPr>
              <w:lastRenderedPageBreak/>
              <w:t>51</w:t>
            </w:r>
          </w:p>
        </w:tc>
        <w:tc>
          <w:tcPr>
            <w:tcW w:w="648" w:type="dxa"/>
            <w:tcBorders>
              <w:top w:val="dotted" w:sz="4" w:space="0" w:color="auto"/>
              <w:left w:val="nil"/>
              <w:bottom w:val="dotted" w:sz="4" w:space="0" w:color="auto"/>
              <w:right w:val="nil"/>
            </w:tcBorders>
            <w:shd w:val="clear" w:color="auto" w:fill="FFFFFF"/>
          </w:tcPr>
          <w:p w14:paraId="47B20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B95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58B6"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795023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8349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48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A4095" w14:textId="77777777" w:rsidR="009E61BC" w:rsidRPr="00890B0C" w:rsidRDefault="009E61BC">
            <w:pPr>
              <w:pStyle w:val="AttributeTableBody"/>
              <w:rPr>
                <w:noProof/>
              </w:rPr>
            </w:pPr>
            <w:r w:rsidRPr="00890B0C">
              <w:rPr>
                <w:noProof/>
              </w:rPr>
              <w:t>01855</w:t>
            </w:r>
          </w:p>
        </w:tc>
        <w:tc>
          <w:tcPr>
            <w:tcW w:w="3888" w:type="dxa"/>
            <w:tcBorders>
              <w:top w:val="dotted" w:sz="4" w:space="0" w:color="auto"/>
              <w:left w:val="nil"/>
              <w:bottom w:val="dotted" w:sz="4" w:space="0" w:color="auto"/>
              <w:right w:val="nil"/>
            </w:tcBorders>
            <w:shd w:val="clear" w:color="auto" w:fill="FFFFFF"/>
          </w:tcPr>
          <w:p w14:paraId="4C9C77B5" w14:textId="77777777" w:rsidR="009E61BC" w:rsidRPr="00890B0C" w:rsidRDefault="009E61BC">
            <w:pPr>
              <w:pStyle w:val="AttributeTableBody"/>
              <w:jc w:val="left"/>
              <w:rPr>
                <w:noProof/>
              </w:rPr>
            </w:pPr>
            <w:r w:rsidRPr="00890B0C">
              <w:rPr>
                <w:noProof/>
              </w:rPr>
              <w:t>Signature Code Date</w:t>
            </w:r>
          </w:p>
        </w:tc>
      </w:tr>
      <w:tr w:rsidR="009F20B7" w:rsidRPr="009E61BC" w14:paraId="58406A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A0C261"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7B4DDB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63C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DDD8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2D7B9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F3D4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C99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FE5B26" w14:textId="77777777" w:rsidR="009E61BC" w:rsidRPr="00890B0C" w:rsidRDefault="009E61BC">
            <w:pPr>
              <w:pStyle w:val="AttributeTableBody"/>
              <w:rPr>
                <w:noProof/>
              </w:rPr>
            </w:pPr>
            <w:r w:rsidRPr="00890B0C">
              <w:rPr>
                <w:noProof/>
              </w:rPr>
              <w:t>01899</w:t>
            </w:r>
          </w:p>
        </w:tc>
        <w:tc>
          <w:tcPr>
            <w:tcW w:w="3888" w:type="dxa"/>
            <w:tcBorders>
              <w:top w:val="dotted" w:sz="4" w:space="0" w:color="auto"/>
              <w:left w:val="nil"/>
              <w:bottom w:val="dotted" w:sz="4" w:space="0" w:color="auto"/>
              <w:right w:val="nil"/>
            </w:tcBorders>
            <w:shd w:val="clear" w:color="auto" w:fill="FFFFFF"/>
          </w:tcPr>
          <w:p w14:paraId="12FB92EE" w14:textId="77777777" w:rsidR="009E61BC" w:rsidRPr="00890B0C" w:rsidRDefault="009E61BC">
            <w:pPr>
              <w:pStyle w:val="AttributeTableBody"/>
              <w:jc w:val="left"/>
              <w:rPr>
                <w:noProof/>
              </w:rPr>
            </w:pPr>
            <w:r w:rsidRPr="00890B0C">
              <w:rPr>
                <w:noProof/>
              </w:rPr>
              <w:t>Insured</w:t>
            </w:r>
            <w:r>
              <w:rPr>
                <w:noProof/>
              </w:rPr>
              <w:t>'</w:t>
            </w:r>
            <w:r w:rsidRPr="00890B0C">
              <w:rPr>
                <w:noProof/>
              </w:rPr>
              <w:t>s Birth Place</w:t>
            </w:r>
          </w:p>
        </w:tc>
      </w:tr>
      <w:tr w:rsidR="009F20B7" w:rsidRPr="009E61BC" w14:paraId="183CA48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532EB0"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2432E3F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4F5F4B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C606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AE2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7E34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C905" w14:textId="7B117C91" w:rsidR="009E61BC" w:rsidRPr="00CC2DC3" w:rsidRDefault="00000000">
            <w:pPr>
              <w:pStyle w:val="AttributeTableBody"/>
              <w:rPr>
                <w:rStyle w:val="HyperlinkTable"/>
              </w:rPr>
            </w:pPr>
            <w:hyperlink r:id="rId201" w:anchor="HL70099" w:history="1">
              <w:r w:rsidR="009E61BC" w:rsidRPr="00CC2DC3">
                <w:rPr>
                  <w:rStyle w:val="HyperlinkTable"/>
                </w:rPr>
                <w:t>0099</w:t>
              </w:r>
            </w:hyperlink>
          </w:p>
        </w:tc>
        <w:tc>
          <w:tcPr>
            <w:tcW w:w="720" w:type="dxa"/>
            <w:tcBorders>
              <w:top w:val="dotted" w:sz="4" w:space="0" w:color="auto"/>
              <w:left w:val="nil"/>
              <w:bottom w:val="dotted" w:sz="4" w:space="0" w:color="auto"/>
              <w:right w:val="nil"/>
            </w:tcBorders>
            <w:shd w:val="clear" w:color="auto" w:fill="FFFFFF"/>
          </w:tcPr>
          <w:p w14:paraId="47328A46" w14:textId="77777777" w:rsidR="009E61BC" w:rsidRPr="00890B0C" w:rsidRDefault="009E61BC">
            <w:pPr>
              <w:pStyle w:val="AttributeTableBody"/>
              <w:rPr>
                <w:noProof/>
              </w:rPr>
            </w:pPr>
            <w:r w:rsidRPr="00890B0C">
              <w:rPr>
                <w:noProof/>
              </w:rPr>
              <w:t>01852</w:t>
            </w:r>
          </w:p>
        </w:tc>
        <w:tc>
          <w:tcPr>
            <w:tcW w:w="3888" w:type="dxa"/>
            <w:tcBorders>
              <w:top w:val="dotted" w:sz="4" w:space="0" w:color="auto"/>
              <w:left w:val="nil"/>
              <w:bottom w:val="dotted" w:sz="4" w:space="0" w:color="auto"/>
              <w:right w:val="nil"/>
            </w:tcBorders>
            <w:shd w:val="clear" w:color="auto" w:fill="FFFFFF"/>
          </w:tcPr>
          <w:p w14:paraId="78EF87E0" w14:textId="77777777" w:rsidR="009E61BC" w:rsidRPr="00890B0C" w:rsidRDefault="009E61BC">
            <w:pPr>
              <w:pStyle w:val="AttributeTableBody"/>
              <w:jc w:val="left"/>
              <w:rPr>
                <w:noProof/>
              </w:rPr>
            </w:pPr>
            <w:r w:rsidRPr="00890B0C">
              <w:rPr>
                <w:noProof/>
              </w:rPr>
              <w:t>VIP Indicator</w:t>
            </w:r>
          </w:p>
        </w:tc>
      </w:tr>
      <w:tr w:rsidR="009F20B7" w:rsidRPr="009E61BC" w14:paraId="3C99A9B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805DCD"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7C9B79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B89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52CEB"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20905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21AFBD" w14:textId="77777777" w:rsidR="009E61BC" w:rsidRPr="00890B0C" w:rsidRDefault="009E61BC">
            <w:pPr>
              <w:pStyle w:val="AttributeTableBody"/>
              <w:rPr>
                <w:noProof/>
              </w:rPr>
              <w:pPrChange w:id="1719" w:author="Frank Oemig" w:date="2022-09-08T09:57:00Z">
                <w:pPr>
                  <w:pStyle w:val="AttributeTableBody"/>
                  <w:jc w:val="left"/>
                </w:pPr>
              </w:pPrChange>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5FC5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E1892" w14:textId="77777777" w:rsidR="009E61BC" w:rsidRPr="00890B0C" w:rsidRDefault="009E61BC">
            <w:pPr>
              <w:pStyle w:val="AttributeTableBody"/>
              <w:rPr>
                <w:noProof/>
              </w:rPr>
            </w:pPr>
            <w:r w:rsidRPr="00890B0C">
              <w:rPr>
                <w:noProof/>
              </w:rPr>
              <w:t>03292</w:t>
            </w:r>
          </w:p>
        </w:tc>
        <w:tc>
          <w:tcPr>
            <w:tcW w:w="3888" w:type="dxa"/>
            <w:tcBorders>
              <w:top w:val="dotted" w:sz="4" w:space="0" w:color="auto"/>
              <w:left w:val="nil"/>
              <w:bottom w:val="dotted" w:sz="4" w:space="0" w:color="auto"/>
              <w:right w:val="nil"/>
            </w:tcBorders>
            <w:shd w:val="clear" w:color="auto" w:fill="FFFFFF"/>
          </w:tcPr>
          <w:p w14:paraId="5E715368" w14:textId="77777777" w:rsidR="009E61BC" w:rsidRPr="00890B0C" w:rsidRDefault="009E61BC">
            <w:pPr>
              <w:pStyle w:val="AttributeTableBody"/>
              <w:jc w:val="left"/>
              <w:rPr>
                <w:noProof/>
              </w:rPr>
            </w:pPr>
            <w:r w:rsidRPr="00890B0C">
              <w:rPr>
                <w:noProof/>
              </w:rPr>
              <w:t>External Health Plan Identifiers</w:t>
            </w:r>
          </w:p>
        </w:tc>
      </w:tr>
      <w:tr w:rsidR="009E61BC" w:rsidRPr="009E61BC" w14:paraId="136F1183" w14:textId="77777777" w:rsidTr="00E92E0E">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ExChange w:id="1720" w:author="Frank Oemig" w:date="2022-08-29T21:38:00Z">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Ex>
          </w:tblPrExChange>
        </w:tblPrEx>
        <w:trPr>
          <w:cantSplit/>
          <w:jc w:val="center"/>
          <w:trPrChange w:id="1721" w:author="Frank Oemig" w:date="2022-08-29T21:38:00Z">
            <w:trPr>
              <w:gridBefore w:val="1"/>
              <w:cantSplit/>
              <w:jc w:val="center"/>
            </w:trPr>
          </w:trPrChange>
        </w:trPr>
        <w:tc>
          <w:tcPr>
            <w:tcW w:w="648" w:type="dxa"/>
            <w:tcBorders>
              <w:top w:val="dotted" w:sz="4" w:space="0" w:color="auto"/>
              <w:left w:val="nil"/>
              <w:bottom w:val="dotted" w:sz="4" w:space="0" w:color="auto"/>
              <w:right w:val="nil"/>
            </w:tcBorders>
            <w:shd w:val="clear" w:color="auto" w:fill="FFFFFF"/>
            <w:tcPrChange w:id="1722"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6E112274" w14:textId="77777777" w:rsidR="009E61BC" w:rsidRPr="00961F36" w:rsidRDefault="009E61BC">
            <w:pPr>
              <w:pStyle w:val="AttributeTableBody"/>
              <w:rPr>
                <w:noProof/>
              </w:rPr>
            </w:pPr>
            <w:r w:rsidRPr="00961F36">
              <w:rPr>
                <w:noProof/>
              </w:rPr>
              <w:t>55</w:t>
            </w:r>
          </w:p>
        </w:tc>
        <w:tc>
          <w:tcPr>
            <w:tcW w:w="648" w:type="dxa"/>
            <w:tcBorders>
              <w:top w:val="dotted" w:sz="4" w:space="0" w:color="auto"/>
              <w:left w:val="nil"/>
              <w:bottom w:val="dotted" w:sz="4" w:space="0" w:color="auto"/>
              <w:right w:val="nil"/>
            </w:tcBorders>
            <w:shd w:val="clear" w:color="auto" w:fill="FFFFFF"/>
            <w:tcPrChange w:id="1723"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2263ACD6" w14:textId="4D9508D5" w:rsidR="009E61BC" w:rsidRPr="00961F36" w:rsidRDefault="009E61BC">
            <w:pPr>
              <w:pStyle w:val="AttributeTableBody"/>
              <w:rPr>
                <w:noProof/>
              </w:rPr>
            </w:pPr>
            <w:r w:rsidRPr="00961F36">
              <w:rPr>
                <w:noProof/>
              </w:rPr>
              <w:t>1</w:t>
            </w:r>
            <w:ins w:id="1724" w:author="Frank Oemig" w:date="2022-09-08T09:56:00Z">
              <w:r w:rsidR="00CC1EE8">
                <w:rPr>
                  <w:noProof/>
                </w:rPr>
                <w:t>..1</w:t>
              </w:r>
            </w:ins>
          </w:p>
        </w:tc>
        <w:tc>
          <w:tcPr>
            <w:tcW w:w="720" w:type="dxa"/>
            <w:tcBorders>
              <w:top w:val="dotted" w:sz="4" w:space="0" w:color="auto"/>
              <w:left w:val="nil"/>
              <w:bottom w:val="dotted" w:sz="4" w:space="0" w:color="auto"/>
              <w:right w:val="nil"/>
            </w:tcBorders>
            <w:shd w:val="clear" w:color="auto" w:fill="FFFFFF"/>
            <w:tcPrChange w:id="1725" w:author="Frank Oemig" w:date="2022-08-29T21:38:00Z">
              <w:tcPr>
                <w:tcW w:w="720" w:type="dxa"/>
                <w:gridSpan w:val="2"/>
                <w:tcBorders>
                  <w:top w:val="dotted" w:sz="4" w:space="0" w:color="auto"/>
                  <w:left w:val="nil"/>
                  <w:bottom w:val="single" w:sz="4" w:space="0" w:color="auto"/>
                  <w:right w:val="nil"/>
                </w:tcBorders>
                <w:shd w:val="clear" w:color="auto" w:fill="FFFFFF"/>
              </w:tcPr>
            </w:tcPrChange>
          </w:tcPr>
          <w:p w14:paraId="64EA4869" w14:textId="77777777" w:rsidR="009E61BC" w:rsidRPr="00961F3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Change w:id="1726"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0AE8C69B" w14:textId="77777777" w:rsidR="009E61BC" w:rsidRPr="00961F36" w:rsidRDefault="009E61BC">
            <w:pPr>
              <w:pStyle w:val="AttributeTableBody"/>
              <w:rPr>
                <w:noProof/>
              </w:rPr>
            </w:pPr>
            <w:r w:rsidRPr="00961F36">
              <w:rPr>
                <w:noProof/>
              </w:rPr>
              <w:t>ID</w:t>
            </w:r>
          </w:p>
        </w:tc>
        <w:tc>
          <w:tcPr>
            <w:tcW w:w="648" w:type="dxa"/>
            <w:tcBorders>
              <w:top w:val="dotted" w:sz="4" w:space="0" w:color="auto"/>
              <w:left w:val="nil"/>
              <w:bottom w:val="dotted" w:sz="4" w:space="0" w:color="auto"/>
              <w:right w:val="nil"/>
            </w:tcBorders>
            <w:shd w:val="clear" w:color="auto" w:fill="FFFFFF"/>
            <w:tcPrChange w:id="1727"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1F17CF59" w14:textId="77777777" w:rsidR="009E61BC" w:rsidRPr="00961F36" w:rsidRDefault="009E61BC">
            <w:pPr>
              <w:pStyle w:val="AttributeTableBody"/>
              <w:rPr>
                <w:noProof/>
              </w:rPr>
            </w:pPr>
            <w:r w:rsidRPr="00961F36">
              <w:rPr>
                <w:noProof/>
              </w:rPr>
              <w:t>O</w:t>
            </w:r>
          </w:p>
        </w:tc>
        <w:tc>
          <w:tcPr>
            <w:tcW w:w="648" w:type="dxa"/>
            <w:tcBorders>
              <w:top w:val="dotted" w:sz="4" w:space="0" w:color="auto"/>
              <w:left w:val="nil"/>
              <w:bottom w:val="dotted" w:sz="4" w:space="0" w:color="auto"/>
              <w:right w:val="nil"/>
            </w:tcBorders>
            <w:shd w:val="clear" w:color="auto" w:fill="FFFFFF"/>
            <w:tcPrChange w:id="1728"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6F7A5528" w14:textId="77777777" w:rsidR="009E61BC" w:rsidRPr="00961F36" w:rsidRDefault="009E61BC">
            <w:pPr>
              <w:pStyle w:val="AttributeTableBody"/>
              <w:rPr>
                <w:noProof/>
              </w:rPr>
              <w:pPrChange w:id="1729" w:author="Frank Oemig" w:date="2022-09-08T09:57:00Z">
                <w:pPr>
                  <w:pStyle w:val="AttributeTableBody"/>
                  <w:jc w:val="left"/>
                </w:pPr>
              </w:pPrChange>
            </w:pPr>
          </w:p>
        </w:tc>
        <w:tc>
          <w:tcPr>
            <w:tcW w:w="720" w:type="dxa"/>
            <w:tcBorders>
              <w:top w:val="dotted" w:sz="4" w:space="0" w:color="auto"/>
              <w:left w:val="nil"/>
              <w:bottom w:val="dotted" w:sz="4" w:space="0" w:color="auto"/>
              <w:right w:val="nil"/>
            </w:tcBorders>
            <w:shd w:val="clear" w:color="auto" w:fill="FFFFFF"/>
            <w:tcPrChange w:id="1730" w:author="Frank Oemig" w:date="2022-08-29T21:38:00Z">
              <w:tcPr>
                <w:tcW w:w="720" w:type="dxa"/>
                <w:gridSpan w:val="2"/>
                <w:tcBorders>
                  <w:top w:val="dotted" w:sz="4" w:space="0" w:color="auto"/>
                  <w:left w:val="nil"/>
                  <w:bottom w:val="single" w:sz="4" w:space="0" w:color="auto"/>
                  <w:right w:val="nil"/>
                </w:tcBorders>
                <w:shd w:val="clear" w:color="auto" w:fill="FFFFFF"/>
              </w:tcPr>
            </w:tcPrChange>
          </w:tcPr>
          <w:p w14:paraId="4321D8D7" w14:textId="5ACC0287" w:rsidR="009E61BC" w:rsidRPr="00961F36" w:rsidRDefault="00BC70D5">
            <w:pPr>
              <w:pStyle w:val="AttributeTableBody"/>
              <w:rPr>
                <w:rStyle w:val="HyperlinkTable"/>
              </w:rPr>
            </w:pPr>
            <w:r>
              <w:fldChar w:fldCharType="begin"/>
            </w:r>
            <w:r>
              <w:instrText xml:space="preserve"> HYPERLINK "file:///E:\\V2\\V29_CH02C_Tables.docx" \l "HL70206" </w:instrText>
            </w:r>
            <w:r>
              <w:fldChar w:fldCharType="separate"/>
            </w:r>
            <w:r w:rsidR="009E61BC" w:rsidRPr="00961F36">
              <w:rPr>
                <w:rStyle w:val="HyperlinkTable"/>
              </w:rPr>
              <w:t>0206</w:t>
            </w:r>
            <w:r>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Change w:id="1731" w:author="Frank Oemig" w:date="2022-08-29T21:38:00Z">
              <w:tcPr>
                <w:tcW w:w="720" w:type="dxa"/>
                <w:gridSpan w:val="2"/>
                <w:tcBorders>
                  <w:top w:val="dotted" w:sz="4" w:space="0" w:color="auto"/>
                  <w:left w:val="nil"/>
                  <w:bottom w:val="single" w:sz="4" w:space="0" w:color="auto"/>
                  <w:right w:val="nil"/>
                </w:tcBorders>
                <w:shd w:val="clear" w:color="auto" w:fill="FFFFFF"/>
              </w:tcPr>
            </w:tcPrChange>
          </w:tcPr>
          <w:p w14:paraId="04888CF2" w14:textId="77777777" w:rsidR="009E61BC" w:rsidRPr="00961F36" w:rsidRDefault="009E61BC">
            <w:pPr>
              <w:pStyle w:val="AttributeTableBody"/>
              <w:rPr>
                <w:noProof/>
              </w:rPr>
            </w:pPr>
            <w:r w:rsidRPr="00961F36">
              <w:rPr>
                <w:noProof/>
              </w:rPr>
              <w:t>03335</w:t>
            </w:r>
          </w:p>
        </w:tc>
        <w:tc>
          <w:tcPr>
            <w:tcW w:w="3888" w:type="dxa"/>
            <w:tcBorders>
              <w:top w:val="dotted" w:sz="4" w:space="0" w:color="auto"/>
              <w:left w:val="nil"/>
              <w:bottom w:val="dotted" w:sz="4" w:space="0" w:color="auto"/>
              <w:right w:val="nil"/>
            </w:tcBorders>
            <w:shd w:val="clear" w:color="auto" w:fill="FFFFFF"/>
            <w:tcPrChange w:id="1732" w:author="Frank Oemig" w:date="2022-08-29T21:38:00Z">
              <w:tcPr>
                <w:tcW w:w="3888" w:type="dxa"/>
                <w:gridSpan w:val="2"/>
                <w:tcBorders>
                  <w:top w:val="dotted" w:sz="4" w:space="0" w:color="auto"/>
                  <w:left w:val="nil"/>
                  <w:bottom w:val="single" w:sz="4" w:space="0" w:color="auto"/>
                  <w:right w:val="nil"/>
                </w:tcBorders>
                <w:shd w:val="clear" w:color="auto" w:fill="FFFFFF"/>
              </w:tcPr>
            </w:tcPrChange>
          </w:tcPr>
          <w:p w14:paraId="0593D56B" w14:textId="77777777" w:rsidR="009E61BC" w:rsidRPr="00961F36" w:rsidRDefault="009E61BC">
            <w:pPr>
              <w:pStyle w:val="AttributeTableBody"/>
              <w:jc w:val="left"/>
              <w:rPr>
                <w:noProof/>
              </w:rPr>
            </w:pPr>
            <w:r w:rsidRPr="00961F36">
              <w:rPr>
                <w:noProof/>
              </w:rPr>
              <w:t>Insurance Action Code</w:t>
            </w:r>
          </w:p>
        </w:tc>
      </w:tr>
      <w:tr w:rsidR="00E92E0E" w:rsidRPr="009E61BC" w14:paraId="41AA5D99" w14:textId="77777777" w:rsidTr="009F20B7">
        <w:trPr>
          <w:cantSplit/>
          <w:jc w:val="center"/>
          <w:ins w:id="1733" w:author="Frank Oemig" w:date="2022-08-29T21:38:00Z"/>
        </w:trPr>
        <w:tc>
          <w:tcPr>
            <w:tcW w:w="648" w:type="dxa"/>
            <w:tcBorders>
              <w:top w:val="dotted" w:sz="4" w:space="0" w:color="auto"/>
              <w:left w:val="nil"/>
              <w:bottom w:val="single" w:sz="4" w:space="0" w:color="auto"/>
              <w:right w:val="nil"/>
            </w:tcBorders>
            <w:shd w:val="clear" w:color="auto" w:fill="FFFFFF"/>
          </w:tcPr>
          <w:p w14:paraId="6049E8B3" w14:textId="290B5B31" w:rsidR="00E92E0E" w:rsidRPr="00961F36" w:rsidRDefault="00E92E0E">
            <w:pPr>
              <w:pStyle w:val="AttributeTableBody"/>
              <w:rPr>
                <w:ins w:id="1734" w:author="Frank Oemig" w:date="2022-08-29T21:38:00Z"/>
                <w:noProof/>
              </w:rPr>
            </w:pPr>
            <w:ins w:id="1735" w:author="Frank Oemig" w:date="2022-08-29T21:38:00Z">
              <w:r>
                <w:rPr>
                  <w:noProof/>
                </w:rPr>
                <w:t>56</w:t>
              </w:r>
            </w:ins>
          </w:p>
        </w:tc>
        <w:tc>
          <w:tcPr>
            <w:tcW w:w="648" w:type="dxa"/>
            <w:tcBorders>
              <w:top w:val="dotted" w:sz="4" w:space="0" w:color="auto"/>
              <w:left w:val="nil"/>
              <w:bottom w:val="single" w:sz="4" w:space="0" w:color="auto"/>
              <w:right w:val="nil"/>
            </w:tcBorders>
            <w:shd w:val="clear" w:color="auto" w:fill="FFFFFF"/>
          </w:tcPr>
          <w:p w14:paraId="0E7111F1" w14:textId="77777777" w:rsidR="00E92E0E" w:rsidRPr="00961F36" w:rsidRDefault="00E92E0E">
            <w:pPr>
              <w:pStyle w:val="AttributeTableBody"/>
              <w:rPr>
                <w:ins w:id="1736" w:author="Frank Oemig" w:date="2022-08-29T21:38:00Z"/>
                <w:noProof/>
              </w:rPr>
            </w:pPr>
          </w:p>
        </w:tc>
        <w:tc>
          <w:tcPr>
            <w:tcW w:w="720" w:type="dxa"/>
            <w:tcBorders>
              <w:top w:val="dotted" w:sz="4" w:space="0" w:color="auto"/>
              <w:left w:val="nil"/>
              <w:bottom w:val="single" w:sz="4" w:space="0" w:color="auto"/>
              <w:right w:val="nil"/>
            </w:tcBorders>
            <w:shd w:val="clear" w:color="auto" w:fill="FFFFFF"/>
          </w:tcPr>
          <w:p w14:paraId="22CA0825" w14:textId="77777777" w:rsidR="00E92E0E" w:rsidRPr="00961F36" w:rsidRDefault="00E92E0E">
            <w:pPr>
              <w:pStyle w:val="AttributeTableBody"/>
              <w:rPr>
                <w:ins w:id="1737" w:author="Frank Oemig" w:date="2022-08-29T21:38:00Z"/>
                <w:noProof/>
              </w:rPr>
            </w:pPr>
          </w:p>
        </w:tc>
        <w:tc>
          <w:tcPr>
            <w:tcW w:w="648" w:type="dxa"/>
            <w:tcBorders>
              <w:top w:val="dotted" w:sz="4" w:space="0" w:color="auto"/>
              <w:left w:val="nil"/>
              <w:bottom w:val="single" w:sz="4" w:space="0" w:color="auto"/>
              <w:right w:val="nil"/>
            </w:tcBorders>
            <w:shd w:val="clear" w:color="auto" w:fill="FFFFFF"/>
          </w:tcPr>
          <w:p w14:paraId="3BA732C2" w14:textId="78C2988E" w:rsidR="00E92E0E" w:rsidRPr="00961F36" w:rsidRDefault="00CC1EE8">
            <w:pPr>
              <w:pStyle w:val="AttributeTableBody"/>
              <w:rPr>
                <w:ins w:id="1738" w:author="Frank Oemig" w:date="2022-08-29T21:38:00Z"/>
                <w:noProof/>
              </w:rPr>
            </w:pPr>
            <w:ins w:id="1739" w:author="Frank Oemig" w:date="2022-09-08T09:57:00Z">
              <w:del w:id="1740" w:author="Craig Newman" w:date="2023-06-21T07:34:00Z">
                <w:r w:rsidDel="00E7624E">
                  <w:rPr>
                    <w:noProof/>
                  </w:rPr>
                  <w:delText>ST</w:delText>
                </w:r>
              </w:del>
            </w:ins>
            <w:ins w:id="1741" w:author="Craig Newman" w:date="2023-06-21T07:34:00Z">
              <w:r w:rsidR="00E7624E">
                <w:rPr>
                  <w:noProof/>
                </w:rPr>
                <w:t>CX</w:t>
              </w:r>
            </w:ins>
          </w:p>
        </w:tc>
        <w:tc>
          <w:tcPr>
            <w:tcW w:w="648" w:type="dxa"/>
            <w:tcBorders>
              <w:top w:val="dotted" w:sz="4" w:space="0" w:color="auto"/>
              <w:left w:val="nil"/>
              <w:bottom w:val="single" w:sz="4" w:space="0" w:color="auto"/>
              <w:right w:val="nil"/>
            </w:tcBorders>
            <w:shd w:val="clear" w:color="auto" w:fill="FFFFFF"/>
          </w:tcPr>
          <w:p w14:paraId="1853029D" w14:textId="1447E7CA" w:rsidR="00E92E0E" w:rsidRPr="00961F36" w:rsidRDefault="00CC1EE8">
            <w:pPr>
              <w:pStyle w:val="AttributeTableBody"/>
              <w:rPr>
                <w:ins w:id="1742" w:author="Frank Oemig" w:date="2022-08-29T21:38:00Z"/>
                <w:noProof/>
              </w:rPr>
            </w:pPr>
            <w:ins w:id="1743" w:author="Frank Oemig" w:date="2022-09-08T09:57:00Z">
              <w:r>
                <w:rPr>
                  <w:noProof/>
                </w:rPr>
                <w:t>O</w:t>
              </w:r>
            </w:ins>
          </w:p>
        </w:tc>
        <w:tc>
          <w:tcPr>
            <w:tcW w:w="648" w:type="dxa"/>
            <w:tcBorders>
              <w:top w:val="dotted" w:sz="4" w:space="0" w:color="auto"/>
              <w:left w:val="nil"/>
              <w:bottom w:val="single" w:sz="4" w:space="0" w:color="auto"/>
              <w:right w:val="nil"/>
            </w:tcBorders>
            <w:shd w:val="clear" w:color="auto" w:fill="FFFFFF"/>
          </w:tcPr>
          <w:p w14:paraId="4397F51C" w14:textId="77777777" w:rsidR="00E92E0E" w:rsidRPr="00961F36" w:rsidRDefault="00E92E0E">
            <w:pPr>
              <w:pStyle w:val="AttributeTableBody"/>
              <w:rPr>
                <w:ins w:id="1744" w:author="Frank Oemig" w:date="2022-08-29T21:38:00Z"/>
                <w:noProof/>
              </w:rPr>
              <w:pPrChange w:id="1745" w:author="Frank Oemig" w:date="2022-09-08T09:57:00Z">
                <w:pPr>
                  <w:pStyle w:val="AttributeTableBody"/>
                  <w:jc w:val="left"/>
                </w:pPr>
              </w:pPrChange>
            </w:pPr>
          </w:p>
        </w:tc>
        <w:tc>
          <w:tcPr>
            <w:tcW w:w="720" w:type="dxa"/>
            <w:tcBorders>
              <w:top w:val="dotted" w:sz="4" w:space="0" w:color="auto"/>
              <w:left w:val="nil"/>
              <w:bottom w:val="single" w:sz="4" w:space="0" w:color="auto"/>
              <w:right w:val="nil"/>
            </w:tcBorders>
            <w:shd w:val="clear" w:color="auto" w:fill="FFFFFF"/>
          </w:tcPr>
          <w:p w14:paraId="37A3163A" w14:textId="77777777" w:rsidR="00E92E0E" w:rsidRDefault="00E92E0E">
            <w:pPr>
              <w:pStyle w:val="AttributeTableBody"/>
              <w:rPr>
                <w:ins w:id="1746" w:author="Frank Oemig" w:date="2022-08-29T21:38:00Z"/>
              </w:rPr>
            </w:pPr>
          </w:p>
        </w:tc>
        <w:tc>
          <w:tcPr>
            <w:tcW w:w="720" w:type="dxa"/>
            <w:tcBorders>
              <w:top w:val="dotted" w:sz="4" w:space="0" w:color="auto"/>
              <w:left w:val="nil"/>
              <w:bottom w:val="single" w:sz="4" w:space="0" w:color="auto"/>
              <w:right w:val="nil"/>
            </w:tcBorders>
            <w:shd w:val="clear" w:color="auto" w:fill="FFFFFF"/>
          </w:tcPr>
          <w:p w14:paraId="06988DDC" w14:textId="2E62B4DE" w:rsidR="00E92E0E" w:rsidRPr="00961F36" w:rsidRDefault="00CC1EE8">
            <w:pPr>
              <w:pStyle w:val="AttributeTableBody"/>
              <w:rPr>
                <w:ins w:id="1747" w:author="Frank Oemig" w:date="2022-08-29T21:38:00Z"/>
                <w:noProof/>
              </w:rPr>
            </w:pPr>
            <w:ins w:id="1748" w:author="Frank Oemig" w:date="2022-09-08T09:57:00Z">
              <w:r>
                <w:rPr>
                  <w:noProof/>
                </w:rPr>
                <w:t>02535</w:t>
              </w:r>
            </w:ins>
          </w:p>
        </w:tc>
        <w:tc>
          <w:tcPr>
            <w:tcW w:w="3888" w:type="dxa"/>
            <w:tcBorders>
              <w:top w:val="dotted" w:sz="4" w:space="0" w:color="auto"/>
              <w:left w:val="nil"/>
              <w:bottom w:val="single" w:sz="4" w:space="0" w:color="auto"/>
              <w:right w:val="nil"/>
            </w:tcBorders>
            <w:shd w:val="clear" w:color="auto" w:fill="FFFFFF"/>
          </w:tcPr>
          <w:p w14:paraId="2586DBC8" w14:textId="4A7CB75A" w:rsidR="00E92E0E" w:rsidRPr="00961F36" w:rsidRDefault="00CC1EE8">
            <w:pPr>
              <w:pStyle w:val="AttributeTableBody"/>
              <w:jc w:val="left"/>
              <w:rPr>
                <w:ins w:id="1749" w:author="Frank Oemig" w:date="2022-08-29T21:38:00Z"/>
                <w:noProof/>
              </w:rPr>
            </w:pPr>
            <w:ins w:id="1750" w:author="Frank Oemig" w:date="2022-09-08T09:57:00Z">
              <w:r>
                <w:rPr>
                  <w:noProof/>
                </w:rPr>
                <w:t>Subsidized Health Program Beneficiary Identifier</w:t>
              </w:r>
            </w:ins>
          </w:p>
        </w:tc>
      </w:tr>
    </w:tbl>
    <w:p w14:paraId="26FF8570" w14:textId="77777777" w:rsidR="009E61BC" w:rsidRPr="00961F36" w:rsidRDefault="009E61BC">
      <w:pPr>
        <w:pStyle w:val="Heading4"/>
        <w:rPr>
          <w:noProof/>
          <w:vanish/>
        </w:rPr>
      </w:pPr>
      <w:bookmarkStart w:id="1751" w:name="_Toc1882113"/>
      <w:r w:rsidRPr="00961F36">
        <w:rPr>
          <w:noProof/>
          <w:vanish/>
        </w:rPr>
        <w:t>IN1 Field Definitions</w:t>
      </w:r>
      <w:bookmarkEnd w:id="1751"/>
      <w:r w:rsidR="005B65F4" w:rsidRPr="00961F36">
        <w:rPr>
          <w:noProof/>
          <w:vanish/>
        </w:rPr>
        <w:fldChar w:fldCharType="begin"/>
      </w:r>
      <w:r w:rsidRPr="00961F36">
        <w:rPr>
          <w:noProof/>
          <w:vanish/>
        </w:rPr>
        <w:instrText xml:space="preserve"> XE "IN1 - data element definitions" </w:instrText>
      </w:r>
      <w:r w:rsidR="005B65F4" w:rsidRPr="00961F36">
        <w:rPr>
          <w:noProof/>
          <w:vanish/>
        </w:rPr>
        <w:fldChar w:fldCharType="end"/>
      </w:r>
    </w:p>
    <w:p w14:paraId="33AEF207" w14:textId="77777777" w:rsidR="009E61BC" w:rsidRPr="00961F36" w:rsidRDefault="009E61BC">
      <w:pPr>
        <w:pStyle w:val="Heading4"/>
        <w:tabs>
          <w:tab w:val="num" w:pos="1440"/>
        </w:tabs>
        <w:rPr>
          <w:noProof/>
        </w:rPr>
      </w:pPr>
      <w:bookmarkStart w:id="1752" w:name="_Toc1882114"/>
      <w:r w:rsidRPr="00961F36">
        <w:rPr>
          <w:noProof/>
        </w:rPr>
        <w:t xml:space="preserve">IN1-1   </w:t>
      </w:r>
      <w:bookmarkStart w:id="1753" w:name="IN1_01"/>
      <w:r w:rsidRPr="00961F36">
        <w:rPr>
          <w:noProof/>
        </w:rPr>
        <w:t xml:space="preserve">Set ID </w:t>
      </w:r>
      <w:r w:rsidRPr="00961F36">
        <w:rPr>
          <w:noProof/>
        </w:rPr>
        <w:noBreakHyphen/>
        <w:t xml:space="preserve"> IN1</w:t>
      </w:r>
      <w:bookmarkEnd w:id="1753"/>
      <w:r w:rsidR="005B65F4" w:rsidRPr="00961F36">
        <w:rPr>
          <w:noProof/>
        </w:rPr>
        <w:fldChar w:fldCharType="begin"/>
      </w:r>
      <w:r w:rsidRPr="00961F36">
        <w:rPr>
          <w:noProof/>
        </w:rPr>
        <w:instrText xml:space="preserve"> XE "Set id – IN1" </w:instrText>
      </w:r>
      <w:r w:rsidR="005B65F4" w:rsidRPr="00961F36">
        <w:rPr>
          <w:noProof/>
        </w:rPr>
        <w:fldChar w:fldCharType="end"/>
      </w:r>
      <w:r w:rsidRPr="00961F36">
        <w:rPr>
          <w:noProof/>
        </w:rPr>
        <w:t xml:space="preserve">   (SI)   00426</w:t>
      </w:r>
      <w:bookmarkEnd w:id="1752"/>
    </w:p>
    <w:p w14:paraId="5987D64D" w14:textId="77777777" w:rsidR="009E61BC" w:rsidRPr="00890B0C" w:rsidRDefault="009E61BC">
      <w:pPr>
        <w:pStyle w:val="NormalIndented"/>
        <w:rPr>
          <w:noProof/>
        </w:rPr>
      </w:pPr>
      <w:r w:rsidRPr="00890B0C">
        <w:rPr>
          <w:noProof/>
        </w:rPr>
        <w:t xml:space="preserve">Definition: </w:t>
      </w:r>
      <w:hyperlink w:anchor="IN1_01" w:history="1">
        <w:r w:rsidRPr="00890B0C">
          <w:rPr>
            <w:rStyle w:val="ReferenceAttribute"/>
            <w:noProof/>
          </w:rPr>
          <w:t>IN1-1 - set ID - IN1</w:t>
        </w:r>
      </w:hyperlink>
      <w:r w:rsidRPr="00890B0C">
        <w:rPr>
          <w:noProof/>
        </w:rPr>
        <w:t xml:space="preserve"> contains the number that identifies this transaction.  For the first occurrence the sequence number shall be 1, for the second occurrence it shall be 2, etc. The Set ID in the IN1 segment is used to aggregate the grouping of insurance segments.  For example, a patient with two insurance plans would have two groupings of insurance segments.  IN1, IN2, and IN3 segments for Insurance Plan A with set ID 1, followed by IN1, IN2, and IN3 segments for Insurance Plan B, with set ID 2.  There is no set ID in the IN2 segment because it is contained in the IN1, IN2, IN3 grouping, and is therefore not needed.  The set ID in the IN3 segment is provided because there can be multiple repetitions of the IN3 segment if there are multiple certifications for the same insurance plan, e.g., IN1 (Set ID 1), IN2, IN3 (Set ID 1), IN3 (Set ID 2), IN3 (Set ID 3)</w:t>
      </w:r>
    </w:p>
    <w:p w14:paraId="4B35270E" w14:textId="77777777" w:rsidR="009E61BC" w:rsidRPr="00890B0C" w:rsidRDefault="009E61BC">
      <w:pPr>
        <w:pStyle w:val="Heading4"/>
        <w:tabs>
          <w:tab w:val="num" w:pos="1440"/>
        </w:tabs>
        <w:rPr>
          <w:noProof/>
        </w:rPr>
      </w:pPr>
      <w:bookmarkStart w:id="1754" w:name="_Toc1882115"/>
      <w:r w:rsidRPr="00890B0C">
        <w:rPr>
          <w:noProof/>
        </w:rPr>
        <w:t>IN1-2   Health Plan ID</w:t>
      </w:r>
      <w:r w:rsidR="005B65F4" w:rsidRPr="00890B0C">
        <w:rPr>
          <w:noProof/>
        </w:rPr>
        <w:fldChar w:fldCharType="begin"/>
      </w:r>
      <w:r w:rsidRPr="00890B0C">
        <w:rPr>
          <w:noProof/>
        </w:rPr>
        <w:instrText xml:space="preserve"> XE "Health plan id" </w:instrText>
      </w:r>
      <w:r w:rsidR="005B65F4" w:rsidRPr="00890B0C">
        <w:rPr>
          <w:noProof/>
        </w:rPr>
        <w:fldChar w:fldCharType="end"/>
      </w:r>
      <w:r w:rsidRPr="00890B0C">
        <w:rPr>
          <w:noProof/>
        </w:rPr>
        <w:t xml:space="preserve">   (CWE)   00368</w:t>
      </w:r>
      <w:bookmarkEnd w:id="1754"/>
    </w:p>
    <w:p w14:paraId="5128312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F39D89" w14:textId="0F9B76FC" w:rsidR="009E61BC" w:rsidRPr="00890B0C" w:rsidRDefault="009E61BC">
      <w:pPr>
        <w:pStyle w:val="NormalIndented"/>
        <w:rPr>
          <w:noProof/>
        </w:rPr>
      </w:pPr>
      <w:r w:rsidRPr="00890B0C">
        <w:rPr>
          <w:noProof/>
        </w:rPr>
        <w:t xml:space="preserve">Definition:  This field contains a unique identifier for the insurance plan.  Refer to </w:t>
      </w:r>
      <w:hyperlink r:id="rId202" w:anchor="HL70072" w:history="1">
        <w:r w:rsidRPr="00890B0C">
          <w:rPr>
            <w:rStyle w:val="ReferenceUserTable"/>
            <w:noProof/>
          </w:rPr>
          <w:t>User-defined Table 0072 - Insurance Plan ID</w:t>
        </w:r>
      </w:hyperlink>
      <w:r w:rsidRPr="00890B0C">
        <w:rPr>
          <w:noProof/>
        </w:rPr>
        <w:t xml:space="preserve"> </w:t>
      </w:r>
      <w:r>
        <w:rPr>
          <w:noProof/>
        </w:rPr>
        <w:t xml:space="preserve">in Chapter 2C, Code Tables, </w:t>
      </w:r>
      <w:r w:rsidRPr="00890B0C">
        <w:rPr>
          <w:noProof/>
        </w:rPr>
        <w:t xml:space="preserve">for suggested values.  To eliminate a plan, the plan could be sent with </w:t>
      </w:r>
      <w:r w:rsidR="008C3A4A">
        <w:rPr>
          <w:lang w:val="en-GB"/>
        </w:rPr>
        <w:t>Delete Indication</w:t>
      </w:r>
      <w:r w:rsidRPr="00890B0C">
        <w:rPr>
          <w:noProof/>
        </w:rPr>
        <w:t xml:space="preserve"> values in each subsequent element.  If the respective systems can support it, a </w:t>
      </w:r>
      <w:r w:rsidR="008C3A4A">
        <w:rPr>
          <w:lang w:val="en-GB"/>
        </w:rPr>
        <w:t>Delete Indication</w:t>
      </w:r>
      <w:r w:rsidRPr="00890B0C">
        <w:rPr>
          <w:noProof/>
        </w:rPr>
        <w:t xml:space="preserve"> value can be sent in the plan field.</w:t>
      </w:r>
    </w:p>
    <w:p w14:paraId="55EF52DB" w14:textId="77777777" w:rsidR="009E61BC" w:rsidRPr="00890B0C" w:rsidRDefault="009E61BC">
      <w:pPr>
        <w:pStyle w:val="NormalIndented"/>
        <w:rPr>
          <w:noProof/>
        </w:rPr>
      </w:pPr>
      <w:r w:rsidRPr="00890B0C">
        <w:rPr>
          <w:noProof/>
        </w:rPr>
        <w:t xml:space="preserve">The assigning authority for </w:t>
      </w:r>
      <w:r w:rsidRPr="00A53636">
        <w:rPr>
          <w:rStyle w:val="ReferenceAttribute"/>
        </w:rPr>
        <w:t>IN1-2, Health Plan ID</w:t>
      </w:r>
      <w:r w:rsidRPr="00890B0C">
        <w:rPr>
          <w:noProof/>
        </w:rPr>
        <w:t xml:space="preserve"> is assumed to be the Entity named in </w:t>
      </w:r>
      <w:r w:rsidRPr="00A53636">
        <w:rPr>
          <w:rStyle w:val="ReferenceAttribute"/>
        </w:rPr>
        <w:t>IN1-3, Insurance Company ID</w:t>
      </w:r>
      <w:r>
        <w:rPr>
          <w:noProof/>
        </w:rPr>
        <w:t>.</w:t>
      </w:r>
    </w:p>
    <w:p w14:paraId="594A7D57" w14:textId="77777777" w:rsidR="009E61BC" w:rsidRPr="00890B0C" w:rsidRDefault="009E61BC">
      <w:pPr>
        <w:pStyle w:val="Heading4"/>
        <w:tabs>
          <w:tab w:val="num" w:pos="1440"/>
        </w:tabs>
        <w:rPr>
          <w:noProof/>
        </w:rPr>
      </w:pPr>
      <w:bookmarkStart w:id="1755" w:name="IN1_03"/>
      <w:bookmarkStart w:id="1756" w:name="_Toc1882116"/>
      <w:r w:rsidRPr="00890B0C">
        <w:rPr>
          <w:noProof/>
        </w:rPr>
        <w:t>IN1-3   Insurance Company ID</w:t>
      </w:r>
      <w:bookmarkEnd w:id="1755"/>
      <w:r w:rsidR="005B65F4" w:rsidRPr="00890B0C">
        <w:rPr>
          <w:noProof/>
        </w:rPr>
        <w:fldChar w:fldCharType="begin"/>
      </w:r>
      <w:r w:rsidRPr="00890B0C">
        <w:rPr>
          <w:noProof/>
        </w:rPr>
        <w:instrText xml:space="preserve"> XE "Insurance company id" </w:instrText>
      </w:r>
      <w:r w:rsidR="005B65F4" w:rsidRPr="00890B0C">
        <w:rPr>
          <w:noProof/>
        </w:rPr>
        <w:fldChar w:fldCharType="end"/>
      </w:r>
      <w:r w:rsidRPr="00890B0C">
        <w:rPr>
          <w:noProof/>
        </w:rPr>
        <w:t xml:space="preserve">   (CX)   00428</w:t>
      </w:r>
      <w:bookmarkEnd w:id="1756"/>
    </w:p>
    <w:p w14:paraId="19B74E05"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38E05F" w14:textId="77777777" w:rsidR="00C344D6" w:rsidRDefault="00C344D6" w:rsidP="00C344D6">
      <w:pPr>
        <w:pStyle w:val="Components"/>
      </w:pPr>
      <w:r>
        <w:t>Subcomponents for Assigning Authority (HD):  &lt;Namespace ID (IS)&gt; &amp; &lt;Universal ID (ST)&gt; &amp; &lt;Universal ID Type (ID)&gt;</w:t>
      </w:r>
    </w:p>
    <w:p w14:paraId="29046C16" w14:textId="77777777" w:rsidR="00C344D6" w:rsidRDefault="00C344D6" w:rsidP="00C344D6">
      <w:pPr>
        <w:pStyle w:val="Components"/>
      </w:pPr>
      <w:r>
        <w:t>Subcomponents for Assigning Facility (HD):  &lt;Namespace ID (IS)&gt; &amp; &lt;Universal ID (ST)&gt; &amp; &lt;Universal ID Type (ID)&gt;</w:t>
      </w:r>
    </w:p>
    <w:p w14:paraId="29B35E16"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2D408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10EF95" w14:textId="77777777" w:rsidR="009E61BC" w:rsidRPr="00890B0C" w:rsidRDefault="009E61BC">
      <w:pPr>
        <w:pStyle w:val="NormalIndented"/>
        <w:rPr>
          <w:noProof/>
        </w:rPr>
      </w:pPr>
      <w:r w:rsidRPr="00890B0C">
        <w:rPr>
          <w:noProof/>
        </w:rPr>
        <w:t>Definition:  This field contains unique identifiers for the insurance company.  The assigning authority and identifier type code are strongly recommended for all CX data types.</w:t>
      </w:r>
    </w:p>
    <w:p w14:paraId="44C3E29F" w14:textId="77777777" w:rsidR="009E61BC" w:rsidRPr="00890B0C" w:rsidRDefault="009E61BC">
      <w:pPr>
        <w:pStyle w:val="Heading4"/>
        <w:tabs>
          <w:tab w:val="num" w:pos="1440"/>
        </w:tabs>
        <w:rPr>
          <w:noProof/>
        </w:rPr>
      </w:pPr>
      <w:bookmarkStart w:id="1757" w:name="_Toc1882117"/>
      <w:r w:rsidRPr="00890B0C">
        <w:rPr>
          <w:noProof/>
        </w:rPr>
        <w:t>IN1-4   Insurance Company Name</w:t>
      </w:r>
      <w:r w:rsidR="005B65F4" w:rsidRPr="00890B0C">
        <w:rPr>
          <w:noProof/>
        </w:rPr>
        <w:fldChar w:fldCharType="begin"/>
      </w:r>
      <w:r w:rsidRPr="00890B0C">
        <w:rPr>
          <w:noProof/>
        </w:rPr>
        <w:instrText xml:space="preserve"> XE "Insurance company name" </w:instrText>
      </w:r>
      <w:r w:rsidR="005B65F4" w:rsidRPr="00890B0C">
        <w:rPr>
          <w:noProof/>
        </w:rPr>
        <w:fldChar w:fldCharType="end"/>
      </w:r>
      <w:r w:rsidRPr="00890B0C">
        <w:rPr>
          <w:noProof/>
        </w:rPr>
        <w:t xml:space="preserve">   (XON)   00429</w:t>
      </w:r>
      <w:bookmarkEnd w:id="1757"/>
    </w:p>
    <w:p w14:paraId="29D9D02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12E1E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01E54" w14:textId="77777777" w:rsidR="00C344D6" w:rsidRDefault="00C344D6" w:rsidP="00C344D6">
      <w:pPr>
        <w:pStyle w:val="Components"/>
      </w:pPr>
      <w:r>
        <w:t>Subcomponents for Assigning Authority (HD):  &lt;Namespace ID (IS)&gt; &amp; &lt;Universal ID (ST)&gt; &amp; &lt;Universal ID Type (ID)&gt;</w:t>
      </w:r>
    </w:p>
    <w:p w14:paraId="7F4828B8" w14:textId="77777777" w:rsidR="00C344D6" w:rsidRDefault="00C344D6" w:rsidP="00C344D6">
      <w:pPr>
        <w:pStyle w:val="Components"/>
      </w:pPr>
      <w:r>
        <w:t>Subcomponents for Assigning Facility (HD):  &lt;Namespace ID (IS)&gt; &amp; &lt;Universal ID (ST)&gt; &amp; &lt;Universal ID Type (ID)&gt;</w:t>
      </w:r>
    </w:p>
    <w:p w14:paraId="0E4F217E" w14:textId="77777777" w:rsidR="009E61BC" w:rsidRPr="00890B0C" w:rsidRDefault="009E61BC">
      <w:pPr>
        <w:pStyle w:val="NormalIndented"/>
        <w:rPr>
          <w:noProof/>
        </w:rPr>
      </w:pPr>
      <w:r w:rsidRPr="00890B0C">
        <w:rPr>
          <w:noProof/>
        </w:rPr>
        <w:t xml:space="preserve">Definition:  This field contains the name of the insurance company.  Multiple names for the same insurance company may be sent in this field.  </w:t>
      </w:r>
      <w:r w:rsidR="00D52EF7" w:rsidRPr="00D52EF7">
        <w:rPr>
          <w:noProof/>
        </w:rPr>
        <w:t xml:space="preserve"> </w:t>
      </w:r>
      <w:r w:rsidR="00D52EF7">
        <w:rPr>
          <w:noProof/>
        </w:rPr>
        <w:t>Specification of meaning based on sequence is deprecated</w:t>
      </w:r>
      <w:r w:rsidRPr="00890B0C">
        <w:rPr>
          <w:noProof/>
        </w:rPr>
        <w:t>.</w:t>
      </w:r>
    </w:p>
    <w:p w14:paraId="0CC4A1FD" w14:textId="77777777" w:rsidR="009E61BC" w:rsidRPr="00890B0C" w:rsidRDefault="009E61BC">
      <w:pPr>
        <w:pStyle w:val="Heading4"/>
        <w:tabs>
          <w:tab w:val="num" w:pos="1440"/>
        </w:tabs>
        <w:rPr>
          <w:noProof/>
        </w:rPr>
      </w:pPr>
      <w:bookmarkStart w:id="1758" w:name="_Toc1882118"/>
      <w:r w:rsidRPr="00890B0C">
        <w:rPr>
          <w:noProof/>
        </w:rPr>
        <w:t>IN1-5   Insurance Company Address</w:t>
      </w:r>
      <w:r w:rsidR="005B65F4" w:rsidRPr="00890B0C">
        <w:rPr>
          <w:noProof/>
        </w:rPr>
        <w:fldChar w:fldCharType="begin"/>
      </w:r>
      <w:r w:rsidRPr="00890B0C">
        <w:rPr>
          <w:noProof/>
        </w:rPr>
        <w:instrText xml:space="preserve"> XE "Insurance company address" </w:instrText>
      </w:r>
      <w:r w:rsidR="005B65F4" w:rsidRPr="00890B0C">
        <w:rPr>
          <w:noProof/>
        </w:rPr>
        <w:fldChar w:fldCharType="end"/>
      </w:r>
      <w:r w:rsidRPr="00890B0C">
        <w:rPr>
          <w:noProof/>
        </w:rPr>
        <w:t xml:space="preserve">   (XAD)   00430</w:t>
      </w:r>
      <w:bookmarkEnd w:id="1758"/>
    </w:p>
    <w:p w14:paraId="6E8717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FA77E2A" w14:textId="77777777" w:rsidR="00C344D6" w:rsidRDefault="00C344D6" w:rsidP="00C344D6">
      <w:pPr>
        <w:pStyle w:val="Components"/>
      </w:pPr>
      <w:r>
        <w:t>Subcomponents for Street Address (SAD):  &lt;Street or Mailing Address (ST)&gt; &amp; &lt;Street Name (ST)&gt; &amp; &lt;Dwelling Number (ST)&gt;</w:t>
      </w:r>
    </w:p>
    <w:p w14:paraId="679FE181" w14:textId="77777777" w:rsidR="00C344D6" w:rsidRDefault="00C344D6" w:rsidP="00C344D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B004E"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7A680"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B4136"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17DC0" w14:textId="77777777" w:rsidR="00C344D6" w:rsidRDefault="00C344D6" w:rsidP="00C344D6">
      <w:pPr>
        <w:pStyle w:val="Components"/>
      </w:pPr>
      <w:r>
        <w:t>Subcomponents for Address Identifier (EI):  &lt;Entity Identifier (ST)&gt; &amp; &lt;Namespace ID (IS)&gt; &amp; &lt;Universal ID (ST)&gt; &amp; &lt;Universal ID Type (ID)&gt;</w:t>
      </w:r>
    </w:p>
    <w:p w14:paraId="1C31ED05" w14:textId="77777777" w:rsidR="009E61BC" w:rsidRPr="00890B0C" w:rsidRDefault="009E61BC">
      <w:pPr>
        <w:pStyle w:val="NormalIndented"/>
        <w:rPr>
          <w:noProof/>
        </w:rPr>
      </w:pPr>
      <w:r w:rsidRPr="00890B0C">
        <w:rPr>
          <w:noProof/>
        </w:rPr>
        <w:t xml:space="preserve">Definition:  This field contains the address of the insurance company.  Multiple addresses for the same insurance company may be sent in this field.  As of </w:t>
      </w:r>
      <w:r>
        <w:rPr>
          <w:noProof/>
        </w:rPr>
        <w:t>v 2.7</w:t>
      </w:r>
      <w:r w:rsidRPr="00890B0C">
        <w:rPr>
          <w:noProof/>
        </w:rPr>
        <w:t>, no assumptions can be made based on position or sequence.  Specification of meaning based on sequence is deprecated.</w:t>
      </w:r>
    </w:p>
    <w:p w14:paraId="425E8A1F" w14:textId="77777777" w:rsidR="009E61BC" w:rsidRPr="00890B0C" w:rsidRDefault="009E61BC">
      <w:pPr>
        <w:pStyle w:val="Heading4"/>
        <w:tabs>
          <w:tab w:val="num" w:pos="1440"/>
        </w:tabs>
        <w:rPr>
          <w:noProof/>
        </w:rPr>
      </w:pPr>
      <w:bookmarkStart w:id="1759" w:name="_Toc1882119"/>
      <w:r w:rsidRPr="00890B0C">
        <w:rPr>
          <w:noProof/>
        </w:rPr>
        <w:t>IN1-6   Insurance Co Contact Person</w:t>
      </w:r>
      <w:r w:rsidR="005B65F4" w:rsidRPr="00890B0C">
        <w:rPr>
          <w:noProof/>
        </w:rPr>
        <w:fldChar w:fldCharType="begin"/>
      </w:r>
      <w:r w:rsidRPr="00890B0C">
        <w:rPr>
          <w:noProof/>
        </w:rPr>
        <w:instrText xml:space="preserve"> XE "Insurance co contact person" </w:instrText>
      </w:r>
      <w:r w:rsidR="005B65F4" w:rsidRPr="00890B0C">
        <w:rPr>
          <w:noProof/>
        </w:rPr>
        <w:fldChar w:fldCharType="end"/>
      </w:r>
      <w:r w:rsidRPr="00890B0C">
        <w:rPr>
          <w:noProof/>
        </w:rPr>
        <w:t xml:space="preserve">   (XPN)   00431</w:t>
      </w:r>
      <w:bookmarkEnd w:id="1759"/>
    </w:p>
    <w:p w14:paraId="3FE58EA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49F13E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5CC7B2F"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E9F3A" w14:textId="77777777" w:rsidR="009E61BC" w:rsidRPr="00890B0C" w:rsidRDefault="009E61BC">
      <w:pPr>
        <w:pStyle w:val="NormalIndented"/>
        <w:rPr>
          <w:noProof/>
        </w:rPr>
      </w:pPr>
      <w:r w:rsidRPr="00890B0C">
        <w:rPr>
          <w:noProof/>
        </w:rPr>
        <w:t xml:space="preserve">Definition:  This field contains the name of the person who should be contacted at the insurance company.  Multiple names for the same contact person may be sent in this field.  As of </w:t>
      </w:r>
      <w:r>
        <w:rPr>
          <w:noProof/>
        </w:rPr>
        <w:t>v 2.7</w:t>
      </w:r>
      <w:r w:rsidRPr="00890B0C">
        <w:rPr>
          <w:noProof/>
        </w:rPr>
        <w:t xml:space="preserve">, no assumptions can be made based on position or sequence.  Specification of meaning based on sequence is deprecated.  </w:t>
      </w:r>
    </w:p>
    <w:p w14:paraId="704F5626" w14:textId="77777777" w:rsidR="009E61BC" w:rsidRPr="00890B0C" w:rsidRDefault="009E61BC">
      <w:pPr>
        <w:pStyle w:val="Heading4"/>
        <w:tabs>
          <w:tab w:val="num" w:pos="1440"/>
        </w:tabs>
        <w:rPr>
          <w:noProof/>
        </w:rPr>
      </w:pPr>
      <w:bookmarkStart w:id="1760" w:name="_Toc1882120"/>
      <w:r w:rsidRPr="00890B0C">
        <w:rPr>
          <w:noProof/>
        </w:rPr>
        <w:t>IN1-7   Insurance Co Phone Number</w:t>
      </w:r>
      <w:r w:rsidR="005B65F4" w:rsidRPr="00890B0C">
        <w:rPr>
          <w:noProof/>
        </w:rPr>
        <w:fldChar w:fldCharType="begin"/>
      </w:r>
      <w:r w:rsidRPr="00890B0C">
        <w:rPr>
          <w:noProof/>
        </w:rPr>
        <w:instrText xml:space="preserve"> XE "Insurance co phone number" </w:instrText>
      </w:r>
      <w:r w:rsidR="005B65F4" w:rsidRPr="00890B0C">
        <w:rPr>
          <w:noProof/>
        </w:rPr>
        <w:fldChar w:fldCharType="end"/>
      </w:r>
      <w:r w:rsidRPr="00890B0C">
        <w:rPr>
          <w:noProof/>
        </w:rPr>
        <w:t xml:space="preserve">   (XTN)   00432</w:t>
      </w:r>
      <w:bookmarkEnd w:id="1760"/>
    </w:p>
    <w:p w14:paraId="2EA8E718"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0B63DCA"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6D3F7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283383"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D4CF16B" w14:textId="77777777" w:rsidR="009E61BC" w:rsidRPr="00890B0C" w:rsidRDefault="009E61BC">
      <w:pPr>
        <w:pStyle w:val="NormalIndented"/>
        <w:rPr>
          <w:noProof/>
        </w:rPr>
      </w:pPr>
      <w:r w:rsidRPr="00890B0C">
        <w:rPr>
          <w:noProof/>
        </w:rPr>
        <w:t xml:space="preserve">Definition:  This field contains the phone number of the insurance company.  Multiple phone numbers for the same insurance company may be sent in this field.  As of </w:t>
      </w:r>
      <w:r>
        <w:rPr>
          <w:noProof/>
        </w:rPr>
        <w:t>v 2.7</w:t>
      </w:r>
      <w:r w:rsidRPr="00890B0C">
        <w:rPr>
          <w:noProof/>
        </w:rPr>
        <w:t xml:space="preserve">, no assumptions can be made based on position or sequence.  Specification of meaning based on sequence is deprecated.  </w:t>
      </w:r>
    </w:p>
    <w:p w14:paraId="1BD684FE" w14:textId="77777777" w:rsidR="009E61BC" w:rsidRPr="00890B0C" w:rsidRDefault="009E61BC">
      <w:pPr>
        <w:pStyle w:val="Heading4"/>
        <w:tabs>
          <w:tab w:val="num" w:pos="1440"/>
        </w:tabs>
        <w:rPr>
          <w:noProof/>
        </w:rPr>
      </w:pPr>
      <w:bookmarkStart w:id="1761" w:name="_Toc1882121"/>
      <w:r w:rsidRPr="00890B0C">
        <w:rPr>
          <w:noProof/>
        </w:rPr>
        <w:t>IN1-8   Group Number</w:t>
      </w:r>
      <w:r w:rsidR="005B65F4" w:rsidRPr="00890B0C">
        <w:rPr>
          <w:noProof/>
        </w:rPr>
        <w:fldChar w:fldCharType="begin"/>
      </w:r>
      <w:r w:rsidRPr="00890B0C">
        <w:rPr>
          <w:noProof/>
        </w:rPr>
        <w:instrText xml:space="preserve"> XE "group number" </w:instrText>
      </w:r>
      <w:r w:rsidR="005B65F4" w:rsidRPr="00890B0C">
        <w:rPr>
          <w:noProof/>
        </w:rPr>
        <w:fldChar w:fldCharType="end"/>
      </w:r>
      <w:r w:rsidRPr="00890B0C">
        <w:rPr>
          <w:noProof/>
        </w:rPr>
        <w:t xml:space="preserve">   (ST)   00433</w:t>
      </w:r>
      <w:bookmarkEnd w:id="1761"/>
    </w:p>
    <w:p w14:paraId="0FB8C610" w14:textId="77777777" w:rsidR="009E61BC" w:rsidRPr="00890B0C" w:rsidRDefault="009E61BC">
      <w:pPr>
        <w:pStyle w:val="NormalIndented"/>
        <w:rPr>
          <w:noProof/>
        </w:rPr>
      </w:pPr>
      <w:r w:rsidRPr="00890B0C">
        <w:rPr>
          <w:noProof/>
        </w:rPr>
        <w:t>Definition:  This field contains the group number of the insured</w:t>
      </w:r>
      <w:r>
        <w:rPr>
          <w:noProof/>
        </w:rPr>
        <w:t>'</w:t>
      </w:r>
      <w:r w:rsidRPr="00890B0C">
        <w:rPr>
          <w:noProof/>
        </w:rPr>
        <w:t>s insurance.</w:t>
      </w:r>
    </w:p>
    <w:p w14:paraId="3E9319B9" w14:textId="77777777" w:rsidR="009E61BC" w:rsidRPr="00890B0C" w:rsidRDefault="009E61BC">
      <w:pPr>
        <w:pStyle w:val="Heading4"/>
        <w:tabs>
          <w:tab w:val="num" w:pos="1440"/>
        </w:tabs>
        <w:rPr>
          <w:noProof/>
        </w:rPr>
      </w:pPr>
      <w:bookmarkStart w:id="1762" w:name="_Toc1882122"/>
      <w:r w:rsidRPr="00890B0C">
        <w:rPr>
          <w:noProof/>
        </w:rPr>
        <w:t>IN1-9   Group Name</w:t>
      </w:r>
      <w:r w:rsidR="005B65F4" w:rsidRPr="00890B0C">
        <w:rPr>
          <w:noProof/>
        </w:rPr>
        <w:fldChar w:fldCharType="begin"/>
      </w:r>
      <w:r w:rsidRPr="00890B0C">
        <w:rPr>
          <w:noProof/>
        </w:rPr>
        <w:instrText xml:space="preserve"> XE "Group name" </w:instrText>
      </w:r>
      <w:r w:rsidR="005B65F4" w:rsidRPr="00890B0C">
        <w:rPr>
          <w:noProof/>
        </w:rPr>
        <w:fldChar w:fldCharType="end"/>
      </w:r>
      <w:r w:rsidRPr="00890B0C">
        <w:rPr>
          <w:noProof/>
        </w:rPr>
        <w:t xml:space="preserve">   (XON)   00434</w:t>
      </w:r>
      <w:bookmarkEnd w:id="1762"/>
    </w:p>
    <w:p w14:paraId="2C4E93BE"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86A914"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1141EE" w14:textId="77777777" w:rsidR="00C344D6" w:rsidRDefault="00C344D6" w:rsidP="00C344D6">
      <w:pPr>
        <w:pStyle w:val="Components"/>
      </w:pPr>
      <w:r>
        <w:t>Subcomponents for Assigning Authority (HD):  &lt;Namespace ID (IS)&gt; &amp; &lt;Universal ID (ST)&gt; &amp; &lt;Universal ID Type (ID)&gt;</w:t>
      </w:r>
    </w:p>
    <w:p w14:paraId="3B1AFCE3" w14:textId="77777777" w:rsidR="00C344D6" w:rsidRDefault="00C344D6" w:rsidP="00C344D6">
      <w:pPr>
        <w:pStyle w:val="Components"/>
      </w:pPr>
      <w:r>
        <w:t>Subcomponents for Assigning Facility (HD):  &lt;Namespace ID (IS)&gt; &amp; &lt;Universal ID (ST)&gt; &amp; &lt;Universal ID Type (ID)&gt;</w:t>
      </w:r>
    </w:p>
    <w:p w14:paraId="15645780" w14:textId="77777777" w:rsidR="009E61BC" w:rsidRPr="00890B0C" w:rsidRDefault="009E61BC">
      <w:pPr>
        <w:pStyle w:val="NormalIndented"/>
        <w:rPr>
          <w:noProof/>
        </w:rPr>
      </w:pPr>
      <w:r w:rsidRPr="00890B0C">
        <w:rPr>
          <w:noProof/>
        </w:rPr>
        <w:t>Definition:  This field contains the group name of the insured</w:t>
      </w:r>
      <w:r>
        <w:rPr>
          <w:noProof/>
        </w:rPr>
        <w:t>'</w:t>
      </w:r>
      <w:r w:rsidRPr="00890B0C">
        <w:rPr>
          <w:noProof/>
        </w:rPr>
        <w:t>s insurance.</w:t>
      </w:r>
    </w:p>
    <w:p w14:paraId="457D8478" w14:textId="77777777" w:rsidR="009E61BC" w:rsidRPr="00890B0C" w:rsidRDefault="009E61BC">
      <w:pPr>
        <w:pStyle w:val="Heading4"/>
        <w:tabs>
          <w:tab w:val="num" w:pos="1440"/>
        </w:tabs>
        <w:rPr>
          <w:noProof/>
        </w:rPr>
      </w:pPr>
      <w:bookmarkStart w:id="1763" w:name="_Toc1882123"/>
      <w:r w:rsidRPr="00890B0C">
        <w:rPr>
          <w:noProof/>
        </w:rPr>
        <w:t>IN1-10   Insured</w:t>
      </w:r>
      <w:r>
        <w:rPr>
          <w:noProof/>
        </w:rPr>
        <w:t>'</w:t>
      </w:r>
      <w:r w:rsidRPr="00890B0C">
        <w:rPr>
          <w:noProof/>
        </w:rPr>
        <w:t>s G</w:t>
      </w:r>
      <w:bookmarkStart w:id="1764" w:name="_Hlt1330998"/>
      <w:bookmarkEnd w:id="1764"/>
      <w:r w:rsidRPr="00890B0C">
        <w:rPr>
          <w:noProof/>
        </w:rPr>
        <w:t>roup Emp ID</w:t>
      </w:r>
      <w:r w:rsidR="005B65F4" w:rsidRPr="00890B0C">
        <w:rPr>
          <w:noProof/>
        </w:rPr>
        <w:fldChar w:fldCharType="begin"/>
      </w:r>
      <w:r w:rsidRPr="00890B0C">
        <w:rPr>
          <w:noProof/>
        </w:rPr>
        <w:instrText xml:space="preserve"> XE "Insured's group emp id" </w:instrText>
      </w:r>
      <w:r w:rsidR="005B65F4" w:rsidRPr="00890B0C">
        <w:rPr>
          <w:noProof/>
        </w:rPr>
        <w:fldChar w:fldCharType="end"/>
      </w:r>
      <w:r w:rsidRPr="00890B0C">
        <w:rPr>
          <w:noProof/>
        </w:rPr>
        <w:t xml:space="preserve">   (CX)   00435</w:t>
      </w:r>
      <w:bookmarkEnd w:id="1763"/>
    </w:p>
    <w:p w14:paraId="7B4FC78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EA79C3B" w14:textId="77777777" w:rsidR="00C344D6" w:rsidRDefault="00C344D6" w:rsidP="00C344D6">
      <w:pPr>
        <w:pStyle w:val="Components"/>
      </w:pPr>
      <w:r>
        <w:t>Subcomponents for Assigning Authority (HD):  &lt;Namespace ID (IS)&gt; &amp; &lt;Universal ID (ST)&gt; &amp; &lt;Universal ID Type (ID)&gt;</w:t>
      </w:r>
    </w:p>
    <w:p w14:paraId="3F2150D6" w14:textId="77777777" w:rsidR="00C344D6" w:rsidRDefault="00C344D6" w:rsidP="00C344D6">
      <w:pPr>
        <w:pStyle w:val="Components"/>
      </w:pPr>
      <w:r>
        <w:t>Subcomponents for Assigning Facility (HD):  &lt;Namespace ID (IS)&gt; &amp; &lt;Universal ID (ST)&gt; &amp; &lt;Universal ID Type (ID)&gt;</w:t>
      </w:r>
    </w:p>
    <w:p w14:paraId="7C26ED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4CCF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E8BC63" w14:textId="77777777" w:rsidR="009E61BC" w:rsidRPr="00890B0C" w:rsidRDefault="009E61BC">
      <w:pPr>
        <w:pStyle w:val="NormalIndented"/>
        <w:rPr>
          <w:noProof/>
        </w:rPr>
      </w:pPr>
      <w:r w:rsidRPr="00890B0C">
        <w:rPr>
          <w:noProof/>
        </w:rPr>
        <w:t>Definition:  This field holds the group employer ID for the insured</w:t>
      </w:r>
      <w:r>
        <w:rPr>
          <w:noProof/>
        </w:rPr>
        <w:t>'</w:t>
      </w:r>
      <w:r w:rsidRPr="00890B0C">
        <w:rPr>
          <w:noProof/>
        </w:rPr>
        <w:t>s insurance.  The assigning authority and identifier type code are strongly recommended for all CX data types.</w:t>
      </w:r>
    </w:p>
    <w:p w14:paraId="268FD78A" w14:textId="77777777" w:rsidR="009E61BC" w:rsidRPr="00890B0C" w:rsidRDefault="009E61BC">
      <w:pPr>
        <w:pStyle w:val="Heading4"/>
        <w:tabs>
          <w:tab w:val="num" w:pos="1440"/>
        </w:tabs>
        <w:rPr>
          <w:noProof/>
        </w:rPr>
      </w:pPr>
      <w:bookmarkStart w:id="1765" w:name="_Toc1882124"/>
      <w:r w:rsidRPr="00890B0C">
        <w:rPr>
          <w:noProof/>
        </w:rPr>
        <w:t>IN1-11   Insured's Group Emp Name</w:t>
      </w:r>
      <w:r w:rsidR="005B65F4" w:rsidRPr="00890B0C">
        <w:rPr>
          <w:noProof/>
        </w:rPr>
        <w:fldChar w:fldCharType="begin"/>
      </w:r>
      <w:r w:rsidRPr="00890B0C">
        <w:rPr>
          <w:noProof/>
        </w:rPr>
        <w:instrText xml:space="preserve"> XE "Insured's group emp name" </w:instrText>
      </w:r>
      <w:r w:rsidR="005B65F4" w:rsidRPr="00890B0C">
        <w:rPr>
          <w:noProof/>
        </w:rPr>
        <w:fldChar w:fldCharType="end"/>
      </w:r>
      <w:r w:rsidRPr="00890B0C">
        <w:rPr>
          <w:noProof/>
        </w:rPr>
        <w:t xml:space="preserve">   (XON)   00436</w:t>
      </w:r>
      <w:bookmarkEnd w:id="1765"/>
    </w:p>
    <w:p w14:paraId="774C9E19"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15A2489"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87490" w14:textId="77777777" w:rsidR="00C344D6" w:rsidRDefault="00C344D6" w:rsidP="00C344D6">
      <w:pPr>
        <w:pStyle w:val="Components"/>
      </w:pPr>
      <w:r>
        <w:t>Subcomponents for Assigning Authority (HD):  &lt;Namespace ID (IS)&gt; &amp; &lt;Universal ID (ST)&gt; &amp; &lt;Universal ID Type (ID)&gt;</w:t>
      </w:r>
    </w:p>
    <w:p w14:paraId="32DC7528" w14:textId="77777777" w:rsidR="00C344D6" w:rsidRDefault="00C344D6" w:rsidP="00C344D6">
      <w:pPr>
        <w:pStyle w:val="Components"/>
      </w:pPr>
      <w:r>
        <w:t>Subcomponents for Assigning Facility (HD):  &lt;Namespace ID (IS)&gt; &amp; &lt;Universal ID (ST)&gt; &amp; &lt;Universal ID Type (ID)&gt;</w:t>
      </w:r>
    </w:p>
    <w:p w14:paraId="4E8745E3" w14:textId="77777777" w:rsidR="009E61BC" w:rsidRPr="00890B0C" w:rsidRDefault="009E61BC">
      <w:pPr>
        <w:pStyle w:val="NormalIndented"/>
        <w:rPr>
          <w:noProof/>
        </w:rPr>
      </w:pPr>
      <w:r w:rsidRPr="00890B0C">
        <w:rPr>
          <w:noProof/>
        </w:rPr>
        <w:t>Definition:  This field contains the name of the employer that provides the employee</w:t>
      </w:r>
      <w:r>
        <w:rPr>
          <w:noProof/>
        </w:rPr>
        <w:t>'</w:t>
      </w:r>
      <w:r w:rsidRPr="00890B0C">
        <w:rPr>
          <w:noProof/>
        </w:rPr>
        <w:t>s insurance.  Multiple names for the same employer may be sent in this sequence</w:t>
      </w:r>
      <w:r w:rsidR="00D52EF7" w:rsidRPr="00D52EF7">
        <w:rPr>
          <w:noProof/>
        </w:rPr>
        <w:t xml:space="preserve"> </w:t>
      </w:r>
      <w:r w:rsidR="00D52EF7">
        <w:rPr>
          <w:noProof/>
        </w:rPr>
        <w:t>Specification of meaning based on sequence is deprecated</w:t>
      </w:r>
      <w:r w:rsidRPr="00890B0C">
        <w:rPr>
          <w:noProof/>
        </w:rPr>
        <w:t>.</w:t>
      </w:r>
    </w:p>
    <w:p w14:paraId="369104CF" w14:textId="77777777" w:rsidR="009E61BC" w:rsidRPr="00890B0C" w:rsidRDefault="009E61BC">
      <w:pPr>
        <w:pStyle w:val="Heading4"/>
        <w:tabs>
          <w:tab w:val="num" w:pos="1440"/>
        </w:tabs>
        <w:rPr>
          <w:noProof/>
        </w:rPr>
      </w:pPr>
      <w:bookmarkStart w:id="1766" w:name="_Toc1882125"/>
      <w:r w:rsidRPr="00890B0C">
        <w:rPr>
          <w:noProof/>
        </w:rPr>
        <w:t>IN1-12   Plan Effective Date</w:t>
      </w:r>
      <w:r w:rsidR="005B65F4" w:rsidRPr="00890B0C">
        <w:rPr>
          <w:noProof/>
        </w:rPr>
        <w:fldChar w:fldCharType="begin"/>
      </w:r>
      <w:r w:rsidRPr="00890B0C">
        <w:rPr>
          <w:noProof/>
        </w:rPr>
        <w:instrText xml:space="preserve"> XE "Plan effective date" </w:instrText>
      </w:r>
      <w:r w:rsidR="005B65F4" w:rsidRPr="00890B0C">
        <w:rPr>
          <w:noProof/>
        </w:rPr>
        <w:fldChar w:fldCharType="end"/>
      </w:r>
      <w:r w:rsidRPr="00890B0C">
        <w:rPr>
          <w:noProof/>
        </w:rPr>
        <w:t xml:space="preserve">   (DT)   00437</w:t>
      </w:r>
      <w:bookmarkEnd w:id="1766"/>
    </w:p>
    <w:p w14:paraId="74724FE3" w14:textId="77777777" w:rsidR="009E61BC" w:rsidRPr="00890B0C" w:rsidRDefault="009E61BC">
      <w:pPr>
        <w:pStyle w:val="NormalIndented"/>
        <w:rPr>
          <w:noProof/>
        </w:rPr>
      </w:pPr>
      <w:r w:rsidRPr="00890B0C">
        <w:rPr>
          <w:noProof/>
        </w:rPr>
        <w:t>Definition:  This field contains the date that the insurance goes into effect.</w:t>
      </w:r>
    </w:p>
    <w:p w14:paraId="606FBDBC" w14:textId="77777777" w:rsidR="009E61BC" w:rsidRPr="00890B0C" w:rsidRDefault="009E61BC">
      <w:pPr>
        <w:pStyle w:val="Heading4"/>
        <w:tabs>
          <w:tab w:val="num" w:pos="1440"/>
        </w:tabs>
        <w:rPr>
          <w:noProof/>
        </w:rPr>
      </w:pPr>
      <w:bookmarkStart w:id="1767" w:name="_Toc1882126"/>
      <w:r w:rsidRPr="00890B0C">
        <w:rPr>
          <w:noProof/>
        </w:rPr>
        <w:t>IN1-13   Plan Expiration Date</w:t>
      </w:r>
      <w:r w:rsidR="005B65F4" w:rsidRPr="00890B0C">
        <w:rPr>
          <w:noProof/>
        </w:rPr>
        <w:fldChar w:fldCharType="begin"/>
      </w:r>
      <w:r w:rsidRPr="00890B0C">
        <w:rPr>
          <w:noProof/>
        </w:rPr>
        <w:instrText xml:space="preserve"> XE "Plan expiration date" </w:instrText>
      </w:r>
      <w:r w:rsidR="005B65F4" w:rsidRPr="00890B0C">
        <w:rPr>
          <w:noProof/>
        </w:rPr>
        <w:fldChar w:fldCharType="end"/>
      </w:r>
      <w:r w:rsidRPr="00890B0C">
        <w:rPr>
          <w:noProof/>
        </w:rPr>
        <w:t xml:space="preserve">   (DT)   00438</w:t>
      </w:r>
      <w:bookmarkEnd w:id="1767"/>
    </w:p>
    <w:p w14:paraId="39CEC251" w14:textId="77777777" w:rsidR="009E61BC" w:rsidRPr="00890B0C" w:rsidRDefault="009E61BC">
      <w:pPr>
        <w:pStyle w:val="NormalIndented"/>
        <w:rPr>
          <w:noProof/>
        </w:rPr>
      </w:pPr>
      <w:r w:rsidRPr="00890B0C">
        <w:rPr>
          <w:noProof/>
        </w:rPr>
        <w:t>Definition:  This field indicates the last date of service that the insurance will cover or be responsible for.</w:t>
      </w:r>
    </w:p>
    <w:p w14:paraId="4C018247" w14:textId="77777777" w:rsidR="009E61BC" w:rsidRPr="00890B0C" w:rsidRDefault="009E61BC">
      <w:pPr>
        <w:pStyle w:val="Heading4"/>
        <w:tabs>
          <w:tab w:val="num" w:pos="1440"/>
        </w:tabs>
        <w:rPr>
          <w:noProof/>
        </w:rPr>
      </w:pPr>
      <w:bookmarkStart w:id="1768" w:name="_Toc1882127"/>
      <w:r w:rsidRPr="00890B0C">
        <w:rPr>
          <w:noProof/>
        </w:rPr>
        <w:t>IN1-14   Authorization Information</w:t>
      </w:r>
      <w:r w:rsidR="005B65F4" w:rsidRPr="00890B0C">
        <w:rPr>
          <w:noProof/>
        </w:rPr>
        <w:fldChar w:fldCharType="begin"/>
      </w:r>
      <w:r w:rsidRPr="00890B0C">
        <w:rPr>
          <w:noProof/>
        </w:rPr>
        <w:instrText xml:space="preserve"> XE "Authorization information" </w:instrText>
      </w:r>
      <w:r w:rsidR="005B65F4" w:rsidRPr="00890B0C">
        <w:rPr>
          <w:noProof/>
        </w:rPr>
        <w:fldChar w:fldCharType="end"/>
      </w:r>
      <w:r w:rsidRPr="00890B0C">
        <w:rPr>
          <w:noProof/>
        </w:rPr>
        <w:t xml:space="preserve">   (AUI)   00439</w:t>
      </w:r>
      <w:bookmarkEnd w:id="1768"/>
    </w:p>
    <w:p w14:paraId="70EFCA5D" w14:textId="77777777" w:rsidR="00C344D6" w:rsidRDefault="00C344D6" w:rsidP="00C344D6">
      <w:pPr>
        <w:pStyle w:val="Components"/>
      </w:pPr>
      <w:bookmarkStart w:id="1769" w:name="AUIComponent"/>
      <w:r>
        <w:t>Components:  &lt;Authorization Number (ST)&gt; ^ &lt;Date (DT)&gt; ^ &lt;Source (ST)&gt;</w:t>
      </w:r>
      <w:bookmarkEnd w:id="1769"/>
    </w:p>
    <w:p w14:paraId="3A333331" w14:textId="77777777" w:rsidR="009E61BC" w:rsidRPr="00890B0C" w:rsidRDefault="009E61BC">
      <w:pPr>
        <w:pStyle w:val="NormalIndented"/>
        <w:rPr>
          <w:noProof/>
        </w:rPr>
      </w:pPr>
      <w:r w:rsidRPr="00890B0C">
        <w:rPr>
          <w:noProof/>
        </w:rPr>
        <w:t>Definition:  Based on the type of insurance, some coverage plans require that an authorization number or code be obtained prior to all non-emergency admissions, and within 48 hours of an emergency admission.  Insurance billing would not be permitted without this number.  The date and source of authorization are the components of this field.</w:t>
      </w:r>
    </w:p>
    <w:p w14:paraId="593FBDBC" w14:textId="77777777" w:rsidR="009E61BC" w:rsidRPr="00890B0C" w:rsidRDefault="009E61BC">
      <w:pPr>
        <w:pStyle w:val="Heading4"/>
        <w:tabs>
          <w:tab w:val="num" w:pos="1440"/>
        </w:tabs>
        <w:rPr>
          <w:noProof/>
        </w:rPr>
      </w:pPr>
      <w:bookmarkStart w:id="1770" w:name="_Toc1882128"/>
      <w:r w:rsidRPr="00890B0C">
        <w:rPr>
          <w:noProof/>
        </w:rPr>
        <w:t>IN1-15   Plan Type</w:t>
      </w:r>
      <w:r w:rsidR="005B65F4" w:rsidRPr="00890B0C">
        <w:rPr>
          <w:noProof/>
        </w:rPr>
        <w:fldChar w:fldCharType="begin"/>
      </w:r>
      <w:r w:rsidRPr="00890B0C">
        <w:rPr>
          <w:noProof/>
        </w:rPr>
        <w:instrText xml:space="preserve"> XE "Plan type" </w:instrText>
      </w:r>
      <w:r w:rsidR="005B65F4" w:rsidRPr="00890B0C">
        <w:rPr>
          <w:noProof/>
        </w:rPr>
        <w:fldChar w:fldCharType="end"/>
      </w:r>
      <w:r w:rsidRPr="00890B0C">
        <w:rPr>
          <w:noProof/>
        </w:rPr>
        <w:t xml:space="preserve">   (CWE)   00440</w:t>
      </w:r>
      <w:bookmarkEnd w:id="1770"/>
    </w:p>
    <w:p w14:paraId="7D5EB47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DBA35" w14:textId="476DABF0" w:rsidR="009E61BC" w:rsidRPr="00890B0C" w:rsidRDefault="009E61BC">
      <w:pPr>
        <w:pStyle w:val="NormalIndented"/>
        <w:rPr>
          <w:noProof/>
        </w:rPr>
      </w:pPr>
      <w:r w:rsidRPr="00890B0C">
        <w:rPr>
          <w:noProof/>
        </w:rPr>
        <w:t xml:space="preserve">Definition:  This field contains the coding structure that identifies the various plan types, for example, Medicare, Medicaid, Blue Cross, HMO, etc.  Refer to </w:t>
      </w:r>
      <w:hyperlink r:id="rId203" w:anchor="HL70086" w:history="1">
        <w:r w:rsidRPr="00890B0C">
          <w:rPr>
            <w:rStyle w:val="ReferenceUserTable"/>
            <w:noProof/>
          </w:rPr>
          <w:t>User-defined Table 0086 - Plan ID</w:t>
        </w:r>
      </w:hyperlink>
      <w:r w:rsidRPr="00890B0C">
        <w:rPr>
          <w:noProof/>
        </w:rPr>
        <w:t xml:space="preserve"> </w:t>
      </w:r>
      <w:r>
        <w:rPr>
          <w:noProof/>
        </w:rPr>
        <w:t xml:space="preserve">in Chapter 2C, Code Tables, </w:t>
      </w:r>
      <w:r w:rsidRPr="00890B0C">
        <w:rPr>
          <w:noProof/>
        </w:rPr>
        <w:t>for suggested values.</w:t>
      </w:r>
    </w:p>
    <w:p w14:paraId="1C1D44AB" w14:textId="77777777" w:rsidR="009E61BC" w:rsidRPr="00890B0C" w:rsidRDefault="009E61BC">
      <w:pPr>
        <w:pStyle w:val="Heading4"/>
        <w:tabs>
          <w:tab w:val="num" w:pos="1440"/>
        </w:tabs>
        <w:rPr>
          <w:noProof/>
        </w:rPr>
      </w:pPr>
      <w:bookmarkStart w:id="1771" w:name="_Toc1882129"/>
      <w:r w:rsidRPr="00890B0C">
        <w:rPr>
          <w:noProof/>
        </w:rPr>
        <w:t>IN1-16   Name of Insured</w:t>
      </w:r>
      <w:r w:rsidR="005B65F4" w:rsidRPr="00890B0C">
        <w:rPr>
          <w:noProof/>
        </w:rPr>
        <w:fldChar w:fldCharType="begin"/>
      </w:r>
      <w:r w:rsidRPr="00890B0C">
        <w:rPr>
          <w:noProof/>
        </w:rPr>
        <w:instrText xml:space="preserve"> XE "Name of insured" </w:instrText>
      </w:r>
      <w:r w:rsidR="005B65F4" w:rsidRPr="00890B0C">
        <w:rPr>
          <w:noProof/>
        </w:rPr>
        <w:fldChar w:fldCharType="end"/>
      </w:r>
      <w:r w:rsidRPr="00890B0C">
        <w:rPr>
          <w:noProof/>
        </w:rPr>
        <w:t xml:space="preserve">   (XPN)   00441</w:t>
      </w:r>
      <w:bookmarkEnd w:id="1771"/>
    </w:p>
    <w:p w14:paraId="29E01D8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5DA845D"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B14AAF7"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EFB4FF" w14:textId="77777777" w:rsidR="009E61BC" w:rsidRPr="00890B0C" w:rsidRDefault="009E61BC">
      <w:pPr>
        <w:pStyle w:val="NormalIndented"/>
        <w:rPr>
          <w:noProof/>
        </w:rPr>
      </w:pPr>
      <w:r w:rsidRPr="00890B0C">
        <w:rPr>
          <w:noProof/>
        </w:rPr>
        <w:t xml:space="preserve">Definition:  This field contains the name of the insured person.  The insured is the person who has an agreement with the insurance company to provide healthcare services to persons covered by the insurance policy.  Multiple names for the same insured person may be sent in this field.  As of </w:t>
      </w:r>
      <w:r>
        <w:rPr>
          <w:noProof/>
        </w:rPr>
        <w:t>v 2.7</w:t>
      </w:r>
      <w:r w:rsidRPr="00890B0C">
        <w:rPr>
          <w:noProof/>
        </w:rPr>
        <w:t xml:space="preserve">, no assumptions can be made based on position or sequence.  Specification of meaning based on sequence is deprecated.  </w:t>
      </w:r>
    </w:p>
    <w:p w14:paraId="20FF90CD" w14:textId="77777777" w:rsidR="009E61BC" w:rsidRPr="00890B0C" w:rsidRDefault="009E61BC">
      <w:pPr>
        <w:pStyle w:val="Heading4"/>
        <w:tabs>
          <w:tab w:val="num" w:pos="1440"/>
        </w:tabs>
        <w:rPr>
          <w:noProof/>
        </w:rPr>
      </w:pPr>
      <w:bookmarkStart w:id="1772" w:name="_Toc1882130"/>
      <w:r w:rsidRPr="00890B0C">
        <w:rPr>
          <w:noProof/>
        </w:rPr>
        <w:t xml:space="preserve">IN1-17   </w:t>
      </w:r>
      <w:bookmarkStart w:id="1773" w:name="IN1_17"/>
      <w:r w:rsidRPr="00890B0C">
        <w:rPr>
          <w:noProof/>
        </w:rPr>
        <w:t>Insured</w:t>
      </w:r>
      <w:r>
        <w:rPr>
          <w:noProof/>
        </w:rPr>
        <w:t>'</w:t>
      </w:r>
      <w:r w:rsidRPr="00890B0C">
        <w:rPr>
          <w:noProof/>
        </w:rPr>
        <w:t>s Relationship to Patient</w:t>
      </w:r>
      <w:bookmarkEnd w:id="1773"/>
      <w:r w:rsidR="005B65F4" w:rsidRPr="00890B0C">
        <w:rPr>
          <w:noProof/>
        </w:rPr>
        <w:fldChar w:fldCharType="begin"/>
      </w:r>
      <w:r w:rsidRPr="00890B0C">
        <w:rPr>
          <w:noProof/>
        </w:rPr>
        <w:instrText xml:space="preserve"> XE "Insured's relationship to patient" </w:instrText>
      </w:r>
      <w:r w:rsidR="005B65F4" w:rsidRPr="00890B0C">
        <w:rPr>
          <w:noProof/>
        </w:rPr>
        <w:fldChar w:fldCharType="end"/>
      </w:r>
      <w:r w:rsidRPr="00890B0C">
        <w:rPr>
          <w:noProof/>
        </w:rPr>
        <w:t xml:space="preserve">   (CWE)   00442</w:t>
      </w:r>
      <w:bookmarkEnd w:id="1772"/>
    </w:p>
    <w:p w14:paraId="0762CD1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36D55" w14:textId="2FA62E70"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relationship to the patient.  Refer to </w:t>
      </w:r>
      <w:hyperlink r:id="rId204" w:anchor="HL70063" w:history="1">
        <w:r w:rsidRPr="00546B8A">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w:t>
      </w:r>
    </w:p>
    <w:p w14:paraId="25663EA1" w14:textId="77777777" w:rsidR="009E61BC" w:rsidRPr="00890B0C" w:rsidRDefault="009E61BC">
      <w:pPr>
        <w:pStyle w:val="Heading4"/>
        <w:rPr>
          <w:noProof/>
        </w:rPr>
      </w:pPr>
      <w:bookmarkStart w:id="1774" w:name="_Toc1882131"/>
      <w:r w:rsidRPr="00890B0C">
        <w:rPr>
          <w:noProof/>
        </w:rPr>
        <w:t>IN1-18   Insured's Date of Birth</w:t>
      </w:r>
      <w:r w:rsidR="005B65F4" w:rsidRPr="00890B0C">
        <w:rPr>
          <w:noProof/>
        </w:rPr>
        <w:fldChar w:fldCharType="begin"/>
      </w:r>
      <w:r w:rsidRPr="00890B0C">
        <w:rPr>
          <w:noProof/>
        </w:rPr>
        <w:instrText xml:space="preserve"> XE "Insured's date of birth" </w:instrText>
      </w:r>
      <w:r w:rsidR="005B65F4" w:rsidRPr="00890B0C">
        <w:rPr>
          <w:noProof/>
        </w:rPr>
        <w:fldChar w:fldCharType="end"/>
      </w:r>
      <w:r w:rsidRPr="00890B0C">
        <w:rPr>
          <w:noProof/>
        </w:rPr>
        <w:t xml:space="preserve">   (DTM)   00443</w:t>
      </w:r>
      <w:bookmarkEnd w:id="1774"/>
    </w:p>
    <w:p w14:paraId="5E7D7DEE" w14:textId="77777777" w:rsidR="009E61BC" w:rsidRPr="00890B0C" w:rsidRDefault="009E61BC">
      <w:pPr>
        <w:pStyle w:val="NormalIndented"/>
        <w:rPr>
          <w:noProof/>
        </w:rPr>
      </w:pPr>
      <w:r w:rsidRPr="00890B0C">
        <w:rPr>
          <w:noProof/>
        </w:rPr>
        <w:t>Definition:  This field contains the date of birth of the insured.</w:t>
      </w:r>
    </w:p>
    <w:p w14:paraId="0F54EC54" w14:textId="77777777" w:rsidR="009E61BC" w:rsidRPr="00890B0C" w:rsidRDefault="009E61BC">
      <w:pPr>
        <w:pStyle w:val="Heading4"/>
        <w:tabs>
          <w:tab w:val="num" w:pos="1440"/>
        </w:tabs>
        <w:rPr>
          <w:noProof/>
        </w:rPr>
      </w:pPr>
      <w:bookmarkStart w:id="1775" w:name="_IN1-19___Insured's_Address___(XAD)_"/>
      <w:bookmarkStart w:id="1776" w:name="_Toc1882132"/>
      <w:bookmarkEnd w:id="1775"/>
      <w:r w:rsidRPr="00890B0C">
        <w:rPr>
          <w:noProof/>
        </w:rPr>
        <w:t>IN1-19   Insured's Address</w:t>
      </w:r>
      <w:r w:rsidR="005B65F4" w:rsidRPr="00890B0C">
        <w:rPr>
          <w:noProof/>
        </w:rPr>
        <w:fldChar w:fldCharType="begin"/>
      </w:r>
      <w:r w:rsidRPr="00890B0C">
        <w:rPr>
          <w:noProof/>
        </w:rPr>
        <w:instrText xml:space="preserve"> XE "Insured's address" </w:instrText>
      </w:r>
      <w:r w:rsidR="005B65F4" w:rsidRPr="00890B0C">
        <w:rPr>
          <w:noProof/>
        </w:rPr>
        <w:fldChar w:fldCharType="end"/>
      </w:r>
      <w:r w:rsidRPr="00890B0C">
        <w:rPr>
          <w:noProof/>
        </w:rPr>
        <w:t xml:space="preserve">   (XAD)   00444</w:t>
      </w:r>
      <w:bookmarkEnd w:id="1776"/>
    </w:p>
    <w:p w14:paraId="47FB165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9456C2" w14:textId="77777777" w:rsidR="00C344D6" w:rsidRDefault="00C344D6" w:rsidP="00C344D6">
      <w:pPr>
        <w:pStyle w:val="Components"/>
      </w:pPr>
      <w:r>
        <w:t>Subcomponents for Street Address (SAD):  &lt;Street or Mailing Address (ST)&gt; &amp; &lt;Street Name (ST)&gt; &amp; &lt;Dwelling Number (ST)&gt;</w:t>
      </w:r>
    </w:p>
    <w:p w14:paraId="03D0F379"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915C5" w14:textId="77777777"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4CB82"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002C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D6B6B9" w14:textId="77777777" w:rsidR="00C344D6" w:rsidRDefault="00C344D6" w:rsidP="00C344D6">
      <w:pPr>
        <w:pStyle w:val="Components"/>
      </w:pPr>
      <w:r>
        <w:t>Subcomponents for Address Identifier (EI):  &lt;Entity Identifier (ST)&gt; &amp; &lt;Namespace ID (IS)&gt; &amp; &lt;Universal ID (ST)&gt; &amp; &lt;Universal ID Type (ID)&gt;</w:t>
      </w:r>
    </w:p>
    <w:p w14:paraId="542CC6C6" w14:textId="77777777" w:rsidR="009E61BC" w:rsidRPr="00890B0C" w:rsidRDefault="009E61BC">
      <w:pPr>
        <w:pStyle w:val="NormalIndented"/>
        <w:rPr>
          <w:noProof/>
        </w:rPr>
      </w:pPr>
      <w:r w:rsidRPr="00890B0C">
        <w:rPr>
          <w:noProof/>
        </w:rPr>
        <w:t xml:space="preserve">Definition:  This field contains the address of the insured person.  The insured is the person who has an agreement with the insurance company to provide healthcare services to persons covered by an insurance policy.  Multiple addresses for the same insured person may be in this field. As of </w:t>
      </w:r>
      <w:r>
        <w:rPr>
          <w:noProof/>
        </w:rPr>
        <w:t>v 2.7</w:t>
      </w:r>
      <w:r w:rsidRPr="00890B0C">
        <w:rPr>
          <w:noProof/>
        </w:rPr>
        <w:t>, no assumptions can be made based on position or sequence.  Specification of meaning based on sequence is deprecated.</w:t>
      </w:r>
    </w:p>
    <w:p w14:paraId="54D2859A" w14:textId="77777777" w:rsidR="009E61BC" w:rsidRPr="00890B0C" w:rsidRDefault="009E61BC">
      <w:pPr>
        <w:pStyle w:val="Heading4"/>
        <w:tabs>
          <w:tab w:val="num" w:pos="1440"/>
        </w:tabs>
        <w:rPr>
          <w:noProof/>
        </w:rPr>
      </w:pPr>
      <w:bookmarkStart w:id="1777" w:name="_Toc1882133"/>
      <w:r w:rsidRPr="00890B0C">
        <w:rPr>
          <w:noProof/>
        </w:rPr>
        <w:t>IN1-20   Assignment of Benefits</w:t>
      </w:r>
      <w:r w:rsidR="005B65F4" w:rsidRPr="00890B0C">
        <w:rPr>
          <w:noProof/>
        </w:rPr>
        <w:fldChar w:fldCharType="begin"/>
      </w:r>
      <w:r w:rsidRPr="00890B0C">
        <w:rPr>
          <w:noProof/>
        </w:rPr>
        <w:instrText xml:space="preserve"> XE "Assignment of benefits" </w:instrText>
      </w:r>
      <w:r w:rsidR="005B65F4" w:rsidRPr="00890B0C">
        <w:rPr>
          <w:noProof/>
        </w:rPr>
        <w:fldChar w:fldCharType="end"/>
      </w:r>
      <w:r w:rsidRPr="00890B0C">
        <w:rPr>
          <w:noProof/>
        </w:rPr>
        <w:t xml:space="preserve">   (CWE)   00445</w:t>
      </w:r>
      <w:bookmarkEnd w:id="1777"/>
    </w:p>
    <w:p w14:paraId="2B5C3F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FB5588" w14:textId="717653A3" w:rsidR="009E61BC" w:rsidRPr="00890B0C" w:rsidRDefault="009E61BC">
      <w:pPr>
        <w:pStyle w:val="NormalIndented"/>
        <w:rPr>
          <w:noProof/>
        </w:rPr>
      </w:pPr>
      <w:r w:rsidRPr="00890B0C">
        <w:rPr>
          <w:noProof/>
        </w:rPr>
        <w:t xml:space="preserve">Definition:  This field indicates whether the insured agreed to assign the insurance benefits to the healthcare provider.  If so, the insurance will pay the provider directly.  Refer to </w:t>
      </w:r>
      <w:hyperlink r:id="rId205" w:anchor="HL70135" w:history="1">
        <w:r w:rsidRPr="00890B0C">
          <w:rPr>
            <w:rStyle w:val="ReferenceUserTable"/>
            <w:noProof/>
          </w:rPr>
          <w:t>User-defined Table 0135 - Assignment of Benefits</w:t>
        </w:r>
      </w:hyperlink>
      <w:r w:rsidRPr="00890B0C">
        <w:rPr>
          <w:noProof/>
        </w:rPr>
        <w:t xml:space="preserve"> </w:t>
      </w:r>
      <w:r>
        <w:rPr>
          <w:noProof/>
        </w:rPr>
        <w:t xml:space="preserve"> in Chapter 2C, Code Tables, </w:t>
      </w:r>
      <w:r w:rsidRPr="00890B0C">
        <w:rPr>
          <w:noProof/>
        </w:rPr>
        <w:t>for suggested values.</w:t>
      </w:r>
    </w:p>
    <w:p w14:paraId="210CF6B5" w14:textId="77777777" w:rsidR="009E61BC" w:rsidRPr="00890B0C" w:rsidRDefault="009E61BC">
      <w:pPr>
        <w:pStyle w:val="Heading4"/>
        <w:tabs>
          <w:tab w:val="num" w:pos="1440"/>
        </w:tabs>
        <w:rPr>
          <w:noProof/>
        </w:rPr>
      </w:pPr>
      <w:bookmarkStart w:id="1778" w:name="_Toc1882134"/>
      <w:r w:rsidRPr="00890B0C">
        <w:rPr>
          <w:noProof/>
        </w:rPr>
        <w:lastRenderedPageBreak/>
        <w:t>IN1-21   Coordination of B</w:t>
      </w:r>
      <w:bookmarkStart w:id="1779" w:name="_Hlt1331011"/>
      <w:bookmarkEnd w:id="1779"/>
      <w:r w:rsidRPr="00890B0C">
        <w:rPr>
          <w:noProof/>
        </w:rPr>
        <w:t>enefits</w:t>
      </w:r>
      <w:r w:rsidR="005B65F4" w:rsidRPr="00890B0C">
        <w:rPr>
          <w:noProof/>
        </w:rPr>
        <w:fldChar w:fldCharType="begin"/>
      </w:r>
      <w:r w:rsidRPr="00890B0C">
        <w:rPr>
          <w:noProof/>
        </w:rPr>
        <w:instrText xml:space="preserve"> XE "Coordination of benefits" </w:instrText>
      </w:r>
      <w:r w:rsidR="005B65F4" w:rsidRPr="00890B0C">
        <w:rPr>
          <w:noProof/>
        </w:rPr>
        <w:fldChar w:fldCharType="end"/>
      </w:r>
      <w:r w:rsidRPr="00890B0C">
        <w:rPr>
          <w:noProof/>
        </w:rPr>
        <w:t xml:space="preserve">   (CWE)   00446</w:t>
      </w:r>
      <w:bookmarkEnd w:id="1778"/>
    </w:p>
    <w:p w14:paraId="09614F5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E021D" w14:textId="01F53496" w:rsidR="009E61BC" w:rsidRPr="00890B0C" w:rsidRDefault="009E61BC">
      <w:pPr>
        <w:pStyle w:val="NormalIndented"/>
        <w:rPr>
          <w:noProof/>
        </w:rPr>
      </w:pPr>
      <w:r w:rsidRPr="00890B0C">
        <w:rPr>
          <w:noProof/>
        </w:rPr>
        <w:t xml:space="preserve">Definition:  This field indicates whether this insurance works in conjunction with other insurance plans, or if it provides independent coverage and payment of benefits regardless of other insurance that might be available to the patient.  Refer to </w:t>
      </w:r>
      <w:hyperlink r:id="rId206" w:anchor="HL70173" w:history="1">
        <w:r w:rsidRPr="00890B0C">
          <w:rPr>
            <w:rStyle w:val="ReferenceUserTable"/>
            <w:noProof/>
          </w:rPr>
          <w:t>User-defined Table 0173 - Coordination of Benefits</w:t>
        </w:r>
      </w:hyperlink>
      <w:r w:rsidRPr="00890B0C">
        <w:rPr>
          <w:noProof/>
        </w:rPr>
        <w:t xml:space="preserve"> </w:t>
      </w:r>
      <w:r>
        <w:rPr>
          <w:noProof/>
        </w:rPr>
        <w:t xml:space="preserve">in Chapter 2C, Code Tables, </w:t>
      </w:r>
      <w:r w:rsidRPr="00890B0C">
        <w:rPr>
          <w:noProof/>
        </w:rPr>
        <w:t>for suggested values.</w:t>
      </w:r>
    </w:p>
    <w:p w14:paraId="01140B40" w14:textId="77777777" w:rsidR="009E61BC" w:rsidRPr="00890B0C" w:rsidRDefault="009E61BC">
      <w:pPr>
        <w:pStyle w:val="Heading4"/>
        <w:tabs>
          <w:tab w:val="num" w:pos="1440"/>
        </w:tabs>
        <w:rPr>
          <w:noProof/>
        </w:rPr>
      </w:pPr>
      <w:bookmarkStart w:id="1780" w:name="_Toc1882135"/>
      <w:r w:rsidRPr="00890B0C">
        <w:rPr>
          <w:noProof/>
        </w:rPr>
        <w:t>IN1-22   Coord of Ben. Priority</w:t>
      </w:r>
      <w:r w:rsidR="005B65F4" w:rsidRPr="00890B0C">
        <w:rPr>
          <w:noProof/>
        </w:rPr>
        <w:fldChar w:fldCharType="begin"/>
      </w:r>
      <w:r w:rsidRPr="00890B0C">
        <w:rPr>
          <w:noProof/>
        </w:rPr>
        <w:instrText xml:space="preserve"> XE "Coord of ben. priority" </w:instrText>
      </w:r>
      <w:r w:rsidR="005B65F4" w:rsidRPr="00890B0C">
        <w:rPr>
          <w:noProof/>
        </w:rPr>
        <w:fldChar w:fldCharType="end"/>
      </w:r>
      <w:r w:rsidRPr="00890B0C">
        <w:rPr>
          <w:noProof/>
        </w:rPr>
        <w:t xml:space="preserve">   (ST)   00447</w:t>
      </w:r>
      <w:bookmarkEnd w:id="1780"/>
    </w:p>
    <w:p w14:paraId="79003B56" w14:textId="77777777" w:rsidR="009E61BC" w:rsidRPr="00890B0C" w:rsidRDefault="009E61BC">
      <w:pPr>
        <w:pStyle w:val="NormalIndented"/>
        <w:rPr>
          <w:noProof/>
        </w:rPr>
      </w:pPr>
      <w:r w:rsidRPr="00890B0C">
        <w:rPr>
          <w:noProof/>
        </w:rPr>
        <w:t>Definition:  If the insurance works in conjunction with other insurance plans, this field contains priority sequence.  Values are: 1, 2, 3, etc.</w:t>
      </w:r>
    </w:p>
    <w:p w14:paraId="18F14F14" w14:textId="77777777" w:rsidR="009E61BC" w:rsidRPr="00890B0C" w:rsidRDefault="009E61BC">
      <w:pPr>
        <w:pStyle w:val="Heading4"/>
        <w:tabs>
          <w:tab w:val="num" w:pos="1440"/>
        </w:tabs>
        <w:rPr>
          <w:noProof/>
        </w:rPr>
      </w:pPr>
      <w:bookmarkStart w:id="1781" w:name="_Toc1882136"/>
      <w:r w:rsidRPr="00890B0C">
        <w:rPr>
          <w:noProof/>
        </w:rPr>
        <w:t>IN1-23   Notice of Admission Flag</w:t>
      </w:r>
      <w:r w:rsidR="005B65F4" w:rsidRPr="00890B0C">
        <w:rPr>
          <w:noProof/>
        </w:rPr>
        <w:fldChar w:fldCharType="begin"/>
      </w:r>
      <w:r w:rsidRPr="00890B0C">
        <w:rPr>
          <w:noProof/>
        </w:rPr>
        <w:instrText xml:space="preserve"> XE "Notice of admission flag" </w:instrText>
      </w:r>
      <w:r w:rsidR="005B65F4" w:rsidRPr="00890B0C">
        <w:rPr>
          <w:noProof/>
        </w:rPr>
        <w:fldChar w:fldCharType="end"/>
      </w:r>
      <w:r w:rsidRPr="00890B0C">
        <w:rPr>
          <w:noProof/>
        </w:rPr>
        <w:t xml:space="preserve">   (ID)   00448</w:t>
      </w:r>
      <w:bookmarkEnd w:id="1781"/>
    </w:p>
    <w:p w14:paraId="7C736271" w14:textId="308716A0" w:rsidR="009E61BC" w:rsidRPr="00890B0C" w:rsidRDefault="009E61BC">
      <w:pPr>
        <w:pStyle w:val="NormalIndented"/>
        <w:rPr>
          <w:noProof/>
        </w:rPr>
      </w:pPr>
      <w:r w:rsidRPr="00890B0C">
        <w:rPr>
          <w:noProof/>
        </w:rPr>
        <w:t xml:space="preserve">Definition:  This field indicates whether the insurance company requires a written notice of admission from the healthcare provider.  Refer to </w:t>
      </w:r>
      <w:hyperlink r:id="rId207"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71948162" w14:textId="77777777" w:rsidR="009E61BC" w:rsidRPr="00890B0C" w:rsidRDefault="009E61BC">
      <w:pPr>
        <w:pStyle w:val="NormalList"/>
        <w:rPr>
          <w:noProof/>
        </w:rPr>
      </w:pPr>
      <w:r w:rsidRPr="00890B0C">
        <w:rPr>
          <w:noProof/>
        </w:rPr>
        <w:t>Y</w:t>
      </w:r>
      <w:r w:rsidRPr="00890B0C">
        <w:rPr>
          <w:noProof/>
        </w:rPr>
        <w:tab/>
        <w:t>written notice of admission required</w:t>
      </w:r>
    </w:p>
    <w:p w14:paraId="69348203" w14:textId="77777777" w:rsidR="009E61BC" w:rsidRPr="00890B0C" w:rsidRDefault="009E61BC">
      <w:pPr>
        <w:pStyle w:val="NormalList"/>
        <w:rPr>
          <w:noProof/>
        </w:rPr>
      </w:pPr>
      <w:r w:rsidRPr="00890B0C">
        <w:rPr>
          <w:noProof/>
        </w:rPr>
        <w:t>N</w:t>
      </w:r>
      <w:r w:rsidRPr="00890B0C">
        <w:rPr>
          <w:noProof/>
        </w:rPr>
        <w:tab/>
        <w:t>no notice required</w:t>
      </w:r>
    </w:p>
    <w:p w14:paraId="1E6C9F35" w14:textId="77777777" w:rsidR="009E61BC" w:rsidRPr="00890B0C" w:rsidRDefault="009E61BC">
      <w:pPr>
        <w:pStyle w:val="Heading4"/>
        <w:tabs>
          <w:tab w:val="num" w:pos="1440"/>
        </w:tabs>
        <w:rPr>
          <w:noProof/>
        </w:rPr>
      </w:pPr>
      <w:bookmarkStart w:id="1782" w:name="_Toc1882137"/>
      <w:r w:rsidRPr="00890B0C">
        <w:rPr>
          <w:noProof/>
        </w:rPr>
        <w:t>IN1-24   Notice of Admission Date</w:t>
      </w:r>
      <w:r w:rsidR="005B65F4" w:rsidRPr="00890B0C">
        <w:rPr>
          <w:noProof/>
        </w:rPr>
        <w:fldChar w:fldCharType="begin"/>
      </w:r>
      <w:r w:rsidRPr="00890B0C">
        <w:rPr>
          <w:noProof/>
        </w:rPr>
        <w:instrText xml:space="preserve"> XE "Notice of admission date" </w:instrText>
      </w:r>
      <w:r w:rsidR="005B65F4" w:rsidRPr="00890B0C">
        <w:rPr>
          <w:noProof/>
        </w:rPr>
        <w:fldChar w:fldCharType="end"/>
      </w:r>
      <w:r w:rsidRPr="00890B0C">
        <w:rPr>
          <w:noProof/>
        </w:rPr>
        <w:t xml:space="preserve">   (DT)   00449</w:t>
      </w:r>
      <w:bookmarkEnd w:id="1782"/>
    </w:p>
    <w:p w14:paraId="4824803B" w14:textId="77777777" w:rsidR="009E61BC" w:rsidRPr="00890B0C" w:rsidRDefault="009E61BC">
      <w:pPr>
        <w:pStyle w:val="NormalIndented"/>
        <w:rPr>
          <w:noProof/>
        </w:rPr>
      </w:pPr>
      <w:r w:rsidRPr="00890B0C">
        <w:rPr>
          <w:noProof/>
        </w:rPr>
        <w:t>Definition:  If a notice is required, this field indicates the date that it was sent.</w:t>
      </w:r>
    </w:p>
    <w:p w14:paraId="3B583851" w14:textId="77777777" w:rsidR="009E61BC" w:rsidRPr="00890B0C" w:rsidRDefault="009E61BC">
      <w:pPr>
        <w:pStyle w:val="Heading4"/>
        <w:tabs>
          <w:tab w:val="num" w:pos="1440"/>
        </w:tabs>
        <w:rPr>
          <w:noProof/>
        </w:rPr>
      </w:pPr>
      <w:bookmarkStart w:id="1783" w:name="_Toc1882138"/>
      <w:r w:rsidRPr="00890B0C">
        <w:rPr>
          <w:noProof/>
        </w:rPr>
        <w:t>IN1-25   Report of Eligibility Flag</w:t>
      </w:r>
      <w:r w:rsidR="005B65F4" w:rsidRPr="00890B0C">
        <w:rPr>
          <w:noProof/>
        </w:rPr>
        <w:fldChar w:fldCharType="begin"/>
      </w:r>
      <w:r w:rsidRPr="00890B0C">
        <w:rPr>
          <w:noProof/>
        </w:rPr>
        <w:instrText xml:space="preserve"> XE "Report of eligibility flag" </w:instrText>
      </w:r>
      <w:r w:rsidR="005B65F4" w:rsidRPr="00890B0C">
        <w:rPr>
          <w:noProof/>
        </w:rPr>
        <w:fldChar w:fldCharType="end"/>
      </w:r>
      <w:r w:rsidRPr="00890B0C">
        <w:rPr>
          <w:noProof/>
        </w:rPr>
        <w:t xml:space="preserve">   (ID)   00450</w:t>
      </w:r>
      <w:bookmarkEnd w:id="1783"/>
    </w:p>
    <w:p w14:paraId="42754FF2" w14:textId="32F4175C" w:rsidR="009E61BC" w:rsidRPr="00890B0C" w:rsidRDefault="009E61BC">
      <w:pPr>
        <w:pStyle w:val="NormalIndented"/>
        <w:rPr>
          <w:noProof/>
        </w:rPr>
      </w:pPr>
      <w:r w:rsidRPr="00890B0C">
        <w:rPr>
          <w:noProof/>
        </w:rPr>
        <w:t xml:space="preserve">Definition:  This field indicates whether this insurance carrier sends a report that indicates that the patient is eligible for benefits and whether it identifies those benefits.  Refer to </w:t>
      </w:r>
      <w:hyperlink r:id="rId208"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2988CC8F" w14:textId="77777777" w:rsidR="009E61BC" w:rsidRPr="00890B0C" w:rsidRDefault="009E61BC">
      <w:pPr>
        <w:pStyle w:val="NormalList"/>
        <w:rPr>
          <w:noProof/>
        </w:rPr>
      </w:pPr>
      <w:r w:rsidRPr="00890B0C">
        <w:rPr>
          <w:noProof/>
        </w:rPr>
        <w:t>Y</w:t>
      </w:r>
      <w:r w:rsidRPr="00890B0C">
        <w:rPr>
          <w:noProof/>
        </w:rPr>
        <w:tab/>
        <w:t>eligibility report is sent</w:t>
      </w:r>
    </w:p>
    <w:p w14:paraId="001C5508" w14:textId="77777777" w:rsidR="009E61BC" w:rsidRPr="00890B0C" w:rsidRDefault="009E61BC">
      <w:pPr>
        <w:pStyle w:val="NormalList"/>
        <w:rPr>
          <w:noProof/>
        </w:rPr>
      </w:pPr>
      <w:r w:rsidRPr="00890B0C">
        <w:rPr>
          <w:noProof/>
        </w:rPr>
        <w:t>N</w:t>
      </w:r>
      <w:r w:rsidRPr="00890B0C">
        <w:rPr>
          <w:noProof/>
        </w:rPr>
        <w:tab/>
        <w:t>no eligibility report is sent</w:t>
      </w:r>
    </w:p>
    <w:p w14:paraId="59F6C788" w14:textId="77777777" w:rsidR="009E61BC" w:rsidRPr="00890B0C" w:rsidRDefault="009E61BC">
      <w:pPr>
        <w:pStyle w:val="Heading4"/>
        <w:tabs>
          <w:tab w:val="num" w:pos="1440"/>
        </w:tabs>
        <w:rPr>
          <w:noProof/>
        </w:rPr>
      </w:pPr>
      <w:bookmarkStart w:id="1784" w:name="_Toc1882139"/>
      <w:r w:rsidRPr="00890B0C">
        <w:rPr>
          <w:noProof/>
        </w:rPr>
        <w:t>IN1-26   Report of Eligibility Date</w:t>
      </w:r>
      <w:r w:rsidR="005B65F4" w:rsidRPr="00890B0C">
        <w:rPr>
          <w:noProof/>
        </w:rPr>
        <w:fldChar w:fldCharType="begin"/>
      </w:r>
      <w:r w:rsidRPr="00890B0C">
        <w:rPr>
          <w:noProof/>
        </w:rPr>
        <w:instrText xml:space="preserve"> XE "Report of eligibility date" </w:instrText>
      </w:r>
      <w:r w:rsidR="005B65F4" w:rsidRPr="00890B0C">
        <w:rPr>
          <w:noProof/>
        </w:rPr>
        <w:fldChar w:fldCharType="end"/>
      </w:r>
      <w:r w:rsidRPr="00890B0C">
        <w:rPr>
          <w:noProof/>
        </w:rPr>
        <w:t xml:space="preserve">   (DT)   00451</w:t>
      </w:r>
      <w:bookmarkEnd w:id="1784"/>
    </w:p>
    <w:p w14:paraId="6B518C04" w14:textId="77777777" w:rsidR="009E61BC" w:rsidRPr="00890B0C" w:rsidRDefault="009E61BC">
      <w:pPr>
        <w:pStyle w:val="NormalIndented"/>
        <w:rPr>
          <w:noProof/>
        </w:rPr>
      </w:pPr>
      <w:r w:rsidRPr="00890B0C">
        <w:rPr>
          <w:noProof/>
        </w:rPr>
        <w:t>Definition:  This field indicates whether a report of eligibility (ROE) was received, and also indicates the date that it was received.</w:t>
      </w:r>
    </w:p>
    <w:p w14:paraId="327554FD" w14:textId="77777777" w:rsidR="009E61BC" w:rsidRPr="00890B0C" w:rsidRDefault="009E61BC">
      <w:pPr>
        <w:pStyle w:val="Heading4"/>
        <w:tabs>
          <w:tab w:val="num" w:pos="1440"/>
        </w:tabs>
        <w:rPr>
          <w:noProof/>
        </w:rPr>
      </w:pPr>
      <w:bookmarkStart w:id="1785" w:name="_Toc1882140"/>
      <w:r w:rsidRPr="00890B0C">
        <w:rPr>
          <w:noProof/>
        </w:rPr>
        <w:t>IN1-27   Release Information Code</w:t>
      </w:r>
      <w:r w:rsidR="005B65F4" w:rsidRPr="00890B0C">
        <w:rPr>
          <w:noProof/>
        </w:rPr>
        <w:fldChar w:fldCharType="begin"/>
      </w:r>
      <w:r w:rsidRPr="00890B0C">
        <w:rPr>
          <w:noProof/>
        </w:rPr>
        <w:instrText xml:space="preserve"> XE "Release information code" </w:instrText>
      </w:r>
      <w:r w:rsidR="005B65F4" w:rsidRPr="00890B0C">
        <w:rPr>
          <w:noProof/>
        </w:rPr>
        <w:fldChar w:fldCharType="end"/>
      </w:r>
      <w:r w:rsidRPr="00890B0C">
        <w:rPr>
          <w:noProof/>
        </w:rPr>
        <w:t xml:space="preserve">   (CWE)   00452</w:t>
      </w:r>
      <w:bookmarkEnd w:id="1785"/>
    </w:p>
    <w:p w14:paraId="5A4A38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97D52" w14:textId="09EE0D36" w:rsidR="009E61BC" w:rsidRPr="00890B0C" w:rsidRDefault="009E61BC">
      <w:pPr>
        <w:pStyle w:val="NormalIndented"/>
        <w:rPr>
          <w:noProof/>
        </w:rPr>
      </w:pPr>
      <w:r w:rsidRPr="00890B0C">
        <w:rPr>
          <w:noProof/>
        </w:rPr>
        <w:t xml:space="preserve">Definition:  This field indicates whether the healthcare provider can release information about the patient, and what information can be released.  Refer to </w:t>
      </w:r>
      <w:hyperlink r:id="rId209" w:anchor="HL70093" w:history="1">
        <w:r w:rsidRPr="00890B0C">
          <w:rPr>
            <w:rStyle w:val="ReferenceUserTable"/>
            <w:noProof/>
          </w:rPr>
          <w:t>User-defined Table 0093 - Release Information</w:t>
        </w:r>
      </w:hyperlink>
      <w:r w:rsidRPr="00890B0C">
        <w:rPr>
          <w:noProof/>
        </w:rPr>
        <w:t xml:space="preserve"> </w:t>
      </w:r>
      <w:r w:rsidRPr="007E0EBF">
        <w:rPr>
          <w:noProof/>
        </w:rPr>
        <w:t xml:space="preserve">in Chapter 2C, Code Tables, </w:t>
      </w:r>
      <w:r w:rsidRPr="00890B0C">
        <w:rPr>
          <w:noProof/>
        </w:rPr>
        <w:t>for suggested values.</w:t>
      </w:r>
    </w:p>
    <w:p w14:paraId="4029995E" w14:textId="77777777" w:rsidR="009E61BC" w:rsidRPr="00890B0C" w:rsidRDefault="009E61BC">
      <w:pPr>
        <w:pStyle w:val="Heading4"/>
        <w:tabs>
          <w:tab w:val="num" w:pos="1440"/>
        </w:tabs>
        <w:rPr>
          <w:noProof/>
        </w:rPr>
      </w:pPr>
      <w:bookmarkStart w:id="1786" w:name="_Toc1882141"/>
      <w:r w:rsidRPr="00890B0C">
        <w:rPr>
          <w:noProof/>
        </w:rPr>
        <w:lastRenderedPageBreak/>
        <w:t>IN1-28   Pre</w:t>
      </w:r>
      <w:r w:rsidRPr="00890B0C">
        <w:rPr>
          <w:noProof/>
        </w:rPr>
        <w:noBreakHyphen/>
        <w:t>admit Cert (PAC)</w:t>
      </w:r>
      <w:r w:rsidR="005B65F4" w:rsidRPr="00890B0C">
        <w:rPr>
          <w:noProof/>
        </w:rPr>
        <w:fldChar w:fldCharType="begin"/>
      </w:r>
      <w:r w:rsidRPr="00890B0C">
        <w:rPr>
          <w:noProof/>
        </w:rPr>
        <w:instrText xml:space="preserve"> XE "Pre-admit cert (PAC)" </w:instrText>
      </w:r>
      <w:r w:rsidR="005B65F4" w:rsidRPr="00890B0C">
        <w:rPr>
          <w:noProof/>
        </w:rPr>
        <w:fldChar w:fldCharType="end"/>
      </w:r>
      <w:r w:rsidRPr="00890B0C">
        <w:rPr>
          <w:noProof/>
        </w:rPr>
        <w:t xml:space="preserve">   (ST)   00453</w:t>
      </w:r>
      <w:bookmarkEnd w:id="1786"/>
    </w:p>
    <w:p w14:paraId="16ED7841" w14:textId="77777777" w:rsidR="009E61BC" w:rsidRPr="00890B0C" w:rsidRDefault="009E61BC">
      <w:pPr>
        <w:pStyle w:val="NormalIndented"/>
        <w:rPr>
          <w:noProof/>
        </w:rPr>
      </w:pPr>
      <w:r w:rsidRPr="00890B0C">
        <w:rPr>
          <w:noProof/>
        </w:rPr>
        <w:t>Definition:  This field contains the pre</w:t>
      </w:r>
      <w:r w:rsidRPr="00890B0C">
        <w:rPr>
          <w:noProof/>
        </w:rPr>
        <w:noBreakHyphen/>
        <w:t>admission certification code.  If the admission must be certified before the admission, this is the code associated with the admission.</w:t>
      </w:r>
    </w:p>
    <w:p w14:paraId="2F2B0592" w14:textId="77777777" w:rsidR="009E61BC" w:rsidRPr="00890B0C" w:rsidRDefault="009E61BC">
      <w:pPr>
        <w:pStyle w:val="Heading4"/>
        <w:rPr>
          <w:noProof/>
        </w:rPr>
      </w:pPr>
      <w:bookmarkStart w:id="1787" w:name="_Toc1882142"/>
      <w:r w:rsidRPr="00890B0C">
        <w:rPr>
          <w:noProof/>
        </w:rPr>
        <w:t>IN1-29   Verification Date/Time</w:t>
      </w:r>
      <w:r w:rsidR="005B65F4" w:rsidRPr="00890B0C">
        <w:rPr>
          <w:noProof/>
        </w:rPr>
        <w:fldChar w:fldCharType="begin"/>
      </w:r>
      <w:r w:rsidRPr="00890B0C">
        <w:rPr>
          <w:noProof/>
        </w:rPr>
        <w:instrText xml:space="preserve"> XE "Verification date/time" </w:instrText>
      </w:r>
      <w:r w:rsidR="005B65F4" w:rsidRPr="00890B0C">
        <w:rPr>
          <w:noProof/>
        </w:rPr>
        <w:fldChar w:fldCharType="end"/>
      </w:r>
      <w:r w:rsidRPr="00890B0C">
        <w:rPr>
          <w:noProof/>
        </w:rPr>
        <w:t xml:space="preserve">   (DTM)   00454</w:t>
      </w:r>
      <w:bookmarkEnd w:id="1787"/>
    </w:p>
    <w:p w14:paraId="20816F1C" w14:textId="77777777" w:rsidR="009E61BC" w:rsidRPr="00890B0C" w:rsidRDefault="009E61BC">
      <w:pPr>
        <w:pStyle w:val="NormalIndented"/>
        <w:rPr>
          <w:noProof/>
        </w:rPr>
      </w:pPr>
      <w:r w:rsidRPr="00890B0C">
        <w:rPr>
          <w:noProof/>
        </w:rPr>
        <w:t>Definition:  This field contains the date/time that the healthcare provider verified that the patient has the indicated benefits.</w:t>
      </w:r>
    </w:p>
    <w:p w14:paraId="20903A13" w14:textId="77777777" w:rsidR="009E61BC" w:rsidRPr="00890B0C" w:rsidRDefault="009E61BC">
      <w:pPr>
        <w:pStyle w:val="Heading4"/>
        <w:tabs>
          <w:tab w:val="num" w:pos="1440"/>
        </w:tabs>
        <w:rPr>
          <w:noProof/>
        </w:rPr>
      </w:pPr>
      <w:bookmarkStart w:id="1788" w:name="_Toc1882143"/>
      <w:r w:rsidRPr="00890B0C">
        <w:rPr>
          <w:noProof/>
        </w:rPr>
        <w:t>IN1-30   Verification by</w:t>
      </w:r>
      <w:r w:rsidR="005B65F4" w:rsidRPr="00890B0C">
        <w:rPr>
          <w:noProof/>
        </w:rPr>
        <w:fldChar w:fldCharType="begin"/>
      </w:r>
      <w:r w:rsidRPr="00890B0C">
        <w:rPr>
          <w:noProof/>
        </w:rPr>
        <w:instrText xml:space="preserve"> XE "Verification by" </w:instrText>
      </w:r>
      <w:r w:rsidR="005B65F4" w:rsidRPr="00890B0C">
        <w:rPr>
          <w:noProof/>
        </w:rPr>
        <w:fldChar w:fldCharType="end"/>
      </w:r>
      <w:r w:rsidRPr="00890B0C">
        <w:rPr>
          <w:noProof/>
        </w:rPr>
        <w:t xml:space="preserve">   (XCN)   00455</w:t>
      </w:r>
      <w:bookmarkEnd w:id="1788"/>
    </w:p>
    <w:p w14:paraId="5810A78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F7712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CBBFAB2"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8D543C" w14:textId="77777777" w:rsidR="00C344D6" w:rsidRDefault="00C344D6" w:rsidP="00C344D6">
      <w:pPr>
        <w:pStyle w:val="Components"/>
      </w:pPr>
      <w:r>
        <w:t>Subcomponents for Assigning Authority (HD):  &lt;Namespace ID (IS)&gt; &amp; &lt;Universal ID (ST)&gt; &amp; &lt;Universal ID Type (ID)&gt;</w:t>
      </w:r>
    </w:p>
    <w:p w14:paraId="72E545E7" w14:textId="77777777" w:rsidR="00C344D6" w:rsidRDefault="00C344D6" w:rsidP="00C344D6">
      <w:pPr>
        <w:pStyle w:val="Components"/>
      </w:pPr>
      <w:r>
        <w:t>Subcomponents for Assigning Facility (HD):  &lt;Namespace ID (IS)&gt; &amp; &lt;Universal ID (ST)&gt; &amp; &lt;Universal ID Type (ID)&gt;</w:t>
      </w:r>
    </w:p>
    <w:p w14:paraId="60B7B36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69E2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2582FC"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1EBAC4" w14:textId="77777777" w:rsidR="009E61BC" w:rsidRPr="00890B0C" w:rsidRDefault="009E61BC">
      <w:pPr>
        <w:pStyle w:val="NormalIndented"/>
        <w:rPr>
          <w:noProof/>
        </w:rPr>
      </w:pPr>
      <w:r w:rsidRPr="00890B0C">
        <w:rPr>
          <w:noProof/>
        </w:rPr>
        <w:t>Definition:  Refers to the person who verified the benefits.  Multiple names for the same insured person may be sent in this field</w:t>
      </w:r>
      <w:r w:rsidR="00D52EF7" w:rsidRPr="00D52EF7">
        <w:rPr>
          <w:noProof/>
        </w:rPr>
        <w:t xml:space="preserve"> </w:t>
      </w:r>
      <w:r w:rsidR="00D52EF7">
        <w:rPr>
          <w:noProof/>
        </w:rPr>
        <w:t>Specification of meaning based on sequence is deprecated</w:t>
      </w:r>
      <w:r w:rsidRPr="00890B0C">
        <w:rPr>
          <w:noProof/>
        </w:rPr>
        <w:t>.</w:t>
      </w:r>
    </w:p>
    <w:p w14:paraId="52EFCB0B" w14:textId="77777777" w:rsidR="009E61BC" w:rsidRPr="00890B0C" w:rsidRDefault="009E61BC">
      <w:pPr>
        <w:pStyle w:val="Heading4"/>
        <w:tabs>
          <w:tab w:val="num" w:pos="1440"/>
        </w:tabs>
        <w:rPr>
          <w:noProof/>
        </w:rPr>
      </w:pPr>
      <w:bookmarkStart w:id="1789" w:name="_Toc1882144"/>
      <w:r w:rsidRPr="00890B0C">
        <w:rPr>
          <w:noProof/>
        </w:rPr>
        <w:t>IN1-31   Type of Agreement Code</w:t>
      </w:r>
      <w:r w:rsidR="005B65F4" w:rsidRPr="00890B0C">
        <w:rPr>
          <w:noProof/>
        </w:rPr>
        <w:fldChar w:fldCharType="begin"/>
      </w:r>
      <w:r w:rsidRPr="00890B0C">
        <w:rPr>
          <w:noProof/>
        </w:rPr>
        <w:instrText xml:space="preserve"> XE "Type of agreement code" </w:instrText>
      </w:r>
      <w:r w:rsidR="005B65F4" w:rsidRPr="00890B0C">
        <w:rPr>
          <w:noProof/>
        </w:rPr>
        <w:fldChar w:fldCharType="end"/>
      </w:r>
      <w:r w:rsidRPr="00890B0C">
        <w:rPr>
          <w:noProof/>
        </w:rPr>
        <w:t xml:space="preserve">   (CWE)   00456</w:t>
      </w:r>
      <w:bookmarkEnd w:id="1789"/>
    </w:p>
    <w:p w14:paraId="544D36A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71783" w14:textId="0CF98972" w:rsidR="009E61BC" w:rsidRPr="00890B0C" w:rsidRDefault="009E61BC">
      <w:pPr>
        <w:pStyle w:val="NormalIndented"/>
        <w:rPr>
          <w:noProof/>
        </w:rPr>
      </w:pPr>
      <w:r w:rsidRPr="00890B0C">
        <w:rPr>
          <w:noProof/>
        </w:rPr>
        <w:t xml:space="preserve">Definition:  This field is used to further identify an insurance plan.  Refer to </w:t>
      </w:r>
      <w:hyperlink r:id="rId210" w:anchor="HL70098" w:history="1">
        <w:r w:rsidRPr="00890B0C">
          <w:rPr>
            <w:rStyle w:val="ReferenceUserTable"/>
            <w:noProof/>
          </w:rPr>
          <w:t>User-defined Table 0098 - Type of Agreement</w:t>
        </w:r>
      </w:hyperlink>
      <w:r w:rsidRPr="00890B0C">
        <w:rPr>
          <w:noProof/>
        </w:rPr>
        <w:t xml:space="preserve"> </w:t>
      </w:r>
      <w:r w:rsidRPr="009B663C">
        <w:rPr>
          <w:noProof/>
        </w:rPr>
        <w:t xml:space="preserve">in Chapter 2C, Code Tables, </w:t>
      </w:r>
      <w:r w:rsidRPr="00890B0C">
        <w:rPr>
          <w:noProof/>
        </w:rPr>
        <w:t>for suggested values.</w:t>
      </w:r>
    </w:p>
    <w:p w14:paraId="298DCAD1" w14:textId="77777777" w:rsidR="009E61BC" w:rsidRPr="00890B0C" w:rsidRDefault="009E61BC">
      <w:pPr>
        <w:pStyle w:val="Heading4"/>
        <w:tabs>
          <w:tab w:val="num" w:pos="1440"/>
        </w:tabs>
        <w:rPr>
          <w:noProof/>
        </w:rPr>
      </w:pPr>
      <w:bookmarkStart w:id="1790" w:name="_Toc1882145"/>
      <w:r w:rsidRPr="00890B0C">
        <w:rPr>
          <w:noProof/>
        </w:rPr>
        <w:t>IN1-32   Billing Status</w:t>
      </w:r>
      <w:r w:rsidR="005B65F4" w:rsidRPr="00890B0C">
        <w:rPr>
          <w:noProof/>
        </w:rPr>
        <w:fldChar w:fldCharType="begin"/>
      </w:r>
      <w:r w:rsidRPr="00890B0C">
        <w:rPr>
          <w:noProof/>
        </w:rPr>
        <w:instrText xml:space="preserve"> XE "Billing status" </w:instrText>
      </w:r>
      <w:r w:rsidR="005B65F4" w:rsidRPr="00890B0C">
        <w:rPr>
          <w:noProof/>
        </w:rPr>
        <w:fldChar w:fldCharType="end"/>
      </w:r>
      <w:r w:rsidRPr="00890B0C">
        <w:rPr>
          <w:noProof/>
        </w:rPr>
        <w:t xml:space="preserve">   (CWE)   00457</w:t>
      </w:r>
      <w:bookmarkEnd w:id="1790"/>
    </w:p>
    <w:p w14:paraId="3FAA7FA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10231" w14:textId="09CCEC5D" w:rsidR="009E61BC" w:rsidRPr="00890B0C" w:rsidRDefault="009E61BC">
      <w:pPr>
        <w:pStyle w:val="NormalIndented"/>
        <w:rPr>
          <w:noProof/>
        </w:rPr>
      </w:pPr>
      <w:r w:rsidRPr="00890B0C">
        <w:rPr>
          <w:noProof/>
        </w:rPr>
        <w:t xml:space="preserve">Definition:  This field indicates whether the particular insurance has been billed and, if so, the type of bill. Refer to </w:t>
      </w:r>
      <w:hyperlink r:id="rId211" w:anchor="HL70022" w:history="1">
        <w:r w:rsidRPr="00890B0C">
          <w:rPr>
            <w:rStyle w:val="ReferenceUserTable"/>
            <w:noProof/>
          </w:rPr>
          <w:t>User-defined Table 0022 - Billing Status</w:t>
        </w:r>
      </w:hyperlink>
      <w:r w:rsidRPr="00890B0C">
        <w:rPr>
          <w:noProof/>
        </w:rPr>
        <w:t xml:space="preserve"> </w:t>
      </w:r>
      <w:r w:rsidRPr="009B663C">
        <w:rPr>
          <w:noProof/>
        </w:rPr>
        <w:t xml:space="preserve">in Chapter 2C, Code Tables, </w:t>
      </w:r>
      <w:r w:rsidRPr="00890B0C">
        <w:rPr>
          <w:noProof/>
        </w:rPr>
        <w:t>for suggested values.</w:t>
      </w:r>
    </w:p>
    <w:p w14:paraId="5AEDCC52" w14:textId="77777777" w:rsidR="009E61BC" w:rsidRPr="00890B0C" w:rsidRDefault="009E61BC">
      <w:pPr>
        <w:pStyle w:val="Heading4"/>
        <w:tabs>
          <w:tab w:val="num" w:pos="1440"/>
        </w:tabs>
        <w:rPr>
          <w:noProof/>
        </w:rPr>
      </w:pPr>
      <w:bookmarkStart w:id="1791" w:name="_Toc1882146"/>
      <w:r w:rsidRPr="00890B0C">
        <w:rPr>
          <w:noProof/>
        </w:rPr>
        <w:t>IN1-33   Lifetime Reserve Days</w:t>
      </w:r>
      <w:r w:rsidR="005B65F4" w:rsidRPr="00890B0C">
        <w:rPr>
          <w:noProof/>
        </w:rPr>
        <w:fldChar w:fldCharType="begin"/>
      </w:r>
      <w:r w:rsidRPr="00890B0C">
        <w:rPr>
          <w:noProof/>
        </w:rPr>
        <w:instrText xml:space="preserve"> XE "Lifetime reserve days" </w:instrText>
      </w:r>
      <w:r w:rsidR="005B65F4" w:rsidRPr="00890B0C">
        <w:rPr>
          <w:noProof/>
        </w:rPr>
        <w:fldChar w:fldCharType="end"/>
      </w:r>
      <w:r w:rsidRPr="00890B0C">
        <w:rPr>
          <w:noProof/>
        </w:rPr>
        <w:t xml:space="preserve">   (NM)   00458</w:t>
      </w:r>
      <w:bookmarkEnd w:id="1791"/>
    </w:p>
    <w:p w14:paraId="6FC43A4E" w14:textId="77777777" w:rsidR="009E61BC" w:rsidRPr="00890B0C" w:rsidRDefault="009E61BC">
      <w:pPr>
        <w:pStyle w:val="NormalIndented"/>
        <w:rPr>
          <w:noProof/>
        </w:rPr>
      </w:pPr>
      <w:r w:rsidRPr="00890B0C">
        <w:rPr>
          <w:noProof/>
        </w:rPr>
        <w:t>Definition:  This field contains the number of days left for a certain service to be provided or covered under an insurance policy.</w:t>
      </w:r>
    </w:p>
    <w:p w14:paraId="55FDBE57" w14:textId="77777777" w:rsidR="009E61BC" w:rsidRPr="00890B0C" w:rsidRDefault="009E61BC">
      <w:pPr>
        <w:pStyle w:val="Heading4"/>
        <w:tabs>
          <w:tab w:val="num" w:pos="1440"/>
        </w:tabs>
        <w:rPr>
          <w:noProof/>
        </w:rPr>
      </w:pPr>
      <w:bookmarkStart w:id="1792" w:name="_Toc1882147"/>
      <w:r w:rsidRPr="00890B0C">
        <w:rPr>
          <w:noProof/>
        </w:rPr>
        <w:t>IN1-34   Delay Before L.R. D</w:t>
      </w:r>
      <w:bookmarkStart w:id="1793" w:name="_Hlt1331026"/>
      <w:bookmarkEnd w:id="1793"/>
      <w:r w:rsidRPr="00890B0C">
        <w:rPr>
          <w:noProof/>
        </w:rPr>
        <w:t>ay</w:t>
      </w:r>
      <w:r w:rsidR="005B65F4" w:rsidRPr="00890B0C">
        <w:rPr>
          <w:noProof/>
        </w:rPr>
        <w:fldChar w:fldCharType="begin"/>
      </w:r>
      <w:r w:rsidRPr="00890B0C">
        <w:rPr>
          <w:noProof/>
        </w:rPr>
        <w:instrText xml:space="preserve"> XE "Delay before l.r. day" </w:instrText>
      </w:r>
      <w:r w:rsidR="005B65F4" w:rsidRPr="00890B0C">
        <w:rPr>
          <w:noProof/>
        </w:rPr>
        <w:fldChar w:fldCharType="end"/>
      </w:r>
      <w:r w:rsidRPr="00890B0C">
        <w:rPr>
          <w:noProof/>
        </w:rPr>
        <w:t xml:space="preserve">   (NM)   00459</w:t>
      </w:r>
      <w:bookmarkEnd w:id="1792"/>
    </w:p>
    <w:p w14:paraId="027C0120" w14:textId="77777777" w:rsidR="009E61BC" w:rsidRPr="00890B0C" w:rsidRDefault="009E61BC">
      <w:pPr>
        <w:pStyle w:val="NormalIndented"/>
        <w:rPr>
          <w:noProof/>
        </w:rPr>
      </w:pPr>
      <w:r w:rsidRPr="00890B0C">
        <w:rPr>
          <w:noProof/>
        </w:rPr>
        <w:t>Definition:  This field indicates the delay before lifetime reserve days.</w:t>
      </w:r>
    </w:p>
    <w:p w14:paraId="6A43E337" w14:textId="77777777" w:rsidR="009E61BC" w:rsidRPr="00890B0C" w:rsidRDefault="009E61BC">
      <w:pPr>
        <w:pStyle w:val="Heading4"/>
        <w:tabs>
          <w:tab w:val="num" w:pos="1440"/>
        </w:tabs>
        <w:rPr>
          <w:noProof/>
        </w:rPr>
      </w:pPr>
      <w:bookmarkStart w:id="1794" w:name="_Toc1882148"/>
      <w:r w:rsidRPr="00890B0C">
        <w:rPr>
          <w:noProof/>
        </w:rPr>
        <w:t>IN1-35   Company Plan Code</w:t>
      </w:r>
      <w:r w:rsidR="005B65F4" w:rsidRPr="00890B0C">
        <w:rPr>
          <w:noProof/>
        </w:rPr>
        <w:fldChar w:fldCharType="begin"/>
      </w:r>
      <w:r w:rsidRPr="00890B0C">
        <w:rPr>
          <w:noProof/>
        </w:rPr>
        <w:instrText xml:space="preserve"> XE "Company plan code" </w:instrText>
      </w:r>
      <w:r w:rsidR="005B65F4" w:rsidRPr="00890B0C">
        <w:rPr>
          <w:noProof/>
        </w:rPr>
        <w:fldChar w:fldCharType="end"/>
      </w:r>
      <w:r w:rsidRPr="00890B0C">
        <w:rPr>
          <w:noProof/>
        </w:rPr>
        <w:t xml:space="preserve">   (CWE)   00460</w:t>
      </w:r>
      <w:bookmarkEnd w:id="1794"/>
    </w:p>
    <w:p w14:paraId="4970B6D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2F1E8" w14:textId="4E9B4717" w:rsidR="009E61BC" w:rsidRPr="00890B0C" w:rsidRDefault="009E61BC">
      <w:pPr>
        <w:pStyle w:val="NormalIndented"/>
        <w:rPr>
          <w:noProof/>
        </w:rPr>
      </w:pPr>
      <w:r w:rsidRPr="00890B0C">
        <w:rPr>
          <w:noProof/>
        </w:rPr>
        <w:lastRenderedPageBreak/>
        <w:t xml:space="preserve">Definition: This field contains optional information to further define the data in </w:t>
      </w:r>
      <w:hyperlink w:anchor="IN1_03" w:history="1">
        <w:r w:rsidRPr="00890B0C">
          <w:rPr>
            <w:rStyle w:val="ReferenceAttribute"/>
            <w:noProof/>
          </w:rPr>
          <w:t>IN1-3 - Insurance Company ID</w:t>
        </w:r>
      </w:hyperlink>
      <w:r w:rsidRPr="00890B0C">
        <w:rPr>
          <w:noProof/>
        </w:rPr>
        <w:t xml:space="preserve">. Refer to </w:t>
      </w:r>
      <w:hyperlink r:id="rId212" w:anchor="HL70042" w:history="1">
        <w:r w:rsidRPr="00890B0C">
          <w:rPr>
            <w:rStyle w:val="ReferenceUserTable"/>
            <w:noProof/>
          </w:rPr>
          <w:t>U</w:t>
        </w:r>
        <w:bookmarkStart w:id="1795" w:name="_Hlt1326959"/>
        <w:r w:rsidRPr="00890B0C">
          <w:rPr>
            <w:rStyle w:val="ReferenceUserTable"/>
            <w:noProof/>
          </w:rPr>
          <w:t>s</w:t>
        </w:r>
        <w:bookmarkEnd w:id="1795"/>
        <w:r w:rsidRPr="00890B0C">
          <w:rPr>
            <w:rStyle w:val="ReferenceUserTable"/>
            <w:noProof/>
          </w:rPr>
          <w:t>er-defined Table 0042 - Company Plan Code</w:t>
        </w:r>
      </w:hyperlink>
      <w:r w:rsidRPr="00890B0C">
        <w:rPr>
          <w:noProof/>
        </w:rPr>
        <w:t xml:space="preserve"> </w:t>
      </w:r>
      <w:r w:rsidRPr="009B663C">
        <w:rPr>
          <w:noProof/>
        </w:rPr>
        <w:t xml:space="preserve">in Chapter 2C, Code Tables, </w:t>
      </w:r>
      <w:r w:rsidRPr="00890B0C">
        <w:rPr>
          <w:noProof/>
        </w:rPr>
        <w:t>for suggested values.  This table contains codes used to identify an insurance company plan uniquely.</w:t>
      </w:r>
    </w:p>
    <w:p w14:paraId="4BA713AB" w14:textId="77777777" w:rsidR="009E61BC" w:rsidRPr="00890B0C" w:rsidRDefault="009E61BC">
      <w:pPr>
        <w:pStyle w:val="Heading4"/>
        <w:tabs>
          <w:tab w:val="num" w:pos="1440"/>
        </w:tabs>
        <w:rPr>
          <w:noProof/>
        </w:rPr>
      </w:pPr>
      <w:bookmarkStart w:id="1796" w:name="_Hlt1326962"/>
      <w:bookmarkStart w:id="1797" w:name="IN1_36"/>
      <w:bookmarkStart w:id="1798" w:name="_Toc1882149"/>
      <w:bookmarkEnd w:id="1796"/>
      <w:r w:rsidRPr="00890B0C">
        <w:rPr>
          <w:noProof/>
        </w:rPr>
        <w:t>IN1-36   Policy Number</w:t>
      </w:r>
      <w:bookmarkEnd w:id="1797"/>
      <w:r w:rsidR="005B65F4" w:rsidRPr="00890B0C">
        <w:rPr>
          <w:noProof/>
        </w:rPr>
        <w:fldChar w:fldCharType="begin"/>
      </w:r>
      <w:r w:rsidRPr="00890B0C">
        <w:rPr>
          <w:noProof/>
        </w:rPr>
        <w:instrText xml:space="preserve"> XE "Policy number" </w:instrText>
      </w:r>
      <w:r w:rsidR="005B65F4" w:rsidRPr="00890B0C">
        <w:rPr>
          <w:noProof/>
        </w:rPr>
        <w:fldChar w:fldCharType="end"/>
      </w:r>
      <w:r w:rsidRPr="00890B0C">
        <w:rPr>
          <w:noProof/>
        </w:rPr>
        <w:t xml:space="preserve">   (ST)   00461</w:t>
      </w:r>
      <w:bookmarkEnd w:id="1798"/>
    </w:p>
    <w:p w14:paraId="63AA5E69" w14:textId="77777777" w:rsidR="009E61BC" w:rsidRPr="00890B0C" w:rsidRDefault="009E61BC">
      <w:pPr>
        <w:pStyle w:val="NormalIndented"/>
        <w:rPr>
          <w:noProof/>
        </w:rPr>
      </w:pPr>
      <w:r w:rsidRPr="00890B0C">
        <w:rPr>
          <w:noProof/>
        </w:rPr>
        <w:t>Definition:  This field contains the individual policy number of the insured to uniquely identify this patient</w:t>
      </w:r>
      <w:r>
        <w:rPr>
          <w:noProof/>
        </w:rPr>
        <w:t>'</w:t>
      </w:r>
      <w:r w:rsidRPr="00890B0C">
        <w:rPr>
          <w:noProof/>
        </w:rPr>
        <w:t xml:space="preserve">s plan.  For special types of insurance numbers, there are also special fields in the IN2 segment for Medicaid, Medicare, Champus (i.e., </w:t>
      </w:r>
      <w:hyperlink w:anchor="IN2_06" w:history="1">
        <w:r w:rsidRPr="00890B0C">
          <w:rPr>
            <w:rStyle w:val="ReferenceAttribute"/>
            <w:noProof/>
          </w:rPr>
          <w:t>IN2-6 - Medicare Health Ins Card Number</w:t>
        </w:r>
      </w:hyperlink>
      <w:r w:rsidRPr="00890B0C">
        <w:rPr>
          <w:noProof/>
        </w:rPr>
        <w:t xml:space="preserve">, </w:t>
      </w:r>
      <w:hyperlink w:anchor="IN2_08" w:history="1">
        <w:r w:rsidRPr="00890B0C">
          <w:rPr>
            <w:rStyle w:val="ReferenceAttribute"/>
            <w:noProof/>
          </w:rPr>
          <w:t>IN2-8 - Medicaid Case Number</w:t>
        </w:r>
      </w:hyperlink>
      <w:r w:rsidRPr="00890B0C">
        <w:rPr>
          <w:noProof/>
        </w:rPr>
        <w:t xml:space="preserve">, </w:t>
      </w:r>
      <w:hyperlink w:anchor="IN2_10" w:history="1">
        <w:r w:rsidRPr="00890B0C">
          <w:rPr>
            <w:rStyle w:val="ReferenceAttribute"/>
            <w:noProof/>
          </w:rPr>
          <w:t>IN2-10 - Military ID Number</w:t>
        </w:r>
      </w:hyperlink>
      <w:r w:rsidRPr="00890B0C">
        <w:rPr>
          <w:noProof/>
        </w:rPr>
        <w:t>).  But we recommend that this field (</w:t>
      </w:r>
      <w:hyperlink w:anchor="IN1_36" w:history="1">
        <w:r w:rsidRPr="00890B0C">
          <w:rPr>
            <w:rStyle w:val="ReferenceAttribute"/>
            <w:noProof/>
          </w:rPr>
          <w:t>IN1-36 - Policy Number</w:t>
        </w:r>
      </w:hyperlink>
      <w:r w:rsidRPr="00890B0C">
        <w:rPr>
          <w:noProof/>
        </w:rPr>
        <w:t>) be filled even when the patient</w:t>
      </w:r>
      <w:r>
        <w:rPr>
          <w:noProof/>
        </w:rPr>
        <w:t>'</w:t>
      </w:r>
      <w:r w:rsidRPr="00890B0C">
        <w:rPr>
          <w:noProof/>
        </w:rPr>
        <w:t>s insurance number is also passed in one of these other fields.</w:t>
      </w:r>
    </w:p>
    <w:p w14:paraId="19F4D370" w14:textId="77777777" w:rsidR="009E61BC" w:rsidRPr="00890B0C" w:rsidRDefault="009E61BC">
      <w:pPr>
        <w:pStyle w:val="Heading4"/>
        <w:tabs>
          <w:tab w:val="num" w:pos="1440"/>
        </w:tabs>
        <w:rPr>
          <w:noProof/>
        </w:rPr>
      </w:pPr>
      <w:bookmarkStart w:id="1799" w:name="_Toc1882150"/>
      <w:r w:rsidRPr="00890B0C">
        <w:rPr>
          <w:noProof/>
        </w:rPr>
        <w:t>IN1-37   Policy Deductible</w:t>
      </w:r>
      <w:r w:rsidR="005B65F4" w:rsidRPr="00890B0C">
        <w:rPr>
          <w:noProof/>
        </w:rPr>
        <w:fldChar w:fldCharType="begin"/>
      </w:r>
      <w:r w:rsidRPr="00890B0C">
        <w:rPr>
          <w:noProof/>
        </w:rPr>
        <w:instrText xml:space="preserve"> XE "Policy deductable" </w:instrText>
      </w:r>
      <w:r w:rsidR="005B65F4" w:rsidRPr="00890B0C">
        <w:rPr>
          <w:noProof/>
        </w:rPr>
        <w:fldChar w:fldCharType="end"/>
      </w:r>
      <w:r w:rsidRPr="00890B0C">
        <w:rPr>
          <w:noProof/>
        </w:rPr>
        <w:t xml:space="preserve">   (CP)   00462</w:t>
      </w:r>
      <w:bookmarkEnd w:id="1799"/>
    </w:p>
    <w:p w14:paraId="60603BBD" w14:textId="77777777" w:rsidR="00C344D6" w:rsidRDefault="00C344D6" w:rsidP="00C344D6">
      <w:pPr>
        <w:pStyle w:val="Components"/>
      </w:pPr>
      <w:r>
        <w:t>Components:  &lt;Price (MO)&gt; ^ &lt;Price Type (ID)&gt; ^ &lt;From Value (NM)&gt; ^ &lt;To Value (NM)&gt; ^ &lt;Range Units (CWE)&gt; ^ &lt;Range Type (ID)&gt;</w:t>
      </w:r>
    </w:p>
    <w:p w14:paraId="66E0A982" w14:textId="77777777" w:rsidR="00C344D6" w:rsidRDefault="00C344D6" w:rsidP="00C344D6">
      <w:pPr>
        <w:pStyle w:val="Components"/>
      </w:pPr>
      <w:r>
        <w:t>Subcomponents for Price (MO):  &lt;Quantity (NM)&gt; &amp; &lt;Denomination (ID)&gt;</w:t>
      </w:r>
    </w:p>
    <w:p w14:paraId="53D3D6F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EB7DEF" w14:textId="77777777" w:rsidR="009E61BC" w:rsidRPr="00890B0C" w:rsidRDefault="009E61BC">
      <w:pPr>
        <w:pStyle w:val="NormalIndented"/>
        <w:rPr>
          <w:noProof/>
        </w:rPr>
      </w:pPr>
      <w:r w:rsidRPr="00890B0C">
        <w:rPr>
          <w:noProof/>
        </w:rPr>
        <w:t>Definition:  This field contains the amount specified by the insurance plan that is the responsibility of the guarantor (i.e., deductible, excess, etc.).</w:t>
      </w:r>
    </w:p>
    <w:p w14:paraId="654ADB04" w14:textId="77777777" w:rsidR="009E61BC" w:rsidRPr="00890B0C" w:rsidRDefault="009E61BC">
      <w:pPr>
        <w:pStyle w:val="Heading4"/>
        <w:tabs>
          <w:tab w:val="num" w:pos="1440"/>
        </w:tabs>
        <w:rPr>
          <w:noProof/>
        </w:rPr>
      </w:pPr>
      <w:bookmarkStart w:id="1800" w:name="IN1_38"/>
      <w:bookmarkStart w:id="1801" w:name="_Toc1882151"/>
      <w:r w:rsidRPr="00890B0C">
        <w:rPr>
          <w:noProof/>
        </w:rPr>
        <w:t xml:space="preserve">IN1-38   Policy Limit </w:t>
      </w:r>
      <w:r w:rsidRPr="00890B0C">
        <w:rPr>
          <w:noProof/>
        </w:rPr>
        <w:noBreakHyphen/>
        <w:t xml:space="preserve"> Amount</w:t>
      </w:r>
      <w:bookmarkEnd w:id="1800"/>
      <w:r w:rsidRPr="00890B0C">
        <w:rPr>
          <w:noProof/>
        </w:rPr>
        <w:t xml:space="preserve">   00463</w:t>
      </w:r>
      <w:bookmarkEnd w:id="1801"/>
    </w:p>
    <w:p w14:paraId="03C1143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1-38 was deprecated as of v</w:t>
      </w:r>
      <w:r>
        <w:rPr>
          <w:b/>
          <w:i/>
          <w:noProof/>
        </w:rPr>
        <w:t xml:space="preserve"> </w:t>
      </w:r>
      <w:r w:rsidRPr="00890B0C">
        <w:rPr>
          <w:b/>
          <w:i/>
          <w:noProof/>
        </w:rPr>
        <w:t>2.3 and the detail was withdrawn and removed from the standard as of v 2.6.</w:t>
      </w:r>
    </w:p>
    <w:p w14:paraId="2130D57A" w14:textId="77777777" w:rsidR="009E61BC" w:rsidRPr="00890B0C" w:rsidRDefault="009E61BC">
      <w:pPr>
        <w:pStyle w:val="Heading4"/>
        <w:tabs>
          <w:tab w:val="num" w:pos="1440"/>
        </w:tabs>
        <w:rPr>
          <w:noProof/>
        </w:rPr>
      </w:pPr>
      <w:bookmarkStart w:id="1802" w:name="_Toc1882152"/>
      <w:r w:rsidRPr="00890B0C">
        <w:rPr>
          <w:noProof/>
        </w:rPr>
        <w:t xml:space="preserve">IN1-39   Policy Limit </w:t>
      </w:r>
      <w:r w:rsidRPr="00890B0C">
        <w:rPr>
          <w:noProof/>
        </w:rPr>
        <w:noBreakHyphen/>
        <w:t xml:space="preserve"> Days</w:t>
      </w:r>
      <w:r w:rsidR="005B65F4" w:rsidRPr="00890B0C">
        <w:rPr>
          <w:noProof/>
        </w:rPr>
        <w:fldChar w:fldCharType="begin"/>
      </w:r>
      <w:r w:rsidRPr="00890B0C">
        <w:rPr>
          <w:noProof/>
        </w:rPr>
        <w:instrText xml:space="preserve"> XE "Policy limit - days" </w:instrText>
      </w:r>
      <w:r w:rsidR="005B65F4" w:rsidRPr="00890B0C">
        <w:rPr>
          <w:noProof/>
        </w:rPr>
        <w:fldChar w:fldCharType="end"/>
      </w:r>
      <w:r w:rsidRPr="00890B0C">
        <w:rPr>
          <w:noProof/>
        </w:rPr>
        <w:t xml:space="preserve">   (NM)   00464</w:t>
      </w:r>
      <w:bookmarkEnd w:id="1802"/>
    </w:p>
    <w:p w14:paraId="697A60D7" w14:textId="77777777" w:rsidR="009E61BC" w:rsidRPr="00890B0C" w:rsidRDefault="009E61BC">
      <w:pPr>
        <w:pStyle w:val="NormalIndented"/>
        <w:rPr>
          <w:noProof/>
        </w:rPr>
      </w:pPr>
      <w:r w:rsidRPr="00890B0C">
        <w:rPr>
          <w:noProof/>
        </w:rPr>
        <w:t>Definition:  This field contains the maximum number of days that the insurance policy will cover.</w:t>
      </w:r>
    </w:p>
    <w:p w14:paraId="16E208CD" w14:textId="77777777" w:rsidR="009E61BC" w:rsidRPr="00890B0C" w:rsidRDefault="009E61BC">
      <w:pPr>
        <w:pStyle w:val="Heading4"/>
        <w:tabs>
          <w:tab w:val="num" w:pos="1440"/>
        </w:tabs>
        <w:rPr>
          <w:noProof/>
        </w:rPr>
      </w:pPr>
      <w:bookmarkStart w:id="1803" w:name="IN1_40"/>
      <w:bookmarkStart w:id="1804" w:name="_Toc1882153"/>
      <w:r w:rsidRPr="00890B0C">
        <w:rPr>
          <w:noProof/>
        </w:rPr>
        <w:t xml:space="preserve">IN1-40   Room Rate </w:t>
      </w:r>
      <w:r w:rsidRPr="00890B0C">
        <w:rPr>
          <w:noProof/>
        </w:rPr>
        <w:noBreakHyphen/>
        <w:t xml:space="preserve"> Semi</w:t>
      </w:r>
      <w:r w:rsidRPr="00890B0C">
        <w:rPr>
          <w:noProof/>
        </w:rPr>
        <w:noBreakHyphen/>
        <w:t>Private</w:t>
      </w:r>
      <w:bookmarkEnd w:id="1803"/>
      <w:r w:rsidRPr="00890B0C">
        <w:rPr>
          <w:noProof/>
        </w:rPr>
        <w:t xml:space="preserve">   00465</w:t>
      </w:r>
      <w:bookmarkEnd w:id="1804"/>
    </w:p>
    <w:p w14:paraId="78785B2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1-40 was deprecated as of v</w:t>
      </w:r>
      <w:r>
        <w:rPr>
          <w:b/>
          <w:i/>
          <w:noProof/>
        </w:rPr>
        <w:t xml:space="preserve"> </w:t>
      </w:r>
      <w:r w:rsidRPr="00890B0C">
        <w:rPr>
          <w:b/>
          <w:i/>
          <w:noProof/>
        </w:rPr>
        <w:t>2.3 and the detail was withdrawn and removed from the standard as of v 2.6.</w:t>
      </w:r>
    </w:p>
    <w:p w14:paraId="3C4D5689" w14:textId="77777777" w:rsidR="009E61BC" w:rsidRPr="00890B0C" w:rsidRDefault="009E61BC">
      <w:pPr>
        <w:pStyle w:val="Heading4"/>
        <w:tabs>
          <w:tab w:val="num" w:pos="1440"/>
        </w:tabs>
        <w:rPr>
          <w:noProof/>
        </w:rPr>
      </w:pPr>
      <w:bookmarkStart w:id="1805" w:name="IN1_41"/>
      <w:bookmarkStart w:id="1806" w:name="_Toc1882154"/>
      <w:r w:rsidRPr="00890B0C">
        <w:rPr>
          <w:noProof/>
        </w:rPr>
        <w:t xml:space="preserve">IN1-41   Room Rate </w:t>
      </w:r>
      <w:r w:rsidRPr="00890B0C">
        <w:rPr>
          <w:noProof/>
        </w:rPr>
        <w:noBreakHyphen/>
        <w:t xml:space="preserve"> Private</w:t>
      </w:r>
      <w:bookmarkEnd w:id="1805"/>
      <w:r w:rsidRPr="00890B0C">
        <w:rPr>
          <w:noProof/>
        </w:rPr>
        <w:t xml:space="preserve">   00466</w:t>
      </w:r>
      <w:bookmarkEnd w:id="1806"/>
    </w:p>
    <w:p w14:paraId="7DFD935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1-41 was deprecated as of v</w:t>
      </w:r>
      <w:r>
        <w:rPr>
          <w:b/>
          <w:i/>
          <w:noProof/>
        </w:rPr>
        <w:t xml:space="preserve"> </w:t>
      </w:r>
      <w:r w:rsidRPr="00890B0C">
        <w:rPr>
          <w:b/>
          <w:i/>
          <w:noProof/>
        </w:rPr>
        <w:t>2.3 and the detail was withdrawn and removed from the standard as of v 2.6.</w:t>
      </w:r>
    </w:p>
    <w:p w14:paraId="04098A8F" w14:textId="77777777" w:rsidR="009E61BC" w:rsidRPr="00890B0C" w:rsidRDefault="009E61BC">
      <w:pPr>
        <w:pStyle w:val="Heading4"/>
        <w:tabs>
          <w:tab w:val="num" w:pos="1440"/>
        </w:tabs>
        <w:rPr>
          <w:noProof/>
        </w:rPr>
      </w:pPr>
      <w:bookmarkStart w:id="1807" w:name="_Toc1882155"/>
      <w:r w:rsidRPr="00890B0C">
        <w:rPr>
          <w:noProof/>
        </w:rPr>
        <w:t>IN1-42   Insured</w:t>
      </w:r>
      <w:r>
        <w:rPr>
          <w:noProof/>
        </w:rPr>
        <w:t>'</w:t>
      </w:r>
      <w:r w:rsidRPr="00890B0C">
        <w:rPr>
          <w:noProof/>
        </w:rPr>
        <w:t>s Employment Status</w:t>
      </w:r>
      <w:r w:rsidR="005B65F4" w:rsidRPr="00890B0C">
        <w:rPr>
          <w:noProof/>
        </w:rPr>
        <w:fldChar w:fldCharType="begin"/>
      </w:r>
      <w:r w:rsidRPr="00890B0C">
        <w:rPr>
          <w:noProof/>
        </w:rPr>
        <w:instrText xml:space="preserve"> XE "Insured's employment status" </w:instrText>
      </w:r>
      <w:r w:rsidR="005B65F4" w:rsidRPr="00890B0C">
        <w:rPr>
          <w:noProof/>
        </w:rPr>
        <w:fldChar w:fldCharType="end"/>
      </w:r>
      <w:r w:rsidRPr="00890B0C">
        <w:rPr>
          <w:noProof/>
        </w:rPr>
        <w:t xml:space="preserve">   (CWE)   00467</w:t>
      </w:r>
      <w:bookmarkEnd w:id="1807"/>
    </w:p>
    <w:p w14:paraId="7D15347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899823" w14:textId="07DACF94" w:rsidR="009E61BC" w:rsidRPr="00890B0C" w:rsidRDefault="009E61BC">
      <w:pPr>
        <w:pStyle w:val="NormalIndented"/>
        <w:rPr>
          <w:noProof/>
        </w:rPr>
      </w:pPr>
      <w:r w:rsidRPr="00890B0C">
        <w:rPr>
          <w:noProof/>
        </w:rPr>
        <w:t xml:space="preserve">Definition:  This field holds the employment status of the insured.  Refer to </w:t>
      </w:r>
      <w:hyperlink r:id="rId213" w:anchor="HL70066" w:history="1">
        <w:r w:rsidRPr="00890B0C">
          <w:rPr>
            <w:rStyle w:val="ReferenceUserTable"/>
            <w:noProof/>
          </w:rPr>
          <w:t>User-defined Table 0066 - Employment Status</w:t>
        </w:r>
      </w:hyperlink>
      <w:r w:rsidRPr="00890B0C">
        <w:rPr>
          <w:noProof/>
        </w:rPr>
        <w:t xml:space="preserve"> </w:t>
      </w:r>
      <w:r w:rsidRPr="00D13353">
        <w:rPr>
          <w:noProof/>
        </w:rPr>
        <w:t xml:space="preserve">in Chapter 2C, Code Tables, </w:t>
      </w:r>
      <w:r w:rsidRPr="00890B0C">
        <w:rPr>
          <w:noProof/>
        </w:rPr>
        <w:t>for suggested values.  This field contains UB92 field 64. For this field element, values from the US CMS UB92 and others are used.</w:t>
      </w:r>
    </w:p>
    <w:p w14:paraId="069E3C7A" w14:textId="77777777" w:rsidR="009E61BC" w:rsidRPr="00890B0C" w:rsidRDefault="009E61BC">
      <w:pPr>
        <w:pStyle w:val="Heading4"/>
        <w:tabs>
          <w:tab w:val="num" w:pos="1440"/>
        </w:tabs>
        <w:rPr>
          <w:noProof/>
        </w:rPr>
      </w:pPr>
      <w:bookmarkStart w:id="1808" w:name="_Hlt1329782"/>
      <w:bookmarkStart w:id="1809" w:name="_Toc1882156"/>
      <w:bookmarkEnd w:id="1808"/>
      <w:r w:rsidRPr="00890B0C">
        <w:rPr>
          <w:noProof/>
        </w:rPr>
        <w:lastRenderedPageBreak/>
        <w:t>IN1-43   Insured</w:t>
      </w:r>
      <w:r>
        <w:rPr>
          <w:noProof/>
        </w:rPr>
        <w:t>'</w:t>
      </w:r>
      <w:r w:rsidRPr="00890B0C">
        <w:rPr>
          <w:noProof/>
        </w:rPr>
        <w:t>s Administrative Sex</w:t>
      </w:r>
      <w:r w:rsidR="005B65F4" w:rsidRPr="00890B0C">
        <w:rPr>
          <w:noProof/>
        </w:rPr>
        <w:fldChar w:fldCharType="begin"/>
      </w:r>
      <w:r w:rsidRPr="00890B0C">
        <w:rPr>
          <w:noProof/>
        </w:rPr>
        <w:instrText xml:space="preserve"> XE "Insured's administrative sex" </w:instrText>
      </w:r>
      <w:r w:rsidR="005B65F4" w:rsidRPr="00890B0C">
        <w:rPr>
          <w:noProof/>
        </w:rPr>
        <w:fldChar w:fldCharType="end"/>
      </w:r>
      <w:r w:rsidRPr="00890B0C">
        <w:rPr>
          <w:noProof/>
        </w:rPr>
        <w:t xml:space="preserve">   (CWE)   00468</w:t>
      </w:r>
      <w:bookmarkEnd w:id="1809"/>
    </w:p>
    <w:p w14:paraId="7F82CB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5C7AB" w14:textId="0B71287D" w:rsidR="009E61BC" w:rsidRDefault="009E61BC">
      <w:pPr>
        <w:pStyle w:val="NormalIndented"/>
        <w:rPr>
          <w:ins w:id="1810" w:author="Craig Newman" w:date="2023-07-03T06:13:00Z"/>
          <w:noProof/>
        </w:rPr>
      </w:pPr>
      <w:r w:rsidRPr="00890B0C">
        <w:rPr>
          <w:noProof/>
        </w:rPr>
        <w:t xml:space="preserve">Definition:  This field contains the gender of the insured.  Refer to </w:t>
      </w:r>
      <w:hyperlink r:id="rId214" w:anchor="HL70001" w:history="1">
        <w:r w:rsidRPr="00CE5A7C">
          <w:rPr>
            <w:rStyle w:val="ReferenceUserTable"/>
          </w:rPr>
          <w:t>User-defined Table 0001 - Administrative Sex</w:t>
        </w:r>
      </w:hyperlink>
      <w:r w:rsidRPr="00890B0C">
        <w:rPr>
          <w:rStyle w:val="ReferenceUserTable"/>
          <w:noProof/>
        </w:rPr>
        <w:t xml:space="preserve"> </w:t>
      </w:r>
      <w:r w:rsidRPr="00D13353">
        <w:t xml:space="preserve">in Chapter 2C, Code Tables, </w:t>
      </w:r>
      <w:r w:rsidRPr="00890B0C">
        <w:rPr>
          <w:noProof/>
        </w:rPr>
        <w:t>for suggested values.</w:t>
      </w:r>
    </w:p>
    <w:p w14:paraId="025722E0" w14:textId="4D12B27F" w:rsidR="00895449" w:rsidRPr="00890B0C" w:rsidRDefault="00895449" w:rsidP="00895449">
      <w:pPr>
        <w:pStyle w:val="NormalIndented"/>
        <w:rPr>
          <w:noProof/>
        </w:rPr>
      </w:pPr>
      <w:ins w:id="1811" w:author="Craig Newman" w:date="2023-07-03T06:13:00Z">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ins>
    </w:p>
    <w:p w14:paraId="3F59C81C" w14:textId="77777777" w:rsidR="009E61BC" w:rsidRPr="00890B0C" w:rsidRDefault="009E61BC">
      <w:pPr>
        <w:pStyle w:val="Heading4"/>
        <w:tabs>
          <w:tab w:val="num" w:pos="1440"/>
        </w:tabs>
        <w:rPr>
          <w:noProof/>
        </w:rPr>
      </w:pPr>
      <w:bookmarkStart w:id="1812" w:name="_Toc1882157"/>
      <w:r w:rsidRPr="00890B0C">
        <w:rPr>
          <w:noProof/>
        </w:rPr>
        <w:t>IN1-44   Insured's Employer</w:t>
      </w:r>
      <w:r>
        <w:rPr>
          <w:noProof/>
        </w:rPr>
        <w:t>'</w:t>
      </w:r>
      <w:r w:rsidRPr="00890B0C">
        <w:rPr>
          <w:noProof/>
        </w:rPr>
        <w:t>s Address</w:t>
      </w:r>
      <w:r w:rsidR="005B65F4" w:rsidRPr="00890B0C">
        <w:rPr>
          <w:noProof/>
        </w:rPr>
        <w:fldChar w:fldCharType="begin"/>
      </w:r>
      <w:r w:rsidRPr="00890B0C">
        <w:rPr>
          <w:noProof/>
        </w:rPr>
        <w:instrText xml:space="preserve"> XE "Insured's employer's address" </w:instrText>
      </w:r>
      <w:r w:rsidR="005B65F4" w:rsidRPr="00890B0C">
        <w:rPr>
          <w:noProof/>
        </w:rPr>
        <w:fldChar w:fldCharType="end"/>
      </w:r>
      <w:r w:rsidRPr="00890B0C">
        <w:rPr>
          <w:noProof/>
        </w:rPr>
        <w:t xml:space="preserve">   (XAD)   00469</w:t>
      </w:r>
      <w:bookmarkEnd w:id="1812"/>
    </w:p>
    <w:p w14:paraId="725E9D9B"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2D12F6E" w14:textId="77777777" w:rsidR="00C344D6" w:rsidRDefault="00C344D6" w:rsidP="00C344D6">
      <w:pPr>
        <w:pStyle w:val="Components"/>
      </w:pPr>
      <w:r>
        <w:t>Subcomponents for Street Address (SAD):  &lt;Street or Mailing Address (ST)&gt; &amp; &lt;Street Name (ST)&gt; &amp; &lt;Dwelling Number (ST)&gt;</w:t>
      </w:r>
    </w:p>
    <w:p w14:paraId="1E156D00"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034AE7"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D58B6"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20FAF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4875B9" w14:textId="77777777" w:rsidR="00C344D6" w:rsidRDefault="00C344D6" w:rsidP="00C344D6">
      <w:pPr>
        <w:pStyle w:val="Components"/>
      </w:pPr>
      <w:r>
        <w:t>Subcomponents for Address Identifier (EI):  &lt;Entity Identifier (ST)&gt; &amp; &lt;Namespace ID (IS)&gt; &amp; &lt;Universal ID (ST)&gt; &amp; &lt;Universal ID Type (ID)&gt;</w:t>
      </w:r>
    </w:p>
    <w:p w14:paraId="0ED9298E" w14:textId="77777777" w:rsidR="009E61BC" w:rsidRPr="00890B0C" w:rsidRDefault="009E61BC">
      <w:pPr>
        <w:pStyle w:val="NormalIndented"/>
        <w:rPr>
          <w:noProof/>
        </w:rPr>
      </w:pPr>
      <w:r w:rsidRPr="00890B0C">
        <w:rPr>
          <w:noProof/>
        </w:rPr>
        <w:t>Definition:  This field contains the address of the insured employee</w:t>
      </w:r>
      <w:r>
        <w:rPr>
          <w:noProof/>
        </w:rPr>
        <w:t>'</w:t>
      </w:r>
      <w:r w:rsidRPr="00890B0C">
        <w:rPr>
          <w:noProof/>
        </w:rPr>
        <w:t xml:space="preserve">s employer.  Multiple addresses for the same employer may be sent in this field.  As of </w:t>
      </w:r>
      <w:r>
        <w:rPr>
          <w:noProof/>
        </w:rPr>
        <w:t>v 2.7</w:t>
      </w:r>
      <w:r w:rsidRPr="00890B0C">
        <w:rPr>
          <w:noProof/>
        </w:rPr>
        <w:t>, no assumptions can be made based on position or sequence.  Specification of meaning based on sequence is deprecated.</w:t>
      </w:r>
    </w:p>
    <w:p w14:paraId="3C1BDD11" w14:textId="77777777" w:rsidR="009E61BC" w:rsidRPr="00890B0C" w:rsidRDefault="009E61BC">
      <w:pPr>
        <w:pStyle w:val="Heading4"/>
        <w:tabs>
          <w:tab w:val="num" w:pos="1440"/>
        </w:tabs>
        <w:rPr>
          <w:noProof/>
        </w:rPr>
      </w:pPr>
      <w:bookmarkStart w:id="1813" w:name="_Toc1882158"/>
      <w:r w:rsidRPr="00890B0C">
        <w:rPr>
          <w:noProof/>
        </w:rPr>
        <w:t>IN1-45   Verification Status</w:t>
      </w:r>
      <w:r w:rsidR="005B65F4" w:rsidRPr="00890B0C">
        <w:rPr>
          <w:noProof/>
        </w:rPr>
        <w:fldChar w:fldCharType="begin"/>
      </w:r>
      <w:r w:rsidRPr="00890B0C">
        <w:rPr>
          <w:noProof/>
        </w:rPr>
        <w:instrText xml:space="preserve"> XE "verification status" </w:instrText>
      </w:r>
      <w:r w:rsidR="005B65F4" w:rsidRPr="00890B0C">
        <w:rPr>
          <w:noProof/>
        </w:rPr>
        <w:fldChar w:fldCharType="end"/>
      </w:r>
      <w:r w:rsidRPr="00890B0C">
        <w:rPr>
          <w:noProof/>
        </w:rPr>
        <w:t xml:space="preserve">   (ST)   00470</w:t>
      </w:r>
      <w:bookmarkEnd w:id="1813"/>
    </w:p>
    <w:p w14:paraId="13FC9CA9" w14:textId="77777777" w:rsidR="009E61BC" w:rsidRPr="00890B0C" w:rsidRDefault="009E61BC">
      <w:pPr>
        <w:pStyle w:val="NormalIndented"/>
        <w:rPr>
          <w:noProof/>
        </w:rPr>
      </w:pPr>
      <w:r w:rsidRPr="00890B0C">
        <w:rPr>
          <w:noProof/>
        </w:rPr>
        <w:t>Definition:  This field contains the status of this patient</w:t>
      </w:r>
      <w:r>
        <w:rPr>
          <w:noProof/>
        </w:rPr>
        <w:t>'</w:t>
      </w:r>
      <w:r w:rsidRPr="00890B0C">
        <w:rPr>
          <w:noProof/>
        </w:rPr>
        <w:t>s relationship with this insurance carrier.</w:t>
      </w:r>
    </w:p>
    <w:p w14:paraId="5D12BDCF" w14:textId="77777777" w:rsidR="009E61BC" w:rsidRPr="00890B0C" w:rsidRDefault="009E61BC">
      <w:pPr>
        <w:pStyle w:val="Heading4"/>
        <w:tabs>
          <w:tab w:val="num" w:pos="1440"/>
        </w:tabs>
        <w:rPr>
          <w:noProof/>
        </w:rPr>
      </w:pPr>
      <w:bookmarkStart w:id="1814" w:name="_Toc1882159"/>
      <w:r w:rsidRPr="00890B0C">
        <w:rPr>
          <w:noProof/>
        </w:rPr>
        <w:t>IN1-46   Prior Insurance Plan ID</w:t>
      </w:r>
      <w:r w:rsidR="005B65F4" w:rsidRPr="00890B0C">
        <w:rPr>
          <w:noProof/>
        </w:rPr>
        <w:fldChar w:fldCharType="begin"/>
      </w:r>
      <w:r w:rsidRPr="00890B0C">
        <w:rPr>
          <w:noProof/>
        </w:rPr>
        <w:instrText xml:space="preserve"> XE "Prior insurance plan" </w:instrText>
      </w:r>
      <w:r w:rsidR="005B65F4" w:rsidRPr="00890B0C">
        <w:rPr>
          <w:noProof/>
        </w:rPr>
        <w:fldChar w:fldCharType="end"/>
      </w:r>
      <w:r w:rsidRPr="00890B0C">
        <w:rPr>
          <w:noProof/>
        </w:rPr>
        <w:t xml:space="preserve">   (CWE)   00471</w:t>
      </w:r>
      <w:bookmarkEnd w:id="1814"/>
    </w:p>
    <w:p w14:paraId="330893C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1B0500" w14:textId="38245E82" w:rsidR="009E61BC" w:rsidRPr="00890B0C" w:rsidRDefault="009E61BC">
      <w:pPr>
        <w:pStyle w:val="NormalIndented"/>
        <w:rPr>
          <w:noProof/>
        </w:rPr>
      </w:pPr>
      <w:r w:rsidRPr="00890B0C">
        <w:rPr>
          <w:noProof/>
        </w:rPr>
        <w:t xml:space="preserve">Definition:  This field uniquely identifies the prior insurance plan when the plan ID changes.  Refer to </w:t>
      </w:r>
      <w:hyperlink r:id="rId215" w:anchor="HL70072" w:history="1">
        <w:r w:rsidRPr="00890B0C">
          <w:rPr>
            <w:rStyle w:val="ReferenceUserTable"/>
            <w:noProof/>
          </w:rPr>
          <w:t>User-defined Table 0072 - Insurance Plan ID</w:t>
        </w:r>
      </w:hyperlink>
      <w:r w:rsidRPr="00890B0C">
        <w:rPr>
          <w:noProof/>
        </w:rPr>
        <w:t xml:space="preserve"> </w:t>
      </w:r>
      <w:r w:rsidRPr="00D13353">
        <w:rPr>
          <w:noProof/>
        </w:rPr>
        <w:t xml:space="preserve">in Chapter 2C, Code Tables, </w:t>
      </w:r>
      <w:r w:rsidRPr="00890B0C">
        <w:rPr>
          <w:noProof/>
        </w:rPr>
        <w:t>for suggested values.</w:t>
      </w:r>
    </w:p>
    <w:p w14:paraId="069BAF90" w14:textId="77777777" w:rsidR="009E61BC" w:rsidRPr="00890B0C" w:rsidRDefault="009E61BC">
      <w:pPr>
        <w:pStyle w:val="Heading4"/>
        <w:tabs>
          <w:tab w:val="num" w:pos="1440"/>
        </w:tabs>
        <w:rPr>
          <w:noProof/>
        </w:rPr>
      </w:pPr>
      <w:bookmarkStart w:id="1815" w:name="_Toc1882160"/>
      <w:r w:rsidRPr="00890B0C">
        <w:rPr>
          <w:noProof/>
        </w:rPr>
        <w:t>IN1-47   Coverage Type</w:t>
      </w:r>
      <w:r w:rsidR="005B65F4" w:rsidRPr="00890B0C">
        <w:rPr>
          <w:noProof/>
        </w:rPr>
        <w:fldChar w:fldCharType="begin"/>
      </w:r>
      <w:r w:rsidRPr="00890B0C">
        <w:rPr>
          <w:noProof/>
        </w:rPr>
        <w:instrText xml:space="preserve"> XE "Coverage type" </w:instrText>
      </w:r>
      <w:r w:rsidR="005B65F4" w:rsidRPr="00890B0C">
        <w:rPr>
          <w:noProof/>
        </w:rPr>
        <w:fldChar w:fldCharType="end"/>
      </w:r>
      <w:r w:rsidRPr="00890B0C">
        <w:rPr>
          <w:noProof/>
        </w:rPr>
        <w:t xml:space="preserve">   (CWE)   01227</w:t>
      </w:r>
      <w:bookmarkEnd w:id="1815"/>
    </w:p>
    <w:p w14:paraId="1DAAE3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F13989" w14:textId="629F7D2F" w:rsidR="009E61BC" w:rsidRPr="00890B0C" w:rsidRDefault="009E61BC">
      <w:pPr>
        <w:pStyle w:val="NormalIndented"/>
        <w:rPr>
          <w:noProof/>
        </w:rPr>
      </w:pPr>
      <w:r w:rsidRPr="00890B0C">
        <w:rPr>
          <w:noProof/>
        </w:rPr>
        <w:t xml:space="preserve">Definition:  This field contains the coding structure that identifies the type of insurance coverage, or what types of services are covered for the purposes of a billing system.  For example, a physician billing system will only want to receive insurance information for plans that cover physician/professional charges.  Refer to </w:t>
      </w:r>
      <w:hyperlink r:id="rId216" w:anchor="HL70309" w:history="1">
        <w:r w:rsidRPr="00890B0C">
          <w:rPr>
            <w:rStyle w:val="ReferenceUserTable"/>
            <w:noProof/>
          </w:rPr>
          <w:t>User-defined Table 0309 - Coverage Type</w:t>
        </w:r>
      </w:hyperlink>
      <w:r w:rsidRPr="00890B0C">
        <w:rPr>
          <w:noProof/>
        </w:rPr>
        <w:t xml:space="preserve"> </w:t>
      </w:r>
      <w:r w:rsidRPr="00D13353">
        <w:rPr>
          <w:noProof/>
        </w:rPr>
        <w:t xml:space="preserve">in Chapter 2C, Code Tables, </w:t>
      </w:r>
      <w:r w:rsidRPr="00890B0C">
        <w:rPr>
          <w:noProof/>
        </w:rPr>
        <w:t>for suggested values.</w:t>
      </w:r>
    </w:p>
    <w:p w14:paraId="24391A5B" w14:textId="77777777" w:rsidR="009E61BC" w:rsidRPr="00890B0C" w:rsidRDefault="009E61BC">
      <w:pPr>
        <w:pStyle w:val="Heading4"/>
        <w:tabs>
          <w:tab w:val="num" w:pos="1440"/>
        </w:tabs>
        <w:rPr>
          <w:noProof/>
        </w:rPr>
      </w:pPr>
      <w:bookmarkStart w:id="1816" w:name="_Toc1882161"/>
      <w:r w:rsidRPr="00890B0C">
        <w:rPr>
          <w:noProof/>
        </w:rPr>
        <w:lastRenderedPageBreak/>
        <w:t>IN1-48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1816"/>
    </w:p>
    <w:p w14:paraId="3DB4E9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D27E4" w14:textId="244D8C22" w:rsidR="009E61BC" w:rsidRPr="00890B0C" w:rsidRDefault="009E61BC">
      <w:pPr>
        <w:pStyle w:val="NormalIndented"/>
        <w:rPr>
          <w:noProof/>
        </w:rPr>
      </w:pPr>
      <w:r w:rsidRPr="00890B0C">
        <w:rPr>
          <w:noProof/>
        </w:rPr>
        <w:t>Definition:  This field contains a code to describe the insured</w:t>
      </w:r>
      <w:r>
        <w:rPr>
          <w:noProof/>
        </w:rPr>
        <w:t>'</w:t>
      </w:r>
      <w:r w:rsidRPr="00890B0C">
        <w:rPr>
          <w:noProof/>
        </w:rPr>
        <w:t xml:space="preserve">s disability.  Refer to </w:t>
      </w:r>
      <w:hyperlink r:id="rId217" w:anchor="HL70295" w:history="1">
        <w:r w:rsidRPr="00CE5A7C">
          <w:rPr>
            <w:rStyle w:val="ReferenceUserTable"/>
          </w:rPr>
          <w:t>User-defined Table 0295 - Handicap</w:t>
        </w:r>
      </w:hyperlink>
      <w:r w:rsidRPr="00890B0C">
        <w:rPr>
          <w:noProof/>
        </w:rPr>
        <w:t xml:space="preserve"> </w:t>
      </w:r>
      <w:r w:rsidRPr="00D13353">
        <w:rPr>
          <w:noProof/>
        </w:rPr>
        <w:t xml:space="preserve">in Chapter 2C, Code Tables, </w:t>
      </w:r>
      <w:r w:rsidRPr="00890B0C">
        <w:rPr>
          <w:noProof/>
        </w:rPr>
        <w:t>for suggested values.</w:t>
      </w:r>
    </w:p>
    <w:p w14:paraId="3C7036C9" w14:textId="77777777" w:rsidR="009E61BC" w:rsidRPr="00890B0C" w:rsidRDefault="009E61BC">
      <w:pPr>
        <w:pStyle w:val="Heading4"/>
        <w:tabs>
          <w:tab w:val="num" w:pos="1440"/>
        </w:tabs>
        <w:rPr>
          <w:noProof/>
        </w:rPr>
      </w:pPr>
      <w:bookmarkStart w:id="1817" w:name="_Toc1882162"/>
      <w:r w:rsidRPr="00890B0C">
        <w:rPr>
          <w:noProof/>
        </w:rPr>
        <w:t>IN1-49   Insured</w:t>
      </w:r>
      <w:r>
        <w:rPr>
          <w:noProof/>
        </w:rPr>
        <w:t>'</w:t>
      </w:r>
      <w:r w:rsidRPr="00890B0C">
        <w:rPr>
          <w:noProof/>
        </w:rPr>
        <w:t>s ID Number</w:t>
      </w:r>
      <w:r w:rsidR="005B65F4" w:rsidRPr="00890B0C">
        <w:rPr>
          <w:noProof/>
        </w:rPr>
        <w:fldChar w:fldCharType="begin"/>
      </w:r>
      <w:r w:rsidRPr="00890B0C">
        <w:rPr>
          <w:noProof/>
        </w:rPr>
        <w:instrText xml:space="preserve"> XE "Insured's id number" </w:instrText>
      </w:r>
      <w:r w:rsidR="005B65F4" w:rsidRPr="00890B0C">
        <w:rPr>
          <w:noProof/>
        </w:rPr>
        <w:fldChar w:fldCharType="end"/>
      </w:r>
      <w:r w:rsidRPr="00890B0C">
        <w:rPr>
          <w:noProof/>
        </w:rPr>
        <w:t xml:space="preserve">   (CX)   01230</w:t>
      </w:r>
      <w:bookmarkEnd w:id="1817"/>
    </w:p>
    <w:p w14:paraId="37F29882"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0D184BF" w14:textId="77777777" w:rsidR="00C344D6" w:rsidRDefault="00C344D6" w:rsidP="00C344D6">
      <w:pPr>
        <w:pStyle w:val="Components"/>
      </w:pPr>
      <w:r>
        <w:t>Subcomponents for Assigning Authority (HD):  &lt;Namespace ID (IS)&gt; &amp; &lt;Universal ID (ST)&gt; &amp; &lt;Universal ID Type (ID)&gt;</w:t>
      </w:r>
    </w:p>
    <w:p w14:paraId="30DE8534" w14:textId="77777777" w:rsidR="00C344D6" w:rsidRDefault="00C344D6" w:rsidP="00C344D6">
      <w:pPr>
        <w:pStyle w:val="Components"/>
      </w:pPr>
      <w:r>
        <w:t>Subcomponents for Assigning Facility (HD):  &lt;Namespace ID (IS)&gt; &amp; &lt;Universal ID (ST)&gt; &amp; &lt;Universal ID Type (ID)&gt;</w:t>
      </w:r>
    </w:p>
    <w:p w14:paraId="63A8F26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95E4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35882" w14:textId="77777777" w:rsidR="009E61BC" w:rsidRPr="00890B0C" w:rsidRDefault="009E61BC">
      <w:pPr>
        <w:pStyle w:val="NormalIndented"/>
        <w:rPr>
          <w:noProof/>
        </w:rPr>
      </w:pPr>
      <w:r w:rsidRPr="00890B0C">
        <w:rPr>
          <w:noProof/>
        </w:rPr>
        <w:t>Definition:  This data element contains a healthcare institution</w:t>
      </w:r>
      <w:r>
        <w:rPr>
          <w:noProof/>
        </w:rPr>
        <w:t>'</w:t>
      </w:r>
      <w:r w:rsidRPr="00890B0C">
        <w:rPr>
          <w:noProof/>
        </w:rPr>
        <w:t>s identifiers for the insured.  The assigning authority and identifier type code are strongly recommended for all CX data types.</w:t>
      </w:r>
    </w:p>
    <w:p w14:paraId="04775756" w14:textId="77777777" w:rsidR="009E61BC" w:rsidRPr="00890B0C" w:rsidRDefault="009E61BC">
      <w:pPr>
        <w:pStyle w:val="Heading4"/>
        <w:tabs>
          <w:tab w:val="num" w:pos="1440"/>
        </w:tabs>
        <w:rPr>
          <w:noProof/>
        </w:rPr>
      </w:pPr>
      <w:bookmarkStart w:id="1818" w:name="_Toc1882163"/>
      <w:r w:rsidRPr="00890B0C">
        <w:rPr>
          <w:noProof/>
        </w:rPr>
        <w:t>IN1-50   Signature Code</w:t>
      </w:r>
      <w:r w:rsidR="005B65F4" w:rsidRPr="00890B0C">
        <w:rPr>
          <w:noProof/>
        </w:rPr>
        <w:fldChar w:fldCharType="begin"/>
      </w:r>
      <w:r w:rsidRPr="00890B0C">
        <w:rPr>
          <w:noProof/>
        </w:rPr>
        <w:instrText xml:space="preserve"> XE "Signature code" </w:instrText>
      </w:r>
      <w:r w:rsidR="005B65F4" w:rsidRPr="00890B0C">
        <w:rPr>
          <w:noProof/>
        </w:rPr>
        <w:fldChar w:fldCharType="end"/>
      </w:r>
      <w:r w:rsidRPr="00890B0C">
        <w:rPr>
          <w:noProof/>
        </w:rPr>
        <w:t xml:space="preserve">   (CWE)   </w:t>
      </w:r>
      <w:bookmarkEnd w:id="1818"/>
      <w:r w:rsidRPr="00890B0C">
        <w:rPr>
          <w:noProof/>
        </w:rPr>
        <w:t>01854</w:t>
      </w:r>
    </w:p>
    <w:p w14:paraId="715E25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C3473E" w14:textId="46DE2018" w:rsidR="009E61BC" w:rsidRPr="00890B0C" w:rsidRDefault="009E61BC">
      <w:pPr>
        <w:pStyle w:val="NormalIndented"/>
        <w:rPr>
          <w:rStyle w:val="NormalIndentedChar"/>
          <w:noProof/>
        </w:rPr>
      </w:pPr>
      <w:r w:rsidRPr="00890B0C">
        <w:rPr>
          <w:rStyle w:val="NormalIndentedChar"/>
          <w:noProof/>
        </w:rPr>
        <w:lastRenderedPageBreak/>
        <w:t xml:space="preserve">Definition: This field contains the code </w:t>
      </w:r>
      <w:r w:rsidRPr="00890B0C">
        <w:rPr>
          <w:noProof/>
        </w:rPr>
        <w:t xml:space="preserve">to indicate how the patient/subscriber authorization signature was obtained and how it is being retained by the provider.  </w:t>
      </w:r>
      <w:r w:rsidRPr="00890B0C">
        <w:rPr>
          <w:rStyle w:val="NormalIndentedChar"/>
          <w:noProof/>
        </w:rPr>
        <w:t xml:space="preserve">Refer to </w:t>
      </w:r>
      <w:hyperlink r:id="rId218" w:anchor="HL70535" w:history="1">
        <w:r w:rsidRPr="00890B0C">
          <w:rPr>
            <w:rStyle w:val="ReferenceUserTable"/>
            <w:noProof/>
          </w:rPr>
          <w:t>User-defined Table 0535 - Signature Code</w:t>
        </w:r>
      </w:hyperlink>
      <w:r w:rsidRPr="00890B0C">
        <w:rPr>
          <w:noProof/>
        </w:rPr>
        <w:t xml:space="preserve"> </w:t>
      </w:r>
      <w:r w:rsidRPr="00D13353">
        <w:rPr>
          <w:noProof/>
        </w:rPr>
        <w:t xml:space="preserve">in Chapter 2C, Code Tables, </w:t>
      </w:r>
      <w:r w:rsidRPr="00890B0C">
        <w:rPr>
          <w:rStyle w:val="NormalIndentedChar"/>
          <w:noProof/>
        </w:rPr>
        <w:t>for suggested values.</w:t>
      </w:r>
    </w:p>
    <w:p w14:paraId="3590F0DD" w14:textId="77777777" w:rsidR="009E61BC" w:rsidRPr="00713BF5" w:rsidRDefault="009E61BC">
      <w:pPr>
        <w:pStyle w:val="Heading4"/>
        <w:tabs>
          <w:tab w:val="num" w:pos="1440"/>
        </w:tabs>
        <w:rPr>
          <w:noProof/>
          <w:lang w:val="fr-CH"/>
        </w:rPr>
      </w:pPr>
      <w:bookmarkStart w:id="1819" w:name="_Toc1882164"/>
      <w:r w:rsidRPr="00713BF5">
        <w:rPr>
          <w:noProof/>
          <w:lang w:val="fr-CH"/>
        </w:rPr>
        <w:t>IN1-51   Signature Code Date</w:t>
      </w:r>
      <w:r w:rsidR="005B65F4" w:rsidRPr="00890B0C">
        <w:rPr>
          <w:noProof/>
        </w:rPr>
        <w:fldChar w:fldCharType="begin"/>
      </w:r>
      <w:r w:rsidRPr="00713BF5">
        <w:rPr>
          <w:noProof/>
          <w:lang w:val="fr-CH"/>
        </w:rPr>
        <w:instrText xml:space="preserve"> XE "Signature code date" </w:instrText>
      </w:r>
      <w:r w:rsidR="005B65F4" w:rsidRPr="00890B0C">
        <w:rPr>
          <w:noProof/>
        </w:rPr>
        <w:fldChar w:fldCharType="end"/>
      </w:r>
      <w:r w:rsidRPr="00713BF5">
        <w:rPr>
          <w:noProof/>
          <w:lang w:val="fr-CH"/>
        </w:rPr>
        <w:t xml:space="preserve">   (DT)   </w:t>
      </w:r>
      <w:bookmarkEnd w:id="1819"/>
      <w:r w:rsidRPr="00713BF5">
        <w:rPr>
          <w:noProof/>
          <w:lang w:val="fr-CH"/>
        </w:rPr>
        <w:t>01855</w:t>
      </w:r>
    </w:p>
    <w:p w14:paraId="147511E0" w14:textId="77777777" w:rsidR="009E61BC" w:rsidRPr="00890B0C" w:rsidRDefault="009E61BC">
      <w:pPr>
        <w:pStyle w:val="NormalIndented"/>
        <w:rPr>
          <w:noProof/>
        </w:rPr>
      </w:pPr>
      <w:r w:rsidRPr="00890B0C">
        <w:rPr>
          <w:noProof/>
        </w:rPr>
        <w:t>Definition: The date the patient/subscriber authorization signature was obtained.</w:t>
      </w:r>
    </w:p>
    <w:p w14:paraId="6A3B6BB4" w14:textId="77777777" w:rsidR="009E61BC" w:rsidRPr="00890B0C" w:rsidRDefault="009E61BC">
      <w:pPr>
        <w:pStyle w:val="Heading4"/>
        <w:tabs>
          <w:tab w:val="num" w:pos="1440"/>
        </w:tabs>
        <w:rPr>
          <w:noProof/>
        </w:rPr>
      </w:pPr>
      <w:r w:rsidRPr="00890B0C">
        <w:rPr>
          <w:noProof/>
        </w:rPr>
        <w:t>IN1-52   Insured</w:t>
      </w:r>
      <w:r>
        <w:rPr>
          <w:noProof/>
        </w:rPr>
        <w:t>'</w:t>
      </w:r>
      <w:r w:rsidRPr="00890B0C">
        <w:rPr>
          <w:noProof/>
        </w:rPr>
        <w:t>s Birth Place</w:t>
      </w:r>
      <w:r w:rsidR="005B65F4" w:rsidRPr="00890B0C">
        <w:rPr>
          <w:noProof/>
        </w:rPr>
        <w:fldChar w:fldCharType="begin"/>
      </w:r>
      <w:r w:rsidRPr="00890B0C">
        <w:rPr>
          <w:noProof/>
        </w:rPr>
        <w:instrText xml:space="preserve"> XE "Insured's birth place" </w:instrText>
      </w:r>
      <w:r w:rsidR="005B65F4" w:rsidRPr="00890B0C">
        <w:rPr>
          <w:noProof/>
        </w:rPr>
        <w:fldChar w:fldCharType="end"/>
      </w:r>
      <w:r w:rsidRPr="00890B0C">
        <w:rPr>
          <w:noProof/>
        </w:rPr>
        <w:t xml:space="preserve">   (ST)   01899</w:t>
      </w:r>
    </w:p>
    <w:p w14:paraId="049FD47A" w14:textId="77777777" w:rsidR="009E61BC" w:rsidRPr="00890B0C" w:rsidRDefault="009E61BC">
      <w:pPr>
        <w:pStyle w:val="NormalIndented"/>
        <w:rPr>
          <w:noProof/>
        </w:rPr>
      </w:pPr>
      <w:r w:rsidRPr="00890B0C">
        <w:rPr>
          <w:noProof/>
        </w:rPr>
        <w:t>Definition:  This field contains the description of the insured</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r w:rsidRPr="00CE5A7C">
        <w:rPr>
          <w:rStyle w:val="ReferenceAttribute"/>
          <w:noProof/>
        </w:rPr>
        <w:t>IN1-19 – Insured</w:t>
      </w:r>
      <w:r>
        <w:rPr>
          <w:rStyle w:val="ReferenceAttribute"/>
          <w:noProof/>
        </w:rPr>
        <w:t>'</w:t>
      </w:r>
      <w:r w:rsidRPr="00CE5A7C">
        <w:rPr>
          <w:rStyle w:val="ReferenceAttribute"/>
          <w:noProof/>
        </w:rPr>
        <w:t>s Address</w:t>
      </w:r>
      <w:r w:rsidRPr="00890B0C">
        <w:rPr>
          <w:noProof/>
        </w:rPr>
        <w:t xml:space="preserve"> with an identifier of </w:t>
      </w:r>
      <w:r>
        <w:rPr>
          <w:noProof/>
        </w:rPr>
        <w:t>"</w:t>
      </w:r>
      <w:r w:rsidRPr="00890B0C">
        <w:rPr>
          <w:noProof/>
        </w:rPr>
        <w:t>N</w:t>
      </w:r>
      <w:r>
        <w:rPr>
          <w:noProof/>
        </w:rPr>
        <w:t>"</w:t>
      </w:r>
      <w:r w:rsidRPr="00890B0C">
        <w:rPr>
          <w:noProof/>
        </w:rPr>
        <w:t>.</w:t>
      </w:r>
    </w:p>
    <w:p w14:paraId="02A6F802" w14:textId="77777777" w:rsidR="009E61BC" w:rsidRPr="00890B0C" w:rsidRDefault="009E61BC">
      <w:pPr>
        <w:pStyle w:val="Heading4"/>
        <w:tabs>
          <w:tab w:val="num" w:pos="1440"/>
        </w:tabs>
        <w:rPr>
          <w:noProof/>
        </w:rPr>
      </w:pPr>
      <w:r w:rsidRPr="00890B0C">
        <w:rPr>
          <w:noProof/>
        </w:rPr>
        <w:t>IN1-53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01852</w:t>
      </w:r>
    </w:p>
    <w:p w14:paraId="5A85143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65FB6B" w14:textId="16054C43" w:rsidR="009E61BC" w:rsidRPr="00890B0C" w:rsidRDefault="009E61BC">
      <w:pPr>
        <w:pStyle w:val="NormalIndented"/>
        <w:rPr>
          <w:noProof/>
        </w:rPr>
      </w:pPr>
      <w:r w:rsidRPr="00890B0C">
        <w:rPr>
          <w:noProof/>
        </w:rPr>
        <w:t xml:space="preserve">Definition:  This field identifies the type of VIP for the insured.  Refer to </w:t>
      </w:r>
      <w:hyperlink r:id="rId219" w:anchor="HL70099" w:history="1">
        <w:r w:rsidRPr="00CE5A7C">
          <w:rPr>
            <w:rStyle w:val="ReferenceUserTable"/>
          </w:rPr>
          <w:t>User-defined Table 0099 – VIP Indicator</w:t>
        </w:r>
      </w:hyperlink>
      <w:r w:rsidRPr="00890B0C">
        <w:rPr>
          <w:noProof/>
        </w:rPr>
        <w:t xml:space="preserve"> </w:t>
      </w:r>
      <w:r w:rsidRPr="00D13353">
        <w:rPr>
          <w:noProof/>
        </w:rPr>
        <w:t xml:space="preserve">in Chapter 2C, Code Tables, </w:t>
      </w:r>
      <w:r w:rsidRPr="00890B0C">
        <w:rPr>
          <w:noProof/>
        </w:rPr>
        <w:t>for suggested values.</w:t>
      </w:r>
    </w:p>
    <w:p w14:paraId="696B1C7F" w14:textId="77777777" w:rsidR="009E61BC" w:rsidRPr="00890B0C" w:rsidRDefault="009E61BC">
      <w:pPr>
        <w:pStyle w:val="Heading4"/>
        <w:tabs>
          <w:tab w:val="num" w:pos="1440"/>
        </w:tabs>
        <w:rPr>
          <w:noProof/>
        </w:rPr>
      </w:pPr>
      <w:r w:rsidRPr="00890B0C">
        <w:rPr>
          <w:noProof/>
        </w:rPr>
        <w:t>IN1-54   External Health Plan Identifiers</w:t>
      </w:r>
      <w:r w:rsidR="005B65F4" w:rsidRPr="00890B0C">
        <w:rPr>
          <w:noProof/>
        </w:rPr>
        <w:fldChar w:fldCharType="begin"/>
      </w:r>
      <w:r w:rsidRPr="00890B0C">
        <w:rPr>
          <w:noProof/>
        </w:rPr>
        <w:instrText xml:space="preserve"> XE "</w:instrText>
      </w:r>
      <w:r w:rsidRPr="00890B0C">
        <w:instrText xml:space="preserve"> </w:instrText>
      </w:r>
      <w:r w:rsidRPr="00890B0C">
        <w:rPr>
          <w:noProof/>
        </w:rPr>
        <w:instrText xml:space="preserve">External Health Plan Identifiersr" </w:instrText>
      </w:r>
      <w:r w:rsidR="005B65F4" w:rsidRPr="00890B0C">
        <w:rPr>
          <w:noProof/>
        </w:rPr>
        <w:fldChar w:fldCharType="end"/>
      </w:r>
      <w:r w:rsidRPr="00890B0C">
        <w:rPr>
          <w:noProof/>
        </w:rPr>
        <w:t xml:space="preserve">   (CX)  03292</w:t>
      </w:r>
    </w:p>
    <w:p w14:paraId="4D31322A"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35E6306" w14:textId="77777777" w:rsidR="00C344D6" w:rsidRDefault="00C344D6" w:rsidP="00C344D6">
      <w:pPr>
        <w:pStyle w:val="Components"/>
      </w:pPr>
      <w:r>
        <w:t>Subcomponents for Assigning Authority (HD):  &lt;Namespace ID (IS)&gt; &amp; &lt;Universal ID (ST)&gt; &amp; &lt;Universal ID Type (ID)&gt;</w:t>
      </w:r>
    </w:p>
    <w:p w14:paraId="0709E15B" w14:textId="77777777" w:rsidR="00C344D6" w:rsidRDefault="00C344D6" w:rsidP="00C344D6">
      <w:pPr>
        <w:pStyle w:val="Components"/>
      </w:pPr>
      <w:r>
        <w:t>Subcomponents for Assigning Facility (HD):  &lt;Namespace ID (IS)&gt; &amp; &lt;Universal ID (ST)&gt; &amp; &lt;Universal ID Type (ID)&gt;</w:t>
      </w:r>
    </w:p>
    <w:p w14:paraId="2117236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B6A507"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E5B942" w14:textId="77777777" w:rsidR="009E61BC" w:rsidRDefault="009E61BC">
      <w:pPr>
        <w:pStyle w:val="NormalIndented"/>
        <w:rPr>
          <w:noProof/>
        </w:rPr>
      </w:pPr>
      <w:r w:rsidRPr="00890B0C">
        <w:rPr>
          <w:noProof/>
        </w:rPr>
        <w:lastRenderedPageBreak/>
        <w:t>Definition:  This field contains the external Health Plan Identifiers that correspond to the interna</w:t>
      </w:r>
      <w:r>
        <w:rPr>
          <w:noProof/>
        </w:rPr>
        <w:t>l</w:t>
      </w:r>
      <w:r w:rsidRPr="00890B0C">
        <w:rPr>
          <w:noProof/>
        </w:rPr>
        <w:t xml:space="preserve"> Health Plan ID in </w:t>
      </w:r>
      <w:r w:rsidRPr="00CE5A7C">
        <w:rPr>
          <w:rStyle w:val="ReferenceAttribute"/>
        </w:rPr>
        <w:t>IN1-2</w:t>
      </w:r>
      <w:r>
        <w:rPr>
          <w:rStyle w:val="ReferenceAttribute"/>
        </w:rPr>
        <w:t xml:space="preserve"> – </w:t>
      </w:r>
      <w:r w:rsidRPr="00CE5A7C">
        <w:rPr>
          <w:rStyle w:val="ReferenceAttribute"/>
        </w:rPr>
        <w:t>Health Plan ID</w:t>
      </w:r>
      <w:r w:rsidRPr="00890B0C">
        <w:rPr>
          <w:noProof/>
        </w:rPr>
        <w:t>. The assigning authority and identifier type code are strongly recommended for al CX data types</w:t>
      </w:r>
      <w:r>
        <w:rPr>
          <w:noProof/>
        </w:rPr>
        <w:t>.</w:t>
      </w:r>
    </w:p>
    <w:p w14:paraId="44011043" w14:textId="77777777" w:rsidR="009E61BC" w:rsidRPr="00D13353" w:rsidRDefault="009E61BC" w:rsidP="00C21EE2">
      <w:pPr>
        <w:pStyle w:val="Heading4"/>
        <w:rPr>
          <w:noProof/>
        </w:rPr>
      </w:pPr>
      <w:r w:rsidRPr="00D13353">
        <w:rPr>
          <w:noProof/>
        </w:rPr>
        <w:t>IN1-55   Insurance Action Code</w:t>
      </w:r>
      <w:r w:rsidR="005B65F4" w:rsidRPr="00F44816">
        <w:rPr>
          <w:noProof/>
        </w:rPr>
        <w:fldChar w:fldCharType="begin"/>
      </w:r>
      <w:r w:rsidRPr="00D13353">
        <w:rPr>
          <w:noProof/>
        </w:rPr>
        <w:instrText xml:space="preserve"> XE "</w:instrText>
      </w:r>
      <w:r>
        <w:rPr>
          <w:noProof/>
        </w:rPr>
        <w:instrText>i</w:instrText>
      </w:r>
      <w:r w:rsidRPr="00D13353">
        <w:rPr>
          <w:noProof/>
        </w:rPr>
        <w:instrText xml:space="preserve">nsurance </w:instrText>
      </w:r>
      <w:r>
        <w:rPr>
          <w:noProof/>
        </w:rPr>
        <w:instrText>a</w:instrText>
      </w:r>
      <w:r w:rsidRPr="00D13353">
        <w:rPr>
          <w:noProof/>
        </w:rPr>
        <w:instrText xml:space="preserve">ction </w:instrText>
      </w:r>
      <w:r>
        <w:rPr>
          <w:noProof/>
        </w:rPr>
        <w:instrText>c</w:instrText>
      </w:r>
      <w:r w:rsidRPr="00D13353">
        <w:rPr>
          <w:noProof/>
        </w:rPr>
        <w:instrText xml:space="preserve">ode " </w:instrText>
      </w:r>
      <w:r w:rsidR="005B65F4" w:rsidRPr="00F44816">
        <w:rPr>
          <w:noProof/>
        </w:rPr>
        <w:fldChar w:fldCharType="end"/>
      </w:r>
      <w:r w:rsidRPr="00D13353">
        <w:rPr>
          <w:noProof/>
        </w:rPr>
        <w:t xml:space="preserve">   (ID) </w:t>
      </w:r>
      <w:r>
        <w:rPr>
          <w:noProof/>
        </w:rPr>
        <w:t xml:space="preserve"> </w:t>
      </w:r>
      <w:r w:rsidRPr="00D13353">
        <w:rPr>
          <w:noProof/>
        </w:rPr>
        <w:t xml:space="preserve"> 03335</w:t>
      </w:r>
    </w:p>
    <w:p w14:paraId="77D9BAC5" w14:textId="0957A251" w:rsidR="009E61BC" w:rsidRDefault="009E61BC" w:rsidP="00C21EE2">
      <w:pPr>
        <w:pStyle w:val="NormalIndented"/>
        <w:rPr>
          <w:ins w:id="1820" w:author="Beat Heggli" w:date="2022-08-23T10:34:00Z"/>
          <w:noProof/>
        </w:rPr>
      </w:pPr>
      <w:r w:rsidRPr="00D833F6">
        <w:rPr>
          <w:noProof/>
        </w:rPr>
        <w:t>Definition: The Insurance Action Code Defines the action to be taken for this insurance.  Refer t</w:t>
      </w:r>
      <w:r>
        <w:rPr>
          <w:noProof/>
        </w:rPr>
        <w:t xml:space="preserve">o </w:t>
      </w:r>
      <w:hyperlink r:id="rId220" w:anchor="HL70206" w:history="1">
        <w:r w:rsidRPr="00D13353">
          <w:rPr>
            <w:rStyle w:val="ReferenceHL7Table"/>
          </w:rPr>
          <w:t>HL7 Table 0206 - Segment Action Code</w:t>
        </w:r>
      </w:hyperlink>
      <w:r w:rsidRPr="00D833F6">
        <w:rPr>
          <w:noProof/>
        </w:rPr>
        <w:t xml:space="preserve"> </w:t>
      </w:r>
      <w:r w:rsidRPr="00D13353">
        <w:rPr>
          <w:noProof/>
        </w:rPr>
        <w:t xml:space="preserve">in Chapter 2C, Code Tables, </w:t>
      </w:r>
      <w:r w:rsidRPr="00D833F6">
        <w:rPr>
          <w:noProof/>
        </w:rPr>
        <w:t xml:space="preserve">for valid values.  When this field is valued, the IN1, IN2, and IN3 are not in </w:t>
      </w:r>
      <w:r>
        <w:rPr>
          <w:noProof/>
        </w:rPr>
        <w:t>"</w:t>
      </w:r>
      <w:r w:rsidRPr="00D833F6">
        <w:rPr>
          <w:noProof/>
        </w:rPr>
        <w:t>snapshot mode</w:t>
      </w:r>
      <w:r>
        <w:rPr>
          <w:noProof/>
        </w:rPr>
        <w:t>"</w:t>
      </w:r>
      <w:r w:rsidRPr="00D833F6">
        <w:rPr>
          <w:noProof/>
        </w:rPr>
        <w:t xml:space="preserve">, rather in </w:t>
      </w:r>
      <w:r>
        <w:rPr>
          <w:noProof/>
        </w:rPr>
        <w:t>"</w:t>
      </w:r>
      <w:r w:rsidRPr="00D833F6">
        <w:rPr>
          <w:noProof/>
        </w:rPr>
        <w:t>action mode</w:t>
      </w:r>
      <w:r>
        <w:rPr>
          <w:noProof/>
        </w:rPr>
        <w:t>"</w:t>
      </w:r>
      <w:r w:rsidRPr="00D833F6">
        <w:rPr>
          <w:noProof/>
        </w:rPr>
        <w:t>.</w:t>
      </w:r>
    </w:p>
    <w:p w14:paraId="68499024" w14:textId="4386D144" w:rsidR="00D37DF0" w:rsidRDefault="008F7789">
      <w:pPr>
        <w:pStyle w:val="Heading4"/>
        <w:rPr>
          <w:ins w:id="1821" w:author="Beat Heggli" w:date="2022-08-23T10:36:00Z"/>
          <w:noProof/>
        </w:rPr>
        <w:pPrChange w:id="1822" w:author="Beat Heggli" w:date="2022-08-23T10:36:00Z">
          <w:pPr>
            <w:pStyle w:val="NormalIndented"/>
          </w:pPr>
        </w:pPrChange>
      </w:pPr>
      <w:ins w:id="1823" w:author="Beat Heggli" w:date="2022-08-23T10:34:00Z">
        <w:r w:rsidRPr="00D13353">
          <w:rPr>
            <w:noProof/>
          </w:rPr>
          <w:t>IN1-5</w:t>
        </w:r>
        <w:r>
          <w:rPr>
            <w:noProof/>
          </w:rPr>
          <w:t xml:space="preserve">6 </w:t>
        </w:r>
        <w:r w:rsidRPr="00D13353">
          <w:rPr>
            <w:noProof/>
          </w:rPr>
          <w:t xml:space="preserve">  </w:t>
        </w:r>
      </w:ins>
      <w:ins w:id="1824" w:author="Beat Heggli" w:date="2022-08-23T10:36:00Z">
        <w:r w:rsidR="00D37DF0" w:rsidRPr="00D37DF0">
          <w:rPr>
            <w:noProof/>
          </w:rPr>
          <w:t>Subsidized Health Program Beneficiary Identifier</w:t>
        </w:r>
      </w:ins>
      <w:ins w:id="1825" w:author="Frank Oemig" w:date="2022-08-29T21:44:00Z">
        <w:r w:rsidR="00CB4E10" w:rsidRPr="00F44816">
          <w:rPr>
            <w:noProof/>
          </w:rPr>
          <w:fldChar w:fldCharType="begin"/>
        </w:r>
        <w:r w:rsidR="00CB4E10" w:rsidRPr="00D13353">
          <w:rPr>
            <w:noProof/>
          </w:rPr>
          <w:instrText xml:space="preserve"> XE "</w:instrText>
        </w:r>
        <w:r w:rsidR="00CB4E10">
          <w:rPr>
            <w:noProof/>
          </w:rPr>
          <w:instrText>Subsidized Health Program Beneficiary Id</w:instrText>
        </w:r>
      </w:ins>
      <w:ins w:id="1826" w:author="Frank Oemig" w:date="2022-09-08T09:56:00Z">
        <w:r w:rsidR="00CC1EE8">
          <w:rPr>
            <w:noProof/>
          </w:rPr>
          <w:instrText>e</w:instrText>
        </w:r>
      </w:ins>
      <w:ins w:id="1827" w:author="Frank Oemig" w:date="2022-08-29T21:44:00Z">
        <w:r w:rsidR="00CB4E10">
          <w:rPr>
            <w:noProof/>
          </w:rPr>
          <w:instrText>ntifier</w:instrText>
        </w:r>
        <w:r w:rsidR="00CB4E10" w:rsidRPr="00D13353">
          <w:rPr>
            <w:noProof/>
          </w:rPr>
          <w:instrText xml:space="preserve">" </w:instrText>
        </w:r>
        <w:r w:rsidR="00CB4E10" w:rsidRPr="00F44816">
          <w:rPr>
            <w:noProof/>
          </w:rPr>
          <w:fldChar w:fldCharType="end"/>
        </w:r>
      </w:ins>
      <w:ins w:id="1828" w:author="Beat Heggli" w:date="2022-08-23T10:36:00Z">
        <w:del w:id="1829" w:author="Frank Oemig" w:date="2022-08-29T21:44:00Z">
          <w:r w:rsidR="00D37DF0" w:rsidRPr="00D37DF0" w:rsidDel="00CB4E10">
            <w:rPr>
              <w:noProof/>
            </w:rPr>
            <w:delText>,</w:delText>
          </w:r>
        </w:del>
        <w:r w:rsidR="00D37DF0" w:rsidRPr="00D37DF0">
          <w:rPr>
            <w:noProof/>
          </w:rPr>
          <w:t xml:space="preserve"> </w:t>
        </w:r>
      </w:ins>
      <w:ins w:id="1830" w:author="Beat Heggli" w:date="2022-08-23T10:34:00Z">
        <w:r w:rsidRPr="00D13353">
          <w:rPr>
            <w:noProof/>
          </w:rPr>
          <w:t>(</w:t>
        </w:r>
      </w:ins>
      <w:ins w:id="1831" w:author="Beat Heggli" w:date="2022-08-23T10:36:00Z">
        <w:del w:id="1832" w:author="Craig Newman" w:date="2023-06-21T07:35:00Z">
          <w:r w:rsidR="00D37DF0" w:rsidDel="00E7624E">
            <w:rPr>
              <w:noProof/>
            </w:rPr>
            <w:delText>ST</w:delText>
          </w:r>
        </w:del>
      </w:ins>
      <w:ins w:id="1833" w:author="Craig Newman" w:date="2023-06-21T07:35:00Z">
        <w:r w:rsidR="00E7624E">
          <w:rPr>
            <w:noProof/>
          </w:rPr>
          <w:t>CX</w:t>
        </w:r>
      </w:ins>
      <w:ins w:id="1834" w:author="Beat Heggli" w:date="2022-08-23T10:34:00Z">
        <w:r w:rsidRPr="00D13353">
          <w:rPr>
            <w:noProof/>
          </w:rPr>
          <w:t xml:space="preserve">) </w:t>
        </w:r>
        <w:r>
          <w:rPr>
            <w:noProof/>
          </w:rPr>
          <w:t xml:space="preserve"> </w:t>
        </w:r>
        <w:r w:rsidRPr="00D13353">
          <w:rPr>
            <w:noProof/>
          </w:rPr>
          <w:t xml:space="preserve"> </w:t>
        </w:r>
      </w:ins>
      <w:ins w:id="1835" w:author="Beat Heggli" w:date="2022-08-23T10:36:00Z">
        <w:del w:id="1836" w:author="Frank Oemig" w:date="2022-09-08T09:57:00Z">
          <w:r w:rsidR="00D37DF0" w:rsidDel="00CC1EE8">
            <w:rPr>
              <w:noProof/>
            </w:rPr>
            <w:delText>?????</w:delText>
          </w:r>
        </w:del>
      </w:ins>
      <w:ins w:id="1837" w:author="Frank Oemig" w:date="2022-09-08T09:57:00Z">
        <w:r w:rsidR="00CC1EE8">
          <w:rPr>
            <w:noProof/>
          </w:rPr>
          <w:t>02535</w:t>
        </w:r>
      </w:ins>
    </w:p>
    <w:p w14:paraId="01FAB6D3" w14:textId="692B9668" w:rsidR="008F7789" w:rsidRPr="00D833F6" w:rsidDel="00D37DF0" w:rsidRDefault="00D37DF0" w:rsidP="00D37DF0">
      <w:pPr>
        <w:pStyle w:val="NormalIndented"/>
        <w:rPr>
          <w:del w:id="1838" w:author="Beat Heggli" w:date="2022-08-23T10:36:00Z"/>
          <w:noProof/>
        </w:rPr>
      </w:pPr>
      <w:ins w:id="1839" w:author="Beat Heggli" w:date="2022-08-23T10:36:00Z">
        <w:r>
          <w:rPr>
            <w:noProof/>
          </w:rPr>
          <w:t>Definition:  The Subsidized Health Program Beneficiary Identifier as assigned by local jurisdiction, in the US an example would be the Medicaid Beneficiary Identifier.</w:t>
        </w:r>
      </w:ins>
    </w:p>
    <w:p w14:paraId="76DF0F00" w14:textId="30D99070" w:rsidR="009E61BC" w:rsidRPr="00890B0C" w:rsidRDefault="009E61BC">
      <w:pPr>
        <w:pStyle w:val="Heading3"/>
        <w:rPr>
          <w:noProof/>
        </w:rPr>
      </w:pPr>
      <w:bookmarkStart w:id="1840" w:name="_Toc346777012"/>
      <w:bookmarkStart w:id="1841" w:name="_Toc346777049"/>
      <w:bookmarkStart w:id="1842" w:name="_Toc348245485"/>
      <w:bookmarkStart w:id="1843" w:name="_Toc348245555"/>
      <w:bookmarkStart w:id="1844" w:name="_Toc348259070"/>
      <w:bookmarkStart w:id="1845" w:name="_Toc348340224"/>
      <w:bookmarkStart w:id="1846" w:name="_Toc359236267"/>
      <w:bookmarkStart w:id="1847" w:name="_Toc1882165"/>
      <w:bookmarkStart w:id="1848" w:name="_Toc89062832"/>
      <w:bookmarkStart w:id="1849" w:name="_Toc20321552"/>
      <w:r w:rsidRPr="00890B0C">
        <w:rPr>
          <w:noProof/>
        </w:rPr>
        <w:t>IN2</w:t>
      </w:r>
      <w:r w:rsidR="005B65F4" w:rsidRPr="00890B0C">
        <w:rPr>
          <w:noProof/>
        </w:rPr>
        <w:fldChar w:fldCharType="begin"/>
      </w:r>
      <w:r w:rsidRPr="00890B0C">
        <w:rPr>
          <w:noProof/>
        </w:rPr>
        <w:instrText>XE "IN2"</w:instrText>
      </w:r>
      <w:r w:rsidR="005B65F4" w:rsidRPr="00890B0C">
        <w:rPr>
          <w:noProof/>
        </w:rPr>
        <w:fldChar w:fldCharType="end"/>
      </w:r>
      <w:r w:rsidR="005B65F4" w:rsidRPr="00890B0C">
        <w:rPr>
          <w:noProof/>
        </w:rPr>
        <w:fldChar w:fldCharType="begin"/>
      </w:r>
      <w:r w:rsidRPr="00890B0C">
        <w:rPr>
          <w:noProof/>
        </w:rPr>
        <w:instrText>XE "Segments:IN2"</w:instrText>
      </w:r>
      <w:r w:rsidR="005B65F4" w:rsidRPr="00890B0C">
        <w:rPr>
          <w:noProof/>
        </w:rPr>
        <w:fldChar w:fldCharType="end"/>
      </w:r>
      <w:r w:rsidRPr="00890B0C">
        <w:rPr>
          <w:noProof/>
        </w:rPr>
        <w:t xml:space="preserve"> </w:t>
      </w:r>
      <w:r w:rsidRPr="00890B0C">
        <w:rPr>
          <w:noProof/>
        </w:rPr>
        <w:noBreakHyphen/>
        <w:t xml:space="preserve"> </w:t>
      </w:r>
      <w:bookmarkStart w:id="1850" w:name="_Hlt1757736"/>
      <w:r w:rsidRPr="00890B0C">
        <w:rPr>
          <w:noProof/>
        </w:rPr>
        <w:t>Insurance Additional Information</w:t>
      </w:r>
      <w:bookmarkEnd w:id="1840"/>
      <w:bookmarkEnd w:id="1841"/>
      <w:bookmarkEnd w:id="1842"/>
      <w:bookmarkEnd w:id="1843"/>
      <w:bookmarkEnd w:id="1844"/>
      <w:bookmarkEnd w:id="1845"/>
      <w:r w:rsidRPr="00890B0C">
        <w:rPr>
          <w:noProof/>
        </w:rPr>
        <w:t xml:space="preserve"> S</w:t>
      </w:r>
      <w:bookmarkEnd w:id="1850"/>
      <w:r w:rsidRPr="00890B0C">
        <w:rPr>
          <w:noProof/>
        </w:rPr>
        <w:t>egment</w:t>
      </w:r>
      <w:bookmarkEnd w:id="1846"/>
      <w:bookmarkEnd w:id="1847"/>
      <w:bookmarkEnd w:id="1848"/>
      <w:bookmarkEnd w:id="1849"/>
      <w:r w:rsidR="005B65F4" w:rsidRPr="00890B0C">
        <w:rPr>
          <w:noProof/>
        </w:rPr>
        <w:fldChar w:fldCharType="begin"/>
      </w:r>
      <w:r w:rsidRPr="00890B0C">
        <w:rPr>
          <w:noProof/>
        </w:rPr>
        <w:instrText>XE "insurance additional information segment"</w:instrText>
      </w:r>
      <w:r w:rsidR="005B65F4" w:rsidRPr="00890B0C">
        <w:rPr>
          <w:noProof/>
        </w:rPr>
        <w:fldChar w:fldCharType="end"/>
      </w:r>
    </w:p>
    <w:p w14:paraId="664F6184" w14:textId="77777777" w:rsidR="009E61BC" w:rsidRPr="00890B0C" w:rsidRDefault="009E61BC">
      <w:pPr>
        <w:pStyle w:val="NormalIndented"/>
        <w:rPr>
          <w:noProof/>
        </w:rPr>
      </w:pPr>
      <w:r w:rsidRPr="00890B0C">
        <w:rPr>
          <w:noProof/>
        </w:rPr>
        <w:t xml:space="preserve">The IN2 segment contains additional insurance policy coverage and benefit information necessary for proper billing and reimbursement.  Fields used by this segment are defined by </w:t>
      </w:r>
      <w:r w:rsidRPr="00890B0C">
        <w:rPr>
          <w:rStyle w:val="NormalIndentedChar"/>
          <w:noProof/>
        </w:rPr>
        <w:t>CMS</w:t>
      </w:r>
      <w:r w:rsidRPr="00890B0C">
        <w:rPr>
          <w:noProof/>
        </w:rPr>
        <w:t xml:space="preserve"> or other regulatory agencies.</w:t>
      </w:r>
    </w:p>
    <w:p w14:paraId="0E5D0229" w14:textId="77777777" w:rsidR="009E61BC" w:rsidRPr="00890B0C" w:rsidRDefault="009E61BC">
      <w:pPr>
        <w:pStyle w:val="AttributeTableCaption"/>
        <w:rPr>
          <w:noProof/>
        </w:rPr>
      </w:pPr>
      <w:bookmarkStart w:id="1851" w:name="IN2"/>
      <w:r w:rsidRPr="00890B0C">
        <w:rPr>
          <w:noProof/>
        </w:rPr>
        <w:t>HL7 Attribute Table - IN2</w:t>
      </w:r>
      <w:bookmarkEnd w:id="1851"/>
      <w:r w:rsidRPr="00890B0C">
        <w:rPr>
          <w:noProof/>
        </w:rPr>
        <w:t xml:space="preserve"> </w:t>
      </w:r>
      <w:r w:rsidRPr="00890B0C">
        <w:t>-</w:t>
      </w:r>
      <w:r w:rsidRPr="00890B0C">
        <w:rPr>
          <w:noProof/>
        </w:rPr>
        <w:t xml:space="preserve"> Insurance Additional Information</w:t>
      </w:r>
      <w:r w:rsidR="005B65F4" w:rsidRPr="00890B0C">
        <w:rPr>
          <w:noProof/>
        </w:rPr>
        <w:fldChar w:fldCharType="begin"/>
      </w:r>
      <w:r w:rsidRPr="00890B0C">
        <w:rPr>
          <w:noProof/>
        </w:rPr>
        <w:instrText>XE "HL7 Attribute Table - IN2"</w:instrText>
      </w:r>
      <w:r w:rsidR="005B65F4" w:rsidRPr="00890B0C">
        <w:rPr>
          <w:noProof/>
        </w:rPr>
        <w:fldChar w:fldCharType="end"/>
      </w:r>
      <w:r w:rsidR="005B65F4" w:rsidRPr="00890B0C">
        <w:rPr>
          <w:noProof/>
        </w:rPr>
        <w:fldChar w:fldCharType="begin"/>
      </w:r>
      <w:r w:rsidRPr="00890B0C">
        <w:rPr>
          <w:noProof/>
        </w:rPr>
        <w:instrText>XE "IN2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6C57DF"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128A661"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2F8395A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6110D45"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736F598"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278A6C7"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79A302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DB5ECC2"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4748DAAB"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0F9A644" w14:textId="77777777" w:rsidR="009E61BC" w:rsidRPr="00890B0C" w:rsidRDefault="009E61BC">
            <w:pPr>
              <w:pStyle w:val="AttributeTableHeader"/>
              <w:jc w:val="left"/>
              <w:rPr>
                <w:noProof/>
              </w:rPr>
            </w:pPr>
            <w:r w:rsidRPr="00890B0C">
              <w:rPr>
                <w:noProof/>
              </w:rPr>
              <w:t>ELEMENT NAME</w:t>
            </w:r>
          </w:p>
        </w:tc>
      </w:tr>
      <w:tr w:rsidR="009F20B7" w:rsidRPr="009E61BC" w14:paraId="23D96BD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B73BF56"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27FF7F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9BC7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A0F2DC" w14:textId="77777777" w:rsidR="009E61BC" w:rsidRPr="00890B0C" w:rsidRDefault="009E61BC">
            <w:pPr>
              <w:pStyle w:val="AttributeTableBody"/>
              <w:rPr>
                <w:noProof/>
              </w:rPr>
            </w:pPr>
            <w:r w:rsidRPr="00890B0C">
              <w:rPr>
                <w:noProof/>
              </w:rPr>
              <w:t>CX</w:t>
            </w:r>
          </w:p>
        </w:tc>
        <w:tc>
          <w:tcPr>
            <w:tcW w:w="648" w:type="dxa"/>
            <w:tcBorders>
              <w:top w:val="single" w:sz="4" w:space="0" w:color="auto"/>
              <w:left w:val="nil"/>
              <w:bottom w:val="dotted" w:sz="4" w:space="0" w:color="auto"/>
              <w:right w:val="nil"/>
            </w:tcBorders>
            <w:shd w:val="clear" w:color="auto" w:fill="FFFFFF"/>
          </w:tcPr>
          <w:p w14:paraId="4491A788"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2D4DC6F" w14:textId="77777777" w:rsidR="009E61BC" w:rsidRPr="00890B0C" w:rsidRDefault="009E61BC">
            <w:pPr>
              <w:pStyle w:val="AttributeTableBody"/>
              <w:rPr>
                <w:noProof/>
              </w:rPr>
            </w:pPr>
            <w:r w:rsidRPr="00890B0C">
              <w:rPr>
                <w:noProof/>
              </w:rPr>
              <w:t>Y</w:t>
            </w:r>
          </w:p>
        </w:tc>
        <w:tc>
          <w:tcPr>
            <w:tcW w:w="720" w:type="dxa"/>
            <w:tcBorders>
              <w:top w:val="single" w:sz="4" w:space="0" w:color="auto"/>
              <w:left w:val="nil"/>
              <w:bottom w:val="dotted" w:sz="4" w:space="0" w:color="auto"/>
              <w:right w:val="nil"/>
            </w:tcBorders>
            <w:shd w:val="clear" w:color="auto" w:fill="FFFFFF"/>
          </w:tcPr>
          <w:p w14:paraId="5B19418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F2A7A9" w14:textId="77777777" w:rsidR="009E61BC" w:rsidRPr="00890B0C" w:rsidRDefault="009E61BC">
            <w:pPr>
              <w:pStyle w:val="AttributeTableBody"/>
              <w:rPr>
                <w:noProof/>
              </w:rPr>
            </w:pPr>
            <w:r w:rsidRPr="00890B0C">
              <w:rPr>
                <w:noProof/>
              </w:rPr>
              <w:t>00472</w:t>
            </w:r>
          </w:p>
        </w:tc>
        <w:tc>
          <w:tcPr>
            <w:tcW w:w="3888" w:type="dxa"/>
            <w:tcBorders>
              <w:top w:val="single" w:sz="4" w:space="0" w:color="auto"/>
              <w:left w:val="nil"/>
              <w:bottom w:val="dotted" w:sz="4" w:space="0" w:color="auto"/>
              <w:right w:val="nil"/>
            </w:tcBorders>
            <w:shd w:val="clear" w:color="auto" w:fill="FFFFFF"/>
          </w:tcPr>
          <w:p w14:paraId="6216E84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Employee ID</w:t>
            </w:r>
          </w:p>
        </w:tc>
      </w:tr>
      <w:tr w:rsidR="009F20B7" w:rsidRPr="009E61BC" w14:paraId="7B767AC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70C0474"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5313CA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B54DA"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432F9E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2A9CA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B9BC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F27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75D83" w14:textId="77777777" w:rsidR="009E61BC" w:rsidRPr="00890B0C" w:rsidRDefault="009E61BC">
            <w:pPr>
              <w:pStyle w:val="AttributeTableBody"/>
              <w:rPr>
                <w:noProof/>
              </w:rPr>
            </w:pPr>
            <w:r w:rsidRPr="00890B0C">
              <w:rPr>
                <w:noProof/>
              </w:rPr>
              <w:t>00473</w:t>
            </w:r>
          </w:p>
        </w:tc>
        <w:tc>
          <w:tcPr>
            <w:tcW w:w="3888" w:type="dxa"/>
            <w:tcBorders>
              <w:top w:val="dotted" w:sz="4" w:space="0" w:color="auto"/>
              <w:left w:val="nil"/>
              <w:bottom w:val="dotted" w:sz="4" w:space="0" w:color="auto"/>
              <w:right w:val="nil"/>
            </w:tcBorders>
            <w:shd w:val="clear" w:color="auto" w:fill="FFFFFF"/>
          </w:tcPr>
          <w:p w14:paraId="77AB234F" w14:textId="77777777" w:rsidR="009E61BC" w:rsidRPr="00890B0C" w:rsidRDefault="009E61BC">
            <w:pPr>
              <w:pStyle w:val="AttributeTableBody"/>
              <w:jc w:val="left"/>
              <w:rPr>
                <w:noProof/>
              </w:rPr>
            </w:pPr>
            <w:r w:rsidRPr="00890B0C">
              <w:rPr>
                <w:noProof/>
              </w:rPr>
              <w:t>Insured</w:t>
            </w:r>
            <w:r>
              <w:rPr>
                <w:noProof/>
              </w:rPr>
              <w:t>'</w:t>
            </w:r>
            <w:r w:rsidRPr="00890B0C">
              <w:rPr>
                <w:noProof/>
              </w:rPr>
              <w:t>s Social Security Number</w:t>
            </w:r>
          </w:p>
        </w:tc>
      </w:tr>
      <w:tr w:rsidR="009F20B7" w:rsidRPr="009E61BC" w14:paraId="775500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51A99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6E308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E75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A5FC16"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9C4A2E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AB03C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6BD1D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FC469" w14:textId="77777777" w:rsidR="009E61BC" w:rsidRPr="00890B0C" w:rsidRDefault="009E61BC">
            <w:pPr>
              <w:pStyle w:val="AttributeTableBody"/>
              <w:rPr>
                <w:noProof/>
              </w:rPr>
            </w:pPr>
            <w:r w:rsidRPr="00890B0C">
              <w:rPr>
                <w:noProof/>
              </w:rPr>
              <w:t>00474</w:t>
            </w:r>
          </w:p>
        </w:tc>
        <w:tc>
          <w:tcPr>
            <w:tcW w:w="3888" w:type="dxa"/>
            <w:tcBorders>
              <w:top w:val="dotted" w:sz="4" w:space="0" w:color="auto"/>
              <w:left w:val="nil"/>
              <w:bottom w:val="dotted" w:sz="4" w:space="0" w:color="auto"/>
              <w:right w:val="nil"/>
            </w:tcBorders>
            <w:shd w:val="clear" w:color="auto" w:fill="FFFFFF"/>
          </w:tcPr>
          <w:p w14:paraId="638EC629"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Name and ID</w:t>
            </w:r>
          </w:p>
        </w:tc>
      </w:tr>
      <w:tr w:rsidR="009F20B7" w:rsidRPr="009E61BC" w14:paraId="0F76315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D175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84413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671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5783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A499A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AA9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3CA6F" w14:textId="4052E094" w:rsidR="009E61BC" w:rsidRPr="00890B0C" w:rsidRDefault="00000000">
            <w:pPr>
              <w:pStyle w:val="AttributeTableBody"/>
              <w:rPr>
                <w:rStyle w:val="HyperlinkTable"/>
                <w:noProof/>
              </w:rPr>
            </w:pPr>
            <w:hyperlink r:id="rId221" w:anchor="HL70139" w:history="1">
              <w:r w:rsidR="009E61BC" w:rsidRPr="00890B0C">
                <w:rPr>
                  <w:rStyle w:val="HyperlinkTable"/>
                  <w:noProof/>
                </w:rPr>
                <w:t>0139</w:t>
              </w:r>
            </w:hyperlink>
          </w:p>
        </w:tc>
        <w:tc>
          <w:tcPr>
            <w:tcW w:w="720" w:type="dxa"/>
            <w:tcBorders>
              <w:top w:val="dotted" w:sz="4" w:space="0" w:color="auto"/>
              <w:left w:val="nil"/>
              <w:bottom w:val="dotted" w:sz="4" w:space="0" w:color="auto"/>
              <w:right w:val="nil"/>
            </w:tcBorders>
            <w:shd w:val="clear" w:color="auto" w:fill="FFFFFF"/>
          </w:tcPr>
          <w:p w14:paraId="383A0786" w14:textId="77777777" w:rsidR="009E61BC" w:rsidRPr="00890B0C" w:rsidRDefault="009E61BC">
            <w:pPr>
              <w:pStyle w:val="AttributeTableBody"/>
              <w:rPr>
                <w:noProof/>
              </w:rPr>
            </w:pPr>
            <w:r w:rsidRPr="00890B0C">
              <w:rPr>
                <w:noProof/>
              </w:rPr>
              <w:t>00475</w:t>
            </w:r>
          </w:p>
        </w:tc>
        <w:tc>
          <w:tcPr>
            <w:tcW w:w="3888" w:type="dxa"/>
            <w:tcBorders>
              <w:top w:val="dotted" w:sz="4" w:space="0" w:color="auto"/>
              <w:left w:val="nil"/>
              <w:bottom w:val="dotted" w:sz="4" w:space="0" w:color="auto"/>
              <w:right w:val="nil"/>
            </w:tcBorders>
            <w:shd w:val="clear" w:color="auto" w:fill="FFFFFF"/>
          </w:tcPr>
          <w:p w14:paraId="253F7B9E" w14:textId="77777777" w:rsidR="009E61BC" w:rsidRPr="00890B0C" w:rsidRDefault="009E61BC">
            <w:pPr>
              <w:pStyle w:val="AttributeTableBody"/>
              <w:jc w:val="left"/>
              <w:rPr>
                <w:noProof/>
              </w:rPr>
            </w:pPr>
            <w:r w:rsidRPr="00890B0C">
              <w:rPr>
                <w:noProof/>
              </w:rPr>
              <w:t>Employer Information Data</w:t>
            </w:r>
          </w:p>
        </w:tc>
      </w:tr>
      <w:tr w:rsidR="009F20B7" w:rsidRPr="009E61BC" w14:paraId="44CF97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50BC3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85248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295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F2728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1FFA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DC1A2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E48B68" w14:textId="13AAB8DB" w:rsidR="009E61BC" w:rsidRPr="00890B0C" w:rsidRDefault="00000000">
            <w:pPr>
              <w:pStyle w:val="AttributeTableBody"/>
              <w:rPr>
                <w:rStyle w:val="HyperlinkTable"/>
                <w:noProof/>
              </w:rPr>
            </w:pPr>
            <w:hyperlink r:id="rId222" w:anchor="HL70137" w:history="1">
              <w:r w:rsidR="009E61BC" w:rsidRPr="00890B0C">
                <w:rPr>
                  <w:rStyle w:val="HyperlinkTable"/>
                  <w:noProof/>
                </w:rPr>
                <w:t>0137</w:t>
              </w:r>
            </w:hyperlink>
          </w:p>
        </w:tc>
        <w:tc>
          <w:tcPr>
            <w:tcW w:w="720" w:type="dxa"/>
            <w:tcBorders>
              <w:top w:val="dotted" w:sz="4" w:space="0" w:color="auto"/>
              <w:left w:val="nil"/>
              <w:bottom w:val="dotted" w:sz="4" w:space="0" w:color="auto"/>
              <w:right w:val="nil"/>
            </w:tcBorders>
            <w:shd w:val="clear" w:color="auto" w:fill="FFFFFF"/>
          </w:tcPr>
          <w:p w14:paraId="73C4FFED" w14:textId="77777777" w:rsidR="009E61BC" w:rsidRPr="00890B0C" w:rsidRDefault="009E61BC">
            <w:pPr>
              <w:pStyle w:val="AttributeTableBody"/>
              <w:rPr>
                <w:noProof/>
              </w:rPr>
            </w:pPr>
            <w:r w:rsidRPr="00890B0C">
              <w:rPr>
                <w:noProof/>
              </w:rPr>
              <w:t>00476</w:t>
            </w:r>
          </w:p>
        </w:tc>
        <w:tc>
          <w:tcPr>
            <w:tcW w:w="3888" w:type="dxa"/>
            <w:tcBorders>
              <w:top w:val="dotted" w:sz="4" w:space="0" w:color="auto"/>
              <w:left w:val="nil"/>
              <w:bottom w:val="dotted" w:sz="4" w:space="0" w:color="auto"/>
              <w:right w:val="nil"/>
            </w:tcBorders>
            <w:shd w:val="clear" w:color="auto" w:fill="FFFFFF"/>
          </w:tcPr>
          <w:p w14:paraId="679B1DB5" w14:textId="77777777" w:rsidR="009E61BC" w:rsidRPr="00890B0C" w:rsidRDefault="009E61BC">
            <w:pPr>
              <w:pStyle w:val="AttributeTableBody"/>
              <w:jc w:val="left"/>
              <w:rPr>
                <w:noProof/>
              </w:rPr>
            </w:pPr>
            <w:r w:rsidRPr="00890B0C">
              <w:rPr>
                <w:noProof/>
              </w:rPr>
              <w:t>Mail Claim Party</w:t>
            </w:r>
          </w:p>
        </w:tc>
      </w:tr>
      <w:tr w:rsidR="009F20B7" w:rsidRPr="009E61BC" w14:paraId="4F61C5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EB2F3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B7E7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0009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B4268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D3607C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D5C3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A12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2921" w14:textId="77777777" w:rsidR="009E61BC" w:rsidRPr="00890B0C" w:rsidRDefault="009E61BC">
            <w:pPr>
              <w:pStyle w:val="AttributeTableBody"/>
              <w:rPr>
                <w:noProof/>
              </w:rPr>
            </w:pPr>
            <w:r w:rsidRPr="00890B0C">
              <w:rPr>
                <w:noProof/>
              </w:rPr>
              <w:t>00477</w:t>
            </w:r>
          </w:p>
        </w:tc>
        <w:tc>
          <w:tcPr>
            <w:tcW w:w="3888" w:type="dxa"/>
            <w:tcBorders>
              <w:top w:val="dotted" w:sz="4" w:space="0" w:color="auto"/>
              <w:left w:val="nil"/>
              <w:bottom w:val="dotted" w:sz="4" w:space="0" w:color="auto"/>
              <w:right w:val="nil"/>
            </w:tcBorders>
            <w:shd w:val="clear" w:color="auto" w:fill="FFFFFF"/>
          </w:tcPr>
          <w:p w14:paraId="07908C44" w14:textId="77777777" w:rsidR="009E61BC" w:rsidRPr="00890B0C" w:rsidRDefault="009E61BC">
            <w:pPr>
              <w:pStyle w:val="AttributeTableBody"/>
              <w:jc w:val="left"/>
              <w:rPr>
                <w:noProof/>
              </w:rPr>
            </w:pPr>
            <w:r w:rsidRPr="00890B0C">
              <w:rPr>
                <w:noProof/>
              </w:rPr>
              <w:t>Medicare Health Ins Card Number</w:t>
            </w:r>
          </w:p>
        </w:tc>
      </w:tr>
      <w:tr w:rsidR="009F20B7" w:rsidRPr="009E61BC" w14:paraId="29997B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4EE0CA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6B696C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F6BB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53CF0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73921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C4E23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271C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19B8F" w14:textId="77777777" w:rsidR="009E61BC" w:rsidRPr="00890B0C" w:rsidRDefault="009E61BC">
            <w:pPr>
              <w:pStyle w:val="AttributeTableBody"/>
              <w:rPr>
                <w:noProof/>
              </w:rPr>
            </w:pPr>
            <w:r w:rsidRPr="00890B0C">
              <w:rPr>
                <w:noProof/>
              </w:rPr>
              <w:t>00478</w:t>
            </w:r>
          </w:p>
        </w:tc>
        <w:tc>
          <w:tcPr>
            <w:tcW w:w="3888" w:type="dxa"/>
            <w:tcBorders>
              <w:top w:val="dotted" w:sz="4" w:space="0" w:color="auto"/>
              <w:left w:val="nil"/>
              <w:bottom w:val="dotted" w:sz="4" w:space="0" w:color="auto"/>
              <w:right w:val="nil"/>
            </w:tcBorders>
            <w:shd w:val="clear" w:color="auto" w:fill="FFFFFF"/>
          </w:tcPr>
          <w:p w14:paraId="6739A5C6" w14:textId="77777777" w:rsidR="009E61BC" w:rsidRPr="00890B0C" w:rsidRDefault="009E61BC">
            <w:pPr>
              <w:pStyle w:val="AttributeTableBody"/>
              <w:jc w:val="left"/>
              <w:rPr>
                <w:noProof/>
              </w:rPr>
            </w:pPr>
            <w:r w:rsidRPr="00890B0C">
              <w:rPr>
                <w:noProof/>
              </w:rPr>
              <w:t>Medicaid Case Name</w:t>
            </w:r>
          </w:p>
        </w:tc>
      </w:tr>
      <w:tr w:rsidR="009F20B7" w:rsidRPr="009E61BC" w14:paraId="79E0201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17CD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C37A6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F1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0F9938F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42A295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8042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B95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3C18D" w14:textId="77777777" w:rsidR="009E61BC" w:rsidRPr="00890B0C" w:rsidRDefault="009E61BC">
            <w:pPr>
              <w:pStyle w:val="AttributeTableBody"/>
              <w:rPr>
                <w:noProof/>
              </w:rPr>
            </w:pPr>
            <w:r w:rsidRPr="00890B0C">
              <w:rPr>
                <w:noProof/>
              </w:rPr>
              <w:t>00479</w:t>
            </w:r>
          </w:p>
        </w:tc>
        <w:tc>
          <w:tcPr>
            <w:tcW w:w="3888" w:type="dxa"/>
            <w:tcBorders>
              <w:top w:val="dotted" w:sz="4" w:space="0" w:color="auto"/>
              <w:left w:val="nil"/>
              <w:bottom w:val="dotted" w:sz="4" w:space="0" w:color="auto"/>
              <w:right w:val="nil"/>
            </w:tcBorders>
            <w:shd w:val="clear" w:color="auto" w:fill="FFFFFF"/>
          </w:tcPr>
          <w:p w14:paraId="6424FBE3" w14:textId="77777777" w:rsidR="009E61BC" w:rsidRPr="00890B0C" w:rsidRDefault="009E61BC">
            <w:pPr>
              <w:pStyle w:val="AttributeTableBody"/>
              <w:jc w:val="left"/>
              <w:rPr>
                <w:noProof/>
              </w:rPr>
            </w:pPr>
            <w:r w:rsidRPr="00890B0C">
              <w:rPr>
                <w:noProof/>
              </w:rPr>
              <w:t>Medicaid Case Number</w:t>
            </w:r>
          </w:p>
        </w:tc>
      </w:tr>
      <w:tr w:rsidR="009F20B7" w:rsidRPr="009E61BC" w14:paraId="08D1307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3CBA8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CD67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1F0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5320E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4218E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756B4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A22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93024" w14:textId="77777777" w:rsidR="009E61BC" w:rsidRPr="00890B0C" w:rsidRDefault="009E61BC">
            <w:pPr>
              <w:pStyle w:val="AttributeTableBody"/>
              <w:rPr>
                <w:noProof/>
              </w:rPr>
            </w:pPr>
            <w:r w:rsidRPr="00890B0C">
              <w:rPr>
                <w:noProof/>
              </w:rPr>
              <w:t>00480</w:t>
            </w:r>
          </w:p>
        </w:tc>
        <w:tc>
          <w:tcPr>
            <w:tcW w:w="3888" w:type="dxa"/>
            <w:tcBorders>
              <w:top w:val="dotted" w:sz="4" w:space="0" w:color="auto"/>
              <w:left w:val="nil"/>
              <w:bottom w:val="dotted" w:sz="4" w:space="0" w:color="auto"/>
              <w:right w:val="nil"/>
            </w:tcBorders>
            <w:shd w:val="clear" w:color="auto" w:fill="FFFFFF"/>
          </w:tcPr>
          <w:p w14:paraId="09B8924C" w14:textId="77777777" w:rsidR="009E61BC" w:rsidRPr="00890B0C" w:rsidRDefault="009E61BC">
            <w:pPr>
              <w:pStyle w:val="AttributeTableBody"/>
              <w:jc w:val="left"/>
              <w:rPr>
                <w:noProof/>
              </w:rPr>
            </w:pPr>
            <w:r w:rsidRPr="00890B0C">
              <w:rPr>
                <w:noProof/>
              </w:rPr>
              <w:t>Military Sponsor Name</w:t>
            </w:r>
          </w:p>
        </w:tc>
      </w:tr>
      <w:tr w:rsidR="009F20B7" w:rsidRPr="009E61BC" w14:paraId="400005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3C6027"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134190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A4A9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ECA24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81B52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2D03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B27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27D1" w14:textId="77777777" w:rsidR="009E61BC" w:rsidRPr="00890B0C" w:rsidRDefault="009E61BC">
            <w:pPr>
              <w:pStyle w:val="AttributeTableBody"/>
              <w:rPr>
                <w:noProof/>
              </w:rPr>
            </w:pPr>
            <w:r w:rsidRPr="00890B0C">
              <w:rPr>
                <w:noProof/>
              </w:rPr>
              <w:t>00481</w:t>
            </w:r>
          </w:p>
        </w:tc>
        <w:tc>
          <w:tcPr>
            <w:tcW w:w="3888" w:type="dxa"/>
            <w:tcBorders>
              <w:top w:val="dotted" w:sz="4" w:space="0" w:color="auto"/>
              <w:left w:val="nil"/>
              <w:bottom w:val="dotted" w:sz="4" w:space="0" w:color="auto"/>
              <w:right w:val="nil"/>
            </w:tcBorders>
            <w:shd w:val="clear" w:color="auto" w:fill="FFFFFF"/>
          </w:tcPr>
          <w:p w14:paraId="015549E2" w14:textId="77777777" w:rsidR="009E61BC" w:rsidRPr="00890B0C" w:rsidRDefault="009E61BC">
            <w:pPr>
              <w:pStyle w:val="AttributeTableBody"/>
              <w:jc w:val="left"/>
              <w:rPr>
                <w:noProof/>
              </w:rPr>
            </w:pPr>
            <w:r w:rsidRPr="00890B0C">
              <w:rPr>
                <w:noProof/>
              </w:rPr>
              <w:t>Military ID Number</w:t>
            </w:r>
          </w:p>
        </w:tc>
      </w:tr>
      <w:tr w:rsidR="009F20B7" w:rsidRPr="009E61BC" w14:paraId="47C45E2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D13B92"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4E736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019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AD8DD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E2695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4F50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4D27" w14:textId="636BD036" w:rsidR="009E61BC" w:rsidRPr="00890B0C" w:rsidRDefault="00000000">
            <w:pPr>
              <w:pStyle w:val="AttributeTableBody"/>
              <w:rPr>
                <w:rStyle w:val="HyperlinkTable"/>
                <w:noProof/>
              </w:rPr>
            </w:pPr>
            <w:hyperlink r:id="rId223" w:anchor="HL70342" w:history="1">
              <w:r w:rsidR="009E61BC" w:rsidRPr="00890B0C">
                <w:rPr>
                  <w:rStyle w:val="HyperlinkTable"/>
                  <w:noProof/>
                </w:rPr>
                <w:t>0342</w:t>
              </w:r>
            </w:hyperlink>
          </w:p>
        </w:tc>
        <w:tc>
          <w:tcPr>
            <w:tcW w:w="720" w:type="dxa"/>
            <w:tcBorders>
              <w:top w:val="dotted" w:sz="4" w:space="0" w:color="auto"/>
              <w:left w:val="nil"/>
              <w:bottom w:val="dotted" w:sz="4" w:space="0" w:color="auto"/>
              <w:right w:val="nil"/>
            </w:tcBorders>
            <w:shd w:val="clear" w:color="auto" w:fill="FFFFFF"/>
          </w:tcPr>
          <w:p w14:paraId="6973883D" w14:textId="77777777" w:rsidR="009E61BC" w:rsidRPr="00890B0C" w:rsidRDefault="009E61BC">
            <w:pPr>
              <w:pStyle w:val="AttributeTableBody"/>
              <w:rPr>
                <w:noProof/>
              </w:rPr>
            </w:pPr>
            <w:r w:rsidRPr="00890B0C">
              <w:rPr>
                <w:noProof/>
              </w:rPr>
              <w:t>00482</w:t>
            </w:r>
          </w:p>
        </w:tc>
        <w:tc>
          <w:tcPr>
            <w:tcW w:w="3888" w:type="dxa"/>
            <w:tcBorders>
              <w:top w:val="dotted" w:sz="4" w:space="0" w:color="auto"/>
              <w:left w:val="nil"/>
              <w:bottom w:val="dotted" w:sz="4" w:space="0" w:color="auto"/>
              <w:right w:val="nil"/>
            </w:tcBorders>
            <w:shd w:val="clear" w:color="auto" w:fill="FFFFFF"/>
          </w:tcPr>
          <w:p w14:paraId="103E7969" w14:textId="77777777" w:rsidR="009E61BC" w:rsidRPr="00890B0C" w:rsidRDefault="009E61BC">
            <w:pPr>
              <w:pStyle w:val="AttributeTableBody"/>
              <w:jc w:val="left"/>
              <w:rPr>
                <w:noProof/>
              </w:rPr>
            </w:pPr>
            <w:r w:rsidRPr="00890B0C">
              <w:rPr>
                <w:noProof/>
              </w:rPr>
              <w:t>Dependent Of Military Recipient</w:t>
            </w:r>
          </w:p>
        </w:tc>
      </w:tr>
      <w:tr w:rsidR="009F20B7" w:rsidRPr="009E61BC" w14:paraId="3C41D96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5DC48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F4A5E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9794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D7E13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8C966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75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BD1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25202" w14:textId="77777777" w:rsidR="009E61BC" w:rsidRPr="00890B0C" w:rsidRDefault="009E61BC">
            <w:pPr>
              <w:pStyle w:val="AttributeTableBody"/>
              <w:rPr>
                <w:noProof/>
              </w:rPr>
            </w:pPr>
            <w:r w:rsidRPr="00890B0C">
              <w:rPr>
                <w:noProof/>
              </w:rPr>
              <w:t>00483</w:t>
            </w:r>
          </w:p>
        </w:tc>
        <w:tc>
          <w:tcPr>
            <w:tcW w:w="3888" w:type="dxa"/>
            <w:tcBorders>
              <w:top w:val="dotted" w:sz="4" w:space="0" w:color="auto"/>
              <w:left w:val="nil"/>
              <w:bottom w:val="dotted" w:sz="4" w:space="0" w:color="auto"/>
              <w:right w:val="nil"/>
            </w:tcBorders>
            <w:shd w:val="clear" w:color="auto" w:fill="FFFFFF"/>
          </w:tcPr>
          <w:p w14:paraId="00A104CD" w14:textId="77777777" w:rsidR="009E61BC" w:rsidRPr="00890B0C" w:rsidRDefault="009E61BC">
            <w:pPr>
              <w:pStyle w:val="AttributeTableBody"/>
              <w:jc w:val="left"/>
              <w:rPr>
                <w:noProof/>
              </w:rPr>
            </w:pPr>
            <w:r w:rsidRPr="00890B0C">
              <w:rPr>
                <w:noProof/>
              </w:rPr>
              <w:t>Military Organization</w:t>
            </w:r>
          </w:p>
        </w:tc>
      </w:tr>
      <w:tr w:rsidR="009F20B7" w:rsidRPr="009E61BC" w14:paraId="0595E6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F2A34"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42D8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7DFDEB"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3A83014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ED3EF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89C0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DC1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D6377" w14:textId="77777777" w:rsidR="009E61BC" w:rsidRPr="00890B0C" w:rsidRDefault="009E61BC">
            <w:pPr>
              <w:pStyle w:val="AttributeTableBody"/>
              <w:rPr>
                <w:noProof/>
              </w:rPr>
            </w:pPr>
            <w:r w:rsidRPr="00890B0C">
              <w:rPr>
                <w:noProof/>
              </w:rPr>
              <w:t>00484</w:t>
            </w:r>
          </w:p>
        </w:tc>
        <w:tc>
          <w:tcPr>
            <w:tcW w:w="3888" w:type="dxa"/>
            <w:tcBorders>
              <w:top w:val="dotted" w:sz="4" w:space="0" w:color="auto"/>
              <w:left w:val="nil"/>
              <w:bottom w:val="dotted" w:sz="4" w:space="0" w:color="auto"/>
              <w:right w:val="nil"/>
            </w:tcBorders>
            <w:shd w:val="clear" w:color="auto" w:fill="FFFFFF"/>
          </w:tcPr>
          <w:p w14:paraId="149DD235" w14:textId="77777777" w:rsidR="009E61BC" w:rsidRPr="00890B0C" w:rsidRDefault="009E61BC">
            <w:pPr>
              <w:pStyle w:val="AttributeTableBody"/>
              <w:jc w:val="left"/>
              <w:rPr>
                <w:noProof/>
              </w:rPr>
            </w:pPr>
            <w:r w:rsidRPr="00890B0C">
              <w:rPr>
                <w:noProof/>
              </w:rPr>
              <w:t>Military Station</w:t>
            </w:r>
          </w:p>
        </w:tc>
      </w:tr>
      <w:tr w:rsidR="009F20B7" w:rsidRPr="009E61BC" w14:paraId="218161D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A6DC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66A11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9A5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DB9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43EFA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2F36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E1CAA" w14:textId="71B775AB" w:rsidR="009E61BC" w:rsidRPr="00890B0C" w:rsidRDefault="00000000">
            <w:pPr>
              <w:pStyle w:val="AttributeTableBody"/>
              <w:rPr>
                <w:rStyle w:val="HyperlinkTable"/>
                <w:noProof/>
              </w:rPr>
            </w:pPr>
            <w:hyperlink r:id="rId224" w:anchor="HL70140" w:history="1">
              <w:r w:rsidR="009E61BC" w:rsidRPr="00890B0C">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0CAE8F7C" w14:textId="77777777" w:rsidR="009E61BC" w:rsidRPr="00890B0C" w:rsidRDefault="009E61BC">
            <w:pPr>
              <w:pStyle w:val="AttributeTableBody"/>
              <w:rPr>
                <w:noProof/>
              </w:rPr>
            </w:pPr>
            <w:r w:rsidRPr="00890B0C">
              <w:rPr>
                <w:noProof/>
              </w:rPr>
              <w:t>00485</w:t>
            </w:r>
          </w:p>
        </w:tc>
        <w:tc>
          <w:tcPr>
            <w:tcW w:w="3888" w:type="dxa"/>
            <w:tcBorders>
              <w:top w:val="dotted" w:sz="4" w:space="0" w:color="auto"/>
              <w:left w:val="nil"/>
              <w:bottom w:val="dotted" w:sz="4" w:space="0" w:color="auto"/>
              <w:right w:val="nil"/>
            </w:tcBorders>
            <w:shd w:val="clear" w:color="auto" w:fill="FFFFFF"/>
          </w:tcPr>
          <w:p w14:paraId="1FC346D7" w14:textId="77777777" w:rsidR="009E61BC" w:rsidRPr="00890B0C" w:rsidRDefault="009E61BC">
            <w:pPr>
              <w:pStyle w:val="AttributeTableBody"/>
              <w:jc w:val="left"/>
              <w:rPr>
                <w:noProof/>
              </w:rPr>
            </w:pPr>
            <w:r w:rsidRPr="00890B0C">
              <w:rPr>
                <w:noProof/>
              </w:rPr>
              <w:t>Military Service</w:t>
            </w:r>
          </w:p>
        </w:tc>
      </w:tr>
      <w:tr w:rsidR="009F20B7" w:rsidRPr="009E61BC" w14:paraId="395723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2AC9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4F36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9D9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38CEC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262798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DDB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EA689" w14:textId="4E7825F5" w:rsidR="009E61BC" w:rsidRPr="00890B0C" w:rsidRDefault="00000000">
            <w:pPr>
              <w:pStyle w:val="AttributeTableBody"/>
              <w:rPr>
                <w:rStyle w:val="HyperlinkTable"/>
                <w:noProof/>
              </w:rPr>
            </w:pPr>
            <w:hyperlink r:id="rId225" w:anchor="HL70141" w:history="1">
              <w:r w:rsidR="009E61BC" w:rsidRPr="00890B0C">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1417D3CD" w14:textId="77777777" w:rsidR="009E61BC" w:rsidRPr="00890B0C" w:rsidRDefault="009E61BC">
            <w:pPr>
              <w:pStyle w:val="AttributeTableBody"/>
              <w:rPr>
                <w:noProof/>
              </w:rPr>
            </w:pPr>
            <w:r w:rsidRPr="00890B0C">
              <w:rPr>
                <w:noProof/>
              </w:rPr>
              <w:t>00486</w:t>
            </w:r>
          </w:p>
        </w:tc>
        <w:tc>
          <w:tcPr>
            <w:tcW w:w="3888" w:type="dxa"/>
            <w:tcBorders>
              <w:top w:val="dotted" w:sz="4" w:space="0" w:color="auto"/>
              <w:left w:val="nil"/>
              <w:bottom w:val="dotted" w:sz="4" w:space="0" w:color="auto"/>
              <w:right w:val="nil"/>
            </w:tcBorders>
            <w:shd w:val="clear" w:color="auto" w:fill="FFFFFF"/>
          </w:tcPr>
          <w:p w14:paraId="71252707" w14:textId="77777777" w:rsidR="009E61BC" w:rsidRPr="00890B0C" w:rsidRDefault="009E61BC">
            <w:pPr>
              <w:pStyle w:val="AttributeTableBody"/>
              <w:jc w:val="left"/>
              <w:rPr>
                <w:noProof/>
              </w:rPr>
            </w:pPr>
            <w:r w:rsidRPr="00890B0C">
              <w:rPr>
                <w:noProof/>
              </w:rPr>
              <w:t>Military Rank/Grade</w:t>
            </w:r>
          </w:p>
        </w:tc>
      </w:tr>
      <w:tr w:rsidR="009F20B7" w:rsidRPr="009E61BC" w14:paraId="42C5E3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1AF83"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8E728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D6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699F6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1409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CFAF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A1994" w14:textId="46423C49" w:rsidR="009E61BC" w:rsidRPr="00890B0C" w:rsidRDefault="00000000">
            <w:pPr>
              <w:pStyle w:val="AttributeTableBody"/>
              <w:rPr>
                <w:rStyle w:val="HyperlinkTable"/>
                <w:noProof/>
              </w:rPr>
            </w:pPr>
            <w:hyperlink r:id="rId226" w:anchor="HL70142" w:history="1">
              <w:r w:rsidR="009E61BC" w:rsidRPr="00890B0C">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39041DF4" w14:textId="77777777" w:rsidR="009E61BC" w:rsidRPr="00890B0C" w:rsidRDefault="009E61BC">
            <w:pPr>
              <w:pStyle w:val="AttributeTableBody"/>
              <w:rPr>
                <w:noProof/>
              </w:rPr>
            </w:pPr>
            <w:r w:rsidRPr="00890B0C">
              <w:rPr>
                <w:noProof/>
              </w:rPr>
              <w:t>00487</w:t>
            </w:r>
          </w:p>
        </w:tc>
        <w:tc>
          <w:tcPr>
            <w:tcW w:w="3888" w:type="dxa"/>
            <w:tcBorders>
              <w:top w:val="dotted" w:sz="4" w:space="0" w:color="auto"/>
              <w:left w:val="nil"/>
              <w:bottom w:val="dotted" w:sz="4" w:space="0" w:color="auto"/>
              <w:right w:val="nil"/>
            </w:tcBorders>
            <w:shd w:val="clear" w:color="auto" w:fill="FFFFFF"/>
          </w:tcPr>
          <w:p w14:paraId="6DFDF5A6" w14:textId="77777777" w:rsidR="009E61BC" w:rsidRPr="00890B0C" w:rsidRDefault="009E61BC">
            <w:pPr>
              <w:pStyle w:val="AttributeTableBody"/>
              <w:jc w:val="left"/>
              <w:rPr>
                <w:noProof/>
              </w:rPr>
            </w:pPr>
            <w:r w:rsidRPr="00890B0C">
              <w:rPr>
                <w:noProof/>
              </w:rPr>
              <w:t>Military Status</w:t>
            </w:r>
          </w:p>
        </w:tc>
      </w:tr>
      <w:tr w:rsidR="009F20B7" w:rsidRPr="009E61BC" w14:paraId="43CB21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B9865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4640A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D62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0965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A555B1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794F5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8E75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1684" w14:textId="77777777" w:rsidR="009E61BC" w:rsidRPr="00890B0C" w:rsidRDefault="009E61BC">
            <w:pPr>
              <w:pStyle w:val="AttributeTableBody"/>
              <w:rPr>
                <w:noProof/>
              </w:rPr>
            </w:pPr>
            <w:r w:rsidRPr="00890B0C">
              <w:rPr>
                <w:noProof/>
              </w:rPr>
              <w:t>00488</w:t>
            </w:r>
          </w:p>
        </w:tc>
        <w:tc>
          <w:tcPr>
            <w:tcW w:w="3888" w:type="dxa"/>
            <w:tcBorders>
              <w:top w:val="dotted" w:sz="4" w:space="0" w:color="auto"/>
              <w:left w:val="nil"/>
              <w:bottom w:val="dotted" w:sz="4" w:space="0" w:color="auto"/>
              <w:right w:val="nil"/>
            </w:tcBorders>
            <w:shd w:val="clear" w:color="auto" w:fill="FFFFFF"/>
          </w:tcPr>
          <w:p w14:paraId="0F22C423" w14:textId="77777777" w:rsidR="009E61BC" w:rsidRPr="00890B0C" w:rsidRDefault="009E61BC">
            <w:pPr>
              <w:pStyle w:val="AttributeTableBody"/>
              <w:jc w:val="left"/>
              <w:rPr>
                <w:noProof/>
              </w:rPr>
            </w:pPr>
            <w:r w:rsidRPr="00890B0C">
              <w:rPr>
                <w:noProof/>
              </w:rPr>
              <w:t>Military Retire Date</w:t>
            </w:r>
          </w:p>
        </w:tc>
      </w:tr>
      <w:tr w:rsidR="009F20B7" w:rsidRPr="00A117A0" w14:paraId="04487B8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D87F3B"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2695E4E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7B766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9B99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D09D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4989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6E709" w14:textId="472F8713" w:rsidR="009E61BC" w:rsidRPr="002F2AAE" w:rsidRDefault="00000000">
            <w:pPr>
              <w:pStyle w:val="AttributeTableBody"/>
              <w:rPr>
                <w:rStyle w:val="HyperlinkTable"/>
              </w:rPr>
            </w:pPr>
            <w:hyperlink r:id="rId227"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94A455E" w14:textId="77777777" w:rsidR="009E61BC" w:rsidRPr="00890B0C" w:rsidRDefault="009E61BC">
            <w:pPr>
              <w:pStyle w:val="AttributeTableBody"/>
              <w:rPr>
                <w:noProof/>
              </w:rPr>
            </w:pPr>
            <w:r w:rsidRPr="00890B0C">
              <w:rPr>
                <w:noProof/>
              </w:rPr>
              <w:t>00489</w:t>
            </w:r>
          </w:p>
        </w:tc>
        <w:tc>
          <w:tcPr>
            <w:tcW w:w="3888" w:type="dxa"/>
            <w:tcBorders>
              <w:top w:val="dotted" w:sz="4" w:space="0" w:color="auto"/>
              <w:left w:val="nil"/>
              <w:bottom w:val="dotted" w:sz="4" w:space="0" w:color="auto"/>
              <w:right w:val="nil"/>
            </w:tcBorders>
            <w:shd w:val="clear" w:color="auto" w:fill="FFFFFF"/>
          </w:tcPr>
          <w:p w14:paraId="31542627" w14:textId="77777777" w:rsidR="009E61BC" w:rsidRPr="00834733" w:rsidRDefault="009E61BC">
            <w:pPr>
              <w:pStyle w:val="AttributeTableBody"/>
              <w:jc w:val="left"/>
              <w:rPr>
                <w:noProof/>
                <w:lang w:val="fr-CH"/>
              </w:rPr>
            </w:pPr>
            <w:r w:rsidRPr="00834733">
              <w:rPr>
                <w:noProof/>
                <w:lang w:val="fr-CH"/>
              </w:rPr>
              <w:t>Military Non-Avail Cert On File</w:t>
            </w:r>
          </w:p>
        </w:tc>
      </w:tr>
      <w:tr w:rsidR="009F20B7" w:rsidRPr="009E61BC" w14:paraId="752D42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B7262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6C3FB70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35C7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96042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C298A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A8D9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3EBC1" w14:textId="6C787D20" w:rsidR="009E61BC" w:rsidRPr="002F2AAE" w:rsidRDefault="00000000">
            <w:pPr>
              <w:pStyle w:val="AttributeTableBody"/>
              <w:rPr>
                <w:rStyle w:val="HyperlinkTable"/>
              </w:rPr>
            </w:pPr>
            <w:hyperlink r:id="rId228"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3983417" w14:textId="77777777" w:rsidR="009E61BC" w:rsidRPr="00890B0C" w:rsidRDefault="009E61BC">
            <w:pPr>
              <w:pStyle w:val="AttributeTableBody"/>
              <w:rPr>
                <w:noProof/>
              </w:rPr>
            </w:pPr>
            <w:r w:rsidRPr="00890B0C">
              <w:rPr>
                <w:noProof/>
              </w:rPr>
              <w:t>00490</w:t>
            </w:r>
          </w:p>
        </w:tc>
        <w:tc>
          <w:tcPr>
            <w:tcW w:w="3888" w:type="dxa"/>
            <w:tcBorders>
              <w:top w:val="dotted" w:sz="4" w:space="0" w:color="auto"/>
              <w:left w:val="nil"/>
              <w:bottom w:val="dotted" w:sz="4" w:space="0" w:color="auto"/>
              <w:right w:val="nil"/>
            </w:tcBorders>
            <w:shd w:val="clear" w:color="auto" w:fill="FFFFFF"/>
          </w:tcPr>
          <w:p w14:paraId="21131C31" w14:textId="77777777" w:rsidR="009E61BC" w:rsidRPr="00890B0C" w:rsidRDefault="009E61BC">
            <w:pPr>
              <w:pStyle w:val="AttributeTableBody"/>
              <w:jc w:val="left"/>
              <w:rPr>
                <w:noProof/>
              </w:rPr>
            </w:pPr>
            <w:r w:rsidRPr="00890B0C">
              <w:rPr>
                <w:noProof/>
              </w:rPr>
              <w:t>Baby Coverage</w:t>
            </w:r>
          </w:p>
        </w:tc>
      </w:tr>
      <w:tr w:rsidR="009F20B7" w:rsidRPr="009E61BC" w14:paraId="45389C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57DD53"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9D2969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EE7E5B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65570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7C994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4AE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1DA9" w14:textId="11ACD086" w:rsidR="009E61BC" w:rsidRPr="002F2AAE" w:rsidRDefault="00000000">
            <w:pPr>
              <w:pStyle w:val="AttributeTableBody"/>
              <w:rPr>
                <w:rStyle w:val="HyperlinkTable"/>
              </w:rPr>
            </w:pPr>
            <w:hyperlink r:id="rId229"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2ABCA77" w14:textId="77777777" w:rsidR="009E61BC" w:rsidRPr="00890B0C" w:rsidRDefault="009E61BC">
            <w:pPr>
              <w:pStyle w:val="AttributeTableBody"/>
              <w:rPr>
                <w:noProof/>
              </w:rPr>
            </w:pPr>
            <w:r w:rsidRPr="00890B0C">
              <w:rPr>
                <w:noProof/>
              </w:rPr>
              <w:t>00491</w:t>
            </w:r>
          </w:p>
        </w:tc>
        <w:tc>
          <w:tcPr>
            <w:tcW w:w="3888" w:type="dxa"/>
            <w:tcBorders>
              <w:top w:val="dotted" w:sz="4" w:space="0" w:color="auto"/>
              <w:left w:val="nil"/>
              <w:bottom w:val="dotted" w:sz="4" w:space="0" w:color="auto"/>
              <w:right w:val="nil"/>
            </w:tcBorders>
            <w:shd w:val="clear" w:color="auto" w:fill="FFFFFF"/>
          </w:tcPr>
          <w:p w14:paraId="33830A8D" w14:textId="77777777" w:rsidR="009E61BC" w:rsidRPr="00890B0C" w:rsidRDefault="009E61BC">
            <w:pPr>
              <w:pStyle w:val="AttributeTableBody"/>
              <w:jc w:val="left"/>
              <w:rPr>
                <w:noProof/>
              </w:rPr>
            </w:pPr>
            <w:r w:rsidRPr="00890B0C">
              <w:rPr>
                <w:noProof/>
              </w:rPr>
              <w:t>Combine Baby Bill</w:t>
            </w:r>
          </w:p>
        </w:tc>
      </w:tr>
      <w:tr w:rsidR="009F20B7" w:rsidRPr="009E61BC" w14:paraId="75D71E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D74185"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7F95F5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4B4B" w14:textId="77777777" w:rsidR="009E61BC" w:rsidRPr="00890B0C" w:rsidRDefault="009E61BC">
            <w:pPr>
              <w:pStyle w:val="AttributeTableBody"/>
              <w:rPr>
                <w:noProof/>
              </w:rPr>
            </w:pPr>
            <w:r w:rsidRPr="00890B0C">
              <w:rPr>
                <w:noProof/>
              </w:rPr>
              <w:t>1=</w:t>
            </w:r>
          </w:p>
        </w:tc>
        <w:tc>
          <w:tcPr>
            <w:tcW w:w="648" w:type="dxa"/>
            <w:tcBorders>
              <w:top w:val="dotted" w:sz="4" w:space="0" w:color="auto"/>
              <w:left w:val="nil"/>
              <w:bottom w:val="dotted" w:sz="4" w:space="0" w:color="auto"/>
              <w:right w:val="nil"/>
            </w:tcBorders>
            <w:shd w:val="clear" w:color="auto" w:fill="FFFFFF"/>
          </w:tcPr>
          <w:p w14:paraId="5FB73DC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3CB05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A15D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F9855" w14:textId="77777777" w:rsidR="009E61BC" w:rsidRPr="002F2AAE" w:rsidRDefault="009E61BC"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2D3DD1C" w14:textId="77777777" w:rsidR="009E61BC" w:rsidRPr="00890B0C" w:rsidRDefault="009E61BC">
            <w:pPr>
              <w:pStyle w:val="AttributeTableBody"/>
              <w:rPr>
                <w:noProof/>
              </w:rPr>
            </w:pPr>
            <w:r w:rsidRPr="00890B0C">
              <w:rPr>
                <w:noProof/>
              </w:rPr>
              <w:t>00492</w:t>
            </w:r>
          </w:p>
        </w:tc>
        <w:tc>
          <w:tcPr>
            <w:tcW w:w="3888" w:type="dxa"/>
            <w:tcBorders>
              <w:top w:val="dotted" w:sz="4" w:space="0" w:color="auto"/>
              <w:left w:val="nil"/>
              <w:bottom w:val="dotted" w:sz="4" w:space="0" w:color="auto"/>
              <w:right w:val="nil"/>
            </w:tcBorders>
            <w:shd w:val="clear" w:color="auto" w:fill="FFFFFF"/>
          </w:tcPr>
          <w:p w14:paraId="14D621B0" w14:textId="77777777" w:rsidR="009E61BC" w:rsidRPr="00890B0C" w:rsidRDefault="009E61BC">
            <w:pPr>
              <w:pStyle w:val="AttributeTableBody"/>
              <w:jc w:val="left"/>
              <w:rPr>
                <w:noProof/>
              </w:rPr>
            </w:pPr>
            <w:r w:rsidRPr="00890B0C">
              <w:rPr>
                <w:noProof/>
              </w:rPr>
              <w:t>Blood Deductible</w:t>
            </w:r>
          </w:p>
        </w:tc>
      </w:tr>
      <w:tr w:rsidR="009F20B7" w:rsidRPr="009E61BC" w14:paraId="6FA24B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B44320"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16801A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77F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A6E0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80B32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9272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5192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F9D08" w14:textId="77777777" w:rsidR="009E61BC" w:rsidRPr="00890B0C" w:rsidRDefault="009E61BC">
            <w:pPr>
              <w:pStyle w:val="AttributeTableBody"/>
              <w:rPr>
                <w:noProof/>
              </w:rPr>
            </w:pPr>
            <w:r w:rsidRPr="00890B0C">
              <w:rPr>
                <w:noProof/>
              </w:rPr>
              <w:t>00493</w:t>
            </w:r>
          </w:p>
        </w:tc>
        <w:tc>
          <w:tcPr>
            <w:tcW w:w="3888" w:type="dxa"/>
            <w:tcBorders>
              <w:top w:val="dotted" w:sz="4" w:space="0" w:color="auto"/>
              <w:left w:val="nil"/>
              <w:bottom w:val="dotted" w:sz="4" w:space="0" w:color="auto"/>
              <w:right w:val="nil"/>
            </w:tcBorders>
            <w:shd w:val="clear" w:color="auto" w:fill="FFFFFF"/>
          </w:tcPr>
          <w:p w14:paraId="181819CB" w14:textId="77777777" w:rsidR="009E61BC" w:rsidRPr="00890B0C" w:rsidRDefault="009E61BC">
            <w:pPr>
              <w:pStyle w:val="AttributeTableBody"/>
              <w:jc w:val="left"/>
              <w:rPr>
                <w:noProof/>
              </w:rPr>
            </w:pPr>
            <w:r w:rsidRPr="00890B0C">
              <w:rPr>
                <w:noProof/>
              </w:rPr>
              <w:t>Special Coverage Approval Name</w:t>
            </w:r>
          </w:p>
        </w:tc>
      </w:tr>
      <w:tr w:rsidR="009F20B7" w:rsidRPr="009E61BC" w14:paraId="2B1EC1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26F8EF"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3228C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366D"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564AE1AB"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1C030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50F38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EF5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13CC4" w14:textId="77777777" w:rsidR="009E61BC" w:rsidRPr="00890B0C" w:rsidRDefault="009E61BC">
            <w:pPr>
              <w:pStyle w:val="AttributeTableBody"/>
              <w:rPr>
                <w:noProof/>
              </w:rPr>
            </w:pPr>
            <w:r w:rsidRPr="00890B0C">
              <w:rPr>
                <w:noProof/>
              </w:rPr>
              <w:t>00494</w:t>
            </w:r>
          </w:p>
        </w:tc>
        <w:tc>
          <w:tcPr>
            <w:tcW w:w="3888" w:type="dxa"/>
            <w:tcBorders>
              <w:top w:val="dotted" w:sz="4" w:space="0" w:color="auto"/>
              <w:left w:val="nil"/>
              <w:bottom w:val="dotted" w:sz="4" w:space="0" w:color="auto"/>
              <w:right w:val="nil"/>
            </w:tcBorders>
            <w:shd w:val="clear" w:color="auto" w:fill="FFFFFF"/>
          </w:tcPr>
          <w:p w14:paraId="1D74F66F" w14:textId="77777777" w:rsidR="009E61BC" w:rsidRPr="00890B0C" w:rsidRDefault="009E61BC">
            <w:pPr>
              <w:pStyle w:val="AttributeTableBody"/>
              <w:jc w:val="left"/>
              <w:rPr>
                <w:noProof/>
              </w:rPr>
            </w:pPr>
            <w:r w:rsidRPr="00890B0C">
              <w:rPr>
                <w:noProof/>
              </w:rPr>
              <w:t>Special Coverage Approval Title</w:t>
            </w:r>
          </w:p>
        </w:tc>
      </w:tr>
      <w:tr w:rsidR="009F20B7" w:rsidRPr="009E61BC" w14:paraId="4753FE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00F8D5"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E56D5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0CCB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FABD6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4218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A7444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7F42DC4" w14:textId="2BB7BC35" w:rsidR="009E61BC" w:rsidRPr="00890B0C" w:rsidRDefault="00000000">
            <w:pPr>
              <w:pStyle w:val="AttributeTableBody"/>
              <w:rPr>
                <w:rStyle w:val="HyperlinkTable"/>
                <w:noProof/>
              </w:rPr>
            </w:pPr>
            <w:hyperlink r:id="rId230" w:anchor="HL70143" w:history="1">
              <w:r w:rsidR="009E61BC" w:rsidRPr="00890B0C">
                <w:rPr>
                  <w:rStyle w:val="HyperlinkTable"/>
                  <w:noProof/>
                </w:rPr>
                <w:t>0143</w:t>
              </w:r>
            </w:hyperlink>
          </w:p>
        </w:tc>
        <w:tc>
          <w:tcPr>
            <w:tcW w:w="720" w:type="dxa"/>
            <w:tcBorders>
              <w:top w:val="dotted" w:sz="4" w:space="0" w:color="auto"/>
              <w:left w:val="nil"/>
              <w:bottom w:val="dotted" w:sz="4" w:space="0" w:color="auto"/>
              <w:right w:val="nil"/>
            </w:tcBorders>
            <w:shd w:val="clear" w:color="auto" w:fill="FFFFFF"/>
          </w:tcPr>
          <w:p w14:paraId="2D8C9258" w14:textId="77777777" w:rsidR="009E61BC" w:rsidRPr="00890B0C" w:rsidRDefault="009E61BC">
            <w:pPr>
              <w:pStyle w:val="AttributeTableBody"/>
              <w:rPr>
                <w:noProof/>
              </w:rPr>
            </w:pPr>
            <w:r w:rsidRPr="00890B0C">
              <w:rPr>
                <w:noProof/>
              </w:rPr>
              <w:t>00495</w:t>
            </w:r>
          </w:p>
        </w:tc>
        <w:tc>
          <w:tcPr>
            <w:tcW w:w="3888" w:type="dxa"/>
            <w:tcBorders>
              <w:top w:val="dotted" w:sz="4" w:space="0" w:color="auto"/>
              <w:left w:val="nil"/>
              <w:bottom w:val="dotted" w:sz="4" w:space="0" w:color="auto"/>
              <w:right w:val="nil"/>
            </w:tcBorders>
            <w:shd w:val="clear" w:color="auto" w:fill="FFFFFF"/>
          </w:tcPr>
          <w:p w14:paraId="04D70128" w14:textId="77777777" w:rsidR="009E61BC" w:rsidRPr="00890B0C" w:rsidRDefault="009E61BC">
            <w:pPr>
              <w:pStyle w:val="AttributeTableBody"/>
              <w:jc w:val="left"/>
              <w:rPr>
                <w:noProof/>
              </w:rPr>
            </w:pPr>
            <w:r w:rsidRPr="00890B0C">
              <w:rPr>
                <w:noProof/>
              </w:rPr>
              <w:t>Non-Covered Insurance Code</w:t>
            </w:r>
          </w:p>
        </w:tc>
      </w:tr>
      <w:tr w:rsidR="009F20B7" w:rsidRPr="009E61BC" w14:paraId="0013F81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46EE9F"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83D54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248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431BCE"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A8EAB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448C7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CE09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FE9AE" w14:textId="77777777" w:rsidR="009E61BC" w:rsidRPr="00890B0C" w:rsidRDefault="009E61BC">
            <w:pPr>
              <w:pStyle w:val="AttributeTableBody"/>
              <w:rPr>
                <w:noProof/>
              </w:rPr>
            </w:pPr>
            <w:r w:rsidRPr="00890B0C">
              <w:rPr>
                <w:noProof/>
              </w:rPr>
              <w:t>00496</w:t>
            </w:r>
          </w:p>
        </w:tc>
        <w:tc>
          <w:tcPr>
            <w:tcW w:w="3888" w:type="dxa"/>
            <w:tcBorders>
              <w:top w:val="dotted" w:sz="4" w:space="0" w:color="auto"/>
              <w:left w:val="nil"/>
              <w:bottom w:val="dotted" w:sz="4" w:space="0" w:color="auto"/>
              <w:right w:val="nil"/>
            </w:tcBorders>
            <w:shd w:val="clear" w:color="auto" w:fill="FFFFFF"/>
          </w:tcPr>
          <w:p w14:paraId="23F4C41B" w14:textId="77777777" w:rsidR="009E61BC" w:rsidRPr="00890B0C" w:rsidRDefault="009E61BC">
            <w:pPr>
              <w:pStyle w:val="AttributeTableBody"/>
              <w:jc w:val="left"/>
              <w:rPr>
                <w:noProof/>
              </w:rPr>
            </w:pPr>
            <w:r w:rsidRPr="00890B0C">
              <w:rPr>
                <w:noProof/>
              </w:rPr>
              <w:t>Payor ID</w:t>
            </w:r>
          </w:p>
        </w:tc>
      </w:tr>
      <w:tr w:rsidR="009F20B7" w:rsidRPr="009E61BC" w14:paraId="75124A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2100EB" w14:textId="77777777" w:rsidR="009E61BC" w:rsidRPr="00890B0C" w:rsidRDefault="009E61BC">
            <w:pPr>
              <w:pStyle w:val="AttributeTableBody"/>
              <w:rPr>
                <w:noProof/>
              </w:rPr>
            </w:pPr>
            <w:r w:rsidRPr="00890B0C">
              <w:rPr>
                <w:noProof/>
              </w:rPr>
              <w:lastRenderedPageBreak/>
              <w:t>26</w:t>
            </w:r>
          </w:p>
        </w:tc>
        <w:tc>
          <w:tcPr>
            <w:tcW w:w="648" w:type="dxa"/>
            <w:tcBorders>
              <w:top w:val="dotted" w:sz="4" w:space="0" w:color="auto"/>
              <w:left w:val="nil"/>
              <w:bottom w:val="dotted" w:sz="4" w:space="0" w:color="auto"/>
              <w:right w:val="nil"/>
            </w:tcBorders>
            <w:shd w:val="clear" w:color="auto" w:fill="FFFFFF"/>
          </w:tcPr>
          <w:p w14:paraId="222CEF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11E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2045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164CB0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10A2B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4023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BBC40" w14:textId="77777777" w:rsidR="009E61BC" w:rsidRPr="00890B0C" w:rsidRDefault="009E61BC">
            <w:pPr>
              <w:pStyle w:val="AttributeTableBody"/>
              <w:rPr>
                <w:noProof/>
              </w:rPr>
            </w:pPr>
            <w:r w:rsidRPr="00890B0C">
              <w:rPr>
                <w:noProof/>
              </w:rPr>
              <w:t>00497</w:t>
            </w:r>
          </w:p>
        </w:tc>
        <w:tc>
          <w:tcPr>
            <w:tcW w:w="3888" w:type="dxa"/>
            <w:tcBorders>
              <w:top w:val="dotted" w:sz="4" w:space="0" w:color="auto"/>
              <w:left w:val="nil"/>
              <w:bottom w:val="dotted" w:sz="4" w:space="0" w:color="auto"/>
              <w:right w:val="nil"/>
            </w:tcBorders>
            <w:shd w:val="clear" w:color="auto" w:fill="FFFFFF"/>
          </w:tcPr>
          <w:p w14:paraId="0091D12D" w14:textId="77777777" w:rsidR="009E61BC" w:rsidRPr="00890B0C" w:rsidRDefault="009E61BC">
            <w:pPr>
              <w:pStyle w:val="AttributeTableBody"/>
              <w:jc w:val="left"/>
              <w:rPr>
                <w:noProof/>
              </w:rPr>
            </w:pPr>
            <w:r w:rsidRPr="00890B0C">
              <w:rPr>
                <w:noProof/>
              </w:rPr>
              <w:t>Payor Subscriber ID</w:t>
            </w:r>
          </w:p>
        </w:tc>
      </w:tr>
      <w:tr w:rsidR="009F20B7" w:rsidRPr="009E61BC" w14:paraId="58D5F6A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BBD9A1"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1698E7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2F2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770F4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D91E8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8A4D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DAA481" w14:textId="7231B8E3" w:rsidR="009E61BC" w:rsidRPr="00890B0C" w:rsidRDefault="00000000">
            <w:pPr>
              <w:pStyle w:val="AttributeTableBody"/>
              <w:rPr>
                <w:rStyle w:val="HyperlinkTable"/>
                <w:noProof/>
              </w:rPr>
            </w:pPr>
            <w:hyperlink r:id="rId231" w:anchor="HL70144" w:history="1">
              <w:r w:rsidR="009E61BC" w:rsidRPr="00890B0C">
                <w:rPr>
                  <w:rStyle w:val="HyperlinkTable"/>
                  <w:noProof/>
                </w:rPr>
                <w:t>0144</w:t>
              </w:r>
            </w:hyperlink>
          </w:p>
        </w:tc>
        <w:tc>
          <w:tcPr>
            <w:tcW w:w="720" w:type="dxa"/>
            <w:tcBorders>
              <w:top w:val="dotted" w:sz="4" w:space="0" w:color="auto"/>
              <w:left w:val="nil"/>
              <w:bottom w:val="dotted" w:sz="4" w:space="0" w:color="auto"/>
              <w:right w:val="nil"/>
            </w:tcBorders>
            <w:shd w:val="clear" w:color="auto" w:fill="FFFFFF"/>
          </w:tcPr>
          <w:p w14:paraId="5BE5B4B0" w14:textId="77777777" w:rsidR="009E61BC" w:rsidRPr="00890B0C" w:rsidRDefault="009E61BC">
            <w:pPr>
              <w:pStyle w:val="AttributeTableBody"/>
              <w:rPr>
                <w:noProof/>
              </w:rPr>
            </w:pPr>
            <w:r w:rsidRPr="00890B0C">
              <w:rPr>
                <w:noProof/>
              </w:rPr>
              <w:t>00498</w:t>
            </w:r>
          </w:p>
        </w:tc>
        <w:tc>
          <w:tcPr>
            <w:tcW w:w="3888" w:type="dxa"/>
            <w:tcBorders>
              <w:top w:val="dotted" w:sz="4" w:space="0" w:color="auto"/>
              <w:left w:val="nil"/>
              <w:bottom w:val="dotted" w:sz="4" w:space="0" w:color="auto"/>
              <w:right w:val="nil"/>
            </w:tcBorders>
            <w:shd w:val="clear" w:color="auto" w:fill="FFFFFF"/>
          </w:tcPr>
          <w:p w14:paraId="1651BD40" w14:textId="77777777" w:rsidR="009E61BC" w:rsidRPr="00890B0C" w:rsidRDefault="009E61BC">
            <w:pPr>
              <w:pStyle w:val="AttributeTableBody"/>
              <w:jc w:val="left"/>
              <w:rPr>
                <w:noProof/>
              </w:rPr>
            </w:pPr>
            <w:r w:rsidRPr="00890B0C">
              <w:rPr>
                <w:noProof/>
              </w:rPr>
              <w:t>Eligibility Source</w:t>
            </w:r>
          </w:p>
        </w:tc>
      </w:tr>
      <w:tr w:rsidR="009F20B7" w:rsidRPr="009E61BC" w14:paraId="7C848D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364133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1415D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286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D0EEF2" w14:textId="77777777" w:rsidR="009E61BC" w:rsidRPr="00890B0C" w:rsidRDefault="009E61BC">
            <w:pPr>
              <w:pStyle w:val="AttributeTableBody"/>
              <w:rPr>
                <w:noProof/>
              </w:rPr>
            </w:pPr>
            <w:r w:rsidRPr="00890B0C">
              <w:rPr>
                <w:noProof/>
              </w:rPr>
              <w:t>RMC</w:t>
            </w:r>
          </w:p>
        </w:tc>
        <w:tc>
          <w:tcPr>
            <w:tcW w:w="648" w:type="dxa"/>
            <w:tcBorders>
              <w:top w:val="dotted" w:sz="4" w:space="0" w:color="auto"/>
              <w:left w:val="nil"/>
              <w:bottom w:val="dotted" w:sz="4" w:space="0" w:color="auto"/>
              <w:right w:val="nil"/>
            </w:tcBorders>
            <w:shd w:val="clear" w:color="auto" w:fill="FFFFFF"/>
          </w:tcPr>
          <w:p w14:paraId="246B61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8A3B7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1700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76D0" w14:textId="77777777" w:rsidR="009E61BC" w:rsidRPr="00890B0C" w:rsidRDefault="009E61BC">
            <w:pPr>
              <w:pStyle w:val="AttributeTableBody"/>
              <w:rPr>
                <w:noProof/>
              </w:rPr>
            </w:pPr>
            <w:r w:rsidRPr="00890B0C">
              <w:rPr>
                <w:noProof/>
              </w:rPr>
              <w:t>00499</w:t>
            </w:r>
          </w:p>
        </w:tc>
        <w:tc>
          <w:tcPr>
            <w:tcW w:w="3888" w:type="dxa"/>
            <w:tcBorders>
              <w:top w:val="dotted" w:sz="4" w:space="0" w:color="auto"/>
              <w:left w:val="nil"/>
              <w:bottom w:val="dotted" w:sz="4" w:space="0" w:color="auto"/>
              <w:right w:val="nil"/>
            </w:tcBorders>
            <w:shd w:val="clear" w:color="auto" w:fill="FFFFFF"/>
          </w:tcPr>
          <w:p w14:paraId="7AB7E978" w14:textId="77777777" w:rsidR="009E61BC" w:rsidRPr="00890B0C" w:rsidRDefault="009E61BC">
            <w:pPr>
              <w:pStyle w:val="AttributeTableBody"/>
              <w:jc w:val="left"/>
              <w:rPr>
                <w:noProof/>
              </w:rPr>
            </w:pPr>
            <w:r w:rsidRPr="00890B0C">
              <w:rPr>
                <w:noProof/>
              </w:rPr>
              <w:t>Room Coverage Type/Amount</w:t>
            </w:r>
          </w:p>
        </w:tc>
      </w:tr>
      <w:tr w:rsidR="009F20B7" w:rsidRPr="009E61BC" w14:paraId="063766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39A4F8"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27A64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0D5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904E1" w14:textId="77777777" w:rsidR="009E61BC" w:rsidRPr="00890B0C" w:rsidRDefault="009E61BC">
            <w:pPr>
              <w:pStyle w:val="AttributeTableBody"/>
              <w:rPr>
                <w:noProof/>
              </w:rPr>
            </w:pPr>
            <w:r w:rsidRPr="00890B0C">
              <w:rPr>
                <w:noProof/>
              </w:rPr>
              <w:t>PTA</w:t>
            </w:r>
          </w:p>
        </w:tc>
        <w:tc>
          <w:tcPr>
            <w:tcW w:w="648" w:type="dxa"/>
            <w:tcBorders>
              <w:top w:val="dotted" w:sz="4" w:space="0" w:color="auto"/>
              <w:left w:val="nil"/>
              <w:bottom w:val="dotted" w:sz="4" w:space="0" w:color="auto"/>
              <w:right w:val="nil"/>
            </w:tcBorders>
            <w:shd w:val="clear" w:color="auto" w:fill="FFFFFF"/>
          </w:tcPr>
          <w:p w14:paraId="448CE16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AF6E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43E6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AA5B5" w14:textId="77777777" w:rsidR="009E61BC" w:rsidRPr="00890B0C" w:rsidRDefault="009E61BC">
            <w:pPr>
              <w:pStyle w:val="AttributeTableBody"/>
              <w:rPr>
                <w:noProof/>
              </w:rPr>
            </w:pPr>
            <w:r w:rsidRPr="00890B0C">
              <w:rPr>
                <w:noProof/>
              </w:rPr>
              <w:t>00500</w:t>
            </w:r>
          </w:p>
        </w:tc>
        <w:tc>
          <w:tcPr>
            <w:tcW w:w="3888" w:type="dxa"/>
            <w:tcBorders>
              <w:top w:val="dotted" w:sz="4" w:space="0" w:color="auto"/>
              <w:left w:val="nil"/>
              <w:bottom w:val="dotted" w:sz="4" w:space="0" w:color="auto"/>
              <w:right w:val="nil"/>
            </w:tcBorders>
            <w:shd w:val="clear" w:color="auto" w:fill="FFFFFF"/>
          </w:tcPr>
          <w:p w14:paraId="2FC3D10B" w14:textId="77777777" w:rsidR="009E61BC" w:rsidRPr="00890B0C" w:rsidRDefault="009E61BC">
            <w:pPr>
              <w:pStyle w:val="AttributeTableBody"/>
              <w:jc w:val="left"/>
              <w:rPr>
                <w:noProof/>
              </w:rPr>
            </w:pPr>
            <w:r w:rsidRPr="00890B0C">
              <w:rPr>
                <w:noProof/>
              </w:rPr>
              <w:t>Policy Type/Amount</w:t>
            </w:r>
          </w:p>
        </w:tc>
      </w:tr>
      <w:tr w:rsidR="009F20B7" w:rsidRPr="009E61BC" w14:paraId="6BA8B5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76E981"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6AE8BB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1B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CA4C8" w14:textId="77777777" w:rsidR="009E61BC" w:rsidRPr="00890B0C" w:rsidRDefault="009E61BC">
            <w:pPr>
              <w:pStyle w:val="AttributeTableBody"/>
              <w:rPr>
                <w:noProof/>
              </w:rPr>
            </w:pPr>
            <w:r w:rsidRPr="00890B0C">
              <w:rPr>
                <w:noProof/>
              </w:rPr>
              <w:t>DDI</w:t>
            </w:r>
          </w:p>
        </w:tc>
        <w:tc>
          <w:tcPr>
            <w:tcW w:w="648" w:type="dxa"/>
            <w:tcBorders>
              <w:top w:val="dotted" w:sz="4" w:space="0" w:color="auto"/>
              <w:left w:val="nil"/>
              <w:bottom w:val="dotted" w:sz="4" w:space="0" w:color="auto"/>
              <w:right w:val="nil"/>
            </w:tcBorders>
            <w:shd w:val="clear" w:color="auto" w:fill="FFFFFF"/>
          </w:tcPr>
          <w:p w14:paraId="12EA3C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15B0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7F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0C1B8" w14:textId="77777777" w:rsidR="009E61BC" w:rsidRPr="00890B0C" w:rsidRDefault="009E61BC">
            <w:pPr>
              <w:pStyle w:val="AttributeTableBody"/>
              <w:rPr>
                <w:noProof/>
              </w:rPr>
            </w:pPr>
            <w:r w:rsidRPr="00890B0C">
              <w:rPr>
                <w:noProof/>
              </w:rPr>
              <w:t>00501</w:t>
            </w:r>
          </w:p>
        </w:tc>
        <w:tc>
          <w:tcPr>
            <w:tcW w:w="3888" w:type="dxa"/>
            <w:tcBorders>
              <w:top w:val="dotted" w:sz="4" w:space="0" w:color="auto"/>
              <w:left w:val="nil"/>
              <w:bottom w:val="dotted" w:sz="4" w:space="0" w:color="auto"/>
              <w:right w:val="nil"/>
            </w:tcBorders>
            <w:shd w:val="clear" w:color="auto" w:fill="FFFFFF"/>
          </w:tcPr>
          <w:p w14:paraId="3DF49945" w14:textId="77777777" w:rsidR="009E61BC" w:rsidRPr="00890B0C" w:rsidRDefault="009E61BC">
            <w:pPr>
              <w:pStyle w:val="AttributeTableBody"/>
              <w:jc w:val="left"/>
              <w:rPr>
                <w:noProof/>
              </w:rPr>
            </w:pPr>
            <w:r w:rsidRPr="00890B0C">
              <w:rPr>
                <w:noProof/>
              </w:rPr>
              <w:t>Daily Deductible</w:t>
            </w:r>
          </w:p>
        </w:tc>
      </w:tr>
      <w:tr w:rsidR="009F20B7" w:rsidRPr="009E61BC" w14:paraId="5B7740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44C368"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630938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F2C4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11F7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458AD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12488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5560E" w14:textId="2712C707" w:rsidR="009E61BC" w:rsidRPr="00890B0C" w:rsidRDefault="00000000">
            <w:pPr>
              <w:pStyle w:val="AttributeTableBody"/>
              <w:rPr>
                <w:rStyle w:val="HyperlinkTable"/>
                <w:noProof/>
              </w:rPr>
            </w:pPr>
            <w:hyperlink r:id="rId232"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79735051"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57DD2F95" w14:textId="77777777" w:rsidR="009E61BC" w:rsidRPr="00890B0C" w:rsidRDefault="009E61BC">
            <w:pPr>
              <w:pStyle w:val="AttributeTableBody"/>
              <w:jc w:val="left"/>
              <w:rPr>
                <w:noProof/>
              </w:rPr>
            </w:pPr>
            <w:r w:rsidRPr="00890B0C">
              <w:rPr>
                <w:noProof/>
              </w:rPr>
              <w:t>Living Dependency</w:t>
            </w:r>
          </w:p>
        </w:tc>
      </w:tr>
      <w:tr w:rsidR="009F20B7" w:rsidRPr="009E61BC" w14:paraId="69C8EE7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E77D10"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33B584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01E6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BB77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0A9D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4A5EE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284897" w14:textId="351FA065" w:rsidR="009E61BC" w:rsidRPr="00137C1B" w:rsidRDefault="00000000">
            <w:pPr>
              <w:pStyle w:val="AttributeTableBody"/>
              <w:rPr>
                <w:rStyle w:val="HyperlinkTable"/>
              </w:rPr>
            </w:pPr>
            <w:hyperlink r:id="rId233" w:anchor="HL70009" w:history="1">
              <w:r w:rsidR="009E61BC" w:rsidRPr="00137C1B">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3D75C649"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6A44BB0E" w14:textId="77777777" w:rsidR="009E61BC" w:rsidRPr="00890B0C" w:rsidRDefault="009E61BC">
            <w:pPr>
              <w:pStyle w:val="AttributeTableBody"/>
              <w:jc w:val="left"/>
              <w:rPr>
                <w:noProof/>
              </w:rPr>
            </w:pPr>
            <w:r w:rsidRPr="00890B0C">
              <w:rPr>
                <w:noProof/>
              </w:rPr>
              <w:t>Ambulatory Status</w:t>
            </w:r>
          </w:p>
        </w:tc>
      </w:tr>
      <w:tr w:rsidR="009F20B7" w:rsidRPr="009E61BC" w14:paraId="10B2FC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701D2C"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41BFC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F1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479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90ACEC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AC022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7DCA701" w14:textId="5E985814" w:rsidR="009E61BC" w:rsidRPr="00890B0C" w:rsidRDefault="00000000">
            <w:pPr>
              <w:pStyle w:val="AttributeTableBody"/>
              <w:rPr>
                <w:rStyle w:val="HyperlinkTable"/>
                <w:noProof/>
              </w:rPr>
            </w:pPr>
            <w:hyperlink r:id="rId234"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16FFBAB7"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6BAAC0CA" w14:textId="77777777" w:rsidR="009E61BC" w:rsidRPr="00890B0C" w:rsidRDefault="009E61BC">
            <w:pPr>
              <w:pStyle w:val="AttributeTableBody"/>
              <w:jc w:val="left"/>
              <w:rPr>
                <w:noProof/>
              </w:rPr>
            </w:pPr>
            <w:r w:rsidRPr="00890B0C">
              <w:rPr>
                <w:noProof/>
              </w:rPr>
              <w:t xml:space="preserve">Citizenship </w:t>
            </w:r>
          </w:p>
        </w:tc>
      </w:tr>
      <w:tr w:rsidR="009F20B7" w:rsidRPr="009E61BC" w14:paraId="22FCAB0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7D0D97"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017F2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FB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B0604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B234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342E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66916" w14:textId="55FB31E9" w:rsidR="009E61BC" w:rsidRPr="00890B0C" w:rsidRDefault="00000000">
            <w:pPr>
              <w:pStyle w:val="AttributeTableBody"/>
              <w:rPr>
                <w:rStyle w:val="HyperlinkTable"/>
                <w:noProof/>
              </w:rPr>
            </w:pPr>
            <w:hyperlink r:id="rId235"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595A4822"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778E23B4" w14:textId="77777777" w:rsidR="009E61BC" w:rsidRPr="00890B0C" w:rsidRDefault="009E61BC">
            <w:pPr>
              <w:pStyle w:val="AttributeTableBody"/>
              <w:jc w:val="left"/>
              <w:rPr>
                <w:noProof/>
              </w:rPr>
            </w:pPr>
            <w:r w:rsidRPr="00890B0C">
              <w:rPr>
                <w:noProof/>
              </w:rPr>
              <w:t>Primary Language</w:t>
            </w:r>
          </w:p>
        </w:tc>
      </w:tr>
      <w:tr w:rsidR="009F20B7" w:rsidRPr="009E61BC" w14:paraId="51727D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3AD28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35ABB0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2A9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7BB1B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B5C920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5A7E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655B9" w14:textId="13802F16" w:rsidR="009E61BC" w:rsidRPr="00137C1B" w:rsidRDefault="00000000">
            <w:pPr>
              <w:pStyle w:val="AttributeTableBody"/>
              <w:rPr>
                <w:rStyle w:val="HyperlinkTable"/>
              </w:rPr>
            </w:pPr>
            <w:hyperlink r:id="rId236" w:anchor="HL70220" w:history="1">
              <w:r w:rsidR="009E61BC" w:rsidRPr="00137C1B">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310353FA"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67B97961" w14:textId="77777777" w:rsidR="009E61BC" w:rsidRPr="00890B0C" w:rsidRDefault="009E61BC">
            <w:pPr>
              <w:pStyle w:val="AttributeTableBody"/>
              <w:jc w:val="left"/>
              <w:rPr>
                <w:noProof/>
              </w:rPr>
            </w:pPr>
            <w:r w:rsidRPr="00890B0C">
              <w:rPr>
                <w:noProof/>
              </w:rPr>
              <w:t xml:space="preserve">Living Arrangement </w:t>
            </w:r>
          </w:p>
        </w:tc>
      </w:tr>
      <w:tr w:rsidR="009F20B7" w:rsidRPr="009E61BC" w14:paraId="0B1A281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35C90D"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A6ECE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758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DDB4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3D34B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FCAE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430F" w14:textId="5EBE0FB3" w:rsidR="009E61BC" w:rsidRPr="00137C1B" w:rsidRDefault="00000000">
            <w:pPr>
              <w:pStyle w:val="AttributeTableBody"/>
              <w:rPr>
                <w:rStyle w:val="HyperlinkTable"/>
              </w:rPr>
            </w:pPr>
            <w:hyperlink r:id="rId237" w:anchor="HL70215" w:history="1">
              <w:r w:rsidR="009E61BC" w:rsidRPr="00137C1B">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2F7C7922"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553FC94B" w14:textId="77777777" w:rsidR="009E61BC" w:rsidRPr="00890B0C" w:rsidRDefault="009E61BC">
            <w:pPr>
              <w:pStyle w:val="AttributeTableBody"/>
              <w:jc w:val="left"/>
              <w:rPr>
                <w:noProof/>
              </w:rPr>
            </w:pPr>
            <w:r w:rsidRPr="00890B0C">
              <w:rPr>
                <w:noProof/>
              </w:rPr>
              <w:t>Publicity Code</w:t>
            </w:r>
          </w:p>
        </w:tc>
      </w:tr>
      <w:tr w:rsidR="009F20B7" w:rsidRPr="009E61BC" w14:paraId="276B019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8034FA"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27D06A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175187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8B1B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05EE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97BF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118A6" w14:textId="62EAABCA" w:rsidR="009E61BC" w:rsidRPr="00137C1B" w:rsidRDefault="00000000">
            <w:pPr>
              <w:pStyle w:val="AttributeTableBody"/>
              <w:rPr>
                <w:rStyle w:val="HyperlinkTable"/>
              </w:rPr>
            </w:pPr>
            <w:hyperlink r:id="rId238"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56B71B1"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35F587E4" w14:textId="77777777" w:rsidR="009E61BC" w:rsidRPr="00890B0C" w:rsidRDefault="009E61BC">
            <w:pPr>
              <w:pStyle w:val="AttributeTableBody"/>
              <w:jc w:val="left"/>
              <w:rPr>
                <w:noProof/>
              </w:rPr>
            </w:pPr>
            <w:r w:rsidRPr="00890B0C">
              <w:rPr>
                <w:noProof/>
              </w:rPr>
              <w:t>Protection Indicator</w:t>
            </w:r>
          </w:p>
        </w:tc>
      </w:tr>
      <w:tr w:rsidR="009F20B7" w:rsidRPr="009E61BC" w14:paraId="683EAB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287D1B"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5F5455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83B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CBBCE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E7E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9C62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B3DE4" w14:textId="60ECAA1D" w:rsidR="009E61BC" w:rsidRPr="00890B0C" w:rsidRDefault="00000000">
            <w:pPr>
              <w:pStyle w:val="AttributeTableBody"/>
              <w:rPr>
                <w:rStyle w:val="HyperlinkTable"/>
                <w:noProof/>
              </w:rPr>
            </w:pPr>
            <w:hyperlink r:id="rId239"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50D224FA"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28E159CC" w14:textId="77777777" w:rsidR="009E61BC" w:rsidRPr="00890B0C" w:rsidRDefault="009E61BC">
            <w:pPr>
              <w:pStyle w:val="AttributeTableBody"/>
              <w:jc w:val="left"/>
              <w:rPr>
                <w:noProof/>
              </w:rPr>
            </w:pPr>
            <w:r w:rsidRPr="00890B0C">
              <w:rPr>
                <w:noProof/>
              </w:rPr>
              <w:t xml:space="preserve">Student Indicator </w:t>
            </w:r>
          </w:p>
        </w:tc>
      </w:tr>
      <w:tr w:rsidR="009F20B7" w:rsidRPr="009E61BC" w14:paraId="4641EB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2606B"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3E49CD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D7F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E45C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AB56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1CA4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C8205" w14:textId="280102DE" w:rsidR="009E61BC" w:rsidRPr="00137C1B" w:rsidRDefault="00000000">
            <w:pPr>
              <w:pStyle w:val="AttributeTableBody"/>
              <w:rPr>
                <w:rStyle w:val="HyperlinkTable"/>
              </w:rPr>
            </w:pPr>
            <w:hyperlink r:id="rId240" w:anchor="HL70006" w:history="1">
              <w:r w:rsidR="009E61BC" w:rsidRPr="00137C1B">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1B750243"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72E49556" w14:textId="77777777" w:rsidR="009E61BC" w:rsidRPr="00890B0C" w:rsidRDefault="009E61BC">
            <w:pPr>
              <w:pStyle w:val="AttributeTableBody"/>
              <w:jc w:val="left"/>
              <w:rPr>
                <w:noProof/>
              </w:rPr>
            </w:pPr>
            <w:r w:rsidRPr="00890B0C">
              <w:rPr>
                <w:noProof/>
              </w:rPr>
              <w:t xml:space="preserve">Religion </w:t>
            </w:r>
          </w:p>
        </w:tc>
      </w:tr>
      <w:tr w:rsidR="009F20B7" w:rsidRPr="009E61BC" w14:paraId="50DC15E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9E5E4"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32F54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AAE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4D56A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F0148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47A45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7803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B0AEF"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3D7F1F2F"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39A23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422CB8"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3BA5F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BA28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96222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AA071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DEE9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E8C0E" w14:textId="36EAE035" w:rsidR="009E61BC" w:rsidRPr="00137C1B" w:rsidRDefault="00000000">
            <w:pPr>
              <w:pStyle w:val="AttributeTableBody"/>
              <w:rPr>
                <w:rStyle w:val="HyperlinkTable"/>
              </w:rPr>
            </w:pPr>
            <w:hyperlink r:id="rId241" w:anchor="HL70212" w:history="1">
              <w:r w:rsidR="009E61BC" w:rsidRPr="00137C1B">
                <w:rPr>
                  <w:rStyle w:val="HyperlinkTable"/>
                </w:rPr>
                <w:t>0212</w:t>
              </w:r>
            </w:hyperlink>
          </w:p>
        </w:tc>
        <w:tc>
          <w:tcPr>
            <w:tcW w:w="720" w:type="dxa"/>
            <w:tcBorders>
              <w:top w:val="dotted" w:sz="4" w:space="0" w:color="auto"/>
              <w:left w:val="nil"/>
              <w:bottom w:val="dotted" w:sz="4" w:space="0" w:color="auto"/>
              <w:right w:val="nil"/>
            </w:tcBorders>
            <w:shd w:val="clear" w:color="auto" w:fill="FFFFFF"/>
          </w:tcPr>
          <w:p w14:paraId="696FDF1B"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03CF0FEA" w14:textId="77777777" w:rsidR="009E61BC" w:rsidRPr="00890B0C" w:rsidRDefault="009E61BC">
            <w:pPr>
              <w:pStyle w:val="AttributeTableBody"/>
              <w:jc w:val="left"/>
              <w:rPr>
                <w:noProof/>
              </w:rPr>
            </w:pPr>
            <w:r w:rsidRPr="00890B0C">
              <w:rPr>
                <w:noProof/>
              </w:rPr>
              <w:t xml:space="preserve">Nationality </w:t>
            </w:r>
          </w:p>
        </w:tc>
      </w:tr>
      <w:tr w:rsidR="009F20B7" w:rsidRPr="009E61BC" w14:paraId="760DD7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683EB"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7FFA1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DD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E831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C5F16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0CA70B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5382E3" w14:textId="7F7EB43E" w:rsidR="009E61BC" w:rsidRPr="00137C1B" w:rsidRDefault="00000000">
            <w:pPr>
              <w:pStyle w:val="AttributeTableBody"/>
              <w:rPr>
                <w:rStyle w:val="HyperlinkTable"/>
              </w:rPr>
            </w:pPr>
            <w:hyperlink r:id="rId242" w:anchor="HL70189" w:history="1">
              <w:r w:rsidR="009E61BC" w:rsidRPr="00137C1B">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BD106D9"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5D007824" w14:textId="77777777" w:rsidR="009E61BC" w:rsidRPr="00890B0C" w:rsidRDefault="009E61BC">
            <w:pPr>
              <w:pStyle w:val="AttributeTableBody"/>
              <w:jc w:val="left"/>
              <w:rPr>
                <w:noProof/>
              </w:rPr>
            </w:pPr>
            <w:r w:rsidRPr="00890B0C">
              <w:rPr>
                <w:noProof/>
              </w:rPr>
              <w:t xml:space="preserve">Ethnic Group </w:t>
            </w:r>
          </w:p>
        </w:tc>
      </w:tr>
      <w:tr w:rsidR="009F20B7" w:rsidRPr="009E61BC" w14:paraId="7D0489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14A5E2"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0F2C83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CB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74DC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F9F2A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E8DF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8AAE6" w14:textId="1BBD82D0" w:rsidR="009E61BC" w:rsidRPr="00137C1B" w:rsidRDefault="00000000">
            <w:pPr>
              <w:pStyle w:val="AttributeTableBody"/>
              <w:rPr>
                <w:rStyle w:val="HyperlinkTable"/>
              </w:rPr>
            </w:pPr>
            <w:hyperlink r:id="rId243" w:anchor="HL70002" w:history="1">
              <w:r w:rsidR="009E61BC" w:rsidRPr="00137C1B">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D210A8D" w14:textId="77777777" w:rsidR="009E61BC" w:rsidRPr="00890B0C" w:rsidRDefault="009E61BC">
            <w:pPr>
              <w:pStyle w:val="AttributeTableBody"/>
              <w:rPr>
                <w:noProof/>
              </w:rPr>
            </w:pPr>
            <w:r w:rsidRPr="00890B0C">
              <w:rPr>
                <w:noProof/>
              </w:rPr>
              <w:t>00119</w:t>
            </w:r>
          </w:p>
        </w:tc>
        <w:tc>
          <w:tcPr>
            <w:tcW w:w="3888" w:type="dxa"/>
            <w:tcBorders>
              <w:top w:val="dotted" w:sz="4" w:space="0" w:color="auto"/>
              <w:left w:val="nil"/>
              <w:bottom w:val="dotted" w:sz="4" w:space="0" w:color="auto"/>
              <w:right w:val="nil"/>
            </w:tcBorders>
            <w:shd w:val="clear" w:color="auto" w:fill="FFFFFF"/>
          </w:tcPr>
          <w:p w14:paraId="579EAA9F" w14:textId="77777777" w:rsidR="009E61BC" w:rsidRPr="00890B0C" w:rsidRDefault="009E61BC">
            <w:pPr>
              <w:pStyle w:val="AttributeTableBody"/>
              <w:jc w:val="left"/>
              <w:rPr>
                <w:noProof/>
              </w:rPr>
            </w:pPr>
            <w:r w:rsidRPr="00890B0C">
              <w:rPr>
                <w:noProof/>
              </w:rPr>
              <w:t xml:space="preserve">Marital Status </w:t>
            </w:r>
          </w:p>
        </w:tc>
      </w:tr>
      <w:tr w:rsidR="009F20B7" w:rsidRPr="009E61BC" w14:paraId="43BEBEE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20B8CA6"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001F8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1FE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453EA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7F81E9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9D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B75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29EA7" w14:textId="77777777" w:rsidR="009E61BC" w:rsidRPr="00890B0C" w:rsidRDefault="009E61BC">
            <w:pPr>
              <w:pStyle w:val="AttributeTableBody"/>
              <w:rPr>
                <w:noProof/>
              </w:rPr>
            </w:pPr>
            <w:r w:rsidRPr="00890B0C">
              <w:rPr>
                <w:noProof/>
              </w:rPr>
              <w:t>00787</w:t>
            </w:r>
          </w:p>
        </w:tc>
        <w:tc>
          <w:tcPr>
            <w:tcW w:w="3888" w:type="dxa"/>
            <w:tcBorders>
              <w:top w:val="dotted" w:sz="4" w:space="0" w:color="auto"/>
              <w:left w:val="nil"/>
              <w:bottom w:val="dotted" w:sz="4" w:space="0" w:color="auto"/>
              <w:right w:val="nil"/>
            </w:tcBorders>
            <w:shd w:val="clear" w:color="auto" w:fill="FFFFFF"/>
          </w:tcPr>
          <w:p w14:paraId="419D1F1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Start Date</w:t>
            </w:r>
          </w:p>
        </w:tc>
      </w:tr>
      <w:tr w:rsidR="009F20B7" w:rsidRPr="009E61BC" w14:paraId="5141B5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7AF5076"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6BAE61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EA8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FC3AA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2629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AA30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F2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FA774"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1827FDD6" w14:textId="77777777" w:rsidR="009E61BC" w:rsidRPr="00890B0C" w:rsidRDefault="009E61BC">
            <w:pPr>
              <w:pStyle w:val="AttributeTableBody"/>
              <w:jc w:val="left"/>
              <w:rPr>
                <w:noProof/>
              </w:rPr>
            </w:pPr>
            <w:r w:rsidRPr="00890B0C">
              <w:rPr>
                <w:noProof/>
              </w:rPr>
              <w:t>Employment Stop Date</w:t>
            </w:r>
          </w:p>
        </w:tc>
      </w:tr>
      <w:tr w:rsidR="009F20B7" w:rsidRPr="009E61BC" w14:paraId="35745F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D95F99"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0E3564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762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5CD5D8"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B8475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AA9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798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6C23B"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6B7653A9" w14:textId="77777777" w:rsidR="009E61BC" w:rsidRPr="00890B0C" w:rsidRDefault="009E61BC">
            <w:pPr>
              <w:pStyle w:val="AttributeTableBody"/>
              <w:jc w:val="left"/>
              <w:rPr>
                <w:noProof/>
              </w:rPr>
            </w:pPr>
            <w:r w:rsidRPr="00890B0C">
              <w:rPr>
                <w:noProof/>
              </w:rPr>
              <w:t>Job Title</w:t>
            </w:r>
          </w:p>
        </w:tc>
      </w:tr>
      <w:tr w:rsidR="009F20B7" w:rsidRPr="009E61BC" w14:paraId="38E0BED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7F802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5263E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329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BB93C"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373E0B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5ADC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ACF2"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51A0B0C1"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1CA9CB16" w14:textId="77777777" w:rsidR="009E61BC" w:rsidRPr="00890B0C" w:rsidRDefault="009E61BC">
            <w:pPr>
              <w:pStyle w:val="AttributeTableBody"/>
              <w:jc w:val="left"/>
              <w:rPr>
                <w:noProof/>
              </w:rPr>
            </w:pPr>
            <w:r w:rsidRPr="00890B0C">
              <w:rPr>
                <w:noProof/>
              </w:rPr>
              <w:t>Job Code/Class</w:t>
            </w:r>
          </w:p>
        </w:tc>
      </w:tr>
      <w:tr w:rsidR="009F20B7" w:rsidRPr="009E61BC" w14:paraId="28DE0F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6329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05D0C2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444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964B8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8DBB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46E2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535DD" w14:textId="0532FC75" w:rsidR="009E61BC" w:rsidRPr="00137C1B" w:rsidRDefault="00000000">
            <w:pPr>
              <w:pStyle w:val="AttributeTableBody"/>
              <w:rPr>
                <w:rStyle w:val="HyperlinkTable"/>
              </w:rPr>
            </w:pPr>
            <w:hyperlink r:id="rId244" w:anchor="HL70311" w:history="1">
              <w:r w:rsidR="009E61BC" w:rsidRPr="00137C1B">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0DA04AE3"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596593A5" w14:textId="77777777" w:rsidR="009E61BC" w:rsidRPr="00890B0C" w:rsidRDefault="009E61BC">
            <w:pPr>
              <w:pStyle w:val="AttributeTableBody"/>
              <w:jc w:val="left"/>
              <w:rPr>
                <w:noProof/>
              </w:rPr>
            </w:pPr>
            <w:r w:rsidRPr="00890B0C">
              <w:rPr>
                <w:noProof/>
              </w:rPr>
              <w:t xml:space="preserve">Job Status </w:t>
            </w:r>
          </w:p>
        </w:tc>
      </w:tr>
      <w:tr w:rsidR="009F20B7" w:rsidRPr="009E61BC" w14:paraId="211CA16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59947"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0E0634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048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880F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738D3C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226FA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2185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D7F7F" w14:textId="77777777" w:rsidR="009E61BC" w:rsidRPr="00890B0C" w:rsidRDefault="009E61BC">
            <w:pPr>
              <w:pStyle w:val="AttributeTableBody"/>
              <w:rPr>
                <w:noProof/>
              </w:rPr>
            </w:pPr>
            <w:r w:rsidRPr="00890B0C">
              <w:rPr>
                <w:noProof/>
              </w:rPr>
              <w:t>00789</w:t>
            </w:r>
          </w:p>
        </w:tc>
        <w:tc>
          <w:tcPr>
            <w:tcW w:w="3888" w:type="dxa"/>
            <w:tcBorders>
              <w:top w:val="dotted" w:sz="4" w:space="0" w:color="auto"/>
              <w:left w:val="nil"/>
              <w:bottom w:val="dotted" w:sz="4" w:space="0" w:color="auto"/>
              <w:right w:val="nil"/>
            </w:tcBorders>
            <w:shd w:val="clear" w:color="auto" w:fill="FFFFFF"/>
          </w:tcPr>
          <w:p w14:paraId="49B0DD0A" w14:textId="77777777" w:rsidR="009E61BC" w:rsidRPr="00890B0C" w:rsidRDefault="009E61BC">
            <w:pPr>
              <w:pStyle w:val="AttributeTableBody"/>
              <w:jc w:val="left"/>
              <w:rPr>
                <w:noProof/>
              </w:rPr>
            </w:pPr>
            <w:r w:rsidRPr="00890B0C">
              <w:rPr>
                <w:noProof/>
              </w:rPr>
              <w:t>Employer Contact Person Name</w:t>
            </w:r>
          </w:p>
        </w:tc>
      </w:tr>
      <w:tr w:rsidR="009F20B7" w:rsidRPr="009E61BC" w14:paraId="71A3EB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698F70"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06B0A86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398D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E7DB5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DD592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55BB3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116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F795A" w14:textId="77777777" w:rsidR="009E61BC" w:rsidRPr="00890B0C" w:rsidRDefault="009E61BC">
            <w:pPr>
              <w:pStyle w:val="AttributeTableBody"/>
              <w:rPr>
                <w:noProof/>
              </w:rPr>
            </w:pPr>
            <w:r w:rsidRPr="00890B0C">
              <w:rPr>
                <w:noProof/>
              </w:rPr>
              <w:t>00790</w:t>
            </w:r>
          </w:p>
        </w:tc>
        <w:tc>
          <w:tcPr>
            <w:tcW w:w="3888" w:type="dxa"/>
            <w:tcBorders>
              <w:top w:val="dotted" w:sz="4" w:space="0" w:color="auto"/>
              <w:left w:val="nil"/>
              <w:bottom w:val="dotted" w:sz="4" w:space="0" w:color="auto"/>
              <w:right w:val="nil"/>
            </w:tcBorders>
            <w:shd w:val="clear" w:color="auto" w:fill="FFFFFF"/>
          </w:tcPr>
          <w:p w14:paraId="2A7F531B" w14:textId="77777777" w:rsidR="009E61BC" w:rsidRPr="00890B0C" w:rsidRDefault="009E61BC">
            <w:pPr>
              <w:pStyle w:val="AttributeTableBody"/>
              <w:jc w:val="left"/>
              <w:rPr>
                <w:noProof/>
              </w:rPr>
            </w:pPr>
            <w:r w:rsidRPr="00890B0C">
              <w:rPr>
                <w:noProof/>
              </w:rPr>
              <w:t>Employer Contact Person Phone Number</w:t>
            </w:r>
          </w:p>
        </w:tc>
      </w:tr>
      <w:tr w:rsidR="009F20B7" w:rsidRPr="009E61BC" w14:paraId="6DB64D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89C76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18B36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FD0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0B82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F962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A18E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90CFB" w14:textId="193C5328" w:rsidR="009E61BC" w:rsidRPr="00890B0C" w:rsidRDefault="00000000">
            <w:pPr>
              <w:pStyle w:val="AttributeTableBody"/>
              <w:rPr>
                <w:rStyle w:val="HyperlinkTable"/>
                <w:noProof/>
              </w:rPr>
            </w:pPr>
            <w:hyperlink r:id="rId245"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05A3BB0D" w14:textId="77777777" w:rsidR="009E61BC" w:rsidRPr="00890B0C" w:rsidRDefault="009E61BC">
            <w:pPr>
              <w:pStyle w:val="AttributeTableBody"/>
              <w:rPr>
                <w:noProof/>
              </w:rPr>
            </w:pPr>
            <w:r w:rsidRPr="00890B0C">
              <w:rPr>
                <w:noProof/>
              </w:rPr>
              <w:t>00791</w:t>
            </w:r>
          </w:p>
        </w:tc>
        <w:tc>
          <w:tcPr>
            <w:tcW w:w="3888" w:type="dxa"/>
            <w:tcBorders>
              <w:top w:val="dotted" w:sz="4" w:space="0" w:color="auto"/>
              <w:left w:val="nil"/>
              <w:bottom w:val="dotted" w:sz="4" w:space="0" w:color="auto"/>
              <w:right w:val="nil"/>
            </w:tcBorders>
            <w:shd w:val="clear" w:color="auto" w:fill="FFFFFF"/>
          </w:tcPr>
          <w:p w14:paraId="754B883C" w14:textId="77777777" w:rsidR="009E61BC" w:rsidRPr="00890B0C" w:rsidRDefault="009E61BC">
            <w:pPr>
              <w:pStyle w:val="AttributeTableBody"/>
              <w:jc w:val="left"/>
              <w:rPr>
                <w:noProof/>
              </w:rPr>
            </w:pPr>
            <w:r w:rsidRPr="00890B0C">
              <w:rPr>
                <w:noProof/>
              </w:rPr>
              <w:t xml:space="preserve">Employer Contact Reason </w:t>
            </w:r>
          </w:p>
        </w:tc>
      </w:tr>
      <w:tr w:rsidR="009F20B7" w:rsidRPr="009E61BC" w14:paraId="601A7B1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CAC9E9"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4FB0AA7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861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80C7F"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DD4571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1D66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0E55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8B56A" w14:textId="77777777" w:rsidR="009E61BC" w:rsidRPr="00890B0C" w:rsidRDefault="009E61BC">
            <w:pPr>
              <w:pStyle w:val="AttributeTableBody"/>
              <w:rPr>
                <w:noProof/>
              </w:rPr>
            </w:pPr>
            <w:r w:rsidRPr="00890B0C">
              <w:rPr>
                <w:noProof/>
              </w:rPr>
              <w:t>00792</w:t>
            </w:r>
          </w:p>
        </w:tc>
        <w:tc>
          <w:tcPr>
            <w:tcW w:w="3888" w:type="dxa"/>
            <w:tcBorders>
              <w:top w:val="dotted" w:sz="4" w:space="0" w:color="auto"/>
              <w:left w:val="nil"/>
              <w:bottom w:val="dotted" w:sz="4" w:space="0" w:color="auto"/>
              <w:right w:val="nil"/>
            </w:tcBorders>
            <w:shd w:val="clear" w:color="auto" w:fill="FFFFFF"/>
          </w:tcPr>
          <w:p w14:paraId="2844526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w:t>
            </w:r>
            <w:r>
              <w:rPr>
                <w:noProof/>
              </w:rPr>
              <w:t>'</w:t>
            </w:r>
            <w:r w:rsidRPr="00890B0C">
              <w:rPr>
                <w:noProof/>
              </w:rPr>
              <w:t>s Name</w:t>
            </w:r>
          </w:p>
        </w:tc>
      </w:tr>
      <w:tr w:rsidR="009F20B7" w:rsidRPr="009E61BC" w14:paraId="2BDC66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F1A96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3BFCB2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64F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6E7AE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C6CE7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F32F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4842E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CF7A1" w14:textId="77777777" w:rsidR="009E61BC" w:rsidRPr="00890B0C" w:rsidRDefault="009E61BC">
            <w:pPr>
              <w:pStyle w:val="AttributeTableBody"/>
              <w:rPr>
                <w:noProof/>
              </w:rPr>
            </w:pPr>
            <w:r w:rsidRPr="00890B0C">
              <w:rPr>
                <w:noProof/>
              </w:rPr>
              <w:t>00793</w:t>
            </w:r>
          </w:p>
        </w:tc>
        <w:tc>
          <w:tcPr>
            <w:tcW w:w="3888" w:type="dxa"/>
            <w:tcBorders>
              <w:top w:val="dotted" w:sz="4" w:space="0" w:color="auto"/>
              <w:left w:val="nil"/>
              <w:bottom w:val="dotted" w:sz="4" w:space="0" w:color="auto"/>
              <w:right w:val="nil"/>
            </w:tcBorders>
            <w:shd w:val="clear" w:color="auto" w:fill="FFFFFF"/>
          </w:tcPr>
          <w:p w14:paraId="2CB4B6F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 Phone Number</w:t>
            </w:r>
          </w:p>
        </w:tc>
      </w:tr>
      <w:tr w:rsidR="009F20B7" w:rsidRPr="009E61BC" w14:paraId="1B2B81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14F096C"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10294A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3A6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43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53980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10D59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F6DCE" w14:textId="1AF48FD0" w:rsidR="009E61BC" w:rsidRPr="00890B0C" w:rsidRDefault="00000000">
            <w:pPr>
              <w:pStyle w:val="AttributeTableBody"/>
              <w:rPr>
                <w:rStyle w:val="HyperlinkTable"/>
                <w:noProof/>
              </w:rPr>
            </w:pPr>
            <w:hyperlink r:id="rId246"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60845126" w14:textId="77777777" w:rsidR="009E61BC" w:rsidRPr="00890B0C" w:rsidRDefault="009E61BC">
            <w:pPr>
              <w:pStyle w:val="AttributeTableBody"/>
              <w:rPr>
                <w:noProof/>
              </w:rPr>
            </w:pPr>
            <w:r w:rsidRPr="00890B0C">
              <w:rPr>
                <w:noProof/>
              </w:rPr>
              <w:t>00794</w:t>
            </w:r>
          </w:p>
        </w:tc>
        <w:tc>
          <w:tcPr>
            <w:tcW w:w="3888" w:type="dxa"/>
            <w:tcBorders>
              <w:top w:val="dotted" w:sz="4" w:space="0" w:color="auto"/>
              <w:left w:val="nil"/>
              <w:bottom w:val="dotted" w:sz="4" w:space="0" w:color="auto"/>
              <w:right w:val="nil"/>
            </w:tcBorders>
            <w:shd w:val="clear" w:color="auto" w:fill="FFFFFF"/>
          </w:tcPr>
          <w:p w14:paraId="4F2A0C6D" w14:textId="77777777" w:rsidR="009E61BC" w:rsidRPr="00890B0C" w:rsidRDefault="009E61BC">
            <w:pPr>
              <w:pStyle w:val="AttributeTableBody"/>
              <w:jc w:val="left"/>
              <w:rPr>
                <w:noProof/>
              </w:rPr>
            </w:pPr>
            <w:r w:rsidRPr="00890B0C">
              <w:rPr>
                <w:noProof/>
              </w:rPr>
              <w:t>Insured</w:t>
            </w:r>
            <w:r>
              <w:rPr>
                <w:noProof/>
              </w:rPr>
              <w:t>'</w:t>
            </w:r>
            <w:r w:rsidRPr="00890B0C">
              <w:rPr>
                <w:noProof/>
              </w:rPr>
              <w:t xml:space="preserve">s Contact Person Reason </w:t>
            </w:r>
          </w:p>
        </w:tc>
      </w:tr>
      <w:tr w:rsidR="009F20B7" w:rsidRPr="009E61BC" w14:paraId="41F3F7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12CA8F"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EF1B4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0C9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B5110"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811892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6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6556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092D4" w14:textId="77777777" w:rsidR="009E61BC" w:rsidRPr="00890B0C" w:rsidRDefault="009E61BC">
            <w:pPr>
              <w:pStyle w:val="AttributeTableBody"/>
              <w:rPr>
                <w:noProof/>
              </w:rPr>
            </w:pPr>
            <w:r w:rsidRPr="00890B0C">
              <w:rPr>
                <w:noProof/>
              </w:rPr>
              <w:t>00795</w:t>
            </w:r>
          </w:p>
        </w:tc>
        <w:tc>
          <w:tcPr>
            <w:tcW w:w="3888" w:type="dxa"/>
            <w:tcBorders>
              <w:top w:val="dotted" w:sz="4" w:space="0" w:color="auto"/>
              <w:left w:val="nil"/>
              <w:bottom w:val="dotted" w:sz="4" w:space="0" w:color="auto"/>
              <w:right w:val="nil"/>
            </w:tcBorders>
            <w:shd w:val="clear" w:color="auto" w:fill="FFFFFF"/>
          </w:tcPr>
          <w:p w14:paraId="2DCD8F01" w14:textId="77777777" w:rsidR="009E61BC" w:rsidRPr="00890B0C" w:rsidRDefault="009E61BC">
            <w:pPr>
              <w:pStyle w:val="AttributeTableBody"/>
              <w:jc w:val="left"/>
              <w:rPr>
                <w:noProof/>
              </w:rPr>
            </w:pPr>
            <w:r w:rsidRPr="00890B0C">
              <w:rPr>
                <w:noProof/>
              </w:rPr>
              <w:t>Relationship to the Patient Start Date</w:t>
            </w:r>
          </w:p>
        </w:tc>
      </w:tr>
      <w:tr w:rsidR="009F20B7" w:rsidRPr="009E61BC" w14:paraId="6768C9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81B8B" w14:textId="77777777" w:rsidR="009E61BC" w:rsidRPr="00890B0C" w:rsidRDefault="009E61BC">
            <w:pPr>
              <w:pStyle w:val="AttributeTableBody"/>
              <w:rPr>
                <w:noProof/>
              </w:rPr>
            </w:pPr>
            <w:r w:rsidRPr="00890B0C">
              <w:rPr>
                <w:noProof/>
              </w:rPr>
              <w:t>56</w:t>
            </w:r>
          </w:p>
        </w:tc>
        <w:tc>
          <w:tcPr>
            <w:tcW w:w="648" w:type="dxa"/>
            <w:tcBorders>
              <w:top w:val="dotted" w:sz="4" w:space="0" w:color="auto"/>
              <w:left w:val="nil"/>
              <w:bottom w:val="dotted" w:sz="4" w:space="0" w:color="auto"/>
              <w:right w:val="nil"/>
            </w:tcBorders>
            <w:shd w:val="clear" w:color="auto" w:fill="FFFFFF"/>
          </w:tcPr>
          <w:p w14:paraId="65C589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9082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BF1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CEA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4A91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CC0D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E3FBD" w14:textId="77777777" w:rsidR="009E61BC" w:rsidRPr="00890B0C" w:rsidRDefault="009E61BC">
            <w:pPr>
              <w:pStyle w:val="AttributeTableBody"/>
              <w:rPr>
                <w:noProof/>
              </w:rPr>
            </w:pPr>
            <w:r w:rsidRPr="00890B0C">
              <w:rPr>
                <w:noProof/>
              </w:rPr>
              <w:t>00796</w:t>
            </w:r>
          </w:p>
        </w:tc>
        <w:tc>
          <w:tcPr>
            <w:tcW w:w="3888" w:type="dxa"/>
            <w:tcBorders>
              <w:top w:val="dotted" w:sz="4" w:space="0" w:color="auto"/>
              <w:left w:val="nil"/>
              <w:bottom w:val="dotted" w:sz="4" w:space="0" w:color="auto"/>
              <w:right w:val="nil"/>
            </w:tcBorders>
            <w:shd w:val="clear" w:color="auto" w:fill="FFFFFF"/>
          </w:tcPr>
          <w:p w14:paraId="58203A48" w14:textId="77777777" w:rsidR="009E61BC" w:rsidRPr="00890B0C" w:rsidRDefault="009E61BC">
            <w:pPr>
              <w:pStyle w:val="AttributeTableBody"/>
              <w:jc w:val="left"/>
              <w:rPr>
                <w:noProof/>
              </w:rPr>
            </w:pPr>
            <w:r w:rsidRPr="00890B0C">
              <w:rPr>
                <w:noProof/>
              </w:rPr>
              <w:t>Relationship to the Patient Stop Date</w:t>
            </w:r>
          </w:p>
        </w:tc>
      </w:tr>
      <w:tr w:rsidR="009F20B7" w:rsidRPr="009E61BC" w14:paraId="22E4465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627AF" w14:textId="77777777" w:rsidR="009E61BC" w:rsidRPr="00890B0C" w:rsidRDefault="009E61BC">
            <w:pPr>
              <w:pStyle w:val="AttributeTableBody"/>
              <w:rPr>
                <w:noProof/>
              </w:rPr>
            </w:pPr>
            <w:r w:rsidRPr="00890B0C">
              <w:rPr>
                <w:noProof/>
              </w:rPr>
              <w:t>57</w:t>
            </w:r>
          </w:p>
        </w:tc>
        <w:tc>
          <w:tcPr>
            <w:tcW w:w="648" w:type="dxa"/>
            <w:tcBorders>
              <w:top w:val="dotted" w:sz="4" w:space="0" w:color="auto"/>
              <w:left w:val="nil"/>
              <w:bottom w:val="dotted" w:sz="4" w:space="0" w:color="auto"/>
              <w:right w:val="nil"/>
            </w:tcBorders>
            <w:shd w:val="clear" w:color="auto" w:fill="FFFFFF"/>
          </w:tcPr>
          <w:p w14:paraId="192D40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76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C538D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21A9D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7D0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2D660" w14:textId="03881701" w:rsidR="009E61BC" w:rsidRPr="00890B0C" w:rsidRDefault="00000000">
            <w:pPr>
              <w:pStyle w:val="AttributeTableBody"/>
              <w:rPr>
                <w:rStyle w:val="HyperlinkTable"/>
                <w:noProof/>
              </w:rPr>
            </w:pPr>
            <w:hyperlink r:id="rId247" w:anchor="HL70232" w:history="1">
              <w:r w:rsidR="009E61BC" w:rsidRPr="00890B0C">
                <w:rPr>
                  <w:rStyle w:val="HyperlinkTable"/>
                  <w:noProof/>
                </w:rPr>
                <w:t>0232</w:t>
              </w:r>
            </w:hyperlink>
          </w:p>
        </w:tc>
        <w:tc>
          <w:tcPr>
            <w:tcW w:w="720" w:type="dxa"/>
            <w:tcBorders>
              <w:top w:val="dotted" w:sz="4" w:space="0" w:color="auto"/>
              <w:left w:val="nil"/>
              <w:bottom w:val="dotted" w:sz="4" w:space="0" w:color="auto"/>
              <w:right w:val="nil"/>
            </w:tcBorders>
            <w:shd w:val="clear" w:color="auto" w:fill="FFFFFF"/>
          </w:tcPr>
          <w:p w14:paraId="38C6D52D" w14:textId="77777777" w:rsidR="009E61BC" w:rsidRPr="00890B0C" w:rsidRDefault="009E61BC">
            <w:pPr>
              <w:pStyle w:val="AttributeTableBody"/>
              <w:rPr>
                <w:noProof/>
              </w:rPr>
            </w:pPr>
            <w:r w:rsidRPr="00890B0C">
              <w:rPr>
                <w:noProof/>
              </w:rPr>
              <w:t>00797</w:t>
            </w:r>
          </w:p>
        </w:tc>
        <w:tc>
          <w:tcPr>
            <w:tcW w:w="3888" w:type="dxa"/>
            <w:tcBorders>
              <w:top w:val="dotted" w:sz="4" w:space="0" w:color="auto"/>
              <w:left w:val="nil"/>
              <w:bottom w:val="dotted" w:sz="4" w:space="0" w:color="auto"/>
              <w:right w:val="nil"/>
            </w:tcBorders>
            <w:shd w:val="clear" w:color="auto" w:fill="FFFFFF"/>
          </w:tcPr>
          <w:p w14:paraId="3EECF0F2" w14:textId="77777777" w:rsidR="009E61BC" w:rsidRPr="00890B0C" w:rsidRDefault="009E61BC">
            <w:pPr>
              <w:pStyle w:val="AttributeTableBody"/>
              <w:jc w:val="left"/>
              <w:rPr>
                <w:noProof/>
              </w:rPr>
            </w:pPr>
            <w:r w:rsidRPr="00890B0C">
              <w:rPr>
                <w:noProof/>
              </w:rPr>
              <w:t xml:space="preserve">Insurance Co Contact Reason </w:t>
            </w:r>
          </w:p>
        </w:tc>
      </w:tr>
      <w:tr w:rsidR="009F20B7" w:rsidRPr="009E61BC" w14:paraId="55E996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B2397" w14:textId="77777777" w:rsidR="009E61BC" w:rsidRPr="00890B0C" w:rsidRDefault="009E61BC">
            <w:pPr>
              <w:pStyle w:val="AttributeTableBody"/>
              <w:rPr>
                <w:noProof/>
              </w:rPr>
            </w:pPr>
            <w:r w:rsidRPr="00890B0C">
              <w:rPr>
                <w:noProof/>
              </w:rPr>
              <w:t>58</w:t>
            </w:r>
          </w:p>
        </w:tc>
        <w:tc>
          <w:tcPr>
            <w:tcW w:w="648" w:type="dxa"/>
            <w:tcBorders>
              <w:top w:val="dotted" w:sz="4" w:space="0" w:color="auto"/>
              <w:left w:val="nil"/>
              <w:bottom w:val="dotted" w:sz="4" w:space="0" w:color="auto"/>
              <w:right w:val="nil"/>
            </w:tcBorders>
            <w:shd w:val="clear" w:color="auto" w:fill="FFFFFF"/>
          </w:tcPr>
          <w:p w14:paraId="6B4123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F184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D26D0"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2E76ACD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08AB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658E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7C31" w14:textId="77777777" w:rsidR="009E61BC" w:rsidRPr="00890B0C" w:rsidRDefault="009E61BC">
            <w:pPr>
              <w:pStyle w:val="AttributeTableBody"/>
              <w:rPr>
                <w:noProof/>
              </w:rPr>
            </w:pPr>
            <w:r w:rsidRPr="00890B0C">
              <w:rPr>
                <w:noProof/>
              </w:rPr>
              <w:t>00798</w:t>
            </w:r>
          </w:p>
        </w:tc>
        <w:tc>
          <w:tcPr>
            <w:tcW w:w="3888" w:type="dxa"/>
            <w:tcBorders>
              <w:top w:val="dotted" w:sz="4" w:space="0" w:color="auto"/>
              <w:left w:val="nil"/>
              <w:bottom w:val="dotted" w:sz="4" w:space="0" w:color="auto"/>
              <w:right w:val="nil"/>
            </w:tcBorders>
            <w:shd w:val="clear" w:color="auto" w:fill="FFFFFF"/>
          </w:tcPr>
          <w:p w14:paraId="513413D4" w14:textId="77777777" w:rsidR="009E61BC" w:rsidRPr="00890B0C" w:rsidRDefault="009E61BC">
            <w:pPr>
              <w:pStyle w:val="AttributeTableBody"/>
              <w:jc w:val="left"/>
              <w:rPr>
                <w:noProof/>
              </w:rPr>
            </w:pPr>
            <w:r w:rsidRPr="00890B0C">
              <w:rPr>
                <w:noProof/>
              </w:rPr>
              <w:t>Insurance Co Contact Phone Number</w:t>
            </w:r>
          </w:p>
        </w:tc>
      </w:tr>
      <w:tr w:rsidR="009F20B7" w:rsidRPr="009E61BC" w14:paraId="5BC235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C4EA6" w14:textId="77777777" w:rsidR="009E61BC" w:rsidRPr="00890B0C" w:rsidRDefault="009E61BC">
            <w:pPr>
              <w:pStyle w:val="AttributeTableBody"/>
              <w:rPr>
                <w:noProof/>
              </w:rPr>
            </w:pPr>
            <w:r w:rsidRPr="00890B0C">
              <w:rPr>
                <w:noProof/>
              </w:rPr>
              <w:t>59</w:t>
            </w:r>
          </w:p>
        </w:tc>
        <w:tc>
          <w:tcPr>
            <w:tcW w:w="648" w:type="dxa"/>
            <w:tcBorders>
              <w:top w:val="dotted" w:sz="4" w:space="0" w:color="auto"/>
              <w:left w:val="nil"/>
              <w:bottom w:val="dotted" w:sz="4" w:space="0" w:color="auto"/>
              <w:right w:val="nil"/>
            </w:tcBorders>
            <w:shd w:val="clear" w:color="auto" w:fill="FFFFFF"/>
          </w:tcPr>
          <w:p w14:paraId="0DA236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32A3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6AE2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2427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027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24C29" w14:textId="1F6DEA2B" w:rsidR="009E61BC" w:rsidRPr="00890B0C" w:rsidRDefault="00000000">
            <w:pPr>
              <w:pStyle w:val="AttributeTableBody"/>
              <w:rPr>
                <w:rStyle w:val="HyperlinkTable"/>
                <w:noProof/>
              </w:rPr>
            </w:pPr>
            <w:hyperlink r:id="rId248" w:anchor="HL70312" w:history="1">
              <w:r w:rsidR="009E61BC" w:rsidRPr="00890B0C">
                <w:rPr>
                  <w:rStyle w:val="HyperlinkTable"/>
                  <w:noProof/>
                </w:rPr>
                <w:t>0312</w:t>
              </w:r>
            </w:hyperlink>
          </w:p>
        </w:tc>
        <w:tc>
          <w:tcPr>
            <w:tcW w:w="720" w:type="dxa"/>
            <w:tcBorders>
              <w:top w:val="dotted" w:sz="4" w:space="0" w:color="auto"/>
              <w:left w:val="nil"/>
              <w:bottom w:val="dotted" w:sz="4" w:space="0" w:color="auto"/>
              <w:right w:val="nil"/>
            </w:tcBorders>
            <w:shd w:val="clear" w:color="auto" w:fill="FFFFFF"/>
          </w:tcPr>
          <w:p w14:paraId="6160BED9" w14:textId="77777777" w:rsidR="009E61BC" w:rsidRPr="00890B0C" w:rsidRDefault="009E61BC">
            <w:pPr>
              <w:pStyle w:val="AttributeTableBody"/>
              <w:rPr>
                <w:noProof/>
              </w:rPr>
            </w:pPr>
            <w:r w:rsidRPr="00890B0C">
              <w:rPr>
                <w:noProof/>
              </w:rPr>
              <w:t>00799</w:t>
            </w:r>
          </w:p>
        </w:tc>
        <w:tc>
          <w:tcPr>
            <w:tcW w:w="3888" w:type="dxa"/>
            <w:tcBorders>
              <w:top w:val="dotted" w:sz="4" w:space="0" w:color="auto"/>
              <w:left w:val="nil"/>
              <w:bottom w:val="dotted" w:sz="4" w:space="0" w:color="auto"/>
              <w:right w:val="nil"/>
            </w:tcBorders>
            <w:shd w:val="clear" w:color="auto" w:fill="FFFFFF"/>
          </w:tcPr>
          <w:p w14:paraId="578671A2" w14:textId="77777777" w:rsidR="009E61BC" w:rsidRPr="00890B0C" w:rsidRDefault="009E61BC">
            <w:pPr>
              <w:pStyle w:val="AttributeTableBody"/>
              <w:jc w:val="left"/>
              <w:rPr>
                <w:noProof/>
              </w:rPr>
            </w:pPr>
            <w:r w:rsidRPr="00890B0C">
              <w:rPr>
                <w:noProof/>
              </w:rPr>
              <w:t xml:space="preserve">Policy Scope </w:t>
            </w:r>
          </w:p>
        </w:tc>
      </w:tr>
      <w:tr w:rsidR="009F20B7" w:rsidRPr="009E61BC" w14:paraId="05B4E8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962301" w14:textId="77777777" w:rsidR="009E61BC" w:rsidRPr="00890B0C" w:rsidRDefault="009E61BC">
            <w:pPr>
              <w:pStyle w:val="AttributeTableBody"/>
              <w:rPr>
                <w:noProof/>
              </w:rPr>
            </w:pPr>
            <w:r w:rsidRPr="00890B0C">
              <w:rPr>
                <w:noProof/>
              </w:rPr>
              <w:t>60</w:t>
            </w:r>
          </w:p>
        </w:tc>
        <w:tc>
          <w:tcPr>
            <w:tcW w:w="648" w:type="dxa"/>
            <w:tcBorders>
              <w:top w:val="dotted" w:sz="4" w:space="0" w:color="auto"/>
              <w:left w:val="nil"/>
              <w:bottom w:val="dotted" w:sz="4" w:space="0" w:color="auto"/>
              <w:right w:val="nil"/>
            </w:tcBorders>
            <w:shd w:val="clear" w:color="auto" w:fill="FFFFFF"/>
          </w:tcPr>
          <w:p w14:paraId="4EC9C6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F3D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B8AF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2077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9F5F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47FB2" w14:textId="4BDB63DA" w:rsidR="009E61BC" w:rsidRPr="00890B0C" w:rsidRDefault="00000000">
            <w:pPr>
              <w:pStyle w:val="AttributeTableBody"/>
              <w:rPr>
                <w:rStyle w:val="HyperlinkTable"/>
                <w:noProof/>
              </w:rPr>
            </w:pPr>
            <w:hyperlink r:id="rId249" w:anchor="HL70313" w:history="1">
              <w:r w:rsidR="009E61BC" w:rsidRPr="00890B0C">
                <w:rPr>
                  <w:rStyle w:val="HyperlinkTable"/>
                  <w:noProof/>
                </w:rPr>
                <w:t>0313</w:t>
              </w:r>
            </w:hyperlink>
          </w:p>
        </w:tc>
        <w:tc>
          <w:tcPr>
            <w:tcW w:w="720" w:type="dxa"/>
            <w:tcBorders>
              <w:top w:val="dotted" w:sz="4" w:space="0" w:color="auto"/>
              <w:left w:val="nil"/>
              <w:bottom w:val="dotted" w:sz="4" w:space="0" w:color="auto"/>
              <w:right w:val="nil"/>
            </w:tcBorders>
            <w:shd w:val="clear" w:color="auto" w:fill="FFFFFF"/>
          </w:tcPr>
          <w:p w14:paraId="1273AAC8" w14:textId="77777777" w:rsidR="009E61BC" w:rsidRPr="00890B0C" w:rsidRDefault="009E61BC">
            <w:pPr>
              <w:pStyle w:val="AttributeTableBody"/>
              <w:rPr>
                <w:noProof/>
              </w:rPr>
            </w:pPr>
            <w:r w:rsidRPr="00890B0C">
              <w:rPr>
                <w:noProof/>
              </w:rPr>
              <w:t>00800</w:t>
            </w:r>
          </w:p>
        </w:tc>
        <w:tc>
          <w:tcPr>
            <w:tcW w:w="3888" w:type="dxa"/>
            <w:tcBorders>
              <w:top w:val="dotted" w:sz="4" w:space="0" w:color="auto"/>
              <w:left w:val="nil"/>
              <w:bottom w:val="dotted" w:sz="4" w:space="0" w:color="auto"/>
              <w:right w:val="nil"/>
            </w:tcBorders>
            <w:shd w:val="clear" w:color="auto" w:fill="FFFFFF"/>
          </w:tcPr>
          <w:p w14:paraId="7A6B6955" w14:textId="77777777" w:rsidR="009E61BC" w:rsidRPr="00890B0C" w:rsidRDefault="009E61BC">
            <w:pPr>
              <w:pStyle w:val="AttributeTableBody"/>
              <w:jc w:val="left"/>
              <w:rPr>
                <w:noProof/>
              </w:rPr>
            </w:pPr>
            <w:r w:rsidRPr="00890B0C">
              <w:rPr>
                <w:noProof/>
              </w:rPr>
              <w:t xml:space="preserve">Policy Source </w:t>
            </w:r>
          </w:p>
        </w:tc>
      </w:tr>
      <w:tr w:rsidR="009F20B7" w:rsidRPr="009E61BC" w14:paraId="32D0550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40A6B8" w14:textId="77777777" w:rsidR="009E61BC" w:rsidRPr="00890B0C" w:rsidRDefault="009E61BC">
            <w:pPr>
              <w:pStyle w:val="AttributeTableBody"/>
              <w:rPr>
                <w:noProof/>
              </w:rPr>
            </w:pPr>
            <w:r w:rsidRPr="00890B0C">
              <w:rPr>
                <w:noProof/>
              </w:rPr>
              <w:t>61</w:t>
            </w:r>
          </w:p>
        </w:tc>
        <w:tc>
          <w:tcPr>
            <w:tcW w:w="648" w:type="dxa"/>
            <w:tcBorders>
              <w:top w:val="dotted" w:sz="4" w:space="0" w:color="auto"/>
              <w:left w:val="nil"/>
              <w:bottom w:val="dotted" w:sz="4" w:space="0" w:color="auto"/>
              <w:right w:val="nil"/>
            </w:tcBorders>
            <w:shd w:val="clear" w:color="auto" w:fill="FFFFFF"/>
          </w:tcPr>
          <w:p w14:paraId="3348A5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FE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5C8E1"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1880E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9DFE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9DC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BC586" w14:textId="77777777" w:rsidR="009E61BC" w:rsidRPr="00890B0C" w:rsidRDefault="009E61BC">
            <w:pPr>
              <w:pStyle w:val="AttributeTableBody"/>
              <w:rPr>
                <w:noProof/>
              </w:rPr>
            </w:pPr>
            <w:r w:rsidRPr="00890B0C">
              <w:rPr>
                <w:noProof/>
              </w:rPr>
              <w:t>00801</w:t>
            </w:r>
          </w:p>
        </w:tc>
        <w:tc>
          <w:tcPr>
            <w:tcW w:w="3888" w:type="dxa"/>
            <w:tcBorders>
              <w:top w:val="dotted" w:sz="4" w:space="0" w:color="auto"/>
              <w:left w:val="nil"/>
              <w:bottom w:val="dotted" w:sz="4" w:space="0" w:color="auto"/>
              <w:right w:val="nil"/>
            </w:tcBorders>
            <w:shd w:val="clear" w:color="auto" w:fill="FFFFFF"/>
          </w:tcPr>
          <w:p w14:paraId="5825879C" w14:textId="77777777" w:rsidR="009E61BC" w:rsidRPr="00890B0C" w:rsidRDefault="009E61BC">
            <w:pPr>
              <w:pStyle w:val="AttributeTableBody"/>
              <w:jc w:val="left"/>
              <w:rPr>
                <w:noProof/>
              </w:rPr>
            </w:pPr>
            <w:r w:rsidRPr="00890B0C">
              <w:rPr>
                <w:noProof/>
              </w:rPr>
              <w:t>Patient Member Number</w:t>
            </w:r>
          </w:p>
        </w:tc>
      </w:tr>
      <w:tr w:rsidR="009F20B7" w:rsidRPr="009E61BC" w14:paraId="09F8F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5A897D" w14:textId="77777777" w:rsidR="009E61BC" w:rsidRPr="00890B0C" w:rsidRDefault="009E61BC">
            <w:pPr>
              <w:pStyle w:val="AttributeTableBody"/>
              <w:rPr>
                <w:noProof/>
              </w:rPr>
            </w:pPr>
            <w:r w:rsidRPr="00890B0C">
              <w:rPr>
                <w:noProof/>
              </w:rPr>
              <w:t>62</w:t>
            </w:r>
          </w:p>
        </w:tc>
        <w:tc>
          <w:tcPr>
            <w:tcW w:w="648" w:type="dxa"/>
            <w:tcBorders>
              <w:top w:val="dotted" w:sz="4" w:space="0" w:color="auto"/>
              <w:left w:val="nil"/>
              <w:bottom w:val="dotted" w:sz="4" w:space="0" w:color="auto"/>
              <w:right w:val="nil"/>
            </w:tcBorders>
            <w:shd w:val="clear" w:color="auto" w:fill="FFFFFF"/>
          </w:tcPr>
          <w:p w14:paraId="155977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AC9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42E90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7F29C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7AA2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9011B" w14:textId="7E981CEF" w:rsidR="009E61BC" w:rsidRPr="00195F0D" w:rsidRDefault="00000000">
            <w:pPr>
              <w:pStyle w:val="AttributeTableBody"/>
              <w:rPr>
                <w:rStyle w:val="HyperlinkTable"/>
              </w:rPr>
            </w:pPr>
            <w:hyperlink r:id="rId250" w:anchor="HL70063" w:history="1">
              <w:r w:rsidR="009E61BC" w:rsidRPr="00195F0D">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469C3DDA" w14:textId="77777777" w:rsidR="009E61BC" w:rsidRPr="00890B0C" w:rsidRDefault="009E61BC">
            <w:pPr>
              <w:pStyle w:val="AttributeTableBody"/>
              <w:rPr>
                <w:noProof/>
              </w:rPr>
            </w:pPr>
            <w:r w:rsidRPr="00890B0C">
              <w:rPr>
                <w:noProof/>
              </w:rPr>
              <w:t>00802</w:t>
            </w:r>
          </w:p>
        </w:tc>
        <w:tc>
          <w:tcPr>
            <w:tcW w:w="3888" w:type="dxa"/>
            <w:tcBorders>
              <w:top w:val="dotted" w:sz="4" w:space="0" w:color="auto"/>
              <w:left w:val="nil"/>
              <w:bottom w:val="dotted" w:sz="4" w:space="0" w:color="auto"/>
              <w:right w:val="nil"/>
            </w:tcBorders>
            <w:shd w:val="clear" w:color="auto" w:fill="FFFFFF"/>
          </w:tcPr>
          <w:p w14:paraId="72FDB440" w14:textId="77777777" w:rsidR="009E61BC" w:rsidRPr="00890B0C" w:rsidRDefault="009E61BC">
            <w:pPr>
              <w:pStyle w:val="AttributeTableBody"/>
              <w:jc w:val="left"/>
              <w:rPr>
                <w:noProof/>
              </w:rPr>
            </w:pPr>
            <w:r w:rsidRPr="00890B0C">
              <w:rPr>
                <w:noProof/>
              </w:rPr>
              <w:t>Guarantor</w:t>
            </w:r>
            <w:r>
              <w:rPr>
                <w:noProof/>
              </w:rPr>
              <w:t>'</w:t>
            </w:r>
            <w:r w:rsidRPr="00890B0C">
              <w:rPr>
                <w:noProof/>
              </w:rPr>
              <w:t>s Relationship to Insured</w:t>
            </w:r>
          </w:p>
        </w:tc>
      </w:tr>
      <w:tr w:rsidR="009F20B7" w:rsidRPr="009E61BC" w14:paraId="6F22FF7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0A2BF1" w14:textId="77777777" w:rsidR="009E61BC" w:rsidRPr="00890B0C" w:rsidRDefault="009E61BC">
            <w:pPr>
              <w:pStyle w:val="AttributeTableBody"/>
              <w:rPr>
                <w:noProof/>
              </w:rPr>
            </w:pPr>
            <w:r w:rsidRPr="00890B0C">
              <w:rPr>
                <w:noProof/>
              </w:rPr>
              <w:t>63</w:t>
            </w:r>
          </w:p>
        </w:tc>
        <w:tc>
          <w:tcPr>
            <w:tcW w:w="648" w:type="dxa"/>
            <w:tcBorders>
              <w:top w:val="dotted" w:sz="4" w:space="0" w:color="auto"/>
              <w:left w:val="nil"/>
              <w:bottom w:val="dotted" w:sz="4" w:space="0" w:color="auto"/>
              <w:right w:val="nil"/>
            </w:tcBorders>
            <w:shd w:val="clear" w:color="auto" w:fill="FFFFFF"/>
          </w:tcPr>
          <w:p w14:paraId="34448A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1409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96B0C7"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9087B5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F8E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3C111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79F73" w14:textId="77777777" w:rsidR="009E61BC" w:rsidRPr="00890B0C" w:rsidRDefault="009E61BC">
            <w:pPr>
              <w:pStyle w:val="AttributeTableBody"/>
              <w:rPr>
                <w:noProof/>
              </w:rPr>
            </w:pPr>
            <w:r w:rsidRPr="00890B0C">
              <w:rPr>
                <w:noProof/>
              </w:rPr>
              <w:t>00803</w:t>
            </w:r>
          </w:p>
        </w:tc>
        <w:tc>
          <w:tcPr>
            <w:tcW w:w="3888" w:type="dxa"/>
            <w:tcBorders>
              <w:top w:val="dotted" w:sz="4" w:space="0" w:color="auto"/>
              <w:left w:val="nil"/>
              <w:bottom w:val="dotted" w:sz="4" w:space="0" w:color="auto"/>
              <w:right w:val="nil"/>
            </w:tcBorders>
            <w:shd w:val="clear" w:color="auto" w:fill="FFFFFF"/>
          </w:tcPr>
          <w:p w14:paraId="653CF8D5" w14:textId="77777777" w:rsidR="009E61BC" w:rsidRPr="00890B0C" w:rsidRDefault="009E61BC">
            <w:pPr>
              <w:pStyle w:val="AttributeTableBody"/>
              <w:jc w:val="left"/>
              <w:rPr>
                <w:noProof/>
              </w:rPr>
            </w:pPr>
            <w:r w:rsidRPr="00890B0C">
              <w:rPr>
                <w:noProof/>
              </w:rPr>
              <w:t>Insured</w:t>
            </w:r>
            <w:r>
              <w:rPr>
                <w:noProof/>
              </w:rPr>
              <w:t>'</w:t>
            </w:r>
            <w:r w:rsidRPr="00890B0C">
              <w:rPr>
                <w:noProof/>
              </w:rPr>
              <w:t>s Phone Number - Home</w:t>
            </w:r>
          </w:p>
        </w:tc>
      </w:tr>
      <w:tr w:rsidR="009F20B7" w:rsidRPr="009E61BC" w14:paraId="7E32F8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AF23EA" w14:textId="77777777" w:rsidR="009E61BC" w:rsidRPr="00890B0C" w:rsidRDefault="009E61BC">
            <w:pPr>
              <w:pStyle w:val="AttributeTableBody"/>
              <w:rPr>
                <w:noProof/>
              </w:rPr>
            </w:pPr>
            <w:r w:rsidRPr="00890B0C">
              <w:rPr>
                <w:noProof/>
              </w:rPr>
              <w:t>64</w:t>
            </w:r>
          </w:p>
        </w:tc>
        <w:tc>
          <w:tcPr>
            <w:tcW w:w="648" w:type="dxa"/>
            <w:tcBorders>
              <w:top w:val="dotted" w:sz="4" w:space="0" w:color="auto"/>
              <w:left w:val="nil"/>
              <w:bottom w:val="dotted" w:sz="4" w:space="0" w:color="auto"/>
              <w:right w:val="nil"/>
            </w:tcBorders>
            <w:shd w:val="clear" w:color="auto" w:fill="FFFFFF"/>
          </w:tcPr>
          <w:p w14:paraId="56019D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55A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3352F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101A2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BC00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5728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21E67" w14:textId="77777777" w:rsidR="009E61BC" w:rsidRPr="00890B0C" w:rsidRDefault="009E61BC">
            <w:pPr>
              <w:pStyle w:val="AttributeTableBody"/>
              <w:rPr>
                <w:noProof/>
              </w:rPr>
            </w:pPr>
            <w:r w:rsidRPr="00890B0C">
              <w:rPr>
                <w:noProof/>
              </w:rPr>
              <w:t>00804</w:t>
            </w:r>
          </w:p>
        </w:tc>
        <w:tc>
          <w:tcPr>
            <w:tcW w:w="3888" w:type="dxa"/>
            <w:tcBorders>
              <w:top w:val="dotted" w:sz="4" w:space="0" w:color="auto"/>
              <w:left w:val="nil"/>
              <w:bottom w:val="dotted" w:sz="4" w:space="0" w:color="auto"/>
              <w:right w:val="nil"/>
            </w:tcBorders>
            <w:shd w:val="clear" w:color="auto" w:fill="FFFFFF"/>
          </w:tcPr>
          <w:p w14:paraId="57554B3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 Phone Number</w:t>
            </w:r>
          </w:p>
        </w:tc>
      </w:tr>
      <w:tr w:rsidR="009F20B7" w:rsidRPr="009E61BC" w14:paraId="35309C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70AAEA" w14:textId="77777777" w:rsidR="009E61BC" w:rsidRPr="00890B0C" w:rsidRDefault="009E61BC">
            <w:pPr>
              <w:pStyle w:val="AttributeTableBody"/>
              <w:rPr>
                <w:noProof/>
              </w:rPr>
            </w:pPr>
            <w:r w:rsidRPr="00890B0C">
              <w:rPr>
                <w:noProof/>
              </w:rPr>
              <w:lastRenderedPageBreak/>
              <w:t>65</w:t>
            </w:r>
          </w:p>
        </w:tc>
        <w:tc>
          <w:tcPr>
            <w:tcW w:w="648" w:type="dxa"/>
            <w:tcBorders>
              <w:top w:val="dotted" w:sz="4" w:space="0" w:color="auto"/>
              <w:left w:val="nil"/>
              <w:bottom w:val="dotted" w:sz="4" w:space="0" w:color="auto"/>
              <w:right w:val="nil"/>
            </w:tcBorders>
            <w:shd w:val="clear" w:color="auto" w:fill="FFFFFF"/>
          </w:tcPr>
          <w:p w14:paraId="71599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FD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57D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AAE9F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27E2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F3421" w14:textId="4A5EA2D0" w:rsidR="009E61BC" w:rsidRPr="00890B0C" w:rsidRDefault="00000000">
            <w:pPr>
              <w:pStyle w:val="AttributeTableBody"/>
              <w:rPr>
                <w:rStyle w:val="HyperlinkTable"/>
                <w:noProof/>
              </w:rPr>
            </w:pPr>
            <w:hyperlink r:id="rId251" w:anchor="HL70343" w:history="1">
              <w:r w:rsidR="009E61BC" w:rsidRPr="00890B0C">
                <w:rPr>
                  <w:rStyle w:val="HyperlinkTable"/>
                  <w:noProof/>
                </w:rPr>
                <w:t>0343</w:t>
              </w:r>
            </w:hyperlink>
          </w:p>
        </w:tc>
        <w:tc>
          <w:tcPr>
            <w:tcW w:w="720" w:type="dxa"/>
            <w:tcBorders>
              <w:top w:val="dotted" w:sz="4" w:space="0" w:color="auto"/>
              <w:left w:val="nil"/>
              <w:bottom w:val="dotted" w:sz="4" w:space="0" w:color="auto"/>
              <w:right w:val="nil"/>
            </w:tcBorders>
            <w:shd w:val="clear" w:color="auto" w:fill="FFFFFF"/>
          </w:tcPr>
          <w:p w14:paraId="56EF9B72" w14:textId="77777777" w:rsidR="009E61BC" w:rsidRPr="00890B0C" w:rsidRDefault="009E61BC">
            <w:pPr>
              <w:pStyle w:val="AttributeTableBody"/>
              <w:rPr>
                <w:noProof/>
              </w:rPr>
            </w:pPr>
            <w:r w:rsidRPr="00890B0C">
              <w:rPr>
                <w:noProof/>
              </w:rPr>
              <w:t>00805</w:t>
            </w:r>
          </w:p>
        </w:tc>
        <w:tc>
          <w:tcPr>
            <w:tcW w:w="3888" w:type="dxa"/>
            <w:tcBorders>
              <w:top w:val="dotted" w:sz="4" w:space="0" w:color="auto"/>
              <w:left w:val="nil"/>
              <w:bottom w:val="dotted" w:sz="4" w:space="0" w:color="auto"/>
              <w:right w:val="nil"/>
            </w:tcBorders>
            <w:shd w:val="clear" w:color="auto" w:fill="FFFFFF"/>
          </w:tcPr>
          <w:p w14:paraId="412B4CDD" w14:textId="77777777" w:rsidR="009E61BC" w:rsidRPr="00890B0C" w:rsidRDefault="009E61BC">
            <w:pPr>
              <w:pStyle w:val="AttributeTableBody"/>
              <w:jc w:val="left"/>
              <w:rPr>
                <w:noProof/>
              </w:rPr>
            </w:pPr>
            <w:r w:rsidRPr="00890B0C">
              <w:rPr>
                <w:noProof/>
              </w:rPr>
              <w:t xml:space="preserve">Military Handicapped Program </w:t>
            </w:r>
          </w:p>
        </w:tc>
      </w:tr>
      <w:tr w:rsidR="009F20B7" w:rsidRPr="009E61BC" w14:paraId="5870267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01397" w14:textId="77777777" w:rsidR="009E61BC" w:rsidRPr="00890B0C" w:rsidRDefault="009E61BC">
            <w:pPr>
              <w:pStyle w:val="AttributeTableBody"/>
              <w:rPr>
                <w:noProof/>
              </w:rPr>
            </w:pPr>
            <w:r w:rsidRPr="00890B0C">
              <w:rPr>
                <w:noProof/>
              </w:rPr>
              <w:t>66</w:t>
            </w:r>
          </w:p>
        </w:tc>
        <w:tc>
          <w:tcPr>
            <w:tcW w:w="648" w:type="dxa"/>
            <w:tcBorders>
              <w:top w:val="dotted" w:sz="4" w:space="0" w:color="auto"/>
              <w:left w:val="nil"/>
              <w:bottom w:val="dotted" w:sz="4" w:space="0" w:color="auto"/>
              <w:right w:val="nil"/>
            </w:tcBorders>
            <w:shd w:val="clear" w:color="auto" w:fill="FFFFFF"/>
          </w:tcPr>
          <w:p w14:paraId="435C526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D255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F49E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0344AB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1230F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CDE0" w14:textId="4D51097D" w:rsidR="009E61BC" w:rsidRPr="00137C1B" w:rsidRDefault="00000000">
            <w:pPr>
              <w:pStyle w:val="AttributeTableBody"/>
              <w:rPr>
                <w:rStyle w:val="HyperlinkTable"/>
              </w:rPr>
            </w:pPr>
            <w:hyperlink r:id="rId252"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42A131E" w14:textId="77777777" w:rsidR="009E61BC" w:rsidRPr="00890B0C" w:rsidRDefault="009E61BC">
            <w:pPr>
              <w:pStyle w:val="AttributeTableBody"/>
              <w:rPr>
                <w:noProof/>
              </w:rPr>
            </w:pPr>
            <w:r w:rsidRPr="00890B0C">
              <w:rPr>
                <w:noProof/>
              </w:rPr>
              <w:t>00806</w:t>
            </w:r>
          </w:p>
        </w:tc>
        <w:tc>
          <w:tcPr>
            <w:tcW w:w="3888" w:type="dxa"/>
            <w:tcBorders>
              <w:top w:val="dotted" w:sz="4" w:space="0" w:color="auto"/>
              <w:left w:val="nil"/>
              <w:bottom w:val="dotted" w:sz="4" w:space="0" w:color="auto"/>
              <w:right w:val="nil"/>
            </w:tcBorders>
            <w:shd w:val="clear" w:color="auto" w:fill="FFFFFF"/>
          </w:tcPr>
          <w:p w14:paraId="6D2C52C4" w14:textId="77777777" w:rsidR="009E61BC" w:rsidRPr="00890B0C" w:rsidRDefault="009E61BC">
            <w:pPr>
              <w:pStyle w:val="AttributeTableBody"/>
              <w:jc w:val="left"/>
              <w:rPr>
                <w:noProof/>
              </w:rPr>
            </w:pPr>
            <w:r w:rsidRPr="00890B0C">
              <w:rPr>
                <w:noProof/>
              </w:rPr>
              <w:t>Suspend Flag</w:t>
            </w:r>
          </w:p>
        </w:tc>
      </w:tr>
      <w:tr w:rsidR="009F20B7" w:rsidRPr="009E61BC" w14:paraId="0EDF6F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81317F" w14:textId="77777777" w:rsidR="009E61BC" w:rsidRPr="00890B0C" w:rsidRDefault="009E61BC">
            <w:pPr>
              <w:pStyle w:val="AttributeTableBody"/>
              <w:rPr>
                <w:noProof/>
              </w:rPr>
            </w:pPr>
            <w:r w:rsidRPr="00890B0C">
              <w:rPr>
                <w:noProof/>
              </w:rPr>
              <w:t>67</w:t>
            </w:r>
          </w:p>
        </w:tc>
        <w:tc>
          <w:tcPr>
            <w:tcW w:w="648" w:type="dxa"/>
            <w:tcBorders>
              <w:top w:val="dotted" w:sz="4" w:space="0" w:color="auto"/>
              <w:left w:val="nil"/>
              <w:bottom w:val="dotted" w:sz="4" w:space="0" w:color="auto"/>
              <w:right w:val="nil"/>
            </w:tcBorders>
            <w:shd w:val="clear" w:color="auto" w:fill="FFFFFF"/>
          </w:tcPr>
          <w:p w14:paraId="3454B5C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0CF12B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253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0B678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4D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752F0" w14:textId="43DD5E05" w:rsidR="009E61BC" w:rsidRPr="00137C1B" w:rsidRDefault="00000000">
            <w:pPr>
              <w:pStyle w:val="AttributeTableBody"/>
              <w:rPr>
                <w:rStyle w:val="HyperlinkTable"/>
              </w:rPr>
            </w:pPr>
            <w:hyperlink r:id="rId253"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6858CB6" w14:textId="77777777" w:rsidR="009E61BC" w:rsidRPr="00890B0C" w:rsidRDefault="009E61BC">
            <w:pPr>
              <w:pStyle w:val="AttributeTableBody"/>
              <w:rPr>
                <w:noProof/>
              </w:rPr>
            </w:pPr>
            <w:r w:rsidRPr="00890B0C">
              <w:rPr>
                <w:noProof/>
              </w:rPr>
              <w:t>00807</w:t>
            </w:r>
          </w:p>
        </w:tc>
        <w:tc>
          <w:tcPr>
            <w:tcW w:w="3888" w:type="dxa"/>
            <w:tcBorders>
              <w:top w:val="dotted" w:sz="4" w:space="0" w:color="auto"/>
              <w:left w:val="nil"/>
              <w:bottom w:val="dotted" w:sz="4" w:space="0" w:color="auto"/>
              <w:right w:val="nil"/>
            </w:tcBorders>
            <w:shd w:val="clear" w:color="auto" w:fill="FFFFFF"/>
          </w:tcPr>
          <w:p w14:paraId="7C7425EA" w14:textId="77777777" w:rsidR="009E61BC" w:rsidRPr="00890B0C" w:rsidRDefault="009E61BC">
            <w:pPr>
              <w:pStyle w:val="AttributeTableBody"/>
              <w:jc w:val="left"/>
              <w:rPr>
                <w:noProof/>
              </w:rPr>
            </w:pPr>
            <w:r w:rsidRPr="00890B0C">
              <w:rPr>
                <w:noProof/>
              </w:rPr>
              <w:t>Copay Limit Flag</w:t>
            </w:r>
          </w:p>
        </w:tc>
      </w:tr>
      <w:tr w:rsidR="009F20B7" w:rsidRPr="009E61BC" w14:paraId="164923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BEC3F5" w14:textId="77777777" w:rsidR="009E61BC" w:rsidRPr="00890B0C" w:rsidRDefault="009E61BC">
            <w:pPr>
              <w:pStyle w:val="AttributeTableBody"/>
              <w:rPr>
                <w:noProof/>
              </w:rPr>
            </w:pPr>
            <w:r w:rsidRPr="00890B0C">
              <w:rPr>
                <w:noProof/>
              </w:rPr>
              <w:t>68</w:t>
            </w:r>
          </w:p>
        </w:tc>
        <w:tc>
          <w:tcPr>
            <w:tcW w:w="648" w:type="dxa"/>
            <w:tcBorders>
              <w:top w:val="dotted" w:sz="4" w:space="0" w:color="auto"/>
              <w:left w:val="nil"/>
              <w:bottom w:val="dotted" w:sz="4" w:space="0" w:color="auto"/>
              <w:right w:val="nil"/>
            </w:tcBorders>
            <w:shd w:val="clear" w:color="auto" w:fill="FFFFFF"/>
          </w:tcPr>
          <w:p w14:paraId="2D704A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EE6D7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E9A60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9223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79BB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1B0D5E" w14:textId="7515A72B" w:rsidR="009E61BC" w:rsidRPr="00137C1B" w:rsidRDefault="00000000">
            <w:pPr>
              <w:pStyle w:val="AttributeTableBody"/>
              <w:rPr>
                <w:rStyle w:val="HyperlinkTable"/>
              </w:rPr>
            </w:pPr>
            <w:hyperlink r:id="rId254"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CDCB041" w14:textId="77777777" w:rsidR="009E61BC" w:rsidRPr="00890B0C" w:rsidRDefault="009E61BC">
            <w:pPr>
              <w:pStyle w:val="AttributeTableBody"/>
              <w:rPr>
                <w:noProof/>
              </w:rPr>
            </w:pPr>
            <w:r w:rsidRPr="00890B0C">
              <w:rPr>
                <w:noProof/>
              </w:rPr>
              <w:t>00808</w:t>
            </w:r>
          </w:p>
        </w:tc>
        <w:tc>
          <w:tcPr>
            <w:tcW w:w="3888" w:type="dxa"/>
            <w:tcBorders>
              <w:top w:val="dotted" w:sz="4" w:space="0" w:color="auto"/>
              <w:left w:val="nil"/>
              <w:bottom w:val="dotted" w:sz="4" w:space="0" w:color="auto"/>
              <w:right w:val="nil"/>
            </w:tcBorders>
            <w:shd w:val="clear" w:color="auto" w:fill="FFFFFF"/>
          </w:tcPr>
          <w:p w14:paraId="3962970A" w14:textId="77777777" w:rsidR="009E61BC" w:rsidRPr="00890B0C" w:rsidRDefault="009E61BC">
            <w:pPr>
              <w:pStyle w:val="AttributeTableBody"/>
              <w:jc w:val="left"/>
              <w:rPr>
                <w:noProof/>
              </w:rPr>
            </w:pPr>
            <w:r w:rsidRPr="00890B0C">
              <w:rPr>
                <w:noProof/>
              </w:rPr>
              <w:t>Stoploss Limit Flag</w:t>
            </w:r>
          </w:p>
        </w:tc>
      </w:tr>
      <w:tr w:rsidR="009F20B7" w:rsidRPr="009E61BC" w14:paraId="777C7E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F67415" w14:textId="77777777" w:rsidR="009E61BC" w:rsidRPr="00890B0C" w:rsidRDefault="009E61BC">
            <w:pPr>
              <w:pStyle w:val="AttributeTableBody"/>
              <w:rPr>
                <w:noProof/>
              </w:rPr>
            </w:pPr>
            <w:r w:rsidRPr="00890B0C">
              <w:rPr>
                <w:noProof/>
              </w:rPr>
              <w:t>69</w:t>
            </w:r>
          </w:p>
        </w:tc>
        <w:tc>
          <w:tcPr>
            <w:tcW w:w="648" w:type="dxa"/>
            <w:tcBorders>
              <w:top w:val="dotted" w:sz="4" w:space="0" w:color="auto"/>
              <w:left w:val="nil"/>
              <w:bottom w:val="dotted" w:sz="4" w:space="0" w:color="auto"/>
              <w:right w:val="nil"/>
            </w:tcBorders>
            <w:shd w:val="clear" w:color="auto" w:fill="FFFFFF"/>
          </w:tcPr>
          <w:p w14:paraId="1FD01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FDD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9BBF4E"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D06E5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A3561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12A37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940DF" w14:textId="77777777" w:rsidR="009E61BC" w:rsidRPr="00890B0C" w:rsidRDefault="009E61BC">
            <w:pPr>
              <w:pStyle w:val="AttributeTableBody"/>
              <w:rPr>
                <w:noProof/>
              </w:rPr>
            </w:pPr>
            <w:r w:rsidRPr="00890B0C">
              <w:rPr>
                <w:noProof/>
              </w:rPr>
              <w:t>00809</w:t>
            </w:r>
          </w:p>
        </w:tc>
        <w:tc>
          <w:tcPr>
            <w:tcW w:w="3888" w:type="dxa"/>
            <w:tcBorders>
              <w:top w:val="dotted" w:sz="4" w:space="0" w:color="auto"/>
              <w:left w:val="nil"/>
              <w:bottom w:val="dotted" w:sz="4" w:space="0" w:color="auto"/>
              <w:right w:val="nil"/>
            </w:tcBorders>
            <w:shd w:val="clear" w:color="auto" w:fill="FFFFFF"/>
          </w:tcPr>
          <w:p w14:paraId="315A7D0F" w14:textId="77777777" w:rsidR="009E61BC" w:rsidRPr="00890B0C" w:rsidRDefault="009E61BC">
            <w:pPr>
              <w:pStyle w:val="AttributeTableBody"/>
              <w:jc w:val="left"/>
              <w:rPr>
                <w:noProof/>
              </w:rPr>
            </w:pPr>
            <w:r w:rsidRPr="00890B0C">
              <w:rPr>
                <w:noProof/>
              </w:rPr>
              <w:t>Insured Organization Name and ID</w:t>
            </w:r>
          </w:p>
        </w:tc>
      </w:tr>
      <w:tr w:rsidR="009F20B7" w:rsidRPr="009E61BC" w14:paraId="161C1E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06C968" w14:textId="77777777" w:rsidR="009E61BC" w:rsidRPr="00890B0C" w:rsidRDefault="009E61BC">
            <w:pPr>
              <w:pStyle w:val="AttributeTableBody"/>
              <w:rPr>
                <w:noProof/>
              </w:rPr>
            </w:pPr>
            <w:r w:rsidRPr="00890B0C">
              <w:rPr>
                <w:noProof/>
              </w:rPr>
              <w:t>70</w:t>
            </w:r>
          </w:p>
        </w:tc>
        <w:tc>
          <w:tcPr>
            <w:tcW w:w="648" w:type="dxa"/>
            <w:tcBorders>
              <w:top w:val="dotted" w:sz="4" w:space="0" w:color="auto"/>
              <w:left w:val="nil"/>
              <w:bottom w:val="dotted" w:sz="4" w:space="0" w:color="auto"/>
              <w:right w:val="nil"/>
            </w:tcBorders>
            <w:shd w:val="clear" w:color="auto" w:fill="FFFFFF"/>
          </w:tcPr>
          <w:p w14:paraId="65698E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9DC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A32651"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801CB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EB40D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72400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094BE" w14:textId="77777777" w:rsidR="009E61BC" w:rsidRPr="00890B0C" w:rsidRDefault="009E61BC">
            <w:pPr>
              <w:pStyle w:val="AttributeTableBody"/>
              <w:rPr>
                <w:noProof/>
              </w:rPr>
            </w:pPr>
            <w:r w:rsidRPr="00890B0C">
              <w:rPr>
                <w:noProof/>
              </w:rPr>
              <w:t>00810</w:t>
            </w:r>
          </w:p>
        </w:tc>
        <w:tc>
          <w:tcPr>
            <w:tcW w:w="3888" w:type="dxa"/>
            <w:tcBorders>
              <w:top w:val="dotted" w:sz="4" w:space="0" w:color="auto"/>
              <w:left w:val="nil"/>
              <w:bottom w:val="dotted" w:sz="4" w:space="0" w:color="auto"/>
              <w:right w:val="nil"/>
            </w:tcBorders>
            <w:shd w:val="clear" w:color="auto" w:fill="FFFFFF"/>
          </w:tcPr>
          <w:p w14:paraId="1796FAB1" w14:textId="77777777" w:rsidR="009E61BC" w:rsidRPr="00890B0C" w:rsidRDefault="009E61BC">
            <w:pPr>
              <w:pStyle w:val="AttributeTableBody"/>
              <w:jc w:val="left"/>
              <w:rPr>
                <w:noProof/>
              </w:rPr>
            </w:pPr>
            <w:r w:rsidRPr="00890B0C">
              <w:rPr>
                <w:noProof/>
              </w:rPr>
              <w:t>Insured Employer Organization Name and ID</w:t>
            </w:r>
          </w:p>
        </w:tc>
      </w:tr>
      <w:tr w:rsidR="009F20B7" w:rsidRPr="009E61BC" w14:paraId="44D260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CE2281" w14:textId="77777777" w:rsidR="009E61BC" w:rsidRPr="00890B0C" w:rsidRDefault="009E61BC">
            <w:pPr>
              <w:pStyle w:val="AttributeTableBody"/>
              <w:rPr>
                <w:noProof/>
              </w:rPr>
            </w:pPr>
            <w:r w:rsidRPr="00890B0C">
              <w:rPr>
                <w:noProof/>
              </w:rPr>
              <w:t>71</w:t>
            </w:r>
          </w:p>
        </w:tc>
        <w:tc>
          <w:tcPr>
            <w:tcW w:w="648" w:type="dxa"/>
            <w:tcBorders>
              <w:top w:val="dotted" w:sz="4" w:space="0" w:color="auto"/>
              <w:left w:val="nil"/>
              <w:bottom w:val="dotted" w:sz="4" w:space="0" w:color="auto"/>
              <w:right w:val="nil"/>
            </w:tcBorders>
            <w:shd w:val="clear" w:color="auto" w:fill="FFFFFF"/>
          </w:tcPr>
          <w:p w14:paraId="320E89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4916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0A26C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7E99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E3054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94DCD29" w14:textId="48112F50" w:rsidR="009E61BC" w:rsidRPr="00137C1B" w:rsidRDefault="00000000">
            <w:pPr>
              <w:pStyle w:val="AttributeTableBody"/>
              <w:rPr>
                <w:rStyle w:val="HyperlinkTable"/>
              </w:rPr>
            </w:pPr>
            <w:hyperlink r:id="rId255" w:anchor="HL70005" w:history="1">
              <w:r w:rsidR="009E61BC" w:rsidRPr="00137C1B">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8C44E14" w14:textId="77777777" w:rsidR="009E61BC" w:rsidRPr="00890B0C" w:rsidRDefault="009E61BC">
            <w:pPr>
              <w:pStyle w:val="AttributeTableBody"/>
              <w:rPr>
                <w:noProof/>
              </w:rPr>
            </w:pPr>
            <w:r w:rsidRPr="00890B0C">
              <w:rPr>
                <w:noProof/>
              </w:rPr>
              <w:t>00113</w:t>
            </w:r>
          </w:p>
        </w:tc>
        <w:tc>
          <w:tcPr>
            <w:tcW w:w="3888" w:type="dxa"/>
            <w:tcBorders>
              <w:top w:val="dotted" w:sz="4" w:space="0" w:color="auto"/>
              <w:left w:val="nil"/>
              <w:bottom w:val="dotted" w:sz="4" w:space="0" w:color="auto"/>
              <w:right w:val="nil"/>
            </w:tcBorders>
            <w:shd w:val="clear" w:color="auto" w:fill="FFFFFF"/>
          </w:tcPr>
          <w:p w14:paraId="6DF400DF" w14:textId="77777777" w:rsidR="009E61BC" w:rsidRPr="00890B0C" w:rsidRDefault="009E61BC">
            <w:pPr>
              <w:pStyle w:val="AttributeTableBody"/>
              <w:jc w:val="left"/>
              <w:rPr>
                <w:noProof/>
              </w:rPr>
            </w:pPr>
            <w:r w:rsidRPr="00890B0C">
              <w:rPr>
                <w:noProof/>
              </w:rPr>
              <w:t>Race</w:t>
            </w:r>
          </w:p>
        </w:tc>
      </w:tr>
      <w:tr w:rsidR="009F20B7" w:rsidRPr="009E61BC" w14:paraId="0337EC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5C4419C" w14:textId="77777777" w:rsidR="009E61BC" w:rsidRPr="000C3FB1" w:rsidRDefault="009E61BC">
            <w:pPr>
              <w:pStyle w:val="AttributeTableBody"/>
              <w:rPr>
                <w:noProof/>
              </w:rPr>
            </w:pPr>
            <w:r w:rsidRPr="000C3FB1">
              <w:rPr>
                <w:noProof/>
              </w:rPr>
              <w:t>72</w:t>
            </w:r>
          </w:p>
        </w:tc>
        <w:tc>
          <w:tcPr>
            <w:tcW w:w="648" w:type="dxa"/>
            <w:tcBorders>
              <w:top w:val="dotted" w:sz="4" w:space="0" w:color="auto"/>
              <w:left w:val="nil"/>
              <w:bottom w:val="dotted" w:sz="4" w:space="0" w:color="auto"/>
              <w:right w:val="nil"/>
            </w:tcBorders>
            <w:shd w:val="clear" w:color="auto" w:fill="FFFFFF"/>
          </w:tcPr>
          <w:p w14:paraId="6515D1E4"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1F7F7" w14:textId="77777777" w:rsidR="009E61BC" w:rsidRPr="000C3FB1"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3273EE" w14:textId="77777777" w:rsidR="009E61BC" w:rsidRPr="000C3FB1" w:rsidRDefault="009E61BC">
            <w:pPr>
              <w:pStyle w:val="AttributeTableBody"/>
              <w:rPr>
                <w:noProof/>
              </w:rPr>
            </w:pPr>
            <w:r w:rsidRPr="000C3FB1">
              <w:rPr>
                <w:noProof/>
              </w:rPr>
              <w:t>CWE</w:t>
            </w:r>
          </w:p>
        </w:tc>
        <w:tc>
          <w:tcPr>
            <w:tcW w:w="648" w:type="dxa"/>
            <w:tcBorders>
              <w:top w:val="dotted" w:sz="4" w:space="0" w:color="auto"/>
              <w:left w:val="nil"/>
              <w:bottom w:val="dotted" w:sz="4" w:space="0" w:color="auto"/>
              <w:right w:val="nil"/>
            </w:tcBorders>
            <w:shd w:val="clear" w:color="auto" w:fill="FFFFFF"/>
          </w:tcPr>
          <w:p w14:paraId="2D9649F4" w14:textId="77777777" w:rsidR="009E61BC" w:rsidRPr="000C3FB1" w:rsidRDefault="009E61BC">
            <w:pPr>
              <w:pStyle w:val="AttributeTableBody"/>
              <w:rPr>
                <w:noProof/>
              </w:rPr>
            </w:pPr>
            <w:r w:rsidRPr="000C3FB1">
              <w:rPr>
                <w:noProof/>
              </w:rPr>
              <w:t>O</w:t>
            </w:r>
          </w:p>
        </w:tc>
        <w:tc>
          <w:tcPr>
            <w:tcW w:w="648" w:type="dxa"/>
            <w:tcBorders>
              <w:top w:val="dotted" w:sz="4" w:space="0" w:color="auto"/>
              <w:left w:val="nil"/>
              <w:bottom w:val="dotted" w:sz="4" w:space="0" w:color="auto"/>
              <w:right w:val="nil"/>
            </w:tcBorders>
            <w:shd w:val="clear" w:color="auto" w:fill="FFFFFF"/>
          </w:tcPr>
          <w:p w14:paraId="799FDCF8"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D134E" w14:textId="3F330D8D" w:rsidR="009E61BC" w:rsidRPr="000C3FB1" w:rsidRDefault="00000000">
            <w:pPr>
              <w:pStyle w:val="AttributeTableBody"/>
              <w:rPr>
                <w:rStyle w:val="HyperlinkTable"/>
                <w:noProof/>
              </w:rPr>
            </w:pPr>
            <w:hyperlink r:id="rId256" w:anchor="HL70344" w:history="1">
              <w:r w:rsidR="009E61BC" w:rsidRPr="000C3FB1">
                <w:rPr>
                  <w:rStyle w:val="HyperlinkTable"/>
                  <w:noProof/>
                </w:rPr>
                <w:t>0</w:t>
              </w:r>
              <w:bookmarkStart w:id="1852" w:name="_Hlt479436232"/>
              <w:r w:rsidR="009E61BC" w:rsidRPr="000C3FB1">
                <w:rPr>
                  <w:rStyle w:val="HyperlinkTable"/>
                  <w:noProof/>
                </w:rPr>
                <w:t>3</w:t>
              </w:r>
              <w:bookmarkEnd w:id="1852"/>
              <w:r w:rsidR="009E61BC" w:rsidRPr="000C3FB1">
                <w:rPr>
                  <w:rStyle w:val="HyperlinkTable"/>
                  <w:noProof/>
                </w:rPr>
                <w:t>44</w:t>
              </w:r>
            </w:hyperlink>
          </w:p>
        </w:tc>
        <w:tc>
          <w:tcPr>
            <w:tcW w:w="720" w:type="dxa"/>
            <w:tcBorders>
              <w:top w:val="dotted" w:sz="4" w:space="0" w:color="auto"/>
              <w:left w:val="nil"/>
              <w:bottom w:val="dotted" w:sz="4" w:space="0" w:color="auto"/>
              <w:right w:val="nil"/>
            </w:tcBorders>
            <w:shd w:val="clear" w:color="auto" w:fill="FFFFFF"/>
          </w:tcPr>
          <w:p w14:paraId="160A3888" w14:textId="77777777" w:rsidR="009E61BC" w:rsidRPr="000C3FB1" w:rsidRDefault="009E61BC">
            <w:pPr>
              <w:pStyle w:val="AttributeTableBody"/>
              <w:rPr>
                <w:noProof/>
              </w:rPr>
            </w:pPr>
            <w:r w:rsidRPr="000C3FB1">
              <w:rPr>
                <w:noProof/>
              </w:rPr>
              <w:t>00811</w:t>
            </w:r>
          </w:p>
        </w:tc>
        <w:tc>
          <w:tcPr>
            <w:tcW w:w="3888" w:type="dxa"/>
            <w:tcBorders>
              <w:top w:val="dotted" w:sz="4" w:space="0" w:color="auto"/>
              <w:left w:val="nil"/>
              <w:bottom w:val="dotted" w:sz="4" w:space="0" w:color="auto"/>
              <w:right w:val="nil"/>
            </w:tcBorders>
            <w:shd w:val="clear" w:color="auto" w:fill="FFFFFF"/>
          </w:tcPr>
          <w:p w14:paraId="21277ECB" w14:textId="77777777" w:rsidR="009E61BC" w:rsidRPr="000C3FB1" w:rsidRDefault="009E61BC">
            <w:pPr>
              <w:pStyle w:val="AttributeTableBody"/>
              <w:jc w:val="left"/>
              <w:rPr>
                <w:noProof/>
              </w:rPr>
            </w:pPr>
            <w:r w:rsidRPr="000C3FB1">
              <w:rPr>
                <w:noProof/>
              </w:rPr>
              <w:t>Patient's Relationship to Insured</w:t>
            </w:r>
          </w:p>
        </w:tc>
      </w:tr>
      <w:tr w:rsidR="009F20B7" w:rsidRPr="009E61BC" w14:paraId="30DE0F21"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386C031" w14:textId="77777777" w:rsidR="00E33E43" w:rsidRPr="00E33E43" w:rsidRDefault="00E33E43" w:rsidP="00E33E43">
            <w:pPr>
              <w:pStyle w:val="AttributeTableBody"/>
              <w:rPr>
                <w:noProof/>
              </w:rPr>
            </w:pPr>
            <w:r w:rsidRPr="00E33E43">
              <w:rPr>
                <w:noProof/>
              </w:rPr>
              <w:t>73</w:t>
            </w:r>
          </w:p>
        </w:tc>
        <w:tc>
          <w:tcPr>
            <w:tcW w:w="648" w:type="dxa"/>
            <w:tcBorders>
              <w:top w:val="dotted" w:sz="4" w:space="0" w:color="auto"/>
              <w:left w:val="nil"/>
              <w:bottom w:val="single" w:sz="4" w:space="0" w:color="auto"/>
              <w:right w:val="nil"/>
            </w:tcBorders>
            <w:shd w:val="clear" w:color="auto" w:fill="FFFFFF"/>
          </w:tcPr>
          <w:p w14:paraId="3387CC7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BC4965" w14:textId="77777777" w:rsidR="00E33E43" w:rsidRPr="00E33E43" w:rsidRDefault="00E33E43" w:rsidP="00E33E43">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158A92C" w14:textId="77777777" w:rsidR="00E33E43" w:rsidRPr="00E33E43" w:rsidRDefault="00E33E43" w:rsidP="00E33E43">
            <w:pPr>
              <w:pStyle w:val="AttributeTableBody"/>
              <w:rPr>
                <w:noProof/>
              </w:rPr>
            </w:pPr>
            <w:r w:rsidRPr="00E33E43">
              <w:rPr>
                <w:noProof/>
              </w:rPr>
              <w:t>CP</w:t>
            </w:r>
          </w:p>
        </w:tc>
        <w:tc>
          <w:tcPr>
            <w:tcW w:w="648" w:type="dxa"/>
            <w:tcBorders>
              <w:top w:val="dotted" w:sz="4" w:space="0" w:color="auto"/>
              <w:left w:val="nil"/>
              <w:bottom w:val="single" w:sz="4" w:space="0" w:color="auto"/>
              <w:right w:val="nil"/>
            </w:tcBorders>
            <w:shd w:val="clear" w:color="auto" w:fill="FFFFFF"/>
          </w:tcPr>
          <w:p w14:paraId="415EABAA" w14:textId="77777777" w:rsidR="00E33E43" w:rsidRPr="00E33E43" w:rsidRDefault="00E33E43" w:rsidP="00E33E43">
            <w:pPr>
              <w:pStyle w:val="AttributeTableBody"/>
              <w:rPr>
                <w:noProof/>
              </w:rPr>
            </w:pPr>
            <w:r w:rsidRPr="00E33E43">
              <w:rPr>
                <w:noProof/>
              </w:rPr>
              <w:t>O</w:t>
            </w:r>
          </w:p>
        </w:tc>
        <w:tc>
          <w:tcPr>
            <w:tcW w:w="648" w:type="dxa"/>
            <w:tcBorders>
              <w:top w:val="dotted" w:sz="4" w:space="0" w:color="auto"/>
              <w:left w:val="nil"/>
              <w:bottom w:val="single" w:sz="4" w:space="0" w:color="auto"/>
              <w:right w:val="nil"/>
            </w:tcBorders>
            <w:shd w:val="clear" w:color="auto" w:fill="FFFFFF"/>
          </w:tcPr>
          <w:p w14:paraId="67EC78D1"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3C9F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C89D24" w14:textId="77777777" w:rsidR="00E33E43" w:rsidRPr="00E33E43" w:rsidRDefault="00E33E43" w:rsidP="00E33E43">
            <w:pPr>
              <w:pStyle w:val="AttributeTableBody"/>
              <w:rPr>
                <w:noProof/>
              </w:rPr>
            </w:pPr>
            <w:r w:rsidRPr="00E33E43">
              <w:rPr>
                <w:noProof/>
              </w:rPr>
              <w:t>01620</w:t>
            </w:r>
          </w:p>
        </w:tc>
        <w:tc>
          <w:tcPr>
            <w:tcW w:w="3888" w:type="dxa"/>
            <w:tcBorders>
              <w:top w:val="dotted" w:sz="4" w:space="0" w:color="auto"/>
              <w:left w:val="nil"/>
              <w:bottom w:val="single" w:sz="4" w:space="0" w:color="auto"/>
              <w:right w:val="nil"/>
            </w:tcBorders>
            <w:shd w:val="clear" w:color="auto" w:fill="FFFFFF"/>
          </w:tcPr>
          <w:p w14:paraId="31414AC4" w14:textId="77777777" w:rsidR="00E33E43" w:rsidRPr="00E33E43" w:rsidRDefault="00E33E43" w:rsidP="00E33E43">
            <w:pPr>
              <w:pStyle w:val="AttributeTableBody"/>
              <w:jc w:val="left"/>
              <w:rPr>
                <w:noProof/>
              </w:rPr>
            </w:pPr>
            <w:r w:rsidRPr="00E33E43">
              <w:rPr>
                <w:noProof/>
              </w:rPr>
              <w:t>Co-Pay Amount</w:t>
            </w:r>
          </w:p>
        </w:tc>
      </w:tr>
    </w:tbl>
    <w:p w14:paraId="51F73B3B" w14:textId="77777777" w:rsidR="009E61BC" w:rsidRPr="000C3FB1" w:rsidRDefault="009E61BC">
      <w:pPr>
        <w:pStyle w:val="Heading4"/>
        <w:rPr>
          <w:noProof/>
          <w:vanish/>
        </w:rPr>
      </w:pPr>
      <w:bookmarkStart w:id="1853" w:name="_Toc1882166"/>
      <w:r w:rsidRPr="000C3FB1">
        <w:rPr>
          <w:noProof/>
          <w:vanish/>
        </w:rPr>
        <w:t>IN2 Field Definitions</w:t>
      </w:r>
      <w:bookmarkEnd w:id="1853"/>
      <w:r w:rsidR="005B65F4" w:rsidRPr="000C3FB1">
        <w:rPr>
          <w:noProof/>
          <w:vanish/>
        </w:rPr>
        <w:fldChar w:fldCharType="begin"/>
      </w:r>
      <w:r w:rsidRPr="000C3FB1">
        <w:rPr>
          <w:noProof/>
          <w:vanish/>
        </w:rPr>
        <w:instrText xml:space="preserve"> XE "IN2 - data element definitions" </w:instrText>
      </w:r>
      <w:r w:rsidR="005B65F4" w:rsidRPr="000C3FB1">
        <w:rPr>
          <w:noProof/>
          <w:vanish/>
        </w:rPr>
        <w:fldChar w:fldCharType="end"/>
      </w:r>
    </w:p>
    <w:p w14:paraId="14A822E6" w14:textId="77777777" w:rsidR="009E61BC" w:rsidRPr="000C3FB1" w:rsidRDefault="009E61BC">
      <w:pPr>
        <w:pStyle w:val="Heading4"/>
        <w:tabs>
          <w:tab w:val="num" w:pos="1440"/>
        </w:tabs>
        <w:rPr>
          <w:noProof/>
        </w:rPr>
      </w:pPr>
      <w:bookmarkStart w:id="1854" w:name="_Toc1882167"/>
      <w:r w:rsidRPr="000C3FB1">
        <w:rPr>
          <w:noProof/>
        </w:rPr>
        <w:t>IN2-1   Insured's Employee ID</w:t>
      </w:r>
      <w:r w:rsidR="005B65F4" w:rsidRPr="000C3FB1">
        <w:rPr>
          <w:noProof/>
        </w:rPr>
        <w:fldChar w:fldCharType="begin"/>
      </w:r>
      <w:r w:rsidRPr="000C3FB1">
        <w:rPr>
          <w:noProof/>
        </w:rPr>
        <w:instrText xml:space="preserve"> XE "Insured's employee id" </w:instrText>
      </w:r>
      <w:r w:rsidR="005B65F4" w:rsidRPr="000C3FB1">
        <w:rPr>
          <w:noProof/>
        </w:rPr>
        <w:fldChar w:fldCharType="end"/>
      </w:r>
      <w:r w:rsidRPr="000C3FB1">
        <w:rPr>
          <w:noProof/>
        </w:rPr>
        <w:t xml:space="preserve">   (CX)   00472</w:t>
      </w:r>
      <w:bookmarkEnd w:id="1854"/>
    </w:p>
    <w:p w14:paraId="114F8A9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40C02" w14:textId="77777777" w:rsidR="00C344D6" w:rsidRDefault="00C344D6" w:rsidP="00C344D6">
      <w:pPr>
        <w:pStyle w:val="Components"/>
      </w:pPr>
      <w:r>
        <w:t>Subcomponents for Assigning Authority (HD):  &lt;Namespace ID (IS)&gt; &amp; &lt;Universal ID (ST)&gt; &amp; &lt;Universal ID Type (ID)&gt;</w:t>
      </w:r>
    </w:p>
    <w:p w14:paraId="6BCD8410" w14:textId="77777777" w:rsidR="00C344D6" w:rsidRDefault="00C344D6" w:rsidP="00C344D6">
      <w:pPr>
        <w:pStyle w:val="Components"/>
      </w:pPr>
      <w:r>
        <w:t>Subcomponents for Assigning Facility (HD):  &lt;Namespace ID (IS)&gt; &amp; &lt;Universal ID (ST)&gt; &amp; &lt;Universal ID Type (ID)&gt;</w:t>
      </w:r>
    </w:p>
    <w:p w14:paraId="465043C3"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4463B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B1143B" w14:textId="77777777" w:rsidR="009E61BC" w:rsidRPr="00890B0C" w:rsidRDefault="009E61BC">
      <w:pPr>
        <w:pStyle w:val="NormalIndented"/>
        <w:rPr>
          <w:noProof/>
        </w:rPr>
      </w:pPr>
      <w:r w:rsidRPr="00890B0C">
        <w:rPr>
          <w:noProof/>
        </w:rPr>
        <w:t>Definition:  This field contains the employee ID of the insured.  The assigning authority and identifier type code are strongly recommended for all CX data types.</w:t>
      </w:r>
    </w:p>
    <w:p w14:paraId="6661E53C" w14:textId="77777777" w:rsidR="009E61BC" w:rsidRPr="00890B0C" w:rsidRDefault="009E61BC">
      <w:pPr>
        <w:pStyle w:val="Heading4"/>
        <w:tabs>
          <w:tab w:val="num" w:pos="1440"/>
        </w:tabs>
        <w:rPr>
          <w:noProof/>
        </w:rPr>
      </w:pPr>
      <w:bookmarkStart w:id="1855" w:name="_Toc1882168"/>
      <w:r w:rsidRPr="00890B0C">
        <w:rPr>
          <w:noProof/>
        </w:rPr>
        <w:t>IN2-2   Insured</w:t>
      </w:r>
      <w:r>
        <w:rPr>
          <w:noProof/>
        </w:rPr>
        <w:t>'</w:t>
      </w:r>
      <w:r w:rsidRPr="00890B0C">
        <w:rPr>
          <w:noProof/>
        </w:rPr>
        <w:t>s Social Security Number</w:t>
      </w:r>
      <w:r w:rsidR="005B65F4" w:rsidRPr="00890B0C">
        <w:rPr>
          <w:noProof/>
        </w:rPr>
        <w:fldChar w:fldCharType="begin"/>
      </w:r>
      <w:r w:rsidRPr="00890B0C">
        <w:rPr>
          <w:noProof/>
        </w:rPr>
        <w:instrText xml:space="preserve"> XE "Insured's social security number" </w:instrText>
      </w:r>
      <w:r w:rsidR="005B65F4" w:rsidRPr="00890B0C">
        <w:rPr>
          <w:noProof/>
        </w:rPr>
        <w:fldChar w:fldCharType="end"/>
      </w:r>
      <w:r w:rsidRPr="00890B0C">
        <w:rPr>
          <w:noProof/>
        </w:rPr>
        <w:t xml:space="preserve">   (ST)   00473</w:t>
      </w:r>
      <w:bookmarkEnd w:id="1855"/>
    </w:p>
    <w:p w14:paraId="54A42BC7" w14:textId="77777777" w:rsidR="009E61BC" w:rsidRPr="00890B0C" w:rsidRDefault="009E61BC">
      <w:pPr>
        <w:pStyle w:val="NormalIndented"/>
        <w:rPr>
          <w:noProof/>
        </w:rPr>
      </w:pPr>
      <w:r w:rsidRPr="00890B0C">
        <w:rPr>
          <w:noProof/>
        </w:rPr>
        <w:t>Definition:  This field contains the social security number of the insured.</w:t>
      </w:r>
    </w:p>
    <w:p w14:paraId="39304A3C" w14:textId="77777777" w:rsidR="009E61BC" w:rsidRPr="00890B0C" w:rsidRDefault="009E61BC">
      <w:pPr>
        <w:pStyle w:val="Heading4"/>
        <w:tabs>
          <w:tab w:val="num" w:pos="1440"/>
        </w:tabs>
        <w:rPr>
          <w:noProof/>
        </w:rPr>
      </w:pPr>
      <w:bookmarkStart w:id="1856" w:name="_Toc1882169"/>
      <w:r w:rsidRPr="00890B0C">
        <w:rPr>
          <w:noProof/>
        </w:rPr>
        <w:lastRenderedPageBreak/>
        <w:t>IN2-3   Insured's Employer</w:t>
      </w:r>
      <w:r>
        <w:rPr>
          <w:noProof/>
        </w:rPr>
        <w:t>'</w:t>
      </w:r>
      <w:r w:rsidRPr="00890B0C">
        <w:rPr>
          <w:noProof/>
        </w:rPr>
        <w:t>s Name and ID</w:t>
      </w:r>
      <w:r w:rsidR="005B65F4" w:rsidRPr="00890B0C">
        <w:rPr>
          <w:noProof/>
        </w:rPr>
        <w:fldChar w:fldCharType="begin"/>
      </w:r>
      <w:r w:rsidRPr="00890B0C">
        <w:rPr>
          <w:noProof/>
        </w:rPr>
        <w:instrText xml:space="preserve"> XE "Insured's employer's name and id" </w:instrText>
      </w:r>
      <w:r w:rsidR="005B65F4" w:rsidRPr="00890B0C">
        <w:rPr>
          <w:noProof/>
        </w:rPr>
        <w:fldChar w:fldCharType="end"/>
      </w:r>
      <w:r w:rsidRPr="00890B0C">
        <w:rPr>
          <w:noProof/>
        </w:rPr>
        <w:t xml:space="preserve">   (XCN)   00474</w:t>
      </w:r>
      <w:bookmarkEnd w:id="1856"/>
    </w:p>
    <w:p w14:paraId="0C9CAA9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48ADE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C4380D6"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B23B08" w14:textId="77777777" w:rsidR="00C344D6" w:rsidRDefault="00C344D6" w:rsidP="00C344D6">
      <w:pPr>
        <w:pStyle w:val="Components"/>
      </w:pPr>
      <w:r>
        <w:t>Subcomponents for Assigning Authority (HD):  &lt;Namespace ID (IS)&gt; &amp; &lt;Universal ID (ST)&gt; &amp; &lt;Universal ID Type (ID)&gt;</w:t>
      </w:r>
    </w:p>
    <w:p w14:paraId="148F589B" w14:textId="77777777" w:rsidR="00C344D6" w:rsidRDefault="00C344D6" w:rsidP="00C344D6">
      <w:pPr>
        <w:pStyle w:val="Components"/>
      </w:pPr>
      <w:r>
        <w:t>Subcomponents for Assigning Facility (HD):  &lt;Namespace ID (IS)&gt; &amp; &lt;Universal ID (ST)&gt; &amp; &lt;Universal ID Type (ID)&gt;</w:t>
      </w:r>
    </w:p>
    <w:p w14:paraId="5A46FCB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9BA1D"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45EF3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F79EA6" w14:textId="77777777" w:rsidR="009E61BC" w:rsidRPr="00890B0C" w:rsidRDefault="009E61BC">
      <w:pPr>
        <w:pStyle w:val="NormalIndented"/>
        <w:rPr>
          <w:noProof/>
        </w:rPr>
      </w:pPr>
      <w:r w:rsidRPr="00890B0C">
        <w:rPr>
          <w:noProof/>
        </w:rPr>
        <w:lastRenderedPageBreak/>
        <w:t>Definition:  This field contains the name and ID of the insured</w:t>
      </w:r>
      <w:r>
        <w:rPr>
          <w:noProof/>
        </w:rPr>
        <w:t>'</w:t>
      </w:r>
      <w:r w:rsidRPr="00890B0C">
        <w:rPr>
          <w:noProof/>
        </w:rPr>
        <w:t>s employer or the person who purchased the insurance for the insured, if the employer is a person.  Multiple names and identifiers for the same person may be sent in this field, not multiple persons</w:t>
      </w:r>
      <w:r w:rsidR="00D52EF7" w:rsidRPr="00D52EF7">
        <w:rPr>
          <w:noProof/>
        </w:rPr>
        <w:t xml:space="preserve"> </w:t>
      </w:r>
      <w:r w:rsidR="00D52EF7">
        <w:rPr>
          <w:noProof/>
        </w:rPr>
        <w:t>Specification of meaning based on sequence is deprecated</w:t>
      </w:r>
      <w:r w:rsidRPr="00890B0C">
        <w:rPr>
          <w:noProof/>
        </w:rPr>
        <w:t xml:space="preserve">.  When the employer is an organization use </w:t>
      </w:r>
      <w:hyperlink w:anchor="IN2_70" w:history="1">
        <w:r w:rsidRPr="00890B0C">
          <w:rPr>
            <w:rStyle w:val="ReferenceAttribute"/>
            <w:noProof/>
          </w:rPr>
          <w:t>IN2-70 - Insured Employer Organization Name and ID</w:t>
        </w:r>
      </w:hyperlink>
      <w:r w:rsidRPr="00890B0C">
        <w:rPr>
          <w:noProof/>
        </w:rPr>
        <w:t>.</w:t>
      </w:r>
    </w:p>
    <w:p w14:paraId="3C8E1594" w14:textId="77777777" w:rsidR="009E61BC" w:rsidRPr="00890B0C" w:rsidRDefault="009E61BC">
      <w:pPr>
        <w:pStyle w:val="Heading4"/>
        <w:tabs>
          <w:tab w:val="num" w:pos="1440"/>
        </w:tabs>
        <w:rPr>
          <w:noProof/>
        </w:rPr>
      </w:pPr>
      <w:bookmarkStart w:id="1857" w:name="_Toc1882170"/>
      <w:r w:rsidRPr="00890B0C">
        <w:rPr>
          <w:noProof/>
        </w:rPr>
        <w:t>IN2-4   Employer Information Data</w:t>
      </w:r>
      <w:r w:rsidR="005B65F4" w:rsidRPr="00890B0C">
        <w:rPr>
          <w:noProof/>
        </w:rPr>
        <w:fldChar w:fldCharType="begin"/>
      </w:r>
      <w:r w:rsidRPr="00890B0C">
        <w:rPr>
          <w:noProof/>
        </w:rPr>
        <w:instrText xml:space="preserve"> XE "Employer information data" </w:instrText>
      </w:r>
      <w:r w:rsidR="005B65F4" w:rsidRPr="00890B0C">
        <w:rPr>
          <w:noProof/>
        </w:rPr>
        <w:fldChar w:fldCharType="end"/>
      </w:r>
      <w:r w:rsidRPr="00890B0C">
        <w:rPr>
          <w:noProof/>
        </w:rPr>
        <w:t xml:space="preserve">   (CWE)   00475</w:t>
      </w:r>
      <w:bookmarkEnd w:id="1857"/>
    </w:p>
    <w:p w14:paraId="31DEAF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F9C857" w14:textId="064661BD" w:rsidR="009E61BC" w:rsidRPr="00890B0C" w:rsidRDefault="009E61BC">
      <w:pPr>
        <w:pStyle w:val="NormalIndented"/>
        <w:rPr>
          <w:noProof/>
        </w:rPr>
      </w:pPr>
      <w:r w:rsidRPr="00890B0C">
        <w:rPr>
          <w:noProof/>
        </w:rPr>
        <w:t xml:space="preserve">Definition:  This field contains the required employer information data for UB82 form locator 71.  Refer to </w:t>
      </w:r>
      <w:hyperlink r:id="rId257" w:anchor="HL70139" w:history="1">
        <w:r w:rsidRPr="00890B0C">
          <w:rPr>
            <w:rStyle w:val="ReferenceUserTable"/>
            <w:noProof/>
          </w:rPr>
          <w:t>User-defined Table 0139 - Employer Information Data</w:t>
        </w:r>
      </w:hyperlink>
      <w:r w:rsidRPr="00890B0C">
        <w:rPr>
          <w:noProof/>
        </w:rPr>
        <w:t xml:space="preserve"> </w:t>
      </w:r>
      <w:r w:rsidRPr="00E01DF4">
        <w:rPr>
          <w:noProof/>
        </w:rPr>
        <w:t xml:space="preserve">in Chapter 2C, Code Tables, </w:t>
      </w:r>
      <w:r w:rsidRPr="00890B0C">
        <w:rPr>
          <w:noProof/>
        </w:rPr>
        <w:t>for suggested values.</w:t>
      </w:r>
    </w:p>
    <w:p w14:paraId="778797BB" w14:textId="77777777" w:rsidR="009E61BC" w:rsidRPr="00890B0C" w:rsidRDefault="009E61BC">
      <w:pPr>
        <w:pStyle w:val="Heading4"/>
        <w:tabs>
          <w:tab w:val="num" w:pos="1440"/>
        </w:tabs>
        <w:rPr>
          <w:noProof/>
        </w:rPr>
      </w:pPr>
      <w:bookmarkStart w:id="1858" w:name="_Toc1882171"/>
      <w:r w:rsidRPr="00890B0C">
        <w:rPr>
          <w:noProof/>
        </w:rPr>
        <w:t>IN2-5   Mail Claim Party</w:t>
      </w:r>
      <w:r w:rsidR="005B65F4" w:rsidRPr="00890B0C">
        <w:rPr>
          <w:noProof/>
        </w:rPr>
        <w:fldChar w:fldCharType="begin"/>
      </w:r>
      <w:r w:rsidRPr="00890B0C">
        <w:rPr>
          <w:noProof/>
        </w:rPr>
        <w:instrText xml:space="preserve"> XE "Mail claim party" </w:instrText>
      </w:r>
      <w:r w:rsidR="005B65F4" w:rsidRPr="00890B0C">
        <w:rPr>
          <w:noProof/>
        </w:rPr>
        <w:fldChar w:fldCharType="end"/>
      </w:r>
      <w:r w:rsidRPr="00890B0C">
        <w:rPr>
          <w:noProof/>
        </w:rPr>
        <w:t xml:space="preserve">   (CWE)   00476</w:t>
      </w:r>
      <w:bookmarkEnd w:id="1858"/>
    </w:p>
    <w:p w14:paraId="27D4D0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5E099A" w14:textId="52F27B22" w:rsidR="009E61BC" w:rsidRPr="00890B0C" w:rsidRDefault="009E61BC">
      <w:pPr>
        <w:pStyle w:val="NormalIndented"/>
        <w:rPr>
          <w:noProof/>
        </w:rPr>
      </w:pPr>
      <w:r w:rsidRPr="00890B0C">
        <w:rPr>
          <w:noProof/>
        </w:rPr>
        <w:t xml:space="preserve">Definition:  This field contains the party to which the claim should be mailed.  Refer to </w:t>
      </w:r>
      <w:hyperlink r:id="rId258" w:anchor="HL70137" w:history="1">
        <w:r>
          <w:rPr>
            <w:rStyle w:val="ReferenceUserTable"/>
            <w:noProof/>
          </w:rPr>
          <w:t>User-defined Table 0137 - Mail Claim Party</w:t>
        </w:r>
      </w:hyperlink>
      <w:r w:rsidRPr="00890B0C">
        <w:rPr>
          <w:noProof/>
        </w:rPr>
        <w:t xml:space="preserve"> </w:t>
      </w:r>
      <w:r w:rsidRPr="00E01DF4">
        <w:rPr>
          <w:noProof/>
        </w:rPr>
        <w:t xml:space="preserve">in Chapter 2C, Code Tables, </w:t>
      </w:r>
      <w:r w:rsidRPr="00890B0C">
        <w:rPr>
          <w:noProof/>
        </w:rPr>
        <w:t>for suggested values.</w:t>
      </w:r>
    </w:p>
    <w:p w14:paraId="74A325D2" w14:textId="77777777" w:rsidR="009E61BC" w:rsidRPr="00890B0C" w:rsidRDefault="009E61BC">
      <w:pPr>
        <w:pStyle w:val="Heading4"/>
        <w:tabs>
          <w:tab w:val="num" w:pos="1440"/>
        </w:tabs>
        <w:rPr>
          <w:noProof/>
        </w:rPr>
      </w:pPr>
      <w:bookmarkStart w:id="1859" w:name="IN2_06"/>
      <w:bookmarkStart w:id="1860" w:name="_Toc1882172"/>
      <w:r w:rsidRPr="00890B0C">
        <w:rPr>
          <w:noProof/>
        </w:rPr>
        <w:t>IN2-6   Medicare Health Ins Card Number</w:t>
      </w:r>
      <w:bookmarkEnd w:id="1859"/>
      <w:r w:rsidR="005B65F4" w:rsidRPr="00890B0C">
        <w:rPr>
          <w:noProof/>
        </w:rPr>
        <w:fldChar w:fldCharType="begin"/>
      </w:r>
      <w:r w:rsidRPr="00890B0C">
        <w:rPr>
          <w:noProof/>
        </w:rPr>
        <w:instrText xml:space="preserve"> XE "medicare health ins card number" </w:instrText>
      </w:r>
      <w:r w:rsidR="005B65F4" w:rsidRPr="00890B0C">
        <w:rPr>
          <w:noProof/>
        </w:rPr>
        <w:fldChar w:fldCharType="end"/>
      </w:r>
      <w:r w:rsidRPr="00890B0C">
        <w:rPr>
          <w:noProof/>
        </w:rPr>
        <w:t xml:space="preserve">   (ST)   00477</w:t>
      </w:r>
      <w:bookmarkEnd w:id="1860"/>
    </w:p>
    <w:p w14:paraId="31EED111" w14:textId="77777777" w:rsidR="009E61BC" w:rsidRPr="00890B0C" w:rsidRDefault="009E61BC">
      <w:pPr>
        <w:pStyle w:val="NormalIndented"/>
        <w:rPr>
          <w:noProof/>
        </w:rPr>
      </w:pPr>
      <w:r w:rsidRPr="00890B0C">
        <w:rPr>
          <w:noProof/>
        </w:rPr>
        <w:t xml:space="preserve">Definition:  This field contains the Medicare Health Insurance Number (HIN), defined by </w:t>
      </w:r>
      <w:r w:rsidRPr="00890B0C">
        <w:rPr>
          <w:rStyle w:val="NormalIndentedChar"/>
          <w:noProof/>
        </w:rPr>
        <w:t>CMS</w:t>
      </w:r>
      <w:r w:rsidRPr="00890B0C">
        <w:rPr>
          <w:noProof/>
        </w:rPr>
        <w:t xml:space="preserve"> or other regulatory agencies.</w:t>
      </w:r>
    </w:p>
    <w:p w14:paraId="31D742AE" w14:textId="77777777" w:rsidR="009E61BC" w:rsidRPr="00890B0C" w:rsidRDefault="009E61BC">
      <w:pPr>
        <w:pStyle w:val="Heading4"/>
        <w:tabs>
          <w:tab w:val="num" w:pos="1440"/>
        </w:tabs>
        <w:rPr>
          <w:noProof/>
        </w:rPr>
      </w:pPr>
      <w:bookmarkStart w:id="1861" w:name="_Toc1882173"/>
      <w:r w:rsidRPr="00890B0C">
        <w:rPr>
          <w:noProof/>
        </w:rPr>
        <w:t>IN2-7   Medicaid Case Name</w:t>
      </w:r>
      <w:r w:rsidR="005B65F4" w:rsidRPr="00890B0C">
        <w:rPr>
          <w:noProof/>
        </w:rPr>
        <w:fldChar w:fldCharType="begin"/>
      </w:r>
      <w:r w:rsidRPr="00890B0C">
        <w:rPr>
          <w:noProof/>
        </w:rPr>
        <w:instrText xml:space="preserve"> XE "Medicaid case name" </w:instrText>
      </w:r>
      <w:r w:rsidR="005B65F4" w:rsidRPr="00890B0C">
        <w:rPr>
          <w:noProof/>
        </w:rPr>
        <w:fldChar w:fldCharType="end"/>
      </w:r>
      <w:r w:rsidRPr="00890B0C">
        <w:rPr>
          <w:noProof/>
        </w:rPr>
        <w:t xml:space="preserve">   (XPN)   00478</w:t>
      </w:r>
      <w:bookmarkEnd w:id="1861"/>
    </w:p>
    <w:p w14:paraId="2A25EE52"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C3482DA"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58CAE79"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0E4A87" w14:textId="77777777" w:rsidR="009E61BC" w:rsidRPr="00890B0C" w:rsidRDefault="009E61BC">
      <w:pPr>
        <w:pStyle w:val="NormalIndented"/>
        <w:rPr>
          <w:noProof/>
        </w:rPr>
      </w:pPr>
      <w:r w:rsidRPr="00890B0C">
        <w:rPr>
          <w:noProof/>
        </w:rPr>
        <w:lastRenderedPageBreak/>
        <w:t xml:space="preserve">Definition:  This field contains the Medicaid case name, defined by </w:t>
      </w:r>
      <w:r w:rsidRPr="00890B0C">
        <w:rPr>
          <w:rStyle w:val="NormalIndentedChar"/>
          <w:noProof/>
        </w:rPr>
        <w:t>CMS</w:t>
      </w:r>
      <w:r w:rsidRPr="00890B0C">
        <w:rPr>
          <w:noProof/>
        </w:rPr>
        <w:t xml:space="preserve"> or other regulatory agencies.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6C4DC61A" w14:textId="77777777" w:rsidR="009E61BC" w:rsidRPr="00890B0C" w:rsidRDefault="009E61BC">
      <w:pPr>
        <w:pStyle w:val="Heading4"/>
        <w:tabs>
          <w:tab w:val="num" w:pos="1440"/>
        </w:tabs>
        <w:rPr>
          <w:noProof/>
        </w:rPr>
      </w:pPr>
      <w:bookmarkStart w:id="1862" w:name="IN2_08"/>
      <w:bookmarkStart w:id="1863" w:name="_Toc1882174"/>
      <w:r w:rsidRPr="00890B0C">
        <w:rPr>
          <w:noProof/>
        </w:rPr>
        <w:t>IN2-8   Medicaid Case Number</w:t>
      </w:r>
      <w:bookmarkEnd w:id="1862"/>
      <w:r w:rsidR="005B65F4" w:rsidRPr="00890B0C">
        <w:rPr>
          <w:noProof/>
        </w:rPr>
        <w:fldChar w:fldCharType="begin"/>
      </w:r>
      <w:r w:rsidRPr="00890B0C">
        <w:rPr>
          <w:noProof/>
        </w:rPr>
        <w:instrText xml:space="preserve"> XE "Medicaid case number" </w:instrText>
      </w:r>
      <w:r w:rsidR="005B65F4" w:rsidRPr="00890B0C">
        <w:rPr>
          <w:noProof/>
        </w:rPr>
        <w:fldChar w:fldCharType="end"/>
      </w:r>
      <w:r w:rsidRPr="00890B0C">
        <w:rPr>
          <w:noProof/>
        </w:rPr>
        <w:t xml:space="preserve">   (ST)   00479</w:t>
      </w:r>
      <w:bookmarkEnd w:id="1863"/>
    </w:p>
    <w:p w14:paraId="7EB5C1F6" w14:textId="2DA1A404" w:rsidR="009E61BC" w:rsidRPr="00890B0C" w:rsidRDefault="008F7789">
      <w:pPr>
        <w:pStyle w:val="NormalIndented"/>
        <w:rPr>
          <w:noProof/>
        </w:rPr>
      </w:pPr>
      <w:ins w:id="1864" w:author="Beat Heggli" w:date="2022-08-23T10:32:00Z">
        <w:r w:rsidRPr="008F7789">
          <w:rPr>
            <w:noProof/>
          </w:rPr>
          <w:t>Definition: This field contains the Medicaid case number, defined by CMS or other regulatory agencies which can be used to group household members for Medicaid service eligibility.</w:t>
        </w:r>
      </w:ins>
      <w:del w:id="1865" w:author="Beat Heggli" w:date="2022-08-23T10:32:00Z">
        <w:r w:rsidR="009E61BC" w:rsidRPr="00890B0C" w:rsidDel="008F7789">
          <w:rPr>
            <w:noProof/>
          </w:rPr>
          <w:delText xml:space="preserve">Definition:  This field contains the Medicaid case number, defined by </w:delText>
        </w:r>
        <w:r w:rsidR="009E61BC" w:rsidRPr="00890B0C" w:rsidDel="008F7789">
          <w:rPr>
            <w:rStyle w:val="NormalIndentedChar"/>
            <w:noProof/>
          </w:rPr>
          <w:delText>CMS</w:delText>
        </w:r>
        <w:r w:rsidR="009E61BC" w:rsidRPr="00890B0C" w:rsidDel="008F7789">
          <w:rPr>
            <w:noProof/>
          </w:rPr>
          <w:delText xml:space="preserve"> or other regulatory agencies, which uniquely identifies a patient</w:delText>
        </w:r>
        <w:r w:rsidR="009E61BC" w:rsidDel="008F7789">
          <w:rPr>
            <w:noProof/>
          </w:rPr>
          <w:delText>'</w:delText>
        </w:r>
        <w:r w:rsidR="009E61BC" w:rsidRPr="00890B0C" w:rsidDel="008F7789">
          <w:rPr>
            <w:noProof/>
          </w:rPr>
          <w:delText>s Medicaid policy.</w:delText>
        </w:r>
      </w:del>
    </w:p>
    <w:p w14:paraId="1DDEF793" w14:textId="77777777" w:rsidR="009E61BC" w:rsidRPr="00890B0C" w:rsidRDefault="009E61BC">
      <w:pPr>
        <w:pStyle w:val="Heading4"/>
        <w:tabs>
          <w:tab w:val="num" w:pos="1440"/>
        </w:tabs>
        <w:rPr>
          <w:noProof/>
        </w:rPr>
      </w:pPr>
      <w:bookmarkStart w:id="1866" w:name="_Toc1882175"/>
      <w:r w:rsidRPr="00890B0C">
        <w:rPr>
          <w:noProof/>
        </w:rPr>
        <w:t>IN2-9   Military Sponsor Name</w:t>
      </w:r>
      <w:r w:rsidR="005B65F4" w:rsidRPr="00890B0C">
        <w:rPr>
          <w:noProof/>
        </w:rPr>
        <w:fldChar w:fldCharType="begin"/>
      </w:r>
      <w:r w:rsidRPr="00890B0C">
        <w:rPr>
          <w:noProof/>
        </w:rPr>
        <w:instrText xml:space="preserve"> XE "Military sponsor name" </w:instrText>
      </w:r>
      <w:r w:rsidR="005B65F4" w:rsidRPr="00890B0C">
        <w:rPr>
          <w:noProof/>
        </w:rPr>
        <w:fldChar w:fldCharType="end"/>
      </w:r>
      <w:r w:rsidRPr="00890B0C">
        <w:rPr>
          <w:noProof/>
        </w:rPr>
        <w:t xml:space="preserve">   (XPN)   00480</w:t>
      </w:r>
      <w:bookmarkEnd w:id="1866"/>
    </w:p>
    <w:p w14:paraId="0DCC89F6"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AD567B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7FA123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4768" w14:textId="77777777" w:rsidR="009E61BC" w:rsidRPr="00890B0C" w:rsidRDefault="009E61BC">
      <w:pPr>
        <w:pStyle w:val="NormalIndented"/>
        <w:rPr>
          <w:noProof/>
        </w:rPr>
      </w:pPr>
      <w:r w:rsidRPr="00890B0C">
        <w:rPr>
          <w:noProof/>
        </w:rPr>
        <w:t xml:space="preserve">Definition:  This field is defined by CMS or other regulatory agencies.  Multiple names for the same person may be sent in this field.  </w:t>
      </w:r>
      <w:r w:rsidR="00D52EF7" w:rsidRPr="00D52EF7">
        <w:rPr>
          <w:noProof/>
        </w:rPr>
        <w:t xml:space="preserve"> </w:t>
      </w:r>
      <w:r w:rsidR="00D52EF7">
        <w:rPr>
          <w:noProof/>
        </w:rPr>
        <w:t>Specification of meaning based on sequence is deprecated</w:t>
      </w:r>
      <w:r w:rsidRPr="00890B0C">
        <w:rPr>
          <w:noProof/>
        </w:rPr>
        <w:t>.</w:t>
      </w:r>
    </w:p>
    <w:p w14:paraId="5CB26926" w14:textId="77777777" w:rsidR="009E61BC" w:rsidRPr="00890B0C" w:rsidRDefault="009E61BC">
      <w:pPr>
        <w:pStyle w:val="Heading4"/>
        <w:tabs>
          <w:tab w:val="num" w:pos="1440"/>
        </w:tabs>
        <w:rPr>
          <w:noProof/>
        </w:rPr>
      </w:pPr>
      <w:bookmarkStart w:id="1867" w:name="IN2_10"/>
      <w:bookmarkStart w:id="1868" w:name="_Toc1882176"/>
      <w:r w:rsidRPr="00890B0C">
        <w:rPr>
          <w:noProof/>
        </w:rPr>
        <w:t>IN2-10   Military ID Number</w:t>
      </w:r>
      <w:bookmarkEnd w:id="1867"/>
      <w:r w:rsidR="005B65F4" w:rsidRPr="00890B0C">
        <w:rPr>
          <w:noProof/>
        </w:rPr>
        <w:fldChar w:fldCharType="begin"/>
      </w:r>
      <w:r w:rsidRPr="00890B0C">
        <w:rPr>
          <w:noProof/>
        </w:rPr>
        <w:instrText xml:space="preserve"> XE "Military id number" </w:instrText>
      </w:r>
      <w:r w:rsidR="005B65F4" w:rsidRPr="00890B0C">
        <w:rPr>
          <w:noProof/>
        </w:rPr>
        <w:fldChar w:fldCharType="end"/>
      </w:r>
      <w:r w:rsidRPr="00890B0C">
        <w:rPr>
          <w:noProof/>
        </w:rPr>
        <w:t xml:space="preserve">   (ST)  00481</w:t>
      </w:r>
      <w:bookmarkEnd w:id="1868"/>
    </w:p>
    <w:p w14:paraId="4378C71F" w14:textId="77777777" w:rsidR="009E61BC" w:rsidRPr="00890B0C" w:rsidRDefault="009E61BC">
      <w:pPr>
        <w:pStyle w:val="NormalIndented"/>
        <w:rPr>
          <w:noProof/>
        </w:rPr>
      </w:pPr>
      <w:r w:rsidRPr="00890B0C">
        <w:rPr>
          <w:noProof/>
        </w:rPr>
        <w:t>Definition:  This field contains the military ID number, defined by CMS or other regulatory agencies, which uniquely identifies a patient</w:t>
      </w:r>
      <w:r>
        <w:rPr>
          <w:noProof/>
        </w:rPr>
        <w:t>'</w:t>
      </w:r>
      <w:r w:rsidRPr="00890B0C">
        <w:rPr>
          <w:noProof/>
        </w:rPr>
        <w:t>s military policy.</w:t>
      </w:r>
    </w:p>
    <w:p w14:paraId="0B7BD4D2" w14:textId="77777777" w:rsidR="009E61BC" w:rsidRPr="00890B0C" w:rsidRDefault="009E61BC">
      <w:pPr>
        <w:pStyle w:val="Heading4"/>
        <w:tabs>
          <w:tab w:val="num" w:pos="1440"/>
        </w:tabs>
        <w:rPr>
          <w:noProof/>
        </w:rPr>
      </w:pPr>
      <w:bookmarkStart w:id="1869" w:name="_Toc1882177"/>
      <w:r w:rsidRPr="00890B0C">
        <w:rPr>
          <w:noProof/>
        </w:rPr>
        <w:t>IN2-11   Dependent of Military Recipient</w:t>
      </w:r>
      <w:r w:rsidR="005B65F4" w:rsidRPr="00890B0C">
        <w:rPr>
          <w:noProof/>
        </w:rPr>
        <w:fldChar w:fldCharType="begin"/>
      </w:r>
      <w:r w:rsidRPr="00890B0C">
        <w:rPr>
          <w:noProof/>
        </w:rPr>
        <w:instrText xml:space="preserve"> XE "Dependent of military recipient" </w:instrText>
      </w:r>
      <w:r w:rsidR="005B65F4" w:rsidRPr="00890B0C">
        <w:rPr>
          <w:noProof/>
        </w:rPr>
        <w:fldChar w:fldCharType="end"/>
      </w:r>
      <w:r w:rsidRPr="00890B0C">
        <w:rPr>
          <w:noProof/>
        </w:rPr>
        <w:t xml:space="preserve">   (CWE)  00482</w:t>
      </w:r>
      <w:bookmarkEnd w:id="1869"/>
    </w:p>
    <w:p w14:paraId="28A026A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693A8" w14:textId="5A60B900" w:rsidR="009E61BC" w:rsidRPr="00890B0C" w:rsidRDefault="009E61BC">
      <w:pPr>
        <w:pStyle w:val="NormalIndented"/>
        <w:rPr>
          <w:noProof/>
        </w:rPr>
      </w:pPr>
      <w:r w:rsidRPr="00890B0C">
        <w:rPr>
          <w:noProof/>
        </w:rPr>
        <w:t>Definition:  This field is defined by CMS or other regulatory agencies.  Refer to</w:t>
      </w:r>
      <w:r w:rsidRPr="00890B0C">
        <w:rPr>
          <w:rStyle w:val="ReferenceUserTable"/>
          <w:noProof/>
        </w:rPr>
        <w:t xml:space="preserve"> </w:t>
      </w:r>
      <w:hyperlink r:id="rId259" w:anchor="HL70342" w:history="1">
        <w:r w:rsidRPr="00890B0C">
          <w:rPr>
            <w:rStyle w:val="ReferenceUserTable"/>
            <w:noProof/>
          </w:rPr>
          <w:t>User-defined Table 0342 - Military Recipient</w:t>
        </w:r>
      </w:hyperlink>
      <w:r w:rsidRPr="00890B0C">
        <w:rPr>
          <w:noProof/>
        </w:rPr>
        <w:t xml:space="preserve"> </w:t>
      </w:r>
      <w:r w:rsidRPr="00E01DF4">
        <w:rPr>
          <w:noProof/>
        </w:rPr>
        <w:t xml:space="preserve">in Chapter 2C, Code Tables, </w:t>
      </w:r>
      <w:r w:rsidRPr="00890B0C">
        <w:rPr>
          <w:noProof/>
        </w:rPr>
        <w:t>for suggested values.</w:t>
      </w:r>
    </w:p>
    <w:p w14:paraId="688B4B1A" w14:textId="77777777" w:rsidR="009E61BC" w:rsidRPr="00890B0C" w:rsidRDefault="009E61BC">
      <w:pPr>
        <w:pStyle w:val="Heading4"/>
        <w:tabs>
          <w:tab w:val="num" w:pos="1440"/>
        </w:tabs>
        <w:rPr>
          <w:noProof/>
        </w:rPr>
      </w:pPr>
      <w:bookmarkStart w:id="1870" w:name="_Toc1882178"/>
      <w:r w:rsidRPr="00890B0C">
        <w:rPr>
          <w:noProof/>
        </w:rPr>
        <w:t>IN2-12   Military Organization</w:t>
      </w:r>
      <w:r w:rsidR="005B65F4" w:rsidRPr="00890B0C">
        <w:rPr>
          <w:noProof/>
        </w:rPr>
        <w:fldChar w:fldCharType="begin"/>
      </w:r>
      <w:r w:rsidRPr="00890B0C">
        <w:rPr>
          <w:noProof/>
        </w:rPr>
        <w:instrText xml:space="preserve"> XE "Military organization" </w:instrText>
      </w:r>
      <w:r w:rsidR="005B65F4" w:rsidRPr="00890B0C">
        <w:rPr>
          <w:noProof/>
        </w:rPr>
        <w:fldChar w:fldCharType="end"/>
      </w:r>
      <w:r w:rsidRPr="00890B0C">
        <w:rPr>
          <w:noProof/>
        </w:rPr>
        <w:t xml:space="preserve">   (ST)   00483</w:t>
      </w:r>
      <w:bookmarkEnd w:id="1870"/>
    </w:p>
    <w:p w14:paraId="42CD11B1" w14:textId="77777777" w:rsidR="009E61BC" w:rsidRPr="00890B0C" w:rsidRDefault="009E61BC">
      <w:pPr>
        <w:pStyle w:val="NormalIndented"/>
        <w:rPr>
          <w:noProof/>
        </w:rPr>
      </w:pPr>
      <w:r w:rsidRPr="00890B0C">
        <w:rPr>
          <w:noProof/>
        </w:rPr>
        <w:t>Definition:  This field is defined by CMS or other regulatory agencies.</w:t>
      </w:r>
    </w:p>
    <w:p w14:paraId="502C86B2" w14:textId="77777777" w:rsidR="009E61BC" w:rsidRPr="00890B0C" w:rsidRDefault="009E61BC">
      <w:pPr>
        <w:pStyle w:val="Heading4"/>
        <w:tabs>
          <w:tab w:val="num" w:pos="1440"/>
        </w:tabs>
        <w:rPr>
          <w:noProof/>
        </w:rPr>
      </w:pPr>
      <w:bookmarkStart w:id="1871" w:name="_Toc1882179"/>
      <w:r w:rsidRPr="00890B0C">
        <w:rPr>
          <w:noProof/>
        </w:rPr>
        <w:t>IN2-13   Military Station</w:t>
      </w:r>
      <w:r w:rsidR="005B65F4" w:rsidRPr="00890B0C">
        <w:rPr>
          <w:noProof/>
        </w:rPr>
        <w:fldChar w:fldCharType="begin"/>
      </w:r>
      <w:r w:rsidRPr="00890B0C">
        <w:rPr>
          <w:noProof/>
        </w:rPr>
        <w:instrText xml:space="preserve"> XE "Military station" </w:instrText>
      </w:r>
      <w:r w:rsidR="005B65F4" w:rsidRPr="00890B0C">
        <w:rPr>
          <w:noProof/>
        </w:rPr>
        <w:fldChar w:fldCharType="end"/>
      </w:r>
      <w:r w:rsidRPr="00890B0C">
        <w:rPr>
          <w:noProof/>
        </w:rPr>
        <w:t xml:space="preserve">   (ST)   00484</w:t>
      </w:r>
      <w:bookmarkEnd w:id="1871"/>
    </w:p>
    <w:p w14:paraId="57383ADF" w14:textId="77777777" w:rsidR="009E61BC" w:rsidRPr="00890B0C" w:rsidRDefault="009E61BC">
      <w:pPr>
        <w:pStyle w:val="NormalIndented"/>
        <w:rPr>
          <w:noProof/>
        </w:rPr>
      </w:pPr>
      <w:r w:rsidRPr="00890B0C">
        <w:rPr>
          <w:noProof/>
        </w:rPr>
        <w:t>Definition:  This field is defined by CMS or other regulatory agencies.</w:t>
      </w:r>
    </w:p>
    <w:p w14:paraId="23375F8B" w14:textId="77777777" w:rsidR="009E61BC" w:rsidRPr="00890B0C" w:rsidRDefault="009E61BC">
      <w:pPr>
        <w:pStyle w:val="Heading4"/>
        <w:tabs>
          <w:tab w:val="num" w:pos="1440"/>
        </w:tabs>
        <w:rPr>
          <w:noProof/>
        </w:rPr>
      </w:pPr>
      <w:bookmarkStart w:id="1872" w:name="_Toc1882180"/>
      <w:r w:rsidRPr="00890B0C">
        <w:rPr>
          <w:noProof/>
        </w:rPr>
        <w:lastRenderedPageBreak/>
        <w:t>IN2-14   Military Service</w:t>
      </w:r>
      <w:r w:rsidR="005B65F4" w:rsidRPr="00890B0C">
        <w:rPr>
          <w:noProof/>
        </w:rPr>
        <w:fldChar w:fldCharType="begin"/>
      </w:r>
      <w:r w:rsidRPr="00890B0C">
        <w:rPr>
          <w:noProof/>
        </w:rPr>
        <w:instrText xml:space="preserve"> XE "Military service" </w:instrText>
      </w:r>
      <w:r w:rsidR="005B65F4" w:rsidRPr="00890B0C">
        <w:rPr>
          <w:noProof/>
        </w:rPr>
        <w:fldChar w:fldCharType="end"/>
      </w:r>
      <w:r w:rsidRPr="00890B0C">
        <w:rPr>
          <w:noProof/>
        </w:rPr>
        <w:t xml:space="preserve">   (CWE)   00485</w:t>
      </w:r>
      <w:bookmarkEnd w:id="1872"/>
    </w:p>
    <w:p w14:paraId="1E592BD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F4AB5A" w14:textId="40FCFCEB" w:rsidR="009E61BC" w:rsidRPr="00890B0C" w:rsidRDefault="009E61BC">
      <w:pPr>
        <w:pStyle w:val="NormalIndented"/>
        <w:rPr>
          <w:noProof/>
        </w:rPr>
      </w:pPr>
      <w:r w:rsidRPr="00890B0C">
        <w:rPr>
          <w:noProof/>
        </w:rPr>
        <w:t xml:space="preserve">Definition:  This field is defined by CMS or other regulatory agencies and refers to the military branch of service.  Refer to </w:t>
      </w:r>
      <w:hyperlink r:id="rId260" w:anchor="HL70140" w:history="1">
        <w:r w:rsidRPr="002F2AAE">
          <w:rPr>
            <w:rStyle w:val="ReferenceUserTable"/>
          </w:rPr>
          <w:t>User-defined Table 0140 - Military</w:t>
        </w:r>
        <w:bookmarkStart w:id="1873" w:name="_Hlt1327360"/>
        <w:r w:rsidRPr="002F2AAE">
          <w:rPr>
            <w:rStyle w:val="ReferenceUserTable"/>
          </w:rPr>
          <w:t xml:space="preserve"> </w:t>
        </w:r>
        <w:bookmarkEnd w:id="1873"/>
        <w:r w:rsidRPr="002F2AAE">
          <w:rPr>
            <w:rStyle w:val="ReferenceUserTable"/>
          </w:rPr>
          <w:t>Servic</w:t>
        </w:r>
        <w:bookmarkStart w:id="1874" w:name="_Hlt1327356"/>
        <w:r w:rsidRPr="002F2AAE">
          <w:rPr>
            <w:rStyle w:val="ReferenceUserTable"/>
          </w:rPr>
          <w:t>e</w:t>
        </w:r>
        <w:bookmarkEnd w:id="1874"/>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0E5E9562" w14:textId="77777777" w:rsidR="009E61BC" w:rsidRPr="00890B0C" w:rsidRDefault="009E61BC">
      <w:pPr>
        <w:pStyle w:val="Heading4"/>
        <w:tabs>
          <w:tab w:val="num" w:pos="1440"/>
        </w:tabs>
        <w:rPr>
          <w:noProof/>
        </w:rPr>
      </w:pPr>
      <w:bookmarkStart w:id="1875" w:name="_Toc1882181"/>
      <w:r w:rsidRPr="00890B0C">
        <w:rPr>
          <w:noProof/>
        </w:rPr>
        <w:t>IN2-15   Military Rank/Grade</w:t>
      </w:r>
      <w:r w:rsidR="005B65F4" w:rsidRPr="00890B0C">
        <w:rPr>
          <w:noProof/>
        </w:rPr>
        <w:fldChar w:fldCharType="begin"/>
      </w:r>
      <w:r w:rsidRPr="00890B0C">
        <w:rPr>
          <w:noProof/>
        </w:rPr>
        <w:instrText xml:space="preserve"> XE "Military rank/grade" </w:instrText>
      </w:r>
      <w:r w:rsidR="005B65F4" w:rsidRPr="00890B0C">
        <w:rPr>
          <w:noProof/>
        </w:rPr>
        <w:fldChar w:fldCharType="end"/>
      </w:r>
      <w:r w:rsidRPr="00890B0C">
        <w:rPr>
          <w:noProof/>
        </w:rPr>
        <w:t xml:space="preserve">   (CWE)   00486</w:t>
      </w:r>
      <w:bookmarkEnd w:id="1875"/>
    </w:p>
    <w:p w14:paraId="5D95837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1C5F9" w14:textId="3BBB8101" w:rsidR="009E61BC" w:rsidRPr="00890B0C" w:rsidRDefault="009E61BC">
      <w:pPr>
        <w:pStyle w:val="NormalIndented"/>
        <w:rPr>
          <w:noProof/>
        </w:rPr>
      </w:pPr>
      <w:r w:rsidRPr="00890B0C">
        <w:rPr>
          <w:noProof/>
        </w:rPr>
        <w:t xml:space="preserve">Definition:  This user-defined field identifies the military rank/grade of the insured.  Refer to </w:t>
      </w:r>
      <w:bookmarkStart w:id="1876" w:name="_Hlt1327348"/>
      <w:r w:rsidR="005B65F4" w:rsidRPr="002F2AAE">
        <w:rPr>
          <w:rStyle w:val="ReferenceUserTable"/>
        </w:rPr>
        <w:fldChar w:fldCharType="begin"/>
      </w:r>
      <w:r w:rsidR="004A48F4">
        <w:rPr>
          <w:rStyle w:val="ReferenceUserTable"/>
        </w:rPr>
        <w:instrText>HYPERLINK "E:\\V2\\V29_CH02C_Tables.docx" \l "HL70141"</w:instrText>
      </w:r>
      <w:r w:rsidR="005B65F4" w:rsidRPr="002F2AAE">
        <w:rPr>
          <w:rStyle w:val="ReferenceUserTable"/>
        </w:rPr>
        <w:fldChar w:fldCharType="separate"/>
      </w:r>
      <w:r w:rsidRPr="002F2AAE">
        <w:rPr>
          <w:rStyle w:val="ReferenceUserTable"/>
        </w:rPr>
        <w:t>User-defined Table 0141 - Military Rank/Grade</w:t>
      </w:r>
      <w:bookmarkEnd w:id="1876"/>
      <w:r w:rsidR="005B65F4" w:rsidRPr="002F2AAE">
        <w:rPr>
          <w:rStyle w:val="ReferenceUserTable"/>
        </w:rPr>
        <w:fldChar w:fldCharType="end"/>
      </w:r>
      <w:r w:rsidRPr="00890B0C">
        <w:rPr>
          <w:noProof/>
        </w:rPr>
        <w:t xml:space="preserve"> </w:t>
      </w:r>
      <w:r w:rsidRPr="00E01DF4">
        <w:rPr>
          <w:noProof/>
        </w:rPr>
        <w:t xml:space="preserve">in Chapter 2C, Code Tables, </w:t>
      </w:r>
      <w:r w:rsidRPr="00890B0C">
        <w:rPr>
          <w:noProof/>
        </w:rPr>
        <w:t xml:space="preserve">for suggested values.  </w:t>
      </w:r>
    </w:p>
    <w:p w14:paraId="2F74B574" w14:textId="77777777" w:rsidR="009E61BC" w:rsidRPr="00890B0C" w:rsidRDefault="009E61BC">
      <w:pPr>
        <w:pStyle w:val="Heading4"/>
        <w:tabs>
          <w:tab w:val="num" w:pos="1440"/>
        </w:tabs>
        <w:rPr>
          <w:noProof/>
        </w:rPr>
      </w:pPr>
      <w:bookmarkStart w:id="1877" w:name="_Toc1882182"/>
      <w:r w:rsidRPr="00890B0C">
        <w:rPr>
          <w:noProof/>
        </w:rPr>
        <w:t>IN2-16   Military Status</w:t>
      </w:r>
      <w:r w:rsidR="005B65F4" w:rsidRPr="00890B0C">
        <w:rPr>
          <w:noProof/>
        </w:rPr>
        <w:fldChar w:fldCharType="begin"/>
      </w:r>
      <w:r w:rsidRPr="00890B0C">
        <w:rPr>
          <w:noProof/>
        </w:rPr>
        <w:instrText xml:space="preserve"> XE "Military status" </w:instrText>
      </w:r>
      <w:r w:rsidR="005B65F4" w:rsidRPr="00890B0C">
        <w:rPr>
          <w:noProof/>
        </w:rPr>
        <w:fldChar w:fldCharType="end"/>
      </w:r>
      <w:r w:rsidRPr="00890B0C">
        <w:rPr>
          <w:noProof/>
        </w:rPr>
        <w:t xml:space="preserve">   (CWE)   00487</w:t>
      </w:r>
      <w:bookmarkEnd w:id="1877"/>
    </w:p>
    <w:p w14:paraId="2B61EE5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027412" w14:textId="305B6874" w:rsidR="009E61BC" w:rsidRPr="00890B0C" w:rsidRDefault="009E61BC">
      <w:pPr>
        <w:pStyle w:val="NormalIndented"/>
        <w:rPr>
          <w:noProof/>
        </w:rPr>
      </w:pPr>
      <w:r w:rsidRPr="00890B0C">
        <w:rPr>
          <w:noProof/>
        </w:rPr>
        <w:t xml:space="preserve">Definition:  This field is defined by CMS or other regulatory agencies.  Refer to </w:t>
      </w:r>
      <w:hyperlink r:id="rId261" w:anchor="HL70142" w:history="1">
        <w:r w:rsidRPr="002F2AAE">
          <w:rPr>
            <w:rStyle w:val="ReferenceUserTable"/>
          </w:rPr>
          <w:t>User-defined Table 0142 - Military Status</w:t>
        </w:r>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642BD444" w14:textId="77777777" w:rsidR="009E61BC" w:rsidRPr="00890B0C" w:rsidRDefault="009E61BC">
      <w:pPr>
        <w:pStyle w:val="Heading4"/>
        <w:tabs>
          <w:tab w:val="num" w:pos="1440"/>
        </w:tabs>
        <w:rPr>
          <w:noProof/>
        </w:rPr>
      </w:pPr>
      <w:bookmarkStart w:id="1878" w:name="_Toc1882183"/>
      <w:r w:rsidRPr="00890B0C">
        <w:rPr>
          <w:noProof/>
        </w:rPr>
        <w:t>IN2-17   Military Retire Date</w:t>
      </w:r>
      <w:r w:rsidR="005B65F4" w:rsidRPr="00890B0C">
        <w:rPr>
          <w:noProof/>
        </w:rPr>
        <w:fldChar w:fldCharType="begin"/>
      </w:r>
      <w:r w:rsidRPr="00890B0C">
        <w:rPr>
          <w:noProof/>
        </w:rPr>
        <w:instrText xml:space="preserve"> XE "Military retire date" </w:instrText>
      </w:r>
      <w:r w:rsidR="005B65F4" w:rsidRPr="00890B0C">
        <w:rPr>
          <w:noProof/>
        </w:rPr>
        <w:fldChar w:fldCharType="end"/>
      </w:r>
      <w:r w:rsidRPr="00890B0C">
        <w:rPr>
          <w:noProof/>
        </w:rPr>
        <w:t xml:space="preserve">   (DT)   00488</w:t>
      </w:r>
      <w:bookmarkEnd w:id="1878"/>
    </w:p>
    <w:p w14:paraId="007B2CF8" w14:textId="77777777" w:rsidR="009E61BC" w:rsidRPr="00890B0C" w:rsidRDefault="009E61BC">
      <w:pPr>
        <w:pStyle w:val="NormalIndented"/>
        <w:rPr>
          <w:noProof/>
        </w:rPr>
      </w:pPr>
      <w:r w:rsidRPr="00890B0C">
        <w:rPr>
          <w:noProof/>
        </w:rPr>
        <w:t>Definition:  This field is defined by CMS or other regulatory agencies.</w:t>
      </w:r>
    </w:p>
    <w:p w14:paraId="1078C7AA" w14:textId="77777777" w:rsidR="009E61BC" w:rsidRPr="00890B0C" w:rsidRDefault="009E61BC">
      <w:pPr>
        <w:pStyle w:val="Heading4"/>
        <w:tabs>
          <w:tab w:val="num" w:pos="1440"/>
        </w:tabs>
        <w:rPr>
          <w:noProof/>
        </w:rPr>
      </w:pPr>
      <w:bookmarkStart w:id="1879" w:name="_Toc1882184"/>
      <w:r w:rsidRPr="00890B0C">
        <w:rPr>
          <w:noProof/>
        </w:rPr>
        <w:t>IN2-18   Military Non-Avail Cert on File</w:t>
      </w:r>
      <w:r w:rsidR="005B65F4" w:rsidRPr="00890B0C">
        <w:rPr>
          <w:noProof/>
        </w:rPr>
        <w:fldChar w:fldCharType="begin"/>
      </w:r>
      <w:r w:rsidRPr="00890B0C">
        <w:rPr>
          <w:noProof/>
        </w:rPr>
        <w:instrText xml:space="preserve"> XE "Military non-avail cert on file" </w:instrText>
      </w:r>
      <w:r w:rsidR="005B65F4" w:rsidRPr="00890B0C">
        <w:rPr>
          <w:noProof/>
        </w:rPr>
        <w:fldChar w:fldCharType="end"/>
      </w:r>
      <w:r w:rsidRPr="00890B0C">
        <w:rPr>
          <w:noProof/>
        </w:rPr>
        <w:t xml:space="preserve">   (ID)   00489</w:t>
      </w:r>
      <w:bookmarkEnd w:id="1879"/>
    </w:p>
    <w:p w14:paraId="049086A0" w14:textId="00A01A08" w:rsidR="009E61BC" w:rsidRPr="00890B0C" w:rsidRDefault="009E61BC">
      <w:pPr>
        <w:pStyle w:val="NormalIndented"/>
        <w:rPr>
          <w:noProof/>
        </w:rPr>
      </w:pPr>
      <w:r w:rsidRPr="00890B0C">
        <w:rPr>
          <w:noProof/>
        </w:rPr>
        <w:t xml:space="preserve">Definition:  Refer to </w:t>
      </w:r>
      <w:hyperlink r:id="rId262"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37895A24" w14:textId="77777777" w:rsidR="009E61BC" w:rsidRPr="00890B0C" w:rsidRDefault="009E61BC">
      <w:pPr>
        <w:pStyle w:val="NormalList"/>
        <w:rPr>
          <w:noProof/>
        </w:rPr>
      </w:pPr>
      <w:r w:rsidRPr="00890B0C">
        <w:rPr>
          <w:noProof/>
        </w:rPr>
        <w:t>Y</w:t>
      </w:r>
      <w:r w:rsidRPr="00890B0C">
        <w:rPr>
          <w:noProof/>
        </w:rPr>
        <w:tab/>
        <w:t>Certification on file</w:t>
      </w:r>
    </w:p>
    <w:p w14:paraId="2B53E724" w14:textId="77777777" w:rsidR="009E61BC" w:rsidRPr="00890B0C" w:rsidRDefault="009E61BC">
      <w:pPr>
        <w:pStyle w:val="NormalList"/>
        <w:rPr>
          <w:noProof/>
        </w:rPr>
      </w:pPr>
      <w:r w:rsidRPr="00890B0C">
        <w:rPr>
          <w:noProof/>
        </w:rPr>
        <w:t>N</w:t>
      </w:r>
      <w:r w:rsidRPr="00890B0C">
        <w:rPr>
          <w:noProof/>
        </w:rPr>
        <w:tab/>
        <w:t>Certification not on file</w:t>
      </w:r>
    </w:p>
    <w:p w14:paraId="4CD719F5" w14:textId="77777777" w:rsidR="009E61BC" w:rsidRPr="00890B0C" w:rsidRDefault="009E61BC">
      <w:pPr>
        <w:pStyle w:val="Heading4"/>
        <w:tabs>
          <w:tab w:val="num" w:pos="1440"/>
        </w:tabs>
        <w:rPr>
          <w:noProof/>
        </w:rPr>
      </w:pPr>
      <w:bookmarkStart w:id="1880" w:name="_Toc1882185"/>
      <w:r w:rsidRPr="00890B0C">
        <w:rPr>
          <w:noProof/>
        </w:rPr>
        <w:t>IN2-19   Baby Coverage</w:t>
      </w:r>
      <w:r w:rsidR="005B65F4" w:rsidRPr="00890B0C">
        <w:rPr>
          <w:noProof/>
        </w:rPr>
        <w:fldChar w:fldCharType="begin"/>
      </w:r>
      <w:r w:rsidRPr="00890B0C">
        <w:rPr>
          <w:noProof/>
        </w:rPr>
        <w:instrText xml:space="preserve"> XE "Baby coverage" </w:instrText>
      </w:r>
      <w:r w:rsidR="005B65F4" w:rsidRPr="00890B0C">
        <w:rPr>
          <w:noProof/>
        </w:rPr>
        <w:fldChar w:fldCharType="end"/>
      </w:r>
      <w:r w:rsidRPr="00890B0C">
        <w:rPr>
          <w:noProof/>
        </w:rPr>
        <w:t xml:space="preserve">   (ID)   00490</w:t>
      </w:r>
      <w:bookmarkEnd w:id="1880"/>
    </w:p>
    <w:p w14:paraId="730BA996" w14:textId="41B199F4" w:rsidR="009E61BC" w:rsidRPr="00890B0C" w:rsidRDefault="009E61BC">
      <w:pPr>
        <w:pStyle w:val="NormalIndented"/>
        <w:rPr>
          <w:noProof/>
        </w:rPr>
      </w:pPr>
      <w:r w:rsidRPr="00890B0C">
        <w:rPr>
          <w:noProof/>
        </w:rPr>
        <w:t xml:space="preserve">Definition:  Refer to </w:t>
      </w:r>
      <w:hyperlink r:id="rId263"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75DAAD" w14:textId="77777777" w:rsidR="009E61BC" w:rsidRPr="00890B0C" w:rsidRDefault="009E61BC">
      <w:pPr>
        <w:pStyle w:val="NormalList"/>
        <w:rPr>
          <w:noProof/>
        </w:rPr>
      </w:pPr>
      <w:r w:rsidRPr="00890B0C">
        <w:rPr>
          <w:noProof/>
        </w:rPr>
        <w:t>Y</w:t>
      </w:r>
      <w:r w:rsidRPr="00890B0C">
        <w:rPr>
          <w:noProof/>
        </w:rPr>
        <w:tab/>
        <w:t>Baby coverage</w:t>
      </w:r>
    </w:p>
    <w:p w14:paraId="4152EA00" w14:textId="77777777" w:rsidR="009E61BC" w:rsidRPr="00890B0C" w:rsidRDefault="009E61BC">
      <w:pPr>
        <w:pStyle w:val="NormalList"/>
        <w:rPr>
          <w:noProof/>
        </w:rPr>
      </w:pPr>
      <w:r w:rsidRPr="00890B0C">
        <w:rPr>
          <w:noProof/>
        </w:rPr>
        <w:lastRenderedPageBreak/>
        <w:t>N</w:t>
      </w:r>
      <w:r w:rsidRPr="00890B0C">
        <w:rPr>
          <w:noProof/>
        </w:rPr>
        <w:tab/>
        <w:t>No baby coverage</w:t>
      </w:r>
    </w:p>
    <w:p w14:paraId="24E7E2F6" w14:textId="77777777" w:rsidR="009E61BC" w:rsidRPr="00890B0C" w:rsidRDefault="009E61BC">
      <w:pPr>
        <w:pStyle w:val="Heading4"/>
        <w:tabs>
          <w:tab w:val="num" w:pos="1440"/>
        </w:tabs>
        <w:rPr>
          <w:noProof/>
        </w:rPr>
      </w:pPr>
      <w:bookmarkStart w:id="1881" w:name="_Toc1882186"/>
      <w:r w:rsidRPr="00890B0C">
        <w:rPr>
          <w:noProof/>
        </w:rPr>
        <w:t>IN2-20   Combine Baby Bill</w:t>
      </w:r>
      <w:r w:rsidR="005B65F4" w:rsidRPr="00890B0C">
        <w:rPr>
          <w:noProof/>
        </w:rPr>
        <w:fldChar w:fldCharType="begin"/>
      </w:r>
      <w:r w:rsidRPr="00890B0C">
        <w:rPr>
          <w:noProof/>
        </w:rPr>
        <w:instrText xml:space="preserve"> XE "Combine baby bill" </w:instrText>
      </w:r>
      <w:r w:rsidR="005B65F4" w:rsidRPr="00890B0C">
        <w:rPr>
          <w:noProof/>
        </w:rPr>
        <w:fldChar w:fldCharType="end"/>
      </w:r>
      <w:r w:rsidRPr="00890B0C">
        <w:rPr>
          <w:noProof/>
        </w:rPr>
        <w:t xml:space="preserve">   (ID)   00491</w:t>
      </w:r>
      <w:bookmarkEnd w:id="1881"/>
    </w:p>
    <w:p w14:paraId="6EFAAC7D" w14:textId="0190EA7F" w:rsidR="009E61BC" w:rsidRPr="00890B0C" w:rsidRDefault="009E61BC">
      <w:pPr>
        <w:pStyle w:val="NormalIndented"/>
        <w:rPr>
          <w:noProof/>
        </w:rPr>
      </w:pPr>
      <w:r w:rsidRPr="00890B0C">
        <w:rPr>
          <w:noProof/>
        </w:rPr>
        <w:t xml:space="preserve">Definition:  Refer to </w:t>
      </w:r>
      <w:hyperlink r:id="rId264"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B82F4C" w14:textId="77777777" w:rsidR="009E61BC" w:rsidRPr="00890B0C" w:rsidRDefault="009E61BC">
      <w:pPr>
        <w:pStyle w:val="NormalList"/>
        <w:rPr>
          <w:noProof/>
        </w:rPr>
      </w:pPr>
      <w:r w:rsidRPr="00890B0C">
        <w:rPr>
          <w:noProof/>
        </w:rPr>
        <w:t>Y</w:t>
      </w:r>
      <w:r w:rsidRPr="00890B0C">
        <w:rPr>
          <w:noProof/>
        </w:rPr>
        <w:tab/>
        <w:t>Combine bill</w:t>
      </w:r>
    </w:p>
    <w:p w14:paraId="31FB4210" w14:textId="77777777" w:rsidR="009E61BC" w:rsidRPr="00890B0C" w:rsidRDefault="009E61BC">
      <w:pPr>
        <w:pStyle w:val="NormalList"/>
        <w:rPr>
          <w:noProof/>
        </w:rPr>
      </w:pPr>
      <w:r w:rsidRPr="00890B0C">
        <w:rPr>
          <w:noProof/>
        </w:rPr>
        <w:t>N</w:t>
      </w:r>
      <w:r w:rsidRPr="00890B0C">
        <w:rPr>
          <w:noProof/>
        </w:rPr>
        <w:tab/>
        <w:t>Normal billing</w:t>
      </w:r>
    </w:p>
    <w:p w14:paraId="0F223648" w14:textId="77777777" w:rsidR="009E61BC" w:rsidRPr="00890B0C" w:rsidRDefault="009E61BC">
      <w:pPr>
        <w:pStyle w:val="Heading4"/>
        <w:tabs>
          <w:tab w:val="num" w:pos="1440"/>
        </w:tabs>
        <w:rPr>
          <w:noProof/>
        </w:rPr>
      </w:pPr>
      <w:bookmarkStart w:id="1882" w:name="_Toc1882187"/>
      <w:r w:rsidRPr="00890B0C">
        <w:rPr>
          <w:noProof/>
        </w:rPr>
        <w:t>IN2-21   Blood Deductible</w:t>
      </w:r>
      <w:r w:rsidR="005B65F4" w:rsidRPr="00890B0C">
        <w:rPr>
          <w:noProof/>
        </w:rPr>
        <w:fldChar w:fldCharType="begin"/>
      </w:r>
      <w:r w:rsidRPr="00890B0C">
        <w:rPr>
          <w:noProof/>
        </w:rPr>
        <w:instrText xml:space="preserve"> XE "Blood deductable" </w:instrText>
      </w:r>
      <w:r w:rsidR="005B65F4" w:rsidRPr="00890B0C">
        <w:rPr>
          <w:noProof/>
        </w:rPr>
        <w:fldChar w:fldCharType="end"/>
      </w:r>
      <w:r w:rsidRPr="00890B0C">
        <w:rPr>
          <w:noProof/>
        </w:rPr>
        <w:t xml:space="preserve">   (ST)   00492</w:t>
      </w:r>
      <w:bookmarkEnd w:id="1882"/>
    </w:p>
    <w:p w14:paraId="2E893329" w14:textId="77777777" w:rsidR="009E61BC" w:rsidRPr="00890B0C" w:rsidRDefault="009E61BC">
      <w:pPr>
        <w:pStyle w:val="NormalIndented"/>
        <w:rPr>
          <w:noProof/>
        </w:rPr>
      </w:pPr>
      <w:r w:rsidRPr="00890B0C">
        <w:rPr>
          <w:noProof/>
        </w:rPr>
        <w:t xml:space="preserve">Definition:  Use this field instead of </w:t>
      </w:r>
      <w:hyperlink w:anchor="UB1_02" w:history="1">
        <w:r w:rsidRPr="00890B0C">
          <w:rPr>
            <w:rStyle w:val="ReferenceAttribute"/>
            <w:noProof/>
          </w:rPr>
          <w:t>UB1-2 - Blood Deductible</w:t>
        </w:r>
      </w:hyperlink>
      <w:r w:rsidRPr="00890B0C">
        <w:rPr>
          <w:noProof/>
        </w:rPr>
        <w:t>, as the blood deductible can be associated with the specific insurance plan via this field.</w:t>
      </w:r>
    </w:p>
    <w:p w14:paraId="607C7EEA" w14:textId="77777777" w:rsidR="009E61BC" w:rsidRPr="00890B0C" w:rsidRDefault="009E61BC">
      <w:pPr>
        <w:pStyle w:val="Heading4"/>
        <w:tabs>
          <w:tab w:val="num" w:pos="1440"/>
        </w:tabs>
        <w:rPr>
          <w:noProof/>
        </w:rPr>
      </w:pPr>
      <w:bookmarkStart w:id="1883" w:name="_Toc1882188"/>
      <w:r w:rsidRPr="00890B0C">
        <w:rPr>
          <w:noProof/>
        </w:rPr>
        <w:t>IN2-22   Special Coverage Approval Name</w:t>
      </w:r>
      <w:r w:rsidR="005B65F4" w:rsidRPr="00890B0C">
        <w:rPr>
          <w:noProof/>
        </w:rPr>
        <w:fldChar w:fldCharType="begin"/>
      </w:r>
      <w:r w:rsidRPr="00890B0C">
        <w:rPr>
          <w:noProof/>
        </w:rPr>
        <w:instrText xml:space="preserve"> XE "Special coverage approval name" </w:instrText>
      </w:r>
      <w:r w:rsidR="005B65F4" w:rsidRPr="00890B0C">
        <w:rPr>
          <w:noProof/>
        </w:rPr>
        <w:fldChar w:fldCharType="end"/>
      </w:r>
      <w:r w:rsidRPr="00890B0C">
        <w:rPr>
          <w:noProof/>
        </w:rPr>
        <w:t xml:space="preserve">   (XPN)   00493</w:t>
      </w:r>
      <w:bookmarkEnd w:id="1883"/>
    </w:p>
    <w:p w14:paraId="231DBAB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691B56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EEA35D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1F929A" w14:textId="77777777" w:rsidR="009E61BC" w:rsidRPr="00890B0C" w:rsidRDefault="009E61BC">
      <w:pPr>
        <w:pStyle w:val="NormalIndented"/>
        <w:rPr>
          <w:noProof/>
        </w:rPr>
      </w:pPr>
      <w:r w:rsidRPr="00890B0C">
        <w:rPr>
          <w:noProof/>
        </w:rPr>
        <w:t xml:space="preserve">Definition:  This field contains the name of the individual who approves any special coverage.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08480B92" w14:textId="77777777" w:rsidR="009E61BC" w:rsidRPr="00890B0C" w:rsidRDefault="009E61BC">
      <w:pPr>
        <w:pStyle w:val="Heading4"/>
        <w:tabs>
          <w:tab w:val="num" w:pos="1440"/>
        </w:tabs>
        <w:rPr>
          <w:noProof/>
        </w:rPr>
      </w:pPr>
      <w:bookmarkStart w:id="1884" w:name="_Toc1882189"/>
      <w:r w:rsidRPr="00890B0C">
        <w:rPr>
          <w:noProof/>
        </w:rPr>
        <w:t>IN2-23   Special Coverage Approval Title</w:t>
      </w:r>
      <w:r w:rsidR="005B65F4" w:rsidRPr="00890B0C">
        <w:rPr>
          <w:noProof/>
        </w:rPr>
        <w:fldChar w:fldCharType="begin"/>
      </w:r>
      <w:r w:rsidRPr="00890B0C">
        <w:rPr>
          <w:noProof/>
        </w:rPr>
        <w:instrText xml:space="preserve"> XE "Special coverage approval title" </w:instrText>
      </w:r>
      <w:r w:rsidR="005B65F4" w:rsidRPr="00890B0C">
        <w:rPr>
          <w:noProof/>
        </w:rPr>
        <w:fldChar w:fldCharType="end"/>
      </w:r>
      <w:r w:rsidRPr="00890B0C">
        <w:rPr>
          <w:noProof/>
        </w:rPr>
        <w:t xml:space="preserve">   (ST)   00494</w:t>
      </w:r>
      <w:bookmarkEnd w:id="1884"/>
    </w:p>
    <w:p w14:paraId="4EF0898C" w14:textId="77777777" w:rsidR="009E61BC" w:rsidRPr="00890B0C" w:rsidRDefault="009E61BC">
      <w:pPr>
        <w:pStyle w:val="NormalIndented"/>
        <w:rPr>
          <w:noProof/>
        </w:rPr>
      </w:pPr>
      <w:r w:rsidRPr="00890B0C">
        <w:rPr>
          <w:noProof/>
        </w:rPr>
        <w:t>Definition:  This field contains the title of the person who approves special coverage.</w:t>
      </w:r>
    </w:p>
    <w:p w14:paraId="7CD9B1D2" w14:textId="77777777" w:rsidR="009E61BC" w:rsidRPr="00890B0C" w:rsidRDefault="009E61BC">
      <w:pPr>
        <w:pStyle w:val="Heading4"/>
        <w:tabs>
          <w:tab w:val="num" w:pos="1440"/>
        </w:tabs>
        <w:rPr>
          <w:noProof/>
        </w:rPr>
      </w:pPr>
      <w:bookmarkStart w:id="1885" w:name="_Toc1882190"/>
      <w:r w:rsidRPr="00890B0C">
        <w:rPr>
          <w:noProof/>
        </w:rPr>
        <w:t>IN2-24   Non-Covered Insurance Code</w:t>
      </w:r>
      <w:r w:rsidR="005B65F4" w:rsidRPr="00890B0C">
        <w:rPr>
          <w:noProof/>
        </w:rPr>
        <w:fldChar w:fldCharType="begin"/>
      </w:r>
      <w:r w:rsidRPr="00890B0C">
        <w:rPr>
          <w:noProof/>
        </w:rPr>
        <w:instrText xml:space="preserve"> XE "Non-coverage insurance code" </w:instrText>
      </w:r>
      <w:r w:rsidR="005B65F4" w:rsidRPr="00890B0C">
        <w:rPr>
          <w:noProof/>
        </w:rPr>
        <w:fldChar w:fldCharType="end"/>
      </w:r>
      <w:r w:rsidRPr="00890B0C">
        <w:rPr>
          <w:noProof/>
        </w:rPr>
        <w:t xml:space="preserve">   (CWE)   00495</w:t>
      </w:r>
      <w:bookmarkEnd w:id="1885"/>
    </w:p>
    <w:p w14:paraId="4687D0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59235" w14:textId="250F8357" w:rsidR="009E61BC" w:rsidRPr="00890B0C" w:rsidRDefault="009E61BC">
      <w:pPr>
        <w:pStyle w:val="NormalIndented"/>
        <w:rPr>
          <w:noProof/>
        </w:rPr>
      </w:pPr>
      <w:r w:rsidRPr="00890B0C">
        <w:rPr>
          <w:noProof/>
        </w:rPr>
        <w:t xml:space="preserve">Definition:  This field contains the code that describes why a service is not covered.  Refer to </w:t>
      </w:r>
      <w:hyperlink r:id="rId265" w:anchor="HL70143" w:history="1">
        <w:r w:rsidRPr="00890B0C">
          <w:rPr>
            <w:rStyle w:val="ReferenceUserTable"/>
            <w:noProof/>
          </w:rPr>
          <w:t>User-defined Table 0143 - Non-covered Insu</w:t>
        </w:r>
        <w:bookmarkStart w:id="1886" w:name="_Hlt479104195"/>
        <w:r w:rsidRPr="00890B0C">
          <w:rPr>
            <w:rStyle w:val="ReferenceUserTable"/>
            <w:noProof/>
          </w:rPr>
          <w:t>r</w:t>
        </w:r>
        <w:bookmarkEnd w:id="1886"/>
        <w:r w:rsidRPr="00890B0C">
          <w:rPr>
            <w:rStyle w:val="ReferenceUserTable"/>
            <w:noProof/>
          </w:rPr>
          <w:t>ance Code</w:t>
        </w:r>
      </w:hyperlink>
      <w:r w:rsidRPr="00890B0C">
        <w:rPr>
          <w:noProof/>
        </w:rPr>
        <w:t xml:space="preserve"> </w:t>
      </w:r>
      <w:r w:rsidRPr="00E01DF4">
        <w:rPr>
          <w:noProof/>
        </w:rPr>
        <w:t xml:space="preserve">in Chapter 2C, Code Tables, </w:t>
      </w:r>
      <w:r w:rsidRPr="00890B0C">
        <w:rPr>
          <w:noProof/>
        </w:rPr>
        <w:t>for suggested values.</w:t>
      </w:r>
    </w:p>
    <w:p w14:paraId="7F06F562" w14:textId="77777777" w:rsidR="009E61BC" w:rsidRPr="00890B0C" w:rsidRDefault="009E61BC">
      <w:pPr>
        <w:pStyle w:val="Heading4"/>
        <w:tabs>
          <w:tab w:val="num" w:pos="1440"/>
        </w:tabs>
        <w:rPr>
          <w:noProof/>
        </w:rPr>
      </w:pPr>
      <w:bookmarkStart w:id="1887" w:name="_Hlt479104198"/>
      <w:bookmarkStart w:id="1888" w:name="_Toc1882191"/>
      <w:bookmarkEnd w:id="1887"/>
      <w:r w:rsidRPr="00890B0C">
        <w:rPr>
          <w:noProof/>
        </w:rPr>
        <w:t>IN2-25   Payor ID</w:t>
      </w:r>
      <w:r w:rsidR="005B65F4" w:rsidRPr="00890B0C">
        <w:rPr>
          <w:noProof/>
        </w:rPr>
        <w:fldChar w:fldCharType="begin"/>
      </w:r>
      <w:r w:rsidRPr="00890B0C">
        <w:rPr>
          <w:noProof/>
        </w:rPr>
        <w:instrText xml:space="preserve"> XE "Payor id" </w:instrText>
      </w:r>
      <w:r w:rsidR="005B65F4" w:rsidRPr="00890B0C">
        <w:rPr>
          <w:noProof/>
        </w:rPr>
        <w:fldChar w:fldCharType="end"/>
      </w:r>
      <w:r w:rsidRPr="00890B0C">
        <w:rPr>
          <w:noProof/>
        </w:rPr>
        <w:t xml:space="preserve">   (CX)   00496</w:t>
      </w:r>
      <w:bookmarkEnd w:id="1888"/>
    </w:p>
    <w:p w14:paraId="4900B3A7"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AF8DBAB" w14:textId="77777777" w:rsidR="00C344D6" w:rsidRDefault="00C344D6" w:rsidP="00C344D6">
      <w:pPr>
        <w:pStyle w:val="Components"/>
      </w:pPr>
      <w:r>
        <w:lastRenderedPageBreak/>
        <w:t>Subcomponents for Assigning Authority (HD):  &lt;Namespace ID (IS)&gt; &amp; &lt;Universal ID (ST)&gt; &amp; &lt;Universal ID Type (ID)&gt;</w:t>
      </w:r>
    </w:p>
    <w:p w14:paraId="78100C54" w14:textId="77777777" w:rsidR="00C344D6" w:rsidRDefault="00C344D6" w:rsidP="00C344D6">
      <w:pPr>
        <w:pStyle w:val="Components"/>
      </w:pPr>
      <w:r>
        <w:t>Subcomponents for Assigning Facility (HD):  &lt;Namespace ID (IS)&gt; &amp; &lt;Universal ID (ST)&gt; &amp; &lt;Universal ID Type (ID)&gt;</w:t>
      </w:r>
    </w:p>
    <w:p w14:paraId="1AB5F139"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F3D12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C9167" w14:textId="282252BC" w:rsidR="009E61BC" w:rsidRPr="00890B0C" w:rsidDel="007502FC" w:rsidRDefault="007502FC">
      <w:pPr>
        <w:pStyle w:val="NormalIndented"/>
        <w:rPr>
          <w:del w:id="1889" w:author="Beat Heggli" w:date="2022-08-23T10:40:00Z"/>
          <w:noProof/>
        </w:rPr>
      </w:pPr>
      <w:ins w:id="1890" w:author="Beat Heggli" w:date="2022-08-23T10:40:00Z">
        <w:r w:rsidRPr="007502FC">
          <w:rPr>
            <w:noProof/>
          </w:rPr>
          <w:t>Definition:  The organization from which reimbursement is expected. The assigning authority and identifier type code are strongly recommended for all CX data types.</w:t>
        </w:r>
      </w:ins>
      <w:del w:id="1891" w:author="Beat Heggli" w:date="2022-08-23T10:40:00Z">
        <w:r w:rsidR="009E61BC" w:rsidRPr="00890B0C" w:rsidDel="007502FC">
          <w:rPr>
            <w:noProof/>
          </w:rPr>
          <w:delText>Definition:  In the US this field is required for ENVOY Corporation (a US claims clearing house) processing, and it identifies the organization from which reimbursement is expected.  This field can also be used to report the National Health Plan ID.  The assigning authority and identifier type code are strongly recommended for all CX data types.</w:delText>
        </w:r>
      </w:del>
    </w:p>
    <w:p w14:paraId="5B52DF07" w14:textId="77777777" w:rsidR="009E61BC" w:rsidRPr="00890B0C" w:rsidRDefault="009E61BC">
      <w:pPr>
        <w:pStyle w:val="Heading4"/>
        <w:tabs>
          <w:tab w:val="num" w:pos="1440"/>
        </w:tabs>
        <w:rPr>
          <w:noProof/>
        </w:rPr>
      </w:pPr>
      <w:bookmarkStart w:id="1892" w:name="_Toc1882192"/>
      <w:r w:rsidRPr="00890B0C">
        <w:rPr>
          <w:noProof/>
        </w:rPr>
        <w:t>IN2-26   Payor Subscriber ID</w:t>
      </w:r>
      <w:r w:rsidR="005B65F4" w:rsidRPr="00890B0C">
        <w:rPr>
          <w:noProof/>
        </w:rPr>
        <w:fldChar w:fldCharType="begin"/>
      </w:r>
      <w:r w:rsidRPr="00890B0C">
        <w:rPr>
          <w:noProof/>
        </w:rPr>
        <w:instrText xml:space="preserve"> XE "Payor subscriber id" </w:instrText>
      </w:r>
      <w:r w:rsidR="005B65F4" w:rsidRPr="00890B0C">
        <w:rPr>
          <w:noProof/>
        </w:rPr>
        <w:fldChar w:fldCharType="end"/>
      </w:r>
      <w:r w:rsidRPr="00890B0C">
        <w:rPr>
          <w:noProof/>
        </w:rPr>
        <w:t xml:space="preserve">   (CX)   00497</w:t>
      </w:r>
      <w:bookmarkEnd w:id="1892"/>
    </w:p>
    <w:p w14:paraId="1542FBB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C06697" w14:textId="77777777" w:rsidR="00C344D6" w:rsidRDefault="00C344D6" w:rsidP="00C344D6">
      <w:pPr>
        <w:pStyle w:val="Components"/>
      </w:pPr>
      <w:r>
        <w:t>Subcomponents for Assigning Authority (HD):  &lt;Namespace ID (IS)&gt; &amp; &lt;Universal ID (ST)&gt; &amp; &lt;Universal ID Type (ID)&gt;</w:t>
      </w:r>
    </w:p>
    <w:p w14:paraId="012C7C09" w14:textId="77777777" w:rsidR="00C344D6" w:rsidRDefault="00C344D6" w:rsidP="00C344D6">
      <w:pPr>
        <w:pStyle w:val="Components"/>
      </w:pPr>
      <w:r>
        <w:t>Subcomponents for Assigning Facility (HD):  &lt;Namespace ID (IS)&gt; &amp; &lt;Universal ID (ST)&gt; &amp; &lt;Universal ID Type (ID)&gt;</w:t>
      </w:r>
    </w:p>
    <w:p w14:paraId="229F1C3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09631C"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E2EB5F" w14:textId="77777777" w:rsidR="007502FC" w:rsidRDefault="007502FC" w:rsidP="007502FC">
      <w:pPr>
        <w:pStyle w:val="NormalIndented"/>
        <w:rPr>
          <w:ins w:id="1893" w:author="Beat Heggli" w:date="2022-08-23T10:41:00Z"/>
          <w:noProof/>
        </w:rPr>
      </w:pPr>
      <w:ins w:id="1894" w:author="Beat Heggli" w:date="2022-08-23T10:41:00Z">
        <w:r>
          <w:rPr>
            <w:noProof/>
          </w:rPr>
          <w:t>Definition:  Subscriber Identifier assigned by the Payer.</w:t>
        </w:r>
      </w:ins>
    </w:p>
    <w:p w14:paraId="7C2C104F" w14:textId="346C8709" w:rsidR="009E61BC" w:rsidRPr="00890B0C" w:rsidDel="007502FC" w:rsidRDefault="007502FC" w:rsidP="007502FC">
      <w:pPr>
        <w:pStyle w:val="NormalIndented"/>
        <w:rPr>
          <w:del w:id="1895" w:author="Beat Heggli" w:date="2022-08-23T10:41:00Z"/>
          <w:noProof/>
        </w:rPr>
      </w:pPr>
      <w:ins w:id="1896" w:author="Beat Heggli" w:date="2022-08-23T10:41:00Z">
        <w:r>
          <w:rPr>
            <w:noProof/>
          </w:rPr>
          <w:t>NOTE:  US Realm guidance. The term subscriber typically refers to to an individual or entity that selects benefits offered by an entity, such as an employer, government, or insurance company. In Government Social Programs such as Medicare and Medicaid enrollees are not considered subscribers and do not have dependents. However, government or commercial payers may treat these enrollees as subscribers in their systems, e.g., for coordination of benefits or providing managed care for a government program.</w:t>
        </w:r>
      </w:ins>
      <w:del w:id="1897" w:author="Beat Heggli" w:date="2022-08-23T10:41:00Z">
        <w:r w:rsidR="009E61BC" w:rsidRPr="00890B0C" w:rsidDel="007502FC">
          <w:rPr>
            <w:noProof/>
          </w:rPr>
          <w:delText>Definition:  In the US this field is required for ENVOY Corporation processing, and it identifies the specific office within the insurance carrier that is designated as responsible for the claim.  The assigning authority and identifier type code are strongly recommended for all CX data types.</w:delText>
        </w:r>
      </w:del>
    </w:p>
    <w:p w14:paraId="417A94D8" w14:textId="77777777" w:rsidR="009E61BC" w:rsidRPr="00890B0C" w:rsidRDefault="009E61BC">
      <w:pPr>
        <w:pStyle w:val="Heading4"/>
        <w:tabs>
          <w:tab w:val="num" w:pos="1440"/>
        </w:tabs>
        <w:rPr>
          <w:noProof/>
        </w:rPr>
      </w:pPr>
      <w:bookmarkStart w:id="1898" w:name="_Toc1882193"/>
      <w:r w:rsidRPr="00890B0C">
        <w:rPr>
          <w:noProof/>
        </w:rPr>
        <w:t>IN2-27   Eligibility Source</w:t>
      </w:r>
      <w:r w:rsidR="005B65F4" w:rsidRPr="00890B0C">
        <w:rPr>
          <w:noProof/>
        </w:rPr>
        <w:fldChar w:fldCharType="begin"/>
      </w:r>
      <w:r w:rsidRPr="00890B0C">
        <w:rPr>
          <w:noProof/>
        </w:rPr>
        <w:instrText xml:space="preserve"> XE "Eligibility source" </w:instrText>
      </w:r>
      <w:r w:rsidR="005B65F4" w:rsidRPr="00890B0C">
        <w:rPr>
          <w:noProof/>
        </w:rPr>
        <w:fldChar w:fldCharType="end"/>
      </w:r>
      <w:r w:rsidRPr="00890B0C">
        <w:rPr>
          <w:noProof/>
        </w:rPr>
        <w:t xml:space="preserve">   (CWE)   00498</w:t>
      </w:r>
      <w:bookmarkEnd w:id="1898"/>
    </w:p>
    <w:p w14:paraId="16ACFCE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F3357" w14:textId="72D62AA9" w:rsidR="009E61BC" w:rsidRPr="00890B0C" w:rsidRDefault="007502FC">
      <w:pPr>
        <w:pStyle w:val="NormalIndented"/>
        <w:rPr>
          <w:noProof/>
        </w:rPr>
      </w:pPr>
      <w:ins w:id="1899" w:author="Beat Heggli" w:date="2022-08-23T10:42:00Z">
        <w:r w:rsidRPr="007502FC">
          <w:rPr>
            <w:noProof/>
          </w:rPr>
          <w:t>Definition:  Identifies the source of information about the insured's eligibility for benefits. Refer to User-defined Table 0144 - Eligibility Source in Chapter 2C, Code Tables, for suggested values.</w:t>
        </w:r>
      </w:ins>
      <w:del w:id="1900" w:author="Beat Heggli" w:date="2022-08-23T10:42:00Z">
        <w:r w:rsidR="009E61BC" w:rsidRPr="00890B0C" w:rsidDel="007502FC">
          <w:rPr>
            <w:noProof/>
          </w:rPr>
          <w:delText>Definition:  In the US this field is required for ENVOY Corporation processing, and it identifies the source of information about the insured</w:delText>
        </w:r>
        <w:r w:rsidR="009E61BC" w:rsidDel="007502FC">
          <w:rPr>
            <w:noProof/>
          </w:rPr>
          <w:delText>'</w:delText>
        </w:r>
        <w:r w:rsidR="009E61BC" w:rsidRPr="00890B0C" w:rsidDel="007502FC">
          <w:rPr>
            <w:noProof/>
          </w:rPr>
          <w:delText xml:space="preserve">s eligibility for benefits.  Refer to </w:delText>
        </w:r>
        <w:r w:rsidR="002948CA" w:rsidDel="007502FC">
          <w:fldChar w:fldCharType="begin"/>
        </w:r>
        <w:r w:rsidR="002948CA" w:rsidDel="007502FC">
          <w:delInstrText xml:space="preserve"> HYPERLINK "file:///E:\\V2\\V29_CH02C_Tables.docx" \l "HL70144" </w:delInstrText>
        </w:r>
        <w:r w:rsidR="002948CA" w:rsidDel="007502FC">
          <w:fldChar w:fldCharType="separate"/>
        </w:r>
        <w:r w:rsidR="009E61BC" w:rsidRPr="00890B0C" w:rsidDel="007502FC">
          <w:rPr>
            <w:rStyle w:val="ReferenceUserTable"/>
            <w:noProof/>
          </w:rPr>
          <w:delText>User-defined Table 0144 - Eligibility Source</w:delText>
        </w:r>
        <w:r w:rsidR="002948CA" w:rsidDel="007502FC">
          <w:rPr>
            <w:rStyle w:val="ReferenceUserTable"/>
            <w:noProof/>
          </w:rPr>
          <w:fldChar w:fldCharType="end"/>
        </w:r>
        <w:r w:rsidR="009E61BC" w:rsidRPr="00890B0C" w:rsidDel="007502FC">
          <w:rPr>
            <w:noProof/>
          </w:rPr>
          <w:delText xml:space="preserve"> </w:delText>
        </w:r>
        <w:r w:rsidR="009E61BC" w:rsidRPr="00E01DF4" w:rsidDel="007502FC">
          <w:rPr>
            <w:noProof/>
          </w:rPr>
          <w:delText xml:space="preserve">in Chapter 2C, Code Tables, </w:delText>
        </w:r>
        <w:r w:rsidR="009E61BC" w:rsidRPr="00890B0C" w:rsidDel="007502FC">
          <w:rPr>
            <w:noProof/>
          </w:rPr>
          <w:delText>for suggested values.</w:delText>
        </w:r>
      </w:del>
    </w:p>
    <w:p w14:paraId="16114908" w14:textId="77777777" w:rsidR="009E61BC" w:rsidRPr="00890B0C" w:rsidRDefault="009E61BC">
      <w:pPr>
        <w:pStyle w:val="Heading4"/>
        <w:tabs>
          <w:tab w:val="num" w:pos="1440"/>
        </w:tabs>
        <w:rPr>
          <w:noProof/>
        </w:rPr>
      </w:pPr>
      <w:bookmarkStart w:id="1901" w:name="IN2_28"/>
      <w:bookmarkStart w:id="1902" w:name="_Toc1882194"/>
      <w:r w:rsidRPr="00890B0C">
        <w:rPr>
          <w:noProof/>
        </w:rPr>
        <w:t>IN2-28   Room Coverage Type/Amount</w:t>
      </w:r>
      <w:bookmarkEnd w:id="1901"/>
      <w:r w:rsidR="005B65F4" w:rsidRPr="00890B0C">
        <w:rPr>
          <w:noProof/>
        </w:rPr>
        <w:fldChar w:fldCharType="begin"/>
      </w:r>
      <w:r w:rsidRPr="00890B0C">
        <w:rPr>
          <w:noProof/>
        </w:rPr>
        <w:instrText xml:space="preserve"> XE "Room coverage type/amount" </w:instrText>
      </w:r>
      <w:r w:rsidR="005B65F4" w:rsidRPr="00890B0C">
        <w:rPr>
          <w:noProof/>
        </w:rPr>
        <w:fldChar w:fldCharType="end"/>
      </w:r>
      <w:r w:rsidRPr="00890B0C">
        <w:rPr>
          <w:noProof/>
        </w:rPr>
        <w:t xml:space="preserve">   (RMC)   00499</w:t>
      </w:r>
      <w:bookmarkEnd w:id="1902"/>
    </w:p>
    <w:p w14:paraId="302B62C4" w14:textId="77777777" w:rsidR="00C344D6" w:rsidRDefault="00C344D6" w:rsidP="00C344D6">
      <w:pPr>
        <w:pStyle w:val="Components"/>
      </w:pPr>
      <w:bookmarkStart w:id="1903" w:name="RMCComponent"/>
      <w:r>
        <w:t>Components:  &lt;Room Type (CWE)&gt; ^ &lt;Amount Type (CWE)&gt; ^ &lt;WITHDRAWN Constituent&gt; ^ &lt;Money or Percentage (MOP)&gt;</w:t>
      </w:r>
    </w:p>
    <w:p w14:paraId="0B78CF26" w14:textId="77777777" w:rsidR="00C344D6" w:rsidRDefault="00C344D6" w:rsidP="00C344D6">
      <w:pPr>
        <w:pStyle w:val="Components"/>
      </w:pPr>
      <w:r>
        <w:t>Subcomponents for Room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FA565" w14:textId="77777777" w:rsidR="00C344D6" w:rsidRDefault="00C344D6" w:rsidP="00C344D6">
      <w:pPr>
        <w:pStyle w:val="Components"/>
      </w:pPr>
      <w:r>
        <w:lastRenderedPageBreak/>
        <w:t>Subcomponents for Amount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8DD32"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1903"/>
    </w:p>
    <w:p w14:paraId="3EFAA846" w14:textId="77777777" w:rsidR="009E61BC" w:rsidRPr="00890B0C" w:rsidRDefault="009E61BC">
      <w:pPr>
        <w:pStyle w:val="NormalIndented"/>
        <w:rPr>
          <w:noProof/>
        </w:rPr>
      </w:pPr>
      <w:r w:rsidRPr="00890B0C">
        <w:rPr>
          <w:noProof/>
        </w:rPr>
        <w:t xml:space="preserve">Definition:  Use this field instead of </w:t>
      </w:r>
      <w:hyperlink w:anchor="IN1_40" w:history="1">
        <w:r w:rsidRPr="00890B0C">
          <w:rPr>
            <w:rStyle w:val="ReferenceAttribute"/>
            <w:noProof/>
          </w:rPr>
          <w:t>IN1-40 - Room Rate - Semi-Private</w:t>
        </w:r>
      </w:hyperlink>
      <w:r w:rsidRPr="00890B0C">
        <w:rPr>
          <w:noProof/>
        </w:rPr>
        <w:t xml:space="preserve"> and </w:t>
      </w:r>
      <w:hyperlink w:anchor="IN1_41" w:history="1">
        <w:r w:rsidRPr="00890B0C">
          <w:rPr>
            <w:rStyle w:val="ReferenceAttribute"/>
            <w:noProof/>
          </w:rPr>
          <w:t>IN1-41 - Room Rate - Private</w:t>
        </w:r>
      </w:hyperlink>
      <w:r w:rsidRPr="00890B0C">
        <w:rPr>
          <w:noProof/>
        </w:rPr>
        <w:t xml:space="preserve">.   This field contains room type (e.g., private, semi-private), amount type (e.g., limit, percentage) and amount covered by the insurance.  </w:t>
      </w:r>
    </w:p>
    <w:p w14:paraId="3116487E" w14:textId="77777777" w:rsidR="009E61BC" w:rsidRPr="00890B0C" w:rsidRDefault="009E61BC">
      <w:pPr>
        <w:pStyle w:val="Heading4"/>
        <w:tabs>
          <w:tab w:val="num" w:pos="1440"/>
        </w:tabs>
        <w:rPr>
          <w:noProof/>
        </w:rPr>
      </w:pPr>
      <w:bookmarkStart w:id="1904" w:name="IN2_29"/>
      <w:bookmarkStart w:id="1905" w:name="_Toc1882195"/>
      <w:r w:rsidRPr="00890B0C">
        <w:rPr>
          <w:noProof/>
        </w:rPr>
        <w:t>IN2-29   Policy Type/Amount</w:t>
      </w:r>
      <w:bookmarkEnd w:id="1904"/>
      <w:r w:rsidR="005B65F4" w:rsidRPr="00890B0C">
        <w:rPr>
          <w:noProof/>
        </w:rPr>
        <w:fldChar w:fldCharType="begin"/>
      </w:r>
      <w:r w:rsidRPr="00890B0C">
        <w:rPr>
          <w:noProof/>
        </w:rPr>
        <w:instrText xml:space="preserve"> XE "Policy type/amount" </w:instrText>
      </w:r>
      <w:r w:rsidR="005B65F4" w:rsidRPr="00890B0C">
        <w:rPr>
          <w:noProof/>
        </w:rPr>
        <w:fldChar w:fldCharType="end"/>
      </w:r>
      <w:r w:rsidRPr="00890B0C">
        <w:rPr>
          <w:noProof/>
        </w:rPr>
        <w:t xml:space="preserve">   (PTA)   00500</w:t>
      </w:r>
      <w:bookmarkEnd w:id="1905"/>
    </w:p>
    <w:p w14:paraId="3EE7D30E" w14:textId="77777777" w:rsidR="00C344D6" w:rsidRDefault="00C344D6" w:rsidP="00C344D6">
      <w:pPr>
        <w:pStyle w:val="Components"/>
      </w:pPr>
      <w:bookmarkStart w:id="1906" w:name="PTAComponent"/>
      <w:r>
        <w:t>Components:  &lt;Policy Type (CWE)&gt; ^ &lt;Amount Class (CWE)&gt; ^ &lt;WITHDRAWN Constituent&gt; ^ &lt;Money or Percentage (MOP)&gt;</w:t>
      </w:r>
    </w:p>
    <w:p w14:paraId="5E988C49" w14:textId="77777777" w:rsidR="00C344D6" w:rsidRDefault="00C344D6" w:rsidP="00C344D6">
      <w:pPr>
        <w:pStyle w:val="Components"/>
      </w:pPr>
      <w:r>
        <w:t>Subcomponents for Policy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4AC24F" w14:textId="77777777" w:rsidR="00C344D6" w:rsidRDefault="00C344D6" w:rsidP="00C344D6">
      <w:pPr>
        <w:pStyle w:val="Components"/>
      </w:pPr>
      <w:r>
        <w:t>Subcomponents for Amount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0D18DB"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1906"/>
    </w:p>
    <w:p w14:paraId="097F6054" w14:textId="77777777" w:rsidR="009E61BC" w:rsidRPr="00890B0C" w:rsidRDefault="009E61BC">
      <w:pPr>
        <w:pStyle w:val="NormalIndented"/>
        <w:rPr>
          <w:noProof/>
        </w:rPr>
      </w:pPr>
      <w:r w:rsidRPr="00890B0C">
        <w:rPr>
          <w:noProof/>
        </w:rPr>
        <w:t xml:space="preserve">Definition:  This field contains the policy type (e.g., ancillary, major medical) and amount (e.g., amount, percentage, limit) covered by the insurance.  Use this field instead of </w:t>
      </w:r>
      <w:hyperlink w:anchor="IN1_38" w:history="1">
        <w:r w:rsidRPr="00890B0C">
          <w:rPr>
            <w:rStyle w:val="ReferenceAttribute"/>
            <w:noProof/>
          </w:rPr>
          <w:t>IN1-38 - Policy Limit - Amount</w:t>
        </w:r>
      </w:hyperlink>
      <w:r w:rsidRPr="00890B0C">
        <w:rPr>
          <w:noProof/>
        </w:rPr>
        <w:t xml:space="preserve">.  </w:t>
      </w:r>
    </w:p>
    <w:p w14:paraId="769F3707" w14:textId="77777777" w:rsidR="009E61BC" w:rsidRPr="00890B0C" w:rsidRDefault="009E61BC">
      <w:pPr>
        <w:pStyle w:val="Heading4"/>
        <w:tabs>
          <w:tab w:val="num" w:pos="1440"/>
        </w:tabs>
        <w:rPr>
          <w:noProof/>
        </w:rPr>
      </w:pPr>
      <w:bookmarkStart w:id="1907" w:name="_Hlt815969"/>
      <w:bookmarkStart w:id="1908" w:name="_Toc1882196"/>
      <w:bookmarkEnd w:id="1907"/>
      <w:r w:rsidRPr="00890B0C">
        <w:rPr>
          <w:noProof/>
        </w:rPr>
        <w:t>IN2-30   Daily Deductible</w:t>
      </w:r>
      <w:r w:rsidR="005B65F4" w:rsidRPr="00890B0C">
        <w:rPr>
          <w:noProof/>
        </w:rPr>
        <w:fldChar w:fldCharType="begin"/>
      </w:r>
      <w:r w:rsidRPr="00890B0C">
        <w:rPr>
          <w:noProof/>
        </w:rPr>
        <w:instrText xml:space="preserve"> XE "Daily deductable" </w:instrText>
      </w:r>
      <w:r w:rsidR="005B65F4" w:rsidRPr="00890B0C">
        <w:rPr>
          <w:noProof/>
        </w:rPr>
        <w:fldChar w:fldCharType="end"/>
      </w:r>
      <w:r w:rsidRPr="00890B0C">
        <w:rPr>
          <w:noProof/>
        </w:rPr>
        <w:t xml:space="preserve">   (DDI)   00501</w:t>
      </w:r>
      <w:bookmarkEnd w:id="1908"/>
    </w:p>
    <w:p w14:paraId="550EF071" w14:textId="77777777" w:rsidR="00C344D6" w:rsidRDefault="00C344D6" w:rsidP="00C344D6">
      <w:pPr>
        <w:pStyle w:val="Components"/>
      </w:pPr>
      <w:bookmarkStart w:id="1909" w:name="DDIComponent"/>
      <w:r>
        <w:t>Components:  &lt;Delay Days (NM)&gt; ^ &lt;Monetary Amount (MO)&gt; ^ &lt;Number of Days (NM)&gt;</w:t>
      </w:r>
    </w:p>
    <w:p w14:paraId="392B0448" w14:textId="77777777" w:rsidR="00C344D6" w:rsidRDefault="00C344D6" w:rsidP="00C344D6">
      <w:pPr>
        <w:pStyle w:val="Components"/>
      </w:pPr>
      <w:r>
        <w:t>Subcomponents for Monetary Amount (MO):  &lt;Quantity (NM)&gt; &amp; &lt;Denomination (ID)&gt;</w:t>
      </w:r>
      <w:bookmarkEnd w:id="1909"/>
    </w:p>
    <w:p w14:paraId="425000D8" w14:textId="77777777" w:rsidR="009E61BC" w:rsidRPr="00890B0C" w:rsidRDefault="009E61BC">
      <w:pPr>
        <w:pStyle w:val="NormalIndented"/>
        <w:rPr>
          <w:noProof/>
        </w:rPr>
      </w:pPr>
      <w:r w:rsidRPr="00890B0C">
        <w:rPr>
          <w:noProof/>
        </w:rPr>
        <w:t>Definition:  This field contains the number of days after which the daily deductible begins, the amount of the deductible, and the number of days to apply the deductible.</w:t>
      </w:r>
    </w:p>
    <w:p w14:paraId="123D2B46" w14:textId="77777777" w:rsidR="009E61BC" w:rsidRPr="00890B0C" w:rsidRDefault="009E61BC">
      <w:pPr>
        <w:pStyle w:val="NormalIndented"/>
        <w:rPr>
          <w:noProof/>
        </w:rPr>
      </w:pPr>
      <w:r w:rsidRPr="00890B0C">
        <w:rPr>
          <w:noProof/>
        </w:rPr>
        <w:t>If "number of days" is not valued, the deductible is ongoing.</w:t>
      </w:r>
    </w:p>
    <w:p w14:paraId="4FB1D6E0" w14:textId="77777777" w:rsidR="009E61BC" w:rsidRPr="00890B0C" w:rsidRDefault="009E61BC">
      <w:pPr>
        <w:pStyle w:val="Heading4"/>
        <w:tabs>
          <w:tab w:val="num" w:pos="1440"/>
        </w:tabs>
        <w:rPr>
          <w:noProof/>
        </w:rPr>
      </w:pPr>
      <w:bookmarkStart w:id="1910" w:name="_Toc1882197"/>
      <w:bookmarkStart w:id="1911" w:name="_Toc346777013"/>
      <w:bookmarkStart w:id="1912" w:name="_Toc346777050"/>
      <w:r w:rsidRPr="00890B0C">
        <w:rPr>
          <w:noProof/>
        </w:rPr>
        <w:lastRenderedPageBreak/>
        <w:t>IN2-31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1910"/>
    </w:p>
    <w:p w14:paraId="748D1CE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B89DC" w14:textId="62182208" w:rsidR="009E61BC" w:rsidRPr="00890B0C" w:rsidRDefault="009E61BC">
      <w:pPr>
        <w:pStyle w:val="NormalIndented"/>
        <w:rPr>
          <w:noProof/>
        </w:rPr>
      </w:pPr>
      <w:r w:rsidRPr="00890B0C">
        <w:rPr>
          <w:noProof/>
        </w:rPr>
        <w:t xml:space="preserve">Definition:  This field identifies the specific living conditions for the insured.  Refer to </w:t>
      </w:r>
      <w:hyperlink r:id="rId266" w:anchor="HL70223" w:history="1">
        <w:r w:rsidRPr="002F2AAE">
          <w:rPr>
            <w:rStyle w:val="ReferenceUserTable"/>
          </w:rPr>
          <w:t>User-defined Table 0223 - Living Dependency</w:t>
        </w:r>
      </w:hyperlink>
      <w:r w:rsidRPr="00890B0C">
        <w:rPr>
          <w:noProof/>
        </w:rPr>
        <w:t xml:space="preserve"> </w:t>
      </w:r>
      <w:r w:rsidRPr="00E01DF4">
        <w:rPr>
          <w:noProof/>
        </w:rPr>
        <w:t xml:space="preserve">in Chapter 2C, Code Tables, </w:t>
      </w:r>
      <w:r w:rsidRPr="00890B0C">
        <w:rPr>
          <w:noProof/>
        </w:rPr>
        <w:t>for suggested values.</w:t>
      </w:r>
    </w:p>
    <w:p w14:paraId="3E04AE24" w14:textId="77777777" w:rsidR="009E61BC" w:rsidRPr="00890B0C" w:rsidRDefault="009E61BC">
      <w:pPr>
        <w:pStyle w:val="Heading4"/>
        <w:tabs>
          <w:tab w:val="num" w:pos="1440"/>
        </w:tabs>
        <w:rPr>
          <w:noProof/>
        </w:rPr>
      </w:pPr>
      <w:bookmarkStart w:id="1913" w:name="_Toc1882198"/>
      <w:r w:rsidRPr="00890B0C">
        <w:rPr>
          <w:noProof/>
        </w:rPr>
        <w:t>IN2-32   Ambulatory Status</w:t>
      </w:r>
      <w:r w:rsidR="005B65F4" w:rsidRPr="00890B0C">
        <w:rPr>
          <w:noProof/>
        </w:rPr>
        <w:fldChar w:fldCharType="begin"/>
      </w:r>
      <w:r w:rsidRPr="00890B0C">
        <w:rPr>
          <w:noProof/>
        </w:rPr>
        <w:instrText xml:space="preserve"> XE "Ambulatory status" </w:instrText>
      </w:r>
      <w:r w:rsidR="005B65F4" w:rsidRPr="00890B0C">
        <w:rPr>
          <w:noProof/>
        </w:rPr>
        <w:fldChar w:fldCharType="end"/>
      </w:r>
      <w:r w:rsidRPr="00890B0C">
        <w:rPr>
          <w:noProof/>
        </w:rPr>
        <w:t xml:space="preserve">   (CWE)   00145</w:t>
      </w:r>
      <w:bookmarkEnd w:id="1913"/>
    </w:p>
    <w:p w14:paraId="5499602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AF0DE" w14:textId="4F29C34F"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state of mobility.  Refer to </w:t>
      </w:r>
      <w:hyperlink r:id="rId267" w:anchor="HL70009" w:history="1">
        <w:r w:rsidRPr="00137C1B">
          <w:rPr>
            <w:rStyle w:val="ReferenceUserTable"/>
          </w:rPr>
          <w:t>User-defined Table 0009 - Ambulatory Status</w:t>
        </w:r>
      </w:hyperlink>
      <w:r w:rsidRPr="00890B0C">
        <w:rPr>
          <w:noProof/>
        </w:rPr>
        <w:t xml:space="preserve"> </w:t>
      </w:r>
      <w:r w:rsidRPr="00E01DF4">
        <w:rPr>
          <w:noProof/>
        </w:rPr>
        <w:t xml:space="preserve">in Chapter 2C, Code Tables, </w:t>
      </w:r>
      <w:r w:rsidRPr="00890B0C">
        <w:rPr>
          <w:noProof/>
        </w:rPr>
        <w:t>for suggested values.</w:t>
      </w:r>
    </w:p>
    <w:p w14:paraId="0DC744AD" w14:textId="77777777" w:rsidR="009E61BC" w:rsidRPr="00890B0C" w:rsidRDefault="009E61BC">
      <w:pPr>
        <w:pStyle w:val="Heading4"/>
        <w:tabs>
          <w:tab w:val="num" w:pos="1440"/>
        </w:tabs>
        <w:rPr>
          <w:noProof/>
        </w:rPr>
      </w:pPr>
      <w:bookmarkStart w:id="1914" w:name="_Toc1882199"/>
      <w:r w:rsidRPr="00890B0C">
        <w:rPr>
          <w:noProof/>
        </w:rPr>
        <w:t>IN2-33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1914"/>
    </w:p>
    <w:p w14:paraId="30A25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7E4657" w14:textId="7214D859" w:rsidR="009E61BC" w:rsidRPr="00890B0C" w:rsidRDefault="009E61BC">
      <w:pPr>
        <w:pStyle w:val="NormalIndented"/>
        <w:rPr>
          <w:noProof/>
        </w:rPr>
      </w:pPr>
      <w:r w:rsidRPr="00890B0C">
        <w:rPr>
          <w:noProof/>
        </w:rPr>
        <w:t>Definition:  This field contains the code that identifies the insured</w:t>
      </w:r>
      <w:r>
        <w:rPr>
          <w:noProof/>
        </w:rPr>
        <w:t>'</w:t>
      </w:r>
      <w:r w:rsidRPr="00890B0C">
        <w:rPr>
          <w:noProof/>
        </w:rPr>
        <w:t xml:space="preserve">s citizenship.  HL7 recommends using ISO table 3166 as the suggested values in </w:t>
      </w:r>
      <w:hyperlink r:id="rId268" w:anchor="HL70171" w:history="1">
        <w:r w:rsidRPr="00137C1B">
          <w:rPr>
            <w:rStyle w:val="ReferenceUserTable"/>
          </w:rPr>
          <w:t>User-defined Table 0171 - Citizenship</w:t>
        </w:r>
      </w:hyperlink>
      <w:r w:rsidRPr="00890B0C">
        <w:rPr>
          <w:rStyle w:val="ReferenceUserTable"/>
          <w:noProof/>
        </w:rPr>
        <w:t xml:space="preserve"> </w:t>
      </w:r>
      <w:r w:rsidRPr="00890B0C">
        <w:rPr>
          <w:noProof/>
        </w:rPr>
        <w:t xml:space="preserve">defined </w:t>
      </w:r>
      <w:r>
        <w:rPr>
          <w:noProof/>
        </w:rPr>
        <w:t>in Chapter 2C, Code Tables.</w:t>
      </w:r>
    </w:p>
    <w:p w14:paraId="2D5D617B" w14:textId="77777777" w:rsidR="009E61BC" w:rsidRPr="00890B0C" w:rsidRDefault="009E61BC">
      <w:pPr>
        <w:pStyle w:val="Heading4"/>
        <w:tabs>
          <w:tab w:val="num" w:pos="1440"/>
        </w:tabs>
        <w:rPr>
          <w:noProof/>
        </w:rPr>
      </w:pPr>
      <w:bookmarkStart w:id="1915" w:name="_Toc1882200"/>
      <w:r w:rsidRPr="00890B0C">
        <w:rPr>
          <w:noProof/>
        </w:rPr>
        <w:t>IN2-34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1915"/>
    </w:p>
    <w:p w14:paraId="7271786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252DFD" w14:textId="45E98E3E"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primary speaking language.  HL7 recommends using ISO table 639 as the suggested values in </w:t>
      </w:r>
      <w:hyperlink r:id="rId269" w:anchor="HL70296" w:history="1">
        <w:r w:rsidRPr="00137C1B">
          <w:rPr>
            <w:rStyle w:val="ReferenceUserTable"/>
          </w:rPr>
          <w:t>User-defined Table 0296 - Primary Language</w:t>
        </w:r>
      </w:hyperlink>
      <w:r w:rsidRPr="00890B0C">
        <w:rPr>
          <w:rStyle w:val="ReferenceUserTable"/>
          <w:noProof/>
        </w:rPr>
        <w:t xml:space="preserve"> </w:t>
      </w:r>
      <w:r w:rsidRPr="00890B0C">
        <w:rPr>
          <w:noProof/>
        </w:rPr>
        <w:t xml:space="preserve">defined </w:t>
      </w:r>
      <w:r w:rsidRPr="007A78DA">
        <w:rPr>
          <w:noProof/>
        </w:rPr>
        <w:t>in Chapter 2C, Co</w:t>
      </w:r>
      <w:r>
        <w:rPr>
          <w:noProof/>
        </w:rPr>
        <w:t>de Tables.</w:t>
      </w:r>
    </w:p>
    <w:p w14:paraId="5B61EE4B" w14:textId="77777777" w:rsidR="009E61BC" w:rsidRPr="00890B0C" w:rsidRDefault="009E61BC">
      <w:pPr>
        <w:pStyle w:val="Heading4"/>
        <w:tabs>
          <w:tab w:val="num" w:pos="1440"/>
        </w:tabs>
        <w:rPr>
          <w:noProof/>
        </w:rPr>
      </w:pPr>
      <w:bookmarkStart w:id="1916" w:name="_Toc1882201"/>
      <w:r w:rsidRPr="00890B0C">
        <w:rPr>
          <w:noProof/>
        </w:rPr>
        <w:lastRenderedPageBreak/>
        <w:t>IN2-35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1916"/>
    </w:p>
    <w:p w14:paraId="56FF939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CE6B6A" w14:textId="4300EBE7" w:rsidR="009E61BC" w:rsidRPr="00890B0C" w:rsidRDefault="009E61BC">
      <w:pPr>
        <w:pStyle w:val="NormalIndented"/>
        <w:rPr>
          <w:noProof/>
        </w:rPr>
      </w:pPr>
      <w:r w:rsidRPr="00890B0C">
        <w:rPr>
          <w:noProof/>
        </w:rPr>
        <w:t xml:space="preserve">Definition:  This field indicates the situation in which the insured person lives at his primary residence.  Refer to </w:t>
      </w:r>
      <w:hyperlink r:id="rId270" w:anchor="HL70220" w:history="1">
        <w:r w:rsidRPr="00137C1B">
          <w:rPr>
            <w:rStyle w:val="ReferenceUserTable"/>
          </w:rPr>
          <w:t>User-defined Table 0220 - Living Arrangement</w:t>
        </w:r>
      </w:hyperlink>
      <w:r w:rsidRPr="00890B0C">
        <w:rPr>
          <w:noProof/>
        </w:rPr>
        <w:t xml:space="preserve"> </w:t>
      </w:r>
      <w:r w:rsidRPr="007A78DA">
        <w:rPr>
          <w:noProof/>
        </w:rPr>
        <w:t xml:space="preserve">in Chapter 2C, Code Tables, </w:t>
      </w:r>
      <w:r w:rsidRPr="00890B0C">
        <w:rPr>
          <w:noProof/>
        </w:rPr>
        <w:t>for suggested values.</w:t>
      </w:r>
    </w:p>
    <w:p w14:paraId="7AFB8DA2" w14:textId="77777777" w:rsidR="009E61BC" w:rsidRPr="00890B0C" w:rsidRDefault="009E61BC">
      <w:pPr>
        <w:pStyle w:val="Heading4"/>
        <w:tabs>
          <w:tab w:val="num" w:pos="1440"/>
        </w:tabs>
        <w:rPr>
          <w:noProof/>
        </w:rPr>
      </w:pPr>
      <w:bookmarkStart w:id="1917" w:name="_Toc1882202"/>
      <w:r w:rsidRPr="00890B0C">
        <w:rPr>
          <w:noProof/>
        </w:rPr>
        <w:t>IN2-36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1917"/>
    </w:p>
    <w:p w14:paraId="1F756E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2388D5" w14:textId="17CF5257"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the insured. Refer to </w:t>
      </w:r>
      <w:hyperlink r:id="rId271" w:anchor="HL70215" w:history="1">
        <w:r w:rsidRPr="004E7583">
          <w:rPr>
            <w:rStyle w:val="ReferenceUserTable"/>
          </w:rPr>
          <w:t>User-defined Table 0215 - Publicity Code</w:t>
        </w:r>
      </w:hyperlink>
      <w:r w:rsidRPr="00890B0C">
        <w:rPr>
          <w:noProof/>
        </w:rPr>
        <w:t xml:space="preserve"> </w:t>
      </w:r>
      <w:r w:rsidRPr="007A78DA">
        <w:rPr>
          <w:noProof/>
        </w:rPr>
        <w:t xml:space="preserve">in Chapter 2C, Code Tables, </w:t>
      </w:r>
      <w:r w:rsidRPr="00890B0C">
        <w:rPr>
          <w:noProof/>
        </w:rPr>
        <w:t>for suggested values.</w:t>
      </w:r>
    </w:p>
    <w:p w14:paraId="2945571B" w14:textId="77777777" w:rsidR="009E61BC" w:rsidRPr="00890B0C" w:rsidRDefault="009E61BC">
      <w:pPr>
        <w:pStyle w:val="Heading4"/>
        <w:tabs>
          <w:tab w:val="num" w:pos="1440"/>
        </w:tabs>
        <w:rPr>
          <w:noProof/>
        </w:rPr>
      </w:pPr>
      <w:bookmarkStart w:id="1918" w:name="_Toc1882203"/>
      <w:r w:rsidRPr="00890B0C">
        <w:rPr>
          <w:noProof/>
        </w:rPr>
        <w:t>IN2-37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1918"/>
    </w:p>
    <w:p w14:paraId="642B66DF" w14:textId="096E31C7"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272" w:anchor="HL70136" w:history="1">
        <w:r w:rsidRPr="004E7583">
          <w:rPr>
            <w:rStyle w:val="ReferenceHL7Table"/>
          </w:rPr>
          <w:t>HL7 Table 0136 - Yes/no Indicator</w:t>
        </w:r>
      </w:hyperlink>
      <w:r w:rsidRPr="00890B0C">
        <w:rPr>
          <w:noProof/>
        </w:rPr>
        <w:t xml:space="preserve"> </w:t>
      </w:r>
      <w:r w:rsidRPr="007A78DA">
        <w:rPr>
          <w:noProof/>
        </w:rPr>
        <w:t xml:space="preserve">in Chapter 2C, Code Tables, </w:t>
      </w:r>
      <w:r w:rsidRPr="00890B0C">
        <w:rPr>
          <w:noProof/>
        </w:rPr>
        <w:t>for valid values.</w:t>
      </w:r>
    </w:p>
    <w:p w14:paraId="70165E76" w14:textId="77777777" w:rsidR="009E61BC" w:rsidRPr="00890B0C" w:rsidRDefault="009E61BC">
      <w:pPr>
        <w:pStyle w:val="NormalList"/>
        <w:rPr>
          <w:noProof/>
        </w:rPr>
      </w:pPr>
      <w:r w:rsidRPr="00890B0C">
        <w:rPr>
          <w:noProof/>
        </w:rPr>
        <w:t>Y</w:t>
      </w:r>
      <w:r w:rsidRPr="00890B0C">
        <w:rPr>
          <w:noProof/>
        </w:rPr>
        <w:tab/>
        <w:t>Restrict access</w:t>
      </w:r>
    </w:p>
    <w:p w14:paraId="2532D2D3" w14:textId="77777777" w:rsidR="009E61BC" w:rsidRPr="00890B0C" w:rsidRDefault="009E61BC">
      <w:pPr>
        <w:pStyle w:val="NormalList"/>
        <w:rPr>
          <w:noProof/>
        </w:rPr>
      </w:pPr>
      <w:r w:rsidRPr="00890B0C">
        <w:rPr>
          <w:noProof/>
        </w:rPr>
        <w:t>N</w:t>
      </w:r>
      <w:r w:rsidRPr="00890B0C">
        <w:rPr>
          <w:noProof/>
        </w:rPr>
        <w:tab/>
        <w:t>Do not restrict access</w:t>
      </w:r>
    </w:p>
    <w:p w14:paraId="29CEA92B" w14:textId="77777777" w:rsidR="009E61BC" w:rsidRPr="00890B0C" w:rsidRDefault="009E61BC">
      <w:pPr>
        <w:pStyle w:val="Heading4"/>
        <w:tabs>
          <w:tab w:val="num" w:pos="1440"/>
        </w:tabs>
        <w:rPr>
          <w:noProof/>
        </w:rPr>
      </w:pPr>
      <w:bookmarkStart w:id="1919" w:name="_Toc1882204"/>
      <w:r w:rsidRPr="00890B0C">
        <w:rPr>
          <w:noProof/>
        </w:rPr>
        <w:t>IN2-38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1919"/>
    </w:p>
    <w:p w14:paraId="783C99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CC78C2" w14:textId="3B244715" w:rsidR="009E61BC" w:rsidRPr="00890B0C" w:rsidRDefault="009E61BC">
      <w:pPr>
        <w:pStyle w:val="NormalIndented"/>
        <w:rPr>
          <w:noProof/>
        </w:rPr>
      </w:pPr>
      <w:r w:rsidRPr="00890B0C">
        <w:rPr>
          <w:noProof/>
        </w:rPr>
        <w:t>Definition:  This field identifies whether the insured is currently a student or not, and whether the insured is a full-time or a part-time student.  This field does not indicate the degree level (high school, college) of student, or his/her field of study (accounting, engineering, etc.).  Refer to</w:t>
      </w:r>
      <w:r w:rsidRPr="00890B0C">
        <w:rPr>
          <w:rStyle w:val="ReferenceUserTable"/>
          <w:noProof/>
        </w:rPr>
        <w:t xml:space="preserve"> </w:t>
      </w:r>
      <w:hyperlink r:id="rId273" w:anchor="HL70231" w:history="1">
        <w:r w:rsidRPr="00890B0C">
          <w:rPr>
            <w:rStyle w:val="ReferenceUserTable"/>
            <w:noProof/>
          </w:rPr>
          <w:t>User-defined Table 0231 - Student Status</w:t>
        </w:r>
      </w:hyperlink>
      <w:r w:rsidRPr="00890B0C">
        <w:rPr>
          <w:noProof/>
        </w:rPr>
        <w:t xml:space="preserve"> </w:t>
      </w:r>
      <w:r w:rsidRPr="00CE4D61">
        <w:rPr>
          <w:noProof/>
        </w:rPr>
        <w:t xml:space="preserve">in Chapter 2C, Code Tables, </w:t>
      </w:r>
      <w:r w:rsidRPr="00890B0C">
        <w:rPr>
          <w:noProof/>
        </w:rPr>
        <w:t>for suggested values.</w:t>
      </w:r>
    </w:p>
    <w:p w14:paraId="0A41939B" w14:textId="77777777" w:rsidR="009E61BC" w:rsidRPr="00890B0C" w:rsidRDefault="009E61BC">
      <w:pPr>
        <w:pStyle w:val="Heading4"/>
        <w:tabs>
          <w:tab w:val="num" w:pos="1440"/>
        </w:tabs>
        <w:rPr>
          <w:noProof/>
        </w:rPr>
      </w:pPr>
      <w:bookmarkStart w:id="1920" w:name="_Toc1882205"/>
      <w:r w:rsidRPr="00890B0C">
        <w:rPr>
          <w:noProof/>
        </w:rPr>
        <w:lastRenderedPageBreak/>
        <w:t>IN2-39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1920"/>
    </w:p>
    <w:p w14:paraId="10C84E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809F2A" w14:textId="1E208519" w:rsidR="009E61BC" w:rsidRPr="00890B0C" w:rsidRDefault="009E61BC">
      <w:pPr>
        <w:pStyle w:val="NormalIndented"/>
        <w:rPr>
          <w:noProof/>
        </w:rPr>
      </w:pPr>
      <w:r w:rsidRPr="00890B0C">
        <w:rPr>
          <w:noProof/>
        </w:rPr>
        <w:t xml:space="preserve">Definition:  This field indicates the type of religion practiced by the insured.  Refer to </w:t>
      </w:r>
      <w:hyperlink r:id="rId274" w:anchor="HL70006" w:history="1">
        <w:r w:rsidRPr="004E7583">
          <w:rPr>
            <w:rStyle w:val="ReferenceUserTable"/>
          </w:rPr>
          <w:t>User-defined Table 0006 - Religion</w:t>
        </w:r>
      </w:hyperlink>
      <w:r w:rsidRPr="00890B0C">
        <w:rPr>
          <w:noProof/>
        </w:rPr>
        <w:t xml:space="preserve"> </w:t>
      </w:r>
      <w:r w:rsidRPr="00CE4D61">
        <w:rPr>
          <w:noProof/>
        </w:rPr>
        <w:t xml:space="preserve">in Chapter 2C, Code Tables, </w:t>
      </w:r>
      <w:r w:rsidRPr="00890B0C">
        <w:rPr>
          <w:noProof/>
        </w:rPr>
        <w:t>for suggested values.</w:t>
      </w:r>
    </w:p>
    <w:p w14:paraId="3467028C" w14:textId="77777777" w:rsidR="009E61BC" w:rsidRPr="00890B0C" w:rsidRDefault="009E61BC">
      <w:pPr>
        <w:pStyle w:val="Heading4"/>
        <w:tabs>
          <w:tab w:val="num" w:pos="1440"/>
        </w:tabs>
        <w:rPr>
          <w:noProof/>
        </w:rPr>
      </w:pPr>
      <w:bookmarkStart w:id="1921" w:name="_Toc1882206"/>
      <w:r w:rsidRPr="00890B0C">
        <w:rPr>
          <w:noProof/>
        </w:rPr>
        <w:t>IN2-40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1921"/>
    </w:p>
    <w:p w14:paraId="6ED98B1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BA40E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658E3D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28931A" w14:textId="77777777" w:rsidR="009E61BC" w:rsidRPr="00890B0C" w:rsidRDefault="009E61BC">
      <w:pPr>
        <w:pStyle w:val="NormalIndented"/>
        <w:rPr>
          <w:noProof/>
        </w:rPr>
      </w:pPr>
      <w:r w:rsidRPr="00890B0C">
        <w:rPr>
          <w:noProof/>
        </w:rPr>
        <w:t>Definition:  This field indicates the insured</w:t>
      </w:r>
      <w:r>
        <w:rPr>
          <w:noProof/>
        </w:rPr>
        <w:t>'</w:t>
      </w:r>
      <w:r w:rsidRPr="00890B0C">
        <w:rPr>
          <w:noProof/>
        </w:rPr>
        <w:t>s mother</w:t>
      </w:r>
      <w:r>
        <w:rPr>
          <w:noProof/>
        </w:rPr>
        <w:t>'</w:t>
      </w:r>
      <w:r w:rsidRPr="00890B0C">
        <w:rPr>
          <w:noProof/>
        </w:rPr>
        <w:t>s maiden name.</w:t>
      </w:r>
    </w:p>
    <w:p w14:paraId="3EA045E8" w14:textId="77777777" w:rsidR="009E61BC" w:rsidRPr="00890B0C" w:rsidRDefault="009E61BC">
      <w:pPr>
        <w:pStyle w:val="Heading4"/>
        <w:tabs>
          <w:tab w:val="num" w:pos="1440"/>
        </w:tabs>
        <w:rPr>
          <w:noProof/>
        </w:rPr>
      </w:pPr>
      <w:bookmarkStart w:id="1922" w:name="_Toc1882207"/>
      <w:r w:rsidRPr="00890B0C">
        <w:rPr>
          <w:noProof/>
        </w:rPr>
        <w:t>IN2-41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1922"/>
    </w:p>
    <w:p w14:paraId="25A69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600F0E" w14:textId="02F13B8E" w:rsidR="009E61BC" w:rsidRPr="00890B0C" w:rsidRDefault="009E61BC">
      <w:pPr>
        <w:pStyle w:val="NormalIndented"/>
        <w:rPr>
          <w:noProof/>
        </w:rPr>
      </w:pPr>
      <w:r w:rsidRPr="00890B0C">
        <w:rPr>
          <w:noProof/>
        </w:rPr>
        <w:t>Definition:  This field contains a code that identifies the nation or national grouping to which the insured person belongs.  This information may be different from a person</w:t>
      </w:r>
      <w:r>
        <w:rPr>
          <w:noProof/>
        </w:rPr>
        <w:t>'</w:t>
      </w:r>
      <w:r w:rsidRPr="00890B0C">
        <w:rPr>
          <w:noProof/>
        </w:rPr>
        <w:t xml:space="preserve">s citizenship in countries in which multiple nationalities are recognized (for example, Spain: Basque, Catalan, etc.).  HL7 recommends using ISO table 3166 as the suggested values in </w:t>
      </w:r>
      <w:hyperlink r:id="rId275" w:anchor="HL70212" w:history="1">
        <w:r w:rsidRPr="004E7583">
          <w:rPr>
            <w:rStyle w:val="ReferenceUserTable"/>
          </w:rPr>
          <w:t>User-defined Table 0212 - Nationality</w:t>
        </w:r>
      </w:hyperlink>
      <w:r w:rsidRPr="00890B0C">
        <w:rPr>
          <w:noProof/>
        </w:rPr>
        <w:t xml:space="preserve"> </w:t>
      </w:r>
      <w:r>
        <w:rPr>
          <w:noProof/>
        </w:rPr>
        <w:t>in Chapter 2C, Code Tables.</w:t>
      </w:r>
    </w:p>
    <w:p w14:paraId="172E3899" w14:textId="77777777" w:rsidR="009E61BC" w:rsidRPr="00890B0C" w:rsidRDefault="009E61BC">
      <w:pPr>
        <w:pStyle w:val="Heading4"/>
        <w:tabs>
          <w:tab w:val="num" w:pos="1440"/>
        </w:tabs>
        <w:rPr>
          <w:noProof/>
        </w:rPr>
      </w:pPr>
      <w:bookmarkStart w:id="1923" w:name="_Toc1882208"/>
      <w:r w:rsidRPr="00890B0C">
        <w:rPr>
          <w:noProof/>
        </w:rPr>
        <w:lastRenderedPageBreak/>
        <w:t>IN2-42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1923"/>
    </w:p>
    <w:p w14:paraId="633DF50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ED4D1A" w14:textId="2E0EF59D"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ethnic group. Refer to </w:t>
      </w:r>
      <w:hyperlink r:id="rId276" w:anchor="HL70189" w:history="1">
        <w:r w:rsidRPr="004E7583">
          <w:rPr>
            <w:rStyle w:val="ReferenceUserTable"/>
          </w:rPr>
          <w:t>User-defined Table 0189 - Ethnic Group</w:t>
        </w:r>
      </w:hyperlink>
      <w:r w:rsidRPr="00890B0C">
        <w:rPr>
          <w:noProof/>
        </w:rPr>
        <w:t xml:space="preserve"> </w:t>
      </w:r>
      <w:r w:rsidRPr="00CE4D61">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5CB3D68E" w14:textId="77777777" w:rsidR="009E61BC" w:rsidRPr="00890B0C" w:rsidRDefault="009E61BC">
      <w:pPr>
        <w:pStyle w:val="Heading4"/>
        <w:tabs>
          <w:tab w:val="num" w:pos="1440"/>
        </w:tabs>
        <w:rPr>
          <w:noProof/>
        </w:rPr>
      </w:pPr>
      <w:bookmarkStart w:id="1924" w:name="_Toc1882209"/>
      <w:r w:rsidRPr="00890B0C">
        <w:rPr>
          <w:noProof/>
        </w:rPr>
        <w:t>IN2-43   Marital Status</w:t>
      </w:r>
      <w:r w:rsidR="005B65F4" w:rsidRPr="00890B0C">
        <w:rPr>
          <w:noProof/>
        </w:rPr>
        <w:fldChar w:fldCharType="begin"/>
      </w:r>
      <w:r w:rsidRPr="00890B0C">
        <w:rPr>
          <w:noProof/>
        </w:rPr>
        <w:instrText xml:space="preserve"> XE "Marital status" </w:instrText>
      </w:r>
      <w:r w:rsidR="005B65F4" w:rsidRPr="00890B0C">
        <w:rPr>
          <w:noProof/>
        </w:rPr>
        <w:fldChar w:fldCharType="end"/>
      </w:r>
      <w:r w:rsidRPr="00890B0C">
        <w:rPr>
          <w:noProof/>
        </w:rPr>
        <w:t xml:space="preserve">   (CWE)   00119</w:t>
      </w:r>
      <w:bookmarkEnd w:id="1924"/>
    </w:p>
    <w:p w14:paraId="7A3AE5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43F05" w14:textId="1E56EFF2" w:rsidR="009E61BC" w:rsidRPr="00890B0C" w:rsidRDefault="009E61BC">
      <w:pPr>
        <w:pStyle w:val="NormalIndented"/>
        <w:rPr>
          <w:noProof/>
        </w:rPr>
      </w:pPr>
      <w:r w:rsidRPr="00890B0C">
        <w:rPr>
          <w:noProof/>
        </w:rPr>
        <w:t>Definition:  This field contains the insured</w:t>
      </w:r>
      <w:r>
        <w:rPr>
          <w:noProof/>
        </w:rPr>
        <w:t>'</w:t>
      </w:r>
      <w:r w:rsidRPr="00890B0C">
        <w:rPr>
          <w:noProof/>
        </w:rPr>
        <w:t xml:space="preserve">s marital status.  Refer to </w:t>
      </w:r>
      <w:hyperlink r:id="rId277" w:anchor="HL70002" w:history="1">
        <w:r w:rsidRPr="004E7583">
          <w:rPr>
            <w:rStyle w:val="ReferenceUserTable"/>
          </w:rPr>
          <w:t>User-defined Table 0002 - Marital Status</w:t>
        </w:r>
      </w:hyperlink>
      <w:r w:rsidRPr="00890B0C">
        <w:rPr>
          <w:noProof/>
        </w:rPr>
        <w:t xml:space="preserve"> </w:t>
      </w:r>
      <w:r w:rsidRPr="00CE4D61">
        <w:rPr>
          <w:noProof/>
        </w:rPr>
        <w:t xml:space="preserve">in Chapter 2C, Code Tables, </w:t>
      </w:r>
      <w:r w:rsidRPr="00890B0C">
        <w:rPr>
          <w:noProof/>
        </w:rPr>
        <w:t>for suggested values.</w:t>
      </w:r>
    </w:p>
    <w:p w14:paraId="12426F06" w14:textId="77777777" w:rsidR="009E61BC" w:rsidRPr="00890B0C" w:rsidRDefault="009E61BC">
      <w:pPr>
        <w:pStyle w:val="Heading4"/>
        <w:tabs>
          <w:tab w:val="num" w:pos="1440"/>
        </w:tabs>
        <w:rPr>
          <w:noProof/>
        </w:rPr>
      </w:pPr>
      <w:bookmarkStart w:id="1925" w:name="_Toc1882210"/>
      <w:r w:rsidRPr="00890B0C">
        <w:rPr>
          <w:noProof/>
        </w:rPr>
        <w:t>IN2-44   Insured</w:t>
      </w:r>
      <w:r>
        <w:rPr>
          <w:noProof/>
        </w:rPr>
        <w:t>'</w:t>
      </w:r>
      <w:r w:rsidRPr="00890B0C">
        <w:rPr>
          <w:noProof/>
        </w:rPr>
        <w:t>s Employment Start Date</w:t>
      </w:r>
      <w:r w:rsidR="005B65F4" w:rsidRPr="00890B0C">
        <w:rPr>
          <w:noProof/>
        </w:rPr>
        <w:fldChar w:fldCharType="begin"/>
      </w:r>
      <w:r w:rsidRPr="00890B0C">
        <w:rPr>
          <w:noProof/>
        </w:rPr>
        <w:instrText xml:space="preserve"> XE "Insured's employment start date" </w:instrText>
      </w:r>
      <w:r w:rsidR="005B65F4" w:rsidRPr="00890B0C">
        <w:rPr>
          <w:noProof/>
        </w:rPr>
        <w:fldChar w:fldCharType="end"/>
      </w:r>
      <w:r w:rsidRPr="00890B0C">
        <w:rPr>
          <w:noProof/>
        </w:rPr>
        <w:t xml:space="preserve">   (DT)   00787</w:t>
      </w:r>
      <w:bookmarkEnd w:id="1925"/>
    </w:p>
    <w:p w14:paraId="19A9E23E"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s employment with a particular employer began.</w:t>
      </w:r>
    </w:p>
    <w:p w14:paraId="25592CAE" w14:textId="77777777" w:rsidR="009E61BC" w:rsidRPr="00890B0C" w:rsidRDefault="009E61BC">
      <w:pPr>
        <w:pStyle w:val="Heading4"/>
        <w:tabs>
          <w:tab w:val="num" w:pos="1440"/>
        </w:tabs>
        <w:rPr>
          <w:noProof/>
        </w:rPr>
      </w:pPr>
      <w:bookmarkStart w:id="1926" w:name="_Toc1882211"/>
      <w:r w:rsidRPr="00890B0C">
        <w:rPr>
          <w:noProof/>
        </w:rPr>
        <w:t>IN2-45   Employment Stop Date</w:t>
      </w:r>
      <w:r w:rsidR="005B65F4" w:rsidRPr="00890B0C">
        <w:rPr>
          <w:noProof/>
        </w:rPr>
        <w:fldChar w:fldCharType="begin"/>
      </w:r>
      <w:r w:rsidRPr="00890B0C">
        <w:rPr>
          <w:noProof/>
        </w:rPr>
        <w:instrText xml:space="preserve"> XE "Employment stop date" </w:instrText>
      </w:r>
      <w:r w:rsidR="005B65F4" w:rsidRPr="00890B0C">
        <w:rPr>
          <w:noProof/>
        </w:rPr>
        <w:fldChar w:fldCharType="end"/>
      </w:r>
      <w:r w:rsidRPr="00890B0C">
        <w:rPr>
          <w:noProof/>
        </w:rPr>
        <w:t xml:space="preserve">   (DT)   00783</w:t>
      </w:r>
      <w:bookmarkEnd w:id="1926"/>
    </w:p>
    <w:p w14:paraId="6913E5FA" w14:textId="77777777" w:rsidR="009E61BC" w:rsidRPr="00890B0C" w:rsidRDefault="009E61BC">
      <w:pPr>
        <w:pStyle w:val="NormalIndented"/>
        <w:rPr>
          <w:noProof/>
        </w:rPr>
      </w:pPr>
      <w:r w:rsidRPr="00890B0C">
        <w:rPr>
          <w:noProof/>
        </w:rPr>
        <w:t>Definition:  This field indicates the date on which the person</w:t>
      </w:r>
      <w:r>
        <w:rPr>
          <w:noProof/>
        </w:rPr>
        <w:t>'</w:t>
      </w:r>
      <w:r w:rsidRPr="00890B0C">
        <w:rPr>
          <w:noProof/>
        </w:rPr>
        <w:t>s employment with a particular employer ended.</w:t>
      </w:r>
    </w:p>
    <w:p w14:paraId="3B6A8EB3" w14:textId="77777777" w:rsidR="009E61BC" w:rsidRPr="00890B0C" w:rsidRDefault="009E61BC">
      <w:pPr>
        <w:pStyle w:val="Heading4"/>
        <w:tabs>
          <w:tab w:val="num" w:pos="1440"/>
        </w:tabs>
        <w:rPr>
          <w:noProof/>
        </w:rPr>
      </w:pPr>
      <w:bookmarkStart w:id="1927" w:name="_Toc1882212"/>
      <w:r w:rsidRPr="00890B0C">
        <w:rPr>
          <w:noProof/>
        </w:rPr>
        <w:t>IN2-46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1927"/>
    </w:p>
    <w:p w14:paraId="01F12B91" w14:textId="77777777" w:rsidR="009E61BC" w:rsidRPr="00890B0C" w:rsidRDefault="009E61BC">
      <w:pPr>
        <w:pStyle w:val="NormalIndented"/>
        <w:rPr>
          <w:noProof/>
        </w:rPr>
      </w:pPr>
      <w:r w:rsidRPr="00890B0C">
        <w:rPr>
          <w:noProof/>
        </w:rPr>
        <w:t>Definition:  This field contains a descriptive name for the insured</w:t>
      </w:r>
      <w:r>
        <w:rPr>
          <w:noProof/>
        </w:rPr>
        <w:t>'</w:t>
      </w:r>
      <w:r w:rsidRPr="00890B0C">
        <w:rPr>
          <w:noProof/>
        </w:rPr>
        <w:t>s occupation (for example, Sr. Systems Analyst, Sr. Accountant).</w:t>
      </w:r>
    </w:p>
    <w:p w14:paraId="1C21188B" w14:textId="77777777" w:rsidR="009E61BC" w:rsidRPr="00890B0C" w:rsidRDefault="009E61BC">
      <w:pPr>
        <w:pStyle w:val="Heading4"/>
        <w:tabs>
          <w:tab w:val="num" w:pos="1440"/>
        </w:tabs>
        <w:rPr>
          <w:noProof/>
        </w:rPr>
      </w:pPr>
      <w:bookmarkStart w:id="1928" w:name="_Toc1882213"/>
      <w:r w:rsidRPr="00890B0C">
        <w:rPr>
          <w:noProof/>
        </w:rPr>
        <w:t>IN2-47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1928"/>
    </w:p>
    <w:p w14:paraId="3CB74F2F" w14:textId="77777777" w:rsidR="00C344D6" w:rsidRDefault="00C344D6" w:rsidP="00C344D6">
      <w:pPr>
        <w:pStyle w:val="Components"/>
      </w:pPr>
      <w:r>
        <w:t>Components:  &lt;Job Code (CWE)&gt; ^ &lt;Job Class (CWE)&gt; ^ &lt;Job Description Text (TX)&gt;</w:t>
      </w:r>
    </w:p>
    <w:p w14:paraId="5F65A1E1"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000C7A" w14:textId="77777777" w:rsidR="00C344D6" w:rsidRDefault="00C344D6" w:rsidP="00C344D6">
      <w:pPr>
        <w:pStyle w:val="Components"/>
      </w:pPr>
      <w:r>
        <w:lastRenderedPageBreak/>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EB990E" w14:textId="77777777"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 xml:space="preserve">s job code (for example, programmer, analyst, doctor, etc.). </w:t>
      </w:r>
    </w:p>
    <w:p w14:paraId="765BAE23" w14:textId="77777777" w:rsidR="009E61BC" w:rsidRPr="00890B0C" w:rsidRDefault="009E61BC">
      <w:pPr>
        <w:pStyle w:val="Heading4"/>
        <w:rPr>
          <w:noProof/>
        </w:rPr>
      </w:pPr>
      <w:r w:rsidRPr="00890B0C">
        <w:rPr>
          <w:noProof/>
        </w:rPr>
        <w:t>IN2-48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p>
    <w:p w14:paraId="36345E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291325" w14:textId="02981ACB"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s current job status.  Refer to</w:t>
      </w:r>
      <w:r w:rsidRPr="00890B0C">
        <w:rPr>
          <w:rStyle w:val="ReferenceUserTable"/>
          <w:noProof/>
        </w:rPr>
        <w:t xml:space="preserve"> </w:t>
      </w:r>
      <w:hyperlink r:id="rId278" w:anchor="HL70311" w:history="1">
        <w:r w:rsidRPr="004E7583">
          <w:rPr>
            <w:rStyle w:val="ReferenceUserTable"/>
          </w:rPr>
          <w:t>User-defined Table 0311 - Job Status</w:t>
        </w:r>
      </w:hyperlink>
      <w:r w:rsidRPr="00890B0C">
        <w:rPr>
          <w:noProof/>
        </w:rPr>
        <w:t xml:space="preserve"> </w:t>
      </w:r>
      <w:r w:rsidRPr="00CE4D61">
        <w:rPr>
          <w:noProof/>
        </w:rPr>
        <w:t xml:space="preserve">in Chapter 2C, Code Tables, </w:t>
      </w:r>
      <w:r w:rsidRPr="00890B0C">
        <w:rPr>
          <w:noProof/>
        </w:rPr>
        <w:t xml:space="preserve">for </w:t>
      </w:r>
      <w:r>
        <w:rPr>
          <w:noProof/>
        </w:rPr>
        <w:t xml:space="preserve">suggested </w:t>
      </w:r>
      <w:r w:rsidRPr="00890B0C">
        <w:rPr>
          <w:noProof/>
        </w:rPr>
        <w:t>values.</w:t>
      </w:r>
    </w:p>
    <w:p w14:paraId="4CD01C67" w14:textId="77777777" w:rsidR="009E61BC" w:rsidRPr="00890B0C" w:rsidRDefault="009E61BC">
      <w:pPr>
        <w:pStyle w:val="Heading4"/>
        <w:tabs>
          <w:tab w:val="num" w:pos="1440"/>
        </w:tabs>
        <w:rPr>
          <w:noProof/>
        </w:rPr>
      </w:pPr>
      <w:bookmarkStart w:id="1929" w:name="_Toc1882215"/>
      <w:r w:rsidRPr="00890B0C">
        <w:rPr>
          <w:noProof/>
        </w:rPr>
        <w:t>IN2-49   Employer Contact Person Name</w:t>
      </w:r>
      <w:r w:rsidR="005B65F4" w:rsidRPr="00890B0C">
        <w:rPr>
          <w:noProof/>
        </w:rPr>
        <w:fldChar w:fldCharType="begin"/>
      </w:r>
      <w:r w:rsidRPr="00890B0C">
        <w:rPr>
          <w:noProof/>
        </w:rPr>
        <w:instrText xml:space="preserve"> XE "Employer contact person name" </w:instrText>
      </w:r>
      <w:r w:rsidR="005B65F4" w:rsidRPr="00890B0C">
        <w:rPr>
          <w:noProof/>
        </w:rPr>
        <w:fldChar w:fldCharType="end"/>
      </w:r>
      <w:r w:rsidRPr="00890B0C">
        <w:rPr>
          <w:noProof/>
        </w:rPr>
        <w:t xml:space="preserve">   (XPN)   00789</w:t>
      </w:r>
      <w:bookmarkEnd w:id="1929"/>
    </w:p>
    <w:p w14:paraId="66DE6A77"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DA7494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B2C77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99F8C5" w14:textId="77777777" w:rsidR="009E61BC" w:rsidRPr="00890B0C" w:rsidRDefault="009E61BC">
      <w:pPr>
        <w:pStyle w:val="NormalIndented"/>
        <w:rPr>
          <w:noProof/>
        </w:rPr>
      </w:pPr>
      <w:r w:rsidRPr="00890B0C">
        <w:rPr>
          <w:noProof/>
        </w:rPr>
        <w:t>Definition:  This field contains the name of the contact person that should be contacted at the insured</w:t>
      </w:r>
      <w:r>
        <w:rPr>
          <w:noProof/>
        </w:rPr>
        <w:t>'</w:t>
      </w:r>
      <w:r w:rsidRPr="00890B0C">
        <w:rPr>
          <w:noProof/>
        </w:rPr>
        <w:t>s place of employment.  (Joe Smith is the insured.  He works at GTE.  Contact Sue Jones at GTE regarding Joe Smith</w:t>
      </w:r>
      <w:r>
        <w:rPr>
          <w:noProof/>
        </w:rPr>
        <w:t>'</w:t>
      </w:r>
      <w:r w:rsidRPr="00890B0C">
        <w:rPr>
          <w:noProof/>
        </w:rPr>
        <w:t xml:space="preserve">s policy).  Multiple names for the same person may be sent in this sequence.  As of </w:t>
      </w:r>
      <w:r>
        <w:rPr>
          <w:noProof/>
        </w:rPr>
        <w:t>v 2.7</w:t>
      </w:r>
      <w:r w:rsidRPr="00890B0C">
        <w:rPr>
          <w:noProof/>
        </w:rPr>
        <w:t xml:space="preserve">, no assumptions can be made based on position or sequence.  Specification of meaning based on sequence is deprecated.  </w:t>
      </w:r>
    </w:p>
    <w:p w14:paraId="5BE95251" w14:textId="77777777" w:rsidR="009E61BC" w:rsidRPr="00890B0C" w:rsidRDefault="009E61BC">
      <w:pPr>
        <w:pStyle w:val="Heading4"/>
        <w:tabs>
          <w:tab w:val="num" w:pos="1440"/>
        </w:tabs>
        <w:rPr>
          <w:noProof/>
        </w:rPr>
      </w:pPr>
      <w:bookmarkStart w:id="1930" w:name="_Toc1882216"/>
      <w:r w:rsidRPr="00890B0C">
        <w:rPr>
          <w:noProof/>
        </w:rPr>
        <w:lastRenderedPageBreak/>
        <w:t>IN2-50   Employer Contact Person Phone Number</w:t>
      </w:r>
      <w:r w:rsidR="005B65F4" w:rsidRPr="00890B0C">
        <w:rPr>
          <w:noProof/>
        </w:rPr>
        <w:fldChar w:fldCharType="begin"/>
      </w:r>
      <w:r w:rsidRPr="00890B0C">
        <w:rPr>
          <w:noProof/>
        </w:rPr>
        <w:instrText xml:space="preserve"> XE "Employer contact person phone number" </w:instrText>
      </w:r>
      <w:r w:rsidR="005B65F4" w:rsidRPr="00890B0C">
        <w:rPr>
          <w:noProof/>
        </w:rPr>
        <w:fldChar w:fldCharType="end"/>
      </w:r>
      <w:r w:rsidRPr="00890B0C">
        <w:rPr>
          <w:noProof/>
        </w:rPr>
        <w:t xml:space="preserve">   (XTN)  00790</w:t>
      </w:r>
      <w:bookmarkEnd w:id="1930"/>
    </w:p>
    <w:p w14:paraId="2107C27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BC55A7"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EBC4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F932F4"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248198" w14:textId="77777777" w:rsidR="009E61BC" w:rsidRDefault="00834733">
      <w:pPr>
        <w:pStyle w:val="NormalIndented"/>
        <w:rPr>
          <w:noProof/>
        </w:rPr>
      </w:pPr>
      <w:r w:rsidRPr="00834733">
        <w:rPr>
          <w:noProof/>
        </w:rPr>
        <w:t>Definition: This field contains the telecommunications contact for the employer contact person. Multiple phone numbers for the same contact person may be sent in this sequence, not multiple contacts.</w:t>
      </w:r>
      <w:r w:rsidR="009E61BC" w:rsidRPr="00890B0C">
        <w:rPr>
          <w:noProof/>
        </w:rPr>
        <w:t xml:space="preserve">  As of </w:t>
      </w:r>
      <w:r w:rsidR="009E61BC">
        <w:rPr>
          <w:noProof/>
        </w:rPr>
        <w:t>v 2.7</w:t>
      </w:r>
      <w:r w:rsidR="009E61BC" w:rsidRPr="00890B0C">
        <w:rPr>
          <w:noProof/>
        </w:rPr>
        <w:t xml:space="preserve">, no assumptions can be made based on position or sequence.  Specification of meaning based on sequence is deprecated.  </w:t>
      </w:r>
    </w:p>
    <w:p w14:paraId="428CA4F2" w14:textId="77777777" w:rsidR="009E61BC" w:rsidRPr="00890B0C" w:rsidRDefault="009E61BC">
      <w:pPr>
        <w:pStyle w:val="Heading4"/>
        <w:tabs>
          <w:tab w:val="num" w:pos="1440"/>
        </w:tabs>
        <w:rPr>
          <w:noProof/>
        </w:rPr>
      </w:pPr>
      <w:bookmarkStart w:id="1931" w:name="_Toc1882217"/>
      <w:r w:rsidRPr="00890B0C">
        <w:rPr>
          <w:noProof/>
        </w:rPr>
        <w:t>IN2-51   Employer Contact Reason</w:t>
      </w:r>
      <w:r w:rsidR="005B65F4" w:rsidRPr="00890B0C">
        <w:rPr>
          <w:noProof/>
        </w:rPr>
        <w:fldChar w:fldCharType="begin"/>
      </w:r>
      <w:r w:rsidRPr="00890B0C">
        <w:rPr>
          <w:noProof/>
        </w:rPr>
        <w:instrText xml:space="preserve"> XE "Employer contact reason" </w:instrText>
      </w:r>
      <w:r w:rsidR="005B65F4" w:rsidRPr="00890B0C">
        <w:rPr>
          <w:noProof/>
        </w:rPr>
        <w:fldChar w:fldCharType="end"/>
      </w:r>
      <w:r w:rsidRPr="00890B0C">
        <w:rPr>
          <w:noProof/>
        </w:rPr>
        <w:t xml:space="preserve">   (CWE)   00791</w:t>
      </w:r>
      <w:bookmarkEnd w:id="1931"/>
    </w:p>
    <w:p w14:paraId="28A0B42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2C06A6" w14:textId="1A5B7E21" w:rsidR="009E61BC" w:rsidRPr="00890B0C" w:rsidRDefault="009E61BC">
      <w:pPr>
        <w:pStyle w:val="NormalIndented"/>
        <w:rPr>
          <w:noProof/>
        </w:rPr>
      </w:pPr>
      <w:r w:rsidRPr="00890B0C">
        <w:rPr>
          <w:noProof/>
        </w:rPr>
        <w:t xml:space="preserve">Definition:  </w:t>
      </w:r>
      <w:r w:rsidR="00834733" w:rsidRPr="00834733">
        <w:rPr>
          <w:noProof/>
        </w:rPr>
        <w:t>Definition:  This field contains the reason(s) that employer contact person should be contacted on behalf of the employee.</w:t>
      </w:r>
      <w:r w:rsidRPr="00890B0C">
        <w:rPr>
          <w:noProof/>
        </w:rPr>
        <w:t xml:space="preserve">  Refer to </w:t>
      </w:r>
      <w:hyperlink r:id="rId279"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0C07D6EA" w14:textId="77777777" w:rsidR="009E61BC" w:rsidRPr="00890B0C" w:rsidRDefault="009E61BC">
      <w:pPr>
        <w:pStyle w:val="Heading4"/>
        <w:tabs>
          <w:tab w:val="num" w:pos="1440"/>
        </w:tabs>
        <w:rPr>
          <w:noProof/>
        </w:rPr>
      </w:pPr>
      <w:bookmarkStart w:id="1932" w:name="_Toc1882218"/>
      <w:r w:rsidRPr="00890B0C">
        <w:rPr>
          <w:noProof/>
        </w:rPr>
        <w:t>IN2-52   Insured</w:t>
      </w:r>
      <w:r>
        <w:rPr>
          <w:noProof/>
        </w:rPr>
        <w:t>'</w:t>
      </w:r>
      <w:r w:rsidRPr="00890B0C">
        <w:rPr>
          <w:noProof/>
        </w:rPr>
        <w:t>s Contact Person</w:t>
      </w:r>
      <w:r>
        <w:rPr>
          <w:noProof/>
        </w:rPr>
        <w:t>'</w:t>
      </w:r>
      <w:r w:rsidRPr="00890B0C">
        <w:rPr>
          <w:noProof/>
        </w:rPr>
        <w:t>s Name</w:t>
      </w:r>
      <w:r w:rsidR="005B65F4" w:rsidRPr="00890B0C">
        <w:rPr>
          <w:noProof/>
        </w:rPr>
        <w:fldChar w:fldCharType="begin"/>
      </w:r>
      <w:r w:rsidRPr="00890B0C">
        <w:rPr>
          <w:noProof/>
        </w:rPr>
        <w:instrText xml:space="preserve"> XE "Insured's contact person's name" </w:instrText>
      </w:r>
      <w:r w:rsidR="005B65F4" w:rsidRPr="00890B0C">
        <w:rPr>
          <w:noProof/>
        </w:rPr>
        <w:fldChar w:fldCharType="end"/>
      </w:r>
      <w:r w:rsidRPr="00890B0C">
        <w:rPr>
          <w:noProof/>
        </w:rPr>
        <w:t xml:space="preserve">   (XPN)   00792</w:t>
      </w:r>
      <w:bookmarkEnd w:id="1932"/>
    </w:p>
    <w:p w14:paraId="23CC82DC"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7C50012" w14:textId="77777777" w:rsidR="00C344D6" w:rsidRDefault="00C344D6" w:rsidP="00C344D6">
      <w:pPr>
        <w:pStyle w:val="Components"/>
      </w:pPr>
      <w:r>
        <w:lastRenderedPageBreak/>
        <w:t>Subcomponents for Family Name (FN):  &lt;Surname (ST)&gt; &amp; &lt;Own Surname Prefix (ST)&gt; &amp; &lt;Own Surname (ST)&gt; &amp; &lt;Surname Prefix from Partner/Spouse (ST)&gt; &amp; &lt;Surname from Partner/Spouse (ST)&gt;</w:t>
      </w:r>
    </w:p>
    <w:p w14:paraId="5BA09DA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CE3930" w14:textId="77777777" w:rsidR="009E61BC" w:rsidRPr="00890B0C" w:rsidRDefault="009E61BC">
      <w:pPr>
        <w:pStyle w:val="NormalIndented"/>
        <w:rPr>
          <w:noProof/>
        </w:rPr>
      </w:pPr>
      <w:r w:rsidRPr="00890B0C">
        <w:rPr>
          <w:noProof/>
        </w:rPr>
        <w:t>Definition:  This field contains the contact person for the insured.</w:t>
      </w:r>
    </w:p>
    <w:p w14:paraId="7174AE84" w14:textId="77777777" w:rsidR="009E61BC" w:rsidRPr="00890B0C" w:rsidRDefault="009E61BC">
      <w:pPr>
        <w:pStyle w:val="Heading4"/>
        <w:tabs>
          <w:tab w:val="num" w:pos="1440"/>
        </w:tabs>
        <w:rPr>
          <w:noProof/>
        </w:rPr>
      </w:pPr>
      <w:bookmarkStart w:id="1933" w:name="_Toc1882219"/>
      <w:r w:rsidRPr="00890B0C">
        <w:rPr>
          <w:noProof/>
        </w:rPr>
        <w:t>IN2-53   Insured</w:t>
      </w:r>
      <w:r>
        <w:rPr>
          <w:noProof/>
        </w:rPr>
        <w:t>'</w:t>
      </w:r>
      <w:r w:rsidRPr="00890B0C">
        <w:rPr>
          <w:noProof/>
        </w:rPr>
        <w:t>s Contact Person Phone Number</w:t>
      </w:r>
      <w:r w:rsidR="005B65F4" w:rsidRPr="00890B0C">
        <w:rPr>
          <w:noProof/>
        </w:rPr>
        <w:fldChar w:fldCharType="begin"/>
      </w:r>
      <w:r w:rsidRPr="00890B0C">
        <w:rPr>
          <w:noProof/>
        </w:rPr>
        <w:instrText xml:space="preserve"> XE "Insured's contact person phone number" </w:instrText>
      </w:r>
      <w:r w:rsidR="005B65F4" w:rsidRPr="00890B0C">
        <w:rPr>
          <w:noProof/>
        </w:rPr>
        <w:fldChar w:fldCharType="end"/>
      </w:r>
      <w:r w:rsidRPr="00890B0C">
        <w:rPr>
          <w:noProof/>
        </w:rPr>
        <w:t xml:space="preserve">   (XTN)   00793</w:t>
      </w:r>
      <w:bookmarkEnd w:id="1933"/>
    </w:p>
    <w:p w14:paraId="2457F41E"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D3CE79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8E14CE"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C0E11A"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57887A1C" w14:textId="77777777" w:rsidR="009E61BC" w:rsidRPr="00890B0C" w:rsidRDefault="009E61BC">
      <w:pPr>
        <w:pStyle w:val="NormalIndented"/>
        <w:rPr>
          <w:noProof/>
        </w:rPr>
      </w:pPr>
      <w:r w:rsidRPr="00890B0C">
        <w:rPr>
          <w:noProof/>
        </w:rPr>
        <w:t xml:space="preserve">Definition:  This field contains the telephone number for the contact person for the insured.  Multiple phone numbers for the same person may be sent in this contact, not multiple contacts.  As of </w:t>
      </w:r>
      <w:r>
        <w:rPr>
          <w:noProof/>
        </w:rPr>
        <w:t>v 2.7</w:t>
      </w:r>
      <w:r w:rsidRPr="00890B0C">
        <w:rPr>
          <w:noProof/>
        </w:rPr>
        <w:t xml:space="preserve">, no assumptions can be made based on position or sequence.  Specification of meaning based on sequence is deprecated.  </w:t>
      </w:r>
    </w:p>
    <w:p w14:paraId="29C171F2" w14:textId="77777777" w:rsidR="009E61BC" w:rsidRPr="00890B0C" w:rsidRDefault="009E61BC">
      <w:pPr>
        <w:pStyle w:val="Heading4"/>
        <w:tabs>
          <w:tab w:val="num" w:pos="1440"/>
        </w:tabs>
        <w:rPr>
          <w:noProof/>
        </w:rPr>
      </w:pPr>
      <w:bookmarkStart w:id="1934" w:name="_Toc1882220"/>
      <w:r w:rsidRPr="00890B0C">
        <w:rPr>
          <w:noProof/>
        </w:rPr>
        <w:lastRenderedPageBreak/>
        <w:t>IN2-54   Insured</w:t>
      </w:r>
      <w:r>
        <w:rPr>
          <w:noProof/>
        </w:rPr>
        <w:t>'</w:t>
      </w:r>
      <w:r w:rsidRPr="00890B0C">
        <w:rPr>
          <w:noProof/>
        </w:rPr>
        <w:t>s Contact Person Reason</w:t>
      </w:r>
      <w:r w:rsidR="005B65F4" w:rsidRPr="00890B0C">
        <w:rPr>
          <w:noProof/>
        </w:rPr>
        <w:fldChar w:fldCharType="begin"/>
      </w:r>
      <w:r w:rsidRPr="00890B0C">
        <w:rPr>
          <w:noProof/>
        </w:rPr>
        <w:instrText xml:space="preserve"> XE "Insured's contact person reason" </w:instrText>
      </w:r>
      <w:r w:rsidR="005B65F4" w:rsidRPr="00890B0C">
        <w:rPr>
          <w:noProof/>
        </w:rPr>
        <w:fldChar w:fldCharType="end"/>
      </w:r>
      <w:r w:rsidRPr="00890B0C">
        <w:rPr>
          <w:noProof/>
        </w:rPr>
        <w:t xml:space="preserve">   (CWE)   00794</w:t>
      </w:r>
      <w:bookmarkEnd w:id="1934"/>
    </w:p>
    <w:p w14:paraId="7D3D085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69B26" w14:textId="38B9AAA0" w:rsidR="009E61BC" w:rsidRPr="00890B0C" w:rsidRDefault="009E61BC">
      <w:pPr>
        <w:pStyle w:val="NormalIndented"/>
        <w:rPr>
          <w:noProof/>
        </w:rPr>
      </w:pPr>
      <w:r w:rsidRPr="00890B0C">
        <w:rPr>
          <w:noProof/>
        </w:rPr>
        <w:t xml:space="preserve">Definition:  This field contains the reason(s) the person should be contacted regarding the insured.  Refer to </w:t>
      </w:r>
      <w:hyperlink r:id="rId280"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462ABFAB" w14:textId="77777777" w:rsidR="009E61BC" w:rsidRPr="00890B0C" w:rsidRDefault="009E61BC">
      <w:pPr>
        <w:pStyle w:val="Heading4"/>
        <w:tabs>
          <w:tab w:val="num" w:pos="1440"/>
        </w:tabs>
        <w:rPr>
          <w:noProof/>
        </w:rPr>
      </w:pPr>
      <w:bookmarkStart w:id="1935" w:name="_Toc1882221"/>
      <w:r w:rsidRPr="00890B0C">
        <w:rPr>
          <w:noProof/>
        </w:rPr>
        <w:t>IN2-55   Relationship to the Patient Start Date</w:t>
      </w:r>
      <w:r w:rsidR="005B65F4" w:rsidRPr="00890B0C">
        <w:rPr>
          <w:noProof/>
        </w:rPr>
        <w:fldChar w:fldCharType="begin"/>
      </w:r>
      <w:r w:rsidRPr="00890B0C">
        <w:rPr>
          <w:noProof/>
        </w:rPr>
        <w:instrText xml:space="preserve"> XE "Relationship to the patient start date" </w:instrText>
      </w:r>
      <w:r w:rsidR="005B65F4" w:rsidRPr="00890B0C">
        <w:rPr>
          <w:noProof/>
        </w:rPr>
        <w:fldChar w:fldCharType="end"/>
      </w:r>
      <w:r w:rsidRPr="00890B0C">
        <w:rPr>
          <w:noProof/>
        </w:rPr>
        <w:t xml:space="preserve">   (DT)   00795</w:t>
      </w:r>
      <w:bookmarkEnd w:id="1935"/>
    </w:p>
    <w:p w14:paraId="7107EC2B"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 xml:space="preserve">s patient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became effective (began).</w:t>
      </w:r>
    </w:p>
    <w:p w14:paraId="57FC20C9" w14:textId="77777777" w:rsidR="009E61BC" w:rsidRPr="00890B0C" w:rsidRDefault="009E61BC">
      <w:pPr>
        <w:pStyle w:val="Heading4"/>
        <w:tabs>
          <w:tab w:val="num" w:pos="1440"/>
        </w:tabs>
        <w:rPr>
          <w:noProof/>
        </w:rPr>
      </w:pPr>
      <w:bookmarkStart w:id="1936" w:name="_Toc1882222"/>
      <w:r w:rsidRPr="00890B0C">
        <w:rPr>
          <w:noProof/>
        </w:rPr>
        <w:t>IN2-56   Relationship to the Patient Stop Date</w:t>
      </w:r>
      <w:r w:rsidR="005B65F4" w:rsidRPr="00890B0C">
        <w:rPr>
          <w:noProof/>
        </w:rPr>
        <w:fldChar w:fldCharType="begin"/>
      </w:r>
      <w:r w:rsidRPr="00890B0C">
        <w:rPr>
          <w:noProof/>
        </w:rPr>
        <w:instrText xml:space="preserve"> XE "Relationship to the patient stop date" </w:instrText>
      </w:r>
      <w:r w:rsidR="005B65F4" w:rsidRPr="00890B0C">
        <w:rPr>
          <w:noProof/>
        </w:rPr>
        <w:fldChar w:fldCharType="end"/>
      </w:r>
      <w:r w:rsidRPr="00890B0C">
        <w:rPr>
          <w:noProof/>
        </w:rPr>
        <w:t xml:space="preserve">   (DT)   00796</w:t>
      </w:r>
      <w:bookmarkEnd w:id="1936"/>
    </w:p>
    <w:p w14:paraId="7E829FE6" w14:textId="77777777" w:rsidR="009E61BC" w:rsidRPr="00890B0C" w:rsidRDefault="009E61BC">
      <w:pPr>
        <w:pStyle w:val="NormalIndented"/>
        <w:rPr>
          <w:noProof/>
        </w:rPr>
      </w:pPr>
      <w:r w:rsidRPr="00890B0C">
        <w:rPr>
          <w:noProof/>
        </w:rPr>
        <w:t xml:space="preserve">Definition:  This field indicates the date after which the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is no longer effective.</w:t>
      </w:r>
    </w:p>
    <w:p w14:paraId="743D356F" w14:textId="77777777" w:rsidR="009E61BC" w:rsidRPr="00890B0C" w:rsidRDefault="009E61BC">
      <w:pPr>
        <w:pStyle w:val="Heading4"/>
        <w:tabs>
          <w:tab w:val="num" w:pos="1440"/>
        </w:tabs>
        <w:rPr>
          <w:noProof/>
        </w:rPr>
      </w:pPr>
      <w:bookmarkStart w:id="1937" w:name="_Toc1882223"/>
      <w:r w:rsidRPr="00890B0C">
        <w:rPr>
          <w:noProof/>
        </w:rPr>
        <w:t>IN2-57   Insurance Co Contact Reason</w:t>
      </w:r>
      <w:r w:rsidR="005B65F4" w:rsidRPr="00890B0C">
        <w:rPr>
          <w:noProof/>
        </w:rPr>
        <w:fldChar w:fldCharType="begin"/>
      </w:r>
      <w:r w:rsidRPr="00890B0C">
        <w:rPr>
          <w:noProof/>
        </w:rPr>
        <w:instrText xml:space="preserve"> XE "Insurance co contact reason" </w:instrText>
      </w:r>
      <w:r w:rsidR="005B65F4" w:rsidRPr="00890B0C">
        <w:rPr>
          <w:noProof/>
        </w:rPr>
        <w:fldChar w:fldCharType="end"/>
      </w:r>
      <w:r w:rsidRPr="00890B0C">
        <w:rPr>
          <w:noProof/>
        </w:rPr>
        <w:t xml:space="preserve">   (CWE)   00797</w:t>
      </w:r>
      <w:bookmarkEnd w:id="1937"/>
    </w:p>
    <w:p w14:paraId="6B37DF5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7F8B08" w14:textId="613B4CD0" w:rsidR="009E61BC" w:rsidRPr="00890B0C" w:rsidRDefault="009E61BC">
      <w:pPr>
        <w:pStyle w:val="NormalIndented"/>
        <w:rPr>
          <w:noProof/>
        </w:rPr>
      </w:pPr>
      <w:r w:rsidRPr="00890B0C">
        <w:rPr>
          <w:noProof/>
        </w:rPr>
        <w:t xml:space="preserve">Definition:  This field contains a user-defined code that specifies how the contact should be used.  Refer to </w:t>
      </w:r>
      <w:hyperlink r:id="rId281" w:anchor="HL70232" w:history="1">
        <w:r w:rsidRPr="00890B0C">
          <w:rPr>
            <w:rStyle w:val="ReferenceUserTable"/>
            <w:noProof/>
          </w:rPr>
          <w:t>User-defined Table 0232 - Insurance Company Contact Reason</w:t>
        </w:r>
      </w:hyperlink>
      <w:r w:rsidRPr="00890B0C">
        <w:rPr>
          <w:noProof/>
        </w:rPr>
        <w:t xml:space="preserve"> </w:t>
      </w:r>
      <w:r w:rsidRPr="00CE4D61">
        <w:rPr>
          <w:noProof/>
        </w:rPr>
        <w:t xml:space="preserve">in Chapter 2C, Code Tables, </w:t>
      </w:r>
      <w:r w:rsidRPr="00890B0C">
        <w:rPr>
          <w:noProof/>
        </w:rPr>
        <w:t>for suggested values.</w:t>
      </w:r>
    </w:p>
    <w:p w14:paraId="0D0592F1" w14:textId="77777777" w:rsidR="009E61BC" w:rsidRPr="00890B0C" w:rsidRDefault="009E61BC">
      <w:pPr>
        <w:pStyle w:val="Heading4"/>
        <w:tabs>
          <w:tab w:val="num" w:pos="1440"/>
        </w:tabs>
        <w:rPr>
          <w:noProof/>
        </w:rPr>
      </w:pPr>
      <w:bookmarkStart w:id="1938" w:name="_Toc1882224"/>
      <w:r w:rsidRPr="00890B0C">
        <w:rPr>
          <w:noProof/>
        </w:rPr>
        <w:t>IN2-58   Insurance Co Contact Phone Number</w:t>
      </w:r>
      <w:r w:rsidR="005B65F4" w:rsidRPr="00890B0C">
        <w:rPr>
          <w:noProof/>
        </w:rPr>
        <w:fldChar w:fldCharType="begin"/>
      </w:r>
      <w:r w:rsidRPr="00890B0C">
        <w:rPr>
          <w:noProof/>
        </w:rPr>
        <w:instrText xml:space="preserve"> XE "Insurance co contact phone number" </w:instrText>
      </w:r>
      <w:r w:rsidR="005B65F4" w:rsidRPr="00890B0C">
        <w:rPr>
          <w:noProof/>
        </w:rPr>
        <w:fldChar w:fldCharType="end"/>
      </w:r>
      <w:r w:rsidRPr="00890B0C">
        <w:rPr>
          <w:noProof/>
        </w:rPr>
        <w:t xml:space="preserve">   (XTN)   00798</w:t>
      </w:r>
      <w:bookmarkEnd w:id="1938"/>
    </w:p>
    <w:p w14:paraId="29E2E3A5"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043FE5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8141CC"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6020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1F49BE3C" w14:textId="77777777" w:rsidR="009E61BC" w:rsidRPr="00890B0C" w:rsidRDefault="009E61BC">
      <w:pPr>
        <w:pStyle w:val="NormalIndented"/>
        <w:rPr>
          <w:noProof/>
        </w:rPr>
      </w:pPr>
      <w:r w:rsidRPr="00890B0C">
        <w:rPr>
          <w:noProof/>
        </w:rPr>
        <w:t xml:space="preserve">Definition:  This field contains the telephone number of the person who should be contacted at the insurance company for questions regarding an insurance policy/claim, etc.  Multiple phone numbers for the insurance company may be sent in this sequence.  As of </w:t>
      </w:r>
      <w:r>
        <w:rPr>
          <w:noProof/>
        </w:rPr>
        <w:t>v 2.7</w:t>
      </w:r>
      <w:r w:rsidRPr="00890B0C">
        <w:rPr>
          <w:noProof/>
        </w:rPr>
        <w:t xml:space="preserve">, no assumptions can be made based on position or sequence.  Specification of meaning based on sequence is deprecated.  </w:t>
      </w:r>
    </w:p>
    <w:p w14:paraId="6B13D3E5" w14:textId="77777777" w:rsidR="009E61BC" w:rsidRPr="00890B0C" w:rsidRDefault="009E61BC">
      <w:pPr>
        <w:pStyle w:val="Heading4"/>
        <w:tabs>
          <w:tab w:val="num" w:pos="1440"/>
        </w:tabs>
        <w:rPr>
          <w:noProof/>
        </w:rPr>
      </w:pPr>
      <w:bookmarkStart w:id="1939" w:name="_Toc1882225"/>
      <w:r w:rsidRPr="00890B0C">
        <w:rPr>
          <w:noProof/>
        </w:rPr>
        <w:t>IN2-59   Policy Scope</w:t>
      </w:r>
      <w:r w:rsidR="005B65F4" w:rsidRPr="00890B0C">
        <w:rPr>
          <w:noProof/>
        </w:rPr>
        <w:fldChar w:fldCharType="begin"/>
      </w:r>
      <w:r w:rsidRPr="00890B0C">
        <w:rPr>
          <w:noProof/>
        </w:rPr>
        <w:instrText xml:space="preserve"> XE "Policy scope" </w:instrText>
      </w:r>
      <w:r w:rsidR="005B65F4" w:rsidRPr="00890B0C">
        <w:rPr>
          <w:noProof/>
        </w:rPr>
        <w:fldChar w:fldCharType="end"/>
      </w:r>
      <w:r w:rsidRPr="00890B0C">
        <w:rPr>
          <w:noProof/>
        </w:rPr>
        <w:t xml:space="preserve">   (CWE)   00799</w:t>
      </w:r>
      <w:bookmarkEnd w:id="1939"/>
    </w:p>
    <w:p w14:paraId="72B4D8B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EA2312" w14:textId="03B9C761" w:rsidR="009E61BC" w:rsidRPr="00890B0C" w:rsidRDefault="009E61BC">
      <w:pPr>
        <w:pStyle w:val="NormalIndented"/>
        <w:rPr>
          <w:noProof/>
        </w:rPr>
      </w:pPr>
      <w:r w:rsidRPr="00890B0C">
        <w:rPr>
          <w:noProof/>
        </w:rPr>
        <w:t xml:space="preserve">Definition:  This field contains a user-defined code designating the extent of the coverage for a participating member (e.g., </w:t>
      </w:r>
      <w:r>
        <w:rPr>
          <w:noProof/>
        </w:rPr>
        <w:t>"</w:t>
      </w:r>
      <w:r w:rsidRPr="00890B0C">
        <w:rPr>
          <w:noProof/>
        </w:rPr>
        <w:t>single,</w:t>
      </w:r>
      <w:r>
        <w:rPr>
          <w:noProof/>
        </w:rPr>
        <w:t>"</w:t>
      </w:r>
      <w:r w:rsidRPr="00890B0C">
        <w:rPr>
          <w:noProof/>
        </w:rPr>
        <w:t xml:space="preserve"> </w:t>
      </w:r>
      <w:r>
        <w:rPr>
          <w:noProof/>
        </w:rPr>
        <w:t>"</w:t>
      </w:r>
      <w:r w:rsidRPr="00890B0C">
        <w:rPr>
          <w:noProof/>
        </w:rPr>
        <w:t>family,</w:t>
      </w:r>
      <w:r>
        <w:rPr>
          <w:noProof/>
        </w:rPr>
        <w:t>"</w:t>
      </w:r>
      <w:r w:rsidRPr="00890B0C">
        <w:rPr>
          <w:noProof/>
        </w:rPr>
        <w:t xml:space="preserve"> etc).  Refer to </w:t>
      </w:r>
      <w:hyperlink r:id="rId282" w:anchor="HL70312" w:history="1">
        <w:r w:rsidRPr="00890B0C">
          <w:rPr>
            <w:rStyle w:val="ReferenceUserTable"/>
            <w:noProof/>
          </w:rPr>
          <w:t>User-defined Table 0312 - Policy Scope</w:t>
        </w:r>
      </w:hyperlink>
      <w:r w:rsidRPr="00890B0C">
        <w:rPr>
          <w:noProof/>
        </w:rPr>
        <w:t xml:space="preserve"> </w:t>
      </w:r>
      <w:r w:rsidRPr="00CE4D61">
        <w:rPr>
          <w:noProof/>
        </w:rPr>
        <w:t xml:space="preserve">in Chapter 2C, Code Tables, </w:t>
      </w:r>
      <w:r w:rsidRPr="00890B0C">
        <w:rPr>
          <w:noProof/>
        </w:rPr>
        <w:t>for suggested values.</w:t>
      </w:r>
    </w:p>
    <w:p w14:paraId="17502D80" w14:textId="77777777" w:rsidR="009E61BC" w:rsidRPr="00890B0C" w:rsidRDefault="009E61BC">
      <w:pPr>
        <w:pStyle w:val="Heading4"/>
        <w:tabs>
          <w:tab w:val="num" w:pos="1440"/>
        </w:tabs>
        <w:rPr>
          <w:noProof/>
        </w:rPr>
      </w:pPr>
      <w:bookmarkStart w:id="1940" w:name="_Toc1882226"/>
      <w:r w:rsidRPr="00890B0C">
        <w:rPr>
          <w:noProof/>
        </w:rPr>
        <w:t>IN2-60   Policy source</w:t>
      </w:r>
      <w:r w:rsidR="005B65F4" w:rsidRPr="00890B0C">
        <w:rPr>
          <w:noProof/>
        </w:rPr>
        <w:fldChar w:fldCharType="begin"/>
      </w:r>
      <w:r w:rsidRPr="00890B0C">
        <w:rPr>
          <w:noProof/>
        </w:rPr>
        <w:instrText xml:space="preserve"> XE "Policy source" </w:instrText>
      </w:r>
      <w:r w:rsidR="005B65F4" w:rsidRPr="00890B0C">
        <w:rPr>
          <w:noProof/>
        </w:rPr>
        <w:fldChar w:fldCharType="end"/>
      </w:r>
      <w:r w:rsidRPr="00890B0C">
        <w:rPr>
          <w:noProof/>
        </w:rPr>
        <w:t xml:space="preserve">   (CWE)   00800</w:t>
      </w:r>
      <w:bookmarkEnd w:id="1940"/>
    </w:p>
    <w:p w14:paraId="79EE57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A648F6" w14:textId="5C8EAE4B" w:rsidR="009E61BC" w:rsidRPr="00890B0C" w:rsidRDefault="009E61BC">
      <w:pPr>
        <w:pStyle w:val="NormalIndented"/>
        <w:rPr>
          <w:noProof/>
        </w:rPr>
      </w:pPr>
      <w:r w:rsidRPr="00890B0C">
        <w:rPr>
          <w:noProof/>
        </w:rPr>
        <w:t xml:space="preserve">Definition:  This user-defined field identifies how the policy information got established.  Refer to </w:t>
      </w:r>
      <w:hyperlink r:id="rId283" w:anchor="HL70313" w:history="1">
        <w:r w:rsidRPr="00CE4D61">
          <w:rPr>
            <w:rStyle w:val="ReferenceUserTable"/>
          </w:rPr>
          <w:t>User-defined Table 0313 - Policy Source</w:t>
        </w:r>
      </w:hyperlink>
      <w:r w:rsidRPr="00890B0C">
        <w:rPr>
          <w:noProof/>
        </w:rPr>
        <w:t xml:space="preserve"> </w:t>
      </w:r>
      <w:r w:rsidRPr="00CE4D61">
        <w:rPr>
          <w:noProof/>
        </w:rPr>
        <w:t xml:space="preserve">in Chapter 2C, Code Tables, </w:t>
      </w:r>
      <w:r w:rsidRPr="00890B0C">
        <w:rPr>
          <w:noProof/>
        </w:rPr>
        <w:t>for suggested values.</w:t>
      </w:r>
    </w:p>
    <w:p w14:paraId="5149D95C" w14:textId="77777777" w:rsidR="009E61BC" w:rsidRPr="00890B0C" w:rsidRDefault="009E61BC">
      <w:pPr>
        <w:pStyle w:val="Heading4"/>
        <w:tabs>
          <w:tab w:val="num" w:pos="1440"/>
        </w:tabs>
        <w:rPr>
          <w:noProof/>
        </w:rPr>
      </w:pPr>
      <w:bookmarkStart w:id="1941" w:name="_Toc1882227"/>
      <w:r w:rsidRPr="00890B0C">
        <w:rPr>
          <w:noProof/>
        </w:rPr>
        <w:t>IN2-61   Patient Member Number</w:t>
      </w:r>
      <w:r w:rsidR="005B65F4" w:rsidRPr="00890B0C">
        <w:rPr>
          <w:noProof/>
        </w:rPr>
        <w:fldChar w:fldCharType="begin"/>
      </w:r>
      <w:r w:rsidRPr="00890B0C">
        <w:rPr>
          <w:noProof/>
        </w:rPr>
        <w:instrText xml:space="preserve"> XE "Patient member number" </w:instrText>
      </w:r>
      <w:r w:rsidR="005B65F4" w:rsidRPr="00890B0C">
        <w:rPr>
          <w:noProof/>
        </w:rPr>
        <w:fldChar w:fldCharType="end"/>
      </w:r>
      <w:r w:rsidRPr="00890B0C">
        <w:rPr>
          <w:noProof/>
        </w:rPr>
        <w:t xml:space="preserve">   (CX)   00801</w:t>
      </w:r>
      <w:bookmarkEnd w:id="1941"/>
    </w:p>
    <w:p w14:paraId="1924900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AB5AB04" w14:textId="77777777" w:rsidR="00C344D6" w:rsidRDefault="00C344D6" w:rsidP="00C344D6">
      <w:pPr>
        <w:pStyle w:val="Components"/>
      </w:pPr>
      <w:r>
        <w:t>Subcomponents for Assigning Authority (HD):  &lt;Namespace ID (IS)&gt; &amp; &lt;Universal ID (ST)&gt; &amp; &lt;Universal ID Type (ID)&gt;</w:t>
      </w:r>
    </w:p>
    <w:p w14:paraId="166E8FD3" w14:textId="77777777" w:rsidR="00C344D6" w:rsidRDefault="00C344D6" w:rsidP="00C344D6">
      <w:pPr>
        <w:pStyle w:val="Components"/>
      </w:pPr>
      <w:r>
        <w:t>Subcomponents for Assigning Facility (HD):  &lt;Namespace ID (IS)&gt; &amp; &lt;Universal ID (ST)&gt; &amp; &lt;Universal ID Type (ID)&gt;</w:t>
      </w:r>
    </w:p>
    <w:p w14:paraId="2A903D30"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88225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B585F" w14:textId="77777777" w:rsidR="009E61BC" w:rsidRPr="00890B0C" w:rsidRDefault="009E61BC">
      <w:pPr>
        <w:pStyle w:val="NormalIndented"/>
        <w:rPr>
          <w:noProof/>
        </w:rPr>
      </w:pPr>
      <w:r w:rsidRPr="00890B0C">
        <w:rPr>
          <w:noProof/>
        </w:rPr>
        <w:t>Definition:  This field contains an identifying number assigned by the payor for each individual covered by the insurance policy issued to the insured.  For example, each individual family member may have a different member number from the insurance policy number issued to the head of household.  The assigning authority and identifier type code are strongly recommended for all CX data types.</w:t>
      </w:r>
    </w:p>
    <w:p w14:paraId="099A27D4" w14:textId="77777777" w:rsidR="009E61BC" w:rsidRPr="00890B0C" w:rsidRDefault="009E61BC">
      <w:pPr>
        <w:pStyle w:val="Heading4"/>
        <w:tabs>
          <w:tab w:val="num" w:pos="1440"/>
        </w:tabs>
        <w:rPr>
          <w:noProof/>
        </w:rPr>
      </w:pPr>
      <w:bookmarkStart w:id="1942" w:name="_Toc1882228"/>
      <w:r w:rsidRPr="00890B0C">
        <w:rPr>
          <w:noProof/>
        </w:rPr>
        <w:t>IN2-62   Guarantor</w:t>
      </w:r>
      <w:r>
        <w:rPr>
          <w:noProof/>
        </w:rPr>
        <w:t>'</w:t>
      </w:r>
      <w:r w:rsidRPr="00890B0C">
        <w:rPr>
          <w:noProof/>
        </w:rPr>
        <w:t>s Relationship to Insured</w:t>
      </w:r>
      <w:r w:rsidR="005B65F4" w:rsidRPr="00890B0C">
        <w:rPr>
          <w:noProof/>
        </w:rPr>
        <w:fldChar w:fldCharType="begin"/>
      </w:r>
      <w:r w:rsidRPr="00890B0C">
        <w:rPr>
          <w:noProof/>
        </w:rPr>
        <w:instrText xml:space="preserve"> XE "Guarantor's relationship to insured" </w:instrText>
      </w:r>
      <w:r w:rsidR="005B65F4" w:rsidRPr="00890B0C">
        <w:rPr>
          <w:noProof/>
        </w:rPr>
        <w:fldChar w:fldCharType="end"/>
      </w:r>
      <w:r w:rsidRPr="00890B0C">
        <w:rPr>
          <w:noProof/>
        </w:rPr>
        <w:t xml:space="preserve">   (CWE)   00802</w:t>
      </w:r>
      <w:bookmarkEnd w:id="1942"/>
    </w:p>
    <w:p w14:paraId="79F6B86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0CE65E" w14:textId="74B82ADE" w:rsidR="009E61BC" w:rsidRPr="00890B0C" w:rsidRDefault="009E61BC">
      <w:pPr>
        <w:pStyle w:val="NormalIndented"/>
        <w:rPr>
          <w:noProof/>
        </w:rPr>
      </w:pPr>
      <w:r w:rsidRPr="00890B0C">
        <w:rPr>
          <w:noProof/>
        </w:rPr>
        <w:t xml:space="preserve">Definition:  This field specifies the relationship of the guarantor to the insurance subscriber.  Refer to </w:t>
      </w:r>
      <w:hyperlink r:id="rId284" w:anchor="HL70063" w:history="1">
        <w:r w:rsidRPr="00195F0D">
          <w:rPr>
            <w:rStyle w:val="ReferenceUserTable"/>
          </w:rPr>
          <w:t>User-defined Table 0063 - Relationship</w:t>
        </w:r>
      </w:hyperlink>
      <w:r w:rsidRPr="00890B0C">
        <w:rPr>
          <w:noProof/>
        </w:rPr>
        <w:t xml:space="preserve"> </w:t>
      </w:r>
      <w:r w:rsidRPr="00CE4D61">
        <w:rPr>
          <w:noProof/>
        </w:rPr>
        <w:t xml:space="preserve">in Chapter 2C, Code Tables, </w:t>
      </w:r>
      <w:r w:rsidRPr="00890B0C">
        <w:rPr>
          <w:noProof/>
        </w:rPr>
        <w:t>for suggested values.</w:t>
      </w:r>
    </w:p>
    <w:p w14:paraId="4EEE585F" w14:textId="77777777" w:rsidR="009E61BC" w:rsidRPr="00890B0C" w:rsidRDefault="009E61BC">
      <w:pPr>
        <w:pStyle w:val="Heading4"/>
        <w:tabs>
          <w:tab w:val="num" w:pos="1440"/>
        </w:tabs>
        <w:rPr>
          <w:noProof/>
        </w:rPr>
      </w:pPr>
      <w:bookmarkStart w:id="1943" w:name="_Toc1882229"/>
      <w:r w:rsidRPr="00890B0C">
        <w:rPr>
          <w:noProof/>
        </w:rPr>
        <w:t>IN2-63   Insured</w:t>
      </w:r>
      <w:r>
        <w:rPr>
          <w:noProof/>
        </w:rPr>
        <w:t>'</w:t>
      </w:r>
      <w:r w:rsidRPr="00890B0C">
        <w:rPr>
          <w:noProof/>
        </w:rPr>
        <w:t>s Phone Number - Home</w:t>
      </w:r>
      <w:r w:rsidR="005B65F4" w:rsidRPr="00890B0C">
        <w:rPr>
          <w:noProof/>
        </w:rPr>
        <w:fldChar w:fldCharType="begin"/>
      </w:r>
      <w:r w:rsidRPr="00890B0C">
        <w:rPr>
          <w:noProof/>
        </w:rPr>
        <w:instrText xml:space="preserve"> XE "Insured's phone number" </w:instrText>
      </w:r>
      <w:r w:rsidR="005B65F4" w:rsidRPr="00890B0C">
        <w:rPr>
          <w:noProof/>
        </w:rPr>
        <w:fldChar w:fldCharType="end"/>
      </w:r>
      <w:r w:rsidRPr="00890B0C">
        <w:rPr>
          <w:noProof/>
        </w:rPr>
        <w:t xml:space="preserve">   (XTN)   00803</w:t>
      </w:r>
      <w:bookmarkEnd w:id="1943"/>
    </w:p>
    <w:p w14:paraId="28C1258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C89C6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513C0"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3A202"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1B314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5D3DF85C" w14:textId="77777777" w:rsidR="009E61BC" w:rsidRPr="00890B0C" w:rsidRDefault="009E61BC">
      <w:pPr>
        <w:pStyle w:val="Heading4"/>
        <w:tabs>
          <w:tab w:val="num" w:pos="1440"/>
        </w:tabs>
        <w:rPr>
          <w:noProof/>
        </w:rPr>
      </w:pPr>
      <w:bookmarkStart w:id="1944" w:name="_Toc1882230"/>
      <w:r w:rsidRPr="00890B0C">
        <w:rPr>
          <w:noProof/>
        </w:rPr>
        <w:t>IN2-64   Insured</w:t>
      </w:r>
      <w:r>
        <w:rPr>
          <w:noProof/>
        </w:rPr>
        <w:t>'</w:t>
      </w:r>
      <w:r w:rsidRPr="00890B0C">
        <w:rPr>
          <w:noProof/>
        </w:rPr>
        <w:t>s Employer Phone Number</w:t>
      </w:r>
      <w:r w:rsidR="005B65F4" w:rsidRPr="00890B0C">
        <w:rPr>
          <w:noProof/>
        </w:rPr>
        <w:fldChar w:fldCharType="begin"/>
      </w:r>
      <w:r w:rsidRPr="00890B0C">
        <w:rPr>
          <w:noProof/>
        </w:rPr>
        <w:instrText xml:space="preserve"> XE "Insured's employer phone number" </w:instrText>
      </w:r>
      <w:r w:rsidR="005B65F4" w:rsidRPr="00890B0C">
        <w:rPr>
          <w:noProof/>
        </w:rPr>
        <w:fldChar w:fldCharType="end"/>
      </w:r>
      <w:r w:rsidRPr="00890B0C">
        <w:rPr>
          <w:noProof/>
        </w:rPr>
        <w:t xml:space="preserve">   (XTN)   00804</w:t>
      </w:r>
      <w:bookmarkEnd w:id="1944"/>
    </w:p>
    <w:p w14:paraId="2D6DC89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7B573FD"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2FAC0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70000"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AF7E51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s employer</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231C0B61" w14:textId="77777777" w:rsidR="009E61BC" w:rsidRPr="00890B0C" w:rsidRDefault="009E61BC">
      <w:pPr>
        <w:pStyle w:val="Heading4"/>
        <w:tabs>
          <w:tab w:val="num" w:pos="1440"/>
        </w:tabs>
        <w:rPr>
          <w:noProof/>
        </w:rPr>
      </w:pPr>
      <w:bookmarkStart w:id="1945" w:name="_Toc1882231"/>
      <w:r w:rsidRPr="00890B0C">
        <w:rPr>
          <w:noProof/>
        </w:rPr>
        <w:lastRenderedPageBreak/>
        <w:t>IN2-65   Military Handicapped Program</w:t>
      </w:r>
      <w:r w:rsidR="005B65F4" w:rsidRPr="00890B0C">
        <w:rPr>
          <w:noProof/>
        </w:rPr>
        <w:fldChar w:fldCharType="begin"/>
      </w:r>
      <w:r w:rsidRPr="00890B0C">
        <w:rPr>
          <w:noProof/>
        </w:rPr>
        <w:instrText xml:space="preserve"> XE "Military handicapped program" </w:instrText>
      </w:r>
      <w:r w:rsidR="005B65F4" w:rsidRPr="00890B0C">
        <w:rPr>
          <w:noProof/>
        </w:rPr>
        <w:fldChar w:fldCharType="end"/>
      </w:r>
      <w:r w:rsidRPr="00890B0C">
        <w:rPr>
          <w:noProof/>
        </w:rPr>
        <w:t xml:space="preserve">   (CWE)   00805</w:t>
      </w:r>
      <w:bookmarkEnd w:id="1945"/>
    </w:p>
    <w:p w14:paraId="05ED5D4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207336" w14:textId="4D1E989E" w:rsidR="009E61BC" w:rsidRPr="00890B0C" w:rsidRDefault="009E61BC">
      <w:pPr>
        <w:pStyle w:val="NormalIndented"/>
        <w:rPr>
          <w:noProof/>
        </w:rPr>
      </w:pPr>
      <w:r w:rsidRPr="00890B0C">
        <w:rPr>
          <w:noProof/>
        </w:rPr>
        <w:t>Definition:  This field indicates the military program for the handicapped in which the patient is enrolled.  Refer to</w:t>
      </w:r>
      <w:r w:rsidRPr="00890B0C">
        <w:rPr>
          <w:rStyle w:val="ReferenceUserTable"/>
          <w:noProof/>
        </w:rPr>
        <w:t xml:space="preserve"> </w:t>
      </w:r>
      <w:hyperlink r:id="rId285" w:anchor="HL70343" w:history="1">
        <w:r w:rsidRPr="00890B0C">
          <w:rPr>
            <w:rStyle w:val="ReferenceUserTable"/>
            <w:noProof/>
          </w:rPr>
          <w:t>User-defined Table 0343 - Military Handicapped Program Code</w:t>
        </w:r>
      </w:hyperlink>
      <w:r w:rsidRPr="00890B0C">
        <w:rPr>
          <w:noProof/>
        </w:rPr>
        <w:t xml:space="preserve"> </w:t>
      </w:r>
      <w:r w:rsidRPr="00CE4D61">
        <w:rPr>
          <w:noProof/>
        </w:rPr>
        <w:t xml:space="preserve">in Chapter 2C, Code Tables, </w:t>
      </w:r>
      <w:r w:rsidRPr="00890B0C">
        <w:rPr>
          <w:noProof/>
        </w:rPr>
        <w:t>for suggested values.</w:t>
      </w:r>
    </w:p>
    <w:p w14:paraId="3DF0D993" w14:textId="77777777" w:rsidR="009E61BC" w:rsidRPr="00890B0C" w:rsidRDefault="009E61BC">
      <w:pPr>
        <w:pStyle w:val="Heading4"/>
        <w:tabs>
          <w:tab w:val="num" w:pos="1440"/>
        </w:tabs>
        <w:rPr>
          <w:noProof/>
        </w:rPr>
      </w:pPr>
      <w:bookmarkStart w:id="1946" w:name="_Toc1882232"/>
      <w:r w:rsidRPr="00890B0C">
        <w:rPr>
          <w:noProof/>
        </w:rPr>
        <w:t>IN2-66   Suspend Flag</w:t>
      </w:r>
      <w:r w:rsidR="005B65F4" w:rsidRPr="00890B0C">
        <w:rPr>
          <w:noProof/>
        </w:rPr>
        <w:fldChar w:fldCharType="begin"/>
      </w:r>
      <w:r w:rsidRPr="00890B0C">
        <w:rPr>
          <w:noProof/>
        </w:rPr>
        <w:instrText xml:space="preserve"> XE "Suspend flag" </w:instrText>
      </w:r>
      <w:r w:rsidR="005B65F4" w:rsidRPr="00890B0C">
        <w:rPr>
          <w:noProof/>
        </w:rPr>
        <w:fldChar w:fldCharType="end"/>
      </w:r>
      <w:r w:rsidRPr="00890B0C">
        <w:rPr>
          <w:noProof/>
        </w:rPr>
        <w:t xml:space="preserve">   (ID)   00806</w:t>
      </w:r>
      <w:bookmarkEnd w:id="1946"/>
    </w:p>
    <w:p w14:paraId="5BD7B916" w14:textId="0D6ECE86" w:rsidR="009E61BC" w:rsidRPr="00890B0C" w:rsidRDefault="009E61BC">
      <w:pPr>
        <w:pStyle w:val="NormalIndented"/>
        <w:rPr>
          <w:noProof/>
        </w:rPr>
      </w:pPr>
      <w:r w:rsidRPr="00890B0C">
        <w:rPr>
          <w:noProof/>
        </w:rPr>
        <w:t xml:space="preserve">Definition:  This field indicates whether charges should be suspended for a patient.  Refer to </w:t>
      </w:r>
      <w:hyperlink r:id="rId286"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7DE47547" w14:textId="77777777" w:rsidR="009E61BC" w:rsidRPr="00890B0C" w:rsidRDefault="009E61BC">
      <w:pPr>
        <w:pStyle w:val="NormalList"/>
        <w:rPr>
          <w:noProof/>
        </w:rPr>
      </w:pPr>
      <w:r w:rsidRPr="00890B0C">
        <w:rPr>
          <w:noProof/>
        </w:rPr>
        <w:t>Y</w:t>
      </w:r>
      <w:r w:rsidRPr="00890B0C">
        <w:rPr>
          <w:noProof/>
        </w:rPr>
        <w:tab/>
        <w:t>charges should be suspended</w:t>
      </w:r>
    </w:p>
    <w:p w14:paraId="40742166" w14:textId="77777777" w:rsidR="009E61BC" w:rsidRPr="00890B0C" w:rsidRDefault="009E61BC">
      <w:pPr>
        <w:pStyle w:val="NormalList"/>
        <w:rPr>
          <w:noProof/>
        </w:rPr>
      </w:pPr>
      <w:r w:rsidRPr="00890B0C">
        <w:rPr>
          <w:noProof/>
        </w:rPr>
        <w:t>N</w:t>
      </w:r>
      <w:r w:rsidRPr="00890B0C">
        <w:rPr>
          <w:noProof/>
        </w:rPr>
        <w:tab/>
        <w:t>charges should NOT be suspended</w:t>
      </w:r>
    </w:p>
    <w:p w14:paraId="42322297" w14:textId="77777777" w:rsidR="009E61BC" w:rsidRPr="00890B0C" w:rsidRDefault="009E61BC">
      <w:pPr>
        <w:pStyle w:val="Heading4"/>
        <w:tabs>
          <w:tab w:val="num" w:pos="1440"/>
        </w:tabs>
        <w:rPr>
          <w:noProof/>
        </w:rPr>
      </w:pPr>
      <w:bookmarkStart w:id="1947" w:name="_Toc1882233"/>
      <w:r w:rsidRPr="00890B0C">
        <w:rPr>
          <w:noProof/>
        </w:rPr>
        <w:t>IN2-67   Copay Limit Flag</w:t>
      </w:r>
      <w:r w:rsidR="005B65F4" w:rsidRPr="00890B0C">
        <w:rPr>
          <w:noProof/>
        </w:rPr>
        <w:fldChar w:fldCharType="begin"/>
      </w:r>
      <w:r w:rsidRPr="00890B0C">
        <w:rPr>
          <w:noProof/>
        </w:rPr>
        <w:instrText xml:space="preserve"> XE "Copay limit flag" </w:instrText>
      </w:r>
      <w:r w:rsidR="005B65F4" w:rsidRPr="00890B0C">
        <w:rPr>
          <w:noProof/>
        </w:rPr>
        <w:fldChar w:fldCharType="end"/>
      </w:r>
      <w:r w:rsidRPr="00890B0C">
        <w:rPr>
          <w:noProof/>
        </w:rPr>
        <w:t xml:space="preserve">   (ID)   00807</w:t>
      </w:r>
      <w:bookmarkEnd w:id="1947"/>
    </w:p>
    <w:p w14:paraId="1865E136" w14:textId="5DB7E5FC" w:rsidR="009E61BC" w:rsidRPr="00890B0C" w:rsidRDefault="009E61BC">
      <w:pPr>
        <w:pStyle w:val="NormalIndented"/>
        <w:rPr>
          <w:noProof/>
        </w:rPr>
      </w:pPr>
      <w:r w:rsidRPr="00890B0C">
        <w:rPr>
          <w:noProof/>
        </w:rPr>
        <w:t xml:space="preserve">Definition:  This field indicates if the patient has reached the co-pay limit so that no more co-pay charges should be calculated for the patient.  Refer to </w:t>
      </w:r>
      <w:hyperlink r:id="rId287"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177D8CBE" w14:textId="77777777" w:rsidR="009E61BC" w:rsidRPr="00890B0C" w:rsidRDefault="009E61BC">
      <w:pPr>
        <w:pStyle w:val="NormalList"/>
        <w:rPr>
          <w:noProof/>
        </w:rPr>
      </w:pPr>
      <w:r w:rsidRPr="00890B0C">
        <w:rPr>
          <w:noProof/>
        </w:rPr>
        <w:t>Y</w:t>
      </w:r>
      <w:r w:rsidRPr="00890B0C">
        <w:rPr>
          <w:noProof/>
        </w:rPr>
        <w:tab/>
        <w:t>the patient is at or exceeds the co-pay limit</w:t>
      </w:r>
    </w:p>
    <w:p w14:paraId="468D0A5F" w14:textId="77777777" w:rsidR="009E61BC" w:rsidRPr="00890B0C" w:rsidRDefault="009E61BC">
      <w:pPr>
        <w:pStyle w:val="NormalList"/>
        <w:rPr>
          <w:noProof/>
        </w:rPr>
      </w:pPr>
      <w:r w:rsidRPr="00890B0C">
        <w:rPr>
          <w:noProof/>
        </w:rPr>
        <w:t>N</w:t>
      </w:r>
      <w:r w:rsidRPr="00890B0C">
        <w:rPr>
          <w:noProof/>
        </w:rPr>
        <w:tab/>
        <w:t>the patient is under the co-pay limit</w:t>
      </w:r>
    </w:p>
    <w:p w14:paraId="2BD3C4F1" w14:textId="77777777" w:rsidR="009E61BC" w:rsidRPr="00430E4A" w:rsidRDefault="009E61BC">
      <w:pPr>
        <w:pStyle w:val="Heading4"/>
        <w:tabs>
          <w:tab w:val="num" w:pos="1440"/>
        </w:tabs>
        <w:rPr>
          <w:noProof/>
          <w:lang w:val="sv-SE"/>
        </w:rPr>
      </w:pPr>
      <w:bookmarkStart w:id="1948" w:name="_Toc1882234"/>
      <w:r w:rsidRPr="00430E4A">
        <w:rPr>
          <w:noProof/>
          <w:lang w:val="sv-SE"/>
        </w:rPr>
        <w:t>IN2-68   Stoploss Limit Flag</w:t>
      </w:r>
      <w:r w:rsidR="005B65F4" w:rsidRPr="00890B0C">
        <w:rPr>
          <w:noProof/>
        </w:rPr>
        <w:fldChar w:fldCharType="begin"/>
      </w:r>
      <w:r w:rsidRPr="00430E4A">
        <w:rPr>
          <w:noProof/>
          <w:lang w:val="sv-SE"/>
        </w:rPr>
        <w:instrText xml:space="preserve"> XE "Stoploss limit flag" </w:instrText>
      </w:r>
      <w:r w:rsidR="005B65F4" w:rsidRPr="00890B0C">
        <w:rPr>
          <w:noProof/>
        </w:rPr>
        <w:fldChar w:fldCharType="end"/>
      </w:r>
      <w:r w:rsidRPr="00430E4A">
        <w:rPr>
          <w:noProof/>
          <w:lang w:val="sv-SE"/>
        </w:rPr>
        <w:t xml:space="preserve">   (ID)   00808</w:t>
      </w:r>
      <w:bookmarkEnd w:id="1948"/>
    </w:p>
    <w:p w14:paraId="763710A3" w14:textId="7E97936D" w:rsidR="009E61BC" w:rsidRPr="00890B0C" w:rsidRDefault="009E61BC">
      <w:pPr>
        <w:pStyle w:val="NormalIndented"/>
        <w:rPr>
          <w:noProof/>
        </w:rPr>
      </w:pPr>
      <w:r w:rsidRPr="00890B0C">
        <w:rPr>
          <w:noProof/>
        </w:rPr>
        <w:t xml:space="preserve">Definition:  This field indicates if the patient has reached the stoploss limit established in the Contract Master.  Refer to </w:t>
      </w:r>
      <w:hyperlink r:id="rId288"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39863B2C" w14:textId="77777777" w:rsidR="009E61BC" w:rsidRPr="00890B0C" w:rsidRDefault="009E61BC">
      <w:pPr>
        <w:pStyle w:val="NormalList"/>
        <w:rPr>
          <w:noProof/>
        </w:rPr>
      </w:pPr>
      <w:r w:rsidRPr="00890B0C">
        <w:rPr>
          <w:noProof/>
        </w:rPr>
        <w:t>Y</w:t>
      </w:r>
      <w:r w:rsidRPr="00890B0C">
        <w:rPr>
          <w:noProof/>
        </w:rPr>
        <w:tab/>
        <w:t>the patient has reached the stoploss limit</w:t>
      </w:r>
    </w:p>
    <w:p w14:paraId="6D98C77F" w14:textId="77777777" w:rsidR="009E61BC" w:rsidRPr="00890B0C" w:rsidRDefault="009E61BC">
      <w:pPr>
        <w:pStyle w:val="NormalList"/>
        <w:rPr>
          <w:noProof/>
        </w:rPr>
      </w:pPr>
      <w:r w:rsidRPr="00890B0C">
        <w:rPr>
          <w:noProof/>
        </w:rPr>
        <w:t>N</w:t>
      </w:r>
      <w:r w:rsidRPr="00890B0C">
        <w:rPr>
          <w:noProof/>
        </w:rPr>
        <w:tab/>
        <w:t>the patient has not reached the stoploss limit</w:t>
      </w:r>
    </w:p>
    <w:p w14:paraId="192A3C0A" w14:textId="77777777" w:rsidR="009E61BC" w:rsidRPr="00890B0C" w:rsidRDefault="009E61BC">
      <w:pPr>
        <w:pStyle w:val="Heading4"/>
        <w:tabs>
          <w:tab w:val="num" w:pos="1440"/>
        </w:tabs>
        <w:rPr>
          <w:noProof/>
        </w:rPr>
      </w:pPr>
      <w:bookmarkStart w:id="1949" w:name="_Toc1882235"/>
      <w:r w:rsidRPr="00890B0C">
        <w:rPr>
          <w:noProof/>
        </w:rPr>
        <w:t>IN2-69   Insured Organization Name and ID</w:t>
      </w:r>
      <w:r w:rsidR="005B65F4" w:rsidRPr="00890B0C">
        <w:rPr>
          <w:noProof/>
        </w:rPr>
        <w:fldChar w:fldCharType="begin"/>
      </w:r>
      <w:r w:rsidRPr="00890B0C">
        <w:rPr>
          <w:noProof/>
        </w:rPr>
        <w:instrText xml:space="preserve"> XE "Insured organization name and id" </w:instrText>
      </w:r>
      <w:r w:rsidR="005B65F4" w:rsidRPr="00890B0C">
        <w:rPr>
          <w:noProof/>
        </w:rPr>
        <w:fldChar w:fldCharType="end"/>
      </w:r>
      <w:r w:rsidRPr="00890B0C">
        <w:rPr>
          <w:noProof/>
        </w:rPr>
        <w:t xml:space="preserve">   (XON)   00809</w:t>
      </w:r>
      <w:bookmarkEnd w:id="1949"/>
    </w:p>
    <w:p w14:paraId="044E0A80"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0F5933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1C653E" w14:textId="77777777" w:rsidR="00C344D6" w:rsidRDefault="00C344D6" w:rsidP="00C344D6">
      <w:pPr>
        <w:pStyle w:val="Components"/>
      </w:pPr>
      <w:r>
        <w:t>Subcomponents for Assigning Authority (HD):  &lt;Namespace ID (IS)&gt; &amp; &lt;Universal ID (ST)&gt; &amp; &lt;Universal ID Type (ID)&gt;</w:t>
      </w:r>
    </w:p>
    <w:p w14:paraId="6464B5F7" w14:textId="77777777" w:rsidR="00C344D6" w:rsidRDefault="00C344D6" w:rsidP="00C344D6">
      <w:pPr>
        <w:pStyle w:val="Components"/>
      </w:pPr>
      <w:r>
        <w:t>Subcomponents for Assigning Facility (HD):  &lt;Namespace ID (IS)&gt; &amp; &lt;Universal ID (ST)&gt; &amp; &lt;Universal ID Type (ID)&gt;</w:t>
      </w:r>
    </w:p>
    <w:p w14:paraId="06A5B8A6" w14:textId="77777777" w:rsidR="009E61BC" w:rsidRPr="00890B0C" w:rsidRDefault="009E61BC">
      <w:pPr>
        <w:pStyle w:val="NormalIndented"/>
        <w:rPr>
          <w:noProof/>
        </w:rPr>
      </w:pPr>
      <w:r w:rsidRPr="00890B0C">
        <w:rPr>
          <w:noProof/>
        </w:rPr>
        <w:lastRenderedPageBreak/>
        <w:t>Definition:  This field indicates the name of the insured if the insured/subscriber is an organization.  Multiple names for the insured may be sent in this sequence, not multiple insured people</w:t>
      </w:r>
      <w:r w:rsidR="00D52EF7" w:rsidRPr="00D52EF7">
        <w:rPr>
          <w:noProof/>
        </w:rPr>
        <w:t xml:space="preserve"> </w:t>
      </w:r>
      <w:r w:rsidR="00D52EF7">
        <w:rPr>
          <w:noProof/>
        </w:rPr>
        <w:t>Specification of meaning based on sequence is deprecated</w:t>
      </w:r>
      <w:r w:rsidRPr="00890B0C">
        <w:rPr>
          <w:noProof/>
        </w:rPr>
        <w:t>.</w:t>
      </w:r>
    </w:p>
    <w:p w14:paraId="1EA96BB5" w14:textId="77777777" w:rsidR="009E61BC" w:rsidRPr="00890B0C" w:rsidRDefault="009E61BC">
      <w:pPr>
        <w:pStyle w:val="Heading4"/>
        <w:tabs>
          <w:tab w:val="num" w:pos="1440"/>
        </w:tabs>
        <w:rPr>
          <w:noProof/>
        </w:rPr>
      </w:pPr>
      <w:bookmarkStart w:id="1950" w:name="IN2_70"/>
      <w:bookmarkStart w:id="1951" w:name="_Toc1882236"/>
      <w:r w:rsidRPr="00890B0C">
        <w:rPr>
          <w:noProof/>
        </w:rPr>
        <w:t>IN2-70   Insured Employer Organization Name and ID</w:t>
      </w:r>
      <w:bookmarkEnd w:id="1950"/>
      <w:r w:rsidR="005B65F4" w:rsidRPr="00890B0C">
        <w:rPr>
          <w:noProof/>
        </w:rPr>
        <w:fldChar w:fldCharType="begin"/>
      </w:r>
      <w:r w:rsidRPr="00890B0C">
        <w:rPr>
          <w:noProof/>
        </w:rPr>
        <w:instrText xml:space="preserve"> XE "Insured employer organization name and id" </w:instrText>
      </w:r>
      <w:r w:rsidR="005B65F4" w:rsidRPr="00890B0C">
        <w:rPr>
          <w:noProof/>
        </w:rPr>
        <w:fldChar w:fldCharType="end"/>
      </w:r>
      <w:r w:rsidRPr="00890B0C">
        <w:rPr>
          <w:noProof/>
        </w:rPr>
        <w:t xml:space="preserve">   (XON)   00810</w:t>
      </w:r>
      <w:bookmarkEnd w:id="1951"/>
    </w:p>
    <w:p w14:paraId="6495C97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15E6B03"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C464D" w14:textId="77777777" w:rsidR="00C344D6" w:rsidRDefault="00C344D6" w:rsidP="00C344D6">
      <w:pPr>
        <w:pStyle w:val="Components"/>
      </w:pPr>
      <w:r>
        <w:t>Subcomponents for Assigning Authority (HD):  &lt;Namespace ID (IS)&gt; &amp; &lt;Universal ID (ST)&gt; &amp; &lt;Universal ID Type (ID)&gt;</w:t>
      </w:r>
    </w:p>
    <w:p w14:paraId="6961ED9C" w14:textId="77777777" w:rsidR="00C344D6" w:rsidRDefault="00C344D6" w:rsidP="00C344D6">
      <w:pPr>
        <w:pStyle w:val="Components"/>
      </w:pPr>
      <w:r>
        <w:t>Subcomponents for Assigning Facility (HD):  &lt;Namespace ID (IS)&gt; &amp; &lt;Universal ID (ST)&gt; &amp; &lt;Universal ID Type (ID)&gt;</w:t>
      </w:r>
    </w:p>
    <w:p w14:paraId="6CE55A67" w14:textId="77777777" w:rsidR="009E61BC" w:rsidRPr="00890B0C" w:rsidRDefault="009E61BC">
      <w:pPr>
        <w:pStyle w:val="NormalIndented"/>
        <w:rPr>
          <w:noProof/>
        </w:rPr>
      </w:pPr>
      <w:r w:rsidRPr="00890B0C">
        <w:rPr>
          <w:noProof/>
        </w:rPr>
        <w:t>Definition:  This field indicates the name of the insured</w:t>
      </w:r>
      <w:r>
        <w:rPr>
          <w:noProof/>
        </w:rPr>
        <w:t>'</w:t>
      </w:r>
      <w:r w:rsidRPr="00890B0C">
        <w:rPr>
          <w:noProof/>
        </w:rPr>
        <w:t xml:space="preserve">s employer, or the organization that purchased the insurance for the insured, if the employer is an organization.  Multiple names and identifiers for the same organization may be sent in this field, not multiple organizations.  </w:t>
      </w:r>
      <w:r w:rsidR="00D52EF7" w:rsidRPr="00D52EF7">
        <w:rPr>
          <w:noProof/>
        </w:rPr>
        <w:t xml:space="preserve"> </w:t>
      </w:r>
      <w:r w:rsidR="00D52EF7">
        <w:rPr>
          <w:noProof/>
        </w:rPr>
        <w:t>Specification of meaning based on sequence is deprecated</w:t>
      </w:r>
      <w:r w:rsidRPr="00890B0C">
        <w:rPr>
          <w:noProof/>
        </w:rPr>
        <w:t>.</w:t>
      </w:r>
    </w:p>
    <w:p w14:paraId="35CA0E5D" w14:textId="77777777" w:rsidR="009E61BC" w:rsidRPr="00890B0C" w:rsidRDefault="009E61BC">
      <w:pPr>
        <w:pStyle w:val="Heading4"/>
        <w:tabs>
          <w:tab w:val="num" w:pos="1440"/>
        </w:tabs>
        <w:rPr>
          <w:noProof/>
        </w:rPr>
      </w:pPr>
      <w:bookmarkStart w:id="1952" w:name="_Toc1882237"/>
      <w:r w:rsidRPr="00890B0C">
        <w:rPr>
          <w:noProof/>
        </w:rPr>
        <w:t>IN2-71   Race</w:t>
      </w:r>
      <w:r w:rsidR="005B65F4" w:rsidRPr="00890B0C">
        <w:rPr>
          <w:noProof/>
        </w:rPr>
        <w:fldChar w:fldCharType="begin"/>
      </w:r>
      <w:r w:rsidRPr="00890B0C">
        <w:rPr>
          <w:noProof/>
        </w:rPr>
        <w:instrText xml:space="preserve"> XE "Race" </w:instrText>
      </w:r>
      <w:r w:rsidR="005B65F4" w:rsidRPr="00890B0C">
        <w:rPr>
          <w:noProof/>
        </w:rPr>
        <w:fldChar w:fldCharType="end"/>
      </w:r>
      <w:r w:rsidRPr="00890B0C">
        <w:rPr>
          <w:noProof/>
        </w:rPr>
        <w:t xml:space="preserve">   (CWE)   00113</w:t>
      </w:r>
      <w:bookmarkEnd w:id="1952"/>
    </w:p>
    <w:p w14:paraId="2395E3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1C78E" w14:textId="05054E1E" w:rsidR="009E61BC" w:rsidRPr="00890B0C" w:rsidRDefault="009E61BC">
      <w:pPr>
        <w:pStyle w:val="NormalIndented"/>
        <w:rPr>
          <w:noProof/>
        </w:rPr>
      </w:pPr>
      <w:r w:rsidRPr="00890B0C">
        <w:rPr>
          <w:noProof/>
        </w:rPr>
        <w:t xml:space="preserve">Definition:  Refer to </w:t>
      </w:r>
      <w:hyperlink r:id="rId289" w:anchor="HL70005" w:history="1">
        <w:r w:rsidRPr="00093507">
          <w:rPr>
            <w:rStyle w:val="ReferenceUserTable"/>
          </w:rPr>
          <w:t>User-defined Table 0005 - Race</w:t>
        </w:r>
      </w:hyperlink>
      <w:r w:rsidRPr="00890B0C">
        <w:rPr>
          <w:noProof/>
        </w:rPr>
        <w:t xml:space="preserve"> </w:t>
      </w:r>
      <w:r w:rsidRPr="0001401B">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04616B61" w14:textId="77777777" w:rsidR="009E61BC" w:rsidRPr="00890B0C" w:rsidRDefault="009E61BC">
      <w:pPr>
        <w:pStyle w:val="Heading4"/>
        <w:tabs>
          <w:tab w:val="num" w:pos="1440"/>
        </w:tabs>
        <w:rPr>
          <w:noProof/>
        </w:rPr>
      </w:pPr>
      <w:bookmarkStart w:id="1953" w:name="_Toc1882238"/>
      <w:r w:rsidRPr="00890B0C">
        <w:rPr>
          <w:noProof/>
        </w:rPr>
        <w:t>IN2-72   Patient</w:t>
      </w:r>
      <w:r>
        <w:rPr>
          <w:noProof/>
        </w:rPr>
        <w:t>'</w:t>
      </w:r>
      <w:r w:rsidRPr="00890B0C">
        <w:rPr>
          <w:noProof/>
        </w:rPr>
        <w:t>s Relationship to Insured</w:t>
      </w:r>
      <w:r w:rsidR="005B65F4" w:rsidRPr="00890B0C">
        <w:rPr>
          <w:noProof/>
        </w:rPr>
        <w:fldChar w:fldCharType="begin"/>
      </w:r>
      <w:r w:rsidRPr="00890B0C">
        <w:rPr>
          <w:noProof/>
        </w:rPr>
        <w:instrText xml:space="preserve"> XE "Patient's relationship to insured" </w:instrText>
      </w:r>
      <w:r w:rsidR="005B65F4" w:rsidRPr="00890B0C">
        <w:rPr>
          <w:noProof/>
        </w:rPr>
        <w:fldChar w:fldCharType="end"/>
      </w:r>
      <w:r w:rsidRPr="00890B0C">
        <w:rPr>
          <w:noProof/>
        </w:rPr>
        <w:t xml:space="preserve">   (CWE)   00811</w:t>
      </w:r>
      <w:bookmarkEnd w:id="1953"/>
    </w:p>
    <w:p w14:paraId="286125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D85CFD" w14:textId="0C6FB42A" w:rsidR="009E61BC" w:rsidRDefault="009E61BC">
      <w:pPr>
        <w:pStyle w:val="NormalIndented"/>
        <w:rPr>
          <w:noProof/>
        </w:rPr>
      </w:pPr>
      <w:r w:rsidRPr="00890B0C">
        <w:rPr>
          <w:noProof/>
        </w:rPr>
        <w:t>Definition:  This field indicates the relationship of the patient to the insured, as defined by CMS or other regulatory agencies.  Refer to</w:t>
      </w:r>
      <w:r w:rsidRPr="00890B0C">
        <w:rPr>
          <w:rStyle w:val="ReferenceUserTable"/>
          <w:noProof/>
        </w:rPr>
        <w:t xml:space="preserve"> </w:t>
      </w:r>
      <w:hyperlink r:id="rId290" w:anchor="HL70344" w:history="1">
        <w:r w:rsidRPr="00890B0C">
          <w:rPr>
            <w:rStyle w:val="ReferenceUserTable"/>
            <w:noProof/>
          </w:rPr>
          <w:t>User-defined Table 0344 - Patient</w:t>
        </w:r>
        <w:r>
          <w:rPr>
            <w:rStyle w:val="ReferenceUserTable"/>
            <w:noProof/>
          </w:rPr>
          <w:t>'</w:t>
        </w:r>
        <w:r w:rsidRPr="00890B0C">
          <w:rPr>
            <w:rStyle w:val="ReferenceUserTable"/>
            <w:noProof/>
          </w:rPr>
          <w:t>s Relati</w:t>
        </w:r>
        <w:bookmarkStart w:id="1954" w:name="_Hlt816964"/>
        <w:r w:rsidRPr="00890B0C">
          <w:rPr>
            <w:rStyle w:val="ReferenceUserTable"/>
            <w:noProof/>
          </w:rPr>
          <w:t>o</w:t>
        </w:r>
        <w:bookmarkEnd w:id="1954"/>
        <w:r w:rsidRPr="00890B0C">
          <w:rPr>
            <w:rStyle w:val="ReferenceUserTable"/>
            <w:noProof/>
          </w:rPr>
          <w:t>nship to Insured</w:t>
        </w:r>
      </w:hyperlink>
      <w:r w:rsidRPr="00890B0C">
        <w:rPr>
          <w:noProof/>
        </w:rPr>
        <w:t xml:space="preserve"> </w:t>
      </w:r>
      <w:r w:rsidRPr="0001401B">
        <w:rPr>
          <w:noProof/>
        </w:rPr>
        <w:t xml:space="preserve">in Chapter 2C, </w:t>
      </w:r>
      <w:r w:rsidRPr="0001401B">
        <w:rPr>
          <w:noProof/>
        </w:rPr>
        <w:lastRenderedPageBreak/>
        <w:t xml:space="preserve">Code Tables, </w:t>
      </w:r>
      <w:r w:rsidRPr="00890B0C">
        <w:rPr>
          <w:noProof/>
        </w:rPr>
        <w:t>for suggested values. The UB codes listed may not represent a complete list; refer to a UB specification for additional information.</w:t>
      </w:r>
    </w:p>
    <w:p w14:paraId="54741EE4" w14:textId="77777777" w:rsidR="00FC6D07" w:rsidRDefault="00FC6D07" w:rsidP="00FC6D07">
      <w:pPr>
        <w:pStyle w:val="Heading4"/>
        <w:numPr>
          <w:ilvl w:val="3"/>
          <w:numId w:val="15"/>
        </w:numPr>
        <w:rPr>
          <w:noProof/>
        </w:rPr>
      </w:pPr>
      <w:r>
        <w:rPr>
          <w:noProof/>
        </w:rPr>
        <w:t>IN2-73   Co-Pay Amount</w:t>
      </w:r>
      <w:r w:rsidR="005B65F4">
        <w:fldChar w:fldCharType="begin"/>
      </w:r>
      <w:r>
        <w:rPr>
          <w:noProof/>
        </w:rPr>
        <w:instrText xml:space="preserve"> XE "Co-pay amount" </w:instrText>
      </w:r>
      <w:r w:rsidR="005B65F4">
        <w:fldChar w:fldCharType="end"/>
      </w:r>
      <w:r>
        <w:rPr>
          <w:noProof/>
        </w:rPr>
        <w:t xml:space="preserve">   (CP)   01620</w:t>
      </w:r>
    </w:p>
    <w:p w14:paraId="05D1E786" w14:textId="77777777" w:rsidR="00FC6D07" w:rsidRDefault="00FC6D07" w:rsidP="00FC6D07">
      <w:pPr>
        <w:pStyle w:val="Components"/>
      </w:pPr>
      <w:r>
        <w:t>Components:  &lt;Price (MO)&gt; ^ &lt;Price Type (ID)&gt; ^ &lt;From Value (NM)&gt; ^ &lt;To Value (NM)&gt; ^ &lt;Range Units (CWE)&gt; ^ &lt;Range Type (ID)&gt;</w:t>
      </w:r>
    </w:p>
    <w:p w14:paraId="60ABB939" w14:textId="77777777" w:rsidR="00FC6D07" w:rsidRDefault="00FC6D07" w:rsidP="00FC6D07">
      <w:pPr>
        <w:pStyle w:val="Components"/>
      </w:pPr>
      <w:r>
        <w:t>Subcomponents for Price (MO):  &lt;Quantity (NM)&gt; &amp; &lt;Denomination (ID)&gt;</w:t>
      </w:r>
    </w:p>
    <w:p w14:paraId="36EDACBB" w14:textId="77777777" w:rsidR="00FC6D07" w:rsidRDefault="00FC6D07" w:rsidP="00FC6D07">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8406C" w14:textId="77777777" w:rsidR="00FC6D07" w:rsidRDefault="00FC6D07" w:rsidP="00FC6D07">
      <w:pPr>
        <w:pStyle w:val="NormalIndented"/>
        <w:rPr>
          <w:noProof/>
        </w:rPr>
      </w:pPr>
      <w:r>
        <w:rPr>
          <w:noProof/>
        </w:rPr>
        <w:t>Definition:  This field contains the patient's Co-pay amount for visit.</w:t>
      </w:r>
    </w:p>
    <w:p w14:paraId="729C5BCD" w14:textId="77777777" w:rsidR="00FC6D07" w:rsidRPr="00890B0C" w:rsidRDefault="00FC6D07">
      <w:pPr>
        <w:pStyle w:val="NormalIndented"/>
        <w:rPr>
          <w:noProof/>
        </w:rPr>
      </w:pPr>
    </w:p>
    <w:p w14:paraId="737ACF3D" w14:textId="226E7C30" w:rsidR="009E61BC" w:rsidRPr="00890B0C" w:rsidRDefault="009E61BC">
      <w:pPr>
        <w:pStyle w:val="Heading3"/>
        <w:rPr>
          <w:noProof/>
        </w:rPr>
      </w:pPr>
      <w:bookmarkStart w:id="1955" w:name="_Hlt479436234"/>
      <w:bookmarkStart w:id="1956" w:name="_Toc348245486"/>
      <w:bookmarkStart w:id="1957" w:name="_Toc348245556"/>
      <w:bookmarkStart w:id="1958" w:name="_Toc348259071"/>
      <w:bookmarkStart w:id="1959" w:name="_Toc348340225"/>
      <w:bookmarkStart w:id="1960" w:name="_Toc359236268"/>
      <w:bookmarkStart w:id="1961" w:name="_Toc1882239"/>
      <w:bookmarkStart w:id="1962" w:name="_Toc89062833"/>
      <w:bookmarkStart w:id="1963" w:name="_Toc20321553"/>
      <w:bookmarkEnd w:id="1955"/>
      <w:r w:rsidRPr="00890B0C">
        <w:rPr>
          <w:noProof/>
        </w:rPr>
        <w:t>IN3</w:t>
      </w:r>
      <w:r w:rsidR="005B65F4" w:rsidRPr="00890B0C">
        <w:rPr>
          <w:noProof/>
        </w:rPr>
        <w:fldChar w:fldCharType="begin"/>
      </w:r>
      <w:r w:rsidRPr="00890B0C">
        <w:rPr>
          <w:noProof/>
        </w:rPr>
        <w:instrText>XE "IN3"</w:instrText>
      </w:r>
      <w:r w:rsidR="005B65F4" w:rsidRPr="00890B0C">
        <w:rPr>
          <w:noProof/>
        </w:rPr>
        <w:fldChar w:fldCharType="end"/>
      </w:r>
      <w:r w:rsidR="005B65F4" w:rsidRPr="00890B0C">
        <w:rPr>
          <w:noProof/>
        </w:rPr>
        <w:fldChar w:fldCharType="begin"/>
      </w:r>
      <w:r w:rsidRPr="00890B0C">
        <w:rPr>
          <w:noProof/>
        </w:rPr>
        <w:instrText>XE "Segments:IN3"</w:instrText>
      </w:r>
      <w:r w:rsidR="005B65F4" w:rsidRPr="00890B0C">
        <w:rPr>
          <w:noProof/>
        </w:rPr>
        <w:fldChar w:fldCharType="end"/>
      </w:r>
      <w:r w:rsidRPr="00890B0C">
        <w:rPr>
          <w:noProof/>
        </w:rPr>
        <w:t xml:space="preserve"> </w:t>
      </w:r>
      <w:r w:rsidRPr="00890B0C">
        <w:rPr>
          <w:noProof/>
        </w:rPr>
        <w:noBreakHyphen/>
        <w:t xml:space="preserve"> </w:t>
      </w:r>
      <w:bookmarkStart w:id="1964" w:name="_Hlt1757754"/>
      <w:r w:rsidRPr="00890B0C">
        <w:rPr>
          <w:noProof/>
        </w:rPr>
        <w:t>Insurance Additional Information, Certification</w:t>
      </w:r>
      <w:bookmarkEnd w:id="1911"/>
      <w:bookmarkEnd w:id="1912"/>
      <w:bookmarkEnd w:id="1956"/>
      <w:bookmarkEnd w:id="1957"/>
      <w:bookmarkEnd w:id="1958"/>
      <w:bookmarkEnd w:id="1959"/>
      <w:r w:rsidRPr="00890B0C">
        <w:rPr>
          <w:noProof/>
        </w:rPr>
        <w:t xml:space="preserve"> Segment</w:t>
      </w:r>
      <w:bookmarkEnd w:id="1960"/>
      <w:bookmarkEnd w:id="1961"/>
      <w:bookmarkEnd w:id="1962"/>
      <w:bookmarkEnd w:id="1963"/>
      <w:bookmarkEnd w:id="1964"/>
      <w:r w:rsidR="005B65F4" w:rsidRPr="00890B0C">
        <w:rPr>
          <w:noProof/>
        </w:rPr>
        <w:fldChar w:fldCharType="begin"/>
      </w:r>
      <w:r w:rsidRPr="00890B0C">
        <w:rPr>
          <w:noProof/>
        </w:rPr>
        <w:instrText>XE "insurance additional information, certification segment"</w:instrText>
      </w:r>
      <w:r w:rsidR="005B65F4" w:rsidRPr="00890B0C">
        <w:rPr>
          <w:noProof/>
        </w:rPr>
        <w:fldChar w:fldCharType="end"/>
      </w:r>
    </w:p>
    <w:p w14:paraId="496D5C75" w14:textId="77777777" w:rsidR="009E61BC" w:rsidRPr="00890B0C" w:rsidRDefault="009E61BC">
      <w:pPr>
        <w:pStyle w:val="NormalIndented"/>
        <w:rPr>
          <w:noProof/>
        </w:rPr>
      </w:pPr>
      <w:r w:rsidRPr="00890B0C">
        <w:rPr>
          <w:noProof/>
        </w:rPr>
        <w:t>The IN3 segment contains additional insurance information for certifying the need for patient care.  Fields used by this segment are defined by CMS, or other regulatory agencies.</w:t>
      </w:r>
    </w:p>
    <w:p w14:paraId="0380D3BE" w14:textId="77777777" w:rsidR="009E61BC" w:rsidRPr="00890B0C" w:rsidRDefault="009E61BC">
      <w:pPr>
        <w:pStyle w:val="AttributeTableCaption"/>
        <w:rPr>
          <w:noProof/>
        </w:rPr>
      </w:pPr>
      <w:bookmarkStart w:id="1965" w:name="IN3"/>
      <w:r w:rsidRPr="00890B0C">
        <w:rPr>
          <w:noProof/>
        </w:rPr>
        <w:t>HL7 Attribute Table - IN3</w:t>
      </w:r>
      <w:bookmarkEnd w:id="1965"/>
      <w:r w:rsidRPr="00890B0C">
        <w:rPr>
          <w:noProof/>
        </w:rPr>
        <w:t xml:space="preserve"> </w:t>
      </w:r>
      <w:r w:rsidRPr="00890B0C">
        <w:t>-</w:t>
      </w:r>
      <w:r w:rsidRPr="00890B0C">
        <w:rPr>
          <w:noProof/>
        </w:rPr>
        <w:t xml:space="preserve"> Insurance Additional Information, Certification</w:t>
      </w:r>
      <w:r w:rsidR="005B65F4" w:rsidRPr="00890B0C">
        <w:rPr>
          <w:noProof/>
        </w:rPr>
        <w:fldChar w:fldCharType="begin"/>
      </w:r>
      <w:r w:rsidRPr="00890B0C">
        <w:rPr>
          <w:noProof/>
        </w:rPr>
        <w:instrText>XE "HL7 Attribute Table - IN3"</w:instrText>
      </w:r>
      <w:r w:rsidR="005B65F4" w:rsidRPr="00890B0C">
        <w:rPr>
          <w:noProof/>
        </w:rPr>
        <w:fldChar w:fldCharType="end"/>
      </w:r>
      <w:r w:rsidR="005B65F4" w:rsidRPr="00890B0C">
        <w:rPr>
          <w:noProof/>
        </w:rPr>
        <w:fldChar w:fldCharType="begin"/>
      </w:r>
      <w:r w:rsidRPr="00890B0C">
        <w:rPr>
          <w:noProof/>
        </w:rPr>
        <w:instrText>XE "IN3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2969B07"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0047CE55"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5DC3501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8E491E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3BECD7E"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9DE54E9"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16C24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CD30C0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780F210"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78D305E8" w14:textId="77777777" w:rsidR="009E61BC" w:rsidRPr="00890B0C" w:rsidRDefault="009E61BC">
            <w:pPr>
              <w:pStyle w:val="AttributeTableHeader"/>
              <w:jc w:val="left"/>
              <w:rPr>
                <w:noProof/>
              </w:rPr>
            </w:pPr>
            <w:r w:rsidRPr="00890B0C">
              <w:rPr>
                <w:noProof/>
              </w:rPr>
              <w:t>ELEMENT NAME</w:t>
            </w:r>
          </w:p>
        </w:tc>
      </w:tr>
      <w:tr w:rsidR="009F20B7" w:rsidRPr="009E61BC" w14:paraId="104A65BD"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6C63E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E4DF30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7F709FEA"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B3CE71" w14:textId="77777777" w:rsidR="009E61BC" w:rsidRPr="00890B0C" w:rsidRDefault="009E61BC">
            <w:pPr>
              <w:pStyle w:val="AttributeTableBody"/>
              <w:rPr>
                <w:b/>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73039765"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6BD3EF6E"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44F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83E198" w14:textId="77777777" w:rsidR="009E61BC" w:rsidRPr="00890B0C" w:rsidRDefault="009E61BC">
            <w:pPr>
              <w:pStyle w:val="AttributeTableBody"/>
              <w:rPr>
                <w:noProof/>
              </w:rPr>
            </w:pPr>
            <w:r w:rsidRPr="00890B0C">
              <w:rPr>
                <w:noProof/>
              </w:rPr>
              <w:t>00502</w:t>
            </w:r>
          </w:p>
        </w:tc>
        <w:tc>
          <w:tcPr>
            <w:tcW w:w="3888" w:type="dxa"/>
            <w:tcBorders>
              <w:top w:val="single" w:sz="4" w:space="0" w:color="auto"/>
              <w:left w:val="nil"/>
              <w:bottom w:val="dotted" w:sz="4" w:space="0" w:color="auto"/>
              <w:right w:val="nil"/>
            </w:tcBorders>
            <w:shd w:val="clear" w:color="auto" w:fill="FFFFFF"/>
          </w:tcPr>
          <w:p w14:paraId="6F725597" w14:textId="77777777" w:rsidR="009E61BC" w:rsidRPr="00890B0C" w:rsidRDefault="009E61BC">
            <w:pPr>
              <w:pStyle w:val="AttributeTableBody"/>
              <w:jc w:val="left"/>
              <w:rPr>
                <w:noProof/>
              </w:rPr>
            </w:pPr>
            <w:r w:rsidRPr="00890B0C">
              <w:rPr>
                <w:noProof/>
              </w:rPr>
              <w:t>Set ID - IN3</w:t>
            </w:r>
          </w:p>
        </w:tc>
      </w:tr>
      <w:tr w:rsidR="009F20B7" w:rsidRPr="009E61BC" w14:paraId="78994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12DBC16"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2954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27B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AD4AA"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EAD6D9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5374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EE4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E9533" w14:textId="77777777" w:rsidR="009E61BC" w:rsidRPr="00890B0C" w:rsidRDefault="009E61BC">
            <w:pPr>
              <w:pStyle w:val="AttributeTableBody"/>
              <w:rPr>
                <w:noProof/>
              </w:rPr>
            </w:pPr>
            <w:r w:rsidRPr="00890B0C">
              <w:rPr>
                <w:noProof/>
              </w:rPr>
              <w:t>00503</w:t>
            </w:r>
          </w:p>
        </w:tc>
        <w:tc>
          <w:tcPr>
            <w:tcW w:w="3888" w:type="dxa"/>
            <w:tcBorders>
              <w:top w:val="dotted" w:sz="4" w:space="0" w:color="auto"/>
              <w:left w:val="nil"/>
              <w:bottom w:val="dotted" w:sz="4" w:space="0" w:color="auto"/>
              <w:right w:val="nil"/>
            </w:tcBorders>
            <w:shd w:val="clear" w:color="auto" w:fill="FFFFFF"/>
          </w:tcPr>
          <w:p w14:paraId="7E6EB817" w14:textId="77777777" w:rsidR="009E61BC" w:rsidRPr="00890B0C" w:rsidRDefault="009E61BC">
            <w:pPr>
              <w:pStyle w:val="AttributeTableBody"/>
              <w:jc w:val="left"/>
              <w:rPr>
                <w:noProof/>
              </w:rPr>
            </w:pPr>
            <w:r w:rsidRPr="00890B0C">
              <w:rPr>
                <w:noProof/>
              </w:rPr>
              <w:t>Certification Number</w:t>
            </w:r>
          </w:p>
        </w:tc>
      </w:tr>
      <w:tr w:rsidR="009F20B7" w:rsidRPr="009E61BC" w14:paraId="22AC2E6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3E939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3DB12B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BC1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CB300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5FEFB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07021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E8CA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B64A9E" w14:textId="77777777" w:rsidR="009E61BC" w:rsidRPr="00890B0C" w:rsidRDefault="009E61BC">
            <w:pPr>
              <w:pStyle w:val="AttributeTableBody"/>
              <w:rPr>
                <w:noProof/>
              </w:rPr>
            </w:pPr>
            <w:r w:rsidRPr="00890B0C">
              <w:rPr>
                <w:noProof/>
              </w:rPr>
              <w:t>00504</w:t>
            </w:r>
          </w:p>
        </w:tc>
        <w:tc>
          <w:tcPr>
            <w:tcW w:w="3888" w:type="dxa"/>
            <w:tcBorders>
              <w:top w:val="dotted" w:sz="4" w:space="0" w:color="auto"/>
              <w:left w:val="nil"/>
              <w:bottom w:val="dotted" w:sz="4" w:space="0" w:color="auto"/>
              <w:right w:val="nil"/>
            </w:tcBorders>
            <w:shd w:val="clear" w:color="auto" w:fill="FFFFFF"/>
          </w:tcPr>
          <w:p w14:paraId="5E594B57" w14:textId="77777777" w:rsidR="009E61BC" w:rsidRPr="00890B0C" w:rsidRDefault="009E61BC">
            <w:pPr>
              <w:pStyle w:val="AttributeTableBody"/>
              <w:jc w:val="left"/>
              <w:rPr>
                <w:noProof/>
              </w:rPr>
            </w:pPr>
            <w:r w:rsidRPr="00890B0C">
              <w:rPr>
                <w:noProof/>
              </w:rPr>
              <w:t>Certified By</w:t>
            </w:r>
          </w:p>
        </w:tc>
      </w:tr>
      <w:tr w:rsidR="009F20B7" w:rsidRPr="009E61BC" w14:paraId="6F0392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7E2C6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D79F0E2"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A1B18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7EE6D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B6961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D11E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C4288" w14:textId="4972120E" w:rsidR="009E61BC" w:rsidRPr="007B1B22" w:rsidRDefault="00000000">
            <w:pPr>
              <w:pStyle w:val="AttributeTableBody"/>
              <w:rPr>
                <w:rStyle w:val="HyperlinkTable"/>
              </w:rPr>
            </w:pPr>
            <w:hyperlink r:id="rId291" w:anchor="HL70136" w:history="1">
              <w:r w:rsidR="009E61BC" w:rsidRPr="007B1B2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B111DA4" w14:textId="77777777" w:rsidR="009E61BC" w:rsidRPr="00890B0C" w:rsidRDefault="009E61BC">
            <w:pPr>
              <w:pStyle w:val="AttributeTableBody"/>
              <w:rPr>
                <w:noProof/>
              </w:rPr>
            </w:pPr>
            <w:r w:rsidRPr="00890B0C">
              <w:rPr>
                <w:noProof/>
              </w:rPr>
              <w:t>00505</w:t>
            </w:r>
          </w:p>
        </w:tc>
        <w:tc>
          <w:tcPr>
            <w:tcW w:w="3888" w:type="dxa"/>
            <w:tcBorders>
              <w:top w:val="dotted" w:sz="4" w:space="0" w:color="auto"/>
              <w:left w:val="nil"/>
              <w:bottom w:val="dotted" w:sz="4" w:space="0" w:color="auto"/>
              <w:right w:val="nil"/>
            </w:tcBorders>
            <w:shd w:val="clear" w:color="auto" w:fill="FFFFFF"/>
          </w:tcPr>
          <w:p w14:paraId="5AAB0C4B" w14:textId="77777777" w:rsidR="009E61BC" w:rsidRPr="00890B0C" w:rsidRDefault="009E61BC">
            <w:pPr>
              <w:pStyle w:val="AttributeTableBody"/>
              <w:jc w:val="left"/>
              <w:rPr>
                <w:noProof/>
              </w:rPr>
            </w:pPr>
            <w:r w:rsidRPr="00890B0C">
              <w:rPr>
                <w:noProof/>
              </w:rPr>
              <w:t>Certification Required</w:t>
            </w:r>
          </w:p>
        </w:tc>
      </w:tr>
      <w:tr w:rsidR="009F20B7" w:rsidRPr="009E61BC" w14:paraId="081386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25ADD4"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B8A88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440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2785D6" w14:textId="77777777" w:rsidR="009E61BC" w:rsidRPr="00890B0C" w:rsidRDefault="009E61BC">
            <w:pPr>
              <w:pStyle w:val="AttributeTableBody"/>
              <w:rPr>
                <w:noProof/>
              </w:rPr>
            </w:pPr>
            <w:r w:rsidRPr="00890B0C">
              <w:rPr>
                <w:noProof/>
              </w:rPr>
              <w:t>MOP</w:t>
            </w:r>
          </w:p>
        </w:tc>
        <w:tc>
          <w:tcPr>
            <w:tcW w:w="648" w:type="dxa"/>
            <w:tcBorders>
              <w:top w:val="dotted" w:sz="4" w:space="0" w:color="auto"/>
              <w:left w:val="nil"/>
              <w:bottom w:val="dotted" w:sz="4" w:space="0" w:color="auto"/>
              <w:right w:val="nil"/>
            </w:tcBorders>
            <w:shd w:val="clear" w:color="auto" w:fill="FFFFFF"/>
          </w:tcPr>
          <w:p w14:paraId="594662D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4BCF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723C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0BE0E" w14:textId="77777777" w:rsidR="009E61BC" w:rsidRPr="00890B0C" w:rsidRDefault="009E61BC">
            <w:pPr>
              <w:pStyle w:val="AttributeTableBody"/>
              <w:rPr>
                <w:noProof/>
              </w:rPr>
            </w:pPr>
            <w:r w:rsidRPr="00890B0C">
              <w:rPr>
                <w:noProof/>
              </w:rPr>
              <w:t>00506</w:t>
            </w:r>
          </w:p>
        </w:tc>
        <w:tc>
          <w:tcPr>
            <w:tcW w:w="3888" w:type="dxa"/>
            <w:tcBorders>
              <w:top w:val="dotted" w:sz="4" w:space="0" w:color="auto"/>
              <w:left w:val="nil"/>
              <w:bottom w:val="dotted" w:sz="4" w:space="0" w:color="auto"/>
              <w:right w:val="nil"/>
            </w:tcBorders>
            <w:shd w:val="clear" w:color="auto" w:fill="FFFFFF"/>
          </w:tcPr>
          <w:p w14:paraId="5BD7FD0B" w14:textId="77777777" w:rsidR="009E61BC" w:rsidRPr="00890B0C" w:rsidRDefault="009E61BC">
            <w:pPr>
              <w:pStyle w:val="AttributeTableBody"/>
              <w:jc w:val="left"/>
              <w:rPr>
                <w:noProof/>
              </w:rPr>
            </w:pPr>
            <w:r w:rsidRPr="00890B0C">
              <w:rPr>
                <w:noProof/>
              </w:rPr>
              <w:t>Penalty</w:t>
            </w:r>
          </w:p>
        </w:tc>
      </w:tr>
      <w:tr w:rsidR="009F20B7" w:rsidRPr="009E61BC" w14:paraId="15B431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21B7F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89A7B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7C28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B423"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79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A332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E45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43358" w14:textId="77777777" w:rsidR="009E61BC" w:rsidRPr="00890B0C" w:rsidRDefault="009E61BC">
            <w:pPr>
              <w:pStyle w:val="AttributeTableBody"/>
              <w:rPr>
                <w:noProof/>
              </w:rPr>
            </w:pPr>
            <w:r w:rsidRPr="00890B0C">
              <w:rPr>
                <w:noProof/>
              </w:rPr>
              <w:t>00507</w:t>
            </w:r>
          </w:p>
        </w:tc>
        <w:tc>
          <w:tcPr>
            <w:tcW w:w="3888" w:type="dxa"/>
            <w:tcBorders>
              <w:top w:val="dotted" w:sz="4" w:space="0" w:color="auto"/>
              <w:left w:val="nil"/>
              <w:bottom w:val="dotted" w:sz="4" w:space="0" w:color="auto"/>
              <w:right w:val="nil"/>
            </w:tcBorders>
            <w:shd w:val="clear" w:color="auto" w:fill="FFFFFF"/>
          </w:tcPr>
          <w:p w14:paraId="2BA28AD1" w14:textId="77777777" w:rsidR="009E61BC" w:rsidRPr="00890B0C" w:rsidRDefault="009E61BC">
            <w:pPr>
              <w:pStyle w:val="AttributeTableBody"/>
              <w:jc w:val="left"/>
              <w:rPr>
                <w:noProof/>
              </w:rPr>
            </w:pPr>
            <w:r w:rsidRPr="00890B0C">
              <w:rPr>
                <w:noProof/>
              </w:rPr>
              <w:t>Certification Date/Time</w:t>
            </w:r>
          </w:p>
        </w:tc>
      </w:tr>
      <w:tr w:rsidR="009F20B7" w:rsidRPr="009E61BC" w14:paraId="63C539B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D0FB26"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83FB7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C83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1202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D6A504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95A5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28E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3F7856" w14:textId="77777777" w:rsidR="009E61BC" w:rsidRPr="00890B0C" w:rsidRDefault="009E61BC">
            <w:pPr>
              <w:pStyle w:val="AttributeTableBody"/>
              <w:rPr>
                <w:noProof/>
              </w:rPr>
            </w:pPr>
            <w:r w:rsidRPr="00890B0C">
              <w:rPr>
                <w:noProof/>
              </w:rPr>
              <w:t>00508</w:t>
            </w:r>
          </w:p>
        </w:tc>
        <w:tc>
          <w:tcPr>
            <w:tcW w:w="3888" w:type="dxa"/>
            <w:tcBorders>
              <w:top w:val="dotted" w:sz="4" w:space="0" w:color="auto"/>
              <w:left w:val="nil"/>
              <w:bottom w:val="dotted" w:sz="4" w:space="0" w:color="auto"/>
              <w:right w:val="nil"/>
            </w:tcBorders>
            <w:shd w:val="clear" w:color="auto" w:fill="FFFFFF"/>
          </w:tcPr>
          <w:p w14:paraId="3AF85442" w14:textId="77777777" w:rsidR="009E61BC" w:rsidRPr="00890B0C" w:rsidRDefault="009E61BC">
            <w:pPr>
              <w:pStyle w:val="AttributeTableBody"/>
              <w:jc w:val="left"/>
              <w:rPr>
                <w:noProof/>
              </w:rPr>
            </w:pPr>
            <w:r w:rsidRPr="00890B0C">
              <w:rPr>
                <w:noProof/>
              </w:rPr>
              <w:t>Certification Modify Date/Time</w:t>
            </w:r>
          </w:p>
        </w:tc>
      </w:tr>
      <w:tr w:rsidR="009F20B7" w:rsidRPr="009E61BC" w14:paraId="799B07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444E9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786D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3F6C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9F4579"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593925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6434F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511E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98EB5" w14:textId="77777777" w:rsidR="009E61BC" w:rsidRPr="00890B0C" w:rsidRDefault="009E61BC">
            <w:pPr>
              <w:pStyle w:val="AttributeTableBody"/>
              <w:rPr>
                <w:noProof/>
              </w:rPr>
            </w:pPr>
            <w:r w:rsidRPr="00890B0C">
              <w:rPr>
                <w:noProof/>
              </w:rPr>
              <w:t>00509</w:t>
            </w:r>
          </w:p>
        </w:tc>
        <w:tc>
          <w:tcPr>
            <w:tcW w:w="3888" w:type="dxa"/>
            <w:tcBorders>
              <w:top w:val="dotted" w:sz="4" w:space="0" w:color="auto"/>
              <w:left w:val="nil"/>
              <w:bottom w:val="dotted" w:sz="4" w:space="0" w:color="auto"/>
              <w:right w:val="nil"/>
            </w:tcBorders>
            <w:shd w:val="clear" w:color="auto" w:fill="FFFFFF"/>
          </w:tcPr>
          <w:p w14:paraId="1D845AC5" w14:textId="77777777" w:rsidR="009E61BC" w:rsidRPr="00890B0C" w:rsidRDefault="009E61BC">
            <w:pPr>
              <w:pStyle w:val="AttributeTableBody"/>
              <w:jc w:val="left"/>
              <w:rPr>
                <w:noProof/>
              </w:rPr>
            </w:pPr>
            <w:r w:rsidRPr="00890B0C">
              <w:rPr>
                <w:noProof/>
              </w:rPr>
              <w:t>Operator</w:t>
            </w:r>
          </w:p>
        </w:tc>
      </w:tr>
      <w:tr w:rsidR="009F20B7" w:rsidRPr="009E61BC" w14:paraId="7AD52BA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6AE64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F11E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9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A43A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84361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F4A6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47B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496BB" w14:textId="77777777" w:rsidR="009E61BC" w:rsidRPr="00890B0C" w:rsidRDefault="009E61BC">
            <w:pPr>
              <w:pStyle w:val="AttributeTableBody"/>
              <w:rPr>
                <w:noProof/>
              </w:rPr>
            </w:pPr>
            <w:r w:rsidRPr="00890B0C">
              <w:rPr>
                <w:noProof/>
              </w:rPr>
              <w:t>00510</w:t>
            </w:r>
          </w:p>
        </w:tc>
        <w:tc>
          <w:tcPr>
            <w:tcW w:w="3888" w:type="dxa"/>
            <w:tcBorders>
              <w:top w:val="dotted" w:sz="4" w:space="0" w:color="auto"/>
              <w:left w:val="nil"/>
              <w:bottom w:val="dotted" w:sz="4" w:space="0" w:color="auto"/>
              <w:right w:val="nil"/>
            </w:tcBorders>
            <w:shd w:val="clear" w:color="auto" w:fill="FFFFFF"/>
          </w:tcPr>
          <w:p w14:paraId="42275ADA" w14:textId="77777777" w:rsidR="009E61BC" w:rsidRPr="00890B0C" w:rsidRDefault="009E61BC">
            <w:pPr>
              <w:pStyle w:val="AttributeTableBody"/>
              <w:jc w:val="left"/>
              <w:rPr>
                <w:noProof/>
              </w:rPr>
            </w:pPr>
            <w:r w:rsidRPr="00890B0C">
              <w:rPr>
                <w:noProof/>
              </w:rPr>
              <w:t>Certification Begin Date</w:t>
            </w:r>
          </w:p>
        </w:tc>
      </w:tr>
      <w:tr w:rsidR="009F20B7" w:rsidRPr="009E61BC" w14:paraId="1FCC17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8399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3C68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777B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37CFE3"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642F2A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8623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FF2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5B6DC" w14:textId="77777777" w:rsidR="009E61BC" w:rsidRPr="00890B0C" w:rsidRDefault="009E61BC">
            <w:pPr>
              <w:pStyle w:val="AttributeTableBody"/>
              <w:rPr>
                <w:noProof/>
              </w:rPr>
            </w:pPr>
            <w:r w:rsidRPr="00890B0C">
              <w:rPr>
                <w:noProof/>
              </w:rPr>
              <w:t>00511</w:t>
            </w:r>
          </w:p>
        </w:tc>
        <w:tc>
          <w:tcPr>
            <w:tcW w:w="3888" w:type="dxa"/>
            <w:tcBorders>
              <w:top w:val="dotted" w:sz="4" w:space="0" w:color="auto"/>
              <w:left w:val="nil"/>
              <w:bottom w:val="dotted" w:sz="4" w:space="0" w:color="auto"/>
              <w:right w:val="nil"/>
            </w:tcBorders>
            <w:shd w:val="clear" w:color="auto" w:fill="FFFFFF"/>
          </w:tcPr>
          <w:p w14:paraId="42750EF8" w14:textId="77777777" w:rsidR="009E61BC" w:rsidRPr="00890B0C" w:rsidRDefault="009E61BC">
            <w:pPr>
              <w:pStyle w:val="AttributeTableBody"/>
              <w:jc w:val="left"/>
              <w:rPr>
                <w:noProof/>
              </w:rPr>
            </w:pPr>
            <w:r w:rsidRPr="00890B0C">
              <w:rPr>
                <w:noProof/>
              </w:rPr>
              <w:t>Certification End Date</w:t>
            </w:r>
          </w:p>
        </w:tc>
      </w:tr>
      <w:tr w:rsidR="009F20B7" w:rsidRPr="009E61BC" w14:paraId="39C75D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B29B8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6048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BBF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04F20" w14:textId="77777777" w:rsidR="009E61BC" w:rsidRPr="00890B0C" w:rsidRDefault="009E61BC">
            <w:pPr>
              <w:pStyle w:val="AttributeTableBody"/>
              <w:rPr>
                <w:noProof/>
              </w:rPr>
            </w:pPr>
            <w:r w:rsidRPr="00890B0C">
              <w:rPr>
                <w:noProof/>
              </w:rPr>
              <w:t>DTN</w:t>
            </w:r>
          </w:p>
        </w:tc>
        <w:tc>
          <w:tcPr>
            <w:tcW w:w="648" w:type="dxa"/>
            <w:tcBorders>
              <w:top w:val="dotted" w:sz="4" w:space="0" w:color="auto"/>
              <w:left w:val="nil"/>
              <w:bottom w:val="dotted" w:sz="4" w:space="0" w:color="auto"/>
              <w:right w:val="nil"/>
            </w:tcBorders>
            <w:shd w:val="clear" w:color="auto" w:fill="FFFFFF"/>
          </w:tcPr>
          <w:p w14:paraId="17F834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141C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ACD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C6DD0" w14:textId="77777777" w:rsidR="009E61BC" w:rsidRPr="00890B0C" w:rsidRDefault="009E61BC">
            <w:pPr>
              <w:pStyle w:val="AttributeTableBody"/>
              <w:rPr>
                <w:noProof/>
              </w:rPr>
            </w:pPr>
            <w:r w:rsidRPr="00890B0C">
              <w:rPr>
                <w:noProof/>
              </w:rPr>
              <w:t>00512</w:t>
            </w:r>
          </w:p>
        </w:tc>
        <w:tc>
          <w:tcPr>
            <w:tcW w:w="3888" w:type="dxa"/>
            <w:tcBorders>
              <w:top w:val="dotted" w:sz="4" w:space="0" w:color="auto"/>
              <w:left w:val="nil"/>
              <w:bottom w:val="dotted" w:sz="4" w:space="0" w:color="auto"/>
              <w:right w:val="nil"/>
            </w:tcBorders>
            <w:shd w:val="clear" w:color="auto" w:fill="FFFFFF"/>
          </w:tcPr>
          <w:p w14:paraId="4A3DA3F2" w14:textId="77777777" w:rsidR="009E61BC" w:rsidRPr="00890B0C" w:rsidRDefault="009E61BC">
            <w:pPr>
              <w:pStyle w:val="AttributeTableBody"/>
              <w:jc w:val="left"/>
              <w:rPr>
                <w:noProof/>
              </w:rPr>
            </w:pPr>
            <w:r w:rsidRPr="00890B0C">
              <w:rPr>
                <w:noProof/>
              </w:rPr>
              <w:t>Days</w:t>
            </w:r>
          </w:p>
        </w:tc>
      </w:tr>
      <w:tr w:rsidR="009F20B7" w:rsidRPr="009E61BC" w14:paraId="7F808F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B92A8"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415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C53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4C957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0DBB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E7F1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BB864" w14:textId="0E905E3E" w:rsidR="009E61BC" w:rsidRPr="00890B0C" w:rsidRDefault="00000000">
            <w:pPr>
              <w:pStyle w:val="AttributeTableBody"/>
              <w:rPr>
                <w:rStyle w:val="HyperlinkTable"/>
                <w:noProof/>
              </w:rPr>
            </w:pPr>
            <w:hyperlink r:id="rId292" w:anchor="HL70233" w:history="1">
              <w:r w:rsidR="009E61BC" w:rsidRPr="00890B0C">
                <w:rPr>
                  <w:rStyle w:val="HyperlinkTable"/>
                  <w:noProof/>
                </w:rPr>
                <w:t>023</w:t>
              </w:r>
              <w:bookmarkStart w:id="1966" w:name="_Hlt479436327"/>
              <w:r w:rsidR="009E61BC" w:rsidRPr="00890B0C">
                <w:rPr>
                  <w:rStyle w:val="HyperlinkTable"/>
                  <w:noProof/>
                </w:rPr>
                <w:t>3</w:t>
              </w:r>
              <w:bookmarkEnd w:id="1966"/>
            </w:hyperlink>
          </w:p>
        </w:tc>
        <w:tc>
          <w:tcPr>
            <w:tcW w:w="720" w:type="dxa"/>
            <w:tcBorders>
              <w:top w:val="dotted" w:sz="4" w:space="0" w:color="auto"/>
              <w:left w:val="nil"/>
              <w:bottom w:val="dotted" w:sz="4" w:space="0" w:color="auto"/>
              <w:right w:val="nil"/>
            </w:tcBorders>
            <w:shd w:val="clear" w:color="auto" w:fill="FFFFFF"/>
          </w:tcPr>
          <w:p w14:paraId="6C7DAFE3" w14:textId="77777777" w:rsidR="009E61BC" w:rsidRPr="00890B0C" w:rsidRDefault="009E61BC">
            <w:pPr>
              <w:pStyle w:val="AttributeTableBody"/>
              <w:rPr>
                <w:noProof/>
              </w:rPr>
            </w:pPr>
            <w:r w:rsidRPr="00890B0C">
              <w:rPr>
                <w:noProof/>
              </w:rPr>
              <w:t>00513</w:t>
            </w:r>
          </w:p>
        </w:tc>
        <w:tc>
          <w:tcPr>
            <w:tcW w:w="3888" w:type="dxa"/>
            <w:tcBorders>
              <w:top w:val="dotted" w:sz="4" w:space="0" w:color="auto"/>
              <w:left w:val="nil"/>
              <w:bottom w:val="dotted" w:sz="4" w:space="0" w:color="auto"/>
              <w:right w:val="nil"/>
            </w:tcBorders>
            <w:shd w:val="clear" w:color="auto" w:fill="FFFFFF"/>
          </w:tcPr>
          <w:p w14:paraId="2CD19652" w14:textId="77777777" w:rsidR="009E61BC" w:rsidRPr="00890B0C" w:rsidRDefault="009E61BC">
            <w:pPr>
              <w:pStyle w:val="AttributeTableBody"/>
              <w:jc w:val="left"/>
              <w:rPr>
                <w:noProof/>
              </w:rPr>
            </w:pPr>
            <w:r w:rsidRPr="00890B0C">
              <w:rPr>
                <w:noProof/>
              </w:rPr>
              <w:t>Non-Concur Code/Description</w:t>
            </w:r>
          </w:p>
        </w:tc>
      </w:tr>
      <w:tr w:rsidR="009F20B7" w:rsidRPr="00A117A0" w14:paraId="3EF450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024EF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D9C90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419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712C5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BC0005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F76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5221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6B6B1" w14:textId="77777777" w:rsidR="009E61BC" w:rsidRPr="00890B0C" w:rsidRDefault="009E61BC">
            <w:pPr>
              <w:pStyle w:val="AttributeTableBody"/>
              <w:rPr>
                <w:noProof/>
              </w:rPr>
            </w:pPr>
            <w:r w:rsidRPr="00890B0C">
              <w:rPr>
                <w:noProof/>
              </w:rPr>
              <w:t>00514</w:t>
            </w:r>
          </w:p>
        </w:tc>
        <w:tc>
          <w:tcPr>
            <w:tcW w:w="3888" w:type="dxa"/>
            <w:tcBorders>
              <w:top w:val="dotted" w:sz="4" w:space="0" w:color="auto"/>
              <w:left w:val="nil"/>
              <w:bottom w:val="dotted" w:sz="4" w:space="0" w:color="auto"/>
              <w:right w:val="nil"/>
            </w:tcBorders>
            <w:shd w:val="clear" w:color="auto" w:fill="FFFFFF"/>
          </w:tcPr>
          <w:p w14:paraId="30FB979E" w14:textId="77777777" w:rsidR="009E61BC" w:rsidRPr="00834733" w:rsidRDefault="009E61BC">
            <w:pPr>
              <w:pStyle w:val="AttributeTableBody"/>
              <w:jc w:val="left"/>
              <w:rPr>
                <w:noProof/>
                <w:lang w:val="fr-CH"/>
              </w:rPr>
            </w:pPr>
            <w:r w:rsidRPr="00834733">
              <w:rPr>
                <w:noProof/>
                <w:lang w:val="fr-CH"/>
              </w:rPr>
              <w:t>Non-Concur Effective Date/Time</w:t>
            </w:r>
          </w:p>
        </w:tc>
      </w:tr>
      <w:tr w:rsidR="009F20B7" w:rsidRPr="009E61BC" w14:paraId="7541C72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CBCDF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4EA957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4C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B0885"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B22CE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504C4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08B8C47" w14:textId="1E71BBE8" w:rsidR="009E61BC" w:rsidRPr="007B1B22" w:rsidRDefault="00000000">
            <w:pPr>
              <w:pStyle w:val="AttributeTableBody"/>
              <w:rPr>
                <w:rStyle w:val="HyperlinkTable"/>
              </w:rPr>
            </w:pPr>
            <w:hyperlink r:id="rId293" w:anchor="HL70010" w:history="1">
              <w:r w:rsidR="009E61BC" w:rsidRPr="007B1B22">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049127A9" w14:textId="77777777" w:rsidR="009E61BC" w:rsidRPr="00890B0C" w:rsidRDefault="009E61BC">
            <w:pPr>
              <w:pStyle w:val="AttributeTableBody"/>
              <w:rPr>
                <w:noProof/>
              </w:rPr>
            </w:pPr>
            <w:r w:rsidRPr="00890B0C">
              <w:rPr>
                <w:noProof/>
              </w:rPr>
              <w:t>00515</w:t>
            </w:r>
          </w:p>
        </w:tc>
        <w:tc>
          <w:tcPr>
            <w:tcW w:w="3888" w:type="dxa"/>
            <w:tcBorders>
              <w:top w:val="dotted" w:sz="4" w:space="0" w:color="auto"/>
              <w:left w:val="nil"/>
              <w:bottom w:val="dotted" w:sz="4" w:space="0" w:color="auto"/>
              <w:right w:val="nil"/>
            </w:tcBorders>
            <w:shd w:val="clear" w:color="auto" w:fill="FFFFFF"/>
          </w:tcPr>
          <w:p w14:paraId="4FAB2F48" w14:textId="77777777" w:rsidR="009E61BC" w:rsidRPr="00890B0C" w:rsidRDefault="009E61BC">
            <w:pPr>
              <w:pStyle w:val="AttributeTableBody"/>
              <w:jc w:val="left"/>
              <w:rPr>
                <w:noProof/>
              </w:rPr>
            </w:pPr>
            <w:r w:rsidRPr="00890B0C">
              <w:rPr>
                <w:noProof/>
              </w:rPr>
              <w:t>Physician Reviewer</w:t>
            </w:r>
          </w:p>
        </w:tc>
      </w:tr>
      <w:tr w:rsidR="009F20B7" w:rsidRPr="009E61BC" w14:paraId="594A17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81F6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D71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B2704"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614748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9C8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6A2CF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56A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51E67" w14:textId="77777777" w:rsidR="009E61BC" w:rsidRPr="00890B0C" w:rsidRDefault="009E61BC">
            <w:pPr>
              <w:pStyle w:val="AttributeTableBody"/>
              <w:rPr>
                <w:noProof/>
              </w:rPr>
            </w:pPr>
            <w:r w:rsidRPr="00890B0C">
              <w:rPr>
                <w:noProof/>
              </w:rPr>
              <w:t>00516</w:t>
            </w:r>
          </w:p>
        </w:tc>
        <w:tc>
          <w:tcPr>
            <w:tcW w:w="3888" w:type="dxa"/>
            <w:tcBorders>
              <w:top w:val="dotted" w:sz="4" w:space="0" w:color="auto"/>
              <w:left w:val="nil"/>
              <w:bottom w:val="dotted" w:sz="4" w:space="0" w:color="auto"/>
              <w:right w:val="nil"/>
            </w:tcBorders>
            <w:shd w:val="clear" w:color="auto" w:fill="FFFFFF"/>
          </w:tcPr>
          <w:p w14:paraId="5E2C01B3" w14:textId="77777777" w:rsidR="009E61BC" w:rsidRPr="00890B0C" w:rsidRDefault="009E61BC">
            <w:pPr>
              <w:pStyle w:val="AttributeTableBody"/>
              <w:jc w:val="left"/>
              <w:rPr>
                <w:noProof/>
              </w:rPr>
            </w:pPr>
            <w:r w:rsidRPr="00890B0C">
              <w:rPr>
                <w:noProof/>
              </w:rPr>
              <w:t>Certification Contact</w:t>
            </w:r>
          </w:p>
        </w:tc>
      </w:tr>
      <w:tr w:rsidR="009F20B7" w:rsidRPr="009E61BC" w14:paraId="40BA0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BE42D"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81D3C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AF1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5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188AE7C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EABAA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0747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760BE" w14:textId="77777777" w:rsidR="009E61BC" w:rsidRPr="00890B0C" w:rsidRDefault="009E61BC">
            <w:pPr>
              <w:pStyle w:val="AttributeTableBody"/>
              <w:rPr>
                <w:noProof/>
              </w:rPr>
            </w:pPr>
            <w:r w:rsidRPr="00890B0C">
              <w:rPr>
                <w:noProof/>
              </w:rPr>
              <w:t>00517</w:t>
            </w:r>
          </w:p>
        </w:tc>
        <w:tc>
          <w:tcPr>
            <w:tcW w:w="3888" w:type="dxa"/>
            <w:tcBorders>
              <w:top w:val="dotted" w:sz="4" w:space="0" w:color="auto"/>
              <w:left w:val="nil"/>
              <w:bottom w:val="dotted" w:sz="4" w:space="0" w:color="auto"/>
              <w:right w:val="nil"/>
            </w:tcBorders>
            <w:shd w:val="clear" w:color="auto" w:fill="FFFFFF"/>
          </w:tcPr>
          <w:p w14:paraId="14273F74" w14:textId="77777777" w:rsidR="009E61BC" w:rsidRPr="00890B0C" w:rsidRDefault="009E61BC">
            <w:pPr>
              <w:pStyle w:val="AttributeTableBody"/>
              <w:jc w:val="left"/>
              <w:rPr>
                <w:noProof/>
              </w:rPr>
            </w:pPr>
            <w:r w:rsidRPr="00890B0C">
              <w:rPr>
                <w:noProof/>
              </w:rPr>
              <w:t>Certification Contact Phone Number</w:t>
            </w:r>
          </w:p>
        </w:tc>
      </w:tr>
      <w:tr w:rsidR="009F20B7" w:rsidRPr="009E61BC" w14:paraId="346B109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412306"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4CE98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916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FE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69A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307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812EA" w14:textId="7C397EC6" w:rsidR="009E61BC" w:rsidRPr="00890B0C" w:rsidRDefault="00000000">
            <w:pPr>
              <w:pStyle w:val="AttributeTableBody"/>
              <w:rPr>
                <w:rStyle w:val="HyperlinkTable"/>
                <w:noProof/>
              </w:rPr>
            </w:pPr>
            <w:hyperlink r:id="rId294" w:anchor="HL70345" w:history="1">
              <w:r w:rsidR="009E61BC" w:rsidRPr="00890B0C">
                <w:rPr>
                  <w:rStyle w:val="HyperlinkTable"/>
                  <w:noProof/>
                </w:rPr>
                <w:t>0345</w:t>
              </w:r>
            </w:hyperlink>
          </w:p>
        </w:tc>
        <w:tc>
          <w:tcPr>
            <w:tcW w:w="720" w:type="dxa"/>
            <w:tcBorders>
              <w:top w:val="dotted" w:sz="4" w:space="0" w:color="auto"/>
              <w:left w:val="nil"/>
              <w:bottom w:val="dotted" w:sz="4" w:space="0" w:color="auto"/>
              <w:right w:val="nil"/>
            </w:tcBorders>
            <w:shd w:val="clear" w:color="auto" w:fill="FFFFFF"/>
          </w:tcPr>
          <w:p w14:paraId="5FAA5EAB" w14:textId="77777777" w:rsidR="009E61BC" w:rsidRPr="00890B0C" w:rsidRDefault="009E61BC">
            <w:pPr>
              <w:pStyle w:val="AttributeTableBody"/>
              <w:rPr>
                <w:noProof/>
              </w:rPr>
            </w:pPr>
            <w:r w:rsidRPr="00890B0C">
              <w:rPr>
                <w:noProof/>
              </w:rPr>
              <w:t>00518</w:t>
            </w:r>
          </w:p>
        </w:tc>
        <w:tc>
          <w:tcPr>
            <w:tcW w:w="3888" w:type="dxa"/>
            <w:tcBorders>
              <w:top w:val="dotted" w:sz="4" w:space="0" w:color="auto"/>
              <w:left w:val="nil"/>
              <w:bottom w:val="dotted" w:sz="4" w:space="0" w:color="auto"/>
              <w:right w:val="nil"/>
            </w:tcBorders>
            <w:shd w:val="clear" w:color="auto" w:fill="FFFFFF"/>
          </w:tcPr>
          <w:p w14:paraId="25FEA0C9" w14:textId="77777777" w:rsidR="009E61BC" w:rsidRPr="00890B0C" w:rsidRDefault="009E61BC">
            <w:pPr>
              <w:pStyle w:val="AttributeTableBody"/>
              <w:jc w:val="left"/>
              <w:rPr>
                <w:noProof/>
              </w:rPr>
            </w:pPr>
            <w:r w:rsidRPr="00890B0C">
              <w:rPr>
                <w:noProof/>
              </w:rPr>
              <w:t>Appeal Reason</w:t>
            </w:r>
          </w:p>
        </w:tc>
      </w:tr>
      <w:tr w:rsidR="009F20B7" w:rsidRPr="009E61BC" w14:paraId="33B9126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94FD3"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527FD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3A219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793B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05AC8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DCA4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8CDEA" w14:textId="7F935494" w:rsidR="009E61BC" w:rsidRPr="00890B0C" w:rsidRDefault="00000000">
            <w:pPr>
              <w:pStyle w:val="AttributeTableBody"/>
              <w:rPr>
                <w:rStyle w:val="HyperlinkTable"/>
                <w:noProof/>
              </w:rPr>
            </w:pPr>
            <w:hyperlink r:id="rId295" w:anchor="HL70346" w:history="1">
              <w:r w:rsidR="009E61BC" w:rsidRPr="00890B0C">
                <w:rPr>
                  <w:rStyle w:val="HyperlinkTable"/>
                  <w:noProof/>
                </w:rPr>
                <w:t>0346</w:t>
              </w:r>
            </w:hyperlink>
          </w:p>
        </w:tc>
        <w:tc>
          <w:tcPr>
            <w:tcW w:w="720" w:type="dxa"/>
            <w:tcBorders>
              <w:top w:val="dotted" w:sz="4" w:space="0" w:color="auto"/>
              <w:left w:val="nil"/>
              <w:bottom w:val="dotted" w:sz="4" w:space="0" w:color="auto"/>
              <w:right w:val="nil"/>
            </w:tcBorders>
            <w:shd w:val="clear" w:color="auto" w:fill="FFFFFF"/>
          </w:tcPr>
          <w:p w14:paraId="12F04907" w14:textId="77777777" w:rsidR="009E61BC" w:rsidRPr="00890B0C" w:rsidRDefault="009E61BC">
            <w:pPr>
              <w:pStyle w:val="AttributeTableBody"/>
              <w:rPr>
                <w:noProof/>
              </w:rPr>
            </w:pPr>
            <w:r w:rsidRPr="00890B0C">
              <w:rPr>
                <w:noProof/>
              </w:rPr>
              <w:t>00519</w:t>
            </w:r>
          </w:p>
        </w:tc>
        <w:tc>
          <w:tcPr>
            <w:tcW w:w="3888" w:type="dxa"/>
            <w:tcBorders>
              <w:top w:val="dotted" w:sz="4" w:space="0" w:color="auto"/>
              <w:left w:val="nil"/>
              <w:bottom w:val="dotted" w:sz="4" w:space="0" w:color="auto"/>
              <w:right w:val="nil"/>
            </w:tcBorders>
            <w:shd w:val="clear" w:color="auto" w:fill="FFFFFF"/>
          </w:tcPr>
          <w:p w14:paraId="272E3BCE" w14:textId="77777777" w:rsidR="009E61BC" w:rsidRPr="00890B0C" w:rsidRDefault="009E61BC">
            <w:pPr>
              <w:pStyle w:val="AttributeTableBody"/>
              <w:jc w:val="left"/>
              <w:rPr>
                <w:noProof/>
              </w:rPr>
            </w:pPr>
            <w:r w:rsidRPr="00890B0C">
              <w:rPr>
                <w:noProof/>
              </w:rPr>
              <w:t>Certification Agency</w:t>
            </w:r>
          </w:p>
        </w:tc>
      </w:tr>
      <w:tr w:rsidR="009F20B7" w:rsidRPr="009E61BC" w14:paraId="058343C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038E3F"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974F3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830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5612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4C0C8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04C4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17B12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7F39F0" w14:textId="77777777" w:rsidR="009E61BC" w:rsidRPr="00890B0C" w:rsidRDefault="009E61BC">
            <w:pPr>
              <w:pStyle w:val="AttributeTableBody"/>
              <w:rPr>
                <w:noProof/>
              </w:rPr>
            </w:pPr>
            <w:r w:rsidRPr="00890B0C">
              <w:rPr>
                <w:noProof/>
              </w:rPr>
              <w:t>00520</w:t>
            </w:r>
          </w:p>
        </w:tc>
        <w:tc>
          <w:tcPr>
            <w:tcW w:w="3888" w:type="dxa"/>
            <w:tcBorders>
              <w:top w:val="dotted" w:sz="4" w:space="0" w:color="auto"/>
              <w:left w:val="nil"/>
              <w:bottom w:val="dotted" w:sz="4" w:space="0" w:color="auto"/>
              <w:right w:val="nil"/>
            </w:tcBorders>
            <w:shd w:val="clear" w:color="auto" w:fill="FFFFFF"/>
          </w:tcPr>
          <w:p w14:paraId="50DE9191" w14:textId="77777777" w:rsidR="009E61BC" w:rsidRPr="00890B0C" w:rsidRDefault="009E61BC">
            <w:pPr>
              <w:pStyle w:val="AttributeTableBody"/>
              <w:jc w:val="left"/>
              <w:rPr>
                <w:noProof/>
              </w:rPr>
            </w:pPr>
            <w:r w:rsidRPr="00890B0C">
              <w:rPr>
                <w:noProof/>
              </w:rPr>
              <w:t>Certification Agency Phone Number</w:t>
            </w:r>
          </w:p>
        </w:tc>
      </w:tr>
      <w:tr w:rsidR="009F20B7" w:rsidRPr="009E61BC" w14:paraId="073764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CB72BF"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2FDDA3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FAA09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3224B0" w14:textId="77777777" w:rsidR="009E61BC" w:rsidRPr="00890B0C" w:rsidRDefault="009E61BC">
            <w:pPr>
              <w:pStyle w:val="AttributeTableBody"/>
              <w:rPr>
                <w:noProof/>
              </w:rPr>
            </w:pPr>
            <w:r w:rsidRPr="00890B0C">
              <w:rPr>
                <w:noProof/>
              </w:rPr>
              <w:t>ICD</w:t>
            </w:r>
          </w:p>
        </w:tc>
        <w:tc>
          <w:tcPr>
            <w:tcW w:w="648" w:type="dxa"/>
            <w:tcBorders>
              <w:top w:val="dotted" w:sz="4" w:space="0" w:color="auto"/>
              <w:left w:val="nil"/>
              <w:bottom w:val="dotted" w:sz="4" w:space="0" w:color="auto"/>
              <w:right w:val="nil"/>
            </w:tcBorders>
            <w:shd w:val="clear" w:color="auto" w:fill="FFFFFF"/>
          </w:tcPr>
          <w:p w14:paraId="63B6232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6F068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75B2D56" w14:textId="3273891D" w:rsidR="009E61BC" w:rsidRPr="0033217B" w:rsidRDefault="00000000">
            <w:pPr>
              <w:pStyle w:val="AttributeTableBody"/>
              <w:rPr>
                <w:rStyle w:val="HyperlinkTable"/>
              </w:rPr>
            </w:pPr>
            <w:hyperlink r:id="rId296" w:anchor="HL70136" w:history="1">
              <w:r w:rsidR="009E61BC" w:rsidRPr="0033217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FE6F51D" w14:textId="77777777" w:rsidR="009E61BC" w:rsidRPr="00890B0C" w:rsidRDefault="009E61BC">
            <w:pPr>
              <w:pStyle w:val="AttributeTableBody"/>
              <w:rPr>
                <w:noProof/>
              </w:rPr>
            </w:pPr>
            <w:r w:rsidRPr="00890B0C">
              <w:rPr>
                <w:noProof/>
              </w:rPr>
              <w:t>00521</w:t>
            </w:r>
          </w:p>
        </w:tc>
        <w:tc>
          <w:tcPr>
            <w:tcW w:w="3888" w:type="dxa"/>
            <w:tcBorders>
              <w:top w:val="dotted" w:sz="4" w:space="0" w:color="auto"/>
              <w:left w:val="nil"/>
              <w:bottom w:val="dotted" w:sz="4" w:space="0" w:color="auto"/>
              <w:right w:val="nil"/>
            </w:tcBorders>
            <w:shd w:val="clear" w:color="auto" w:fill="FFFFFF"/>
          </w:tcPr>
          <w:p w14:paraId="6A562E34" w14:textId="77777777" w:rsidR="009E61BC" w:rsidRPr="00890B0C" w:rsidRDefault="009E61BC">
            <w:pPr>
              <w:pStyle w:val="AttributeTableBody"/>
              <w:jc w:val="left"/>
              <w:rPr>
                <w:noProof/>
              </w:rPr>
            </w:pPr>
            <w:r w:rsidRPr="00890B0C">
              <w:rPr>
                <w:noProof/>
              </w:rPr>
              <w:t>Pre-Certification Requirement</w:t>
            </w:r>
          </w:p>
        </w:tc>
      </w:tr>
      <w:tr w:rsidR="009F20B7" w:rsidRPr="009E61BC" w14:paraId="2D6E68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1638CA" w14:textId="77777777" w:rsidR="009E61BC" w:rsidRPr="00890B0C" w:rsidRDefault="009E61BC">
            <w:pPr>
              <w:pStyle w:val="AttributeTableBody"/>
              <w:rPr>
                <w:noProof/>
              </w:rPr>
            </w:pPr>
            <w:r w:rsidRPr="00890B0C">
              <w:rPr>
                <w:noProof/>
              </w:rPr>
              <w:lastRenderedPageBreak/>
              <w:t>21</w:t>
            </w:r>
          </w:p>
        </w:tc>
        <w:tc>
          <w:tcPr>
            <w:tcW w:w="648" w:type="dxa"/>
            <w:tcBorders>
              <w:top w:val="dotted" w:sz="4" w:space="0" w:color="auto"/>
              <w:left w:val="nil"/>
              <w:bottom w:val="dotted" w:sz="4" w:space="0" w:color="auto"/>
              <w:right w:val="nil"/>
            </w:tcBorders>
            <w:shd w:val="clear" w:color="auto" w:fill="FFFFFF"/>
          </w:tcPr>
          <w:p w14:paraId="368D9E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5D3A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496DC3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A8AAC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F578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DC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73110" w14:textId="77777777" w:rsidR="009E61BC" w:rsidRPr="00890B0C" w:rsidRDefault="009E61BC">
            <w:pPr>
              <w:pStyle w:val="AttributeTableBody"/>
              <w:rPr>
                <w:noProof/>
              </w:rPr>
            </w:pPr>
            <w:r w:rsidRPr="00890B0C">
              <w:rPr>
                <w:noProof/>
              </w:rPr>
              <w:t>00522</w:t>
            </w:r>
          </w:p>
        </w:tc>
        <w:tc>
          <w:tcPr>
            <w:tcW w:w="3888" w:type="dxa"/>
            <w:tcBorders>
              <w:top w:val="dotted" w:sz="4" w:space="0" w:color="auto"/>
              <w:left w:val="nil"/>
              <w:bottom w:val="dotted" w:sz="4" w:space="0" w:color="auto"/>
              <w:right w:val="nil"/>
            </w:tcBorders>
            <w:shd w:val="clear" w:color="auto" w:fill="FFFFFF"/>
          </w:tcPr>
          <w:p w14:paraId="6541EEAE" w14:textId="77777777" w:rsidR="009E61BC" w:rsidRPr="00890B0C" w:rsidRDefault="009E61BC">
            <w:pPr>
              <w:pStyle w:val="AttributeTableBody"/>
              <w:jc w:val="left"/>
              <w:rPr>
                <w:noProof/>
              </w:rPr>
            </w:pPr>
            <w:r w:rsidRPr="00890B0C">
              <w:rPr>
                <w:noProof/>
              </w:rPr>
              <w:t>Case Manager</w:t>
            </w:r>
          </w:p>
        </w:tc>
      </w:tr>
      <w:tr w:rsidR="009F20B7" w:rsidRPr="009E61BC" w14:paraId="2AB8651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9B52BA"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04C1A1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750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5C5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FE4B6C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4448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72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595F1" w14:textId="77777777" w:rsidR="009E61BC" w:rsidRPr="00890B0C" w:rsidRDefault="009E61BC">
            <w:pPr>
              <w:pStyle w:val="AttributeTableBody"/>
              <w:rPr>
                <w:noProof/>
              </w:rPr>
            </w:pPr>
            <w:r w:rsidRPr="00890B0C">
              <w:rPr>
                <w:noProof/>
              </w:rPr>
              <w:t>00523</w:t>
            </w:r>
          </w:p>
        </w:tc>
        <w:tc>
          <w:tcPr>
            <w:tcW w:w="3888" w:type="dxa"/>
            <w:tcBorders>
              <w:top w:val="dotted" w:sz="4" w:space="0" w:color="auto"/>
              <w:left w:val="nil"/>
              <w:bottom w:val="dotted" w:sz="4" w:space="0" w:color="auto"/>
              <w:right w:val="nil"/>
            </w:tcBorders>
            <w:shd w:val="clear" w:color="auto" w:fill="FFFFFF"/>
          </w:tcPr>
          <w:p w14:paraId="3DF63E14" w14:textId="77777777" w:rsidR="009E61BC" w:rsidRPr="00890B0C" w:rsidRDefault="009E61BC">
            <w:pPr>
              <w:pStyle w:val="AttributeTableBody"/>
              <w:jc w:val="left"/>
              <w:rPr>
                <w:noProof/>
              </w:rPr>
            </w:pPr>
            <w:r w:rsidRPr="00890B0C">
              <w:rPr>
                <w:noProof/>
              </w:rPr>
              <w:t>Second Opinion Date</w:t>
            </w:r>
          </w:p>
        </w:tc>
      </w:tr>
      <w:tr w:rsidR="009F20B7" w:rsidRPr="009E61BC" w14:paraId="0C4DFF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0B562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0F43F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E3F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43FE3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C07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008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C810B" w14:textId="369F0D41" w:rsidR="009E61BC" w:rsidRPr="00890B0C" w:rsidRDefault="00000000">
            <w:pPr>
              <w:pStyle w:val="AttributeTableBody"/>
              <w:rPr>
                <w:rStyle w:val="HyperlinkTable"/>
                <w:noProof/>
              </w:rPr>
            </w:pPr>
            <w:hyperlink r:id="rId297" w:anchor="HL70151" w:history="1">
              <w:r w:rsidR="009E61BC" w:rsidRPr="00890B0C">
                <w:rPr>
                  <w:rStyle w:val="HyperlinkTable"/>
                  <w:noProof/>
                </w:rPr>
                <w:t>0151</w:t>
              </w:r>
            </w:hyperlink>
          </w:p>
        </w:tc>
        <w:tc>
          <w:tcPr>
            <w:tcW w:w="720" w:type="dxa"/>
            <w:tcBorders>
              <w:top w:val="dotted" w:sz="4" w:space="0" w:color="auto"/>
              <w:left w:val="nil"/>
              <w:bottom w:val="dotted" w:sz="4" w:space="0" w:color="auto"/>
              <w:right w:val="nil"/>
            </w:tcBorders>
            <w:shd w:val="clear" w:color="auto" w:fill="FFFFFF"/>
          </w:tcPr>
          <w:p w14:paraId="1DAF46A9" w14:textId="77777777" w:rsidR="009E61BC" w:rsidRPr="00890B0C" w:rsidRDefault="009E61BC">
            <w:pPr>
              <w:pStyle w:val="AttributeTableBody"/>
              <w:rPr>
                <w:noProof/>
              </w:rPr>
            </w:pPr>
            <w:r w:rsidRPr="00890B0C">
              <w:rPr>
                <w:noProof/>
              </w:rPr>
              <w:t>00524</w:t>
            </w:r>
          </w:p>
        </w:tc>
        <w:tc>
          <w:tcPr>
            <w:tcW w:w="3888" w:type="dxa"/>
            <w:tcBorders>
              <w:top w:val="dotted" w:sz="4" w:space="0" w:color="auto"/>
              <w:left w:val="nil"/>
              <w:bottom w:val="dotted" w:sz="4" w:space="0" w:color="auto"/>
              <w:right w:val="nil"/>
            </w:tcBorders>
            <w:shd w:val="clear" w:color="auto" w:fill="FFFFFF"/>
          </w:tcPr>
          <w:p w14:paraId="683675B1" w14:textId="77777777" w:rsidR="009E61BC" w:rsidRPr="00890B0C" w:rsidRDefault="009E61BC">
            <w:pPr>
              <w:pStyle w:val="AttributeTableBody"/>
              <w:jc w:val="left"/>
              <w:rPr>
                <w:noProof/>
              </w:rPr>
            </w:pPr>
            <w:r w:rsidRPr="00890B0C">
              <w:rPr>
                <w:noProof/>
              </w:rPr>
              <w:t xml:space="preserve">Second Opinion Status </w:t>
            </w:r>
          </w:p>
        </w:tc>
      </w:tr>
      <w:tr w:rsidR="009F20B7" w:rsidRPr="009E61BC" w14:paraId="45E7821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467FC3"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56A02E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8B2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90CB6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D8E3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A502D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6B57EA" w14:textId="5AFB929F" w:rsidR="009E61BC" w:rsidRPr="004350AA" w:rsidRDefault="00000000">
            <w:pPr>
              <w:pStyle w:val="AttributeTableBody"/>
              <w:rPr>
                <w:rStyle w:val="HyperlinkTable"/>
              </w:rPr>
            </w:pPr>
            <w:hyperlink r:id="rId298" w:anchor="HL70152" w:history="1">
              <w:r w:rsidR="009E61BC" w:rsidRPr="004350AA">
                <w:rPr>
                  <w:rStyle w:val="HyperlinkTable"/>
                </w:rPr>
                <w:t>0152</w:t>
              </w:r>
            </w:hyperlink>
          </w:p>
        </w:tc>
        <w:tc>
          <w:tcPr>
            <w:tcW w:w="720" w:type="dxa"/>
            <w:tcBorders>
              <w:top w:val="dotted" w:sz="4" w:space="0" w:color="auto"/>
              <w:left w:val="nil"/>
              <w:bottom w:val="dotted" w:sz="4" w:space="0" w:color="auto"/>
              <w:right w:val="nil"/>
            </w:tcBorders>
            <w:shd w:val="clear" w:color="auto" w:fill="FFFFFF"/>
          </w:tcPr>
          <w:p w14:paraId="46186301" w14:textId="77777777" w:rsidR="009E61BC" w:rsidRPr="00890B0C" w:rsidRDefault="009E61BC">
            <w:pPr>
              <w:pStyle w:val="AttributeTableBody"/>
              <w:rPr>
                <w:noProof/>
              </w:rPr>
            </w:pPr>
            <w:r w:rsidRPr="00890B0C">
              <w:rPr>
                <w:noProof/>
              </w:rPr>
              <w:t>00525</w:t>
            </w:r>
          </w:p>
        </w:tc>
        <w:tc>
          <w:tcPr>
            <w:tcW w:w="3888" w:type="dxa"/>
            <w:tcBorders>
              <w:top w:val="dotted" w:sz="4" w:space="0" w:color="auto"/>
              <w:left w:val="nil"/>
              <w:bottom w:val="dotted" w:sz="4" w:space="0" w:color="auto"/>
              <w:right w:val="nil"/>
            </w:tcBorders>
            <w:shd w:val="clear" w:color="auto" w:fill="FFFFFF"/>
          </w:tcPr>
          <w:p w14:paraId="309B03A4" w14:textId="77777777" w:rsidR="009E61BC" w:rsidRPr="00890B0C" w:rsidRDefault="009E61BC">
            <w:pPr>
              <w:pStyle w:val="AttributeTableBody"/>
              <w:jc w:val="left"/>
              <w:rPr>
                <w:noProof/>
              </w:rPr>
            </w:pPr>
            <w:r w:rsidRPr="00890B0C">
              <w:rPr>
                <w:noProof/>
              </w:rPr>
              <w:t>Second Opinion Documentation Received</w:t>
            </w:r>
          </w:p>
        </w:tc>
      </w:tr>
      <w:tr w:rsidR="009F20B7" w:rsidRPr="009E61BC" w14:paraId="10AFAD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76B28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2DACB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9B3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4629D"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14805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19A1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9651E91" w14:textId="4D5B819D" w:rsidR="009E61BC" w:rsidRPr="004350AA" w:rsidRDefault="00000000">
            <w:pPr>
              <w:pStyle w:val="AttributeTableBody"/>
              <w:rPr>
                <w:rStyle w:val="HyperlinkTable"/>
              </w:rPr>
            </w:pPr>
            <w:hyperlink r:id="rId299" w:anchor="HL70010" w:history="1">
              <w:r w:rsidR="009E61BC" w:rsidRPr="004350AA">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47528B73" w14:textId="77777777" w:rsidR="009E61BC" w:rsidRPr="00890B0C" w:rsidRDefault="009E61BC">
            <w:pPr>
              <w:pStyle w:val="AttributeTableBody"/>
              <w:rPr>
                <w:noProof/>
              </w:rPr>
            </w:pPr>
            <w:r w:rsidRPr="00890B0C">
              <w:rPr>
                <w:noProof/>
              </w:rPr>
              <w:t>00526</w:t>
            </w:r>
          </w:p>
        </w:tc>
        <w:tc>
          <w:tcPr>
            <w:tcW w:w="3888" w:type="dxa"/>
            <w:tcBorders>
              <w:top w:val="dotted" w:sz="4" w:space="0" w:color="auto"/>
              <w:left w:val="nil"/>
              <w:bottom w:val="dotted" w:sz="4" w:space="0" w:color="auto"/>
              <w:right w:val="nil"/>
            </w:tcBorders>
            <w:shd w:val="clear" w:color="auto" w:fill="FFFFFF"/>
          </w:tcPr>
          <w:p w14:paraId="44BC8E66" w14:textId="77777777" w:rsidR="009E61BC" w:rsidRPr="00890B0C" w:rsidRDefault="009E61BC">
            <w:pPr>
              <w:pStyle w:val="AttributeTableBody"/>
              <w:jc w:val="left"/>
              <w:rPr>
                <w:noProof/>
              </w:rPr>
            </w:pPr>
            <w:r w:rsidRPr="00890B0C">
              <w:rPr>
                <w:noProof/>
              </w:rPr>
              <w:t>Second Opinion Physician</w:t>
            </w:r>
          </w:p>
        </w:tc>
      </w:tr>
      <w:tr w:rsidR="009F20B7" w:rsidRPr="009E61BC" w14:paraId="52800A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AB8E01" w14:textId="77777777" w:rsidR="009E61BC" w:rsidRPr="00890B0C" w:rsidRDefault="009E61BC">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567391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6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51E20C" w14:textId="77777777" w:rsidR="009E61BC" w:rsidRPr="00890B0C" w:rsidRDefault="009E61B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1599EDB"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300F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90A93" w14:textId="6C289A92" w:rsidR="009E61BC" w:rsidRPr="004350AA" w:rsidRDefault="00000000">
            <w:pPr>
              <w:pStyle w:val="AttributeTableBody"/>
              <w:rPr>
                <w:rStyle w:val="HyperlinkTable"/>
              </w:rPr>
            </w:pPr>
            <w:hyperlink r:id="rId300" w:anchor="HL70921" w:history="1">
              <w:r w:rsidR="009E61BC" w:rsidRPr="004350AA">
                <w:rPr>
                  <w:rStyle w:val="HyperlinkTable"/>
                </w:rPr>
                <w:t>0921</w:t>
              </w:r>
            </w:hyperlink>
          </w:p>
        </w:tc>
        <w:tc>
          <w:tcPr>
            <w:tcW w:w="720" w:type="dxa"/>
            <w:tcBorders>
              <w:top w:val="dotted" w:sz="4" w:space="0" w:color="auto"/>
              <w:left w:val="nil"/>
              <w:bottom w:val="dotted" w:sz="4" w:space="0" w:color="auto"/>
              <w:right w:val="nil"/>
            </w:tcBorders>
            <w:shd w:val="clear" w:color="auto" w:fill="FFFFFF"/>
          </w:tcPr>
          <w:p w14:paraId="1D776A5E" w14:textId="77777777" w:rsidR="009E61BC" w:rsidRPr="00890B0C" w:rsidRDefault="009E61BC">
            <w:pPr>
              <w:pStyle w:val="AttributeTableBody"/>
              <w:rPr>
                <w:noProof/>
              </w:rPr>
            </w:pPr>
            <w:r>
              <w:rPr>
                <w:noProof/>
              </w:rPr>
              <w:t>03336</w:t>
            </w:r>
          </w:p>
        </w:tc>
        <w:tc>
          <w:tcPr>
            <w:tcW w:w="3888" w:type="dxa"/>
            <w:tcBorders>
              <w:top w:val="dotted" w:sz="4" w:space="0" w:color="auto"/>
              <w:left w:val="nil"/>
              <w:bottom w:val="dotted" w:sz="4" w:space="0" w:color="auto"/>
              <w:right w:val="nil"/>
            </w:tcBorders>
            <w:shd w:val="clear" w:color="auto" w:fill="FFFFFF"/>
          </w:tcPr>
          <w:p w14:paraId="09385E23" w14:textId="77777777" w:rsidR="009E61BC" w:rsidRPr="00890B0C" w:rsidRDefault="009E61BC">
            <w:pPr>
              <w:pStyle w:val="AttributeTableBody"/>
              <w:jc w:val="left"/>
              <w:rPr>
                <w:noProof/>
              </w:rPr>
            </w:pPr>
            <w:r>
              <w:rPr>
                <w:noProof/>
              </w:rPr>
              <w:t>Certification Type</w:t>
            </w:r>
          </w:p>
        </w:tc>
      </w:tr>
      <w:tr w:rsidR="009F20B7" w:rsidRPr="009E61BC" w14:paraId="3F2A13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2D387F" w14:textId="77777777" w:rsidR="009E61BC" w:rsidRPr="00C80A56" w:rsidRDefault="009E61BC">
            <w:pPr>
              <w:pStyle w:val="AttributeTableBody"/>
              <w:rPr>
                <w:noProof/>
              </w:rPr>
            </w:pPr>
            <w:r w:rsidRPr="00C80A56">
              <w:rPr>
                <w:noProof/>
              </w:rPr>
              <w:t>27</w:t>
            </w:r>
          </w:p>
        </w:tc>
        <w:tc>
          <w:tcPr>
            <w:tcW w:w="648" w:type="dxa"/>
            <w:tcBorders>
              <w:top w:val="dotted" w:sz="4" w:space="0" w:color="auto"/>
              <w:left w:val="nil"/>
              <w:bottom w:val="dotted" w:sz="4" w:space="0" w:color="auto"/>
              <w:right w:val="nil"/>
            </w:tcBorders>
            <w:shd w:val="clear" w:color="auto" w:fill="FFFFFF"/>
          </w:tcPr>
          <w:p w14:paraId="02DD17D0"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73876" w14:textId="77777777" w:rsidR="009E61BC" w:rsidRPr="00C80A5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6E0606" w14:textId="77777777" w:rsidR="009E61BC" w:rsidRPr="00C80A56" w:rsidRDefault="009E61BC">
            <w:pPr>
              <w:pStyle w:val="AttributeTableBody"/>
              <w:rPr>
                <w:noProof/>
              </w:rPr>
            </w:pPr>
            <w:r w:rsidRPr="00C80A56">
              <w:rPr>
                <w:noProof/>
              </w:rPr>
              <w:t>CWE</w:t>
            </w:r>
          </w:p>
        </w:tc>
        <w:tc>
          <w:tcPr>
            <w:tcW w:w="648" w:type="dxa"/>
            <w:tcBorders>
              <w:top w:val="dotted" w:sz="4" w:space="0" w:color="auto"/>
              <w:left w:val="nil"/>
              <w:bottom w:val="dotted" w:sz="4" w:space="0" w:color="auto"/>
              <w:right w:val="nil"/>
            </w:tcBorders>
            <w:shd w:val="clear" w:color="auto" w:fill="FFFFFF"/>
          </w:tcPr>
          <w:p w14:paraId="5AE9E806" w14:textId="77777777" w:rsidR="009E61BC" w:rsidRPr="00C80A56" w:rsidRDefault="009E61BC">
            <w:pPr>
              <w:pStyle w:val="AttributeTableBody"/>
              <w:rPr>
                <w:noProof/>
              </w:rPr>
            </w:pPr>
            <w:r w:rsidRPr="00C80A56">
              <w:rPr>
                <w:noProof/>
              </w:rPr>
              <w:t>O</w:t>
            </w:r>
          </w:p>
        </w:tc>
        <w:tc>
          <w:tcPr>
            <w:tcW w:w="648" w:type="dxa"/>
            <w:tcBorders>
              <w:top w:val="dotted" w:sz="4" w:space="0" w:color="auto"/>
              <w:left w:val="nil"/>
              <w:bottom w:val="dotted" w:sz="4" w:space="0" w:color="auto"/>
              <w:right w:val="nil"/>
            </w:tcBorders>
            <w:shd w:val="clear" w:color="auto" w:fill="FFFFFF"/>
          </w:tcPr>
          <w:p w14:paraId="5A7711D5"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F4088C" w14:textId="41A5181F" w:rsidR="009E61BC" w:rsidRPr="004350AA" w:rsidRDefault="00000000">
            <w:pPr>
              <w:pStyle w:val="AttributeTableBody"/>
              <w:rPr>
                <w:rStyle w:val="HyperlinkTable"/>
              </w:rPr>
            </w:pPr>
            <w:hyperlink r:id="rId301" w:anchor="HL70922" w:history="1">
              <w:r w:rsidR="009E61BC" w:rsidRPr="004350AA">
                <w:rPr>
                  <w:rStyle w:val="HyperlinkTable"/>
                </w:rPr>
                <w:t>0922</w:t>
              </w:r>
            </w:hyperlink>
          </w:p>
        </w:tc>
        <w:tc>
          <w:tcPr>
            <w:tcW w:w="720" w:type="dxa"/>
            <w:tcBorders>
              <w:top w:val="dotted" w:sz="4" w:space="0" w:color="auto"/>
              <w:left w:val="nil"/>
              <w:bottom w:val="dotted" w:sz="4" w:space="0" w:color="auto"/>
              <w:right w:val="nil"/>
            </w:tcBorders>
            <w:shd w:val="clear" w:color="auto" w:fill="FFFFFF"/>
          </w:tcPr>
          <w:p w14:paraId="40F8B97A" w14:textId="77777777" w:rsidR="009E61BC" w:rsidRPr="00C80A56" w:rsidRDefault="009E61BC">
            <w:pPr>
              <w:pStyle w:val="AttributeTableBody"/>
              <w:rPr>
                <w:noProof/>
              </w:rPr>
            </w:pPr>
            <w:r w:rsidRPr="00C80A56">
              <w:rPr>
                <w:noProof/>
              </w:rPr>
              <w:t>03337</w:t>
            </w:r>
          </w:p>
        </w:tc>
        <w:tc>
          <w:tcPr>
            <w:tcW w:w="3888" w:type="dxa"/>
            <w:tcBorders>
              <w:top w:val="dotted" w:sz="4" w:space="0" w:color="auto"/>
              <w:left w:val="nil"/>
              <w:bottom w:val="dotted" w:sz="4" w:space="0" w:color="auto"/>
              <w:right w:val="nil"/>
            </w:tcBorders>
            <w:shd w:val="clear" w:color="auto" w:fill="FFFFFF"/>
          </w:tcPr>
          <w:p w14:paraId="20F05643" w14:textId="77777777" w:rsidR="009E61BC" w:rsidRPr="00C80A56" w:rsidRDefault="009E61BC">
            <w:pPr>
              <w:pStyle w:val="AttributeTableBody"/>
              <w:jc w:val="left"/>
              <w:rPr>
                <w:noProof/>
              </w:rPr>
            </w:pPr>
            <w:r w:rsidRPr="00C80A56">
              <w:rPr>
                <w:noProof/>
              </w:rPr>
              <w:t>Certification Category</w:t>
            </w:r>
          </w:p>
        </w:tc>
      </w:tr>
      <w:tr w:rsidR="009F20B7" w:rsidRPr="009E61BC" w14:paraId="295C1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2C4A60" w14:textId="77777777" w:rsidR="00A66401" w:rsidRPr="00890B0C" w:rsidRDefault="00A66401" w:rsidP="00713B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5A2E34F7" w14:textId="77777777" w:rsidR="00A66401" w:rsidRPr="00890B0C"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2DDBE" w14:textId="77777777" w:rsidR="00A66401" w:rsidRPr="00890B0C"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19F16" w14:textId="77777777" w:rsidR="00A66401" w:rsidRPr="00890B0C" w:rsidRDefault="00A66401" w:rsidP="00713B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970D965" w14:textId="77777777" w:rsidR="00A66401" w:rsidRPr="00890B0C" w:rsidRDefault="00A66401" w:rsidP="00713B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50DFB1" w14:textId="77777777" w:rsidR="00A66401" w:rsidRPr="00890B0C"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EA267A4" w14:textId="77777777" w:rsidR="00A66401" w:rsidRPr="00C80A56" w:rsidRDefault="00A66401"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76EA5FF" w14:textId="77777777" w:rsidR="00A66401" w:rsidRPr="00890B0C" w:rsidRDefault="009C5F69" w:rsidP="00713BF5">
            <w:pPr>
              <w:pStyle w:val="AttributeTableBody"/>
              <w:rPr>
                <w:noProof/>
              </w:rPr>
            </w:pPr>
            <w:r>
              <w:rPr>
                <w:noProof/>
              </w:rPr>
              <w:t>02483</w:t>
            </w:r>
          </w:p>
        </w:tc>
        <w:tc>
          <w:tcPr>
            <w:tcW w:w="3888" w:type="dxa"/>
            <w:tcBorders>
              <w:top w:val="dotted" w:sz="4" w:space="0" w:color="auto"/>
              <w:left w:val="nil"/>
              <w:bottom w:val="dotted" w:sz="4" w:space="0" w:color="auto"/>
              <w:right w:val="nil"/>
            </w:tcBorders>
            <w:shd w:val="clear" w:color="auto" w:fill="FFFFFF"/>
          </w:tcPr>
          <w:p w14:paraId="3AE2C994" w14:textId="77777777" w:rsidR="00A66401" w:rsidRPr="00890B0C" w:rsidRDefault="00A66401" w:rsidP="00713BF5">
            <w:pPr>
              <w:pStyle w:val="AttributeTableBody"/>
              <w:jc w:val="left"/>
              <w:rPr>
                <w:noProof/>
              </w:rPr>
            </w:pPr>
            <w:r>
              <w:rPr>
                <w:noProof/>
              </w:rPr>
              <w:t>Online Verification Date/Time</w:t>
            </w:r>
          </w:p>
        </w:tc>
      </w:tr>
      <w:tr w:rsidR="009F20B7" w:rsidRPr="009E61BC" w14:paraId="307901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FD353A" w14:textId="77777777" w:rsidR="00A66401" w:rsidRPr="00C80A56" w:rsidRDefault="00A66401" w:rsidP="00713BF5">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8EFDBB9" w14:textId="77777777" w:rsidR="00A66401" w:rsidRPr="00C80A56"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D0008" w14:textId="77777777" w:rsidR="00A66401" w:rsidRPr="00C80A56"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86F2BF" w14:textId="77777777" w:rsidR="00A66401" w:rsidRPr="00C80A56" w:rsidRDefault="00A66401" w:rsidP="00713B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F1B59F0" w14:textId="77777777" w:rsidR="00A66401" w:rsidRPr="00C80A56" w:rsidRDefault="00A66401" w:rsidP="00713BF5">
            <w:pPr>
              <w:pStyle w:val="AttributeTableBody"/>
              <w:rPr>
                <w:noProof/>
              </w:rPr>
            </w:pPr>
            <w:r>
              <w:rPr>
                <w:noProof/>
              </w:rPr>
              <w:t>C(R/X)</w:t>
            </w:r>
          </w:p>
        </w:tc>
        <w:tc>
          <w:tcPr>
            <w:tcW w:w="648" w:type="dxa"/>
            <w:tcBorders>
              <w:top w:val="dotted" w:sz="4" w:space="0" w:color="auto"/>
              <w:left w:val="nil"/>
              <w:bottom w:val="dotted" w:sz="4" w:space="0" w:color="auto"/>
              <w:right w:val="nil"/>
            </w:tcBorders>
            <w:shd w:val="clear" w:color="auto" w:fill="FFFFFF"/>
          </w:tcPr>
          <w:p w14:paraId="475609C7" w14:textId="77777777" w:rsidR="00A66401" w:rsidRPr="00C80A56"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AC1FCF8" w14:textId="4C3D3A23" w:rsidR="00A66401" w:rsidRPr="004350AA" w:rsidRDefault="00000000" w:rsidP="009F20B7">
            <w:pPr>
              <w:pStyle w:val="AttributeTableBody"/>
              <w:rPr>
                <w:rStyle w:val="HyperlinkTable"/>
              </w:rPr>
            </w:pPr>
            <w:hyperlink r:id="rId302" w:anchor="HL70970" w:history="1">
              <w:r w:rsidR="00A66401" w:rsidRPr="004350AA">
                <w:rPr>
                  <w:rStyle w:val="HyperlinkTable"/>
                </w:rPr>
                <w:t>0970</w:t>
              </w:r>
            </w:hyperlink>
          </w:p>
        </w:tc>
        <w:tc>
          <w:tcPr>
            <w:tcW w:w="720" w:type="dxa"/>
            <w:tcBorders>
              <w:top w:val="dotted" w:sz="4" w:space="0" w:color="auto"/>
              <w:left w:val="nil"/>
              <w:bottom w:val="dotted" w:sz="4" w:space="0" w:color="auto"/>
              <w:right w:val="nil"/>
            </w:tcBorders>
            <w:shd w:val="clear" w:color="auto" w:fill="FFFFFF"/>
          </w:tcPr>
          <w:p w14:paraId="0F12A298" w14:textId="77777777" w:rsidR="00A66401" w:rsidRPr="00C80A56" w:rsidRDefault="009C5F69" w:rsidP="00713BF5">
            <w:pPr>
              <w:pStyle w:val="AttributeTableBody"/>
              <w:rPr>
                <w:noProof/>
              </w:rPr>
            </w:pPr>
            <w:r>
              <w:rPr>
                <w:noProof/>
              </w:rPr>
              <w:t>02484</w:t>
            </w:r>
          </w:p>
        </w:tc>
        <w:tc>
          <w:tcPr>
            <w:tcW w:w="3888" w:type="dxa"/>
            <w:tcBorders>
              <w:top w:val="dotted" w:sz="4" w:space="0" w:color="auto"/>
              <w:left w:val="nil"/>
              <w:bottom w:val="dotted" w:sz="4" w:space="0" w:color="auto"/>
              <w:right w:val="nil"/>
            </w:tcBorders>
            <w:shd w:val="clear" w:color="auto" w:fill="FFFFFF"/>
          </w:tcPr>
          <w:p w14:paraId="58F4554B" w14:textId="77777777" w:rsidR="00A66401" w:rsidRPr="00C80A56" w:rsidRDefault="00A66401" w:rsidP="00713BF5">
            <w:pPr>
              <w:pStyle w:val="AttributeTableBody"/>
              <w:jc w:val="left"/>
              <w:rPr>
                <w:noProof/>
              </w:rPr>
            </w:pPr>
            <w:r>
              <w:rPr>
                <w:noProof/>
              </w:rPr>
              <w:t>Online Verification Result</w:t>
            </w:r>
          </w:p>
        </w:tc>
      </w:tr>
      <w:tr w:rsidR="009F20B7" w:rsidRPr="009E61BC" w14:paraId="6E79B1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33C5C2" w14:textId="77777777" w:rsidR="00A66401" w:rsidRPr="00C80A56" w:rsidRDefault="00A66401">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363674B3" w14:textId="77777777" w:rsidR="00A66401" w:rsidRPr="00C80A56" w:rsidRDefault="00A6640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7CCF8" w14:textId="77777777" w:rsidR="00A66401" w:rsidRPr="00C80A56" w:rsidRDefault="00A6640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F2D0C" w14:textId="77777777" w:rsidR="00A66401" w:rsidRPr="00C80A56" w:rsidRDefault="00A66401">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19FEEDE" w14:textId="77777777" w:rsidR="00A66401" w:rsidRPr="00C80A56" w:rsidRDefault="00A66401">
            <w:pPr>
              <w:pStyle w:val="AttributeTableBody"/>
              <w:rPr>
                <w:noProof/>
              </w:rPr>
            </w:pPr>
            <w:r>
              <w:rPr>
                <w:noProof/>
              </w:rPr>
              <w:t>C(RE/X)</w:t>
            </w:r>
          </w:p>
        </w:tc>
        <w:tc>
          <w:tcPr>
            <w:tcW w:w="648" w:type="dxa"/>
            <w:tcBorders>
              <w:top w:val="dotted" w:sz="4" w:space="0" w:color="auto"/>
              <w:left w:val="nil"/>
              <w:bottom w:val="dotted" w:sz="4" w:space="0" w:color="auto"/>
              <w:right w:val="nil"/>
            </w:tcBorders>
            <w:shd w:val="clear" w:color="auto" w:fill="FFFFFF"/>
          </w:tcPr>
          <w:p w14:paraId="3F9B7564" w14:textId="77777777" w:rsidR="00A66401" w:rsidRPr="00C80A56" w:rsidRDefault="00A66401">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9F366C0" w14:textId="40587A15" w:rsidR="00A66401" w:rsidRPr="004350AA" w:rsidRDefault="00000000">
            <w:pPr>
              <w:pStyle w:val="AttributeTableBody"/>
              <w:rPr>
                <w:rStyle w:val="HyperlinkTable"/>
              </w:rPr>
            </w:pPr>
            <w:hyperlink r:id="rId303" w:anchor="HL70971" w:history="1">
              <w:r w:rsidR="00A66401" w:rsidRPr="004350AA">
                <w:rPr>
                  <w:rStyle w:val="HyperlinkTable"/>
                </w:rPr>
                <w:t>0971</w:t>
              </w:r>
            </w:hyperlink>
          </w:p>
        </w:tc>
        <w:tc>
          <w:tcPr>
            <w:tcW w:w="720" w:type="dxa"/>
            <w:tcBorders>
              <w:top w:val="dotted" w:sz="4" w:space="0" w:color="auto"/>
              <w:left w:val="nil"/>
              <w:bottom w:val="dotted" w:sz="4" w:space="0" w:color="auto"/>
              <w:right w:val="nil"/>
            </w:tcBorders>
            <w:shd w:val="clear" w:color="auto" w:fill="FFFFFF"/>
          </w:tcPr>
          <w:p w14:paraId="19B9C365" w14:textId="77777777" w:rsidR="00A66401" w:rsidRPr="00C80A56" w:rsidRDefault="009C5F69">
            <w:pPr>
              <w:pStyle w:val="AttributeTableBody"/>
              <w:rPr>
                <w:noProof/>
              </w:rPr>
            </w:pPr>
            <w:r>
              <w:rPr>
                <w:noProof/>
              </w:rPr>
              <w:t>02485</w:t>
            </w:r>
          </w:p>
        </w:tc>
        <w:tc>
          <w:tcPr>
            <w:tcW w:w="3888" w:type="dxa"/>
            <w:tcBorders>
              <w:top w:val="dotted" w:sz="4" w:space="0" w:color="auto"/>
              <w:left w:val="nil"/>
              <w:bottom w:val="dotted" w:sz="4" w:space="0" w:color="auto"/>
              <w:right w:val="nil"/>
            </w:tcBorders>
            <w:shd w:val="clear" w:color="auto" w:fill="FFFFFF"/>
          </w:tcPr>
          <w:p w14:paraId="0689C5E6" w14:textId="77777777" w:rsidR="00A66401" w:rsidRPr="00C80A56" w:rsidRDefault="00A66401">
            <w:pPr>
              <w:pStyle w:val="AttributeTableBody"/>
              <w:jc w:val="left"/>
              <w:rPr>
                <w:noProof/>
              </w:rPr>
            </w:pPr>
            <w:r>
              <w:rPr>
                <w:noProof/>
              </w:rPr>
              <w:t>Online Verification Result Error Code</w:t>
            </w:r>
          </w:p>
        </w:tc>
      </w:tr>
      <w:tr w:rsidR="009F20B7" w:rsidRPr="009E61BC" w14:paraId="6648940F"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D9FC28E" w14:textId="77777777" w:rsidR="00A66401" w:rsidRDefault="00A66401">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14:paraId="04F7986F" w14:textId="77777777" w:rsidR="00A66401" w:rsidRPr="00C80A56" w:rsidRDefault="00A6640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9F7B72" w14:textId="77777777" w:rsidR="00A66401" w:rsidRPr="00C80A56" w:rsidRDefault="00A6640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4F82D4" w14:textId="77777777" w:rsidR="00A66401" w:rsidRPr="00C80A56" w:rsidRDefault="00A66401">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35AE49F" w14:textId="77777777" w:rsidR="00A66401" w:rsidRPr="00C80A56" w:rsidRDefault="00A66401">
            <w:pPr>
              <w:pStyle w:val="AttributeTableBody"/>
              <w:rPr>
                <w:noProof/>
              </w:rPr>
            </w:pPr>
            <w:r>
              <w:rPr>
                <w:noProof/>
              </w:rPr>
              <w:t>C(R/X)</w:t>
            </w:r>
          </w:p>
        </w:tc>
        <w:tc>
          <w:tcPr>
            <w:tcW w:w="648" w:type="dxa"/>
            <w:tcBorders>
              <w:top w:val="dotted" w:sz="4" w:space="0" w:color="auto"/>
              <w:left w:val="nil"/>
              <w:bottom w:val="single" w:sz="4" w:space="0" w:color="auto"/>
              <w:right w:val="nil"/>
            </w:tcBorders>
            <w:shd w:val="clear" w:color="auto" w:fill="FFFFFF"/>
          </w:tcPr>
          <w:p w14:paraId="210166EE" w14:textId="77777777" w:rsidR="00A66401" w:rsidRPr="00C80A56" w:rsidRDefault="00A66401">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DD670A8" w14:textId="77777777" w:rsidR="00A66401" w:rsidRDefault="00A66401">
            <w:pPr>
              <w:pStyle w:val="AttributeTableBody"/>
            </w:pPr>
          </w:p>
        </w:tc>
        <w:tc>
          <w:tcPr>
            <w:tcW w:w="720" w:type="dxa"/>
            <w:tcBorders>
              <w:top w:val="dotted" w:sz="4" w:space="0" w:color="auto"/>
              <w:left w:val="nil"/>
              <w:bottom w:val="single" w:sz="4" w:space="0" w:color="auto"/>
              <w:right w:val="nil"/>
            </w:tcBorders>
            <w:shd w:val="clear" w:color="auto" w:fill="FFFFFF"/>
          </w:tcPr>
          <w:p w14:paraId="36ACBFB6" w14:textId="77777777" w:rsidR="00A66401" w:rsidRPr="00C80A56" w:rsidRDefault="009C5F69">
            <w:pPr>
              <w:pStyle w:val="AttributeTableBody"/>
              <w:rPr>
                <w:noProof/>
              </w:rPr>
            </w:pPr>
            <w:r>
              <w:rPr>
                <w:noProof/>
              </w:rPr>
              <w:t>02486</w:t>
            </w:r>
          </w:p>
        </w:tc>
        <w:tc>
          <w:tcPr>
            <w:tcW w:w="3888" w:type="dxa"/>
            <w:tcBorders>
              <w:top w:val="dotted" w:sz="4" w:space="0" w:color="auto"/>
              <w:left w:val="nil"/>
              <w:bottom w:val="single" w:sz="4" w:space="0" w:color="auto"/>
              <w:right w:val="nil"/>
            </w:tcBorders>
            <w:shd w:val="clear" w:color="auto" w:fill="FFFFFF"/>
          </w:tcPr>
          <w:p w14:paraId="1C438B6D" w14:textId="77777777" w:rsidR="00A66401" w:rsidRPr="00C80A56" w:rsidRDefault="00A66401">
            <w:pPr>
              <w:pStyle w:val="AttributeTableBody"/>
              <w:jc w:val="left"/>
              <w:rPr>
                <w:noProof/>
              </w:rPr>
            </w:pPr>
            <w:r>
              <w:rPr>
                <w:noProof/>
              </w:rPr>
              <w:t>Online Verification Result Check Digit</w:t>
            </w:r>
          </w:p>
        </w:tc>
      </w:tr>
    </w:tbl>
    <w:p w14:paraId="0964FDE3" w14:textId="77777777" w:rsidR="009E61BC" w:rsidRPr="00C80A56" w:rsidRDefault="009E61BC">
      <w:pPr>
        <w:pStyle w:val="Heading4"/>
        <w:rPr>
          <w:noProof/>
          <w:vanish/>
        </w:rPr>
      </w:pPr>
      <w:bookmarkStart w:id="1967" w:name="_Toc1882240"/>
      <w:r w:rsidRPr="00C80A56">
        <w:rPr>
          <w:noProof/>
          <w:vanish/>
        </w:rPr>
        <w:t>IN3 Field Definitions</w:t>
      </w:r>
      <w:bookmarkEnd w:id="1967"/>
      <w:r w:rsidR="005B65F4" w:rsidRPr="00C80A56">
        <w:rPr>
          <w:noProof/>
          <w:vanish/>
        </w:rPr>
        <w:fldChar w:fldCharType="begin"/>
      </w:r>
      <w:r w:rsidRPr="00C80A56">
        <w:rPr>
          <w:noProof/>
          <w:vanish/>
        </w:rPr>
        <w:instrText xml:space="preserve"> XE "IN3 - data element definitions" </w:instrText>
      </w:r>
      <w:r w:rsidR="005B65F4" w:rsidRPr="00C80A56">
        <w:rPr>
          <w:noProof/>
          <w:vanish/>
        </w:rPr>
        <w:fldChar w:fldCharType="end"/>
      </w:r>
    </w:p>
    <w:p w14:paraId="026C994D" w14:textId="77777777" w:rsidR="009E61BC" w:rsidRPr="00C80A56" w:rsidRDefault="009E61BC">
      <w:pPr>
        <w:pStyle w:val="Heading4"/>
        <w:tabs>
          <w:tab w:val="num" w:pos="1440"/>
        </w:tabs>
        <w:rPr>
          <w:noProof/>
        </w:rPr>
      </w:pPr>
      <w:bookmarkStart w:id="1968" w:name="_Toc1882241"/>
      <w:r w:rsidRPr="00C80A56">
        <w:rPr>
          <w:noProof/>
        </w:rPr>
        <w:t>IN3-1   Set ID - IN3</w:t>
      </w:r>
      <w:r w:rsidR="005B65F4" w:rsidRPr="00C80A56">
        <w:rPr>
          <w:noProof/>
        </w:rPr>
        <w:fldChar w:fldCharType="begin"/>
      </w:r>
      <w:r w:rsidRPr="00C80A56">
        <w:rPr>
          <w:noProof/>
        </w:rPr>
        <w:instrText xml:space="preserve"> XE "Set id – IN3" </w:instrText>
      </w:r>
      <w:r w:rsidR="005B65F4" w:rsidRPr="00C80A56">
        <w:rPr>
          <w:noProof/>
        </w:rPr>
        <w:fldChar w:fldCharType="end"/>
      </w:r>
      <w:r w:rsidRPr="00C80A56">
        <w:rPr>
          <w:noProof/>
        </w:rPr>
        <w:t xml:space="preserve">   (SI)   00502</w:t>
      </w:r>
      <w:bookmarkEnd w:id="1968"/>
    </w:p>
    <w:p w14:paraId="1B41DC6B" w14:textId="77992D90" w:rsidR="009E61BC" w:rsidRPr="00890B0C" w:rsidDel="007D1731" w:rsidRDefault="009E61BC">
      <w:pPr>
        <w:pStyle w:val="NormalIndented"/>
        <w:rPr>
          <w:del w:id="1969" w:author="Craig Newman" w:date="2023-07-03T08:34:00Z"/>
          <w:noProof/>
        </w:rPr>
      </w:pPr>
      <w:r w:rsidRPr="00890B0C">
        <w:rPr>
          <w:noProof/>
        </w:rPr>
        <w:t xml:space="preserve">Definition:  </w:t>
      </w:r>
      <w:r w:rsidRPr="00890B0C">
        <w:rPr>
          <w:rStyle w:val="ReferenceAttribute"/>
          <w:noProof/>
        </w:rPr>
        <w:t>IN3-1 - Set ID - IN3</w:t>
      </w:r>
      <w:r w:rsidRPr="00890B0C">
        <w:rPr>
          <w:noProof/>
        </w:rPr>
        <w:t xml:space="preserve"> </w:t>
      </w:r>
      <w:ins w:id="1970" w:author="Craig Newman" w:date="2023-07-03T08:34:00Z">
        <w:r w:rsidR="007D1731" w:rsidRPr="007D1731">
          <w:rPr>
            <w:color w:val="172B4D"/>
            <w:shd w:val="clear" w:color="auto" w:fill="FFFFFF"/>
          </w:rPr>
          <w:t>contains the number that identifies this transaction. For the first occurrence of the segment the sequence number shall be 1, for the second occurrence it shall be 2, etc. The set ID in the IN3 segment is used when there are multiple certifications for the insurance plan identified in IN1-2. The set ID in the IN3 segment is provided because there can be multiple repetitions of the IN3 segment if there are multiple certifications for the same insurance plan, e.g., IN1 (Set ID 1), IN2, IN3 (Set ID 1), IN3 (Set ID 2), IN3 (Set ID 3). Further details are provided in 6.5.6.1.</w:t>
        </w:r>
      </w:ins>
      <w:del w:id="1971" w:author="Craig Newman" w:date="2023-07-03T08:34:00Z">
        <w:r w:rsidRPr="00890B0C" w:rsidDel="007D1731">
          <w:rPr>
            <w:noProof/>
          </w:rPr>
          <w:delText>contains the number that identifies this transaction.  For the first occurrence of the segment the sequence number shall be 1, for the second occurrence it shall be 2, etc.  The set ID in the IN3 segment is used when there are multiple certifications for the insurance plan identified in IN1-2.</w:delText>
        </w:r>
      </w:del>
    </w:p>
    <w:p w14:paraId="48B1A640" w14:textId="77777777" w:rsidR="009E61BC" w:rsidRPr="00890B0C" w:rsidRDefault="009E61BC" w:rsidP="007D1731">
      <w:pPr>
        <w:pStyle w:val="NormalIndented"/>
        <w:rPr>
          <w:noProof/>
        </w:rPr>
      </w:pPr>
      <w:bookmarkStart w:id="1972" w:name="_Toc1882242"/>
      <w:r w:rsidRPr="00890B0C">
        <w:rPr>
          <w:noProof/>
        </w:rPr>
        <w:t>IN3-2   Certification Number</w:t>
      </w:r>
      <w:r w:rsidR="005B65F4" w:rsidRPr="00890B0C">
        <w:rPr>
          <w:noProof/>
        </w:rPr>
        <w:fldChar w:fldCharType="begin"/>
      </w:r>
      <w:r w:rsidRPr="00890B0C">
        <w:rPr>
          <w:noProof/>
        </w:rPr>
        <w:instrText xml:space="preserve"> XE "Certification number" </w:instrText>
      </w:r>
      <w:r w:rsidR="005B65F4" w:rsidRPr="00890B0C">
        <w:rPr>
          <w:noProof/>
        </w:rPr>
        <w:fldChar w:fldCharType="end"/>
      </w:r>
      <w:r w:rsidRPr="00890B0C">
        <w:rPr>
          <w:noProof/>
        </w:rPr>
        <w:t xml:space="preserve">   (CX)   00503</w:t>
      </w:r>
      <w:bookmarkEnd w:id="1972"/>
    </w:p>
    <w:p w14:paraId="6243CAA0"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DC1531C" w14:textId="77777777" w:rsidR="00C344D6" w:rsidRDefault="00C344D6" w:rsidP="00C344D6">
      <w:pPr>
        <w:pStyle w:val="Components"/>
      </w:pPr>
      <w:r>
        <w:t>Subcomponents for Assigning Authority (HD):  &lt;Namespace ID (IS)&gt; &amp; &lt;Universal ID (ST)&gt; &amp; &lt;Universal ID Type (ID)&gt;</w:t>
      </w:r>
    </w:p>
    <w:p w14:paraId="5C9E4418" w14:textId="77777777" w:rsidR="00C344D6" w:rsidRDefault="00C344D6" w:rsidP="00C344D6">
      <w:pPr>
        <w:pStyle w:val="Components"/>
      </w:pPr>
      <w:r>
        <w:t>Subcomponents for Assigning Facility (HD):  &lt;Namespace ID (IS)&gt; &amp; &lt;Universal ID (ST)&gt; &amp; &lt;Universal ID Type (ID)&gt;</w:t>
      </w:r>
    </w:p>
    <w:p w14:paraId="3EA72E4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A7204D"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8F00E3" w14:textId="77777777" w:rsidR="009E61BC" w:rsidRPr="00890B0C" w:rsidRDefault="009E61BC">
      <w:pPr>
        <w:pStyle w:val="NormalIndented"/>
        <w:rPr>
          <w:noProof/>
        </w:rPr>
      </w:pPr>
      <w:r w:rsidRPr="00890B0C">
        <w:rPr>
          <w:noProof/>
        </w:rPr>
        <w:t>Definition:  This field contains the number assigned by the certification agency.  The assigning authority and identifier type code are strongly recommended for all CX data types.</w:t>
      </w:r>
    </w:p>
    <w:p w14:paraId="7521F946" w14:textId="77777777" w:rsidR="009E61BC" w:rsidRPr="00890B0C" w:rsidRDefault="009E61BC">
      <w:pPr>
        <w:pStyle w:val="Heading4"/>
        <w:tabs>
          <w:tab w:val="num" w:pos="1440"/>
        </w:tabs>
        <w:rPr>
          <w:noProof/>
        </w:rPr>
      </w:pPr>
      <w:bookmarkStart w:id="1973" w:name="_Toc1882243"/>
      <w:r w:rsidRPr="00890B0C">
        <w:rPr>
          <w:noProof/>
        </w:rPr>
        <w:t>IN3-3   Certified By</w:t>
      </w:r>
      <w:r w:rsidR="005B65F4" w:rsidRPr="00890B0C">
        <w:rPr>
          <w:noProof/>
        </w:rPr>
        <w:fldChar w:fldCharType="begin"/>
      </w:r>
      <w:r w:rsidRPr="00890B0C">
        <w:rPr>
          <w:noProof/>
        </w:rPr>
        <w:instrText xml:space="preserve"> XE "Certified by" </w:instrText>
      </w:r>
      <w:r w:rsidR="005B65F4" w:rsidRPr="00890B0C">
        <w:rPr>
          <w:noProof/>
        </w:rPr>
        <w:fldChar w:fldCharType="end"/>
      </w:r>
      <w:r w:rsidRPr="00890B0C">
        <w:rPr>
          <w:noProof/>
        </w:rPr>
        <w:t xml:space="preserve">   (XCN)   00504</w:t>
      </w:r>
      <w:bookmarkEnd w:id="1973"/>
    </w:p>
    <w:p w14:paraId="3364F97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3C296E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B240BDD"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E7DEFF" w14:textId="77777777" w:rsidR="00C344D6" w:rsidRDefault="00C344D6" w:rsidP="00C344D6">
      <w:pPr>
        <w:pStyle w:val="Components"/>
      </w:pPr>
      <w:r>
        <w:t>Subcomponents for Assigning Authority (HD):  &lt;Namespace ID (IS)&gt; &amp; &lt;Universal ID (ST)&gt; &amp; &lt;Universal ID Type (ID)&gt;</w:t>
      </w:r>
    </w:p>
    <w:p w14:paraId="6A62C1F0" w14:textId="77777777" w:rsidR="00C344D6" w:rsidRDefault="00C344D6" w:rsidP="00C344D6">
      <w:pPr>
        <w:pStyle w:val="Components"/>
      </w:pPr>
      <w:r>
        <w:t>Subcomponents for Assigning Facility (HD):  &lt;Namespace ID (IS)&gt; &amp; &lt;Universal ID (ST)&gt; &amp; &lt;Universal ID Type (ID)&gt;</w:t>
      </w:r>
    </w:p>
    <w:p w14:paraId="69B7043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292DF0"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40B0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B715C2" w14:textId="77777777" w:rsidR="009E61BC" w:rsidRPr="00890B0C" w:rsidRDefault="009E61BC">
      <w:pPr>
        <w:pStyle w:val="NormalIndented"/>
        <w:rPr>
          <w:noProof/>
        </w:rPr>
      </w:pPr>
      <w:r w:rsidRPr="00890B0C">
        <w:rPr>
          <w:noProof/>
        </w:rPr>
        <w:t>Definition:  This field contains the party that approved the certification.  Multiple names and identifiers for the same person may be sent in this sequence</w:t>
      </w:r>
      <w:r w:rsidR="00D52EF7" w:rsidRPr="00D52EF7">
        <w:rPr>
          <w:noProof/>
        </w:rPr>
        <w:t xml:space="preserve"> </w:t>
      </w:r>
      <w:r w:rsidR="00D52EF7">
        <w:rPr>
          <w:noProof/>
        </w:rPr>
        <w:t>Specification of meaning based on sequence is deprecated</w:t>
      </w:r>
      <w:r w:rsidRPr="00890B0C">
        <w:rPr>
          <w:noProof/>
        </w:rPr>
        <w:t>.</w:t>
      </w:r>
    </w:p>
    <w:p w14:paraId="1ECA78A3" w14:textId="77777777" w:rsidR="009E61BC" w:rsidRPr="00890B0C" w:rsidRDefault="009E61BC">
      <w:pPr>
        <w:pStyle w:val="Heading4"/>
        <w:tabs>
          <w:tab w:val="num" w:pos="1440"/>
        </w:tabs>
        <w:rPr>
          <w:noProof/>
        </w:rPr>
      </w:pPr>
      <w:r w:rsidRPr="00890B0C">
        <w:rPr>
          <w:noProof/>
        </w:rPr>
        <w:t xml:space="preserve"> </w:t>
      </w:r>
      <w:bookmarkStart w:id="1974" w:name="_Toc1882244"/>
      <w:r w:rsidRPr="00890B0C">
        <w:rPr>
          <w:noProof/>
        </w:rPr>
        <w:t>IN3-4   Certification Required</w:t>
      </w:r>
      <w:r w:rsidR="005B65F4" w:rsidRPr="00890B0C">
        <w:rPr>
          <w:noProof/>
        </w:rPr>
        <w:fldChar w:fldCharType="begin"/>
      </w:r>
      <w:r w:rsidRPr="00890B0C">
        <w:rPr>
          <w:noProof/>
        </w:rPr>
        <w:instrText xml:space="preserve"> XE "Certification required" </w:instrText>
      </w:r>
      <w:r w:rsidR="005B65F4" w:rsidRPr="00890B0C">
        <w:rPr>
          <w:noProof/>
        </w:rPr>
        <w:fldChar w:fldCharType="end"/>
      </w:r>
      <w:r w:rsidRPr="00890B0C">
        <w:rPr>
          <w:noProof/>
        </w:rPr>
        <w:t xml:space="preserve">   (ID)   00505</w:t>
      </w:r>
      <w:bookmarkEnd w:id="1974"/>
    </w:p>
    <w:p w14:paraId="5882D1CA" w14:textId="602D285A" w:rsidR="009E61BC" w:rsidRPr="00890B0C" w:rsidRDefault="009E61BC">
      <w:pPr>
        <w:pStyle w:val="NormalIndented"/>
        <w:rPr>
          <w:noProof/>
        </w:rPr>
      </w:pPr>
      <w:r w:rsidRPr="00890B0C">
        <w:rPr>
          <w:noProof/>
        </w:rPr>
        <w:t xml:space="preserve">Definition:  This field indicates whether certification is required.  Refer to </w:t>
      </w:r>
      <w:hyperlink r:id="rId304" w:anchor="HL70136" w:history="1">
        <w:r w:rsidRPr="003B6C8C">
          <w:rPr>
            <w:rStyle w:val="ReferenceHL7Table"/>
          </w:rPr>
          <w:t>HL7 Table 0136 - Yes/no Indicator</w:t>
        </w:r>
      </w:hyperlink>
      <w:r w:rsidRPr="00890B0C">
        <w:rPr>
          <w:noProof/>
        </w:rPr>
        <w:t xml:space="preserve"> </w:t>
      </w:r>
      <w:r w:rsidRPr="00565828">
        <w:rPr>
          <w:noProof/>
        </w:rPr>
        <w:t xml:space="preserve">in Chapter 2C, Code Tables, </w:t>
      </w:r>
      <w:r w:rsidRPr="00890B0C">
        <w:rPr>
          <w:noProof/>
        </w:rPr>
        <w:t>for valid values.</w:t>
      </w:r>
    </w:p>
    <w:p w14:paraId="2DB724A6" w14:textId="77777777" w:rsidR="009E61BC" w:rsidRPr="00890B0C" w:rsidRDefault="009E61BC">
      <w:pPr>
        <w:pStyle w:val="NormalList"/>
        <w:rPr>
          <w:noProof/>
        </w:rPr>
      </w:pPr>
      <w:r w:rsidRPr="00890B0C">
        <w:rPr>
          <w:noProof/>
        </w:rPr>
        <w:t>Y</w:t>
      </w:r>
      <w:r w:rsidRPr="00890B0C">
        <w:rPr>
          <w:noProof/>
        </w:rPr>
        <w:tab/>
        <w:t>certification required</w:t>
      </w:r>
    </w:p>
    <w:p w14:paraId="6605CE37" w14:textId="77777777" w:rsidR="009E61BC" w:rsidRPr="00890B0C" w:rsidRDefault="009E61BC">
      <w:pPr>
        <w:pStyle w:val="NormalList"/>
        <w:rPr>
          <w:noProof/>
        </w:rPr>
      </w:pPr>
      <w:r w:rsidRPr="00890B0C">
        <w:rPr>
          <w:noProof/>
        </w:rPr>
        <w:t>N</w:t>
      </w:r>
      <w:r w:rsidRPr="00890B0C">
        <w:rPr>
          <w:noProof/>
        </w:rPr>
        <w:tab/>
        <w:t>certification not required</w:t>
      </w:r>
    </w:p>
    <w:p w14:paraId="07C512FD" w14:textId="77777777" w:rsidR="009E61BC" w:rsidRPr="00890B0C" w:rsidRDefault="009E61BC">
      <w:pPr>
        <w:pStyle w:val="Heading4"/>
        <w:tabs>
          <w:tab w:val="num" w:pos="1440"/>
        </w:tabs>
        <w:rPr>
          <w:noProof/>
        </w:rPr>
      </w:pPr>
      <w:r w:rsidRPr="00890B0C">
        <w:rPr>
          <w:noProof/>
        </w:rPr>
        <w:t xml:space="preserve"> </w:t>
      </w:r>
      <w:bookmarkStart w:id="1975" w:name="_Toc1882245"/>
      <w:r w:rsidRPr="00890B0C">
        <w:rPr>
          <w:noProof/>
        </w:rPr>
        <w:t>IN3-5   Penalty</w:t>
      </w:r>
      <w:r w:rsidR="005B65F4" w:rsidRPr="00890B0C">
        <w:rPr>
          <w:noProof/>
        </w:rPr>
        <w:fldChar w:fldCharType="begin"/>
      </w:r>
      <w:r w:rsidRPr="00890B0C">
        <w:rPr>
          <w:noProof/>
        </w:rPr>
        <w:instrText xml:space="preserve"> XE "Penalty" </w:instrText>
      </w:r>
      <w:r w:rsidR="005B65F4" w:rsidRPr="00890B0C">
        <w:rPr>
          <w:noProof/>
        </w:rPr>
        <w:fldChar w:fldCharType="end"/>
      </w:r>
      <w:r w:rsidRPr="00890B0C">
        <w:rPr>
          <w:noProof/>
        </w:rPr>
        <w:t xml:space="preserve">   (MOP)   00506</w:t>
      </w:r>
      <w:bookmarkEnd w:id="1975"/>
    </w:p>
    <w:p w14:paraId="2E7622D1" w14:textId="77777777" w:rsidR="00C344D6" w:rsidRDefault="00C344D6" w:rsidP="00C344D6">
      <w:pPr>
        <w:pStyle w:val="Components"/>
      </w:pPr>
      <w:bookmarkStart w:id="1976" w:name="MOPComponent"/>
      <w:r>
        <w:t>Components:  &lt;Money or Percentage Indicator (ID)&gt; ^ &lt;Money or Percentage Quantity (NM)&gt; ^ &lt;Monetary  Denomination (ID)&gt;</w:t>
      </w:r>
      <w:bookmarkEnd w:id="1976"/>
    </w:p>
    <w:p w14:paraId="05227A88" w14:textId="77777777" w:rsidR="009E61BC" w:rsidRPr="00890B0C" w:rsidRDefault="009E61BC">
      <w:pPr>
        <w:pStyle w:val="NormalIndented"/>
        <w:rPr>
          <w:noProof/>
        </w:rPr>
      </w:pPr>
      <w:r w:rsidRPr="00890B0C">
        <w:rPr>
          <w:noProof/>
        </w:rPr>
        <w:t>Definition:  This field contains the penalty, in dollars or a percentage that will be assessed if the pre-certification is not performed.</w:t>
      </w:r>
    </w:p>
    <w:p w14:paraId="16C35547" w14:textId="77777777" w:rsidR="009E61BC" w:rsidRPr="00890B0C" w:rsidRDefault="009E61BC">
      <w:pPr>
        <w:pStyle w:val="Heading4"/>
        <w:rPr>
          <w:noProof/>
        </w:rPr>
      </w:pPr>
      <w:bookmarkStart w:id="1977" w:name="_Toc1882246"/>
      <w:r w:rsidRPr="00890B0C">
        <w:rPr>
          <w:noProof/>
        </w:rPr>
        <w:t>IN3-6   Certification Date/Time</w:t>
      </w:r>
      <w:r w:rsidR="005B65F4" w:rsidRPr="00890B0C">
        <w:rPr>
          <w:noProof/>
        </w:rPr>
        <w:fldChar w:fldCharType="begin"/>
      </w:r>
      <w:r w:rsidRPr="00890B0C">
        <w:rPr>
          <w:noProof/>
        </w:rPr>
        <w:instrText xml:space="preserve"> XE "Certification date/time" </w:instrText>
      </w:r>
      <w:r w:rsidR="005B65F4" w:rsidRPr="00890B0C">
        <w:rPr>
          <w:noProof/>
        </w:rPr>
        <w:fldChar w:fldCharType="end"/>
      </w:r>
      <w:r w:rsidRPr="00890B0C">
        <w:rPr>
          <w:noProof/>
        </w:rPr>
        <w:t xml:space="preserve">   (DTM)   00507</w:t>
      </w:r>
      <w:bookmarkEnd w:id="1977"/>
    </w:p>
    <w:p w14:paraId="5EAB3C2A" w14:textId="77777777" w:rsidR="009E61BC" w:rsidRPr="00890B0C" w:rsidRDefault="009E61BC">
      <w:pPr>
        <w:pStyle w:val="NormalIndented"/>
        <w:rPr>
          <w:noProof/>
        </w:rPr>
      </w:pPr>
      <w:r w:rsidRPr="00890B0C">
        <w:rPr>
          <w:noProof/>
        </w:rPr>
        <w:t>Definition:  This field contains the date and time stamp that indicates when insurance was certified to exist for the patient.</w:t>
      </w:r>
    </w:p>
    <w:p w14:paraId="6A2FFA03" w14:textId="77777777" w:rsidR="009E61BC" w:rsidRPr="00890B0C" w:rsidRDefault="009E61BC">
      <w:pPr>
        <w:pStyle w:val="Heading4"/>
        <w:rPr>
          <w:noProof/>
        </w:rPr>
      </w:pPr>
      <w:bookmarkStart w:id="1978" w:name="_Toc1882247"/>
      <w:r w:rsidRPr="00890B0C">
        <w:rPr>
          <w:noProof/>
        </w:rPr>
        <w:t>IN3-7   Certification Modify Date/Time</w:t>
      </w:r>
      <w:r w:rsidR="005B65F4" w:rsidRPr="00890B0C">
        <w:rPr>
          <w:noProof/>
        </w:rPr>
        <w:fldChar w:fldCharType="begin"/>
      </w:r>
      <w:r w:rsidRPr="00890B0C">
        <w:rPr>
          <w:noProof/>
        </w:rPr>
        <w:instrText xml:space="preserve"> XE "Certification modify date/time" </w:instrText>
      </w:r>
      <w:r w:rsidR="005B65F4" w:rsidRPr="00890B0C">
        <w:rPr>
          <w:noProof/>
        </w:rPr>
        <w:fldChar w:fldCharType="end"/>
      </w:r>
      <w:r w:rsidRPr="00890B0C">
        <w:rPr>
          <w:noProof/>
        </w:rPr>
        <w:t xml:space="preserve">   (DTM)   00508</w:t>
      </w:r>
      <w:bookmarkEnd w:id="1978"/>
    </w:p>
    <w:p w14:paraId="4D972E5D" w14:textId="77777777" w:rsidR="009E61BC" w:rsidRPr="00890B0C" w:rsidRDefault="009E61BC">
      <w:pPr>
        <w:pStyle w:val="NormalIndented"/>
        <w:rPr>
          <w:noProof/>
        </w:rPr>
      </w:pPr>
      <w:r w:rsidRPr="00890B0C">
        <w:rPr>
          <w:noProof/>
        </w:rPr>
        <w:t>Definition:  This field contains the date/time that the certification was modified.</w:t>
      </w:r>
    </w:p>
    <w:p w14:paraId="3BDA877E" w14:textId="77777777" w:rsidR="009E61BC" w:rsidRPr="00890B0C" w:rsidRDefault="009E61BC">
      <w:pPr>
        <w:pStyle w:val="Heading4"/>
        <w:tabs>
          <w:tab w:val="num" w:pos="1440"/>
        </w:tabs>
        <w:rPr>
          <w:noProof/>
        </w:rPr>
      </w:pPr>
      <w:bookmarkStart w:id="1979" w:name="_Toc1882248"/>
      <w:r w:rsidRPr="00890B0C">
        <w:rPr>
          <w:noProof/>
        </w:rPr>
        <w:t>IN3-8   Operator</w:t>
      </w:r>
      <w:r w:rsidR="005B65F4" w:rsidRPr="00890B0C">
        <w:rPr>
          <w:noProof/>
        </w:rPr>
        <w:fldChar w:fldCharType="begin"/>
      </w:r>
      <w:r w:rsidRPr="00890B0C">
        <w:rPr>
          <w:noProof/>
        </w:rPr>
        <w:instrText xml:space="preserve"> XE "Operator" </w:instrText>
      </w:r>
      <w:r w:rsidR="005B65F4" w:rsidRPr="00890B0C">
        <w:rPr>
          <w:noProof/>
        </w:rPr>
        <w:fldChar w:fldCharType="end"/>
      </w:r>
      <w:r w:rsidRPr="00890B0C">
        <w:rPr>
          <w:noProof/>
        </w:rPr>
        <w:t xml:space="preserve">   (XCN)   00509</w:t>
      </w:r>
      <w:bookmarkEnd w:id="1979"/>
    </w:p>
    <w:p w14:paraId="498CC138"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7DD500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0539F04" w14:textId="77777777" w:rsidR="00C344D6" w:rsidRDefault="00C344D6" w:rsidP="00C344D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083611" w14:textId="77777777" w:rsidR="00C344D6" w:rsidRDefault="00C344D6" w:rsidP="00C344D6">
      <w:pPr>
        <w:pStyle w:val="Components"/>
      </w:pPr>
      <w:r>
        <w:t>Subcomponents for Assigning Authority (HD):  &lt;Namespace ID (IS)&gt; &amp; &lt;Universal ID (ST)&gt; &amp; &lt;Universal ID Type (ID)&gt;</w:t>
      </w:r>
    </w:p>
    <w:p w14:paraId="4D0F0D4E" w14:textId="77777777" w:rsidR="00C344D6" w:rsidRDefault="00C344D6" w:rsidP="00C344D6">
      <w:pPr>
        <w:pStyle w:val="Components"/>
      </w:pPr>
      <w:r>
        <w:t>Subcomponents for Assigning Facility (HD):  &lt;Namespace ID (IS)&gt; &amp; &lt;Universal ID (ST)&gt; &amp; &lt;Universal ID Type (ID)&gt;</w:t>
      </w:r>
    </w:p>
    <w:p w14:paraId="557E4F1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ACF27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DE48D3"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9C83B8" w14:textId="77777777" w:rsidR="009E61BC" w:rsidRPr="00890B0C" w:rsidRDefault="009E61BC">
      <w:pPr>
        <w:pStyle w:val="NormalIndented"/>
        <w:rPr>
          <w:noProof/>
        </w:rPr>
      </w:pPr>
      <w:r w:rsidRPr="00890B0C">
        <w:rPr>
          <w:noProof/>
        </w:rPr>
        <w:t xml:space="preserve">Definition:  This field contains the name party who is responsible for sending this certification information.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w:t>
      </w:r>
    </w:p>
    <w:p w14:paraId="0B76051C" w14:textId="77777777" w:rsidR="009E61BC" w:rsidRPr="00890B0C" w:rsidRDefault="009E61BC">
      <w:pPr>
        <w:pStyle w:val="Heading4"/>
        <w:tabs>
          <w:tab w:val="num" w:pos="1440"/>
        </w:tabs>
        <w:rPr>
          <w:noProof/>
        </w:rPr>
      </w:pPr>
      <w:bookmarkStart w:id="1980" w:name="_Toc1882249"/>
      <w:r w:rsidRPr="00890B0C">
        <w:rPr>
          <w:noProof/>
        </w:rPr>
        <w:t>IN3-9   Certification Begin Date</w:t>
      </w:r>
      <w:r w:rsidR="005B65F4" w:rsidRPr="00890B0C">
        <w:rPr>
          <w:noProof/>
        </w:rPr>
        <w:fldChar w:fldCharType="begin"/>
      </w:r>
      <w:r w:rsidRPr="00890B0C">
        <w:rPr>
          <w:noProof/>
        </w:rPr>
        <w:instrText xml:space="preserve"> XE "Certification begin date " </w:instrText>
      </w:r>
      <w:r w:rsidR="005B65F4" w:rsidRPr="00890B0C">
        <w:rPr>
          <w:noProof/>
        </w:rPr>
        <w:fldChar w:fldCharType="end"/>
      </w:r>
      <w:r w:rsidRPr="00890B0C">
        <w:rPr>
          <w:noProof/>
        </w:rPr>
        <w:t xml:space="preserve">   (DT)   00510</w:t>
      </w:r>
      <w:bookmarkEnd w:id="1980"/>
    </w:p>
    <w:p w14:paraId="49AEBFCA" w14:textId="77777777" w:rsidR="009E61BC" w:rsidRPr="00890B0C" w:rsidRDefault="009E61BC">
      <w:pPr>
        <w:pStyle w:val="NormalIndented"/>
        <w:rPr>
          <w:noProof/>
        </w:rPr>
      </w:pPr>
      <w:r w:rsidRPr="00890B0C">
        <w:rPr>
          <w:noProof/>
        </w:rPr>
        <w:t>Definition:  This field contains the date that this certification begins.</w:t>
      </w:r>
    </w:p>
    <w:p w14:paraId="50008033" w14:textId="77777777" w:rsidR="009E61BC" w:rsidRPr="00890B0C" w:rsidRDefault="009E61BC">
      <w:pPr>
        <w:pStyle w:val="Heading4"/>
        <w:tabs>
          <w:tab w:val="num" w:pos="1440"/>
        </w:tabs>
        <w:rPr>
          <w:noProof/>
        </w:rPr>
      </w:pPr>
      <w:bookmarkStart w:id="1981" w:name="_Toc1882250"/>
      <w:r w:rsidRPr="00890B0C">
        <w:rPr>
          <w:noProof/>
        </w:rPr>
        <w:t>IN3-10   Certification End Date</w:t>
      </w:r>
      <w:r w:rsidR="005B65F4" w:rsidRPr="00890B0C">
        <w:rPr>
          <w:noProof/>
        </w:rPr>
        <w:fldChar w:fldCharType="begin"/>
      </w:r>
      <w:r w:rsidRPr="00890B0C">
        <w:rPr>
          <w:noProof/>
        </w:rPr>
        <w:instrText xml:space="preserve"> XE "Certification end date " </w:instrText>
      </w:r>
      <w:r w:rsidR="005B65F4" w:rsidRPr="00890B0C">
        <w:rPr>
          <w:noProof/>
        </w:rPr>
        <w:fldChar w:fldCharType="end"/>
      </w:r>
      <w:r w:rsidRPr="00890B0C">
        <w:rPr>
          <w:noProof/>
        </w:rPr>
        <w:t xml:space="preserve">   (DT)   00511</w:t>
      </w:r>
      <w:bookmarkEnd w:id="1981"/>
    </w:p>
    <w:p w14:paraId="3E42F9DF" w14:textId="77777777" w:rsidR="009E61BC" w:rsidRPr="00890B0C" w:rsidRDefault="009E61BC">
      <w:pPr>
        <w:pStyle w:val="NormalIndented"/>
        <w:rPr>
          <w:noProof/>
        </w:rPr>
      </w:pPr>
      <w:r w:rsidRPr="00890B0C">
        <w:rPr>
          <w:noProof/>
        </w:rPr>
        <w:t>Definition:  This field contains date that this certification ends.</w:t>
      </w:r>
    </w:p>
    <w:p w14:paraId="2A78B595" w14:textId="77777777" w:rsidR="009E61BC" w:rsidRPr="00890B0C" w:rsidRDefault="009E61BC">
      <w:pPr>
        <w:pStyle w:val="Heading4"/>
        <w:tabs>
          <w:tab w:val="num" w:pos="1440"/>
        </w:tabs>
        <w:rPr>
          <w:noProof/>
        </w:rPr>
      </w:pPr>
      <w:bookmarkStart w:id="1982" w:name="_Toc1882251"/>
      <w:r w:rsidRPr="00890B0C">
        <w:rPr>
          <w:noProof/>
        </w:rPr>
        <w:t>IN3-11   Days</w:t>
      </w:r>
      <w:r w:rsidR="005B65F4" w:rsidRPr="00890B0C">
        <w:rPr>
          <w:noProof/>
        </w:rPr>
        <w:fldChar w:fldCharType="begin"/>
      </w:r>
      <w:r w:rsidRPr="00890B0C">
        <w:rPr>
          <w:noProof/>
        </w:rPr>
        <w:instrText xml:space="preserve"> XE "Days " </w:instrText>
      </w:r>
      <w:r w:rsidR="005B65F4" w:rsidRPr="00890B0C">
        <w:rPr>
          <w:noProof/>
        </w:rPr>
        <w:fldChar w:fldCharType="end"/>
      </w:r>
      <w:r w:rsidRPr="00890B0C">
        <w:rPr>
          <w:noProof/>
        </w:rPr>
        <w:t xml:space="preserve">   (DTN)   00512</w:t>
      </w:r>
      <w:bookmarkEnd w:id="1982"/>
    </w:p>
    <w:p w14:paraId="73DAD93C" w14:textId="77777777" w:rsidR="00C344D6" w:rsidRDefault="00C344D6" w:rsidP="00C344D6">
      <w:pPr>
        <w:pStyle w:val="Components"/>
      </w:pPr>
      <w:bookmarkStart w:id="1983" w:name="DTNComponent"/>
      <w:r>
        <w:t>Components:  &lt;Day Type (CWE)&gt; ^ &lt;Number of Days (NM)&gt;</w:t>
      </w:r>
    </w:p>
    <w:p w14:paraId="2DCCD746" w14:textId="77777777" w:rsidR="00C344D6" w:rsidRDefault="00C344D6" w:rsidP="00C344D6">
      <w:pPr>
        <w:pStyle w:val="Components"/>
      </w:pPr>
      <w:r>
        <w:lastRenderedPageBreak/>
        <w:t>Subcomponents for Day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83"/>
    </w:p>
    <w:p w14:paraId="266B514D" w14:textId="77777777" w:rsidR="009E61BC" w:rsidRPr="00890B0C" w:rsidRDefault="009E61BC">
      <w:pPr>
        <w:pStyle w:val="NormalIndented"/>
        <w:rPr>
          <w:noProof/>
        </w:rPr>
      </w:pPr>
      <w:r w:rsidRPr="00890B0C">
        <w:rPr>
          <w:noProof/>
        </w:rPr>
        <w:t>Definition:  This field contains the number of days for which this certification is valid.  This field applies to denied, pending, or approved days.</w:t>
      </w:r>
    </w:p>
    <w:p w14:paraId="7E1ACBA3" w14:textId="77777777" w:rsidR="009E61BC" w:rsidRPr="00713BF5" w:rsidRDefault="009E61BC">
      <w:pPr>
        <w:pStyle w:val="Heading4"/>
        <w:tabs>
          <w:tab w:val="num" w:pos="1440"/>
        </w:tabs>
        <w:rPr>
          <w:noProof/>
          <w:lang w:val="fr-CH"/>
        </w:rPr>
      </w:pPr>
      <w:bookmarkStart w:id="1984" w:name="_Toc1882252"/>
      <w:r w:rsidRPr="00713BF5">
        <w:rPr>
          <w:noProof/>
          <w:lang w:val="fr-CH"/>
        </w:rPr>
        <w:t>IN3-12   Non-Concur Code/Description</w:t>
      </w:r>
      <w:r w:rsidR="005B65F4" w:rsidRPr="00890B0C">
        <w:rPr>
          <w:noProof/>
        </w:rPr>
        <w:fldChar w:fldCharType="begin"/>
      </w:r>
      <w:r w:rsidRPr="00713BF5">
        <w:rPr>
          <w:noProof/>
          <w:lang w:val="fr-CH"/>
        </w:rPr>
        <w:instrText xml:space="preserve"> XE "Non-concur code/description " </w:instrText>
      </w:r>
      <w:r w:rsidR="005B65F4" w:rsidRPr="00890B0C">
        <w:rPr>
          <w:noProof/>
        </w:rPr>
        <w:fldChar w:fldCharType="end"/>
      </w:r>
      <w:r w:rsidRPr="00713BF5">
        <w:rPr>
          <w:noProof/>
          <w:lang w:val="fr-CH"/>
        </w:rPr>
        <w:t xml:space="preserve">   (CWE)   00513</w:t>
      </w:r>
      <w:bookmarkEnd w:id="1984"/>
    </w:p>
    <w:p w14:paraId="650336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4185CE" w14:textId="6FBFA910" w:rsidR="009E61BC" w:rsidRPr="00890B0C" w:rsidRDefault="009E61BC">
      <w:pPr>
        <w:pStyle w:val="NormalIndented"/>
        <w:rPr>
          <w:noProof/>
        </w:rPr>
      </w:pPr>
      <w:r w:rsidRPr="00890B0C">
        <w:rPr>
          <w:noProof/>
        </w:rPr>
        <w:t xml:space="preserve">Definition:  This field contains the non-concur code and description for a denied request. Refer to </w:t>
      </w:r>
      <w:hyperlink r:id="rId305" w:anchor="HL70233" w:history="1">
        <w:r w:rsidRPr="00890B0C">
          <w:rPr>
            <w:rStyle w:val="ReferenceUserTable"/>
            <w:noProof/>
          </w:rPr>
          <w:t>User-defined Table 0233 - Non-Concur Code/Description</w:t>
        </w:r>
      </w:hyperlink>
      <w:r w:rsidRPr="00890B0C">
        <w:rPr>
          <w:noProof/>
        </w:rPr>
        <w:t xml:space="preserve"> </w:t>
      </w:r>
      <w:r w:rsidRPr="00565828">
        <w:rPr>
          <w:noProof/>
        </w:rPr>
        <w:t xml:space="preserve">in Chapter 2C, Code Tables, </w:t>
      </w:r>
      <w:r w:rsidRPr="00890B0C">
        <w:rPr>
          <w:noProof/>
        </w:rPr>
        <w:t>for suggested values.</w:t>
      </w:r>
    </w:p>
    <w:p w14:paraId="37B7118B" w14:textId="77777777" w:rsidR="009E61BC" w:rsidRPr="00890B0C" w:rsidRDefault="009E61BC">
      <w:pPr>
        <w:pStyle w:val="Heading4"/>
        <w:rPr>
          <w:noProof/>
        </w:rPr>
      </w:pPr>
      <w:bookmarkStart w:id="1985" w:name="_Toc1882253"/>
      <w:r w:rsidRPr="00890B0C">
        <w:rPr>
          <w:noProof/>
        </w:rPr>
        <w:t>IN3-13   Non-Concur Effective Date/Time</w:t>
      </w:r>
      <w:r w:rsidR="005B65F4" w:rsidRPr="00890B0C">
        <w:rPr>
          <w:noProof/>
        </w:rPr>
        <w:fldChar w:fldCharType="begin"/>
      </w:r>
      <w:r w:rsidRPr="00890B0C">
        <w:rPr>
          <w:noProof/>
        </w:rPr>
        <w:instrText xml:space="preserve"> XE "Effective date/time " </w:instrText>
      </w:r>
      <w:r w:rsidR="005B65F4" w:rsidRPr="00890B0C">
        <w:rPr>
          <w:noProof/>
        </w:rPr>
        <w:fldChar w:fldCharType="end"/>
      </w:r>
      <w:r w:rsidRPr="00890B0C">
        <w:rPr>
          <w:noProof/>
        </w:rPr>
        <w:t xml:space="preserve">   (DTM)   00514</w:t>
      </w:r>
      <w:bookmarkEnd w:id="1985"/>
    </w:p>
    <w:p w14:paraId="0528D5F2" w14:textId="77777777" w:rsidR="009E61BC" w:rsidRPr="00890B0C" w:rsidRDefault="009E61BC">
      <w:pPr>
        <w:pStyle w:val="NormalIndented"/>
        <w:rPr>
          <w:noProof/>
        </w:rPr>
      </w:pPr>
      <w:r w:rsidRPr="00890B0C">
        <w:rPr>
          <w:noProof/>
        </w:rPr>
        <w:t>Definition:  This field contains the effective date of the non-concurrence classification.</w:t>
      </w:r>
    </w:p>
    <w:p w14:paraId="0AA44D3B" w14:textId="77777777" w:rsidR="009E61BC" w:rsidRPr="00890B0C" w:rsidRDefault="009E61BC">
      <w:pPr>
        <w:pStyle w:val="Heading4"/>
        <w:tabs>
          <w:tab w:val="num" w:pos="1440"/>
        </w:tabs>
        <w:rPr>
          <w:noProof/>
        </w:rPr>
      </w:pPr>
      <w:bookmarkStart w:id="1986" w:name="_Toc1882254"/>
      <w:r w:rsidRPr="00890B0C">
        <w:rPr>
          <w:noProof/>
        </w:rPr>
        <w:t>IN3-14   Physician Reviewer</w:t>
      </w:r>
      <w:r w:rsidR="005B65F4" w:rsidRPr="00890B0C">
        <w:rPr>
          <w:noProof/>
        </w:rPr>
        <w:fldChar w:fldCharType="begin"/>
      </w:r>
      <w:r w:rsidRPr="00890B0C">
        <w:rPr>
          <w:noProof/>
        </w:rPr>
        <w:instrText xml:space="preserve"> XE "Physician reviewer " </w:instrText>
      </w:r>
      <w:r w:rsidR="005B65F4" w:rsidRPr="00890B0C">
        <w:rPr>
          <w:noProof/>
        </w:rPr>
        <w:fldChar w:fldCharType="end"/>
      </w:r>
      <w:r w:rsidRPr="00890B0C">
        <w:rPr>
          <w:noProof/>
        </w:rPr>
        <w:t xml:space="preserve">   (XCN)   00515</w:t>
      </w:r>
      <w:bookmarkEnd w:id="1986"/>
    </w:p>
    <w:p w14:paraId="5C33794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C025A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F72675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F35A5C" w14:textId="77777777" w:rsidR="00C344D6" w:rsidRDefault="00C344D6" w:rsidP="00C344D6">
      <w:pPr>
        <w:pStyle w:val="Components"/>
      </w:pPr>
      <w:r>
        <w:t>Subcomponents for Assigning Authority (HD):  &lt;Namespace ID (IS)&gt; &amp; &lt;Universal ID (ST)&gt; &amp; &lt;Universal ID Type (ID)&gt;</w:t>
      </w:r>
    </w:p>
    <w:p w14:paraId="3CDE4886" w14:textId="77777777" w:rsidR="00C344D6" w:rsidRDefault="00C344D6" w:rsidP="00C344D6">
      <w:pPr>
        <w:pStyle w:val="Components"/>
      </w:pPr>
      <w:r>
        <w:t>Subcomponents for Assigning Facility (HD):  &lt;Namespace ID (IS)&gt; &amp; &lt;Universal ID (ST)&gt; &amp; &lt;Universal ID Type (ID)&gt;</w:t>
      </w:r>
    </w:p>
    <w:p w14:paraId="369112FF"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92A41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ACFB7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36DAD1" w14:textId="608EDFBA" w:rsidR="009E61BC" w:rsidRPr="00890B0C" w:rsidRDefault="009E61BC">
      <w:pPr>
        <w:pStyle w:val="NormalIndented"/>
        <w:rPr>
          <w:noProof/>
        </w:rPr>
      </w:pPr>
      <w:r w:rsidRPr="00890B0C">
        <w:rPr>
          <w:noProof/>
        </w:rPr>
        <w:t xml:space="preserve">Definition:  This field contains the physician who works with and reviews cases that are pending physician review for the certification agency.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 xml:space="preserve">.  Refer to </w:t>
      </w:r>
      <w:hyperlink r:id="rId306" w:anchor="HL70010" w:history="1">
        <w:r w:rsidRPr="003B6C8C">
          <w:rPr>
            <w:rStyle w:val="ReferenceUserTable"/>
          </w:rPr>
          <w:t>U</w:t>
        </w:r>
        <w:bookmarkStart w:id="1987" w:name="_Hlt1327898"/>
        <w:r w:rsidRPr="003B6C8C">
          <w:rPr>
            <w:rStyle w:val="ReferenceUserTable"/>
          </w:rPr>
          <w:t>s</w:t>
        </w:r>
        <w:bookmarkEnd w:id="1987"/>
        <w:r w:rsidRPr="003B6C8C">
          <w:rPr>
            <w:rStyle w:val="ReferenceUserTable"/>
          </w:rPr>
          <w:t>er-defined Table 0010 - Physician ID</w:t>
        </w:r>
      </w:hyperlink>
      <w:r w:rsidRPr="00890B0C">
        <w:rPr>
          <w:noProof/>
        </w:rPr>
        <w:t xml:space="preserve"> </w:t>
      </w:r>
      <w:r w:rsidRPr="00565828">
        <w:rPr>
          <w:noProof/>
        </w:rPr>
        <w:t xml:space="preserve">in Chapter 2C, Code Tables, </w:t>
      </w:r>
      <w:r w:rsidRPr="00890B0C">
        <w:rPr>
          <w:noProof/>
        </w:rPr>
        <w:t>for suggested values.</w:t>
      </w:r>
    </w:p>
    <w:p w14:paraId="607569C0" w14:textId="77777777" w:rsidR="009E61BC" w:rsidRPr="00890B0C" w:rsidRDefault="009E61BC">
      <w:pPr>
        <w:pStyle w:val="Heading4"/>
        <w:tabs>
          <w:tab w:val="num" w:pos="1440"/>
        </w:tabs>
        <w:rPr>
          <w:noProof/>
        </w:rPr>
      </w:pPr>
      <w:bookmarkStart w:id="1988" w:name="_Toc1882255"/>
      <w:r w:rsidRPr="00890B0C">
        <w:rPr>
          <w:noProof/>
        </w:rPr>
        <w:t>IN3-15   Certification Contact</w:t>
      </w:r>
      <w:r w:rsidR="005B65F4" w:rsidRPr="00890B0C">
        <w:rPr>
          <w:noProof/>
        </w:rPr>
        <w:fldChar w:fldCharType="begin"/>
      </w:r>
      <w:r w:rsidRPr="00890B0C">
        <w:rPr>
          <w:noProof/>
        </w:rPr>
        <w:instrText xml:space="preserve"> XE "Certification contact" </w:instrText>
      </w:r>
      <w:r w:rsidR="005B65F4" w:rsidRPr="00890B0C">
        <w:rPr>
          <w:noProof/>
        </w:rPr>
        <w:fldChar w:fldCharType="end"/>
      </w:r>
      <w:r w:rsidRPr="00890B0C">
        <w:rPr>
          <w:noProof/>
        </w:rPr>
        <w:t xml:space="preserve">   (ST)   00516</w:t>
      </w:r>
      <w:bookmarkEnd w:id="1988"/>
    </w:p>
    <w:p w14:paraId="1366E543" w14:textId="77777777" w:rsidR="009E61BC" w:rsidRPr="00890B0C" w:rsidRDefault="009E61BC">
      <w:pPr>
        <w:pStyle w:val="NormalIndented"/>
        <w:rPr>
          <w:noProof/>
        </w:rPr>
      </w:pPr>
      <w:r w:rsidRPr="00890B0C">
        <w:rPr>
          <w:noProof/>
        </w:rPr>
        <w:t>Definition:  This field contains the name of the party contacted at the certification agency who granted the certification and communicated the certification number.</w:t>
      </w:r>
    </w:p>
    <w:p w14:paraId="6D75EE24" w14:textId="77777777" w:rsidR="009E61BC" w:rsidRPr="00890B0C" w:rsidRDefault="009E61BC">
      <w:pPr>
        <w:pStyle w:val="Heading4"/>
        <w:tabs>
          <w:tab w:val="num" w:pos="1440"/>
        </w:tabs>
        <w:rPr>
          <w:noProof/>
        </w:rPr>
      </w:pPr>
      <w:bookmarkStart w:id="1989" w:name="_Toc1882256"/>
      <w:r w:rsidRPr="00890B0C">
        <w:rPr>
          <w:noProof/>
        </w:rPr>
        <w:t>IN3-16   Certification Contact Phone Number</w:t>
      </w:r>
      <w:r w:rsidR="005B65F4" w:rsidRPr="00890B0C">
        <w:rPr>
          <w:noProof/>
        </w:rPr>
        <w:fldChar w:fldCharType="begin"/>
      </w:r>
      <w:r w:rsidRPr="00890B0C">
        <w:rPr>
          <w:noProof/>
        </w:rPr>
        <w:instrText xml:space="preserve"> XE "Certification contact phone number " </w:instrText>
      </w:r>
      <w:r w:rsidR="005B65F4" w:rsidRPr="00890B0C">
        <w:rPr>
          <w:noProof/>
        </w:rPr>
        <w:fldChar w:fldCharType="end"/>
      </w:r>
      <w:r w:rsidRPr="00890B0C">
        <w:rPr>
          <w:noProof/>
        </w:rPr>
        <w:t xml:space="preserve">   (XTN)   00517</w:t>
      </w:r>
      <w:bookmarkEnd w:id="1989"/>
    </w:p>
    <w:p w14:paraId="603DBAC3"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B32A30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A53BBB"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F135E5"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29AD7E8A" w14:textId="77777777" w:rsidR="009E61BC" w:rsidRPr="00890B0C" w:rsidRDefault="009E61BC">
      <w:pPr>
        <w:pStyle w:val="NormalIndented"/>
        <w:rPr>
          <w:noProof/>
        </w:rPr>
      </w:pPr>
      <w:r w:rsidRPr="00890B0C">
        <w:rPr>
          <w:noProof/>
        </w:rPr>
        <w:t xml:space="preserve">Definition:  This field contains the phone number of the certification contact. Multiple phone numbers for the same certification contact may be sent in this sequence.  As of </w:t>
      </w:r>
      <w:r>
        <w:rPr>
          <w:noProof/>
        </w:rPr>
        <w:t>v 2.7</w:t>
      </w:r>
      <w:r w:rsidRPr="00890B0C">
        <w:rPr>
          <w:noProof/>
        </w:rPr>
        <w:t xml:space="preserve">, no assumptions can be made based on position or sequence.  Specification of meaning based on sequence is deprecated.  </w:t>
      </w:r>
    </w:p>
    <w:p w14:paraId="7FDC40C8" w14:textId="77777777" w:rsidR="009E61BC" w:rsidRPr="00890B0C" w:rsidRDefault="009E61BC">
      <w:pPr>
        <w:pStyle w:val="Heading4"/>
        <w:tabs>
          <w:tab w:val="num" w:pos="1440"/>
        </w:tabs>
        <w:rPr>
          <w:noProof/>
        </w:rPr>
      </w:pPr>
      <w:bookmarkStart w:id="1990" w:name="_Toc1882257"/>
      <w:r w:rsidRPr="00890B0C">
        <w:rPr>
          <w:noProof/>
        </w:rPr>
        <w:t>IN3-17   Appeal Reason</w:t>
      </w:r>
      <w:r w:rsidR="005B65F4" w:rsidRPr="00890B0C">
        <w:rPr>
          <w:noProof/>
        </w:rPr>
        <w:fldChar w:fldCharType="begin"/>
      </w:r>
      <w:r w:rsidRPr="00890B0C">
        <w:rPr>
          <w:noProof/>
        </w:rPr>
        <w:instrText xml:space="preserve"> XE "Appeal reason " </w:instrText>
      </w:r>
      <w:r w:rsidR="005B65F4" w:rsidRPr="00890B0C">
        <w:rPr>
          <w:noProof/>
        </w:rPr>
        <w:fldChar w:fldCharType="end"/>
      </w:r>
      <w:r w:rsidRPr="00890B0C">
        <w:rPr>
          <w:noProof/>
        </w:rPr>
        <w:t xml:space="preserve">   (CWE)   00518</w:t>
      </w:r>
      <w:bookmarkEnd w:id="1990"/>
    </w:p>
    <w:p w14:paraId="3FAE31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CCDC6" w14:textId="2E98F317" w:rsidR="009E61BC" w:rsidRPr="00890B0C" w:rsidRDefault="009E61BC">
      <w:pPr>
        <w:pStyle w:val="NormalIndented"/>
        <w:rPr>
          <w:noProof/>
        </w:rPr>
      </w:pPr>
      <w:r w:rsidRPr="00890B0C">
        <w:rPr>
          <w:noProof/>
        </w:rPr>
        <w:t>Definition:  This field contains the reason that an appeal was made on a non-concur for certification.  Refer to</w:t>
      </w:r>
      <w:r w:rsidRPr="00890B0C">
        <w:rPr>
          <w:rStyle w:val="ReferenceUserTable"/>
          <w:noProof/>
        </w:rPr>
        <w:t xml:space="preserve"> </w:t>
      </w:r>
      <w:hyperlink r:id="rId307" w:anchor="HL70345" w:history="1">
        <w:r w:rsidRPr="00890B0C">
          <w:rPr>
            <w:rStyle w:val="ReferenceUserTable"/>
            <w:noProof/>
          </w:rPr>
          <w:t>User-defined Table 0345 - Appeal Reason</w:t>
        </w:r>
      </w:hyperlink>
      <w:r w:rsidRPr="00890B0C">
        <w:rPr>
          <w:noProof/>
        </w:rPr>
        <w:t xml:space="preserve"> </w:t>
      </w:r>
      <w:r w:rsidRPr="00565828">
        <w:rPr>
          <w:noProof/>
        </w:rPr>
        <w:t xml:space="preserve">in Chapter 2C, Code Tables, </w:t>
      </w:r>
      <w:r w:rsidRPr="00890B0C">
        <w:rPr>
          <w:noProof/>
        </w:rPr>
        <w:t>for suggested values.</w:t>
      </w:r>
    </w:p>
    <w:p w14:paraId="1E2EE585" w14:textId="77777777" w:rsidR="009E61BC" w:rsidRPr="00890B0C" w:rsidRDefault="009E61BC">
      <w:pPr>
        <w:pStyle w:val="Heading4"/>
        <w:tabs>
          <w:tab w:val="num" w:pos="1440"/>
        </w:tabs>
        <w:rPr>
          <w:noProof/>
        </w:rPr>
      </w:pPr>
      <w:bookmarkStart w:id="1991" w:name="_Toc1882258"/>
      <w:r w:rsidRPr="00890B0C">
        <w:rPr>
          <w:noProof/>
        </w:rPr>
        <w:t>IN3-18   Certification Agency</w:t>
      </w:r>
      <w:r w:rsidR="005B65F4" w:rsidRPr="00890B0C">
        <w:rPr>
          <w:noProof/>
        </w:rPr>
        <w:fldChar w:fldCharType="begin"/>
      </w:r>
      <w:r w:rsidRPr="00890B0C">
        <w:rPr>
          <w:noProof/>
        </w:rPr>
        <w:instrText xml:space="preserve"> XE "Certification agency " </w:instrText>
      </w:r>
      <w:r w:rsidR="005B65F4" w:rsidRPr="00890B0C">
        <w:rPr>
          <w:noProof/>
        </w:rPr>
        <w:fldChar w:fldCharType="end"/>
      </w:r>
      <w:r w:rsidRPr="00890B0C">
        <w:rPr>
          <w:noProof/>
        </w:rPr>
        <w:t xml:space="preserve">   (CWE)   00519</w:t>
      </w:r>
      <w:bookmarkEnd w:id="1991"/>
    </w:p>
    <w:p w14:paraId="0827E8D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BA165" w14:textId="3AB86631" w:rsidR="009E61BC" w:rsidRPr="00890B0C" w:rsidRDefault="009E61BC">
      <w:pPr>
        <w:pStyle w:val="NormalIndented"/>
        <w:rPr>
          <w:noProof/>
        </w:rPr>
      </w:pPr>
      <w:r w:rsidRPr="00890B0C">
        <w:rPr>
          <w:noProof/>
        </w:rPr>
        <w:t>Definition:  This field contains the certification agency.  Refer to</w:t>
      </w:r>
      <w:r w:rsidRPr="00890B0C">
        <w:rPr>
          <w:rStyle w:val="ReferenceUserTable"/>
          <w:noProof/>
        </w:rPr>
        <w:t xml:space="preserve"> </w:t>
      </w:r>
      <w:hyperlink r:id="rId308" w:anchor="HL70346" w:history="1">
        <w:r w:rsidRPr="00890B0C">
          <w:rPr>
            <w:rStyle w:val="ReferenceUserTable"/>
            <w:noProof/>
          </w:rPr>
          <w:t>User-defined Table 0346 - Certification Agency</w:t>
        </w:r>
      </w:hyperlink>
      <w:r w:rsidRPr="00890B0C">
        <w:rPr>
          <w:noProof/>
        </w:rPr>
        <w:t xml:space="preserve"> </w:t>
      </w:r>
      <w:r w:rsidRPr="00565828">
        <w:rPr>
          <w:noProof/>
        </w:rPr>
        <w:t xml:space="preserve">in Chapter 2C, Code Tables, </w:t>
      </w:r>
      <w:r w:rsidRPr="00890B0C">
        <w:rPr>
          <w:noProof/>
        </w:rPr>
        <w:t>for suggested values.</w:t>
      </w:r>
    </w:p>
    <w:p w14:paraId="050B891F" w14:textId="77777777" w:rsidR="009E61BC" w:rsidRPr="00890B0C" w:rsidRDefault="009E61BC">
      <w:pPr>
        <w:pStyle w:val="Heading4"/>
        <w:tabs>
          <w:tab w:val="num" w:pos="1440"/>
        </w:tabs>
        <w:rPr>
          <w:noProof/>
        </w:rPr>
      </w:pPr>
      <w:bookmarkStart w:id="1992" w:name="_Toc1882259"/>
      <w:r w:rsidRPr="00890B0C">
        <w:rPr>
          <w:noProof/>
        </w:rPr>
        <w:t>IN3-19   Certification Agency Phone Number</w:t>
      </w:r>
      <w:r w:rsidR="005B65F4" w:rsidRPr="00890B0C">
        <w:rPr>
          <w:noProof/>
        </w:rPr>
        <w:fldChar w:fldCharType="begin"/>
      </w:r>
      <w:r w:rsidRPr="00890B0C">
        <w:rPr>
          <w:noProof/>
        </w:rPr>
        <w:instrText xml:space="preserve"> XE "Certification agency phone number " </w:instrText>
      </w:r>
      <w:r w:rsidR="005B65F4" w:rsidRPr="00890B0C">
        <w:rPr>
          <w:noProof/>
        </w:rPr>
        <w:fldChar w:fldCharType="end"/>
      </w:r>
      <w:r w:rsidRPr="00890B0C">
        <w:rPr>
          <w:noProof/>
        </w:rPr>
        <w:t xml:space="preserve">   (XTN)   00520</w:t>
      </w:r>
      <w:bookmarkEnd w:id="1992"/>
    </w:p>
    <w:p w14:paraId="26980D4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24149C9"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B86F5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38BAE"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2628BD1" w14:textId="77777777" w:rsidR="009E61BC" w:rsidRPr="00890B0C" w:rsidRDefault="009E61BC">
      <w:pPr>
        <w:pStyle w:val="NormalIndented"/>
        <w:rPr>
          <w:noProof/>
        </w:rPr>
      </w:pPr>
      <w:r w:rsidRPr="00890B0C">
        <w:rPr>
          <w:noProof/>
        </w:rPr>
        <w:t>Definition:  This field contains the phone number of the certification agency.</w:t>
      </w:r>
    </w:p>
    <w:p w14:paraId="499AC9A3" w14:textId="77777777" w:rsidR="009E61BC" w:rsidRPr="00890B0C" w:rsidRDefault="009E61BC">
      <w:pPr>
        <w:pStyle w:val="Heading4"/>
        <w:tabs>
          <w:tab w:val="num" w:pos="1440"/>
        </w:tabs>
        <w:rPr>
          <w:noProof/>
        </w:rPr>
      </w:pPr>
      <w:bookmarkStart w:id="1993" w:name="_Toc1882260"/>
      <w:r w:rsidRPr="00890B0C">
        <w:rPr>
          <w:noProof/>
        </w:rPr>
        <w:t>IN3-20   Pre-Certification Requirement</w:t>
      </w:r>
      <w:r w:rsidR="005B65F4" w:rsidRPr="00890B0C">
        <w:rPr>
          <w:noProof/>
        </w:rPr>
        <w:fldChar w:fldCharType="begin"/>
      </w:r>
      <w:r w:rsidRPr="00890B0C">
        <w:rPr>
          <w:noProof/>
        </w:rPr>
        <w:instrText xml:space="preserve"> XE "Pre-certification requirement" </w:instrText>
      </w:r>
      <w:r w:rsidR="005B65F4" w:rsidRPr="00890B0C">
        <w:rPr>
          <w:noProof/>
        </w:rPr>
        <w:fldChar w:fldCharType="end"/>
      </w:r>
      <w:r w:rsidRPr="00890B0C">
        <w:rPr>
          <w:noProof/>
        </w:rPr>
        <w:t xml:space="preserve">   (ICD)   00521</w:t>
      </w:r>
      <w:bookmarkEnd w:id="1993"/>
    </w:p>
    <w:p w14:paraId="52363DAB" w14:textId="77777777" w:rsidR="00C344D6" w:rsidRDefault="00C344D6" w:rsidP="00C344D6">
      <w:pPr>
        <w:pStyle w:val="Components"/>
      </w:pPr>
      <w:bookmarkStart w:id="1994" w:name="ICDComponent"/>
      <w:r>
        <w:t>Components:  &lt;Certification Patient Type (CWE)&gt; ^ &lt;Certification Required (ID)&gt; ^ &lt;Date/Time Certification Required (DTM)&gt;</w:t>
      </w:r>
    </w:p>
    <w:p w14:paraId="05E89F98" w14:textId="77777777" w:rsidR="00C344D6" w:rsidRDefault="00C344D6" w:rsidP="00C344D6">
      <w:pPr>
        <w:pStyle w:val="Components"/>
      </w:pPr>
      <w:r>
        <w:t>Subcomponents for Certification Patient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94"/>
    </w:p>
    <w:p w14:paraId="483F2EDC" w14:textId="77777777" w:rsidR="009E61BC" w:rsidRPr="00890B0C" w:rsidRDefault="009E61BC">
      <w:pPr>
        <w:pStyle w:val="NormalIndented"/>
        <w:rPr>
          <w:noProof/>
        </w:rPr>
      </w:pPr>
      <w:r w:rsidRPr="00890B0C">
        <w:rPr>
          <w:noProof/>
        </w:rPr>
        <w:t>Definition:  This field indicates whether pre-certification is required for particular patient types, and the time window for obtaining the certification.  The following components of this field are defined as follows:</w:t>
      </w:r>
    </w:p>
    <w:p w14:paraId="3AF580F1" w14:textId="2A354FFA" w:rsidR="009E61BC" w:rsidRPr="00890B0C" w:rsidRDefault="009E61BC" w:rsidP="00C21EE2">
      <w:pPr>
        <w:pStyle w:val="NormalListBullets"/>
        <w:tabs>
          <w:tab w:val="clear" w:pos="1368"/>
          <w:tab w:val="num" w:pos="1080"/>
        </w:tabs>
        <w:ind w:left="1080"/>
        <w:rPr>
          <w:noProof/>
        </w:rPr>
      </w:pPr>
      <w:r w:rsidRPr="00890B0C">
        <w:rPr>
          <w:noProof/>
        </w:rPr>
        <w:t xml:space="preserve">pre-certification required refers to </w:t>
      </w:r>
      <w:hyperlink r:id="rId309" w:anchor="HL70136" w:history="1">
        <w:r w:rsidRPr="001C4525">
          <w:rPr>
            <w:rStyle w:val="ReferenceHL7Table"/>
          </w:rPr>
          <w:t>HL7 Table 0136 - Yes/no Indicator</w:t>
        </w:r>
      </w:hyperlink>
      <w:r w:rsidRPr="00890B0C">
        <w:rPr>
          <w:noProof/>
        </w:rPr>
        <w:t xml:space="preserve"> </w:t>
      </w:r>
      <w:r w:rsidRPr="001C4525">
        <w:rPr>
          <w:noProof/>
        </w:rPr>
        <w:t xml:space="preserve">in Chapter 2C, Code Tables, </w:t>
      </w:r>
      <w:r w:rsidRPr="00890B0C">
        <w:rPr>
          <w:noProof/>
        </w:rPr>
        <w:t>for valid values</w:t>
      </w:r>
      <w:r>
        <w:rPr>
          <w:noProof/>
        </w:rPr>
        <w:t>.</w:t>
      </w:r>
    </w:p>
    <w:p w14:paraId="77608147" w14:textId="77777777" w:rsidR="009E61BC" w:rsidRPr="00890B0C" w:rsidRDefault="009E61BC" w:rsidP="00C21EE2">
      <w:pPr>
        <w:pStyle w:val="NormalList"/>
        <w:ind w:left="1080"/>
        <w:rPr>
          <w:noProof/>
        </w:rPr>
      </w:pPr>
      <w:r w:rsidRPr="00890B0C">
        <w:rPr>
          <w:noProof/>
        </w:rPr>
        <w:t>Y</w:t>
      </w:r>
      <w:r w:rsidRPr="00890B0C">
        <w:rPr>
          <w:noProof/>
        </w:rPr>
        <w:tab/>
        <w:t>pre-certification required</w:t>
      </w:r>
    </w:p>
    <w:p w14:paraId="4C4C77EE" w14:textId="77777777" w:rsidR="009E61BC" w:rsidRPr="00890B0C" w:rsidRDefault="009E61BC" w:rsidP="00C21EE2">
      <w:pPr>
        <w:pStyle w:val="NormalList"/>
        <w:ind w:left="1080"/>
        <w:rPr>
          <w:noProof/>
        </w:rPr>
      </w:pPr>
      <w:r w:rsidRPr="00890B0C">
        <w:rPr>
          <w:noProof/>
        </w:rPr>
        <w:t>N</w:t>
      </w:r>
      <w:r w:rsidRPr="00890B0C">
        <w:rPr>
          <w:noProof/>
        </w:rPr>
        <w:tab/>
        <w:t>no pre-certification required</w:t>
      </w:r>
    </w:p>
    <w:p w14:paraId="2CA1B81C" w14:textId="77777777" w:rsidR="009E61BC" w:rsidRPr="00890B0C" w:rsidRDefault="009E61BC" w:rsidP="00C21EE2">
      <w:pPr>
        <w:pStyle w:val="NormalListBullets"/>
        <w:tabs>
          <w:tab w:val="clear" w:pos="1368"/>
          <w:tab w:val="num" w:pos="1080"/>
        </w:tabs>
        <w:ind w:left="1080"/>
        <w:rPr>
          <w:noProof/>
        </w:rPr>
      </w:pPr>
      <w:r w:rsidRPr="00890B0C">
        <w:rPr>
          <w:noProof/>
        </w:rPr>
        <w:t>pre-certification window is the date/time by which the pre-certification must be obtained.</w:t>
      </w:r>
    </w:p>
    <w:p w14:paraId="5320CB0F" w14:textId="77777777" w:rsidR="009E61BC" w:rsidRPr="00890B0C" w:rsidRDefault="009E61BC">
      <w:pPr>
        <w:pStyle w:val="Heading4"/>
        <w:tabs>
          <w:tab w:val="num" w:pos="1440"/>
        </w:tabs>
        <w:rPr>
          <w:noProof/>
        </w:rPr>
      </w:pPr>
      <w:bookmarkStart w:id="1995" w:name="_Hlt526707983"/>
      <w:bookmarkStart w:id="1996" w:name="_Toc1882261"/>
      <w:bookmarkEnd w:id="1995"/>
      <w:r w:rsidRPr="00890B0C">
        <w:rPr>
          <w:noProof/>
        </w:rPr>
        <w:t>IN3-21   Case Manager</w:t>
      </w:r>
      <w:r w:rsidR="005B65F4" w:rsidRPr="00890B0C">
        <w:rPr>
          <w:noProof/>
        </w:rPr>
        <w:fldChar w:fldCharType="begin"/>
      </w:r>
      <w:r w:rsidRPr="00890B0C">
        <w:rPr>
          <w:noProof/>
        </w:rPr>
        <w:instrText xml:space="preserve"> XE "Case manager " </w:instrText>
      </w:r>
      <w:r w:rsidR="005B65F4" w:rsidRPr="00890B0C">
        <w:rPr>
          <w:noProof/>
        </w:rPr>
        <w:fldChar w:fldCharType="end"/>
      </w:r>
      <w:r w:rsidRPr="00890B0C">
        <w:rPr>
          <w:noProof/>
        </w:rPr>
        <w:t xml:space="preserve">   (ST)   00522</w:t>
      </w:r>
      <w:bookmarkEnd w:id="1996"/>
    </w:p>
    <w:p w14:paraId="2C1AE3D4" w14:textId="77777777" w:rsidR="009E61BC" w:rsidRPr="00890B0C" w:rsidRDefault="009E61BC">
      <w:pPr>
        <w:pStyle w:val="NormalIndented"/>
        <w:rPr>
          <w:noProof/>
        </w:rPr>
      </w:pPr>
      <w:r w:rsidRPr="00890B0C">
        <w:rPr>
          <w:noProof/>
        </w:rPr>
        <w:t>Definition:  This field contains the name of the entity, which is handling this particular patient</w:t>
      </w:r>
      <w:r>
        <w:rPr>
          <w:noProof/>
        </w:rPr>
        <w:t>'</w:t>
      </w:r>
      <w:r w:rsidRPr="00890B0C">
        <w:rPr>
          <w:noProof/>
        </w:rPr>
        <w:t>s case (e.g., UR nurse, or a specific healthcare facility location).</w:t>
      </w:r>
    </w:p>
    <w:p w14:paraId="1EA30CA4" w14:textId="77777777" w:rsidR="009E61BC" w:rsidRPr="00890B0C" w:rsidRDefault="009E61BC">
      <w:pPr>
        <w:pStyle w:val="Heading4"/>
        <w:tabs>
          <w:tab w:val="num" w:pos="1440"/>
        </w:tabs>
        <w:rPr>
          <w:noProof/>
        </w:rPr>
      </w:pPr>
      <w:bookmarkStart w:id="1997" w:name="_Toc1882262"/>
      <w:r w:rsidRPr="00890B0C">
        <w:rPr>
          <w:noProof/>
        </w:rPr>
        <w:t>IN3-22   Second Opinion Date</w:t>
      </w:r>
      <w:r w:rsidR="005B65F4" w:rsidRPr="00890B0C">
        <w:rPr>
          <w:noProof/>
        </w:rPr>
        <w:fldChar w:fldCharType="begin"/>
      </w:r>
      <w:r w:rsidRPr="00890B0C">
        <w:rPr>
          <w:noProof/>
        </w:rPr>
        <w:instrText xml:space="preserve"> XE "Second opinion date " </w:instrText>
      </w:r>
      <w:r w:rsidR="005B65F4" w:rsidRPr="00890B0C">
        <w:rPr>
          <w:noProof/>
        </w:rPr>
        <w:fldChar w:fldCharType="end"/>
      </w:r>
      <w:r w:rsidRPr="00890B0C">
        <w:rPr>
          <w:noProof/>
        </w:rPr>
        <w:t xml:space="preserve">   (DT)   00523</w:t>
      </w:r>
      <w:bookmarkEnd w:id="1997"/>
    </w:p>
    <w:p w14:paraId="7028B423" w14:textId="77777777" w:rsidR="009E61BC" w:rsidRPr="00890B0C" w:rsidRDefault="009E61BC">
      <w:pPr>
        <w:pStyle w:val="NormalIndented"/>
        <w:rPr>
          <w:noProof/>
        </w:rPr>
      </w:pPr>
      <w:r w:rsidRPr="00890B0C">
        <w:rPr>
          <w:noProof/>
        </w:rPr>
        <w:t>Definition:  This field contains the date that the second opinion was obtained.</w:t>
      </w:r>
    </w:p>
    <w:p w14:paraId="64938445" w14:textId="77777777" w:rsidR="009E61BC" w:rsidRPr="00890B0C" w:rsidRDefault="009E61BC">
      <w:pPr>
        <w:pStyle w:val="Heading4"/>
        <w:tabs>
          <w:tab w:val="num" w:pos="1440"/>
        </w:tabs>
        <w:rPr>
          <w:noProof/>
        </w:rPr>
      </w:pPr>
      <w:bookmarkStart w:id="1998" w:name="_Toc1882263"/>
      <w:r w:rsidRPr="00890B0C">
        <w:rPr>
          <w:noProof/>
        </w:rPr>
        <w:lastRenderedPageBreak/>
        <w:t>IN3-23   Second Opinion Status</w:t>
      </w:r>
      <w:r w:rsidR="005B65F4" w:rsidRPr="00890B0C">
        <w:rPr>
          <w:noProof/>
        </w:rPr>
        <w:fldChar w:fldCharType="begin"/>
      </w:r>
      <w:r w:rsidRPr="00890B0C">
        <w:rPr>
          <w:noProof/>
        </w:rPr>
        <w:instrText xml:space="preserve"> XE "Second opinion status " </w:instrText>
      </w:r>
      <w:r w:rsidR="005B65F4" w:rsidRPr="00890B0C">
        <w:rPr>
          <w:noProof/>
        </w:rPr>
        <w:fldChar w:fldCharType="end"/>
      </w:r>
      <w:r w:rsidRPr="00890B0C">
        <w:rPr>
          <w:noProof/>
        </w:rPr>
        <w:t xml:space="preserve">   (CWE)   00524</w:t>
      </w:r>
      <w:bookmarkEnd w:id="1998"/>
    </w:p>
    <w:p w14:paraId="0A46381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E288D9" w14:textId="31FCB162" w:rsidR="009E61BC" w:rsidRPr="00890B0C" w:rsidRDefault="009E61BC">
      <w:pPr>
        <w:pStyle w:val="NormalIndented"/>
        <w:rPr>
          <w:noProof/>
        </w:rPr>
      </w:pPr>
      <w:r w:rsidRPr="00890B0C">
        <w:rPr>
          <w:noProof/>
        </w:rPr>
        <w:t xml:space="preserve">Definition:  This field contains the code that represents the status of the second opinion. Refer to </w:t>
      </w:r>
      <w:hyperlink r:id="rId310" w:anchor="HL70151" w:history="1">
        <w:r w:rsidRPr="00890B0C">
          <w:rPr>
            <w:rStyle w:val="ReferenceUserTable"/>
            <w:noProof/>
          </w:rPr>
          <w:t>User-defined Table 0151 - Second Opinion Status</w:t>
        </w:r>
      </w:hyperlink>
      <w:r w:rsidRPr="00890B0C">
        <w:rPr>
          <w:noProof/>
        </w:rPr>
        <w:t xml:space="preserve"> </w:t>
      </w:r>
      <w:r w:rsidRPr="001C4525">
        <w:rPr>
          <w:noProof/>
        </w:rPr>
        <w:t xml:space="preserve">in Chapter 2C, Code Tables, </w:t>
      </w:r>
      <w:r w:rsidRPr="00890B0C">
        <w:rPr>
          <w:noProof/>
        </w:rPr>
        <w:t>for suggested values.</w:t>
      </w:r>
    </w:p>
    <w:p w14:paraId="07A8B30B" w14:textId="77777777" w:rsidR="009E61BC" w:rsidRPr="00890B0C" w:rsidRDefault="009E61BC">
      <w:pPr>
        <w:pStyle w:val="Heading4"/>
        <w:tabs>
          <w:tab w:val="num" w:pos="1440"/>
        </w:tabs>
        <w:rPr>
          <w:noProof/>
        </w:rPr>
      </w:pPr>
      <w:bookmarkStart w:id="1999" w:name="_Toc1882264"/>
      <w:r w:rsidRPr="00890B0C">
        <w:rPr>
          <w:noProof/>
        </w:rPr>
        <w:t>IN3-24   Second Opinion Documentation Received</w:t>
      </w:r>
      <w:r w:rsidR="005B65F4" w:rsidRPr="00890B0C">
        <w:rPr>
          <w:noProof/>
        </w:rPr>
        <w:fldChar w:fldCharType="begin"/>
      </w:r>
      <w:r w:rsidRPr="00890B0C">
        <w:rPr>
          <w:noProof/>
        </w:rPr>
        <w:instrText xml:space="preserve"> XE "Second opinion documentation received " </w:instrText>
      </w:r>
      <w:r w:rsidR="005B65F4" w:rsidRPr="00890B0C">
        <w:rPr>
          <w:noProof/>
        </w:rPr>
        <w:fldChar w:fldCharType="end"/>
      </w:r>
      <w:r w:rsidRPr="00890B0C">
        <w:rPr>
          <w:noProof/>
        </w:rPr>
        <w:t xml:space="preserve">   (CWE)   00525</w:t>
      </w:r>
      <w:bookmarkEnd w:id="1999"/>
    </w:p>
    <w:p w14:paraId="6DE9680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492692" w14:textId="07234F4D" w:rsidR="009E61BC" w:rsidRPr="001C4525" w:rsidRDefault="009E61BC" w:rsidP="00C21EE2">
      <w:pPr>
        <w:rPr>
          <w:noProof/>
          <w:szCs w:val="20"/>
        </w:rPr>
      </w:pPr>
      <w:r w:rsidRPr="001C4525">
        <w:rPr>
          <w:noProof/>
          <w:szCs w:val="20"/>
        </w:rPr>
        <w:t xml:space="preserve">Definition:  Use this field if accompanying documentation has been received by the provider.  Refer to </w:t>
      </w:r>
      <w:hyperlink r:id="rId311" w:anchor="HL70152" w:history="1">
        <w:r w:rsidRPr="001C4525">
          <w:rPr>
            <w:rStyle w:val="ReferenceUserTable"/>
            <w:noProof/>
            <w:szCs w:val="20"/>
          </w:rPr>
          <w:t>User-defined Table 0152 - Second Opinion Documentation Received</w:t>
        </w:r>
      </w:hyperlink>
      <w:r w:rsidRPr="001C4525">
        <w:rPr>
          <w:rStyle w:val="ReferenceAttribute"/>
          <w:noProof/>
        </w:rPr>
        <w:t xml:space="preserve"> </w:t>
      </w:r>
      <w:r w:rsidRPr="001C4525">
        <w:rPr>
          <w:szCs w:val="20"/>
        </w:rPr>
        <w:t>in Chapter 2C, Code Tables,</w:t>
      </w:r>
      <w:r w:rsidRPr="001C4525">
        <w:rPr>
          <w:rStyle w:val="ReferenceAttribute"/>
          <w:noProof/>
        </w:rPr>
        <w:t xml:space="preserve"> </w:t>
      </w:r>
      <w:r w:rsidRPr="001C4525">
        <w:rPr>
          <w:noProof/>
          <w:szCs w:val="20"/>
        </w:rPr>
        <w:t>for suggested values.</w:t>
      </w:r>
    </w:p>
    <w:p w14:paraId="475967E9" w14:textId="77777777" w:rsidR="009E61BC" w:rsidRPr="00890B0C" w:rsidRDefault="009E61BC">
      <w:pPr>
        <w:pStyle w:val="Heading4"/>
        <w:tabs>
          <w:tab w:val="num" w:pos="1440"/>
        </w:tabs>
        <w:rPr>
          <w:noProof/>
        </w:rPr>
      </w:pPr>
      <w:bookmarkStart w:id="2000" w:name="_Toc1882265"/>
      <w:r w:rsidRPr="00890B0C">
        <w:rPr>
          <w:noProof/>
        </w:rPr>
        <w:t>IN3-25   Second Opinion Physician</w:t>
      </w:r>
      <w:r w:rsidR="005B65F4" w:rsidRPr="00890B0C">
        <w:rPr>
          <w:noProof/>
        </w:rPr>
        <w:fldChar w:fldCharType="begin"/>
      </w:r>
      <w:r w:rsidRPr="00890B0C">
        <w:rPr>
          <w:noProof/>
        </w:rPr>
        <w:instrText xml:space="preserve"> XE "Second opinion physician " </w:instrText>
      </w:r>
      <w:r w:rsidR="005B65F4" w:rsidRPr="00890B0C">
        <w:rPr>
          <w:noProof/>
        </w:rPr>
        <w:fldChar w:fldCharType="end"/>
      </w:r>
      <w:r w:rsidRPr="00890B0C">
        <w:rPr>
          <w:noProof/>
        </w:rPr>
        <w:t xml:space="preserve">   (XCN)   00526</w:t>
      </w:r>
      <w:bookmarkEnd w:id="2000"/>
    </w:p>
    <w:p w14:paraId="4BF42A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0822A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025D6C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AD6B08" w14:textId="77777777" w:rsidR="00C344D6" w:rsidRDefault="00C344D6" w:rsidP="00C344D6">
      <w:pPr>
        <w:pStyle w:val="Components"/>
      </w:pPr>
      <w:r>
        <w:t>Subcomponents for Assigning Authority (HD):  &lt;Namespace ID (IS)&gt; &amp; &lt;Universal ID (ST)&gt; &amp; &lt;Universal ID Type (ID)&gt;</w:t>
      </w:r>
    </w:p>
    <w:p w14:paraId="65EFEA78" w14:textId="77777777" w:rsidR="00C344D6" w:rsidRDefault="00C344D6" w:rsidP="00C344D6">
      <w:pPr>
        <w:pStyle w:val="Components"/>
      </w:pPr>
      <w:r>
        <w:t>Subcomponents for Assigning Facility (HD):  &lt;Namespace ID (IS)&gt; &amp; &lt;Universal ID (ST)&gt; &amp; &lt;Universal ID Type (ID)&gt;</w:t>
      </w:r>
    </w:p>
    <w:p w14:paraId="4002F242"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4A0B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65BAE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F515C" w14:textId="718FBF5C" w:rsidR="009E61BC" w:rsidRDefault="009E61BC">
      <w:pPr>
        <w:pStyle w:val="NormalIndented"/>
        <w:rPr>
          <w:noProof/>
        </w:rPr>
      </w:pPr>
      <w:r w:rsidRPr="00890B0C">
        <w:rPr>
          <w:noProof/>
        </w:rPr>
        <w:t xml:space="preserve">Definition:  This field contains an identifier and name of the physician who provided the second opinion. Multiple names and identifiers for the same person may be sent in this sequence.  </w:t>
      </w:r>
      <w:r w:rsidR="00215CB7" w:rsidRPr="00215CB7">
        <w:rPr>
          <w:noProof/>
        </w:rPr>
        <w:t xml:space="preserve"> </w:t>
      </w:r>
      <w:r w:rsidR="00215CB7">
        <w:rPr>
          <w:noProof/>
        </w:rPr>
        <w:t>Specification of meaning based on sequence is deprecated</w:t>
      </w:r>
      <w:r w:rsidRPr="00890B0C">
        <w:rPr>
          <w:noProof/>
        </w:rPr>
        <w:t xml:space="preserve">.  Refer to </w:t>
      </w:r>
      <w:hyperlink r:id="rId312" w:anchor="HL70010" w:history="1">
        <w:r w:rsidRPr="000F6ACD">
          <w:rPr>
            <w:rStyle w:val="ReferenceUserTable"/>
          </w:rPr>
          <w:t>User-defined Table 0010 - Physician ID</w:t>
        </w:r>
      </w:hyperlink>
      <w:r w:rsidRPr="00890B0C">
        <w:rPr>
          <w:noProof/>
        </w:rPr>
        <w:t xml:space="preserve"> </w:t>
      </w:r>
      <w:r w:rsidRPr="001C4525">
        <w:rPr>
          <w:noProof/>
        </w:rPr>
        <w:t xml:space="preserve">in Chapter 2C, Code Tables, </w:t>
      </w:r>
      <w:r w:rsidRPr="00890B0C">
        <w:rPr>
          <w:noProof/>
        </w:rPr>
        <w:t xml:space="preserve">for suggested </w:t>
      </w:r>
      <w:bookmarkStart w:id="2001" w:name="_Toc346777014"/>
      <w:bookmarkStart w:id="2002" w:name="_Toc346777051"/>
      <w:bookmarkStart w:id="2003" w:name="_Toc348245487"/>
      <w:bookmarkStart w:id="2004" w:name="_Toc348245557"/>
      <w:bookmarkStart w:id="2005" w:name="_Toc348259072"/>
      <w:bookmarkStart w:id="2006" w:name="_Toc348340226"/>
      <w:bookmarkStart w:id="2007" w:name="_Toc359236269"/>
      <w:r w:rsidRPr="00890B0C">
        <w:rPr>
          <w:noProof/>
        </w:rPr>
        <w:t>values.</w:t>
      </w:r>
    </w:p>
    <w:p w14:paraId="59A1076B" w14:textId="77777777" w:rsidR="009E61BC" w:rsidRPr="00890B0C" w:rsidRDefault="009E61BC" w:rsidP="00C21EE2">
      <w:pPr>
        <w:pStyle w:val="Heading4"/>
        <w:tabs>
          <w:tab w:val="num" w:pos="1440"/>
        </w:tabs>
        <w:rPr>
          <w:noProof/>
        </w:rPr>
      </w:pPr>
      <w:r>
        <w:rPr>
          <w:noProof/>
        </w:rPr>
        <w:t>IN3-26</w:t>
      </w:r>
      <w:r w:rsidRPr="00890B0C">
        <w:rPr>
          <w:noProof/>
        </w:rPr>
        <w:t xml:space="preserve">   </w:t>
      </w:r>
      <w:r>
        <w:rPr>
          <w:noProof/>
        </w:rPr>
        <w:t>Certification Type</w:t>
      </w:r>
      <w:r w:rsidR="005B65F4" w:rsidRPr="00890B0C">
        <w:rPr>
          <w:noProof/>
        </w:rPr>
        <w:fldChar w:fldCharType="begin"/>
      </w:r>
      <w:r w:rsidRPr="00890B0C">
        <w:rPr>
          <w:noProof/>
        </w:rPr>
        <w:instrText xml:space="preserve"> XE "</w:instrText>
      </w:r>
      <w:r>
        <w:rPr>
          <w:noProof/>
        </w:rPr>
        <w:instrText>Certification Typ</w:instrText>
      </w:r>
      <w:r w:rsidR="00A66401">
        <w:rPr>
          <w:noProof/>
        </w:rPr>
        <w:instrText>e</w:instrText>
      </w:r>
      <w:r w:rsidRPr="00890B0C">
        <w:rPr>
          <w:noProof/>
        </w:rPr>
        <w:instrText xml:space="preserve">"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03336</w:t>
      </w:r>
    </w:p>
    <w:p w14:paraId="11A67B4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D3F962" w14:textId="42F3BBAD" w:rsidR="009E61BC" w:rsidRDefault="009E61BC" w:rsidP="00C21EE2">
      <w:pPr>
        <w:pStyle w:val="NormalIndented"/>
        <w:rPr>
          <w:noProof/>
        </w:rPr>
      </w:pPr>
      <w:r>
        <w:rPr>
          <w:noProof/>
        </w:rPr>
        <w:t xml:space="preserve">Definition:  This field contains the certification type code for a specific certification. Refer to </w:t>
      </w:r>
      <w:hyperlink r:id="rId313" w:anchor="HL70921" w:history="1">
        <w:r>
          <w:rPr>
            <w:rStyle w:val="ReferenceUserTable"/>
            <w:noProof/>
          </w:rPr>
          <w:t>User-defined Table 0921 – Certification Type Code</w:t>
        </w:r>
      </w:hyperlink>
      <w:r>
        <w:rPr>
          <w:noProof/>
        </w:rPr>
        <w:t xml:space="preserve"> </w:t>
      </w:r>
      <w:r w:rsidRPr="001C4525">
        <w:rPr>
          <w:noProof/>
        </w:rPr>
        <w:t xml:space="preserve">in Chapter 2C, Code Tables, </w:t>
      </w:r>
      <w:r>
        <w:rPr>
          <w:noProof/>
        </w:rPr>
        <w:t>for suggested values.</w:t>
      </w:r>
    </w:p>
    <w:p w14:paraId="7112ECFB" w14:textId="77777777" w:rsidR="009E61BC" w:rsidRPr="00890B0C" w:rsidRDefault="009E61BC" w:rsidP="00C21EE2">
      <w:pPr>
        <w:pStyle w:val="Heading4"/>
        <w:tabs>
          <w:tab w:val="num" w:pos="1440"/>
        </w:tabs>
        <w:rPr>
          <w:noProof/>
        </w:rPr>
      </w:pPr>
      <w:r>
        <w:rPr>
          <w:noProof/>
        </w:rPr>
        <w:t>IN3-27</w:t>
      </w:r>
      <w:r w:rsidRPr="00890B0C">
        <w:rPr>
          <w:noProof/>
        </w:rPr>
        <w:t xml:space="preserve">   </w:t>
      </w:r>
      <w:r>
        <w:rPr>
          <w:noProof/>
          <w:lang w:val="fr-FR"/>
        </w:rPr>
        <w:t>Certification Category</w:t>
      </w:r>
      <w:r w:rsidRPr="00890B0C">
        <w:rPr>
          <w:noProof/>
        </w:rPr>
        <w:t xml:space="preserve"> </w:t>
      </w:r>
      <w:r w:rsidR="005B65F4" w:rsidRPr="00890B0C">
        <w:rPr>
          <w:noProof/>
        </w:rPr>
        <w:fldChar w:fldCharType="begin"/>
      </w:r>
      <w:r w:rsidRPr="00890B0C">
        <w:rPr>
          <w:noProof/>
        </w:rPr>
        <w:instrText xml:space="preserve"> XE "</w:instrText>
      </w:r>
      <w:r w:rsidRPr="00261BA3">
        <w:rPr>
          <w:noProof/>
          <w:lang w:val="fr-FR"/>
        </w:rPr>
        <w:instrText xml:space="preserve"> </w:instrText>
      </w:r>
      <w:r>
        <w:rPr>
          <w:noProof/>
          <w:lang w:val="fr-FR"/>
        </w:rPr>
        <w:instrText>Certification Category</w:instrText>
      </w:r>
      <w:r w:rsidRPr="00890B0C">
        <w:rPr>
          <w:noProof/>
        </w:rPr>
        <w:instrText xml:space="preserve"> "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03337</w:t>
      </w:r>
    </w:p>
    <w:p w14:paraId="7E1A44D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D06025" w14:textId="48B1F2AD" w:rsidR="009E61BC" w:rsidRDefault="009E61BC" w:rsidP="00C21EE2">
      <w:pPr>
        <w:pStyle w:val="NormalIndented"/>
        <w:rPr>
          <w:noProof/>
        </w:rPr>
      </w:pPr>
      <w:r>
        <w:rPr>
          <w:noProof/>
        </w:rPr>
        <w:lastRenderedPageBreak/>
        <w:t xml:space="preserve">Definition:  This field contains the certification category code for a specific certification. Refer to </w:t>
      </w:r>
      <w:hyperlink r:id="rId314" w:anchor="HL70922" w:history="1">
        <w:r>
          <w:rPr>
            <w:rStyle w:val="ReferenceUserTable"/>
            <w:noProof/>
          </w:rPr>
          <w:t>User-defined Table 0922 – Certification Category Code</w:t>
        </w:r>
      </w:hyperlink>
      <w:r>
        <w:rPr>
          <w:noProof/>
        </w:rPr>
        <w:t xml:space="preserve"> </w:t>
      </w:r>
      <w:r w:rsidRPr="001C4525">
        <w:rPr>
          <w:noProof/>
        </w:rPr>
        <w:t xml:space="preserve">in Chapter 2C, Code Tables, </w:t>
      </w:r>
      <w:r>
        <w:rPr>
          <w:noProof/>
        </w:rPr>
        <w:t>for suggested values.</w:t>
      </w:r>
    </w:p>
    <w:p w14:paraId="65055C82" w14:textId="77777777" w:rsidR="00A66401" w:rsidRPr="00890B0C" w:rsidRDefault="00A66401" w:rsidP="00A66401">
      <w:pPr>
        <w:pStyle w:val="Heading4"/>
        <w:rPr>
          <w:noProof/>
        </w:rPr>
      </w:pPr>
      <w:r w:rsidRPr="00890B0C">
        <w:rPr>
          <w:noProof/>
        </w:rPr>
        <w:t>IN3-</w:t>
      </w:r>
      <w:r>
        <w:rPr>
          <w:noProof/>
        </w:rPr>
        <w:t>28</w:t>
      </w:r>
      <w:r w:rsidRPr="00890B0C">
        <w:rPr>
          <w:noProof/>
        </w:rPr>
        <w:t xml:space="preserve">   </w:t>
      </w:r>
      <w:r>
        <w:rPr>
          <w:noProof/>
        </w:rPr>
        <w:t>Online Verification Date/Time</w:t>
      </w:r>
      <w:r w:rsidRPr="00890B0C">
        <w:rPr>
          <w:noProof/>
        </w:rPr>
        <w:t xml:space="preserve"> </w:t>
      </w:r>
      <w:r w:rsidRPr="00890B0C">
        <w:rPr>
          <w:noProof/>
        </w:rPr>
        <w:fldChar w:fldCharType="begin"/>
      </w:r>
      <w:r w:rsidRPr="00890B0C">
        <w:rPr>
          <w:noProof/>
        </w:rPr>
        <w:instrText xml:space="preserve"> XE "</w:instrText>
      </w:r>
      <w:r>
        <w:rPr>
          <w:noProof/>
        </w:rPr>
        <w:instrText>Online Verification Date/Time</w:instrText>
      </w:r>
      <w:r w:rsidRPr="00890B0C">
        <w:rPr>
          <w:noProof/>
        </w:rPr>
        <w:instrText xml:space="preserve"> " </w:instrText>
      </w:r>
      <w:r w:rsidRPr="00890B0C">
        <w:rPr>
          <w:noProof/>
        </w:rPr>
        <w:fldChar w:fldCharType="end"/>
      </w:r>
      <w:r w:rsidRPr="00890B0C">
        <w:rPr>
          <w:noProof/>
        </w:rPr>
        <w:t xml:space="preserve">   (DTM)   </w:t>
      </w:r>
      <w:r w:rsidR="009C5F69">
        <w:rPr>
          <w:noProof/>
        </w:rPr>
        <w:t>02483</w:t>
      </w:r>
    </w:p>
    <w:p w14:paraId="19BAC4BD"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timestamp </w:t>
      </w:r>
      <w:r w:rsidRPr="00890B0C">
        <w:rPr>
          <w:noProof/>
        </w:rPr>
        <w:t xml:space="preserve">of the </w:t>
      </w:r>
      <w:r>
        <w:rPr>
          <w:noProof/>
        </w:rPr>
        <w:t>online verification of the insurance information</w:t>
      </w:r>
      <w:r w:rsidRPr="00890B0C">
        <w:rPr>
          <w:noProof/>
        </w:rPr>
        <w:t>.</w:t>
      </w:r>
    </w:p>
    <w:p w14:paraId="2D1A5483" w14:textId="77777777" w:rsidR="00A66401" w:rsidRPr="00890B0C" w:rsidRDefault="00A66401" w:rsidP="00A66401">
      <w:pPr>
        <w:pStyle w:val="Heading4"/>
        <w:tabs>
          <w:tab w:val="num" w:pos="1440"/>
        </w:tabs>
        <w:rPr>
          <w:noProof/>
        </w:rPr>
      </w:pPr>
      <w:r w:rsidRPr="00890B0C">
        <w:rPr>
          <w:noProof/>
        </w:rPr>
        <w:t>IN3-</w:t>
      </w:r>
      <w:r>
        <w:rPr>
          <w:noProof/>
        </w:rPr>
        <w:t>29</w:t>
      </w:r>
      <w:r w:rsidRPr="00890B0C">
        <w:rPr>
          <w:noProof/>
        </w:rPr>
        <w:t xml:space="preserve">  </w:t>
      </w:r>
      <w:r>
        <w:rPr>
          <w:noProof/>
        </w:rPr>
        <w:t xml:space="preserve"> Online Verification Result</w:t>
      </w:r>
      <w:r w:rsidRPr="00890B0C">
        <w:rPr>
          <w:noProof/>
        </w:rPr>
        <w:fldChar w:fldCharType="begin"/>
      </w:r>
      <w:r w:rsidRPr="00890B0C">
        <w:rPr>
          <w:noProof/>
        </w:rPr>
        <w:instrText xml:space="preserve"> XE "</w:instrText>
      </w:r>
      <w:r>
        <w:rPr>
          <w:noProof/>
        </w:rPr>
        <w:instrText>Online Verification Result</w:instrText>
      </w:r>
      <w:r w:rsidRPr="00890B0C">
        <w:rPr>
          <w:noProof/>
        </w:rPr>
        <w:instrText xml:space="preserve">" </w:instrText>
      </w:r>
      <w:r w:rsidRPr="00890B0C">
        <w:rPr>
          <w:noProof/>
        </w:rPr>
        <w:fldChar w:fldCharType="end"/>
      </w:r>
      <w:r w:rsidRPr="00890B0C">
        <w:rPr>
          <w:noProof/>
        </w:rPr>
        <w:t xml:space="preserve">   (CWE)   </w:t>
      </w:r>
      <w:r w:rsidR="009C5F69">
        <w:rPr>
          <w:noProof/>
        </w:rPr>
        <w:t>02484</w:t>
      </w:r>
    </w:p>
    <w:p w14:paraId="6628F4DD"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46A2DE" w14:textId="586327C6" w:rsidR="00A66401" w:rsidRPr="00890B0C" w:rsidRDefault="00A66401" w:rsidP="00A66401">
      <w:pPr>
        <w:pStyle w:val="NormalIndented"/>
        <w:rPr>
          <w:noProof/>
        </w:rPr>
      </w:pPr>
      <w:r w:rsidRPr="00890B0C">
        <w:rPr>
          <w:noProof/>
        </w:rPr>
        <w:t xml:space="preserve">Definition:  </w:t>
      </w:r>
      <w:bookmarkStart w:id="2008" w:name="_Hlk2708593"/>
      <w:r w:rsidRPr="00890B0C">
        <w:rPr>
          <w:noProof/>
        </w:rPr>
        <w:t xml:space="preserve">This field contains the </w:t>
      </w:r>
      <w:r>
        <w:rPr>
          <w:noProof/>
        </w:rPr>
        <w:t>result of the online verification</w:t>
      </w:r>
      <w:bookmarkEnd w:id="2008"/>
      <w:r w:rsidRPr="00890B0C">
        <w:rPr>
          <w:noProof/>
        </w:rPr>
        <w:t>.  Refer to</w:t>
      </w:r>
      <w:r w:rsidRPr="00890B0C">
        <w:rPr>
          <w:rStyle w:val="ReferenceUserTable"/>
          <w:noProof/>
        </w:rPr>
        <w:t xml:space="preserve"> </w:t>
      </w:r>
      <w:hyperlink r:id="rId315" w:anchor="HL70970" w:history="1">
        <w:r w:rsidRPr="00890B0C">
          <w:rPr>
            <w:rStyle w:val="ReferenceUserTable"/>
            <w:noProof/>
          </w:rPr>
          <w:t xml:space="preserve">User-defined Table </w:t>
        </w:r>
        <w:r w:rsidR="00296270">
          <w:rPr>
            <w:rStyle w:val="ReferenceUserTable"/>
            <w:noProof/>
          </w:rPr>
          <w:t>0970</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w:t>
      </w:r>
    </w:p>
    <w:p w14:paraId="4CE2FDA8" w14:textId="77777777" w:rsidR="00A66401" w:rsidRPr="00890B0C" w:rsidRDefault="00A66401" w:rsidP="00A66401">
      <w:pPr>
        <w:pStyle w:val="Heading4"/>
        <w:tabs>
          <w:tab w:val="num" w:pos="1440"/>
        </w:tabs>
        <w:rPr>
          <w:noProof/>
        </w:rPr>
      </w:pPr>
      <w:r w:rsidRPr="00890B0C">
        <w:rPr>
          <w:noProof/>
        </w:rPr>
        <w:t>IN3-</w:t>
      </w:r>
      <w:r>
        <w:rPr>
          <w:noProof/>
        </w:rPr>
        <w:t>30</w:t>
      </w:r>
      <w:r w:rsidRPr="00890B0C">
        <w:rPr>
          <w:noProof/>
        </w:rPr>
        <w:t xml:space="preserve">  </w:t>
      </w:r>
      <w:r>
        <w:rPr>
          <w:noProof/>
        </w:rPr>
        <w:t xml:space="preserve"> Online Verification Result Error Code</w:t>
      </w:r>
      <w:r w:rsidRPr="00890B0C">
        <w:rPr>
          <w:noProof/>
        </w:rPr>
        <w:fldChar w:fldCharType="begin"/>
      </w:r>
      <w:r w:rsidRPr="00890B0C">
        <w:rPr>
          <w:noProof/>
        </w:rPr>
        <w:instrText xml:space="preserve"> XE "</w:instrText>
      </w:r>
      <w:r>
        <w:rPr>
          <w:noProof/>
        </w:rPr>
        <w:instrText>Online Verification Result Error Code</w:instrText>
      </w:r>
      <w:r w:rsidRPr="00890B0C">
        <w:rPr>
          <w:noProof/>
        </w:rPr>
        <w:instrText xml:space="preserve">" </w:instrText>
      </w:r>
      <w:r w:rsidRPr="00890B0C">
        <w:rPr>
          <w:noProof/>
        </w:rPr>
        <w:fldChar w:fldCharType="end"/>
      </w:r>
      <w:r w:rsidRPr="00890B0C">
        <w:rPr>
          <w:noProof/>
        </w:rPr>
        <w:t xml:space="preserve">   (CWE)   </w:t>
      </w:r>
      <w:r w:rsidR="009C5F69">
        <w:rPr>
          <w:noProof/>
        </w:rPr>
        <w:t>02485</w:t>
      </w:r>
    </w:p>
    <w:p w14:paraId="3B29FC29"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BB7A79" w14:textId="12FA71E0" w:rsidR="00A66401" w:rsidRPr="00890B0C" w:rsidRDefault="00A66401" w:rsidP="00A66401">
      <w:pPr>
        <w:pStyle w:val="NormalIndented"/>
        <w:rPr>
          <w:noProof/>
        </w:rPr>
      </w:pPr>
      <w:r w:rsidRPr="00890B0C">
        <w:rPr>
          <w:noProof/>
        </w:rPr>
        <w:t xml:space="preserve">Definition:  This field contains the </w:t>
      </w:r>
      <w:r>
        <w:rPr>
          <w:noProof/>
        </w:rPr>
        <w:t>error code for the result of the online verification</w:t>
      </w:r>
      <w:r w:rsidRPr="00890B0C">
        <w:rPr>
          <w:noProof/>
        </w:rPr>
        <w:t>.  Refer to</w:t>
      </w:r>
      <w:r w:rsidRPr="00890B0C">
        <w:rPr>
          <w:rStyle w:val="ReferenceUserTable"/>
          <w:noProof/>
        </w:rPr>
        <w:t xml:space="preserve"> </w:t>
      </w:r>
      <w:hyperlink r:id="rId316" w:anchor="HL70791" w:history="1">
        <w:r w:rsidRPr="00890B0C">
          <w:rPr>
            <w:rStyle w:val="ReferenceUserTable"/>
            <w:noProof/>
          </w:rPr>
          <w:t xml:space="preserve">User-defined Table </w:t>
        </w:r>
        <w:r w:rsidR="00296270">
          <w:rPr>
            <w:rStyle w:val="ReferenceUserTable"/>
            <w:noProof/>
          </w:rPr>
          <w:t>0791</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 Error Code</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 and an error status is returned.</w:t>
      </w:r>
    </w:p>
    <w:p w14:paraId="37565C09" w14:textId="77777777" w:rsidR="00A66401" w:rsidRPr="00890B0C" w:rsidRDefault="00A66401" w:rsidP="00A66401">
      <w:pPr>
        <w:pStyle w:val="Heading4"/>
        <w:rPr>
          <w:noProof/>
        </w:rPr>
      </w:pPr>
      <w:r w:rsidRPr="00890B0C">
        <w:rPr>
          <w:noProof/>
        </w:rPr>
        <w:t>IN3-</w:t>
      </w:r>
      <w:r>
        <w:rPr>
          <w:noProof/>
        </w:rPr>
        <w:t>31</w:t>
      </w:r>
      <w:r w:rsidRPr="00890B0C">
        <w:rPr>
          <w:noProof/>
        </w:rPr>
        <w:t xml:space="preserve">   </w:t>
      </w:r>
      <w:r>
        <w:rPr>
          <w:noProof/>
        </w:rPr>
        <w:t>Online Verification Result Check Digit</w:t>
      </w:r>
      <w:r w:rsidRPr="00890B0C">
        <w:rPr>
          <w:noProof/>
        </w:rPr>
        <w:t xml:space="preserve"> </w:t>
      </w:r>
      <w:r w:rsidRPr="00890B0C">
        <w:rPr>
          <w:noProof/>
        </w:rPr>
        <w:fldChar w:fldCharType="begin"/>
      </w:r>
      <w:r w:rsidRPr="00890B0C">
        <w:rPr>
          <w:noProof/>
        </w:rPr>
        <w:instrText xml:space="preserve"> XE "</w:instrText>
      </w:r>
      <w:r>
        <w:rPr>
          <w:noProof/>
        </w:rPr>
        <w:instrText>Online Verification Result Check Digit</w:instrText>
      </w:r>
      <w:r w:rsidRPr="00890B0C">
        <w:rPr>
          <w:noProof/>
        </w:rPr>
        <w:instrText xml:space="preserve">" </w:instrText>
      </w:r>
      <w:r w:rsidRPr="00890B0C">
        <w:rPr>
          <w:noProof/>
        </w:rPr>
        <w:fldChar w:fldCharType="end"/>
      </w:r>
      <w:r w:rsidRPr="00890B0C">
        <w:rPr>
          <w:noProof/>
        </w:rPr>
        <w:t xml:space="preserve">   (</w:t>
      </w:r>
      <w:r>
        <w:rPr>
          <w:noProof/>
        </w:rPr>
        <w:t>ST</w:t>
      </w:r>
      <w:r w:rsidRPr="00890B0C">
        <w:rPr>
          <w:noProof/>
        </w:rPr>
        <w:t xml:space="preserve">)   </w:t>
      </w:r>
      <w:r w:rsidR="009C5F69">
        <w:rPr>
          <w:noProof/>
        </w:rPr>
        <w:t>02486</w:t>
      </w:r>
    </w:p>
    <w:p w14:paraId="07158437"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check digit for </w:t>
      </w:r>
      <w:r w:rsidRPr="00890B0C">
        <w:rPr>
          <w:noProof/>
        </w:rPr>
        <w:t xml:space="preserve">the </w:t>
      </w:r>
      <w:r>
        <w:rPr>
          <w:noProof/>
        </w:rPr>
        <w:t>online verification of the insurance information</w:t>
      </w:r>
      <w:r w:rsidRPr="00890B0C">
        <w:rPr>
          <w:noProof/>
        </w:rPr>
        <w:t>.</w:t>
      </w:r>
      <w:r w:rsidRPr="00ED2452">
        <w:rPr>
          <w:noProof/>
        </w:rPr>
        <w:t xml:space="preserve"> </w:t>
      </w:r>
      <w:r>
        <w:rPr>
          <w:noProof/>
        </w:rPr>
        <w:t>This field is required if IN3-28 is populated.</w:t>
      </w:r>
    </w:p>
    <w:p w14:paraId="5F7DD545" w14:textId="7334F67C" w:rsidR="009E61BC" w:rsidRPr="00890B0C" w:rsidRDefault="009E61BC">
      <w:pPr>
        <w:pStyle w:val="Heading3"/>
        <w:rPr>
          <w:noProof/>
        </w:rPr>
      </w:pPr>
      <w:bookmarkStart w:id="2009" w:name="_Toc1882266"/>
      <w:bookmarkStart w:id="2010" w:name="_Toc89062834"/>
      <w:bookmarkStart w:id="2011" w:name="_Toc20321554"/>
      <w:r w:rsidRPr="00890B0C">
        <w:rPr>
          <w:noProof/>
        </w:rPr>
        <w:t>ACC</w:t>
      </w:r>
      <w:r w:rsidR="005B65F4" w:rsidRPr="00890B0C">
        <w:rPr>
          <w:noProof/>
        </w:rPr>
        <w:fldChar w:fldCharType="begin"/>
      </w:r>
      <w:r w:rsidRPr="00890B0C">
        <w:rPr>
          <w:noProof/>
        </w:rPr>
        <w:instrText>XE "ACC"</w:instrText>
      </w:r>
      <w:r w:rsidR="005B65F4" w:rsidRPr="00890B0C">
        <w:rPr>
          <w:noProof/>
        </w:rPr>
        <w:fldChar w:fldCharType="end"/>
      </w:r>
      <w:r w:rsidR="005B65F4" w:rsidRPr="00890B0C">
        <w:rPr>
          <w:noProof/>
        </w:rPr>
        <w:fldChar w:fldCharType="begin"/>
      </w:r>
      <w:r w:rsidRPr="00890B0C">
        <w:rPr>
          <w:noProof/>
        </w:rPr>
        <w:instrText>XE "Segment:ACC"</w:instrText>
      </w:r>
      <w:r w:rsidR="005B65F4" w:rsidRPr="00890B0C">
        <w:rPr>
          <w:noProof/>
        </w:rPr>
        <w:fldChar w:fldCharType="end"/>
      </w:r>
      <w:r w:rsidRPr="00890B0C">
        <w:rPr>
          <w:noProof/>
        </w:rPr>
        <w:t xml:space="preserve"> </w:t>
      </w:r>
      <w:r w:rsidRPr="00890B0C">
        <w:rPr>
          <w:noProof/>
        </w:rPr>
        <w:noBreakHyphen/>
        <w:t xml:space="preserve"> </w:t>
      </w:r>
      <w:bookmarkStart w:id="2012" w:name="_Hlt1757766"/>
      <w:r w:rsidRPr="00890B0C">
        <w:rPr>
          <w:noProof/>
        </w:rPr>
        <w:t>Accident</w:t>
      </w:r>
      <w:bookmarkEnd w:id="2001"/>
      <w:bookmarkEnd w:id="2002"/>
      <w:bookmarkEnd w:id="2003"/>
      <w:bookmarkEnd w:id="2004"/>
      <w:bookmarkEnd w:id="2005"/>
      <w:bookmarkEnd w:id="2006"/>
      <w:r w:rsidRPr="00890B0C">
        <w:rPr>
          <w:noProof/>
        </w:rPr>
        <w:t xml:space="preserve"> Segm</w:t>
      </w:r>
      <w:bookmarkEnd w:id="2012"/>
      <w:r w:rsidRPr="00890B0C">
        <w:rPr>
          <w:noProof/>
        </w:rPr>
        <w:t>ent</w:t>
      </w:r>
      <w:bookmarkEnd w:id="2007"/>
      <w:bookmarkEnd w:id="2009"/>
      <w:bookmarkEnd w:id="2010"/>
      <w:bookmarkEnd w:id="2011"/>
      <w:r w:rsidR="005B65F4" w:rsidRPr="00890B0C">
        <w:rPr>
          <w:noProof/>
        </w:rPr>
        <w:fldChar w:fldCharType="begin"/>
      </w:r>
      <w:r w:rsidRPr="00890B0C">
        <w:rPr>
          <w:noProof/>
        </w:rPr>
        <w:instrText>XE "accident segment"</w:instrText>
      </w:r>
      <w:r w:rsidR="005B65F4" w:rsidRPr="00890B0C">
        <w:rPr>
          <w:noProof/>
        </w:rPr>
        <w:fldChar w:fldCharType="end"/>
      </w:r>
    </w:p>
    <w:p w14:paraId="796BA71B" w14:textId="77777777" w:rsidR="009E61BC" w:rsidRPr="00890B0C" w:rsidRDefault="009E61BC">
      <w:pPr>
        <w:pStyle w:val="NormalIndented"/>
        <w:rPr>
          <w:noProof/>
        </w:rPr>
      </w:pPr>
      <w:r w:rsidRPr="00890B0C">
        <w:rPr>
          <w:noProof/>
        </w:rPr>
        <w:t>The ACC segment contains patient information relative to an accident in which the patient has been involved.</w:t>
      </w:r>
    </w:p>
    <w:p w14:paraId="31F6BE5B" w14:textId="77777777" w:rsidR="009E61BC" w:rsidRPr="00890B0C" w:rsidRDefault="009E61BC">
      <w:pPr>
        <w:pStyle w:val="AttributeTableCaption"/>
        <w:rPr>
          <w:noProof/>
        </w:rPr>
      </w:pPr>
      <w:bookmarkStart w:id="2013" w:name="ACC"/>
      <w:r w:rsidRPr="00890B0C">
        <w:rPr>
          <w:noProof/>
        </w:rPr>
        <w:t xml:space="preserve">HL7 Attribute Table </w:t>
      </w:r>
      <w:r w:rsidRPr="00890B0C">
        <w:rPr>
          <w:rStyle w:val="ReferenceUserTable"/>
          <w:noProof/>
        </w:rPr>
        <w:t>-</w:t>
      </w:r>
      <w:r w:rsidRPr="00890B0C">
        <w:rPr>
          <w:noProof/>
        </w:rPr>
        <w:t xml:space="preserve"> ACC</w:t>
      </w:r>
      <w:bookmarkEnd w:id="2013"/>
      <w:r w:rsidRPr="00890B0C">
        <w:rPr>
          <w:noProof/>
        </w:rPr>
        <w:t xml:space="preserve"> - Accident</w:t>
      </w:r>
      <w:r w:rsidR="005B65F4" w:rsidRPr="00890B0C">
        <w:rPr>
          <w:noProof/>
        </w:rPr>
        <w:fldChar w:fldCharType="begin"/>
      </w:r>
      <w:r w:rsidRPr="00890B0C">
        <w:rPr>
          <w:noProof/>
        </w:rPr>
        <w:instrText>XE "HL7 Attribute Table - ACC"</w:instrText>
      </w:r>
      <w:r w:rsidR="005B65F4" w:rsidRPr="00890B0C">
        <w:rPr>
          <w:noProof/>
        </w:rPr>
        <w:fldChar w:fldCharType="end"/>
      </w:r>
      <w:r w:rsidR="005B65F4" w:rsidRPr="00890B0C">
        <w:rPr>
          <w:noProof/>
        </w:rPr>
        <w:fldChar w:fldCharType="begin"/>
      </w:r>
      <w:r w:rsidRPr="00890B0C">
        <w:rPr>
          <w:noProof/>
        </w:rPr>
        <w:instrText>XE "ACC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7ED8132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1F1732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6DBDE64"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BEF446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520AF8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31FA0AF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0842995"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93C104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0490A6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D21A588" w14:textId="77777777" w:rsidR="009E61BC" w:rsidRPr="00890B0C" w:rsidRDefault="009E61BC">
            <w:pPr>
              <w:pStyle w:val="AttributeTableHeader"/>
              <w:jc w:val="left"/>
              <w:rPr>
                <w:noProof/>
              </w:rPr>
            </w:pPr>
            <w:r w:rsidRPr="00890B0C">
              <w:rPr>
                <w:noProof/>
              </w:rPr>
              <w:t>ELEMENT NAME</w:t>
            </w:r>
          </w:p>
        </w:tc>
      </w:tr>
      <w:tr w:rsidR="009F20B7" w:rsidRPr="009E61BC" w14:paraId="334BD97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426349E2"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6163C0A"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3CC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CA5C8E" w14:textId="77777777" w:rsidR="009E61BC" w:rsidRPr="00890B0C" w:rsidRDefault="009E61BC">
            <w:pPr>
              <w:pStyle w:val="AttributeTableBody"/>
              <w:rPr>
                <w:noProof/>
              </w:rPr>
            </w:pPr>
            <w:r w:rsidRPr="00890B0C">
              <w:rPr>
                <w:noProof/>
              </w:rPr>
              <w:t>DTM</w:t>
            </w:r>
          </w:p>
        </w:tc>
        <w:tc>
          <w:tcPr>
            <w:tcW w:w="648" w:type="dxa"/>
            <w:tcBorders>
              <w:top w:val="single" w:sz="4" w:space="0" w:color="auto"/>
              <w:left w:val="nil"/>
              <w:bottom w:val="dotted" w:sz="4" w:space="0" w:color="auto"/>
              <w:right w:val="nil"/>
            </w:tcBorders>
            <w:shd w:val="clear" w:color="auto" w:fill="FFFFFF"/>
          </w:tcPr>
          <w:p w14:paraId="634DB19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36A3C1F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54996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8D4C73" w14:textId="77777777" w:rsidR="009E61BC" w:rsidRPr="00890B0C" w:rsidRDefault="009E61BC">
            <w:pPr>
              <w:pStyle w:val="AttributeTableBody"/>
              <w:rPr>
                <w:noProof/>
              </w:rPr>
            </w:pPr>
            <w:r w:rsidRPr="00890B0C">
              <w:rPr>
                <w:noProof/>
              </w:rPr>
              <w:t>00527</w:t>
            </w:r>
          </w:p>
        </w:tc>
        <w:tc>
          <w:tcPr>
            <w:tcW w:w="3888" w:type="dxa"/>
            <w:tcBorders>
              <w:top w:val="single" w:sz="4" w:space="0" w:color="auto"/>
              <w:left w:val="nil"/>
              <w:bottom w:val="dotted" w:sz="4" w:space="0" w:color="auto"/>
              <w:right w:val="nil"/>
            </w:tcBorders>
            <w:shd w:val="clear" w:color="auto" w:fill="FFFFFF"/>
          </w:tcPr>
          <w:p w14:paraId="0ABA9752" w14:textId="77777777" w:rsidR="009E61BC" w:rsidRPr="00890B0C" w:rsidRDefault="009E61BC">
            <w:pPr>
              <w:pStyle w:val="AttributeTableBody"/>
              <w:jc w:val="left"/>
              <w:rPr>
                <w:noProof/>
              </w:rPr>
            </w:pPr>
            <w:r w:rsidRPr="00890B0C">
              <w:rPr>
                <w:noProof/>
              </w:rPr>
              <w:t>Accident Date/Time</w:t>
            </w:r>
          </w:p>
        </w:tc>
      </w:tr>
      <w:tr w:rsidR="009F20B7" w:rsidRPr="009E61BC" w14:paraId="2E4D9F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E2784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E2E2C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6E98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D38FF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447B4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DDEB9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46CFF" w14:textId="387BC924" w:rsidR="009E61BC" w:rsidRPr="00890B0C" w:rsidRDefault="00000000">
            <w:pPr>
              <w:pStyle w:val="AttributeTableBody"/>
              <w:rPr>
                <w:rStyle w:val="HyperlinkTable"/>
                <w:noProof/>
              </w:rPr>
            </w:pPr>
            <w:hyperlink r:id="rId317" w:anchor="HL70050" w:history="1">
              <w:r w:rsidR="009E61BC" w:rsidRPr="00890B0C">
                <w:rPr>
                  <w:rStyle w:val="HyperlinkTable"/>
                  <w:noProof/>
                </w:rPr>
                <w:t>0050</w:t>
              </w:r>
            </w:hyperlink>
          </w:p>
        </w:tc>
        <w:tc>
          <w:tcPr>
            <w:tcW w:w="720" w:type="dxa"/>
            <w:tcBorders>
              <w:top w:val="dotted" w:sz="4" w:space="0" w:color="auto"/>
              <w:left w:val="nil"/>
              <w:bottom w:val="dotted" w:sz="4" w:space="0" w:color="auto"/>
              <w:right w:val="nil"/>
            </w:tcBorders>
            <w:shd w:val="clear" w:color="auto" w:fill="FFFFFF"/>
          </w:tcPr>
          <w:p w14:paraId="575630C0" w14:textId="77777777" w:rsidR="009E61BC" w:rsidRPr="00890B0C" w:rsidRDefault="009E61BC">
            <w:pPr>
              <w:pStyle w:val="AttributeTableBody"/>
              <w:rPr>
                <w:noProof/>
              </w:rPr>
            </w:pPr>
            <w:r w:rsidRPr="00890B0C">
              <w:rPr>
                <w:noProof/>
              </w:rPr>
              <w:t>00528</w:t>
            </w:r>
          </w:p>
        </w:tc>
        <w:tc>
          <w:tcPr>
            <w:tcW w:w="3888" w:type="dxa"/>
            <w:tcBorders>
              <w:top w:val="dotted" w:sz="4" w:space="0" w:color="auto"/>
              <w:left w:val="nil"/>
              <w:bottom w:val="dotted" w:sz="4" w:space="0" w:color="auto"/>
              <w:right w:val="nil"/>
            </w:tcBorders>
            <w:shd w:val="clear" w:color="auto" w:fill="FFFFFF"/>
          </w:tcPr>
          <w:p w14:paraId="209925D8" w14:textId="77777777" w:rsidR="009E61BC" w:rsidRPr="00890B0C" w:rsidRDefault="009E61BC">
            <w:pPr>
              <w:pStyle w:val="AttributeTableBody"/>
              <w:jc w:val="left"/>
              <w:rPr>
                <w:noProof/>
              </w:rPr>
            </w:pPr>
            <w:r w:rsidRPr="00890B0C">
              <w:rPr>
                <w:noProof/>
              </w:rPr>
              <w:t>Accident Code</w:t>
            </w:r>
          </w:p>
        </w:tc>
      </w:tr>
      <w:tr w:rsidR="009F20B7" w:rsidRPr="009E61BC" w14:paraId="09E41D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DE1EF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E568D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9A6A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0CAC6E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E3C95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49FC2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B6B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401582" w14:textId="77777777" w:rsidR="009E61BC" w:rsidRPr="00890B0C" w:rsidRDefault="009E61BC">
            <w:pPr>
              <w:pStyle w:val="AttributeTableBody"/>
              <w:rPr>
                <w:noProof/>
              </w:rPr>
            </w:pPr>
            <w:r w:rsidRPr="00890B0C">
              <w:rPr>
                <w:noProof/>
              </w:rPr>
              <w:t>00529</w:t>
            </w:r>
          </w:p>
        </w:tc>
        <w:tc>
          <w:tcPr>
            <w:tcW w:w="3888" w:type="dxa"/>
            <w:tcBorders>
              <w:top w:val="dotted" w:sz="4" w:space="0" w:color="auto"/>
              <w:left w:val="nil"/>
              <w:bottom w:val="dotted" w:sz="4" w:space="0" w:color="auto"/>
              <w:right w:val="nil"/>
            </w:tcBorders>
            <w:shd w:val="clear" w:color="auto" w:fill="FFFFFF"/>
          </w:tcPr>
          <w:p w14:paraId="2D8607C0" w14:textId="77777777" w:rsidR="009E61BC" w:rsidRPr="00890B0C" w:rsidRDefault="009E61BC">
            <w:pPr>
              <w:pStyle w:val="AttributeTableBody"/>
              <w:jc w:val="left"/>
              <w:rPr>
                <w:noProof/>
              </w:rPr>
            </w:pPr>
            <w:r w:rsidRPr="00890B0C">
              <w:rPr>
                <w:noProof/>
              </w:rPr>
              <w:t>Accident Location</w:t>
            </w:r>
          </w:p>
        </w:tc>
      </w:tr>
      <w:tr w:rsidR="009F20B7" w:rsidRPr="009E61BC" w14:paraId="1FCD8D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45EB6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6541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994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E8ECA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CC045B" w14:textId="77777777" w:rsidR="009E61BC" w:rsidRPr="00890B0C" w:rsidRDefault="009E61BC">
            <w:pPr>
              <w:pStyle w:val="AttributeTableBody"/>
              <w:rPr>
                <w:noProof/>
              </w:rPr>
            </w:pPr>
            <w:r w:rsidRPr="00890B0C">
              <w:rPr>
                <w:noProof/>
              </w:rPr>
              <w:t>B</w:t>
            </w:r>
          </w:p>
        </w:tc>
        <w:tc>
          <w:tcPr>
            <w:tcW w:w="648" w:type="dxa"/>
            <w:tcBorders>
              <w:top w:val="dotted" w:sz="4" w:space="0" w:color="auto"/>
              <w:left w:val="nil"/>
              <w:bottom w:val="dotted" w:sz="4" w:space="0" w:color="auto"/>
              <w:right w:val="nil"/>
            </w:tcBorders>
            <w:shd w:val="clear" w:color="auto" w:fill="FFFFFF"/>
          </w:tcPr>
          <w:p w14:paraId="60D005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5B568" w14:textId="42E20580" w:rsidR="009E61BC" w:rsidRPr="00890B0C" w:rsidRDefault="00000000">
            <w:pPr>
              <w:pStyle w:val="AttributeTableBody"/>
              <w:rPr>
                <w:rStyle w:val="HyperlinkTable"/>
                <w:noProof/>
              </w:rPr>
            </w:pPr>
            <w:hyperlink r:id="rId318" w:anchor="HL70347" w:history="1">
              <w:r w:rsidR="009E61BC" w:rsidRPr="00890B0C">
                <w:rPr>
                  <w:rStyle w:val="HyperlinkTable"/>
                  <w:noProof/>
                </w:rPr>
                <w:t>0347</w:t>
              </w:r>
            </w:hyperlink>
          </w:p>
        </w:tc>
        <w:tc>
          <w:tcPr>
            <w:tcW w:w="720" w:type="dxa"/>
            <w:tcBorders>
              <w:top w:val="dotted" w:sz="4" w:space="0" w:color="auto"/>
              <w:left w:val="nil"/>
              <w:bottom w:val="dotted" w:sz="4" w:space="0" w:color="auto"/>
              <w:right w:val="nil"/>
            </w:tcBorders>
            <w:shd w:val="clear" w:color="auto" w:fill="FFFFFF"/>
          </w:tcPr>
          <w:p w14:paraId="69BD132C" w14:textId="77777777" w:rsidR="009E61BC" w:rsidRPr="00890B0C" w:rsidRDefault="009E61BC">
            <w:pPr>
              <w:pStyle w:val="AttributeTableBody"/>
              <w:rPr>
                <w:noProof/>
              </w:rPr>
            </w:pPr>
            <w:r w:rsidRPr="00890B0C">
              <w:rPr>
                <w:noProof/>
              </w:rPr>
              <w:t>00812</w:t>
            </w:r>
          </w:p>
        </w:tc>
        <w:tc>
          <w:tcPr>
            <w:tcW w:w="3888" w:type="dxa"/>
            <w:tcBorders>
              <w:top w:val="dotted" w:sz="4" w:space="0" w:color="auto"/>
              <w:left w:val="nil"/>
              <w:bottom w:val="dotted" w:sz="4" w:space="0" w:color="auto"/>
              <w:right w:val="nil"/>
            </w:tcBorders>
            <w:shd w:val="clear" w:color="auto" w:fill="FFFFFF"/>
          </w:tcPr>
          <w:p w14:paraId="15956843" w14:textId="77777777" w:rsidR="009E61BC" w:rsidRPr="00890B0C" w:rsidRDefault="009E61BC">
            <w:pPr>
              <w:pStyle w:val="AttributeTableBody"/>
              <w:jc w:val="left"/>
              <w:rPr>
                <w:noProof/>
              </w:rPr>
            </w:pPr>
            <w:r w:rsidRPr="00890B0C">
              <w:rPr>
                <w:noProof/>
              </w:rPr>
              <w:t>Auto Accident State</w:t>
            </w:r>
          </w:p>
        </w:tc>
      </w:tr>
      <w:tr w:rsidR="009F20B7" w:rsidRPr="009E61BC" w14:paraId="73B4B2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C1470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30CE597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74C05F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DFB1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3E5C4A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B6B9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593A1" w14:textId="08A73712" w:rsidR="009E61BC" w:rsidRPr="00146D30" w:rsidRDefault="00000000">
            <w:pPr>
              <w:pStyle w:val="AttributeTableBody"/>
              <w:rPr>
                <w:rStyle w:val="HyperlinkTable"/>
              </w:rPr>
            </w:pPr>
            <w:hyperlink r:id="rId319"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9FD4561" w14:textId="77777777" w:rsidR="009E61BC" w:rsidRPr="00890B0C" w:rsidRDefault="009E61BC">
            <w:pPr>
              <w:pStyle w:val="AttributeTableBody"/>
              <w:rPr>
                <w:noProof/>
              </w:rPr>
            </w:pPr>
            <w:r w:rsidRPr="00890B0C">
              <w:rPr>
                <w:noProof/>
              </w:rPr>
              <w:t>00813</w:t>
            </w:r>
          </w:p>
        </w:tc>
        <w:tc>
          <w:tcPr>
            <w:tcW w:w="3888" w:type="dxa"/>
            <w:tcBorders>
              <w:top w:val="dotted" w:sz="4" w:space="0" w:color="auto"/>
              <w:left w:val="nil"/>
              <w:bottom w:val="dotted" w:sz="4" w:space="0" w:color="auto"/>
              <w:right w:val="nil"/>
            </w:tcBorders>
            <w:shd w:val="clear" w:color="auto" w:fill="FFFFFF"/>
          </w:tcPr>
          <w:p w14:paraId="745B756C" w14:textId="77777777" w:rsidR="009E61BC" w:rsidRPr="00890B0C" w:rsidRDefault="009E61BC">
            <w:pPr>
              <w:pStyle w:val="AttributeTableBody"/>
              <w:jc w:val="left"/>
              <w:rPr>
                <w:noProof/>
              </w:rPr>
            </w:pPr>
            <w:r w:rsidRPr="00890B0C">
              <w:rPr>
                <w:noProof/>
              </w:rPr>
              <w:t>Accident Job Related Indicator</w:t>
            </w:r>
          </w:p>
        </w:tc>
      </w:tr>
      <w:tr w:rsidR="009F20B7" w:rsidRPr="009E61BC" w14:paraId="7BF7A0A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34E69B"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67FC3B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E8423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7199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E7DD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4A2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2E7A4" w14:textId="2019EE7F" w:rsidR="009E61BC" w:rsidRPr="00146D30" w:rsidRDefault="00000000">
            <w:pPr>
              <w:pStyle w:val="AttributeTableBody"/>
              <w:rPr>
                <w:rStyle w:val="HyperlinkTable"/>
              </w:rPr>
            </w:pPr>
            <w:hyperlink r:id="rId320"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47D4610" w14:textId="77777777" w:rsidR="009E61BC" w:rsidRPr="00890B0C" w:rsidRDefault="009E61BC">
            <w:pPr>
              <w:pStyle w:val="AttributeTableBody"/>
              <w:rPr>
                <w:noProof/>
              </w:rPr>
            </w:pPr>
            <w:r w:rsidRPr="00890B0C">
              <w:rPr>
                <w:noProof/>
              </w:rPr>
              <w:t>00814</w:t>
            </w:r>
          </w:p>
        </w:tc>
        <w:tc>
          <w:tcPr>
            <w:tcW w:w="3888" w:type="dxa"/>
            <w:tcBorders>
              <w:top w:val="dotted" w:sz="4" w:space="0" w:color="auto"/>
              <w:left w:val="nil"/>
              <w:bottom w:val="dotted" w:sz="4" w:space="0" w:color="auto"/>
              <w:right w:val="nil"/>
            </w:tcBorders>
            <w:shd w:val="clear" w:color="auto" w:fill="FFFFFF"/>
          </w:tcPr>
          <w:p w14:paraId="24F5923B" w14:textId="77777777" w:rsidR="009E61BC" w:rsidRPr="00890B0C" w:rsidRDefault="009E61BC">
            <w:pPr>
              <w:pStyle w:val="AttributeTableBody"/>
              <w:jc w:val="left"/>
              <w:rPr>
                <w:noProof/>
              </w:rPr>
            </w:pPr>
            <w:r w:rsidRPr="00890B0C">
              <w:rPr>
                <w:noProof/>
              </w:rPr>
              <w:t>Accident Death Indicator</w:t>
            </w:r>
          </w:p>
        </w:tc>
      </w:tr>
      <w:tr w:rsidR="009F20B7" w:rsidRPr="009E61BC" w14:paraId="3047EF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DBCC0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C2E6D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343B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91EBE"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C4D453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B6592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69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2B186" w14:textId="77777777" w:rsidR="009E61BC" w:rsidRPr="00890B0C" w:rsidRDefault="009E61BC">
            <w:pPr>
              <w:pStyle w:val="AttributeTableBody"/>
              <w:rPr>
                <w:noProof/>
              </w:rPr>
            </w:pPr>
            <w:r w:rsidRPr="00890B0C">
              <w:rPr>
                <w:noProof/>
              </w:rPr>
              <w:t>00224</w:t>
            </w:r>
          </w:p>
        </w:tc>
        <w:tc>
          <w:tcPr>
            <w:tcW w:w="3888" w:type="dxa"/>
            <w:tcBorders>
              <w:top w:val="dotted" w:sz="4" w:space="0" w:color="auto"/>
              <w:left w:val="nil"/>
              <w:bottom w:val="dotted" w:sz="4" w:space="0" w:color="auto"/>
              <w:right w:val="nil"/>
            </w:tcBorders>
            <w:shd w:val="clear" w:color="auto" w:fill="FFFFFF"/>
          </w:tcPr>
          <w:p w14:paraId="751135C0" w14:textId="77777777" w:rsidR="009E61BC" w:rsidRPr="00890B0C" w:rsidRDefault="009E61BC">
            <w:pPr>
              <w:pStyle w:val="AttributeTableBody"/>
              <w:jc w:val="left"/>
              <w:rPr>
                <w:noProof/>
              </w:rPr>
            </w:pPr>
            <w:r w:rsidRPr="00890B0C">
              <w:rPr>
                <w:noProof/>
              </w:rPr>
              <w:t>Entered By</w:t>
            </w:r>
          </w:p>
        </w:tc>
      </w:tr>
      <w:tr w:rsidR="009F20B7" w:rsidRPr="009E61BC" w14:paraId="13140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1804" w14:textId="77777777" w:rsidR="009E61BC" w:rsidRPr="00890B0C" w:rsidRDefault="009E61BC">
            <w:pPr>
              <w:pStyle w:val="AttributeTableBody"/>
              <w:rPr>
                <w:noProof/>
              </w:rPr>
            </w:pPr>
            <w:r w:rsidRPr="00890B0C">
              <w:rPr>
                <w:noProof/>
              </w:rPr>
              <w:lastRenderedPageBreak/>
              <w:t>8</w:t>
            </w:r>
          </w:p>
        </w:tc>
        <w:tc>
          <w:tcPr>
            <w:tcW w:w="648" w:type="dxa"/>
            <w:tcBorders>
              <w:top w:val="dotted" w:sz="4" w:space="0" w:color="auto"/>
              <w:left w:val="nil"/>
              <w:bottom w:val="dotted" w:sz="4" w:space="0" w:color="auto"/>
              <w:right w:val="nil"/>
            </w:tcBorders>
            <w:shd w:val="clear" w:color="auto" w:fill="FFFFFF"/>
          </w:tcPr>
          <w:p w14:paraId="211F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BD01E" w14:textId="77777777" w:rsidR="009E61BC" w:rsidRPr="00890B0C" w:rsidRDefault="005F5B75">
            <w:pPr>
              <w:pStyle w:val="AttributeTableBody"/>
              <w:rPr>
                <w:noProof/>
              </w:rPr>
            </w:pPr>
            <w:r>
              <w:rPr>
                <w:noProof/>
              </w:rPr>
              <w:t>1000</w:t>
            </w:r>
            <w:r w:rsidR="009E61BC" w:rsidRPr="00890B0C">
              <w:rPr>
                <w:noProof/>
              </w:rPr>
              <w:t>=</w:t>
            </w:r>
          </w:p>
        </w:tc>
        <w:tc>
          <w:tcPr>
            <w:tcW w:w="648" w:type="dxa"/>
            <w:tcBorders>
              <w:top w:val="dotted" w:sz="4" w:space="0" w:color="auto"/>
              <w:left w:val="nil"/>
              <w:bottom w:val="dotted" w:sz="4" w:space="0" w:color="auto"/>
              <w:right w:val="nil"/>
            </w:tcBorders>
            <w:shd w:val="clear" w:color="auto" w:fill="FFFFFF"/>
          </w:tcPr>
          <w:p w14:paraId="4B8BE19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05B589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6386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1AC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16FF1" w14:textId="77777777" w:rsidR="009E61BC" w:rsidRPr="00890B0C" w:rsidRDefault="009E61BC">
            <w:pPr>
              <w:pStyle w:val="AttributeTableBody"/>
              <w:rPr>
                <w:noProof/>
              </w:rPr>
            </w:pPr>
            <w:r w:rsidRPr="00890B0C">
              <w:rPr>
                <w:noProof/>
              </w:rPr>
              <w:t>01503</w:t>
            </w:r>
          </w:p>
        </w:tc>
        <w:tc>
          <w:tcPr>
            <w:tcW w:w="3888" w:type="dxa"/>
            <w:tcBorders>
              <w:top w:val="dotted" w:sz="4" w:space="0" w:color="auto"/>
              <w:left w:val="nil"/>
              <w:bottom w:val="dotted" w:sz="4" w:space="0" w:color="auto"/>
              <w:right w:val="nil"/>
            </w:tcBorders>
            <w:shd w:val="clear" w:color="auto" w:fill="FFFFFF"/>
          </w:tcPr>
          <w:p w14:paraId="5C5063DD" w14:textId="77777777" w:rsidR="009E61BC" w:rsidRPr="00890B0C" w:rsidRDefault="009E61BC">
            <w:pPr>
              <w:pStyle w:val="AttributeTableBody"/>
              <w:jc w:val="left"/>
              <w:rPr>
                <w:noProof/>
              </w:rPr>
            </w:pPr>
            <w:r w:rsidRPr="00890B0C">
              <w:rPr>
                <w:noProof/>
              </w:rPr>
              <w:t>Accident Description</w:t>
            </w:r>
          </w:p>
        </w:tc>
      </w:tr>
      <w:tr w:rsidR="009F20B7" w:rsidRPr="009E61BC" w14:paraId="121031B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B6C3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3FA354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D4FCC" w14:textId="77777777" w:rsidR="009E61BC" w:rsidRPr="00890B0C" w:rsidRDefault="009E61BC">
            <w:pPr>
              <w:pStyle w:val="AttributeTableBody"/>
              <w:rPr>
                <w:noProof/>
              </w:rPr>
            </w:pPr>
            <w:r w:rsidRPr="00890B0C">
              <w:rPr>
                <w:noProof/>
              </w:rPr>
              <w:t>80=</w:t>
            </w:r>
          </w:p>
        </w:tc>
        <w:tc>
          <w:tcPr>
            <w:tcW w:w="648" w:type="dxa"/>
            <w:tcBorders>
              <w:top w:val="dotted" w:sz="4" w:space="0" w:color="auto"/>
              <w:left w:val="nil"/>
              <w:bottom w:val="dotted" w:sz="4" w:space="0" w:color="auto"/>
              <w:right w:val="nil"/>
            </w:tcBorders>
            <w:shd w:val="clear" w:color="auto" w:fill="FFFFFF"/>
          </w:tcPr>
          <w:p w14:paraId="661B36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1138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0A9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DB8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2FA1" w14:textId="77777777" w:rsidR="009E61BC" w:rsidRPr="00890B0C" w:rsidRDefault="009E61BC">
            <w:pPr>
              <w:pStyle w:val="AttributeTableBody"/>
              <w:rPr>
                <w:noProof/>
              </w:rPr>
            </w:pPr>
            <w:r w:rsidRPr="00890B0C">
              <w:rPr>
                <w:noProof/>
              </w:rPr>
              <w:t>01504</w:t>
            </w:r>
          </w:p>
        </w:tc>
        <w:tc>
          <w:tcPr>
            <w:tcW w:w="3888" w:type="dxa"/>
            <w:tcBorders>
              <w:top w:val="dotted" w:sz="4" w:space="0" w:color="auto"/>
              <w:left w:val="nil"/>
              <w:bottom w:val="dotted" w:sz="4" w:space="0" w:color="auto"/>
              <w:right w:val="nil"/>
            </w:tcBorders>
            <w:shd w:val="clear" w:color="auto" w:fill="FFFFFF"/>
          </w:tcPr>
          <w:p w14:paraId="010403BE" w14:textId="77777777" w:rsidR="009E61BC" w:rsidRPr="00890B0C" w:rsidRDefault="009E61BC">
            <w:pPr>
              <w:pStyle w:val="AttributeTableBody"/>
              <w:jc w:val="left"/>
              <w:rPr>
                <w:noProof/>
              </w:rPr>
            </w:pPr>
            <w:r w:rsidRPr="00890B0C">
              <w:rPr>
                <w:noProof/>
              </w:rPr>
              <w:t>Brought In By</w:t>
            </w:r>
          </w:p>
        </w:tc>
      </w:tr>
      <w:tr w:rsidR="009F20B7" w:rsidRPr="009E61BC" w14:paraId="465CA7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25115D4"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4BBF0FCA"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BCD89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50601"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C9408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2013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E665F" w14:textId="02D45EBA" w:rsidR="009E61BC" w:rsidRPr="00146D30" w:rsidRDefault="00000000">
            <w:pPr>
              <w:pStyle w:val="AttributeTableBody"/>
              <w:rPr>
                <w:rStyle w:val="HyperlinkTable"/>
              </w:rPr>
            </w:pPr>
            <w:hyperlink r:id="rId321"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CFA1D4F" w14:textId="77777777" w:rsidR="009E61BC" w:rsidRPr="00890B0C" w:rsidRDefault="009E61BC">
            <w:pPr>
              <w:pStyle w:val="AttributeTableBody"/>
              <w:rPr>
                <w:noProof/>
              </w:rPr>
            </w:pPr>
            <w:r w:rsidRPr="00890B0C">
              <w:rPr>
                <w:noProof/>
              </w:rPr>
              <w:t>01505</w:t>
            </w:r>
          </w:p>
        </w:tc>
        <w:tc>
          <w:tcPr>
            <w:tcW w:w="3888" w:type="dxa"/>
            <w:tcBorders>
              <w:top w:val="dotted" w:sz="4" w:space="0" w:color="auto"/>
              <w:left w:val="nil"/>
              <w:bottom w:val="dotted" w:sz="4" w:space="0" w:color="auto"/>
              <w:right w:val="nil"/>
            </w:tcBorders>
            <w:shd w:val="clear" w:color="auto" w:fill="FFFFFF"/>
          </w:tcPr>
          <w:p w14:paraId="62432E86" w14:textId="77777777" w:rsidR="009E61BC" w:rsidRPr="00890B0C" w:rsidRDefault="009E61BC">
            <w:pPr>
              <w:pStyle w:val="AttributeTableBody"/>
              <w:jc w:val="left"/>
              <w:rPr>
                <w:noProof/>
              </w:rPr>
            </w:pPr>
            <w:r w:rsidRPr="00890B0C">
              <w:rPr>
                <w:noProof/>
              </w:rPr>
              <w:t>Police Notified Indicator</w:t>
            </w:r>
          </w:p>
        </w:tc>
      </w:tr>
      <w:tr w:rsidR="009F20B7" w:rsidRPr="009E61BC" w14:paraId="374A1A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9ECE4C"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5D1D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123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F0066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0131D9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8180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147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941B2" w14:textId="77777777" w:rsidR="009E61BC" w:rsidRPr="00890B0C" w:rsidRDefault="009E61BC">
            <w:pPr>
              <w:pStyle w:val="AttributeTableBody"/>
              <w:rPr>
                <w:noProof/>
              </w:rPr>
            </w:pPr>
            <w:r w:rsidRPr="00890B0C">
              <w:rPr>
                <w:noProof/>
              </w:rPr>
              <w:t>01853</w:t>
            </w:r>
          </w:p>
        </w:tc>
        <w:tc>
          <w:tcPr>
            <w:tcW w:w="3888" w:type="dxa"/>
            <w:tcBorders>
              <w:top w:val="dotted" w:sz="4" w:space="0" w:color="auto"/>
              <w:left w:val="nil"/>
              <w:bottom w:val="dotted" w:sz="4" w:space="0" w:color="auto"/>
              <w:right w:val="nil"/>
            </w:tcBorders>
            <w:shd w:val="clear" w:color="auto" w:fill="FFFFFF"/>
          </w:tcPr>
          <w:p w14:paraId="441A12A5" w14:textId="77777777" w:rsidR="009E61BC" w:rsidRPr="00890B0C" w:rsidRDefault="009E61BC">
            <w:pPr>
              <w:pStyle w:val="AttributeTableBody"/>
              <w:jc w:val="left"/>
              <w:rPr>
                <w:noProof/>
              </w:rPr>
            </w:pPr>
            <w:r w:rsidRPr="00890B0C">
              <w:rPr>
                <w:noProof/>
              </w:rPr>
              <w:t>Accident Address</w:t>
            </w:r>
          </w:p>
        </w:tc>
      </w:tr>
      <w:tr w:rsidR="009F20B7" w:rsidRPr="009E61BC" w14:paraId="12CB3F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EC98C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FAD37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36E7F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6EC1A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0072CD6"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4FBE1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B9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43A6F" w14:textId="77777777" w:rsidR="009E61BC" w:rsidRPr="00890B0C" w:rsidRDefault="009E61BC">
            <w:pPr>
              <w:pStyle w:val="AttributeTableBody"/>
              <w:rPr>
                <w:noProof/>
              </w:rPr>
            </w:pPr>
            <w:r w:rsidRPr="00890B0C">
              <w:rPr>
                <w:noProof/>
              </w:rPr>
              <w:t>02374</w:t>
            </w:r>
          </w:p>
        </w:tc>
        <w:tc>
          <w:tcPr>
            <w:tcW w:w="3888" w:type="dxa"/>
            <w:tcBorders>
              <w:top w:val="dotted" w:sz="4" w:space="0" w:color="auto"/>
              <w:left w:val="nil"/>
              <w:bottom w:val="dotted" w:sz="4" w:space="0" w:color="auto"/>
              <w:right w:val="nil"/>
            </w:tcBorders>
            <w:shd w:val="clear" w:color="auto" w:fill="FFFFFF"/>
          </w:tcPr>
          <w:p w14:paraId="0352992F" w14:textId="77777777" w:rsidR="009E61BC" w:rsidRPr="00890B0C" w:rsidRDefault="009E61BC">
            <w:pPr>
              <w:pStyle w:val="AttributeTableBody"/>
              <w:jc w:val="left"/>
              <w:rPr>
                <w:noProof/>
              </w:rPr>
            </w:pPr>
            <w:r w:rsidRPr="00890B0C">
              <w:rPr>
                <w:noProof/>
              </w:rPr>
              <w:t>Degree of patient liability</w:t>
            </w:r>
          </w:p>
        </w:tc>
      </w:tr>
      <w:tr w:rsidR="009E61BC" w:rsidRPr="009E61BC" w14:paraId="0CFEBA2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A5FFBC8" w14:textId="77777777" w:rsidR="009E61BC" w:rsidRPr="00890B0C" w:rsidRDefault="009E61BC">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F4AF73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FB688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CE5D1A5" w14:textId="77777777" w:rsidR="009E61BC" w:rsidRPr="00890B0C" w:rsidRDefault="009E61B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07A86F2D" w14:textId="77777777" w:rsidR="009E61BC" w:rsidRPr="00890B0C" w:rsidRDefault="009E61BC">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3BDC8B8" w14:textId="77777777" w:rsidR="009E61BC" w:rsidRPr="00890B0C" w:rsidRDefault="009E61BC">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02CA1D9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DE5FDC" w14:textId="77777777" w:rsidR="009E61BC" w:rsidRPr="00890B0C" w:rsidRDefault="009E61BC">
            <w:pPr>
              <w:pStyle w:val="AttributeTableBody"/>
              <w:rPr>
                <w:noProof/>
              </w:rPr>
            </w:pPr>
            <w:r>
              <w:rPr>
                <w:noProof/>
              </w:rPr>
              <w:t>03338</w:t>
            </w:r>
          </w:p>
        </w:tc>
        <w:tc>
          <w:tcPr>
            <w:tcW w:w="3888" w:type="dxa"/>
            <w:tcBorders>
              <w:top w:val="dotted" w:sz="4" w:space="0" w:color="auto"/>
              <w:left w:val="nil"/>
              <w:bottom w:val="single" w:sz="4" w:space="0" w:color="auto"/>
              <w:right w:val="nil"/>
            </w:tcBorders>
            <w:shd w:val="clear" w:color="auto" w:fill="FFFFFF"/>
          </w:tcPr>
          <w:p w14:paraId="54103644" w14:textId="77777777" w:rsidR="009E61BC" w:rsidRPr="00890B0C" w:rsidRDefault="009E61BC">
            <w:pPr>
              <w:pStyle w:val="AttributeTableBody"/>
              <w:jc w:val="left"/>
              <w:rPr>
                <w:noProof/>
              </w:rPr>
            </w:pPr>
            <w:r>
              <w:rPr>
                <w:noProof/>
              </w:rPr>
              <w:t>Accident Identifier</w:t>
            </w:r>
          </w:p>
        </w:tc>
      </w:tr>
    </w:tbl>
    <w:p w14:paraId="23382FC7" w14:textId="77777777" w:rsidR="009E61BC" w:rsidRPr="00890B0C" w:rsidRDefault="009E61BC">
      <w:pPr>
        <w:pStyle w:val="Heading4"/>
        <w:rPr>
          <w:noProof/>
          <w:vanish/>
        </w:rPr>
      </w:pPr>
      <w:bookmarkStart w:id="2014" w:name="_Toc1882267"/>
      <w:r w:rsidRPr="00890B0C">
        <w:rPr>
          <w:noProof/>
          <w:vanish/>
        </w:rPr>
        <w:t>ACC Field Definitions</w:t>
      </w:r>
      <w:bookmarkEnd w:id="2014"/>
      <w:r w:rsidR="005B65F4" w:rsidRPr="00890B0C">
        <w:rPr>
          <w:noProof/>
          <w:vanish/>
        </w:rPr>
        <w:fldChar w:fldCharType="begin"/>
      </w:r>
      <w:r w:rsidRPr="00890B0C">
        <w:rPr>
          <w:noProof/>
          <w:vanish/>
        </w:rPr>
        <w:instrText xml:space="preserve"> XE "ACC - data element definitions" </w:instrText>
      </w:r>
      <w:r w:rsidR="005B65F4" w:rsidRPr="00890B0C">
        <w:rPr>
          <w:noProof/>
          <w:vanish/>
        </w:rPr>
        <w:fldChar w:fldCharType="end"/>
      </w:r>
    </w:p>
    <w:p w14:paraId="3D8DB551" w14:textId="77777777" w:rsidR="009E61BC" w:rsidRPr="00890B0C" w:rsidRDefault="009E61BC">
      <w:pPr>
        <w:pStyle w:val="Heading4"/>
        <w:rPr>
          <w:noProof/>
        </w:rPr>
      </w:pPr>
      <w:bookmarkStart w:id="2015" w:name="_Toc1882268"/>
      <w:r w:rsidRPr="00890B0C">
        <w:rPr>
          <w:noProof/>
        </w:rPr>
        <w:t>ACC-1   Accident Date/Time</w:t>
      </w:r>
      <w:r w:rsidR="005B65F4" w:rsidRPr="00890B0C">
        <w:rPr>
          <w:noProof/>
        </w:rPr>
        <w:fldChar w:fldCharType="begin"/>
      </w:r>
      <w:r w:rsidRPr="00890B0C">
        <w:rPr>
          <w:noProof/>
        </w:rPr>
        <w:instrText xml:space="preserve"> XE "Accident date/time" </w:instrText>
      </w:r>
      <w:r w:rsidR="005B65F4" w:rsidRPr="00890B0C">
        <w:rPr>
          <w:noProof/>
        </w:rPr>
        <w:fldChar w:fldCharType="end"/>
      </w:r>
      <w:r w:rsidRPr="00890B0C">
        <w:rPr>
          <w:noProof/>
        </w:rPr>
        <w:t xml:space="preserve">   (DTM)   00527</w:t>
      </w:r>
      <w:bookmarkEnd w:id="2015"/>
    </w:p>
    <w:p w14:paraId="0071BDF8" w14:textId="77777777" w:rsidR="009E61BC" w:rsidRPr="00890B0C" w:rsidRDefault="009E61BC">
      <w:pPr>
        <w:pStyle w:val="NormalIndented"/>
        <w:rPr>
          <w:noProof/>
        </w:rPr>
      </w:pPr>
      <w:r w:rsidRPr="00890B0C">
        <w:rPr>
          <w:noProof/>
        </w:rPr>
        <w:t>Definition:  This field contains the date/time of the accident.</w:t>
      </w:r>
    </w:p>
    <w:p w14:paraId="269188E5" w14:textId="77777777" w:rsidR="009E61BC" w:rsidRPr="00890B0C" w:rsidRDefault="009E61BC">
      <w:pPr>
        <w:pStyle w:val="Heading4"/>
        <w:tabs>
          <w:tab w:val="num" w:pos="1440"/>
        </w:tabs>
        <w:rPr>
          <w:noProof/>
        </w:rPr>
      </w:pPr>
      <w:bookmarkStart w:id="2016" w:name="_Toc1882269"/>
      <w:r w:rsidRPr="00890B0C">
        <w:rPr>
          <w:noProof/>
        </w:rPr>
        <w:t>ACC-2   Accident Code</w:t>
      </w:r>
      <w:r w:rsidR="005B65F4" w:rsidRPr="00890B0C">
        <w:rPr>
          <w:noProof/>
        </w:rPr>
        <w:fldChar w:fldCharType="begin"/>
      </w:r>
      <w:r w:rsidRPr="00890B0C">
        <w:rPr>
          <w:noProof/>
        </w:rPr>
        <w:instrText xml:space="preserve"> XE "Accident code" </w:instrText>
      </w:r>
      <w:r w:rsidR="005B65F4" w:rsidRPr="00890B0C">
        <w:rPr>
          <w:noProof/>
        </w:rPr>
        <w:fldChar w:fldCharType="end"/>
      </w:r>
      <w:r w:rsidRPr="00890B0C">
        <w:rPr>
          <w:noProof/>
        </w:rPr>
        <w:t xml:space="preserve">   (CWE)   00528</w:t>
      </w:r>
      <w:bookmarkEnd w:id="2016"/>
    </w:p>
    <w:p w14:paraId="383D7CB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5DD9F" w14:textId="251A889B" w:rsidR="009E61BC" w:rsidRPr="00890B0C" w:rsidRDefault="009E61BC">
      <w:pPr>
        <w:pStyle w:val="NormalIndented"/>
        <w:rPr>
          <w:noProof/>
        </w:rPr>
      </w:pPr>
      <w:r w:rsidRPr="00890B0C">
        <w:rPr>
          <w:noProof/>
        </w:rPr>
        <w:t xml:space="preserve">Definition:  This field contains the type of accident.  Refer to </w:t>
      </w:r>
      <w:hyperlink r:id="rId322" w:anchor="HL70050" w:history="1">
        <w:r w:rsidRPr="00890B0C">
          <w:rPr>
            <w:rStyle w:val="ReferenceUserTable"/>
            <w:noProof/>
          </w:rPr>
          <w:t>User-defined Table 0050 - Accident Code</w:t>
        </w:r>
      </w:hyperlink>
      <w:r w:rsidRPr="00890B0C">
        <w:rPr>
          <w:rStyle w:val="ReferenceAttribute"/>
          <w:noProof/>
        </w:rPr>
        <w:t xml:space="preserve"> </w:t>
      </w:r>
      <w:r w:rsidRPr="00D43E1F">
        <w:t>in Chapter 2C, Code Tables,</w:t>
      </w:r>
      <w:r w:rsidRPr="00D43E1F">
        <w:rPr>
          <w:rStyle w:val="ReferenceAttribute"/>
          <w:noProof/>
        </w:rPr>
        <w:t xml:space="preserve"> </w:t>
      </w:r>
      <w:r w:rsidRPr="00890B0C">
        <w:rPr>
          <w:noProof/>
        </w:rPr>
        <w:t>for suggested values.  ICD accident codes are recommended.</w:t>
      </w:r>
    </w:p>
    <w:p w14:paraId="7273DED9" w14:textId="77777777" w:rsidR="009E61BC" w:rsidRPr="00890B0C" w:rsidRDefault="009E61BC">
      <w:pPr>
        <w:pStyle w:val="Heading4"/>
        <w:tabs>
          <w:tab w:val="num" w:pos="1440"/>
        </w:tabs>
        <w:rPr>
          <w:noProof/>
        </w:rPr>
      </w:pPr>
      <w:bookmarkStart w:id="2017" w:name="_Toc1882270"/>
      <w:r w:rsidRPr="00890B0C">
        <w:rPr>
          <w:noProof/>
        </w:rPr>
        <w:t>ACC-3   Accident Location</w:t>
      </w:r>
      <w:r w:rsidR="005B65F4" w:rsidRPr="00890B0C">
        <w:rPr>
          <w:noProof/>
        </w:rPr>
        <w:fldChar w:fldCharType="begin"/>
      </w:r>
      <w:r w:rsidRPr="00890B0C">
        <w:rPr>
          <w:noProof/>
        </w:rPr>
        <w:instrText xml:space="preserve"> XE "Accident location" </w:instrText>
      </w:r>
      <w:r w:rsidR="005B65F4" w:rsidRPr="00890B0C">
        <w:rPr>
          <w:noProof/>
        </w:rPr>
        <w:fldChar w:fldCharType="end"/>
      </w:r>
      <w:r w:rsidRPr="00890B0C">
        <w:rPr>
          <w:noProof/>
        </w:rPr>
        <w:t xml:space="preserve">   (ST)   00529</w:t>
      </w:r>
      <w:bookmarkEnd w:id="2017"/>
    </w:p>
    <w:p w14:paraId="62390C9D" w14:textId="77777777" w:rsidR="009E61BC" w:rsidRPr="00890B0C" w:rsidRDefault="009E61BC">
      <w:pPr>
        <w:pStyle w:val="NormalIndented"/>
        <w:rPr>
          <w:noProof/>
        </w:rPr>
      </w:pPr>
      <w:r w:rsidRPr="00890B0C">
        <w:rPr>
          <w:noProof/>
        </w:rPr>
        <w:t>Definition:  This field contains the location of the accident.</w:t>
      </w:r>
    </w:p>
    <w:p w14:paraId="41A5BE86" w14:textId="77777777" w:rsidR="009E61BC" w:rsidRPr="00890B0C" w:rsidRDefault="009E61BC">
      <w:pPr>
        <w:pStyle w:val="Heading4"/>
        <w:tabs>
          <w:tab w:val="num" w:pos="1440"/>
        </w:tabs>
        <w:rPr>
          <w:noProof/>
        </w:rPr>
      </w:pPr>
      <w:bookmarkStart w:id="2018" w:name="_Toc1882271"/>
      <w:bookmarkStart w:id="2019" w:name="_Toc346777015"/>
      <w:bookmarkStart w:id="2020" w:name="_Toc346777052"/>
      <w:r w:rsidRPr="00890B0C">
        <w:rPr>
          <w:noProof/>
        </w:rPr>
        <w:t>ACC-4   Auto Accident State</w:t>
      </w:r>
      <w:r w:rsidR="005B65F4" w:rsidRPr="00890B0C">
        <w:rPr>
          <w:noProof/>
        </w:rPr>
        <w:fldChar w:fldCharType="begin"/>
      </w:r>
      <w:r w:rsidRPr="00890B0C">
        <w:rPr>
          <w:noProof/>
        </w:rPr>
        <w:instrText xml:space="preserve"> XE "Auto accident state" </w:instrText>
      </w:r>
      <w:r w:rsidR="005B65F4" w:rsidRPr="00890B0C">
        <w:rPr>
          <w:noProof/>
        </w:rPr>
        <w:fldChar w:fldCharType="end"/>
      </w:r>
      <w:r w:rsidRPr="00890B0C">
        <w:rPr>
          <w:noProof/>
        </w:rPr>
        <w:t xml:space="preserve">   (CWE)   00812</w:t>
      </w:r>
      <w:bookmarkEnd w:id="2018"/>
    </w:p>
    <w:p w14:paraId="0E8AEC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45259" w14:textId="0E975317" w:rsidR="009E61BC" w:rsidRPr="00890B0C" w:rsidRDefault="009E61BC">
      <w:pPr>
        <w:pStyle w:val="NormalIndented"/>
        <w:rPr>
          <w:noProof/>
        </w:rPr>
      </w:pPr>
      <w:r w:rsidRPr="00890B0C">
        <w:rPr>
          <w:noProof/>
        </w:rPr>
        <w:t xml:space="preserve">Definition:  </w:t>
      </w:r>
      <w:r w:rsidRPr="00890B0C">
        <w:rPr>
          <w:b/>
          <w:i/>
          <w:noProof/>
        </w:rPr>
        <w:t>As of Version 2.5, this field has been retained for backward compatibility only.</w:t>
      </w:r>
      <w:r w:rsidRPr="00890B0C">
        <w:rPr>
          <w:noProof/>
        </w:rPr>
        <w:t xml:space="preserve">  </w:t>
      </w:r>
      <w:r w:rsidRPr="00890B0C">
        <w:rPr>
          <w:b/>
          <w:bCs/>
          <w:i/>
          <w:iCs/>
          <w:noProof/>
        </w:rPr>
        <w:t xml:space="preserve">Use </w:t>
      </w:r>
      <w:bookmarkStart w:id="2021" w:name="_Hlt1328078"/>
      <w:r w:rsidR="005B65F4" w:rsidRPr="00890B0C">
        <w:rPr>
          <w:rStyle w:val="ReferenceAttribute"/>
          <w:noProof/>
        </w:rPr>
        <w:fldChar w:fldCharType="begin"/>
      </w:r>
      <w:r w:rsidRPr="00890B0C">
        <w:rPr>
          <w:rStyle w:val="ReferenceAttribute"/>
          <w:noProof/>
        </w:rPr>
        <w:instrText xml:space="preserve"> HYPERLINK  \l "ACC_11" </w:instrText>
      </w:r>
      <w:r w:rsidR="005B65F4" w:rsidRPr="00890B0C">
        <w:rPr>
          <w:rStyle w:val="ReferenceAttribute"/>
          <w:noProof/>
        </w:rPr>
        <w:fldChar w:fldCharType="separate"/>
      </w:r>
      <w:r w:rsidRPr="00890B0C">
        <w:rPr>
          <w:rStyle w:val="ReferenceAttribute"/>
          <w:noProof/>
        </w:rPr>
        <w:t>ACC-11 - Accident Address</w:t>
      </w:r>
      <w:r w:rsidR="005B65F4" w:rsidRPr="00890B0C">
        <w:rPr>
          <w:rStyle w:val="ReferenceAttribute"/>
          <w:noProof/>
        </w:rPr>
        <w:fldChar w:fldCharType="end"/>
      </w:r>
      <w:bookmarkEnd w:id="2021"/>
      <w:r w:rsidRPr="00890B0C">
        <w:rPr>
          <w:rStyle w:val="ReferenceAttribute"/>
          <w:noProof/>
        </w:rPr>
        <w:t xml:space="preserve"> </w:t>
      </w:r>
      <w:r w:rsidRPr="00890B0C">
        <w:rPr>
          <w:b/>
          <w:bCs/>
          <w:i/>
          <w:iCs/>
          <w:noProof/>
        </w:rPr>
        <w:t xml:space="preserve">instead of this field, </w:t>
      </w:r>
      <w:r w:rsidRPr="00890B0C">
        <w:rPr>
          <w:noProof/>
        </w:rPr>
        <w:t>as the state in which the accident occurred is part of the address.  This field specifies the state in which the auto accident occurred.  (CMS 1500 requirement in the US.)  Refer to</w:t>
      </w:r>
      <w:r w:rsidRPr="00890B0C">
        <w:rPr>
          <w:rStyle w:val="ReferenceUserTable"/>
          <w:noProof/>
        </w:rPr>
        <w:t xml:space="preserve"> </w:t>
      </w:r>
      <w:hyperlink r:id="rId323" w:anchor="HL70347" w:history="1">
        <w:r w:rsidRPr="00890B0C">
          <w:rPr>
            <w:rStyle w:val="ReferenceUserTable"/>
            <w:noProof/>
          </w:rPr>
          <w:t>User-defined Table 0347 - State/Province</w:t>
        </w:r>
      </w:hyperlink>
      <w:r w:rsidRPr="00890B0C">
        <w:rPr>
          <w:noProof/>
        </w:rPr>
        <w:t xml:space="preserve"> </w:t>
      </w:r>
      <w:r w:rsidRPr="00D43E1F">
        <w:rPr>
          <w:noProof/>
        </w:rPr>
        <w:t xml:space="preserve">in Chapter 2C, Code Tables, </w:t>
      </w:r>
      <w:r w:rsidRPr="00890B0C">
        <w:rPr>
          <w:noProof/>
        </w:rPr>
        <w:t>for suggested values.</w:t>
      </w:r>
    </w:p>
    <w:p w14:paraId="0F27D070" w14:textId="77777777" w:rsidR="009E61BC" w:rsidRPr="00890B0C" w:rsidRDefault="009E61BC">
      <w:pPr>
        <w:pStyle w:val="Heading4"/>
        <w:tabs>
          <w:tab w:val="num" w:pos="1440"/>
        </w:tabs>
        <w:rPr>
          <w:noProof/>
        </w:rPr>
      </w:pPr>
      <w:bookmarkStart w:id="2022" w:name="_Toc1882272"/>
      <w:r w:rsidRPr="00890B0C">
        <w:rPr>
          <w:noProof/>
        </w:rPr>
        <w:t>ACC-5   Accident Job Related Indicator</w:t>
      </w:r>
      <w:r w:rsidR="005B65F4" w:rsidRPr="00890B0C">
        <w:rPr>
          <w:noProof/>
        </w:rPr>
        <w:fldChar w:fldCharType="begin"/>
      </w:r>
      <w:r w:rsidRPr="00890B0C">
        <w:rPr>
          <w:noProof/>
        </w:rPr>
        <w:instrText xml:space="preserve"> XE "Accident job-related indicator" </w:instrText>
      </w:r>
      <w:r w:rsidR="005B65F4" w:rsidRPr="00890B0C">
        <w:rPr>
          <w:noProof/>
        </w:rPr>
        <w:fldChar w:fldCharType="end"/>
      </w:r>
      <w:r w:rsidRPr="00890B0C">
        <w:rPr>
          <w:noProof/>
        </w:rPr>
        <w:t xml:space="preserve">   (ID)   00813</w:t>
      </w:r>
      <w:bookmarkEnd w:id="2022"/>
    </w:p>
    <w:p w14:paraId="057423B2" w14:textId="50BDA7C1" w:rsidR="009E61BC" w:rsidRPr="00890B0C" w:rsidRDefault="009E61BC">
      <w:pPr>
        <w:pStyle w:val="NormalIndented"/>
        <w:rPr>
          <w:noProof/>
        </w:rPr>
      </w:pPr>
      <w:r w:rsidRPr="00890B0C">
        <w:rPr>
          <w:noProof/>
        </w:rPr>
        <w:t xml:space="preserve">Definition:  This field indicates if the accident was related to a job.  Refer to </w:t>
      </w:r>
      <w:hyperlink r:id="rId324"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38A2753" w14:textId="77777777" w:rsidR="009E61BC" w:rsidRPr="00890B0C" w:rsidRDefault="009E61BC">
      <w:pPr>
        <w:pStyle w:val="NormalList"/>
        <w:rPr>
          <w:noProof/>
        </w:rPr>
      </w:pPr>
      <w:r w:rsidRPr="00890B0C">
        <w:rPr>
          <w:noProof/>
        </w:rPr>
        <w:t>Y</w:t>
      </w:r>
      <w:r w:rsidRPr="00890B0C">
        <w:rPr>
          <w:noProof/>
        </w:rPr>
        <w:tab/>
        <w:t>the accident was job related</w:t>
      </w:r>
    </w:p>
    <w:p w14:paraId="761375D0" w14:textId="77777777" w:rsidR="009E61BC" w:rsidRPr="00890B0C" w:rsidRDefault="009E61BC">
      <w:pPr>
        <w:pStyle w:val="NormalList"/>
        <w:rPr>
          <w:noProof/>
        </w:rPr>
      </w:pPr>
      <w:r w:rsidRPr="00890B0C">
        <w:rPr>
          <w:noProof/>
        </w:rPr>
        <w:t>N</w:t>
      </w:r>
      <w:r w:rsidRPr="00890B0C">
        <w:rPr>
          <w:noProof/>
        </w:rPr>
        <w:tab/>
        <w:t>the accident was not job related</w:t>
      </w:r>
    </w:p>
    <w:p w14:paraId="639BA485" w14:textId="77777777" w:rsidR="009E61BC" w:rsidRPr="00890B0C" w:rsidRDefault="009E61BC">
      <w:pPr>
        <w:pStyle w:val="Heading4"/>
        <w:tabs>
          <w:tab w:val="num" w:pos="1440"/>
        </w:tabs>
        <w:rPr>
          <w:noProof/>
        </w:rPr>
      </w:pPr>
      <w:bookmarkStart w:id="2023" w:name="_Toc1882273"/>
      <w:r w:rsidRPr="00890B0C">
        <w:rPr>
          <w:noProof/>
        </w:rPr>
        <w:t>ACC-6   Accident Death Indicator</w:t>
      </w:r>
      <w:r w:rsidR="005B65F4" w:rsidRPr="00890B0C">
        <w:rPr>
          <w:noProof/>
        </w:rPr>
        <w:fldChar w:fldCharType="begin"/>
      </w:r>
      <w:r w:rsidRPr="00890B0C">
        <w:rPr>
          <w:noProof/>
        </w:rPr>
        <w:instrText xml:space="preserve"> XE "Accident death indicator" </w:instrText>
      </w:r>
      <w:r w:rsidR="005B65F4" w:rsidRPr="00890B0C">
        <w:rPr>
          <w:noProof/>
        </w:rPr>
        <w:fldChar w:fldCharType="end"/>
      </w:r>
      <w:r w:rsidRPr="00890B0C">
        <w:rPr>
          <w:noProof/>
        </w:rPr>
        <w:t xml:space="preserve">   (ID)   00814</w:t>
      </w:r>
      <w:bookmarkEnd w:id="2023"/>
    </w:p>
    <w:p w14:paraId="65037B2C" w14:textId="36C03896" w:rsidR="009E61BC" w:rsidRPr="00890B0C" w:rsidRDefault="009E61BC">
      <w:pPr>
        <w:pStyle w:val="NormalIndented"/>
        <w:rPr>
          <w:noProof/>
        </w:rPr>
      </w:pPr>
      <w:r w:rsidRPr="00890B0C">
        <w:rPr>
          <w:noProof/>
        </w:rPr>
        <w:t xml:space="preserve">Definition:  This field indicates whether or not a patient has died as a result of an accident.  Refer to </w:t>
      </w:r>
      <w:hyperlink r:id="rId325"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19946A9" w14:textId="77777777" w:rsidR="009E61BC" w:rsidRPr="00890B0C" w:rsidRDefault="009E61BC">
      <w:pPr>
        <w:pStyle w:val="NormalList"/>
        <w:rPr>
          <w:noProof/>
        </w:rPr>
      </w:pPr>
      <w:r w:rsidRPr="00890B0C">
        <w:rPr>
          <w:noProof/>
        </w:rPr>
        <w:lastRenderedPageBreak/>
        <w:t>Y</w:t>
      </w:r>
      <w:r w:rsidRPr="00890B0C">
        <w:rPr>
          <w:noProof/>
        </w:rPr>
        <w:tab/>
        <w:t>the patient has died as a result of an accident</w:t>
      </w:r>
    </w:p>
    <w:p w14:paraId="0038AF05" w14:textId="77777777" w:rsidR="009E61BC" w:rsidRPr="00890B0C" w:rsidRDefault="009E61BC">
      <w:pPr>
        <w:pStyle w:val="NormalList"/>
        <w:rPr>
          <w:noProof/>
        </w:rPr>
      </w:pPr>
      <w:r w:rsidRPr="00890B0C">
        <w:rPr>
          <w:noProof/>
        </w:rPr>
        <w:t>N</w:t>
      </w:r>
      <w:r w:rsidRPr="00890B0C">
        <w:rPr>
          <w:noProof/>
        </w:rPr>
        <w:tab/>
        <w:t>the patient has not died as a result of an accident</w:t>
      </w:r>
    </w:p>
    <w:p w14:paraId="199EFC54" w14:textId="77777777" w:rsidR="009E61BC" w:rsidRPr="00890B0C" w:rsidRDefault="009E61BC">
      <w:pPr>
        <w:pStyle w:val="Heading4"/>
        <w:tabs>
          <w:tab w:val="num" w:pos="1440"/>
        </w:tabs>
        <w:rPr>
          <w:noProof/>
        </w:rPr>
      </w:pPr>
      <w:bookmarkStart w:id="2024" w:name="_Toc1882274"/>
      <w:bookmarkStart w:id="2025" w:name="_Toc348245488"/>
      <w:bookmarkStart w:id="2026" w:name="_Toc348245558"/>
      <w:bookmarkStart w:id="2027" w:name="_Toc348259073"/>
      <w:bookmarkStart w:id="2028" w:name="_Toc348340227"/>
      <w:bookmarkStart w:id="2029" w:name="_Toc359236270"/>
      <w:r w:rsidRPr="00890B0C">
        <w:rPr>
          <w:noProof/>
        </w:rPr>
        <w:t>ACC-7   Entered By</w:t>
      </w:r>
      <w:r w:rsidR="005B65F4" w:rsidRPr="00890B0C">
        <w:rPr>
          <w:noProof/>
        </w:rPr>
        <w:fldChar w:fldCharType="begin"/>
      </w:r>
      <w:r w:rsidRPr="00890B0C">
        <w:rPr>
          <w:noProof/>
        </w:rPr>
        <w:instrText xml:space="preserve"> XE "Entered by" </w:instrText>
      </w:r>
      <w:r w:rsidR="005B65F4" w:rsidRPr="00890B0C">
        <w:rPr>
          <w:noProof/>
        </w:rPr>
        <w:fldChar w:fldCharType="end"/>
      </w:r>
      <w:r w:rsidRPr="00890B0C">
        <w:rPr>
          <w:noProof/>
        </w:rPr>
        <w:t xml:space="preserve">   (XCN)   00224</w:t>
      </w:r>
      <w:bookmarkEnd w:id="2024"/>
    </w:p>
    <w:p w14:paraId="0342EE2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9B5E7AC"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285774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3EA269" w14:textId="77777777" w:rsidR="00C344D6" w:rsidRDefault="00C344D6" w:rsidP="00C344D6">
      <w:pPr>
        <w:pStyle w:val="Components"/>
      </w:pPr>
      <w:r>
        <w:t>Subcomponents for Assigning Authority (HD):  &lt;Namespace ID (IS)&gt; &amp; &lt;Universal ID (ST)&gt; &amp; &lt;Universal ID Type (ID)&gt;</w:t>
      </w:r>
    </w:p>
    <w:p w14:paraId="6EE95D06" w14:textId="77777777" w:rsidR="00C344D6" w:rsidRDefault="00C344D6" w:rsidP="00C344D6">
      <w:pPr>
        <w:pStyle w:val="Components"/>
      </w:pPr>
      <w:r>
        <w:t>Subcomponents for Assigning Facility (HD):  &lt;Namespace ID (IS)&gt; &amp; &lt;Universal ID (ST)&gt; &amp; &lt;Universal ID Type (ID)&gt;</w:t>
      </w:r>
    </w:p>
    <w:p w14:paraId="09A2A8F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37DF78"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4E818"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C8B0F8" w14:textId="77777777" w:rsidR="009E61BC" w:rsidRPr="00890B0C" w:rsidRDefault="009E61BC">
      <w:pPr>
        <w:pStyle w:val="NormalIndented"/>
        <w:rPr>
          <w:noProof/>
        </w:rPr>
      </w:pPr>
      <w:r w:rsidRPr="00890B0C">
        <w:rPr>
          <w:noProof/>
        </w:rPr>
        <w:t>Definition:  This field identifies the person entering the accident information.</w:t>
      </w:r>
    </w:p>
    <w:p w14:paraId="0939E22E" w14:textId="77777777" w:rsidR="009E61BC" w:rsidRPr="00890B0C" w:rsidRDefault="009E61BC">
      <w:pPr>
        <w:pStyle w:val="Heading4"/>
        <w:tabs>
          <w:tab w:val="num" w:pos="1440"/>
        </w:tabs>
        <w:rPr>
          <w:noProof/>
        </w:rPr>
      </w:pPr>
      <w:bookmarkStart w:id="2030" w:name="_Toc1882275"/>
      <w:r w:rsidRPr="00890B0C">
        <w:rPr>
          <w:noProof/>
        </w:rPr>
        <w:t>ACC-8   Accident Description</w:t>
      </w:r>
      <w:r w:rsidR="005B65F4" w:rsidRPr="00890B0C">
        <w:rPr>
          <w:noProof/>
        </w:rPr>
        <w:fldChar w:fldCharType="begin"/>
      </w:r>
      <w:r w:rsidRPr="00890B0C">
        <w:rPr>
          <w:noProof/>
        </w:rPr>
        <w:instrText xml:space="preserve"> XE "Accident description" </w:instrText>
      </w:r>
      <w:r w:rsidR="005B65F4" w:rsidRPr="00890B0C">
        <w:rPr>
          <w:noProof/>
        </w:rPr>
        <w:fldChar w:fldCharType="end"/>
      </w:r>
      <w:r w:rsidRPr="00890B0C">
        <w:rPr>
          <w:noProof/>
        </w:rPr>
        <w:t xml:space="preserve">   (ST)   01503</w:t>
      </w:r>
      <w:bookmarkEnd w:id="2030"/>
    </w:p>
    <w:p w14:paraId="0CA6A826" w14:textId="77777777" w:rsidR="009E61BC" w:rsidRPr="00890B0C" w:rsidRDefault="009E61BC">
      <w:pPr>
        <w:pStyle w:val="NormalIndented"/>
        <w:rPr>
          <w:noProof/>
        </w:rPr>
      </w:pPr>
      <w:r w:rsidRPr="00890B0C">
        <w:rPr>
          <w:noProof/>
        </w:rPr>
        <w:t>Definition:  Description of the accident.</w:t>
      </w:r>
    </w:p>
    <w:p w14:paraId="708D7E70" w14:textId="77777777" w:rsidR="009E61BC" w:rsidRPr="00890B0C" w:rsidRDefault="009E61BC">
      <w:pPr>
        <w:pStyle w:val="Heading4"/>
        <w:tabs>
          <w:tab w:val="num" w:pos="1440"/>
        </w:tabs>
        <w:rPr>
          <w:noProof/>
        </w:rPr>
      </w:pPr>
      <w:bookmarkStart w:id="2031" w:name="_Toc1882276"/>
      <w:r w:rsidRPr="00890B0C">
        <w:rPr>
          <w:noProof/>
        </w:rPr>
        <w:t>ACC-9   Brought in By</w:t>
      </w:r>
      <w:r w:rsidR="005B65F4" w:rsidRPr="00890B0C">
        <w:rPr>
          <w:noProof/>
        </w:rPr>
        <w:fldChar w:fldCharType="begin"/>
      </w:r>
      <w:r w:rsidRPr="00890B0C">
        <w:rPr>
          <w:noProof/>
        </w:rPr>
        <w:instrText xml:space="preserve"> XE "Brought in by" </w:instrText>
      </w:r>
      <w:r w:rsidR="005B65F4" w:rsidRPr="00890B0C">
        <w:rPr>
          <w:noProof/>
        </w:rPr>
        <w:fldChar w:fldCharType="end"/>
      </w:r>
      <w:r w:rsidRPr="00890B0C">
        <w:rPr>
          <w:noProof/>
        </w:rPr>
        <w:t xml:space="preserve">   </w:t>
      </w:r>
      <w:bookmarkStart w:id="2032" w:name="_Hlt1578264"/>
      <w:bookmarkEnd w:id="2032"/>
      <w:r w:rsidRPr="00890B0C">
        <w:rPr>
          <w:noProof/>
        </w:rPr>
        <w:t>(ST)   01504</w:t>
      </w:r>
      <w:bookmarkEnd w:id="2031"/>
    </w:p>
    <w:p w14:paraId="7F387735" w14:textId="77777777" w:rsidR="009E61BC" w:rsidRPr="00890B0C" w:rsidRDefault="009E61BC">
      <w:pPr>
        <w:pStyle w:val="NormalIndented"/>
        <w:rPr>
          <w:noProof/>
        </w:rPr>
      </w:pPr>
      <w:r w:rsidRPr="00890B0C">
        <w:rPr>
          <w:noProof/>
        </w:rPr>
        <w:t>Definition:  This field identifies the person or organization that brought in the patient.</w:t>
      </w:r>
    </w:p>
    <w:p w14:paraId="34423B71" w14:textId="77777777" w:rsidR="009E61BC" w:rsidRPr="00890B0C" w:rsidRDefault="009E61BC">
      <w:pPr>
        <w:pStyle w:val="Heading4"/>
        <w:tabs>
          <w:tab w:val="num" w:pos="1440"/>
        </w:tabs>
        <w:rPr>
          <w:noProof/>
        </w:rPr>
      </w:pPr>
      <w:bookmarkStart w:id="2033" w:name="_Toc1882277"/>
      <w:r w:rsidRPr="00890B0C">
        <w:rPr>
          <w:noProof/>
        </w:rPr>
        <w:t>ACC-10   Police Notified Indicator</w:t>
      </w:r>
      <w:r w:rsidR="005B65F4" w:rsidRPr="00890B0C">
        <w:rPr>
          <w:noProof/>
        </w:rPr>
        <w:fldChar w:fldCharType="begin"/>
      </w:r>
      <w:r w:rsidRPr="00890B0C">
        <w:rPr>
          <w:noProof/>
        </w:rPr>
        <w:instrText xml:space="preserve"> XE "Police notified indicator" </w:instrText>
      </w:r>
      <w:r w:rsidR="005B65F4" w:rsidRPr="00890B0C">
        <w:rPr>
          <w:noProof/>
        </w:rPr>
        <w:fldChar w:fldCharType="end"/>
      </w:r>
      <w:r w:rsidRPr="00890B0C">
        <w:rPr>
          <w:noProof/>
        </w:rPr>
        <w:t xml:space="preserve">   (ID) 01505</w:t>
      </w:r>
      <w:bookmarkEnd w:id="2033"/>
    </w:p>
    <w:p w14:paraId="6BEF3C62" w14:textId="241DFD78" w:rsidR="009E61BC" w:rsidRPr="00890B0C" w:rsidRDefault="009E61BC">
      <w:pPr>
        <w:pStyle w:val="NormalIndented"/>
        <w:rPr>
          <w:noProof/>
        </w:rPr>
      </w:pPr>
      <w:r w:rsidRPr="00890B0C">
        <w:rPr>
          <w:noProof/>
        </w:rPr>
        <w:t xml:space="preserve">Definition:  This field indicates if the police were notified.  Refer to </w:t>
      </w:r>
      <w:hyperlink r:id="rId326" w:anchor="HL70136" w:history="1">
        <w:r w:rsidRPr="00146D30">
          <w:rPr>
            <w:rStyle w:val="ReferenceHL7Table"/>
          </w:rPr>
          <w:t>HL7 Table 0136 - Yes/no Indicator</w:t>
        </w:r>
      </w:hyperlink>
      <w:r w:rsidRPr="00890B0C">
        <w:rPr>
          <w:noProof/>
        </w:rPr>
        <w:t xml:space="preserve"> </w:t>
      </w:r>
      <w:r>
        <w:rPr>
          <w:noProof/>
        </w:rPr>
        <w:t>in Chapter 2C, Code Tables,</w:t>
      </w:r>
      <w:r w:rsidRPr="00890B0C">
        <w:rPr>
          <w:noProof/>
        </w:rPr>
        <w:t xml:space="preserve"> for valid values.</w:t>
      </w:r>
    </w:p>
    <w:p w14:paraId="53EC6FBD" w14:textId="77777777" w:rsidR="009E61BC" w:rsidRPr="00890B0C" w:rsidRDefault="009E61BC">
      <w:pPr>
        <w:pStyle w:val="NormalList"/>
        <w:rPr>
          <w:noProof/>
        </w:rPr>
      </w:pPr>
      <w:r w:rsidRPr="00890B0C">
        <w:rPr>
          <w:noProof/>
        </w:rPr>
        <w:t>Y</w:t>
      </w:r>
      <w:r w:rsidRPr="00890B0C">
        <w:rPr>
          <w:noProof/>
        </w:rPr>
        <w:tab/>
        <w:t>the police were notified</w:t>
      </w:r>
    </w:p>
    <w:p w14:paraId="3087947B" w14:textId="77777777" w:rsidR="009E61BC" w:rsidRPr="00890B0C" w:rsidRDefault="009E61BC">
      <w:pPr>
        <w:pStyle w:val="NormalList"/>
        <w:rPr>
          <w:noProof/>
        </w:rPr>
      </w:pPr>
      <w:r w:rsidRPr="00890B0C">
        <w:rPr>
          <w:noProof/>
        </w:rPr>
        <w:t>N</w:t>
      </w:r>
      <w:r w:rsidRPr="00890B0C">
        <w:rPr>
          <w:noProof/>
        </w:rPr>
        <w:tab/>
        <w:t>the police were not notified.</w:t>
      </w:r>
    </w:p>
    <w:p w14:paraId="5C57FEF6" w14:textId="77777777" w:rsidR="009E61BC" w:rsidRPr="00890B0C" w:rsidRDefault="009E61BC">
      <w:pPr>
        <w:pStyle w:val="Heading4"/>
        <w:tabs>
          <w:tab w:val="num" w:pos="1440"/>
        </w:tabs>
        <w:rPr>
          <w:noProof/>
        </w:rPr>
      </w:pPr>
      <w:bookmarkStart w:id="2034" w:name="_Hlt1328081"/>
      <w:bookmarkStart w:id="2035" w:name="ACC_11"/>
      <w:bookmarkStart w:id="2036" w:name="_Toc1882278"/>
      <w:bookmarkEnd w:id="2034"/>
      <w:r w:rsidRPr="00890B0C">
        <w:rPr>
          <w:noProof/>
        </w:rPr>
        <w:t>ACC-11   Accident Address</w:t>
      </w:r>
      <w:bookmarkEnd w:id="2035"/>
      <w:r w:rsidR="005B65F4" w:rsidRPr="00890B0C">
        <w:rPr>
          <w:noProof/>
        </w:rPr>
        <w:fldChar w:fldCharType="begin"/>
      </w:r>
      <w:r w:rsidRPr="00890B0C">
        <w:rPr>
          <w:noProof/>
        </w:rPr>
        <w:instrText>XE "Accident Address"</w:instrText>
      </w:r>
      <w:r w:rsidR="005B65F4" w:rsidRPr="00890B0C">
        <w:rPr>
          <w:noProof/>
        </w:rPr>
        <w:fldChar w:fldCharType="end"/>
      </w:r>
      <w:r w:rsidRPr="00890B0C">
        <w:rPr>
          <w:noProof/>
        </w:rPr>
        <w:t xml:space="preserve">   (XAD)   </w:t>
      </w:r>
      <w:bookmarkEnd w:id="2036"/>
      <w:r w:rsidRPr="00890B0C">
        <w:rPr>
          <w:noProof/>
        </w:rPr>
        <w:t>01853</w:t>
      </w:r>
    </w:p>
    <w:p w14:paraId="36DCF9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6671E0" w14:textId="77777777" w:rsidR="00C344D6" w:rsidRDefault="00C344D6" w:rsidP="00C344D6">
      <w:pPr>
        <w:pStyle w:val="Components"/>
      </w:pPr>
      <w:r>
        <w:t>Subcomponents for Street Address (SAD):  &lt;Street or Mailing Address (ST)&gt; &amp; &lt;Street Name (ST)&gt; &amp; &lt;Dwelling Number (ST)&gt;</w:t>
      </w:r>
    </w:p>
    <w:p w14:paraId="332B7585"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482C4F"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D8A6FE"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8B455F"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F14B51" w14:textId="77777777" w:rsidR="00C344D6" w:rsidRDefault="00C344D6" w:rsidP="00C344D6">
      <w:pPr>
        <w:pStyle w:val="Components"/>
      </w:pPr>
      <w:r>
        <w:t>Subcomponents for Address Identifier (EI):  &lt;Entity Identifier (ST)&gt; &amp; &lt;Namespace ID (IS)&gt; &amp; &lt;Universal ID (ST)&gt; &amp; &lt;Universal ID Type (ID)&gt;</w:t>
      </w:r>
    </w:p>
    <w:p w14:paraId="26E33B5E" w14:textId="77777777" w:rsidR="009E61BC" w:rsidRPr="00890B0C" w:rsidRDefault="009E61BC">
      <w:pPr>
        <w:pStyle w:val="NormalIndented"/>
        <w:rPr>
          <w:noProof/>
        </w:rPr>
      </w:pPr>
      <w:r w:rsidRPr="00890B0C">
        <w:rPr>
          <w:noProof/>
        </w:rPr>
        <w:t>Definition:  This field contains the address where the accident occurred.</w:t>
      </w:r>
    </w:p>
    <w:p w14:paraId="76694FED" w14:textId="77777777" w:rsidR="009E61BC" w:rsidRPr="00890B0C" w:rsidRDefault="009E61BC">
      <w:pPr>
        <w:pStyle w:val="Heading4"/>
        <w:tabs>
          <w:tab w:val="num" w:pos="1440"/>
        </w:tabs>
      </w:pPr>
      <w:r w:rsidRPr="00890B0C">
        <w:rPr>
          <w:noProof/>
        </w:rPr>
        <w:t>ACC-12   Degree of patient liability</w:t>
      </w:r>
      <w:r w:rsidR="005B65F4" w:rsidRPr="00890B0C">
        <w:rPr>
          <w:noProof/>
        </w:rPr>
        <w:fldChar w:fldCharType="begin"/>
      </w:r>
      <w:r w:rsidRPr="00890B0C">
        <w:rPr>
          <w:noProof/>
        </w:rPr>
        <w:instrText>XE "</w:instrText>
      </w:r>
      <w:r>
        <w:rPr>
          <w:noProof/>
        </w:rPr>
        <w:instrText>degree of patient liability</w:instrText>
      </w:r>
      <w:r w:rsidRPr="00890B0C">
        <w:rPr>
          <w:noProof/>
        </w:rPr>
        <w:instrText>"</w:instrText>
      </w:r>
      <w:r w:rsidR="005B65F4" w:rsidRPr="00890B0C">
        <w:rPr>
          <w:noProof/>
        </w:rPr>
        <w:fldChar w:fldCharType="end"/>
      </w:r>
      <w:r>
        <w:rPr>
          <w:noProof/>
        </w:rPr>
        <w:t xml:space="preserve">  </w:t>
      </w:r>
      <w:r w:rsidRPr="00890B0C">
        <w:rPr>
          <w:noProof/>
        </w:rPr>
        <w:t xml:space="preserve"> (NM)   </w:t>
      </w:r>
      <w:r w:rsidRPr="00890B0C">
        <w:t>02374</w:t>
      </w:r>
    </w:p>
    <w:p w14:paraId="412C1B94" w14:textId="77777777" w:rsidR="009E61BC" w:rsidRPr="00890B0C" w:rsidRDefault="009E61BC">
      <w:pPr>
        <w:pStyle w:val="NormalIndented"/>
      </w:pPr>
      <w:r w:rsidRPr="00890B0C">
        <w:t xml:space="preserve">Definition:  This field conveys the amount to which the patient is found to be liable for an accident. The numeric value is given as a percentage value. </w:t>
      </w:r>
    </w:p>
    <w:p w14:paraId="542AC692" w14:textId="77777777" w:rsidR="009E61BC" w:rsidRDefault="009E61BC">
      <w:pPr>
        <w:pStyle w:val="NormalIndented"/>
      </w:pPr>
      <w:r w:rsidRPr="00890B0C">
        <w:t xml:space="preserve">If the accident is totally caused by others this value is set to </w:t>
      </w:r>
      <w:r>
        <w:t>"</w:t>
      </w:r>
      <w:r w:rsidRPr="00890B0C">
        <w:t>0</w:t>
      </w:r>
      <w:r>
        <w:t>"</w:t>
      </w:r>
      <w:r w:rsidRPr="00890B0C">
        <w:t>. If it is cause</w:t>
      </w:r>
      <w:r>
        <w:t>d by the patient, it is set to "</w:t>
      </w:r>
      <w:r w:rsidRPr="00890B0C">
        <w:t>100</w:t>
      </w:r>
      <w:r>
        <w:t>"</w:t>
      </w:r>
      <w:r w:rsidRPr="00890B0C">
        <w:t>. Any other value in between allows for a leverage of the fault between the patient and third parties.</w:t>
      </w:r>
    </w:p>
    <w:p w14:paraId="0810A5A9" w14:textId="77777777" w:rsidR="009E61BC" w:rsidRPr="00890B0C" w:rsidRDefault="009E61BC" w:rsidP="00C21EE2">
      <w:pPr>
        <w:pStyle w:val="Heading4"/>
        <w:tabs>
          <w:tab w:val="num" w:pos="1440"/>
        </w:tabs>
        <w:rPr>
          <w:noProof/>
        </w:rPr>
      </w:pPr>
      <w:r>
        <w:rPr>
          <w:noProof/>
        </w:rPr>
        <w:t>ACC-13</w:t>
      </w:r>
      <w:r w:rsidRPr="00890B0C">
        <w:rPr>
          <w:noProof/>
        </w:rPr>
        <w:t xml:space="preserve">   Accident </w:t>
      </w:r>
      <w:r>
        <w:rPr>
          <w:noProof/>
        </w:rPr>
        <w:t>Identifier</w:t>
      </w:r>
      <w:r w:rsidR="005B65F4" w:rsidRPr="00890B0C">
        <w:rPr>
          <w:noProof/>
        </w:rPr>
        <w:fldChar w:fldCharType="begin"/>
      </w:r>
      <w:r w:rsidRPr="00890B0C">
        <w:rPr>
          <w:noProof/>
        </w:rPr>
        <w:instrText>XE "</w:instrText>
      </w:r>
      <w:r>
        <w:rPr>
          <w:noProof/>
        </w:rPr>
        <w:instrText>accident identifier</w:instrText>
      </w:r>
      <w:r w:rsidRPr="00890B0C">
        <w:rPr>
          <w:noProof/>
        </w:rPr>
        <w:instrText>"</w:instrText>
      </w:r>
      <w:r w:rsidR="005B65F4" w:rsidRPr="00890B0C">
        <w:rPr>
          <w:noProof/>
        </w:rPr>
        <w:fldChar w:fldCharType="end"/>
      </w:r>
      <w:r w:rsidRPr="00890B0C">
        <w:rPr>
          <w:noProof/>
        </w:rPr>
        <w:t xml:space="preserve">   (</w:t>
      </w:r>
      <w:r>
        <w:rPr>
          <w:noProof/>
        </w:rPr>
        <w:t>EI</w:t>
      </w:r>
      <w:r w:rsidRPr="00890B0C">
        <w:rPr>
          <w:noProof/>
        </w:rPr>
        <w:t>)   0</w:t>
      </w:r>
      <w:r>
        <w:rPr>
          <w:noProof/>
        </w:rPr>
        <w:t>3338</w:t>
      </w:r>
    </w:p>
    <w:p w14:paraId="01AFF6FA" w14:textId="77777777" w:rsidR="00C344D6" w:rsidRDefault="00C344D6" w:rsidP="00C344D6">
      <w:pPr>
        <w:pStyle w:val="Components"/>
      </w:pPr>
      <w:r>
        <w:t>Components:  &lt;Entity Identifier (ST)&gt; ^ &lt;Namespace ID (IS)&gt; ^ &lt;Universal ID (ST)&gt; ^ &lt;Universal ID Type (ID)&gt;</w:t>
      </w:r>
    </w:p>
    <w:p w14:paraId="56A2793C" w14:textId="77777777" w:rsidR="009E61BC" w:rsidRPr="00890B0C" w:rsidRDefault="009E61BC">
      <w:pPr>
        <w:pStyle w:val="NormalIndented"/>
      </w:pPr>
      <w:r w:rsidRPr="00D43E1F">
        <w:t xml:space="preserve">Definition:  This field contains the identifier of the accident report assigned by a jurisdiction that is required in the insurance accident claim. </w:t>
      </w:r>
    </w:p>
    <w:p w14:paraId="3211D747" w14:textId="0C2F9297" w:rsidR="009E61BC" w:rsidRPr="00890B0C" w:rsidRDefault="009E61BC">
      <w:pPr>
        <w:pStyle w:val="Heading3"/>
        <w:rPr>
          <w:noProof/>
        </w:rPr>
      </w:pPr>
      <w:bookmarkStart w:id="2037" w:name="_Toc1882279"/>
      <w:bookmarkStart w:id="2038" w:name="_Toc89062835"/>
      <w:bookmarkStart w:id="2039" w:name="_Toc20321555"/>
      <w:r w:rsidRPr="00890B0C">
        <w:rPr>
          <w:noProof/>
        </w:rPr>
        <w:t>UB1</w:t>
      </w:r>
      <w:r w:rsidR="005B65F4" w:rsidRPr="00890B0C">
        <w:rPr>
          <w:noProof/>
        </w:rPr>
        <w:fldChar w:fldCharType="begin"/>
      </w:r>
      <w:r w:rsidRPr="00890B0C">
        <w:rPr>
          <w:noProof/>
        </w:rPr>
        <w:instrText>XE "UB1"</w:instrText>
      </w:r>
      <w:r w:rsidR="005B65F4" w:rsidRPr="00890B0C">
        <w:rPr>
          <w:noProof/>
        </w:rPr>
        <w:fldChar w:fldCharType="end"/>
      </w:r>
      <w:r w:rsidR="005B65F4" w:rsidRPr="00890B0C">
        <w:rPr>
          <w:noProof/>
        </w:rPr>
        <w:fldChar w:fldCharType="begin"/>
      </w:r>
      <w:r w:rsidRPr="00890B0C">
        <w:rPr>
          <w:noProof/>
        </w:rPr>
        <w:instrText>XE "Segments:UB1"</w:instrText>
      </w:r>
      <w:r w:rsidR="005B65F4" w:rsidRPr="00890B0C">
        <w:rPr>
          <w:noProof/>
        </w:rPr>
        <w:fldChar w:fldCharType="end"/>
      </w:r>
      <w:r w:rsidRPr="00890B0C">
        <w:rPr>
          <w:noProof/>
        </w:rPr>
        <w:t xml:space="preserve"> </w:t>
      </w:r>
      <w:r w:rsidRPr="00890B0C">
        <w:rPr>
          <w:noProof/>
        </w:rPr>
        <w:noBreakHyphen/>
        <w:t xml:space="preserve"> Uniform Billing 1 </w:t>
      </w:r>
      <w:bookmarkStart w:id="2040" w:name="_Hlt1757777"/>
      <w:bookmarkEnd w:id="2019"/>
      <w:bookmarkEnd w:id="2020"/>
      <w:bookmarkEnd w:id="2025"/>
      <w:bookmarkEnd w:id="2026"/>
      <w:bookmarkEnd w:id="2027"/>
      <w:bookmarkEnd w:id="2028"/>
      <w:r w:rsidRPr="00890B0C">
        <w:rPr>
          <w:noProof/>
        </w:rPr>
        <w:t>Se</w:t>
      </w:r>
      <w:bookmarkEnd w:id="2040"/>
      <w:r w:rsidRPr="00890B0C">
        <w:rPr>
          <w:noProof/>
        </w:rPr>
        <w:t>gment</w:t>
      </w:r>
      <w:bookmarkEnd w:id="2029"/>
      <w:bookmarkEnd w:id="2037"/>
      <w:bookmarkEnd w:id="2038"/>
      <w:bookmarkEnd w:id="2039"/>
      <w:r w:rsidR="005B65F4" w:rsidRPr="00890B0C">
        <w:rPr>
          <w:noProof/>
        </w:rPr>
        <w:fldChar w:fldCharType="begin"/>
      </w:r>
      <w:r w:rsidRPr="00890B0C">
        <w:rPr>
          <w:noProof/>
        </w:rPr>
        <w:instrText>XE "UB82 data segment"</w:instrText>
      </w:r>
      <w:r w:rsidR="005B65F4" w:rsidRPr="00890B0C">
        <w:rPr>
          <w:noProof/>
        </w:rPr>
        <w:fldChar w:fldCharType="end"/>
      </w:r>
    </w:p>
    <w:p w14:paraId="717C9F86" w14:textId="77777777" w:rsidR="009E61BC" w:rsidRPr="00890B0C" w:rsidRDefault="009E61BC">
      <w:pPr>
        <w:pStyle w:val="NormalIndented"/>
        <w:rPr>
          <w:noProof/>
        </w:rPr>
      </w:pPr>
      <w:r w:rsidRPr="00890B0C">
        <w:rPr>
          <w:noProof/>
        </w:rPr>
        <w:t>The UB1 segment contains data</w:t>
      </w:r>
      <w:r>
        <w:rPr>
          <w:noProof/>
        </w:rPr>
        <w:t xml:space="preserve">  specific to the United States.  </w:t>
      </w:r>
      <w:r w:rsidRPr="00890B0C">
        <w:rPr>
          <w:noProof/>
        </w:rPr>
        <w:t xml:space="preserve">Only billing/claims fields that do not exist in other HL7 defined segments appear in this segment.  The codes listed as examples are not </w:t>
      </w:r>
      <w:r>
        <w:rPr>
          <w:noProof/>
        </w:rPr>
        <w:t>an exhaustive or current list.</w:t>
      </w:r>
    </w:p>
    <w:p w14:paraId="5500C4A0" w14:textId="77777777" w:rsidR="009E61BC" w:rsidRPr="00890B0C" w:rsidRDefault="009E61BC">
      <w:pPr>
        <w:pStyle w:val="NormalIndented"/>
        <w:rPr>
          <w:noProof/>
        </w:rPr>
      </w:pPr>
      <w:r w:rsidRPr="00890B0C">
        <w:rPr>
          <w:rStyle w:val="Strong"/>
          <w:noProof/>
        </w:rPr>
        <w:t xml:space="preserve">Attention: </w:t>
      </w:r>
      <w:r>
        <w:rPr>
          <w:rStyle w:val="Strong"/>
          <w:noProof/>
        </w:rPr>
        <w:t xml:space="preserve">the </w:t>
      </w:r>
      <w:r w:rsidRPr="00890B0C">
        <w:rPr>
          <w:rStyle w:val="Strong"/>
          <w:i/>
          <w:noProof/>
        </w:rPr>
        <w:t>UB</w:t>
      </w:r>
      <w:r w:rsidRPr="00890B0C">
        <w:rPr>
          <w:b/>
          <w:i/>
          <w:noProof/>
        </w:rPr>
        <w:t>1</w:t>
      </w:r>
      <w:r>
        <w:rPr>
          <w:b/>
          <w:i/>
          <w:noProof/>
        </w:rPr>
        <w:t xml:space="preserve"> segment</w:t>
      </w:r>
      <w:r w:rsidRPr="00890B0C">
        <w:rPr>
          <w:b/>
          <w:i/>
          <w:noProof/>
        </w:rPr>
        <w:t xml:space="preserve"> was deprecated as of v</w:t>
      </w:r>
      <w:r>
        <w:rPr>
          <w:b/>
          <w:i/>
          <w:noProof/>
        </w:rPr>
        <w:t xml:space="preserve"> </w:t>
      </w:r>
      <w:r w:rsidRPr="00890B0C">
        <w:rPr>
          <w:b/>
          <w:i/>
          <w:noProof/>
        </w:rPr>
        <w:t>2.3 and the detail was withdrawn and removed from the standard as of v 2.6.</w:t>
      </w:r>
    </w:p>
    <w:p w14:paraId="19840C2A" w14:textId="77777777" w:rsidR="009E61BC" w:rsidRPr="00890B0C" w:rsidRDefault="009E61BC">
      <w:pPr>
        <w:pStyle w:val="AttributeTableCaption"/>
        <w:rPr>
          <w:noProof/>
        </w:rPr>
      </w:pPr>
      <w:bookmarkStart w:id="2041" w:name="UB1"/>
      <w:r w:rsidRPr="00890B0C">
        <w:rPr>
          <w:noProof/>
        </w:rPr>
        <w:t>HL7 Attribute Table - UB1</w:t>
      </w:r>
      <w:bookmarkEnd w:id="2041"/>
      <w:r w:rsidR="002F2AFA">
        <w:rPr>
          <w:noProof/>
        </w:rPr>
        <w:t xml:space="preserve"> – Uniform Billing Data 1</w:t>
      </w:r>
      <w:r w:rsidR="005B65F4" w:rsidRPr="00890B0C">
        <w:rPr>
          <w:noProof/>
          <w:vanish/>
        </w:rPr>
        <w:fldChar w:fldCharType="begin"/>
      </w:r>
      <w:r w:rsidRPr="00890B0C">
        <w:rPr>
          <w:noProof/>
          <w:vanish/>
        </w:rPr>
        <w:instrText xml:space="preserve"> XE "HL7 Attribute Table: UB1" </w:instrText>
      </w:r>
      <w:r w:rsidR="005B65F4" w:rsidRPr="00890B0C">
        <w:rPr>
          <w:noProof/>
          <w:vanish/>
        </w:rPr>
        <w:fldChar w:fldCharType="end"/>
      </w:r>
      <w:r w:rsidR="005B65F4" w:rsidRPr="00890B0C">
        <w:rPr>
          <w:noProof/>
        </w:rPr>
        <w:fldChar w:fldCharType="begin"/>
      </w:r>
      <w:r w:rsidRPr="00890B0C">
        <w:rPr>
          <w:noProof/>
        </w:rPr>
        <w:instrText>XE "UB1"</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14D2969"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79D3592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C1052AF"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5940E6DA"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9E52CE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7F7C55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759D83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2CC8B8B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63B65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75B0F" w14:textId="77777777" w:rsidR="009E61BC" w:rsidRPr="00890B0C" w:rsidRDefault="009E61BC">
            <w:pPr>
              <w:pStyle w:val="AttributeTableHeader"/>
              <w:jc w:val="left"/>
              <w:rPr>
                <w:noProof/>
              </w:rPr>
            </w:pPr>
            <w:r w:rsidRPr="00890B0C">
              <w:rPr>
                <w:noProof/>
              </w:rPr>
              <w:t>ELEMENT NAME</w:t>
            </w:r>
          </w:p>
        </w:tc>
      </w:tr>
      <w:tr w:rsidR="009F20B7" w:rsidRPr="009E61BC" w14:paraId="10794649"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83A8E9E"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97E055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F881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3497A6"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5AA851C" w14:textId="77777777" w:rsidR="009E61BC" w:rsidRPr="00890B0C" w:rsidRDefault="009E61BC">
            <w:pPr>
              <w:pStyle w:val="AttributeTableBody"/>
              <w:rPr>
                <w:noProof/>
              </w:rPr>
            </w:pPr>
            <w:r w:rsidRPr="00890B0C">
              <w:rPr>
                <w:noProof/>
              </w:rPr>
              <w:t>W</w:t>
            </w:r>
          </w:p>
        </w:tc>
        <w:tc>
          <w:tcPr>
            <w:tcW w:w="648" w:type="dxa"/>
            <w:tcBorders>
              <w:top w:val="single" w:sz="4" w:space="0" w:color="auto"/>
              <w:left w:val="nil"/>
              <w:bottom w:val="dotted" w:sz="4" w:space="0" w:color="auto"/>
              <w:right w:val="nil"/>
            </w:tcBorders>
            <w:shd w:val="clear" w:color="auto" w:fill="FFFFFF"/>
          </w:tcPr>
          <w:p w14:paraId="69C159C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9E73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BB01EF" w14:textId="77777777" w:rsidR="009E61BC" w:rsidRPr="00890B0C" w:rsidRDefault="009E61BC">
            <w:pPr>
              <w:pStyle w:val="AttributeTableBody"/>
              <w:rPr>
                <w:noProof/>
              </w:rPr>
            </w:pPr>
            <w:r w:rsidRPr="00890B0C">
              <w:rPr>
                <w:noProof/>
              </w:rPr>
              <w:t>00530</w:t>
            </w:r>
          </w:p>
        </w:tc>
        <w:tc>
          <w:tcPr>
            <w:tcW w:w="3888" w:type="dxa"/>
            <w:tcBorders>
              <w:top w:val="single" w:sz="4" w:space="0" w:color="auto"/>
              <w:left w:val="nil"/>
              <w:bottom w:val="dotted" w:sz="4" w:space="0" w:color="auto"/>
              <w:right w:val="nil"/>
            </w:tcBorders>
            <w:shd w:val="clear" w:color="auto" w:fill="FFFFFF"/>
          </w:tcPr>
          <w:p w14:paraId="3745EBF1"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UB1</w:t>
            </w:r>
          </w:p>
        </w:tc>
      </w:tr>
      <w:tr w:rsidR="009F20B7" w:rsidRPr="009E61BC" w14:paraId="26A8E5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8A07C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55A46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EAF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9132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82EB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16456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2E5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D7AC8" w14:textId="77777777" w:rsidR="009E61BC" w:rsidRPr="00890B0C" w:rsidRDefault="009E61BC">
            <w:pPr>
              <w:pStyle w:val="AttributeTableBody"/>
              <w:rPr>
                <w:noProof/>
              </w:rPr>
            </w:pPr>
            <w:r w:rsidRPr="00890B0C">
              <w:rPr>
                <w:noProof/>
              </w:rPr>
              <w:t>00531</w:t>
            </w:r>
          </w:p>
        </w:tc>
        <w:tc>
          <w:tcPr>
            <w:tcW w:w="3888" w:type="dxa"/>
            <w:tcBorders>
              <w:top w:val="dotted" w:sz="4" w:space="0" w:color="auto"/>
              <w:left w:val="nil"/>
              <w:bottom w:val="dotted" w:sz="4" w:space="0" w:color="auto"/>
              <w:right w:val="nil"/>
            </w:tcBorders>
            <w:shd w:val="clear" w:color="auto" w:fill="FFFFFF"/>
          </w:tcPr>
          <w:p w14:paraId="6C5C294A" w14:textId="77777777" w:rsidR="009E61BC" w:rsidRPr="00890B0C" w:rsidRDefault="009E61BC">
            <w:pPr>
              <w:pStyle w:val="AttributeTableBody"/>
              <w:jc w:val="left"/>
              <w:rPr>
                <w:noProof/>
              </w:rPr>
            </w:pPr>
            <w:r w:rsidRPr="00890B0C">
              <w:rPr>
                <w:noProof/>
              </w:rPr>
              <w:t>Blood Deductible</w:t>
            </w:r>
          </w:p>
        </w:tc>
      </w:tr>
      <w:tr w:rsidR="009F20B7" w:rsidRPr="009E61BC" w14:paraId="36A383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7A70B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C43F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FDE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25D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6814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7FA1D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2D3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F06F7" w14:textId="77777777" w:rsidR="009E61BC" w:rsidRPr="00890B0C" w:rsidRDefault="009E61BC">
            <w:pPr>
              <w:pStyle w:val="AttributeTableBody"/>
              <w:rPr>
                <w:noProof/>
              </w:rPr>
            </w:pPr>
            <w:r w:rsidRPr="00890B0C">
              <w:rPr>
                <w:noProof/>
              </w:rPr>
              <w:t>00532</w:t>
            </w:r>
          </w:p>
        </w:tc>
        <w:tc>
          <w:tcPr>
            <w:tcW w:w="3888" w:type="dxa"/>
            <w:tcBorders>
              <w:top w:val="dotted" w:sz="4" w:space="0" w:color="auto"/>
              <w:left w:val="nil"/>
              <w:bottom w:val="dotted" w:sz="4" w:space="0" w:color="auto"/>
              <w:right w:val="nil"/>
            </w:tcBorders>
            <w:shd w:val="clear" w:color="auto" w:fill="FFFFFF"/>
          </w:tcPr>
          <w:p w14:paraId="370ADBEA" w14:textId="77777777" w:rsidR="009E61BC" w:rsidRPr="00890B0C" w:rsidRDefault="009E61BC">
            <w:pPr>
              <w:pStyle w:val="AttributeTableBody"/>
              <w:jc w:val="left"/>
              <w:rPr>
                <w:noProof/>
              </w:rPr>
            </w:pPr>
            <w:r w:rsidRPr="00890B0C">
              <w:rPr>
                <w:noProof/>
              </w:rPr>
              <w:t>Blood Furnished</w:t>
            </w:r>
            <w:r w:rsidRPr="00890B0C">
              <w:rPr>
                <w:noProof/>
              </w:rPr>
              <w:noBreakHyphen/>
              <w:t>Pints</w:t>
            </w:r>
          </w:p>
        </w:tc>
      </w:tr>
      <w:tr w:rsidR="009F20B7" w:rsidRPr="009E61BC" w14:paraId="1B0C6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A5A0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A2D44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70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2A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9A676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67E53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435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77C3B" w14:textId="77777777" w:rsidR="009E61BC" w:rsidRPr="00890B0C" w:rsidRDefault="009E61BC">
            <w:pPr>
              <w:pStyle w:val="AttributeTableBody"/>
              <w:rPr>
                <w:noProof/>
              </w:rPr>
            </w:pPr>
            <w:r w:rsidRPr="00890B0C">
              <w:rPr>
                <w:noProof/>
              </w:rPr>
              <w:t>00533</w:t>
            </w:r>
          </w:p>
        </w:tc>
        <w:tc>
          <w:tcPr>
            <w:tcW w:w="3888" w:type="dxa"/>
            <w:tcBorders>
              <w:top w:val="dotted" w:sz="4" w:space="0" w:color="auto"/>
              <w:left w:val="nil"/>
              <w:bottom w:val="dotted" w:sz="4" w:space="0" w:color="auto"/>
              <w:right w:val="nil"/>
            </w:tcBorders>
            <w:shd w:val="clear" w:color="auto" w:fill="FFFFFF"/>
          </w:tcPr>
          <w:p w14:paraId="6BC5B70D" w14:textId="77777777" w:rsidR="009E61BC" w:rsidRPr="00890B0C" w:rsidRDefault="009E61BC">
            <w:pPr>
              <w:pStyle w:val="AttributeTableBody"/>
              <w:jc w:val="left"/>
              <w:rPr>
                <w:noProof/>
              </w:rPr>
            </w:pPr>
            <w:r w:rsidRPr="00890B0C">
              <w:rPr>
                <w:noProof/>
              </w:rPr>
              <w:t>Blood Replaced</w:t>
            </w:r>
            <w:r w:rsidRPr="00890B0C">
              <w:rPr>
                <w:noProof/>
              </w:rPr>
              <w:noBreakHyphen/>
              <w:t>Pints</w:t>
            </w:r>
          </w:p>
        </w:tc>
      </w:tr>
      <w:tr w:rsidR="009F20B7" w:rsidRPr="009E61BC" w14:paraId="6E6B2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881F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DF7D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B95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35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FEEA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1E280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661C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B153" w14:textId="77777777" w:rsidR="009E61BC" w:rsidRPr="00890B0C" w:rsidRDefault="009E61BC">
            <w:pPr>
              <w:pStyle w:val="AttributeTableBody"/>
              <w:rPr>
                <w:noProof/>
              </w:rPr>
            </w:pPr>
            <w:r w:rsidRPr="00890B0C">
              <w:rPr>
                <w:noProof/>
              </w:rPr>
              <w:t>00534</w:t>
            </w:r>
          </w:p>
        </w:tc>
        <w:tc>
          <w:tcPr>
            <w:tcW w:w="3888" w:type="dxa"/>
            <w:tcBorders>
              <w:top w:val="dotted" w:sz="4" w:space="0" w:color="auto"/>
              <w:left w:val="nil"/>
              <w:bottom w:val="dotted" w:sz="4" w:space="0" w:color="auto"/>
              <w:right w:val="nil"/>
            </w:tcBorders>
            <w:shd w:val="clear" w:color="auto" w:fill="FFFFFF"/>
          </w:tcPr>
          <w:p w14:paraId="11AE7FD7" w14:textId="77777777" w:rsidR="009E61BC" w:rsidRPr="00890B0C" w:rsidRDefault="009E61BC">
            <w:pPr>
              <w:pStyle w:val="AttributeTableBody"/>
              <w:jc w:val="left"/>
              <w:rPr>
                <w:noProof/>
              </w:rPr>
            </w:pPr>
            <w:r w:rsidRPr="00890B0C">
              <w:rPr>
                <w:noProof/>
              </w:rPr>
              <w:t>Blood Not Replaced</w:t>
            </w:r>
            <w:r w:rsidRPr="00890B0C">
              <w:rPr>
                <w:noProof/>
              </w:rPr>
              <w:noBreakHyphen/>
              <w:t>Pints</w:t>
            </w:r>
          </w:p>
        </w:tc>
      </w:tr>
      <w:tr w:rsidR="009F20B7" w:rsidRPr="009E61BC" w14:paraId="7136FC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E6D017"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4C9CF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9D1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15843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7DF72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D7EEC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9B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F0EBE" w14:textId="77777777" w:rsidR="009E61BC" w:rsidRPr="00890B0C" w:rsidRDefault="009E61BC">
            <w:pPr>
              <w:pStyle w:val="AttributeTableBody"/>
              <w:rPr>
                <w:noProof/>
              </w:rPr>
            </w:pPr>
            <w:r w:rsidRPr="00890B0C">
              <w:rPr>
                <w:noProof/>
              </w:rPr>
              <w:t>00535</w:t>
            </w:r>
          </w:p>
        </w:tc>
        <w:tc>
          <w:tcPr>
            <w:tcW w:w="3888" w:type="dxa"/>
            <w:tcBorders>
              <w:top w:val="dotted" w:sz="4" w:space="0" w:color="auto"/>
              <w:left w:val="nil"/>
              <w:bottom w:val="dotted" w:sz="4" w:space="0" w:color="auto"/>
              <w:right w:val="nil"/>
            </w:tcBorders>
            <w:shd w:val="clear" w:color="auto" w:fill="FFFFFF"/>
          </w:tcPr>
          <w:p w14:paraId="55D5414D" w14:textId="77777777" w:rsidR="009E61BC" w:rsidRPr="00890B0C" w:rsidRDefault="009E61BC">
            <w:pPr>
              <w:pStyle w:val="AttributeTableBody"/>
              <w:jc w:val="left"/>
              <w:rPr>
                <w:noProof/>
              </w:rPr>
            </w:pPr>
            <w:r w:rsidRPr="00890B0C">
              <w:rPr>
                <w:noProof/>
              </w:rPr>
              <w:t>Co</w:t>
            </w:r>
            <w:r w:rsidRPr="00890B0C">
              <w:rPr>
                <w:noProof/>
              </w:rPr>
              <w:noBreakHyphen/>
              <w:t>Insurance Days</w:t>
            </w:r>
          </w:p>
        </w:tc>
      </w:tr>
      <w:tr w:rsidR="009F20B7" w:rsidRPr="009E61BC" w14:paraId="6E98C0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77A51F"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A0684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683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2C0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ED4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9A2A81"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3A5D7D11"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F93C5BA" w14:textId="77777777" w:rsidR="009E61BC" w:rsidRPr="00890B0C" w:rsidRDefault="009E61BC">
            <w:pPr>
              <w:pStyle w:val="AttributeTableBody"/>
              <w:rPr>
                <w:noProof/>
              </w:rPr>
            </w:pPr>
            <w:r w:rsidRPr="00890B0C">
              <w:rPr>
                <w:noProof/>
              </w:rPr>
              <w:t>00536</w:t>
            </w:r>
          </w:p>
        </w:tc>
        <w:tc>
          <w:tcPr>
            <w:tcW w:w="3888" w:type="dxa"/>
            <w:tcBorders>
              <w:top w:val="dotted" w:sz="4" w:space="0" w:color="auto"/>
              <w:left w:val="nil"/>
              <w:bottom w:val="dotted" w:sz="4" w:space="0" w:color="auto"/>
              <w:right w:val="nil"/>
            </w:tcBorders>
            <w:shd w:val="clear" w:color="auto" w:fill="FFFFFF"/>
          </w:tcPr>
          <w:p w14:paraId="53152E29" w14:textId="77777777" w:rsidR="009E61BC" w:rsidRPr="00890B0C" w:rsidRDefault="009E61BC">
            <w:pPr>
              <w:pStyle w:val="AttributeTableBody"/>
              <w:jc w:val="left"/>
              <w:rPr>
                <w:noProof/>
              </w:rPr>
            </w:pPr>
            <w:r w:rsidRPr="00890B0C">
              <w:rPr>
                <w:noProof/>
              </w:rPr>
              <w:t>Condition Code</w:t>
            </w:r>
          </w:p>
        </w:tc>
      </w:tr>
      <w:tr w:rsidR="009F20B7" w:rsidRPr="009E61BC" w14:paraId="58493B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208D88" w14:textId="77777777" w:rsidR="009E61BC" w:rsidRPr="00890B0C" w:rsidRDefault="009E61BC">
            <w:pPr>
              <w:pStyle w:val="AttributeTableBody"/>
              <w:rPr>
                <w:noProof/>
              </w:rPr>
            </w:pPr>
            <w:r w:rsidRPr="00890B0C">
              <w:rPr>
                <w:noProof/>
              </w:rPr>
              <w:lastRenderedPageBreak/>
              <w:t>8</w:t>
            </w:r>
          </w:p>
        </w:tc>
        <w:tc>
          <w:tcPr>
            <w:tcW w:w="648" w:type="dxa"/>
            <w:tcBorders>
              <w:top w:val="dotted" w:sz="4" w:space="0" w:color="auto"/>
              <w:left w:val="nil"/>
              <w:bottom w:val="dotted" w:sz="4" w:space="0" w:color="auto"/>
              <w:right w:val="nil"/>
            </w:tcBorders>
            <w:shd w:val="clear" w:color="auto" w:fill="FFFFFF"/>
          </w:tcPr>
          <w:p w14:paraId="7CE29B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9236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F4C6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EC09"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9A2C1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6E6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FCFE" w14:textId="77777777" w:rsidR="009E61BC" w:rsidRPr="00890B0C" w:rsidRDefault="009E61BC">
            <w:pPr>
              <w:pStyle w:val="AttributeTableBody"/>
              <w:rPr>
                <w:noProof/>
              </w:rPr>
            </w:pPr>
            <w:r w:rsidRPr="00890B0C">
              <w:rPr>
                <w:noProof/>
              </w:rPr>
              <w:t>00537</w:t>
            </w:r>
          </w:p>
        </w:tc>
        <w:tc>
          <w:tcPr>
            <w:tcW w:w="3888" w:type="dxa"/>
            <w:tcBorders>
              <w:top w:val="dotted" w:sz="4" w:space="0" w:color="auto"/>
              <w:left w:val="nil"/>
              <w:bottom w:val="dotted" w:sz="4" w:space="0" w:color="auto"/>
              <w:right w:val="nil"/>
            </w:tcBorders>
            <w:shd w:val="clear" w:color="auto" w:fill="FFFFFF"/>
          </w:tcPr>
          <w:p w14:paraId="6C356AA5" w14:textId="77777777" w:rsidR="009E61BC" w:rsidRPr="00890B0C" w:rsidRDefault="009E61BC">
            <w:pPr>
              <w:pStyle w:val="AttributeTableBody"/>
              <w:jc w:val="left"/>
              <w:rPr>
                <w:noProof/>
              </w:rPr>
            </w:pPr>
            <w:r w:rsidRPr="00890B0C">
              <w:rPr>
                <w:noProof/>
              </w:rPr>
              <w:t>Covered Days</w:t>
            </w:r>
          </w:p>
        </w:tc>
      </w:tr>
      <w:tr w:rsidR="009F20B7" w:rsidRPr="009E61BC" w14:paraId="58AC32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8F6973"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74CD23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519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BE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100C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79704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9A7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8D898" w14:textId="77777777" w:rsidR="009E61BC" w:rsidRPr="00890B0C" w:rsidRDefault="009E61BC">
            <w:pPr>
              <w:pStyle w:val="AttributeTableBody"/>
              <w:rPr>
                <w:noProof/>
              </w:rPr>
            </w:pPr>
            <w:r w:rsidRPr="00890B0C">
              <w:rPr>
                <w:noProof/>
              </w:rPr>
              <w:t>00538</w:t>
            </w:r>
          </w:p>
        </w:tc>
        <w:tc>
          <w:tcPr>
            <w:tcW w:w="3888" w:type="dxa"/>
            <w:tcBorders>
              <w:top w:val="dotted" w:sz="4" w:space="0" w:color="auto"/>
              <w:left w:val="nil"/>
              <w:bottom w:val="dotted" w:sz="4" w:space="0" w:color="auto"/>
              <w:right w:val="nil"/>
            </w:tcBorders>
            <w:shd w:val="clear" w:color="auto" w:fill="FFFFFF"/>
          </w:tcPr>
          <w:p w14:paraId="539A11DD" w14:textId="77777777" w:rsidR="009E61BC" w:rsidRPr="00890B0C" w:rsidRDefault="009E61BC">
            <w:pPr>
              <w:pStyle w:val="AttributeTableBody"/>
              <w:jc w:val="left"/>
              <w:rPr>
                <w:noProof/>
              </w:rPr>
            </w:pPr>
            <w:r w:rsidRPr="00890B0C">
              <w:rPr>
                <w:noProof/>
              </w:rPr>
              <w:t>Non Covered Days</w:t>
            </w:r>
          </w:p>
        </w:tc>
      </w:tr>
      <w:tr w:rsidR="009F20B7" w:rsidRPr="009E61BC" w14:paraId="28248E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1B9725"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A825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7098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514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417BD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A384DC7"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5D0CBC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A2F302" w14:textId="77777777" w:rsidR="009E61BC" w:rsidRPr="00890B0C" w:rsidRDefault="009E61BC">
            <w:pPr>
              <w:pStyle w:val="AttributeTableBody"/>
              <w:rPr>
                <w:noProof/>
              </w:rPr>
            </w:pPr>
            <w:r w:rsidRPr="00890B0C">
              <w:rPr>
                <w:noProof/>
              </w:rPr>
              <w:t>00539</w:t>
            </w:r>
          </w:p>
        </w:tc>
        <w:tc>
          <w:tcPr>
            <w:tcW w:w="3888" w:type="dxa"/>
            <w:tcBorders>
              <w:top w:val="dotted" w:sz="4" w:space="0" w:color="auto"/>
              <w:left w:val="nil"/>
              <w:bottom w:val="dotted" w:sz="4" w:space="0" w:color="auto"/>
              <w:right w:val="nil"/>
            </w:tcBorders>
            <w:shd w:val="clear" w:color="auto" w:fill="FFFFFF"/>
          </w:tcPr>
          <w:p w14:paraId="2251688C" w14:textId="77777777" w:rsidR="009E61BC" w:rsidRPr="00890B0C" w:rsidRDefault="009E61BC">
            <w:pPr>
              <w:pStyle w:val="AttributeTableBody"/>
              <w:jc w:val="left"/>
              <w:rPr>
                <w:noProof/>
              </w:rPr>
            </w:pPr>
            <w:r w:rsidRPr="00890B0C">
              <w:rPr>
                <w:noProof/>
              </w:rPr>
              <w:t>Value Amount &amp; Code</w:t>
            </w:r>
          </w:p>
        </w:tc>
      </w:tr>
      <w:tr w:rsidR="009F20B7" w:rsidRPr="009E61BC" w14:paraId="13A9A44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68EA0D"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5CE7A9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6BBB5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FF5D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B3410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7D3A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BE0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6487F" w14:textId="77777777" w:rsidR="009E61BC" w:rsidRPr="00890B0C" w:rsidRDefault="009E61BC">
            <w:pPr>
              <w:pStyle w:val="AttributeTableBody"/>
              <w:rPr>
                <w:noProof/>
              </w:rPr>
            </w:pPr>
            <w:r w:rsidRPr="00890B0C">
              <w:rPr>
                <w:noProof/>
              </w:rPr>
              <w:t>00540</w:t>
            </w:r>
          </w:p>
        </w:tc>
        <w:tc>
          <w:tcPr>
            <w:tcW w:w="3888" w:type="dxa"/>
            <w:tcBorders>
              <w:top w:val="dotted" w:sz="4" w:space="0" w:color="auto"/>
              <w:left w:val="nil"/>
              <w:bottom w:val="dotted" w:sz="4" w:space="0" w:color="auto"/>
              <w:right w:val="nil"/>
            </w:tcBorders>
            <w:shd w:val="clear" w:color="auto" w:fill="FFFFFF"/>
          </w:tcPr>
          <w:p w14:paraId="1BF7FCCA" w14:textId="77777777" w:rsidR="009E61BC" w:rsidRPr="00890B0C" w:rsidRDefault="009E61BC">
            <w:pPr>
              <w:pStyle w:val="AttributeTableBody"/>
              <w:jc w:val="left"/>
              <w:rPr>
                <w:noProof/>
              </w:rPr>
            </w:pPr>
            <w:r w:rsidRPr="00890B0C">
              <w:rPr>
                <w:noProof/>
              </w:rPr>
              <w:t>Number Of Grace Days</w:t>
            </w:r>
          </w:p>
        </w:tc>
      </w:tr>
      <w:tr w:rsidR="009F20B7" w:rsidRPr="009E61BC" w14:paraId="25F24A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0F276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66799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F8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EEC9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C506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C9642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FFE3C"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8491014" w14:textId="77777777" w:rsidR="009E61BC" w:rsidRPr="00890B0C" w:rsidRDefault="009E61BC">
            <w:pPr>
              <w:pStyle w:val="AttributeTableBody"/>
              <w:rPr>
                <w:noProof/>
              </w:rPr>
            </w:pPr>
            <w:r w:rsidRPr="00890B0C">
              <w:rPr>
                <w:noProof/>
              </w:rPr>
              <w:t>00541</w:t>
            </w:r>
          </w:p>
        </w:tc>
        <w:tc>
          <w:tcPr>
            <w:tcW w:w="3888" w:type="dxa"/>
            <w:tcBorders>
              <w:top w:val="dotted" w:sz="4" w:space="0" w:color="auto"/>
              <w:left w:val="nil"/>
              <w:bottom w:val="dotted" w:sz="4" w:space="0" w:color="auto"/>
              <w:right w:val="nil"/>
            </w:tcBorders>
            <w:shd w:val="clear" w:color="auto" w:fill="FFFFFF"/>
          </w:tcPr>
          <w:p w14:paraId="75FA7F4B" w14:textId="77777777" w:rsidR="009E61BC" w:rsidRPr="00890B0C" w:rsidRDefault="009E61BC">
            <w:pPr>
              <w:pStyle w:val="AttributeTableBody"/>
              <w:jc w:val="left"/>
              <w:rPr>
                <w:noProof/>
              </w:rPr>
            </w:pPr>
            <w:r w:rsidRPr="00890B0C">
              <w:rPr>
                <w:noProof/>
              </w:rPr>
              <w:t>Special Program Indicator</w:t>
            </w:r>
          </w:p>
        </w:tc>
      </w:tr>
      <w:tr w:rsidR="009F20B7" w:rsidRPr="009E61BC" w14:paraId="66E4E69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26731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D19CF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CCA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0E814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82859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44AE0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537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6DFF4D3" w14:textId="77777777" w:rsidR="009E61BC" w:rsidRPr="00890B0C" w:rsidRDefault="009E61BC">
            <w:pPr>
              <w:pStyle w:val="AttributeTableBody"/>
              <w:rPr>
                <w:noProof/>
              </w:rPr>
            </w:pPr>
            <w:r w:rsidRPr="00890B0C">
              <w:rPr>
                <w:noProof/>
              </w:rPr>
              <w:t>00542</w:t>
            </w:r>
          </w:p>
        </w:tc>
        <w:tc>
          <w:tcPr>
            <w:tcW w:w="3888" w:type="dxa"/>
            <w:tcBorders>
              <w:top w:val="dotted" w:sz="4" w:space="0" w:color="auto"/>
              <w:left w:val="nil"/>
              <w:bottom w:val="dotted" w:sz="4" w:space="0" w:color="auto"/>
              <w:right w:val="nil"/>
            </w:tcBorders>
            <w:shd w:val="clear" w:color="auto" w:fill="FFFFFF"/>
          </w:tcPr>
          <w:p w14:paraId="28BFF348" w14:textId="77777777" w:rsidR="009E61BC" w:rsidRPr="00890B0C" w:rsidRDefault="009E61BC">
            <w:pPr>
              <w:pStyle w:val="AttributeTableBody"/>
              <w:jc w:val="left"/>
              <w:rPr>
                <w:noProof/>
              </w:rPr>
            </w:pPr>
            <w:r w:rsidRPr="00890B0C">
              <w:rPr>
                <w:noProof/>
              </w:rPr>
              <w:t>PSRO/UR Approval Indicator</w:t>
            </w:r>
          </w:p>
        </w:tc>
      </w:tr>
      <w:tr w:rsidR="009F20B7" w:rsidRPr="009E61BC" w14:paraId="3FEA68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E71F0"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615E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38EC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18DE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2A2F6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A688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63D9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9AB06D" w14:textId="77777777" w:rsidR="009E61BC" w:rsidRPr="00890B0C" w:rsidRDefault="009E61BC">
            <w:pPr>
              <w:pStyle w:val="AttributeTableBody"/>
              <w:rPr>
                <w:noProof/>
              </w:rPr>
            </w:pPr>
            <w:r w:rsidRPr="00890B0C">
              <w:rPr>
                <w:noProof/>
              </w:rPr>
              <w:t>00543</w:t>
            </w:r>
          </w:p>
        </w:tc>
        <w:tc>
          <w:tcPr>
            <w:tcW w:w="3888" w:type="dxa"/>
            <w:tcBorders>
              <w:top w:val="dotted" w:sz="4" w:space="0" w:color="auto"/>
              <w:left w:val="nil"/>
              <w:bottom w:val="dotted" w:sz="4" w:space="0" w:color="auto"/>
              <w:right w:val="nil"/>
            </w:tcBorders>
            <w:shd w:val="clear" w:color="auto" w:fill="FFFFFF"/>
          </w:tcPr>
          <w:p w14:paraId="2C6F2BA7" w14:textId="77777777" w:rsidR="009E61BC" w:rsidRPr="00890B0C" w:rsidRDefault="009E61BC">
            <w:pPr>
              <w:pStyle w:val="AttributeTableBody"/>
              <w:jc w:val="left"/>
              <w:rPr>
                <w:noProof/>
              </w:rPr>
            </w:pPr>
            <w:r w:rsidRPr="00890B0C">
              <w:rPr>
                <w:noProof/>
              </w:rPr>
              <w:t>PSRO/UR Approved Stay</w:t>
            </w:r>
            <w:r w:rsidRPr="00890B0C">
              <w:rPr>
                <w:noProof/>
              </w:rPr>
              <w:noBreakHyphen/>
              <w:t>Fm</w:t>
            </w:r>
          </w:p>
        </w:tc>
      </w:tr>
      <w:tr w:rsidR="009F20B7" w:rsidRPr="009E61BC" w14:paraId="12C6A6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EAF57FE"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7CF69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2A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8EE9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9E736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CBF4B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0D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D285C" w14:textId="77777777" w:rsidR="009E61BC" w:rsidRPr="00890B0C" w:rsidRDefault="009E61BC">
            <w:pPr>
              <w:pStyle w:val="AttributeTableBody"/>
              <w:rPr>
                <w:noProof/>
              </w:rPr>
            </w:pPr>
            <w:r w:rsidRPr="00890B0C">
              <w:rPr>
                <w:noProof/>
              </w:rPr>
              <w:t>00544</w:t>
            </w:r>
          </w:p>
        </w:tc>
        <w:tc>
          <w:tcPr>
            <w:tcW w:w="3888" w:type="dxa"/>
            <w:tcBorders>
              <w:top w:val="dotted" w:sz="4" w:space="0" w:color="auto"/>
              <w:left w:val="nil"/>
              <w:bottom w:val="dotted" w:sz="4" w:space="0" w:color="auto"/>
              <w:right w:val="nil"/>
            </w:tcBorders>
            <w:shd w:val="clear" w:color="auto" w:fill="FFFFFF"/>
          </w:tcPr>
          <w:p w14:paraId="0651FF95" w14:textId="77777777" w:rsidR="009E61BC" w:rsidRPr="00890B0C" w:rsidRDefault="009E61BC">
            <w:pPr>
              <w:pStyle w:val="AttributeTableBody"/>
              <w:jc w:val="left"/>
              <w:rPr>
                <w:noProof/>
              </w:rPr>
            </w:pPr>
            <w:r w:rsidRPr="00890B0C">
              <w:rPr>
                <w:noProof/>
              </w:rPr>
              <w:t>PSRO/UR Approved Stay</w:t>
            </w:r>
            <w:r w:rsidRPr="00890B0C">
              <w:rPr>
                <w:noProof/>
              </w:rPr>
              <w:noBreakHyphen/>
              <w:t>To</w:t>
            </w:r>
          </w:p>
        </w:tc>
      </w:tr>
      <w:tr w:rsidR="009F20B7" w:rsidRPr="009E61BC" w14:paraId="29DCED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EAD53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102C5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71D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DAD7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D17B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5D498BC"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7F42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F933B" w14:textId="77777777" w:rsidR="009E61BC" w:rsidRPr="00890B0C" w:rsidRDefault="009E61BC">
            <w:pPr>
              <w:pStyle w:val="AttributeTableBody"/>
              <w:rPr>
                <w:noProof/>
              </w:rPr>
            </w:pPr>
            <w:r w:rsidRPr="00890B0C">
              <w:rPr>
                <w:noProof/>
              </w:rPr>
              <w:t>00545</w:t>
            </w:r>
          </w:p>
        </w:tc>
        <w:tc>
          <w:tcPr>
            <w:tcW w:w="3888" w:type="dxa"/>
            <w:tcBorders>
              <w:top w:val="dotted" w:sz="4" w:space="0" w:color="auto"/>
              <w:left w:val="nil"/>
              <w:bottom w:val="dotted" w:sz="4" w:space="0" w:color="auto"/>
              <w:right w:val="nil"/>
            </w:tcBorders>
            <w:shd w:val="clear" w:color="auto" w:fill="FFFFFF"/>
          </w:tcPr>
          <w:p w14:paraId="423FEFBD" w14:textId="77777777" w:rsidR="009E61BC" w:rsidRPr="00890B0C" w:rsidRDefault="009E61BC">
            <w:pPr>
              <w:pStyle w:val="AttributeTableBody"/>
              <w:jc w:val="left"/>
              <w:rPr>
                <w:noProof/>
              </w:rPr>
            </w:pPr>
            <w:r w:rsidRPr="00890B0C">
              <w:rPr>
                <w:noProof/>
              </w:rPr>
              <w:t>Occurrence</w:t>
            </w:r>
          </w:p>
        </w:tc>
      </w:tr>
      <w:tr w:rsidR="009F20B7" w:rsidRPr="009E61BC" w14:paraId="3F8C581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7F82FD"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5D0E7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527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FE716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3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8F55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D977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6AD20" w14:textId="77777777" w:rsidR="009E61BC" w:rsidRPr="00890B0C" w:rsidRDefault="009E61BC">
            <w:pPr>
              <w:pStyle w:val="AttributeTableBody"/>
              <w:rPr>
                <w:noProof/>
              </w:rPr>
            </w:pPr>
            <w:r w:rsidRPr="00890B0C">
              <w:rPr>
                <w:noProof/>
              </w:rPr>
              <w:t>00546</w:t>
            </w:r>
          </w:p>
        </w:tc>
        <w:tc>
          <w:tcPr>
            <w:tcW w:w="3888" w:type="dxa"/>
            <w:tcBorders>
              <w:top w:val="dotted" w:sz="4" w:space="0" w:color="auto"/>
              <w:left w:val="nil"/>
              <w:bottom w:val="dotted" w:sz="4" w:space="0" w:color="auto"/>
              <w:right w:val="nil"/>
            </w:tcBorders>
            <w:shd w:val="clear" w:color="auto" w:fill="FFFFFF"/>
          </w:tcPr>
          <w:p w14:paraId="7DBC656F" w14:textId="77777777" w:rsidR="009E61BC" w:rsidRPr="00890B0C" w:rsidRDefault="009E61BC">
            <w:pPr>
              <w:pStyle w:val="AttributeTableBody"/>
              <w:jc w:val="left"/>
              <w:rPr>
                <w:noProof/>
              </w:rPr>
            </w:pPr>
            <w:r w:rsidRPr="00890B0C">
              <w:rPr>
                <w:noProof/>
              </w:rPr>
              <w:t>Occurrence Span</w:t>
            </w:r>
          </w:p>
        </w:tc>
      </w:tr>
      <w:tr w:rsidR="009F20B7" w:rsidRPr="009E61BC" w14:paraId="10DEE7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1C8BD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102D08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0719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226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BC5E4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179A9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75E4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6F5FE" w14:textId="77777777" w:rsidR="009E61BC" w:rsidRPr="00890B0C" w:rsidRDefault="009E61BC">
            <w:pPr>
              <w:pStyle w:val="AttributeTableBody"/>
              <w:rPr>
                <w:noProof/>
              </w:rPr>
            </w:pPr>
            <w:r w:rsidRPr="00890B0C">
              <w:rPr>
                <w:noProof/>
              </w:rPr>
              <w:t>00547</w:t>
            </w:r>
          </w:p>
        </w:tc>
        <w:tc>
          <w:tcPr>
            <w:tcW w:w="3888" w:type="dxa"/>
            <w:tcBorders>
              <w:top w:val="dotted" w:sz="4" w:space="0" w:color="auto"/>
              <w:left w:val="nil"/>
              <w:bottom w:val="dotted" w:sz="4" w:space="0" w:color="auto"/>
              <w:right w:val="nil"/>
            </w:tcBorders>
            <w:shd w:val="clear" w:color="auto" w:fill="FFFFFF"/>
          </w:tcPr>
          <w:p w14:paraId="5DA7FE98" w14:textId="77777777" w:rsidR="009E61BC" w:rsidRPr="00890B0C" w:rsidRDefault="009E61BC">
            <w:pPr>
              <w:pStyle w:val="AttributeTableBody"/>
              <w:jc w:val="left"/>
              <w:rPr>
                <w:noProof/>
              </w:rPr>
            </w:pPr>
            <w:r w:rsidRPr="00890B0C">
              <w:rPr>
                <w:noProof/>
              </w:rPr>
              <w:t>Occur Span Start Date</w:t>
            </w:r>
          </w:p>
        </w:tc>
      </w:tr>
      <w:tr w:rsidR="009F20B7" w:rsidRPr="009E61BC" w14:paraId="00E615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69FB1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6D259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AF88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ACB5E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AF92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4C4C9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4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CEB3F" w14:textId="77777777" w:rsidR="009E61BC" w:rsidRPr="00890B0C" w:rsidRDefault="009E61BC">
            <w:pPr>
              <w:pStyle w:val="AttributeTableBody"/>
              <w:rPr>
                <w:noProof/>
              </w:rPr>
            </w:pPr>
            <w:r w:rsidRPr="00890B0C">
              <w:rPr>
                <w:noProof/>
              </w:rPr>
              <w:t>00548</w:t>
            </w:r>
          </w:p>
        </w:tc>
        <w:tc>
          <w:tcPr>
            <w:tcW w:w="3888" w:type="dxa"/>
            <w:tcBorders>
              <w:top w:val="dotted" w:sz="4" w:space="0" w:color="auto"/>
              <w:left w:val="nil"/>
              <w:bottom w:val="dotted" w:sz="4" w:space="0" w:color="auto"/>
              <w:right w:val="nil"/>
            </w:tcBorders>
            <w:shd w:val="clear" w:color="auto" w:fill="FFFFFF"/>
          </w:tcPr>
          <w:p w14:paraId="72E972CD" w14:textId="77777777" w:rsidR="009E61BC" w:rsidRPr="00890B0C" w:rsidRDefault="009E61BC">
            <w:pPr>
              <w:pStyle w:val="AttributeTableBody"/>
              <w:jc w:val="left"/>
              <w:rPr>
                <w:noProof/>
              </w:rPr>
            </w:pPr>
            <w:r w:rsidRPr="00890B0C">
              <w:rPr>
                <w:noProof/>
              </w:rPr>
              <w:t>Occur Span End Date</w:t>
            </w:r>
          </w:p>
        </w:tc>
      </w:tr>
      <w:tr w:rsidR="009F20B7" w:rsidRPr="009E61BC" w14:paraId="454155B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C1F022"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4C2617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F81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6A8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9E4FD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76AAD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85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C032D" w14:textId="77777777" w:rsidR="009E61BC" w:rsidRPr="00890B0C" w:rsidRDefault="009E61BC">
            <w:pPr>
              <w:pStyle w:val="AttributeTableBody"/>
              <w:rPr>
                <w:noProof/>
              </w:rPr>
            </w:pPr>
            <w:r w:rsidRPr="00890B0C">
              <w:rPr>
                <w:noProof/>
              </w:rPr>
              <w:t>00549</w:t>
            </w:r>
          </w:p>
        </w:tc>
        <w:tc>
          <w:tcPr>
            <w:tcW w:w="3888" w:type="dxa"/>
            <w:tcBorders>
              <w:top w:val="dotted" w:sz="4" w:space="0" w:color="auto"/>
              <w:left w:val="nil"/>
              <w:bottom w:val="dotted" w:sz="4" w:space="0" w:color="auto"/>
              <w:right w:val="nil"/>
            </w:tcBorders>
            <w:shd w:val="clear" w:color="auto" w:fill="FFFFFF"/>
          </w:tcPr>
          <w:p w14:paraId="5FC28A52" w14:textId="77777777" w:rsidR="009E61BC" w:rsidRPr="00890B0C" w:rsidRDefault="009E61BC">
            <w:pPr>
              <w:pStyle w:val="AttributeTableBody"/>
              <w:jc w:val="left"/>
              <w:rPr>
                <w:noProof/>
              </w:rPr>
            </w:pPr>
            <w:r w:rsidRPr="00890B0C">
              <w:rPr>
                <w:noProof/>
              </w:rPr>
              <w:t>UB</w:t>
            </w:r>
            <w:r w:rsidRPr="00890B0C">
              <w:rPr>
                <w:noProof/>
              </w:rPr>
              <w:noBreakHyphen/>
              <w:t>82 Locator 2</w:t>
            </w:r>
          </w:p>
        </w:tc>
      </w:tr>
      <w:tr w:rsidR="009F20B7" w:rsidRPr="009E61BC" w14:paraId="14386D3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83075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BBE0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BB5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6CE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3BD7F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ED806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1CD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D56536" w14:textId="77777777" w:rsidR="009E61BC" w:rsidRPr="00890B0C" w:rsidRDefault="009E61BC">
            <w:pPr>
              <w:pStyle w:val="AttributeTableBody"/>
              <w:rPr>
                <w:noProof/>
              </w:rPr>
            </w:pPr>
            <w:r w:rsidRPr="00890B0C">
              <w:rPr>
                <w:noProof/>
              </w:rPr>
              <w:t>00550</w:t>
            </w:r>
          </w:p>
        </w:tc>
        <w:tc>
          <w:tcPr>
            <w:tcW w:w="3888" w:type="dxa"/>
            <w:tcBorders>
              <w:top w:val="dotted" w:sz="4" w:space="0" w:color="auto"/>
              <w:left w:val="nil"/>
              <w:bottom w:val="dotted" w:sz="4" w:space="0" w:color="auto"/>
              <w:right w:val="nil"/>
            </w:tcBorders>
            <w:shd w:val="clear" w:color="auto" w:fill="FFFFFF"/>
          </w:tcPr>
          <w:p w14:paraId="6D98A680" w14:textId="77777777" w:rsidR="009E61BC" w:rsidRPr="00890B0C" w:rsidRDefault="009E61BC">
            <w:pPr>
              <w:pStyle w:val="AttributeTableBody"/>
              <w:jc w:val="left"/>
              <w:rPr>
                <w:noProof/>
              </w:rPr>
            </w:pPr>
            <w:r w:rsidRPr="00890B0C">
              <w:rPr>
                <w:noProof/>
              </w:rPr>
              <w:t>UB</w:t>
            </w:r>
            <w:r w:rsidRPr="00890B0C">
              <w:rPr>
                <w:noProof/>
              </w:rPr>
              <w:noBreakHyphen/>
              <w:t>82 Locator 9</w:t>
            </w:r>
          </w:p>
        </w:tc>
      </w:tr>
      <w:tr w:rsidR="009F20B7" w:rsidRPr="009E61BC" w14:paraId="5126B48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C1D1D5"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D9BBA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B71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1064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E37E0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661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6121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50138" w14:textId="77777777" w:rsidR="009E61BC" w:rsidRPr="00890B0C" w:rsidRDefault="009E61BC">
            <w:pPr>
              <w:pStyle w:val="AttributeTableBody"/>
              <w:rPr>
                <w:noProof/>
              </w:rPr>
            </w:pPr>
            <w:r w:rsidRPr="00890B0C">
              <w:rPr>
                <w:noProof/>
              </w:rPr>
              <w:t>00551</w:t>
            </w:r>
          </w:p>
        </w:tc>
        <w:tc>
          <w:tcPr>
            <w:tcW w:w="3888" w:type="dxa"/>
            <w:tcBorders>
              <w:top w:val="dotted" w:sz="4" w:space="0" w:color="auto"/>
              <w:left w:val="nil"/>
              <w:bottom w:val="dotted" w:sz="4" w:space="0" w:color="auto"/>
              <w:right w:val="nil"/>
            </w:tcBorders>
            <w:shd w:val="clear" w:color="auto" w:fill="FFFFFF"/>
          </w:tcPr>
          <w:p w14:paraId="6C4C9616" w14:textId="77777777" w:rsidR="009E61BC" w:rsidRPr="00890B0C" w:rsidRDefault="009E61BC">
            <w:pPr>
              <w:pStyle w:val="AttributeTableBody"/>
              <w:jc w:val="left"/>
              <w:rPr>
                <w:noProof/>
              </w:rPr>
            </w:pPr>
            <w:r w:rsidRPr="00890B0C">
              <w:rPr>
                <w:noProof/>
              </w:rPr>
              <w:t>UB</w:t>
            </w:r>
            <w:r w:rsidRPr="00890B0C">
              <w:rPr>
                <w:noProof/>
              </w:rPr>
              <w:noBreakHyphen/>
              <w:t>82 Locator 27</w:t>
            </w:r>
          </w:p>
        </w:tc>
      </w:tr>
      <w:tr w:rsidR="009E61BC" w:rsidRPr="009E61BC" w14:paraId="50826DED"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54E8F75C"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single" w:sz="4" w:space="0" w:color="auto"/>
              <w:right w:val="nil"/>
            </w:tcBorders>
            <w:shd w:val="clear" w:color="auto" w:fill="FFFFFF"/>
          </w:tcPr>
          <w:p w14:paraId="08666D7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C8287C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69EFE49"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8E04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single" w:sz="4" w:space="0" w:color="auto"/>
              <w:right w:val="nil"/>
            </w:tcBorders>
            <w:shd w:val="clear" w:color="auto" w:fill="FFFFFF"/>
          </w:tcPr>
          <w:p w14:paraId="1F3F004E"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FB7B3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1CBE3" w14:textId="77777777" w:rsidR="009E61BC" w:rsidRPr="00890B0C" w:rsidRDefault="009E61BC">
            <w:pPr>
              <w:pStyle w:val="AttributeTableBody"/>
              <w:rPr>
                <w:noProof/>
              </w:rPr>
            </w:pPr>
            <w:r w:rsidRPr="00890B0C">
              <w:rPr>
                <w:noProof/>
              </w:rPr>
              <w:t>00552</w:t>
            </w:r>
          </w:p>
        </w:tc>
        <w:tc>
          <w:tcPr>
            <w:tcW w:w="3888" w:type="dxa"/>
            <w:tcBorders>
              <w:top w:val="dotted" w:sz="4" w:space="0" w:color="auto"/>
              <w:left w:val="nil"/>
              <w:bottom w:val="single" w:sz="4" w:space="0" w:color="auto"/>
              <w:right w:val="nil"/>
            </w:tcBorders>
            <w:shd w:val="clear" w:color="auto" w:fill="FFFFFF"/>
          </w:tcPr>
          <w:p w14:paraId="5FE78912" w14:textId="77777777" w:rsidR="009E61BC" w:rsidRPr="00890B0C" w:rsidRDefault="009E61BC">
            <w:pPr>
              <w:pStyle w:val="AttributeTableBody"/>
              <w:jc w:val="left"/>
              <w:rPr>
                <w:noProof/>
              </w:rPr>
            </w:pPr>
            <w:r w:rsidRPr="00890B0C">
              <w:rPr>
                <w:noProof/>
              </w:rPr>
              <w:t>UB</w:t>
            </w:r>
            <w:r w:rsidRPr="00890B0C">
              <w:rPr>
                <w:noProof/>
              </w:rPr>
              <w:noBreakHyphen/>
              <w:t>82 Locator 45</w:t>
            </w:r>
          </w:p>
        </w:tc>
      </w:tr>
    </w:tbl>
    <w:p w14:paraId="36BFF6A3" w14:textId="77777777" w:rsidR="009E61BC" w:rsidRPr="00890B0C" w:rsidRDefault="009E61BC">
      <w:pPr>
        <w:pStyle w:val="Heading4"/>
        <w:rPr>
          <w:noProof/>
          <w:vanish/>
        </w:rPr>
      </w:pPr>
      <w:bookmarkStart w:id="2042" w:name="_Hlt1331112"/>
      <w:bookmarkStart w:id="2043" w:name="_Toc1882280"/>
      <w:bookmarkEnd w:id="2042"/>
      <w:r w:rsidRPr="00890B0C">
        <w:rPr>
          <w:noProof/>
          <w:vanish/>
        </w:rPr>
        <w:t>UB1 Field Definitions</w:t>
      </w:r>
      <w:bookmarkEnd w:id="2043"/>
      <w:r w:rsidR="005B65F4" w:rsidRPr="00890B0C">
        <w:rPr>
          <w:noProof/>
          <w:vanish/>
        </w:rPr>
        <w:fldChar w:fldCharType="begin"/>
      </w:r>
      <w:r w:rsidRPr="00890B0C">
        <w:rPr>
          <w:noProof/>
          <w:vanish/>
        </w:rPr>
        <w:instrText xml:space="preserve"> XE "UB1 - data element definitions" </w:instrText>
      </w:r>
      <w:r w:rsidR="005B65F4" w:rsidRPr="00890B0C">
        <w:rPr>
          <w:noProof/>
          <w:vanish/>
        </w:rPr>
        <w:fldChar w:fldCharType="end"/>
      </w:r>
    </w:p>
    <w:p w14:paraId="7D65A760" w14:textId="77777777" w:rsidR="009E61BC" w:rsidRPr="00890B0C" w:rsidRDefault="009E61BC">
      <w:pPr>
        <w:pStyle w:val="Heading4"/>
        <w:tabs>
          <w:tab w:val="num" w:pos="1440"/>
        </w:tabs>
        <w:rPr>
          <w:noProof/>
        </w:rPr>
      </w:pPr>
      <w:bookmarkStart w:id="2044" w:name="_Toc1882281"/>
      <w:r w:rsidRPr="00890B0C">
        <w:rPr>
          <w:noProof/>
        </w:rPr>
        <w:t xml:space="preserve">UB1-1   Set ID </w:t>
      </w:r>
      <w:r w:rsidRPr="00890B0C">
        <w:rPr>
          <w:noProof/>
        </w:rPr>
        <w:noBreakHyphen/>
        <w:t xml:space="preserve"> UB1</w:t>
      </w:r>
      <w:r w:rsidR="005B65F4" w:rsidRPr="00890B0C">
        <w:rPr>
          <w:noProof/>
        </w:rPr>
        <w:fldChar w:fldCharType="begin"/>
      </w:r>
      <w:r w:rsidRPr="00890B0C">
        <w:rPr>
          <w:noProof/>
        </w:rPr>
        <w:instrText xml:space="preserve"> XE "Set id – UB1" </w:instrText>
      </w:r>
      <w:r w:rsidR="005B65F4" w:rsidRPr="00890B0C">
        <w:rPr>
          <w:noProof/>
        </w:rPr>
        <w:fldChar w:fldCharType="end"/>
      </w:r>
      <w:r w:rsidRPr="00890B0C">
        <w:rPr>
          <w:noProof/>
        </w:rPr>
        <w:t xml:space="preserve">   00530</w:t>
      </w:r>
      <w:bookmarkEnd w:id="2044"/>
    </w:p>
    <w:p w14:paraId="3FD2F7C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1-2 was deprecated as of v</w:t>
      </w:r>
      <w:r>
        <w:rPr>
          <w:b/>
          <w:i/>
          <w:noProof/>
        </w:rPr>
        <w:t xml:space="preserve"> </w:t>
      </w:r>
      <w:r w:rsidRPr="00890B0C">
        <w:rPr>
          <w:b/>
          <w:i/>
          <w:noProof/>
        </w:rPr>
        <w:t>2.3 and the detail was withdrawn and removed from the standard as of v 2.6.</w:t>
      </w:r>
    </w:p>
    <w:p w14:paraId="1B774D8E" w14:textId="77777777" w:rsidR="009E61BC" w:rsidRPr="00890B0C" w:rsidRDefault="009E61BC">
      <w:pPr>
        <w:pStyle w:val="Heading4"/>
        <w:tabs>
          <w:tab w:val="num" w:pos="1440"/>
        </w:tabs>
        <w:rPr>
          <w:noProof/>
        </w:rPr>
      </w:pPr>
      <w:bookmarkStart w:id="2045" w:name="UB1_02"/>
      <w:bookmarkStart w:id="2046" w:name="_Toc1882282"/>
      <w:r w:rsidRPr="00890B0C">
        <w:rPr>
          <w:noProof/>
        </w:rPr>
        <w:t>UB1-2   Blood Deductible</w:t>
      </w:r>
      <w:bookmarkEnd w:id="2045"/>
      <w:r w:rsidRPr="00890B0C">
        <w:rPr>
          <w:noProof/>
        </w:rPr>
        <w:t xml:space="preserve">   00531</w:t>
      </w:r>
      <w:bookmarkEnd w:id="2046"/>
    </w:p>
    <w:p w14:paraId="4AE6FB08" w14:textId="77777777" w:rsidR="009E61BC" w:rsidRPr="00890B0C" w:rsidRDefault="009E61BC">
      <w:pPr>
        <w:pStyle w:val="NormalIndented"/>
        <w:rPr>
          <w:noProof/>
        </w:rPr>
      </w:pPr>
      <w:bookmarkStart w:id="2047" w:name="OLE_LINK2"/>
      <w:bookmarkStart w:id="2048" w:name="OLE_LINK3"/>
      <w:r w:rsidRPr="00890B0C">
        <w:rPr>
          <w:rStyle w:val="Strong"/>
          <w:noProof/>
        </w:rPr>
        <w:t xml:space="preserve">Attention: </w:t>
      </w:r>
      <w:r w:rsidRPr="00890B0C">
        <w:rPr>
          <w:rStyle w:val="Strong"/>
          <w:i/>
          <w:noProof/>
        </w:rPr>
        <w:t>UB</w:t>
      </w:r>
      <w:r w:rsidRPr="00890B0C">
        <w:rPr>
          <w:b/>
          <w:i/>
          <w:noProof/>
        </w:rPr>
        <w:t xml:space="preserve">1-2 was deprecated as of </w:t>
      </w:r>
      <w:r>
        <w:rPr>
          <w:b/>
          <w:i/>
          <w:noProof/>
        </w:rPr>
        <w:t>v 2.3</w:t>
      </w:r>
      <w:r w:rsidRPr="00890B0C">
        <w:rPr>
          <w:b/>
          <w:i/>
          <w:noProof/>
        </w:rPr>
        <w:t xml:space="preserve"> and the detail was withdrawn and removed from the standard as of v 2.6.</w:t>
      </w:r>
    </w:p>
    <w:p w14:paraId="1A392F76" w14:textId="77777777" w:rsidR="009E61BC" w:rsidRPr="00890B0C" w:rsidRDefault="009E61BC">
      <w:pPr>
        <w:pStyle w:val="Heading4"/>
        <w:rPr>
          <w:noProof/>
        </w:rPr>
      </w:pPr>
      <w:bookmarkStart w:id="2049" w:name="_Toc1882283"/>
      <w:bookmarkEnd w:id="2047"/>
      <w:bookmarkEnd w:id="2048"/>
      <w:r w:rsidRPr="00890B0C">
        <w:rPr>
          <w:noProof/>
        </w:rPr>
        <w:t>UB1-3   Blood Furnished-Pints</w:t>
      </w:r>
      <w:r w:rsidR="005B65F4" w:rsidRPr="00890B0C">
        <w:rPr>
          <w:noProof/>
        </w:rPr>
        <w:fldChar w:fldCharType="begin"/>
      </w:r>
      <w:r w:rsidRPr="00890B0C">
        <w:rPr>
          <w:noProof/>
        </w:rPr>
        <w:instrText xml:space="preserve"> XE "Blood furnished-pints" </w:instrText>
      </w:r>
      <w:r w:rsidR="005B65F4" w:rsidRPr="00890B0C">
        <w:rPr>
          <w:noProof/>
        </w:rPr>
        <w:fldChar w:fldCharType="end"/>
      </w:r>
      <w:r w:rsidRPr="00890B0C">
        <w:rPr>
          <w:noProof/>
        </w:rPr>
        <w:t xml:space="preserve">   00532</w:t>
      </w:r>
      <w:bookmarkEnd w:id="2049"/>
    </w:p>
    <w:p w14:paraId="1EDE754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1-3 was deprecated as of </w:t>
      </w:r>
      <w:r>
        <w:rPr>
          <w:b/>
          <w:i/>
          <w:noProof/>
        </w:rPr>
        <w:t>v 2.3</w:t>
      </w:r>
      <w:r w:rsidRPr="00890B0C">
        <w:rPr>
          <w:b/>
          <w:i/>
          <w:noProof/>
        </w:rPr>
        <w:t xml:space="preserve"> and the detail was withdrawn and removed from the standard as of v 2.6.</w:t>
      </w:r>
    </w:p>
    <w:p w14:paraId="5745A2C5" w14:textId="77777777" w:rsidR="009E61BC" w:rsidRPr="00890B0C" w:rsidRDefault="009E61BC">
      <w:pPr>
        <w:pStyle w:val="Heading4"/>
        <w:tabs>
          <w:tab w:val="num" w:pos="1440"/>
        </w:tabs>
        <w:rPr>
          <w:noProof/>
        </w:rPr>
      </w:pPr>
      <w:bookmarkStart w:id="2050" w:name="_Toc1882284"/>
      <w:r w:rsidRPr="00890B0C">
        <w:rPr>
          <w:noProof/>
        </w:rPr>
        <w:t>UB1-4   Blood Replaced</w:t>
      </w:r>
      <w:r w:rsidRPr="00890B0C">
        <w:rPr>
          <w:noProof/>
        </w:rPr>
        <w:noBreakHyphen/>
        <w:t>Pints</w:t>
      </w:r>
      <w:r w:rsidR="005B65F4" w:rsidRPr="00890B0C">
        <w:rPr>
          <w:noProof/>
        </w:rPr>
        <w:fldChar w:fldCharType="begin"/>
      </w:r>
      <w:r w:rsidRPr="00890B0C">
        <w:rPr>
          <w:noProof/>
        </w:rPr>
        <w:instrText xml:space="preserve"> XE "Blood replaced-pints" </w:instrText>
      </w:r>
      <w:r w:rsidR="005B65F4" w:rsidRPr="00890B0C">
        <w:rPr>
          <w:noProof/>
        </w:rPr>
        <w:fldChar w:fldCharType="end"/>
      </w:r>
      <w:r w:rsidRPr="00890B0C">
        <w:rPr>
          <w:noProof/>
        </w:rPr>
        <w:t xml:space="preserve">   00533</w:t>
      </w:r>
      <w:bookmarkEnd w:id="2050"/>
    </w:p>
    <w:p w14:paraId="25823D1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1-4 was deprecated as of </w:t>
      </w:r>
      <w:r>
        <w:rPr>
          <w:b/>
          <w:i/>
          <w:noProof/>
        </w:rPr>
        <w:t>v 2.3</w:t>
      </w:r>
      <w:r w:rsidRPr="00890B0C">
        <w:rPr>
          <w:b/>
          <w:i/>
          <w:noProof/>
        </w:rPr>
        <w:t xml:space="preserve"> and the detail was withdrawn and removed from the standard as of v 2.6.</w:t>
      </w:r>
    </w:p>
    <w:p w14:paraId="106DF61F" w14:textId="77777777" w:rsidR="009E61BC" w:rsidRPr="00890B0C" w:rsidRDefault="009E61BC">
      <w:pPr>
        <w:pStyle w:val="Heading4"/>
        <w:tabs>
          <w:tab w:val="num" w:pos="1440"/>
        </w:tabs>
        <w:rPr>
          <w:noProof/>
        </w:rPr>
      </w:pPr>
      <w:bookmarkStart w:id="2051" w:name="_Toc1882285"/>
      <w:r w:rsidRPr="00890B0C">
        <w:rPr>
          <w:noProof/>
        </w:rPr>
        <w:t>UB1-5   Blood Not Replaced</w:t>
      </w:r>
      <w:r w:rsidRPr="00890B0C">
        <w:rPr>
          <w:noProof/>
        </w:rPr>
        <w:noBreakHyphen/>
        <w:t>Pints</w:t>
      </w:r>
      <w:r w:rsidR="005B65F4" w:rsidRPr="00890B0C">
        <w:rPr>
          <w:noProof/>
        </w:rPr>
        <w:fldChar w:fldCharType="begin"/>
      </w:r>
      <w:r w:rsidRPr="00890B0C">
        <w:rPr>
          <w:noProof/>
        </w:rPr>
        <w:instrText xml:space="preserve"> XE "Blood not replaced-pints" </w:instrText>
      </w:r>
      <w:r w:rsidR="005B65F4" w:rsidRPr="00890B0C">
        <w:rPr>
          <w:noProof/>
        </w:rPr>
        <w:fldChar w:fldCharType="end"/>
      </w:r>
      <w:r w:rsidRPr="00890B0C">
        <w:rPr>
          <w:noProof/>
        </w:rPr>
        <w:t xml:space="preserve">   00534</w:t>
      </w:r>
      <w:bookmarkEnd w:id="2051"/>
    </w:p>
    <w:p w14:paraId="6587AC2C"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1-5 was deprecated as of </w:t>
      </w:r>
      <w:r>
        <w:rPr>
          <w:b/>
          <w:i/>
          <w:noProof/>
        </w:rPr>
        <w:t>v 2.3</w:t>
      </w:r>
      <w:r w:rsidRPr="00890B0C">
        <w:rPr>
          <w:b/>
          <w:i/>
          <w:noProof/>
        </w:rPr>
        <w:t xml:space="preserve"> and the detail was withdrawn and removed from the standard as of v 2.6.</w:t>
      </w:r>
    </w:p>
    <w:p w14:paraId="20E4F492" w14:textId="77777777" w:rsidR="009E61BC" w:rsidRPr="00890B0C" w:rsidRDefault="009E61BC">
      <w:pPr>
        <w:pStyle w:val="Heading4"/>
        <w:tabs>
          <w:tab w:val="num" w:pos="1440"/>
        </w:tabs>
        <w:rPr>
          <w:noProof/>
        </w:rPr>
      </w:pPr>
      <w:bookmarkStart w:id="2052" w:name="_Toc1882286"/>
      <w:r w:rsidRPr="00890B0C">
        <w:rPr>
          <w:noProof/>
        </w:rPr>
        <w:t>UB1-6   Co</w:t>
      </w:r>
      <w:r w:rsidRPr="00890B0C">
        <w:rPr>
          <w:noProof/>
        </w:rPr>
        <w:noBreakHyphen/>
        <w:t>insurance Days</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00535</w:t>
      </w:r>
      <w:bookmarkEnd w:id="2052"/>
    </w:p>
    <w:p w14:paraId="0A873DB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1-6 was deprecated as of </w:t>
      </w:r>
      <w:r>
        <w:rPr>
          <w:b/>
          <w:i/>
          <w:noProof/>
        </w:rPr>
        <w:t>v 2.3</w:t>
      </w:r>
      <w:r w:rsidRPr="00890B0C">
        <w:rPr>
          <w:b/>
          <w:i/>
          <w:noProof/>
        </w:rPr>
        <w:t xml:space="preserve"> and the detail was withdrawn and removed from the standard as of v 2.6.</w:t>
      </w:r>
    </w:p>
    <w:p w14:paraId="015648B5" w14:textId="77777777" w:rsidR="009E61BC" w:rsidRPr="00890B0C" w:rsidRDefault="009E61BC">
      <w:pPr>
        <w:pStyle w:val="Heading4"/>
        <w:tabs>
          <w:tab w:val="num" w:pos="1440"/>
        </w:tabs>
        <w:rPr>
          <w:noProof/>
        </w:rPr>
      </w:pPr>
      <w:bookmarkStart w:id="2053" w:name="_Toc1882287"/>
      <w:r w:rsidRPr="00890B0C">
        <w:rPr>
          <w:noProof/>
        </w:rPr>
        <w:t>UB1-7   Condition Code</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00536</w:t>
      </w:r>
      <w:bookmarkEnd w:id="2053"/>
    </w:p>
    <w:p w14:paraId="662FEAF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1-7 was deprecated as of </w:t>
      </w:r>
      <w:r>
        <w:rPr>
          <w:b/>
          <w:i/>
          <w:noProof/>
        </w:rPr>
        <w:t>v 2.3</w:t>
      </w:r>
      <w:r w:rsidRPr="00890B0C">
        <w:rPr>
          <w:b/>
          <w:i/>
          <w:noProof/>
        </w:rPr>
        <w:t xml:space="preserve"> and the detail was withdrawn and removed from the standard as of v 2.6.</w:t>
      </w:r>
    </w:p>
    <w:p w14:paraId="5756142B" w14:textId="77777777" w:rsidR="009E61BC" w:rsidRPr="00890B0C" w:rsidRDefault="009E61BC">
      <w:pPr>
        <w:pStyle w:val="Heading4"/>
        <w:tabs>
          <w:tab w:val="num" w:pos="1440"/>
        </w:tabs>
        <w:rPr>
          <w:noProof/>
        </w:rPr>
      </w:pPr>
      <w:bookmarkStart w:id="2054" w:name="_Toc1882288"/>
      <w:r w:rsidRPr="00890B0C">
        <w:rPr>
          <w:noProof/>
        </w:rPr>
        <w:t>UB1-8   Covered Days</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00537</w:t>
      </w:r>
      <w:bookmarkEnd w:id="2054"/>
    </w:p>
    <w:p w14:paraId="1C50A66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1-8 was deprecated as of </w:t>
      </w:r>
      <w:r>
        <w:rPr>
          <w:b/>
          <w:i/>
          <w:noProof/>
        </w:rPr>
        <w:t>v 2.3</w:t>
      </w:r>
      <w:r w:rsidRPr="00890B0C">
        <w:rPr>
          <w:b/>
          <w:i/>
          <w:noProof/>
        </w:rPr>
        <w:t xml:space="preserve"> and the detail was withdrawn and removed from the standard as of v 2.6.</w:t>
      </w:r>
    </w:p>
    <w:p w14:paraId="5D0C0BF7" w14:textId="77777777" w:rsidR="009E61BC" w:rsidRPr="00890B0C" w:rsidRDefault="009E61BC">
      <w:pPr>
        <w:pStyle w:val="Heading4"/>
        <w:tabs>
          <w:tab w:val="num" w:pos="1440"/>
        </w:tabs>
        <w:rPr>
          <w:noProof/>
        </w:rPr>
      </w:pPr>
      <w:bookmarkStart w:id="2055" w:name="_Toc1882289"/>
      <w:r w:rsidRPr="00890B0C">
        <w:rPr>
          <w:noProof/>
        </w:rPr>
        <w:lastRenderedPageBreak/>
        <w:t>UB1-9   Non-Covered Days</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00538</w:t>
      </w:r>
      <w:bookmarkEnd w:id="2055"/>
    </w:p>
    <w:p w14:paraId="3233E11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1-9 was deprecated as of </w:t>
      </w:r>
      <w:r>
        <w:rPr>
          <w:b/>
          <w:i/>
          <w:noProof/>
        </w:rPr>
        <w:t>v 2.3</w:t>
      </w:r>
      <w:r w:rsidRPr="00890B0C">
        <w:rPr>
          <w:b/>
          <w:i/>
          <w:noProof/>
        </w:rPr>
        <w:t xml:space="preserve"> and the detail was withdrawn and removed from the standard as of v 2.6.</w:t>
      </w:r>
    </w:p>
    <w:p w14:paraId="0B4E16F4" w14:textId="77777777" w:rsidR="009E61BC" w:rsidRPr="00890B0C" w:rsidRDefault="009E61BC">
      <w:pPr>
        <w:pStyle w:val="Heading4"/>
        <w:tabs>
          <w:tab w:val="num" w:pos="1440"/>
        </w:tabs>
        <w:rPr>
          <w:noProof/>
        </w:rPr>
      </w:pPr>
      <w:bookmarkStart w:id="2056" w:name="_Toc1882290"/>
      <w:r w:rsidRPr="00890B0C">
        <w:rPr>
          <w:noProof/>
        </w:rPr>
        <w:t>UB1-10   Value Amount &amp; Code</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00539</w:t>
      </w:r>
      <w:bookmarkEnd w:id="2056"/>
    </w:p>
    <w:p w14:paraId="4DD356F2" w14:textId="77777777" w:rsidR="009E61BC" w:rsidRPr="00890B0C" w:rsidRDefault="009E61BC">
      <w:pPr>
        <w:pStyle w:val="NormalIndented"/>
        <w:rPr>
          <w:noProof/>
        </w:rPr>
      </w:pPr>
      <w:bookmarkStart w:id="2057" w:name="UVCComponent"/>
      <w:r w:rsidRPr="00890B0C">
        <w:rPr>
          <w:rStyle w:val="Strong"/>
          <w:noProof/>
        </w:rPr>
        <w:t xml:space="preserve">Attention: </w:t>
      </w:r>
      <w:r w:rsidRPr="00890B0C">
        <w:rPr>
          <w:rStyle w:val="Strong"/>
          <w:i/>
          <w:noProof/>
        </w:rPr>
        <w:t>UB</w:t>
      </w:r>
      <w:r w:rsidRPr="00890B0C">
        <w:rPr>
          <w:b/>
          <w:i/>
          <w:noProof/>
        </w:rPr>
        <w:t xml:space="preserve">1-10 was deprecated as of </w:t>
      </w:r>
      <w:r>
        <w:rPr>
          <w:b/>
          <w:i/>
          <w:noProof/>
        </w:rPr>
        <w:t>v 2.3</w:t>
      </w:r>
      <w:r w:rsidRPr="00890B0C">
        <w:rPr>
          <w:b/>
          <w:i/>
          <w:noProof/>
        </w:rPr>
        <w:t xml:space="preserve"> and the detail was withdrawn and removed from the standard as of v 2.6.</w:t>
      </w:r>
    </w:p>
    <w:p w14:paraId="3FBB669E" w14:textId="77777777" w:rsidR="009E61BC" w:rsidRPr="00890B0C" w:rsidRDefault="009E61BC">
      <w:pPr>
        <w:pStyle w:val="Heading4"/>
        <w:tabs>
          <w:tab w:val="num" w:pos="1440"/>
        </w:tabs>
        <w:rPr>
          <w:noProof/>
        </w:rPr>
      </w:pPr>
      <w:bookmarkStart w:id="2058" w:name="_Toc1882291"/>
      <w:bookmarkEnd w:id="2057"/>
      <w:r w:rsidRPr="00890B0C">
        <w:rPr>
          <w:noProof/>
        </w:rPr>
        <w:t>UB1-11   Number of Grace Days</w:t>
      </w:r>
      <w:r w:rsidR="005B65F4" w:rsidRPr="00890B0C">
        <w:rPr>
          <w:noProof/>
        </w:rPr>
        <w:fldChar w:fldCharType="begin"/>
      </w:r>
      <w:r w:rsidRPr="00890B0C">
        <w:rPr>
          <w:noProof/>
        </w:rPr>
        <w:instrText xml:space="preserve"> XE "Number of grace days" </w:instrText>
      </w:r>
      <w:r w:rsidR="005B65F4" w:rsidRPr="00890B0C">
        <w:rPr>
          <w:noProof/>
        </w:rPr>
        <w:fldChar w:fldCharType="end"/>
      </w:r>
      <w:r w:rsidRPr="00890B0C">
        <w:rPr>
          <w:noProof/>
        </w:rPr>
        <w:t xml:space="preserve">   00540</w:t>
      </w:r>
      <w:bookmarkEnd w:id="2058"/>
    </w:p>
    <w:p w14:paraId="135C9A09"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1-11 was deprecated as of </w:t>
      </w:r>
      <w:r>
        <w:rPr>
          <w:b/>
          <w:i/>
          <w:noProof/>
        </w:rPr>
        <w:t>v 2.3</w:t>
      </w:r>
      <w:r w:rsidRPr="00890B0C">
        <w:rPr>
          <w:b/>
          <w:i/>
          <w:noProof/>
        </w:rPr>
        <w:t xml:space="preserve"> and the detail was withdrawn and removed from the standard as of v 2.6.</w:t>
      </w:r>
    </w:p>
    <w:p w14:paraId="628E0E8E" w14:textId="77777777" w:rsidR="009E61BC" w:rsidRPr="00890B0C" w:rsidRDefault="009E61BC">
      <w:pPr>
        <w:pStyle w:val="Heading4"/>
        <w:tabs>
          <w:tab w:val="num" w:pos="1440"/>
        </w:tabs>
        <w:rPr>
          <w:noProof/>
        </w:rPr>
      </w:pPr>
      <w:bookmarkStart w:id="2059" w:name="_Toc1882292"/>
      <w:r w:rsidRPr="00890B0C">
        <w:rPr>
          <w:noProof/>
        </w:rPr>
        <w:t>UB1-12   Special Program Indicator</w:t>
      </w:r>
      <w:r w:rsidR="005B65F4" w:rsidRPr="00890B0C">
        <w:rPr>
          <w:noProof/>
        </w:rPr>
        <w:fldChar w:fldCharType="begin"/>
      </w:r>
      <w:r w:rsidRPr="00890B0C">
        <w:rPr>
          <w:noProof/>
        </w:rPr>
        <w:instrText xml:space="preserve"> XE "special program indicator" </w:instrText>
      </w:r>
      <w:r w:rsidR="005B65F4" w:rsidRPr="00890B0C">
        <w:rPr>
          <w:noProof/>
        </w:rPr>
        <w:fldChar w:fldCharType="end"/>
      </w:r>
      <w:r w:rsidRPr="00890B0C">
        <w:rPr>
          <w:noProof/>
        </w:rPr>
        <w:t xml:space="preserve">   00541</w:t>
      </w:r>
      <w:bookmarkEnd w:id="2059"/>
    </w:p>
    <w:p w14:paraId="7ED13BC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1-12 was deprecated as of </w:t>
      </w:r>
      <w:r>
        <w:rPr>
          <w:b/>
          <w:i/>
          <w:noProof/>
        </w:rPr>
        <w:t>v 2.3</w:t>
      </w:r>
      <w:r w:rsidRPr="00890B0C">
        <w:rPr>
          <w:b/>
          <w:i/>
          <w:noProof/>
        </w:rPr>
        <w:t xml:space="preserve"> and the detail was withdrawn and removed from the standard as of v 2.6.</w:t>
      </w:r>
    </w:p>
    <w:p w14:paraId="3BEEDAC5" w14:textId="77777777" w:rsidR="009E61BC" w:rsidRPr="00890B0C" w:rsidRDefault="009E61BC">
      <w:pPr>
        <w:pStyle w:val="Heading4"/>
        <w:tabs>
          <w:tab w:val="num" w:pos="1440"/>
        </w:tabs>
        <w:rPr>
          <w:noProof/>
        </w:rPr>
      </w:pPr>
      <w:r w:rsidRPr="00890B0C">
        <w:rPr>
          <w:noProof/>
        </w:rPr>
        <w:t xml:space="preserve"> </w:t>
      </w:r>
      <w:bookmarkStart w:id="2060" w:name="_Toc1882293"/>
      <w:r w:rsidRPr="00890B0C">
        <w:rPr>
          <w:noProof/>
        </w:rPr>
        <w:t>UB1-13   PSRO/UR Approval Indicator</w:t>
      </w:r>
      <w:r w:rsidR="005B65F4" w:rsidRPr="00890B0C">
        <w:rPr>
          <w:noProof/>
        </w:rPr>
        <w:fldChar w:fldCharType="begin"/>
      </w:r>
      <w:r w:rsidRPr="00890B0C">
        <w:rPr>
          <w:noProof/>
        </w:rPr>
        <w:instrText xml:space="preserve"> XE "PSRO/UR approval indicator" </w:instrText>
      </w:r>
      <w:r w:rsidR="005B65F4" w:rsidRPr="00890B0C">
        <w:rPr>
          <w:noProof/>
        </w:rPr>
        <w:fldChar w:fldCharType="end"/>
      </w:r>
      <w:r w:rsidRPr="00890B0C">
        <w:rPr>
          <w:noProof/>
        </w:rPr>
        <w:t xml:space="preserve">   00542</w:t>
      </w:r>
      <w:bookmarkEnd w:id="2060"/>
    </w:p>
    <w:p w14:paraId="554B881D"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1-13 was deprecated as of </w:t>
      </w:r>
      <w:r>
        <w:rPr>
          <w:b/>
          <w:i/>
          <w:noProof/>
        </w:rPr>
        <w:t>v 2.3</w:t>
      </w:r>
      <w:r w:rsidRPr="00890B0C">
        <w:rPr>
          <w:b/>
          <w:i/>
          <w:noProof/>
        </w:rPr>
        <w:t xml:space="preserve"> and the detail was withdrawn and removed from the standard as of v 2.6.</w:t>
      </w:r>
    </w:p>
    <w:p w14:paraId="4DB1A47D" w14:textId="77777777" w:rsidR="009E61BC" w:rsidRPr="00890B0C" w:rsidRDefault="009E61BC">
      <w:pPr>
        <w:pStyle w:val="Heading4"/>
        <w:tabs>
          <w:tab w:val="num" w:pos="1440"/>
        </w:tabs>
        <w:rPr>
          <w:noProof/>
        </w:rPr>
      </w:pPr>
      <w:bookmarkStart w:id="2061" w:name="_Toc1882294"/>
      <w:r w:rsidRPr="00890B0C">
        <w:rPr>
          <w:noProof/>
        </w:rPr>
        <w:t>UB1-14   PSRO/UR Approved Stay</w:t>
      </w:r>
      <w:r w:rsidRPr="00890B0C">
        <w:rPr>
          <w:noProof/>
        </w:rPr>
        <w:noBreakHyphen/>
        <w:t>Fm</w:t>
      </w:r>
      <w:r w:rsidR="005B65F4" w:rsidRPr="00890B0C">
        <w:rPr>
          <w:noProof/>
        </w:rPr>
        <w:fldChar w:fldCharType="begin"/>
      </w:r>
      <w:r w:rsidRPr="00890B0C">
        <w:rPr>
          <w:noProof/>
        </w:rPr>
        <w:instrText xml:space="preserve"> XE "PSRO/UR approval stay-fm" </w:instrText>
      </w:r>
      <w:r w:rsidR="005B65F4" w:rsidRPr="00890B0C">
        <w:rPr>
          <w:noProof/>
        </w:rPr>
        <w:fldChar w:fldCharType="end"/>
      </w:r>
      <w:r w:rsidRPr="00890B0C">
        <w:rPr>
          <w:noProof/>
        </w:rPr>
        <w:t xml:space="preserve">   00543</w:t>
      </w:r>
      <w:bookmarkEnd w:id="2061"/>
    </w:p>
    <w:p w14:paraId="3300351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1-14 was deprecated as of </w:t>
      </w:r>
      <w:r>
        <w:rPr>
          <w:b/>
          <w:i/>
          <w:noProof/>
        </w:rPr>
        <w:t>v 2.3</w:t>
      </w:r>
      <w:r w:rsidRPr="00890B0C">
        <w:rPr>
          <w:b/>
          <w:i/>
          <w:noProof/>
        </w:rPr>
        <w:t xml:space="preserve"> and the detail was withdrawn and removed from the standard as of v 2.6.</w:t>
      </w:r>
    </w:p>
    <w:p w14:paraId="2A01797D" w14:textId="77777777" w:rsidR="009E61BC" w:rsidRPr="00890B0C" w:rsidRDefault="009E61BC">
      <w:pPr>
        <w:pStyle w:val="Heading4"/>
        <w:tabs>
          <w:tab w:val="num" w:pos="1440"/>
        </w:tabs>
        <w:rPr>
          <w:noProof/>
        </w:rPr>
      </w:pPr>
      <w:bookmarkStart w:id="2062" w:name="_Toc1882295"/>
      <w:r w:rsidRPr="00890B0C">
        <w:rPr>
          <w:noProof/>
        </w:rPr>
        <w:t>UB1-15   PSRO/UR Approved Stay</w:t>
      </w:r>
      <w:r w:rsidRPr="00890B0C">
        <w:rPr>
          <w:noProof/>
        </w:rPr>
        <w:noBreakHyphen/>
        <w:t>To</w:t>
      </w:r>
      <w:r w:rsidR="005B65F4" w:rsidRPr="00890B0C">
        <w:rPr>
          <w:noProof/>
        </w:rPr>
        <w:fldChar w:fldCharType="begin"/>
      </w:r>
      <w:r w:rsidRPr="00890B0C">
        <w:rPr>
          <w:noProof/>
        </w:rPr>
        <w:instrText xml:space="preserve"> XE "PSRO/UR approval stay-to" </w:instrText>
      </w:r>
      <w:r w:rsidR="005B65F4" w:rsidRPr="00890B0C">
        <w:rPr>
          <w:noProof/>
        </w:rPr>
        <w:fldChar w:fldCharType="end"/>
      </w:r>
      <w:r w:rsidRPr="00890B0C">
        <w:rPr>
          <w:noProof/>
        </w:rPr>
        <w:t xml:space="preserve">   00544</w:t>
      </w:r>
      <w:bookmarkEnd w:id="2062"/>
    </w:p>
    <w:p w14:paraId="159E8AD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1-15 was deprecated as of </w:t>
      </w:r>
      <w:r>
        <w:rPr>
          <w:b/>
          <w:i/>
          <w:noProof/>
        </w:rPr>
        <w:t>v 2.3</w:t>
      </w:r>
      <w:r w:rsidRPr="00890B0C">
        <w:rPr>
          <w:b/>
          <w:i/>
          <w:noProof/>
        </w:rPr>
        <w:t xml:space="preserve"> and the detail was withdrawn and removed from the standard as of v 2.6.</w:t>
      </w:r>
    </w:p>
    <w:p w14:paraId="7E4189E2" w14:textId="77777777" w:rsidR="009E61BC" w:rsidRPr="00890B0C" w:rsidRDefault="009E61BC">
      <w:pPr>
        <w:pStyle w:val="Heading4"/>
        <w:tabs>
          <w:tab w:val="num" w:pos="1440"/>
        </w:tabs>
        <w:rPr>
          <w:noProof/>
        </w:rPr>
      </w:pPr>
      <w:bookmarkStart w:id="2063" w:name="_Toc1882296"/>
      <w:r w:rsidRPr="00890B0C">
        <w:rPr>
          <w:noProof/>
        </w:rPr>
        <w:t>UB1-16   Occurrence</w:t>
      </w:r>
      <w:r w:rsidR="005B65F4" w:rsidRPr="00890B0C">
        <w:rPr>
          <w:noProof/>
        </w:rPr>
        <w:fldChar w:fldCharType="begin"/>
      </w:r>
      <w:r w:rsidRPr="00890B0C">
        <w:rPr>
          <w:noProof/>
        </w:rPr>
        <w:instrText xml:space="preserve"> XE "Occurrence" </w:instrText>
      </w:r>
      <w:r w:rsidR="005B65F4" w:rsidRPr="00890B0C">
        <w:rPr>
          <w:noProof/>
        </w:rPr>
        <w:fldChar w:fldCharType="end"/>
      </w:r>
      <w:r w:rsidRPr="00890B0C">
        <w:rPr>
          <w:noProof/>
        </w:rPr>
        <w:t xml:space="preserve">   00545</w:t>
      </w:r>
      <w:bookmarkEnd w:id="2063"/>
    </w:p>
    <w:p w14:paraId="3353A840" w14:textId="77777777" w:rsidR="009E61BC" w:rsidRPr="00890B0C" w:rsidRDefault="009E61BC">
      <w:pPr>
        <w:pStyle w:val="NormalIndented"/>
        <w:rPr>
          <w:noProof/>
        </w:rPr>
      </w:pPr>
      <w:bookmarkStart w:id="2064" w:name="OCDComponent"/>
      <w:r w:rsidRPr="00890B0C">
        <w:rPr>
          <w:rStyle w:val="Strong"/>
          <w:noProof/>
        </w:rPr>
        <w:t xml:space="preserve">Attention: </w:t>
      </w:r>
      <w:r w:rsidRPr="00890B0C">
        <w:rPr>
          <w:rStyle w:val="Strong"/>
          <w:i/>
          <w:noProof/>
        </w:rPr>
        <w:t>UB</w:t>
      </w:r>
      <w:r w:rsidRPr="00890B0C">
        <w:rPr>
          <w:b/>
          <w:i/>
          <w:noProof/>
        </w:rPr>
        <w:t xml:space="preserve">1-16 was deprecated as of </w:t>
      </w:r>
      <w:r>
        <w:rPr>
          <w:b/>
          <w:i/>
          <w:noProof/>
        </w:rPr>
        <w:t>v 2.3</w:t>
      </w:r>
      <w:r w:rsidRPr="00890B0C">
        <w:rPr>
          <w:b/>
          <w:i/>
          <w:noProof/>
        </w:rPr>
        <w:t xml:space="preserve"> and the detail was withdrawn and removed from the standard as of v 2.6.</w:t>
      </w:r>
    </w:p>
    <w:p w14:paraId="2B6A708C" w14:textId="77777777" w:rsidR="009E61BC" w:rsidRPr="00890B0C" w:rsidRDefault="009E61BC">
      <w:pPr>
        <w:pStyle w:val="Heading4"/>
        <w:rPr>
          <w:noProof/>
        </w:rPr>
      </w:pPr>
      <w:bookmarkStart w:id="2065" w:name="_Toc1882297"/>
      <w:bookmarkEnd w:id="2064"/>
      <w:r w:rsidRPr="00890B0C">
        <w:rPr>
          <w:noProof/>
        </w:rPr>
        <w:t>UB1-17   Occurrence Span</w:t>
      </w:r>
      <w:r w:rsidR="005B65F4" w:rsidRPr="00890B0C">
        <w:rPr>
          <w:noProof/>
        </w:rPr>
        <w:fldChar w:fldCharType="begin"/>
      </w:r>
      <w:r w:rsidRPr="00890B0C">
        <w:rPr>
          <w:noProof/>
        </w:rPr>
        <w:instrText xml:space="preserve"> XE "Occurrence span" </w:instrText>
      </w:r>
      <w:r w:rsidR="005B65F4" w:rsidRPr="00890B0C">
        <w:rPr>
          <w:noProof/>
        </w:rPr>
        <w:fldChar w:fldCharType="end"/>
      </w:r>
      <w:r w:rsidRPr="00890B0C">
        <w:rPr>
          <w:noProof/>
        </w:rPr>
        <w:t xml:space="preserve">   00546</w:t>
      </w:r>
      <w:bookmarkEnd w:id="2065"/>
    </w:p>
    <w:p w14:paraId="2D6C87C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1-17 was deprecated as of </w:t>
      </w:r>
      <w:r>
        <w:rPr>
          <w:b/>
          <w:i/>
          <w:noProof/>
        </w:rPr>
        <w:t>v 2.3</w:t>
      </w:r>
      <w:r w:rsidRPr="00890B0C">
        <w:rPr>
          <w:b/>
          <w:i/>
          <w:noProof/>
        </w:rPr>
        <w:t xml:space="preserve"> and the detail was withdrawn and removed from the standard as of v 2.6.</w:t>
      </w:r>
    </w:p>
    <w:p w14:paraId="37A17366" w14:textId="77777777" w:rsidR="009E61BC" w:rsidRPr="00890B0C" w:rsidRDefault="009E61BC">
      <w:pPr>
        <w:pStyle w:val="Heading4"/>
        <w:tabs>
          <w:tab w:val="num" w:pos="1440"/>
        </w:tabs>
        <w:rPr>
          <w:noProof/>
        </w:rPr>
      </w:pPr>
      <w:bookmarkStart w:id="2066" w:name="_Toc1882298"/>
      <w:r w:rsidRPr="00890B0C">
        <w:rPr>
          <w:noProof/>
        </w:rPr>
        <w:t>UB1-18   Occur Span Start Date</w:t>
      </w:r>
      <w:r w:rsidR="005B65F4" w:rsidRPr="00890B0C">
        <w:rPr>
          <w:noProof/>
        </w:rPr>
        <w:fldChar w:fldCharType="begin"/>
      </w:r>
      <w:r w:rsidRPr="00890B0C">
        <w:rPr>
          <w:noProof/>
        </w:rPr>
        <w:instrText xml:space="preserve"> XE "Occurrence span start date" </w:instrText>
      </w:r>
      <w:r w:rsidR="005B65F4" w:rsidRPr="00890B0C">
        <w:rPr>
          <w:noProof/>
        </w:rPr>
        <w:fldChar w:fldCharType="end"/>
      </w:r>
      <w:r w:rsidRPr="00890B0C">
        <w:rPr>
          <w:noProof/>
        </w:rPr>
        <w:t xml:space="preserve">   00547</w:t>
      </w:r>
      <w:bookmarkEnd w:id="2066"/>
    </w:p>
    <w:p w14:paraId="47D4D9EF"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1-18 was deprecated as of </w:t>
      </w:r>
      <w:r>
        <w:rPr>
          <w:b/>
          <w:i/>
          <w:noProof/>
        </w:rPr>
        <w:t>v 2.3</w:t>
      </w:r>
      <w:r w:rsidRPr="00890B0C">
        <w:rPr>
          <w:b/>
          <w:i/>
          <w:noProof/>
        </w:rPr>
        <w:t xml:space="preserve"> and the detail was withdrawn and removed from the standard as of v 2.6.</w:t>
      </w:r>
    </w:p>
    <w:p w14:paraId="4BB98369" w14:textId="77777777" w:rsidR="009E61BC" w:rsidRPr="00890B0C" w:rsidRDefault="009E61BC">
      <w:pPr>
        <w:pStyle w:val="Heading4"/>
        <w:tabs>
          <w:tab w:val="num" w:pos="1440"/>
        </w:tabs>
        <w:rPr>
          <w:noProof/>
        </w:rPr>
      </w:pPr>
      <w:bookmarkStart w:id="2067" w:name="_Toc1882299"/>
      <w:r w:rsidRPr="00890B0C">
        <w:rPr>
          <w:noProof/>
        </w:rPr>
        <w:t>UB1-19   Occur Span End Date</w:t>
      </w:r>
      <w:r w:rsidR="005B65F4" w:rsidRPr="00890B0C">
        <w:rPr>
          <w:noProof/>
        </w:rPr>
        <w:fldChar w:fldCharType="begin"/>
      </w:r>
      <w:r w:rsidRPr="00890B0C">
        <w:rPr>
          <w:noProof/>
        </w:rPr>
        <w:instrText xml:space="preserve"> XE "Occurrence span end date" </w:instrText>
      </w:r>
      <w:r w:rsidR="005B65F4" w:rsidRPr="00890B0C">
        <w:rPr>
          <w:noProof/>
        </w:rPr>
        <w:fldChar w:fldCharType="end"/>
      </w:r>
      <w:r w:rsidRPr="00890B0C">
        <w:rPr>
          <w:noProof/>
        </w:rPr>
        <w:t xml:space="preserve">   00548</w:t>
      </w:r>
      <w:bookmarkEnd w:id="2067"/>
    </w:p>
    <w:p w14:paraId="26F327F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1-19 was deprecated as of </w:t>
      </w:r>
      <w:r>
        <w:rPr>
          <w:b/>
          <w:i/>
          <w:noProof/>
        </w:rPr>
        <w:t>v 2.3</w:t>
      </w:r>
      <w:r w:rsidRPr="00890B0C">
        <w:rPr>
          <w:b/>
          <w:i/>
          <w:noProof/>
        </w:rPr>
        <w:t xml:space="preserve"> and the detail was withdrawn and removed from the standard as of v 2.6.</w:t>
      </w:r>
    </w:p>
    <w:p w14:paraId="5950F9E2" w14:textId="77777777" w:rsidR="009E61BC" w:rsidRPr="00890B0C" w:rsidRDefault="009E61BC">
      <w:pPr>
        <w:pStyle w:val="Heading4"/>
        <w:tabs>
          <w:tab w:val="num" w:pos="1440"/>
        </w:tabs>
        <w:rPr>
          <w:noProof/>
        </w:rPr>
      </w:pPr>
      <w:bookmarkStart w:id="2068" w:name="_Toc1882300"/>
      <w:r w:rsidRPr="00890B0C">
        <w:rPr>
          <w:noProof/>
        </w:rPr>
        <w:t>UB1-20   UB</w:t>
      </w:r>
      <w:r w:rsidRPr="00890B0C">
        <w:rPr>
          <w:noProof/>
        </w:rPr>
        <w:noBreakHyphen/>
        <w:t>82 Locator 2</w:t>
      </w:r>
      <w:r w:rsidR="005B65F4" w:rsidRPr="00890B0C">
        <w:rPr>
          <w:noProof/>
        </w:rPr>
        <w:fldChar w:fldCharType="begin"/>
      </w:r>
      <w:r w:rsidRPr="00890B0C">
        <w:rPr>
          <w:noProof/>
        </w:rPr>
        <w:instrText xml:space="preserve"> XE "UB-82 locator 2" </w:instrText>
      </w:r>
      <w:r w:rsidR="005B65F4" w:rsidRPr="00890B0C">
        <w:rPr>
          <w:noProof/>
        </w:rPr>
        <w:fldChar w:fldCharType="end"/>
      </w:r>
      <w:r w:rsidRPr="00890B0C">
        <w:rPr>
          <w:noProof/>
        </w:rPr>
        <w:t xml:space="preserve">   00549</w:t>
      </w:r>
      <w:bookmarkEnd w:id="2068"/>
    </w:p>
    <w:p w14:paraId="128F341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1-20 was deprecated as of </w:t>
      </w:r>
      <w:r>
        <w:rPr>
          <w:b/>
          <w:i/>
          <w:noProof/>
        </w:rPr>
        <w:t>v 2.3</w:t>
      </w:r>
      <w:r w:rsidRPr="00890B0C">
        <w:rPr>
          <w:b/>
          <w:i/>
          <w:noProof/>
        </w:rPr>
        <w:t xml:space="preserve"> and the detail was withdrawn and removed from the standard as of v 2.6.</w:t>
      </w:r>
    </w:p>
    <w:p w14:paraId="1ACCFEF0" w14:textId="77777777" w:rsidR="009E61BC" w:rsidRPr="00890B0C" w:rsidRDefault="009E61BC">
      <w:pPr>
        <w:pStyle w:val="Heading4"/>
        <w:tabs>
          <w:tab w:val="num" w:pos="1440"/>
        </w:tabs>
        <w:rPr>
          <w:noProof/>
        </w:rPr>
      </w:pPr>
      <w:bookmarkStart w:id="2069" w:name="_Toc1882301"/>
      <w:r w:rsidRPr="00890B0C">
        <w:rPr>
          <w:noProof/>
        </w:rPr>
        <w:t>UB1-21   UB</w:t>
      </w:r>
      <w:r w:rsidRPr="00890B0C">
        <w:rPr>
          <w:noProof/>
        </w:rPr>
        <w:noBreakHyphen/>
        <w:t>82 Locator 9</w:t>
      </w:r>
      <w:r w:rsidR="005B65F4" w:rsidRPr="00890B0C">
        <w:rPr>
          <w:noProof/>
        </w:rPr>
        <w:fldChar w:fldCharType="begin"/>
      </w:r>
      <w:r w:rsidRPr="00890B0C">
        <w:rPr>
          <w:noProof/>
        </w:rPr>
        <w:instrText xml:space="preserve"> XE "UB-82 locator 9" </w:instrText>
      </w:r>
      <w:r w:rsidR="005B65F4" w:rsidRPr="00890B0C">
        <w:rPr>
          <w:noProof/>
        </w:rPr>
        <w:fldChar w:fldCharType="end"/>
      </w:r>
      <w:r w:rsidRPr="00890B0C">
        <w:rPr>
          <w:noProof/>
        </w:rPr>
        <w:t xml:space="preserve">   00550</w:t>
      </w:r>
      <w:bookmarkEnd w:id="2069"/>
    </w:p>
    <w:p w14:paraId="455D0EB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1-21 was deprecated as of </w:t>
      </w:r>
      <w:r>
        <w:rPr>
          <w:b/>
          <w:i/>
          <w:noProof/>
        </w:rPr>
        <w:t>v 2.3</w:t>
      </w:r>
      <w:r w:rsidRPr="00890B0C">
        <w:rPr>
          <w:b/>
          <w:i/>
          <w:noProof/>
        </w:rPr>
        <w:t xml:space="preserve"> and the detail was withdrawn and removed from the standard as of v 2.6.</w:t>
      </w:r>
    </w:p>
    <w:p w14:paraId="1E0A2793" w14:textId="77777777" w:rsidR="009E61BC" w:rsidRPr="00890B0C" w:rsidRDefault="009E61BC">
      <w:pPr>
        <w:pStyle w:val="Heading4"/>
        <w:tabs>
          <w:tab w:val="num" w:pos="1440"/>
        </w:tabs>
        <w:rPr>
          <w:noProof/>
        </w:rPr>
      </w:pPr>
      <w:bookmarkStart w:id="2070" w:name="_Toc1882302"/>
      <w:r w:rsidRPr="00890B0C">
        <w:rPr>
          <w:noProof/>
        </w:rPr>
        <w:t>UB1-22   UB</w:t>
      </w:r>
      <w:r w:rsidRPr="00890B0C">
        <w:rPr>
          <w:noProof/>
        </w:rPr>
        <w:noBreakHyphen/>
        <w:t>82 Locator 27</w:t>
      </w:r>
      <w:r w:rsidR="005B65F4" w:rsidRPr="00890B0C">
        <w:rPr>
          <w:noProof/>
        </w:rPr>
        <w:fldChar w:fldCharType="begin"/>
      </w:r>
      <w:r w:rsidRPr="00890B0C">
        <w:rPr>
          <w:noProof/>
        </w:rPr>
        <w:instrText xml:space="preserve"> XE "UB-82 locator 27" </w:instrText>
      </w:r>
      <w:r w:rsidR="005B65F4" w:rsidRPr="00890B0C">
        <w:rPr>
          <w:noProof/>
        </w:rPr>
        <w:fldChar w:fldCharType="end"/>
      </w:r>
      <w:r w:rsidRPr="00890B0C">
        <w:rPr>
          <w:noProof/>
        </w:rPr>
        <w:t xml:space="preserve">   00551</w:t>
      </w:r>
      <w:bookmarkEnd w:id="2070"/>
    </w:p>
    <w:p w14:paraId="069CE28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1-22 was deprecated as of </w:t>
      </w:r>
      <w:r>
        <w:rPr>
          <w:b/>
          <w:i/>
          <w:noProof/>
        </w:rPr>
        <w:t>v 2.3</w:t>
      </w:r>
      <w:r w:rsidRPr="00890B0C">
        <w:rPr>
          <w:b/>
          <w:i/>
          <w:noProof/>
        </w:rPr>
        <w:t xml:space="preserve"> and the detail was withdrawn and removed from the standard as of v 2.6.</w:t>
      </w:r>
    </w:p>
    <w:p w14:paraId="4BAA603B" w14:textId="77777777" w:rsidR="009E61BC" w:rsidRPr="00890B0C" w:rsidRDefault="009E61BC">
      <w:pPr>
        <w:pStyle w:val="Heading4"/>
        <w:tabs>
          <w:tab w:val="num" w:pos="1440"/>
        </w:tabs>
        <w:rPr>
          <w:noProof/>
        </w:rPr>
      </w:pPr>
      <w:bookmarkStart w:id="2071" w:name="_Toc1882303"/>
      <w:r w:rsidRPr="00890B0C">
        <w:rPr>
          <w:noProof/>
        </w:rPr>
        <w:lastRenderedPageBreak/>
        <w:t>UB1-23   UB</w:t>
      </w:r>
      <w:r w:rsidRPr="00890B0C">
        <w:rPr>
          <w:noProof/>
        </w:rPr>
        <w:noBreakHyphen/>
        <w:t>82 Locator 45</w:t>
      </w:r>
      <w:r w:rsidR="005B65F4" w:rsidRPr="00890B0C">
        <w:rPr>
          <w:noProof/>
        </w:rPr>
        <w:fldChar w:fldCharType="begin"/>
      </w:r>
      <w:r w:rsidRPr="00890B0C">
        <w:rPr>
          <w:noProof/>
        </w:rPr>
        <w:instrText xml:space="preserve"> XE "UB-82 locator 45" </w:instrText>
      </w:r>
      <w:r w:rsidR="005B65F4" w:rsidRPr="00890B0C">
        <w:rPr>
          <w:noProof/>
        </w:rPr>
        <w:fldChar w:fldCharType="end"/>
      </w:r>
      <w:r w:rsidRPr="00890B0C">
        <w:rPr>
          <w:noProof/>
        </w:rPr>
        <w:t xml:space="preserve">   00552</w:t>
      </w:r>
      <w:bookmarkEnd w:id="2071"/>
    </w:p>
    <w:p w14:paraId="623A8A7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1-23 was deprecated as of </w:t>
      </w:r>
      <w:r>
        <w:rPr>
          <w:b/>
          <w:i/>
          <w:noProof/>
        </w:rPr>
        <w:t>v 2.3</w:t>
      </w:r>
      <w:r w:rsidRPr="00890B0C">
        <w:rPr>
          <w:b/>
          <w:i/>
          <w:noProof/>
        </w:rPr>
        <w:t xml:space="preserve"> and the detail was withdrawn and removed from the standard as of v 2.6.</w:t>
      </w:r>
    </w:p>
    <w:p w14:paraId="7ADE67DE" w14:textId="3C40FA6A" w:rsidR="009E61BC" w:rsidRPr="00890B0C" w:rsidRDefault="009E61BC">
      <w:pPr>
        <w:pStyle w:val="Heading3"/>
        <w:rPr>
          <w:noProof/>
        </w:rPr>
      </w:pPr>
      <w:bookmarkStart w:id="2072" w:name="_Toc346777016"/>
      <w:bookmarkStart w:id="2073" w:name="_Toc346777053"/>
      <w:bookmarkStart w:id="2074" w:name="_Toc348245489"/>
      <w:bookmarkStart w:id="2075" w:name="_Toc348245559"/>
      <w:bookmarkStart w:id="2076" w:name="_Toc348259074"/>
      <w:bookmarkStart w:id="2077" w:name="_Toc348340228"/>
      <w:bookmarkStart w:id="2078" w:name="_Toc359236271"/>
      <w:bookmarkStart w:id="2079" w:name="_Toc1882304"/>
      <w:bookmarkStart w:id="2080" w:name="_Toc89062836"/>
      <w:bookmarkStart w:id="2081" w:name="_Toc20321556"/>
      <w:r w:rsidRPr="00890B0C">
        <w:rPr>
          <w:noProof/>
        </w:rPr>
        <w:t>UB2</w:t>
      </w:r>
      <w:r w:rsidR="005B65F4" w:rsidRPr="00890B0C">
        <w:rPr>
          <w:noProof/>
        </w:rPr>
        <w:fldChar w:fldCharType="begin"/>
      </w:r>
      <w:r w:rsidRPr="00890B0C">
        <w:rPr>
          <w:noProof/>
        </w:rPr>
        <w:instrText>XE "UB2"</w:instrText>
      </w:r>
      <w:r w:rsidR="005B65F4" w:rsidRPr="00890B0C">
        <w:rPr>
          <w:noProof/>
        </w:rPr>
        <w:fldChar w:fldCharType="end"/>
      </w:r>
      <w:r w:rsidR="005B65F4" w:rsidRPr="00890B0C">
        <w:rPr>
          <w:noProof/>
        </w:rPr>
        <w:fldChar w:fldCharType="begin"/>
      </w:r>
      <w:r w:rsidRPr="00890B0C">
        <w:rPr>
          <w:noProof/>
        </w:rPr>
        <w:instrText>XE "Segments:UB2"</w:instrText>
      </w:r>
      <w:r w:rsidR="005B65F4" w:rsidRPr="00890B0C">
        <w:rPr>
          <w:noProof/>
        </w:rPr>
        <w:fldChar w:fldCharType="end"/>
      </w:r>
      <w:r w:rsidRPr="00890B0C">
        <w:rPr>
          <w:noProof/>
        </w:rPr>
        <w:t xml:space="preserve"> </w:t>
      </w:r>
      <w:r w:rsidRPr="00890B0C">
        <w:rPr>
          <w:noProof/>
        </w:rPr>
        <w:noBreakHyphen/>
        <w:t xml:space="preserve"> UB92 </w:t>
      </w:r>
      <w:bookmarkStart w:id="2082" w:name="_Hlt1757799"/>
      <w:r w:rsidRPr="00890B0C">
        <w:rPr>
          <w:noProof/>
        </w:rPr>
        <w:t>Data</w:t>
      </w:r>
      <w:bookmarkEnd w:id="2072"/>
      <w:bookmarkEnd w:id="2073"/>
      <w:bookmarkEnd w:id="2074"/>
      <w:bookmarkEnd w:id="2075"/>
      <w:bookmarkEnd w:id="2076"/>
      <w:bookmarkEnd w:id="2077"/>
      <w:r w:rsidRPr="00890B0C">
        <w:rPr>
          <w:noProof/>
        </w:rPr>
        <w:t xml:space="preserve"> Segm</w:t>
      </w:r>
      <w:bookmarkEnd w:id="2082"/>
      <w:r w:rsidRPr="00890B0C">
        <w:rPr>
          <w:noProof/>
        </w:rPr>
        <w:t>ent</w:t>
      </w:r>
      <w:bookmarkEnd w:id="2078"/>
      <w:bookmarkEnd w:id="2079"/>
      <w:bookmarkEnd w:id="2080"/>
      <w:bookmarkEnd w:id="2081"/>
      <w:r w:rsidR="005B65F4" w:rsidRPr="00890B0C">
        <w:rPr>
          <w:noProof/>
        </w:rPr>
        <w:fldChar w:fldCharType="begin"/>
      </w:r>
      <w:r w:rsidRPr="00890B0C">
        <w:rPr>
          <w:noProof/>
        </w:rPr>
        <w:instrText>XE "UB92 data segment"</w:instrText>
      </w:r>
      <w:r w:rsidR="005B65F4" w:rsidRPr="00890B0C">
        <w:rPr>
          <w:noProof/>
        </w:rPr>
        <w:fldChar w:fldCharType="end"/>
      </w:r>
    </w:p>
    <w:p w14:paraId="4143A6C9" w14:textId="77777777" w:rsidR="009E61BC" w:rsidRPr="00890B0C" w:rsidRDefault="009E61BC">
      <w:pPr>
        <w:pStyle w:val="NormalIndented"/>
        <w:rPr>
          <w:noProof/>
        </w:rPr>
      </w:pPr>
      <w:r w:rsidRPr="00890B0C">
        <w:rPr>
          <w:noProof/>
        </w:rPr>
        <w:t>The UB2 segment contains data necessary to complete UB92 bill</w:t>
      </w:r>
      <w:r>
        <w:rPr>
          <w:noProof/>
        </w:rPr>
        <w:t>s specific to the United States.</w:t>
      </w:r>
      <w:r w:rsidRPr="00890B0C">
        <w:rPr>
          <w:noProof/>
        </w:rPr>
        <w:t xml:space="preserve"> Realms outside </w:t>
      </w:r>
      <w:r>
        <w:rPr>
          <w:noProof/>
        </w:rPr>
        <w:t xml:space="preserve">the </w:t>
      </w:r>
      <w:r w:rsidRPr="00890B0C">
        <w:rPr>
          <w:noProof/>
        </w:rPr>
        <w:t xml:space="preserve">US are referred to chapter 16.  </w:t>
      </w:r>
      <w:r w:rsidRPr="00890B0C">
        <w:rPr>
          <w:noProof/>
          <w:u w:val="single"/>
        </w:rPr>
        <w:t>Only Uniform Billing fields that do not exist in other HL7 defined segments appear in this segment.</w:t>
      </w:r>
      <w:r w:rsidRPr="00890B0C">
        <w:rPr>
          <w:noProof/>
        </w:rPr>
        <w:t xml:space="preserve">  For example, Patient Name and Date of Birth are required; they are included in the PID segment and therefore do not appear here.  Uniform Billing field locators are provided in parentheses (  ).  The UB codes listed as examples are not an exhaustive or current list; refer to a UB specification for additional information.</w:t>
      </w:r>
    </w:p>
    <w:p w14:paraId="5B623FAA" w14:textId="77777777" w:rsidR="009E61BC" w:rsidRPr="00890B0C" w:rsidRDefault="009E61BC">
      <w:pPr>
        <w:pStyle w:val="AttributeTableCaption"/>
        <w:rPr>
          <w:noProof/>
        </w:rPr>
      </w:pPr>
      <w:bookmarkStart w:id="2083" w:name="UB2"/>
      <w:r w:rsidRPr="00890B0C">
        <w:rPr>
          <w:noProof/>
        </w:rPr>
        <w:t>HL7 Attribute Table - UB2</w:t>
      </w:r>
      <w:bookmarkEnd w:id="2083"/>
      <w:r w:rsidRPr="00890B0C">
        <w:rPr>
          <w:noProof/>
        </w:rPr>
        <w:t xml:space="preserve"> - Uniform Billing Data</w:t>
      </w:r>
      <w:r w:rsidR="002F2AFA">
        <w:rPr>
          <w:noProof/>
        </w:rPr>
        <w:t xml:space="preserve"> 2</w:t>
      </w:r>
      <w:r w:rsidR="005B65F4" w:rsidRPr="00890B0C">
        <w:rPr>
          <w:noProof/>
        </w:rPr>
        <w:fldChar w:fldCharType="begin"/>
      </w:r>
      <w:r w:rsidRPr="00890B0C">
        <w:rPr>
          <w:noProof/>
        </w:rPr>
        <w:instrText>XE "HL7 Attribute Table - UB2"</w:instrText>
      </w:r>
      <w:r w:rsidR="005B65F4" w:rsidRPr="00890B0C">
        <w:rPr>
          <w:noProof/>
        </w:rPr>
        <w:fldChar w:fldCharType="end"/>
      </w:r>
      <w:r w:rsidR="005B65F4" w:rsidRPr="00890B0C">
        <w:rPr>
          <w:noProof/>
        </w:rPr>
        <w:fldChar w:fldCharType="begin"/>
      </w:r>
      <w:r w:rsidRPr="00890B0C">
        <w:rPr>
          <w:noProof/>
        </w:rPr>
        <w:instrText>XE "UB2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0304CAFE"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3314402"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40AE61A"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12A6A6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341E8E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29007AA"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A82A4E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FD08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7648DF31"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64A758C1" w14:textId="77777777" w:rsidR="009E61BC" w:rsidRPr="00890B0C" w:rsidRDefault="009E61BC">
            <w:pPr>
              <w:pStyle w:val="AttributeTableHeader"/>
              <w:jc w:val="left"/>
              <w:rPr>
                <w:noProof/>
              </w:rPr>
            </w:pPr>
            <w:r w:rsidRPr="00890B0C">
              <w:rPr>
                <w:noProof/>
              </w:rPr>
              <w:t>ELEMENT NAME</w:t>
            </w:r>
          </w:p>
        </w:tc>
      </w:tr>
      <w:tr w:rsidR="009F20B7" w:rsidRPr="009E61BC" w14:paraId="7776AE5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9EC34CF"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5B2CE6E"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7A62BA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56968"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809760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29E3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7BDD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687FA" w14:textId="77777777" w:rsidR="009E61BC" w:rsidRPr="00890B0C" w:rsidRDefault="009E61BC">
            <w:pPr>
              <w:pStyle w:val="AttributeTableBody"/>
              <w:rPr>
                <w:noProof/>
              </w:rPr>
            </w:pPr>
            <w:r w:rsidRPr="00890B0C">
              <w:rPr>
                <w:noProof/>
              </w:rPr>
              <w:t>00553</w:t>
            </w:r>
          </w:p>
        </w:tc>
        <w:tc>
          <w:tcPr>
            <w:tcW w:w="3888" w:type="dxa"/>
            <w:tcBorders>
              <w:top w:val="single" w:sz="4" w:space="0" w:color="auto"/>
              <w:left w:val="nil"/>
              <w:bottom w:val="dotted" w:sz="4" w:space="0" w:color="auto"/>
              <w:right w:val="nil"/>
            </w:tcBorders>
            <w:shd w:val="clear" w:color="auto" w:fill="FFFFFF"/>
          </w:tcPr>
          <w:p w14:paraId="65FB5EF4" w14:textId="77777777" w:rsidR="009E61BC" w:rsidRPr="00890B0C" w:rsidRDefault="009E61BC">
            <w:pPr>
              <w:pStyle w:val="AttributeTableBody"/>
              <w:jc w:val="left"/>
              <w:rPr>
                <w:noProof/>
              </w:rPr>
            </w:pPr>
            <w:r w:rsidRPr="00890B0C">
              <w:rPr>
                <w:noProof/>
              </w:rPr>
              <w:t>Set ID - UB2</w:t>
            </w:r>
          </w:p>
        </w:tc>
      </w:tr>
      <w:tr w:rsidR="009F20B7" w:rsidRPr="009E61BC" w14:paraId="5C1A7C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C7CC2"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D1AD6E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49B30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17D63C"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182A2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AA69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A83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270E" w14:textId="77777777" w:rsidR="009E61BC" w:rsidRPr="00890B0C" w:rsidRDefault="009E61BC">
            <w:pPr>
              <w:pStyle w:val="AttributeTableBody"/>
              <w:rPr>
                <w:noProof/>
              </w:rPr>
            </w:pPr>
            <w:r w:rsidRPr="00890B0C">
              <w:rPr>
                <w:noProof/>
              </w:rPr>
              <w:t>00554</w:t>
            </w:r>
          </w:p>
        </w:tc>
        <w:tc>
          <w:tcPr>
            <w:tcW w:w="3888" w:type="dxa"/>
            <w:tcBorders>
              <w:top w:val="dotted" w:sz="4" w:space="0" w:color="auto"/>
              <w:left w:val="nil"/>
              <w:bottom w:val="dotted" w:sz="4" w:space="0" w:color="auto"/>
              <w:right w:val="nil"/>
            </w:tcBorders>
            <w:shd w:val="clear" w:color="auto" w:fill="FFFFFF"/>
          </w:tcPr>
          <w:p w14:paraId="1290E7D4" w14:textId="77777777" w:rsidR="009E61BC" w:rsidRPr="00890B0C" w:rsidRDefault="009E61BC">
            <w:pPr>
              <w:pStyle w:val="AttributeTableBody"/>
              <w:jc w:val="left"/>
              <w:rPr>
                <w:noProof/>
              </w:rPr>
            </w:pPr>
            <w:r w:rsidRPr="00890B0C">
              <w:rPr>
                <w:noProof/>
              </w:rPr>
              <w:t>Co-Insurance Days (9)</w:t>
            </w:r>
          </w:p>
        </w:tc>
      </w:tr>
      <w:tr w:rsidR="009F20B7" w:rsidRPr="009E61BC" w14:paraId="5277279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95FE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B80C6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8AFE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61C2B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87768A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7F6B2D8" w14:textId="77777777" w:rsidR="009E61BC" w:rsidRPr="00890B0C" w:rsidRDefault="009E61BC">
            <w:pPr>
              <w:pStyle w:val="AttributeTableBody"/>
              <w:rPr>
                <w:noProof/>
              </w:rPr>
            </w:pPr>
            <w:r w:rsidRPr="00890B0C">
              <w:rPr>
                <w:noProof/>
              </w:rPr>
              <w:t>Y/7</w:t>
            </w:r>
          </w:p>
        </w:tc>
        <w:tc>
          <w:tcPr>
            <w:tcW w:w="720" w:type="dxa"/>
            <w:tcBorders>
              <w:top w:val="dotted" w:sz="4" w:space="0" w:color="auto"/>
              <w:left w:val="nil"/>
              <w:bottom w:val="dotted" w:sz="4" w:space="0" w:color="auto"/>
              <w:right w:val="nil"/>
            </w:tcBorders>
            <w:shd w:val="clear" w:color="auto" w:fill="FFFFFF"/>
          </w:tcPr>
          <w:p w14:paraId="7E38030C" w14:textId="5E5537C4" w:rsidR="009E61BC" w:rsidRPr="00890B0C" w:rsidRDefault="00000000">
            <w:pPr>
              <w:pStyle w:val="AttributeTableBody"/>
              <w:rPr>
                <w:rStyle w:val="HyperlinkTable"/>
                <w:noProof/>
              </w:rPr>
            </w:pPr>
            <w:hyperlink r:id="rId327" w:anchor="HL70043" w:history="1">
              <w:r w:rsidR="009E61BC" w:rsidRPr="00890B0C">
                <w:rPr>
                  <w:rStyle w:val="HyperlinkTable"/>
                  <w:noProof/>
                </w:rPr>
                <w:t>0043</w:t>
              </w:r>
            </w:hyperlink>
          </w:p>
        </w:tc>
        <w:tc>
          <w:tcPr>
            <w:tcW w:w="720" w:type="dxa"/>
            <w:tcBorders>
              <w:top w:val="dotted" w:sz="4" w:space="0" w:color="auto"/>
              <w:left w:val="nil"/>
              <w:bottom w:val="dotted" w:sz="4" w:space="0" w:color="auto"/>
              <w:right w:val="nil"/>
            </w:tcBorders>
            <w:shd w:val="clear" w:color="auto" w:fill="FFFFFF"/>
          </w:tcPr>
          <w:p w14:paraId="45D9E9DB" w14:textId="77777777" w:rsidR="009E61BC" w:rsidRPr="00890B0C" w:rsidRDefault="009E61BC">
            <w:pPr>
              <w:pStyle w:val="AttributeTableBody"/>
              <w:rPr>
                <w:noProof/>
              </w:rPr>
            </w:pPr>
            <w:r w:rsidRPr="00890B0C">
              <w:rPr>
                <w:noProof/>
              </w:rPr>
              <w:t>00555</w:t>
            </w:r>
          </w:p>
        </w:tc>
        <w:tc>
          <w:tcPr>
            <w:tcW w:w="3888" w:type="dxa"/>
            <w:tcBorders>
              <w:top w:val="dotted" w:sz="4" w:space="0" w:color="auto"/>
              <w:left w:val="nil"/>
              <w:bottom w:val="dotted" w:sz="4" w:space="0" w:color="auto"/>
              <w:right w:val="nil"/>
            </w:tcBorders>
            <w:shd w:val="clear" w:color="auto" w:fill="FFFFFF"/>
          </w:tcPr>
          <w:p w14:paraId="53ED5232" w14:textId="77777777" w:rsidR="009E61BC" w:rsidRPr="00890B0C" w:rsidRDefault="009E61BC">
            <w:pPr>
              <w:pStyle w:val="AttributeTableBody"/>
              <w:jc w:val="left"/>
              <w:rPr>
                <w:noProof/>
              </w:rPr>
            </w:pPr>
            <w:r w:rsidRPr="00890B0C">
              <w:rPr>
                <w:noProof/>
              </w:rPr>
              <w:t>Condition Code (24-30)</w:t>
            </w:r>
          </w:p>
        </w:tc>
      </w:tr>
      <w:tr w:rsidR="009F20B7" w:rsidRPr="009E61BC" w14:paraId="286A43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37E85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BD9027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0F402C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4913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642C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AF7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BEF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851E3" w14:textId="77777777" w:rsidR="009E61BC" w:rsidRPr="00890B0C" w:rsidRDefault="009E61BC">
            <w:pPr>
              <w:pStyle w:val="AttributeTableBody"/>
              <w:rPr>
                <w:noProof/>
              </w:rPr>
            </w:pPr>
            <w:r w:rsidRPr="00890B0C">
              <w:rPr>
                <w:noProof/>
              </w:rPr>
              <w:t>00556</w:t>
            </w:r>
          </w:p>
        </w:tc>
        <w:tc>
          <w:tcPr>
            <w:tcW w:w="3888" w:type="dxa"/>
            <w:tcBorders>
              <w:top w:val="dotted" w:sz="4" w:space="0" w:color="auto"/>
              <w:left w:val="nil"/>
              <w:bottom w:val="dotted" w:sz="4" w:space="0" w:color="auto"/>
              <w:right w:val="nil"/>
            </w:tcBorders>
            <w:shd w:val="clear" w:color="auto" w:fill="FFFFFF"/>
          </w:tcPr>
          <w:p w14:paraId="5FAA6ED1" w14:textId="77777777" w:rsidR="009E61BC" w:rsidRPr="00890B0C" w:rsidRDefault="009E61BC">
            <w:pPr>
              <w:pStyle w:val="AttributeTableBody"/>
              <w:jc w:val="left"/>
              <w:rPr>
                <w:noProof/>
              </w:rPr>
            </w:pPr>
            <w:r w:rsidRPr="00890B0C">
              <w:rPr>
                <w:noProof/>
              </w:rPr>
              <w:t>Covered Days (7)</w:t>
            </w:r>
          </w:p>
        </w:tc>
      </w:tr>
      <w:tr w:rsidR="009F20B7" w:rsidRPr="009E61BC" w14:paraId="3474B0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453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C243D"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6536F0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ACD5D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C958C1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2B9A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D6C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E031A" w14:textId="77777777" w:rsidR="009E61BC" w:rsidRPr="00890B0C" w:rsidRDefault="009E61BC">
            <w:pPr>
              <w:pStyle w:val="AttributeTableBody"/>
              <w:rPr>
                <w:noProof/>
              </w:rPr>
            </w:pPr>
            <w:r w:rsidRPr="00890B0C">
              <w:rPr>
                <w:noProof/>
              </w:rPr>
              <w:t>00557</w:t>
            </w:r>
          </w:p>
        </w:tc>
        <w:tc>
          <w:tcPr>
            <w:tcW w:w="3888" w:type="dxa"/>
            <w:tcBorders>
              <w:top w:val="dotted" w:sz="4" w:space="0" w:color="auto"/>
              <w:left w:val="nil"/>
              <w:bottom w:val="dotted" w:sz="4" w:space="0" w:color="auto"/>
              <w:right w:val="nil"/>
            </w:tcBorders>
            <w:shd w:val="clear" w:color="auto" w:fill="FFFFFF"/>
          </w:tcPr>
          <w:p w14:paraId="4C5A04BD" w14:textId="77777777" w:rsidR="009E61BC" w:rsidRPr="00890B0C" w:rsidRDefault="009E61BC">
            <w:pPr>
              <w:pStyle w:val="AttributeTableBody"/>
              <w:jc w:val="left"/>
              <w:rPr>
                <w:noProof/>
              </w:rPr>
            </w:pPr>
            <w:r w:rsidRPr="00890B0C">
              <w:rPr>
                <w:noProof/>
              </w:rPr>
              <w:t>Non-Covered Days (8)</w:t>
            </w:r>
          </w:p>
        </w:tc>
      </w:tr>
      <w:tr w:rsidR="009F20B7" w:rsidRPr="009E61BC" w14:paraId="4915A0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40545"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89B1A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988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0B3E6" w14:textId="77777777" w:rsidR="009E61BC" w:rsidRPr="00890B0C" w:rsidRDefault="009E61BC">
            <w:pPr>
              <w:pStyle w:val="AttributeTableBody"/>
              <w:rPr>
                <w:noProof/>
              </w:rPr>
            </w:pPr>
            <w:r w:rsidRPr="00890B0C">
              <w:rPr>
                <w:noProof/>
              </w:rPr>
              <w:t>UVC</w:t>
            </w:r>
          </w:p>
        </w:tc>
        <w:tc>
          <w:tcPr>
            <w:tcW w:w="648" w:type="dxa"/>
            <w:tcBorders>
              <w:top w:val="dotted" w:sz="4" w:space="0" w:color="auto"/>
              <w:left w:val="nil"/>
              <w:bottom w:val="dotted" w:sz="4" w:space="0" w:color="auto"/>
              <w:right w:val="nil"/>
            </w:tcBorders>
            <w:shd w:val="clear" w:color="auto" w:fill="FFFFFF"/>
          </w:tcPr>
          <w:p w14:paraId="6B9231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906ED6" w14:textId="77777777" w:rsidR="009E61BC" w:rsidRPr="00890B0C" w:rsidRDefault="009E61BC">
            <w:pPr>
              <w:pStyle w:val="AttributeTableBody"/>
              <w:rPr>
                <w:noProof/>
              </w:rPr>
            </w:pPr>
            <w:r w:rsidRPr="00890B0C">
              <w:rPr>
                <w:noProof/>
              </w:rPr>
              <w:t>Y/12</w:t>
            </w:r>
          </w:p>
        </w:tc>
        <w:tc>
          <w:tcPr>
            <w:tcW w:w="720" w:type="dxa"/>
            <w:tcBorders>
              <w:top w:val="dotted" w:sz="4" w:space="0" w:color="auto"/>
              <w:left w:val="nil"/>
              <w:bottom w:val="dotted" w:sz="4" w:space="0" w:color="auto"/>
              <w:right w:val="nil"/>
            </w:tcBorders>
            <w:shd w:val="clear" w:color="auto" w:fill="FFFFFF"/>
          </w:tcPr>
          <w:p w14:paraId="59F8E9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DD55A" w14:textId="77777777" w:rsidR="009E61BC" w:rsidRPr="00890B0C" w:rsidRDefault="009E61BC">
            <w:pPr>
              <w:pStyle w:val="AttributeTableBody"/>
              <w:rPr>
                <w:noProof/>
              </w:rPr>
            </w:pPr>
            <w:r w:rsidRPr="00890B0C">
              <w:rPr>
                <w:noProof/>
              </w:rPr>
              <w:t>00558</w:t>
            </w:r>
          </w:p>
        </w:tc>
        <w:tc>
          <w:tcPr>
            <w:tcW w:w="3888" w:type="dxa"/>
            <w:tcBorders>
              <w:top w:val="dotted" w:sz="4" w:space="0" w:color="auto"/>
              <w:left w:val="nil"/>
              <w:bottom w:val="dotted" w:sz="4" w:space="0" w:color="auto"/>
              <w:right w:val="nil"/>
            </w:tcBorders>
            <w:shd w:val="clear" w:color="auto" w:fill="FFFFFF"/>
          </w:tcPr>
          <w:p w14:paraId="3C8EB07E" w14:textId="77777777" w:rsidR="009E61BC" w:rsidRPr="00890B0C" w:rsidRDefault="009E61BC">
            <w:pPr>
              <w:pStyle w:val="AttributeTableBody"/>
              <w:jc w:val="left"/>
              <w:rPr>
                <w:noProof/>
              </w:rPr>
            </w:pPr>
            <w:r w:rsidRPr="00890B0C">
              <w:rPr>
                <w:noProof/>
              </w:rPr>
              <w:t>Value Amount &amp; Code</w:t>
            </w:r>
            <w:r>
              <w:rPr>
                <w:noProof/>
              </w:rPr>
              <w:t xml:space="preserve"> (39-41)</w:t>
            </w:r>
          </w:p>
        </w:tc>
      </w:tr>
      <w:tr w:rsidR="009F20B7" w:rsidRPr="009E61BC" w14:paraId="52DAC7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BEEAB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03F66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12F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5E9A2" w14:textId="77777777" w:rsidR="009E61BC" w:rsidRPr="00890B0C" w:rsidRDefault="009E61BC">
            <w:pPr>
              <w:pStyle w:val="AttributeTableBody"/>
              <w:rPr>
                <w:noProof/>
              </w:rPr>
            </w:pPr>
            <w:r w:rsidRPr="00890B0C">
              <w:rPr>
                <w:noProof/>
              </w:rPr>
              <w:t>OCD</w:t>
            </w:r>
          </w:p>
        </w:tc>
        <w:tc>
          <w:tcPr>
            <w:tcW w:w="648" w:type="dxa"/>
            <w:tcBorders>
              <w:top w:val="dotted" w:sz="4" w:space="0" w:color="auto"/>
              <w:left w:val="nil"/>
              <w:bottom w:val="dotted" w:sz="4" w:space="0" w:color="auto"/>
              <w:right w:val="nil"/>
            </w:tcBorders>
            <w:shd w:val="clear" w:color="auto" w:fill="FFFFFF"/>
          </w:tcPr>
          <w:p w14:paraId="5F70C4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2EEB0C"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16FBD39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15CD0" w14:textId="77777777" w:rsidR="009E61BC" w:rsidRPr="00890B0C" w:rsidRDefault="009E61BC">
            <w:pPr>
              <w:pStyle w:val="AttributeTableBody"/>
              <w:rPr>
                <w:noProof/>
              </w:rPr>
            </w:pPr>
            <w:r w:rsidRPr="00890B0C">
              <w:rPr>
                <w:noProof/>
              </w:rPr>
              <w:t>00559</w:t>
            </w:r>
          </w:p>
        </w:tc>
        <w:tc>
          <w:tcPr>
            <w:tcW w:w="3888" w:type="dxa"/>
            <w:tcBorders>
              <w:top w:val="dotted" w:sz="4" w:space="0" w:color="auto"/>
              <w:left w:val="nil"/>
              <w:bottom w:val="dotted" w:sz="4" w:space="0" w:color="auto"/>
              <w:right w:val="nil"/>
            </w:tcBorders>
            <w:shd w:val="clear" w:color="auto" w:fill="FFFFFF"/>
          </w:tcPr>
          <w:p w14:paraId="2782754D" w14:textId="77777777" w:rsidR="009E61BC" w:rsidRPr="00890B0C" w:rsidRDefault="009E61BC">
            <w:pPr>
              <w:pStyle w:val="AttributeTableBody"/>
              <w:jc w:val="left"/>
              <w:rPr>
                <w:noProof/>
              </w:rPr>
            </w:pPr>
            <w:r w:rsidRPr="00890B0C">
              <w:rPr>
                <w:noProof/>
              </w:rPr>
              <w:t>Occurrence Code &amp; Date (32-35)</w:t>
            </w:r>
          </w:p>
        </w:tc>
      </w:tr>
      <w:tr w:rsidR="009F20B7" w:rsidRPr="009E61BC" w14:paraId="36CEAD5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1F2410"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BB735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13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2E2C92" w14:textId="77777777" w:rsidR="009E61BC" w:rsidRPr="00890B0C" w:rsidRDefault="009E61BC">
            <w:pPr>
              <w:pStyle w:val="AttributeTableBody"/>
              <w:rPr>
                <w:noProof/>
              </w:rPr>
            </w:pPr>
            <w:r w:rsidRPr="00890B0C">
              <w:rPr>
                <w:noProof/>
              </w:rPr>
              <w:t>OSP</w:t>
            </w:r>
          </w:p>
        </w:tc>
        <w:tc>
          <w:tcPr>
            <w:tcW w:w="648" w:type="dxa"/>
            <w:tcBorders>
              <w:top w:val="dotted" w:sz="4" w:space="0" w:color="auto"/>
              <w:left w:val="nil"/>
              <w:bottom w:val="dotted" w:sz="4" w:space="0" w:color="auto"/>
              <w:right w:val="nil"/>
            </w:tcBorders>
            <w:shd w:val="clear" w:color="auto" w:fill="FFFFFF"/>
          </w:tcPr>
          <w:p w14:paraId="0270B3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97CDBF"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32BCFB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85311" w14:textId="77777777" w:rsidR="009E61BC" w:rsidRPr="00890B0C" w:rsidRDefault="009E61BC">
            <w:pPr>
              <w:pStyle w:val="AttributeTableBody"/>
              <w:rPr>
                <w:noProof/>
              </w:rPr>
            </w:pPr>
            <w:r w:rsidRPr="00890B0C">
              <w:rPr>
                <w:noProof/>
              </w:rPr>
              <w:t>00560</w:t>
            </w:r>
          </w:p>
        </w:tc>
        <w:tc>
          <w:tcPr>
            <w:tcW w:w="3888" w:type="dxa"/>
            <w:tcBorders>
              <w:top w:val="dotted" w:sz="4" w:space="0" w:color="auto"/>
              <w:left w:val="nil"/>
              <w:bottom w:val="dotted" w:sz="4" w:space="0" w:color="auto"/>
              <w:right w:val="nil"/>
            </w:tcBorders>
            <w:shd w:val="clear" w:color="auto" w:fill="FFFFFF"/>
          </w:tcPr>
          <w:p w14:paraId="1B37629C" w14:textId="77777777" w:rsidR="009E61BC" w:rsidRPr="00890B0C" w:rsidRDefault="009E61BC">
            <w:pPr>
              <w:pStyle w:val="AttributeTableBody"/>
              <w:jc w:val="left"/>
              <w:rPr>
                <w:noProof/>
              </w:rPr>
            </w:pPr>
            <w:r w:rsidRPr="00890B0C">
              <w:rPr>
                <w:noProof/>
              </w:rPr>
              <w:t>Occurrence Span Code/Dates (36)</w:t>
            </w:r>
          </w:p>
        </w:tc>
      </w:tr>
      <w:tr w:rsidR="009F20B7" w:rsidRPr="009E61BC" w14:paraId="565861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1DC1AE6"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400C9E9" w14:textId="77777777" w:rsidR="009E61BC" w:rsidRPr="00890B0C" w:rsidRDefault="009E61BC">
            <w:pPr>
              <w:pStyle w:val="AttributeTableBody"/>
              <w:rPr>
                <w:noProof/>
              </w:rPr>
            </w:pPr>
            <w:r w:rsidRPr="00890B0C">
              <w:rPr>
                <w:noProof/>
              </w:rPr>
              <w:t>1..29</w:t>
            </w:r>
          </w:p>
        </w:tc>
        <w:tc>
          <w:tcPr>
            <w:tcW w:w="720" w:type="dxa"/>
            <w:tcBorders>
              <w:top w:val="dotted" w:sz="4" w:space="0" w:color="auto"/>
              <w:left w:val="nil"/>
              <w:bottom w:val="dotted" w:sz="4" w:space="0" w:color="auto"/>
              <w:right w:val="nil"/>
            </w:tcBorders>
            <w:shd w:val="clear" w:color="auto" w:fill="FFFFFF"/>
          </w:tcPr>
          <w:p w14:paraId="0D4EE0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F884AA"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A0636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5AA841"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0FF5C2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E7A9F" w14:textId="77777777" w:rsidR="009E61BC" w:rsidRPr="00890B0C" w:rsidRDefault="009E61BC">
            <w:pPr>
              <w:pStyle w:val="AttributeTableBody"/>
              <w:rPr>
                <w:noProof/>
              </w:rPr>
            </w:pPr>
            <w:r w:rsidRPr="00890B0C">
              <w:rPr>
                <w:noProof/>
              </w:rPr>
              <w:t>00561</w:t>
            </w:r>
          </w:p>
        </w:tc>
        <w:tc>
          <w:tcPr>
            <w:tcW w:w="3888" w:type="dxa"/>
            <w:tcBorders>
              <w:top w:val="dotted" w:sz="4" w:space="0" w:color="auto"/>
              <w:left w:val="nil"/>
              <w:bottom w:val="dotted" w:sz="4" w:space="0" w:color="auto"/>
              <w:right w:val="nil"/>
            </w:tcBorders>
            <w:shd w:val="clear" w:color="auto" w:fill="FFFFFF"/>
          </w:tcPr>
          <w:p w14:paraId="2C2303E0" w14:textId="77777777" w:rsidR="009E61BC" w:rsidRPr="00890B0C" w:rsidRDefault="009E61BC">
            <w:pPr>
              <w:pStyle w:val="AttributeTableBody"/>
              <w:jc w:val="left"/>
              <w:rPr>
                <w:noProof/>
              </w:rPr>
            </w:pPr>
            <w:r>
              <w:rPr>
                <w:noProof/>
              </w:rPr>
              <w:t>Uniform Billing Locator 2 (s</w:t>
            </w:r>
            <w:r w:rsidRPr="00890B0C">
              <w:rPr>
                <w:noProof/>
              </w:rPr>
              <w:t>tate)</w:t>
            </w:r>
          </w:p>
        </w:tc>
      </w:tr>
      <w:tr w:rsidR="009F20B7" w:rsidRPr="009E61BC" w14:paraId="0BF1ED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97828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2A78652B"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7CDE57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943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58BE71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2D2BA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26F09E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719F7" w14:textId="77777777" w:rsidR="009E61BC" w:rsidRPr="00890B0C" w:rsidRDefault="009E61BC">
            <w:pPr>
              <w:pStyle w:val="AttributeTableBody"/>
              <w:rPr>
                <w:noProof/>
              </w:rPr>
            </w:pPr>
            <w:r w:rsidRPr="00890B0C">
              <w:rPr>
                <w:noProof/>
              </w:rPr>
              <w:t>00562</w:t>
            </w:r>
          </w:p>
        </w:tc>
        <w:tc>
          <w:tcPr>
            <w:tcW w:w="3888" w:type="dxa"/>
            <w:tcBorders>
              <w:top w:val="dotted" w:sz="4" w:space="0" w:color="auto"/>
              <w:left w:val="nil"/>
              <w:bottom w:val="dotted" w:sz="4" w:space="0" w:color="auto"/>
              <w:right w:val="nil"/>
            </w:tcBorders>
            <w:shd w:val="clear" w:color="auto" w:fill="FFFFFF"/>
          </w:tcPr>
          <w:p w14:paraId="437C205A" w14:textId="77777777" w:rsidR="009E61BC" w:rsidRPr="00890B0C" w:rsidRDefault="009E61BC">
            <w:pPr>
              <w:pStyle w:val="AttributeTableBody"/>
              <w:jc w:val="left"/>
              <w:rPr>
                <w:noProof/>
              </w:rPr>
            </w:pPr>
            <w:r w:rsidRPr="00890B0C">
              <w:rPr>
                <w:noProof/>
              </w:rPr>
              <w:t xml:space="preserve">Uniform Billing Locator </w:t>
            </w:r>
            <w:r>
              <w:rPr>
                <w:noProof/>
              </w:rPr>
              <w:t>11 (s</w:t>
            </w:r>
            <w:r w:rsidRPr="00890B0C">
              <w:rPr>
                <w:noProof/>
              </w:rPr>
              <w:t>tate)</w:t>
            </w:r>
          </w:p>
        </w:tc>
      </w:tr>
      <w:tr w:rsidR="009F20B7" w:rsidRPr="009E61BC" w14:paraId="7CF91F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3E467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F21481F" w14:textId="77777777" w:rsidR="009E61BC" w:rsidRPr="00890B0C" w:rsidRDefault="009E61BC">
            <w:pPr>
              <w:pStyle w:val="AttributeTableBody"/>
              <w:rPr>
                <w:noProof/>
              </w:rPr>
            </w:pPr>
            <w:r w:rsidRPr="00890B0C">
              <w:rPr>
                <w:noProof/>
              </w:rPr>
              <w:t>1..5</w:t>
            </w:r>
          </w:p>
        </w:tc>
        <w:tc>
          <w:tcPr>
            <w:tcW w:w="720" w:type="dxa"/>
            <w:tcBorders>
              <w:top w:val="dotted" w:sz="4" w:space="0" w:color="auto"/>
              <w:left w:val="nil"/>
              <w:bottom w:val="dotted" w:sz="4" w:space="0" w:color="auto"/>
              <w:right w:val="nil"/>
            </w:tcBorders>
            <w:shd w:val="clear" w:color="auto" w:fill="FFFFFF"/>
          </w:tcPr>
          <w:p w14:paraId="3AD8BC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E1CB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9317CB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895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352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34809" w14:textId="77777777" w:rsidR="009E61BC" w:rsidRPr="00890B0C" w:rsidRDefault="009E61BC">
            <w:pPr>
              <w:pStyle w:val="AttributeTableBody"/>
              <w:rPr>
                <w:noProof/>
              </w:rPr>
            </w:pPr>
            <w:r w:rsidRPr="00890B0C">
              <w:rPr>
                <w:noProof/>
              </w:rPr>
              <w:t>00563</w:t>
            </w:r>
          </w:p>
        </w:tc>
        <w:tc>
          <w:tcPr>
            <w:tcW w:w="3888" w:type="dxa"/>
            <w:tcBorders>
              <w:top w:val="dotted" w:sz="4" w:space="0" w:color="auto"/>
              <w:left w:val="nil"/>
              <w:bottom w:val="dotted" w:sz="4" w:space="0" w:color="auto"/>
              <w:right w:val="nil"/>
            </w:tcBorders>
            <w:shd w:val="clear" w:color="auto" w:fill="FFFFFF"/>
          </w:tcPr>
          <w:p w14:paraId="6DAF666C" w14:textId="77777777" w:rsidR="009E61BC" w:rsidRPr="00890B0C" w:rsidRDefault="009E61BC">
            <w:pPr>
              <w:pStyle w:val="AttributeTableBody"/>
              <w:jc w:val="left"/>
              <w:rPr>
                <w:noProof/>
              </w:rPr>
            </w:pPr>
            <w:r w:rsidRPr="00890B0C">
              <w:rPr>
                <w:noProof/>
              </w:rPr>
              <w:t xml:space="preserve">Uniform Billing Locator </w:t>
            </w:r>
            <w:r>
              <w:rPr>
                <w:noProof/>
              </w:rPr>
              <w:t>31 (n</w:t>
            </w:r>
            <w:r w:rsidRPr="00890B0C">
              <w:rPr>
                <w:noProof/>
              </w:rPr>
              <w:t>ational)</w:t>
            </w:r>
          </w:p>
        </w:tc>
      </w:tr>
      <w:tr w:rsidR="009F20B7" w:rsidRPr="009E61BC" w14:paraId="375568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33376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3E211B6" w14:textId="77777777" w:rsidR="009E61BC" w:rsidRPr="00890B0C" w:rsidRDefault="009E61BC">
            <w:pPr>
              <w:pStyle w:val="AttributeTableBody"/>
              <w:rPr>
                <w:noProof/>
              </w:rPr>
            </w:pPr>
            <w:r w:rsidRPr="00890B0C">
              <w:rPr>
                <w:noProof/>
              </w:rPr>
              <w:t>1..23</w:t>
            </w:r>
          </w:p>
        </w:tc>
        <w:tc>
          <w:tcPr>
            <w:tcW w:w="720" w:type="dxa"/>
            <w:tcBorders>
              <w:top w:val="dotted" w:sz="4" w:space="0" w:color="auto"/>
              <w:left w:val="nil"/>
              <w:bottom w:val="dotted" w:sz="4" w:space="0" w:color="auto"/>
              <w:right w:val="nil"/>
            </w:tcBorders>
            <w:shd w:val="clear" w:color="auto" w:fill="FFFFFF"/>
          </w:tcPr>
          <w:p w14:paraId="22CE47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8AEEC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F696C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02B492" w14:textId="77777777" w:rsidR="009E61BC" w:rsidRPr="00890B0C" w:rsidRDefault="009E61BC">
            <w:pPr>
              <w:pStyle w:val="AttributeTableBody"/>
              <w:rPr>
                <w:noProof/>
              </w:rPr>
            </w:pPr>
            <w:r w:rsidRPr="00890B0C">
              <w:rPr>
                <w:noProof/>
              </w:rPr>
              <w:t>Y/3</w:t>
            </w:r>
          </w:p>
        </w:tc>
        <w:tc>
          <w:tcPr>
            <w:tcW w:w="720" w:type="dxa"/>
            <w:tcBorders>
              <w:top w:val="dotted" w:sz="4" w:space="0" w:color="auto"/>
              <w:left w:val="nil"/>
              <w:bottom w:val="dotted" w:sz="4" w:space="0" w:color="auto"/>
              <w:right w:val="nil"/>
            </w:tcBorders>
            <w:shd w:val="clear" w:color="auto" w:fill="FFFFFF"/>
          </w:tcPr>
          <w:p w14:paraId="17D616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BD1F" w14:textId="77777777" w:rsidR="009E61BC" w:rsidRPr="00890B0C" w:rsidRDefault="009E61BC">
            <w:pPr>
              <w:pStyle w:val="AttributeTableBody"/>
              <w:rPr>
                <w:noProof/>
              </w:rPr>
            </w:pPr>
            <w:r w:rsidRPr="00890B0C">
              <w:rPr>
                <w:noProof/>
              </w:rPr>
              <w:t>00564</w:t>
            </w:r>
          </w:p>
        </w:tc>
        <w:tc>
          <w:tcPr>
            <w:tcW w:w="3888" w:type="dxa"/>
            <w:tcBorders>
              <w:top w:val="dotted" w:sz="4" w:space="0" w:color="auto"/>
              <w:left w:val="nil"/>
              <w:bottom w:val="dotted" w:sz="4" w:space="0" w:color="auto"/>
              <w:right w:val="nil"/>
            </w:tcBorders>
            <w:shd w:val="clear" w:color="auto" w:fill="FFFFFF"/>
          </w:tcPr>
          <w:p w14:paraId="6776101F" w14:textId="77777777" w:rsidR="009E61BC" w:rsidRPr="00890B0C" w:rsidRDefault="009E61BC">
            <w:pPr>
              <w:pStyle w:val="AttributeTableBody"/>
              <w:jc w:val="left"/>
              <w:rPr>
                <w:noProof/>
              </w:rPr>
            </w:pPr>
            <w:r w:rsidRPr="00890B0C">
              <w:rPr>
                <w:noProof/>
              </w:rPr>
              <w:t>Document Control Number</w:t>
            </w:r>
          </w:p>
        </w:tc>
      </w:tr>
      <w:tr w:rsidR="009F20B7" w:rsidRPr="009E61BC" w14:paraId="7F25479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96DE4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50DA1339"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59204B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A8B0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A83E1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695626" w14:textId="77777777" w:rsidR="009E61BC" w:rsidRPr="00890B0C" w:rsidRDefault="009E61BC">
            <w:pPr>
              <w:pStyle w:val="AttributeTableBody"/>
              <w:rPr>
                <w:noProof/>
              </w:rPr>
            </w:pPr>
            <w:r w:rsidRPr="00890B0C">
              <w:rPr>
                <w:noProof/>
              </w:rPr>
              <w:t>Y/23</w:t>
            </w:r>
          </w:p>
        </w:tc>
        <w:tc>
          <w:tcPr>
            <w:tcW w:w="720" w:type="dxa"/>
            <w:tcBorders>
              <w:top w:val="dotted" w:sz="4" w:space="0" w:color="auto"/>
              <w:left w:val="nil"/>
              <w:bottom w:val="dotted" w:sz="4" w:space="0" w:color="auto"/>
              <w:right w:val="nil"/>
            </w:tcBorders>
            <w:shd w:val="clear" w:color="auto" w:fill="FFFFFF"/>
          </w:tcPr>
          <w:p w14:paraId="541AAD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7DC13E" w14:textId="77777777" w:rsidR="009E61BC" w:rsidRPr="00890B0C" w:rsidRDefault="009E61BC">
            <w:pPr>
              <w:pStyle w:val="AttributeTableBody"/>
              <w:rPr>
                <w:noProof/>
              </w:rPr>
            </w:pPr>
            <w:r w:rsidRPr="00890B0C">
              <w:rPr>
                <w:noProof/>
              </w:rPr>
              <w:t>00565</w:t>
            </w:r>
          </w:p>
        </w:tc>
        <w:tc>
          <w:tcPr>
            <w:tcW w:w="3888" w:type="dxa"/>
            <w:tcBorders>
              <w:top w:val="dotted" w:sz="4" w:space="0" w:color="auto"/>
              <w:left w:val="nil"/>
              <w:bottom w:val="dotted" w:sz="4" w:space="0" w:color="auto"/>
              <w:right w:val="nil"/>
            </w:tcBorders>
            <w:shd w:val="clear" w:color="auto" w:fill="FFFFFF"/>
          </w:tcPr>
          <w:p w14:paraId="596B2989" w14:textId="77777777" w:rsidR="009E61BC" w:rsidRPr="00890B0C" w:rsidRDefault="009E61BC">
            <w:pPr>
              <w:pStyle w:val="AttributeTableBody"/>
              <w:jc w:val="left"/>
              <w:rPr>
                <w:noProof/>
              </w:rPr>
            </w:pPr>
            <w:r w:rsidRPr="00890B0C">
              <w:rPr>
                <w:noProof/>
              </w:rPr>
              <w:t xml:space="preserve">Uniform Billing Locator </w:t>
            </w:r>
            <w:r>
              <w:rPr>
                <w:noProof/>
              </w:rPr>
              <w:t>49 (n</w:t>
            </w:r>
            <w:r w:rsidRPr="00890B0C">
              <w:rPr>
                <w:noProof/>
              </w:rPr>
              <w:t>ational)</w:t>
            </w:r>
          </w:p>
        </w:tc>
      </w:tr>
      <w:tr w:rsidR="009F20B7" w:rsidRPr="009E61BC" w14:paraId="44CED3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7FEA9"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3318A04" w14:textId="77777777" w:rsidR="009E61BC" w:rsidRPr="00890B0C" w:rsidRDefault="009E61BC">
            <w:pPr>
              <w:pStyle w:val="AttributeTableBody"/>
              <w:rPr>
                <w:noProof/>
              </w:rPr>
            </w:pPr>
            <w:r w:rsidRPr="00890B0C">
              <w:rPr>
                <w:noProof/>
              </w:rPr>
              <w:t>1..14</w:t>
            </w:r>
          </w:p>
        </w:tc>
        <w:tc>
          <w:tcPr>
            <w:tcW w:w="720" w:type="dxa"/>
            <w:tcBorders>
              <w:top w:val="dotted" w:sz="4" w:space="0" w:color="auto"/>
              <w:left w:val="nil"/>
              <w:bottom w:val="dotted" w:sz="4" w:space="0" w:color="auto"/>
              <w:right w:val="nil"/>
            </w:tcBorders>
            <w:shd w:val="clear" w:color="auto" w:fill="FFFFFF"/>
          </w:tcPr>
          <w:p w14:paraId="1E886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1D11B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EB0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02BF3B"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96F03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D033" w14:textId="77777777" w:rsidR="009E61BC" w:rsidRPr="00890B0C" w:rsidRDefault="009E61BC">
            <w:pPr>
              <w:pStyle w:val="AttributeTableBody"/>
              <w:rPr>
                <w:noProof/>
              </w:rPr>
            </w:pPr>
            <w:r w:rsidRPr="00890B0C">
              <w:rPr>
                <w:noProof/>
              </w:rPr>
              <w:t>00566</w:t>
            </w:r>
          </w:p>
        </w:tc>
        <w:tc>
          <w:tcPr>
            <w:tcW w:w="3888" w:type="dxa"/>
            <w:tcBorders>
              <w:top w:val="dotted" w:sz="4" w:space="0" w:color="auto"/>
              <w:left w:val="nil"/>
              <w:bottom w:val="dotted" w:sz="4" w:space="0" w:color="auto"/>
              <w:right w:val="nil"/>
            </w:tcBorders>
            <w:shd w:val="clear" w:color="auto" w:fill="FFFFFF"/>
          </w:tcPr>
          <w:p w14:paraId="325A1470" w14:textId="77777777" w:rsidR="009E61BC" w:rsidRPr="00890B0C" w:rsidRDefault="009E61BC">
            <w:pPr>
              <w:pStyle w:val="AttributeTableBody"/>
              <w:jc w:val="left"/>
              <w:rPr>
                <w:noProof/>
              </w:rPr>
            </w:pPr>
            <w:r w:rsidRPr="00890B0C">
              <w:rPr>
                <w:noProof/>
              </w:rPr>
              <w:t xml:space="preserve">Uniform Billing Locator </w:t>
            </w:r>
            <w:r>
              <w:rPr>
                <w:noProof/>
              </w:rPr>
              <w:t>56 (s</w:t>
            </w:r>
            <w:r w:rsidRPr="00890B0C">
              <w:rPr>
                <w:noProof/>
              </w:rPr>
              <w:t>tate)</w:t>
            </w:r>
          </w:p>
        </w:tc>
      </w:tr>
      <w:tr w:rsidR="009F20B7" w:rsidRPr="009E61BC" w14:paraId="2820FBA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D8EBBD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7C853DB" w14:textId="77777777" w:rsidR="009E61BC" w:rsidRPr="00890B0C" w:rsidRDefault="009E61BC">
            <w:pPr>
              <w:pStyle w:val="AttributeTableBody"/>
              <w:rPr>
                <w:noProof/>
              </w:rPr>
            </w:pPr>
            <w:r w:rsidRPr="00890B0C">
              <w:rPr>
                <w:noProof/>
              </w:rPr>
              <w:t>1..27</w:t>
            </w:r>
          </w:p>
        </w:tc>
        <w:tc>
          <w:tcPr>
            <w:tcW w:w="720" w:type="dxa"/>
            <w:tcBorders>
              <w:top w:val="dotted" w:sz="4" w:space="0" w:color="auto"/>
              <w:left w:val="nil"/>
              <w:bottom w:val="dotted" w:sz="4" w:space="0" w:color="auto"/>
              <w:right w:val="nil"/>
            </w:tcBorders>
            <w:shd w:val="clear" w:color="auto" w:fill="FFFFFF"/>
          </w:tcPr>
          <w:p w14:paraId="5B46005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7757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B19B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B813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FD3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DB15" w14:textId="77777777" w:rsidR="009E61BC" w:rsidRPr="00890B0C" w:rsidRDefault="009E61BC">
            <w:pPr>
              <w:pStyle w:val="AttributeTableBody"/>
              <w:rPr>
                <w:noProof/>
              </w:rPr>
            </w:pPr>
            <w:r w:rsidRPr="00890B0C">
              <w:rPr>
                <w:noProof/>
              </w:rPr>
              <w:t>00567</w:t>
            </w:r>
          </w:p>
        </w:tc>
        <w:tc>
          <w:tcPr>
            <w:tcW w:w="3888" w:type="dxa"/>
            <w:tcBorders>
              <w:top w:val="dotted" w:sz="4" w:space="0" w:color="auto"/>
              <w:left w:val="nil"/>
              <w:bottom w:val="dotted" w:sz="4" w:space="0" w:color="auto"/>
              <w:right w:val="nil"/>
            </w:tcBorders>
            <w:shd w:val="clear" w:color="auto" w:fill="FFFFFF"/>
          </w:tcPr>
          <w:p w14:paraId="204592E4" w14:textId="77777777" w:rsidR="009E61BC" w:rsidRPr="00890B0C" w:rsidRDefault="009E61BC">
            <w:pPr>
              <w:pStyle w:val="AttributeTableBody"/>
              <w:jc w:val="left"/>
              <w:rPr>
                <w:noProof/>
              </w:rPr>
            </w:pPr>
            <w:r w:rsidRPr="00890B0C">
              <w:rPr>
                <w:noProof/>
              </w:rPr>
              <w:t xml:space="preserve">Uniform Billing Locator </w:t>
            </w:r>
            <w:r>
              <w:rPr>
                <w:noProof/>
              </w:rPr>
              <w:t>57 (s</w:t>
            </w:r>
            <w:r w:rsidRPr="00890B0C">
              <w:rPr>
                <w:noProof/>
              </w:rPr>
              <w:t>ational)</w:t>
            </w:r>
          </w:p>
        </w:tc>
      </w:tr>
      <w:tr w:rsidR="009F20B7" w:rsidRPr="009E61BC" w14:paraId="40B450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46268A5"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1E553FE9"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4781897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2659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87FB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38BFB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171F93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C4552" w14:textId="77777777" w:rsidR="009E61BC" w:rsidRPr="00890B0C" w:rsidRDefault="009E61BC">
            <w:pPr>
              <w:pStyle w:val="AttributeTableBody"/>
              <w:rPr>
                <w:noProof/>
              </w:rPr>
            </w:pPr>
            <w:r w:rsidRPr="00890B0C">
              <w:rPr>
                <w:noProof/>
              </w:rPr>
              <w:t>00568</w:t>
            </w:r>
          </w:p>
        </w:tc>
        <w:tc>
          <w:tcPr>
            <w:tcW w:w="3888" w:type="dxa"/>
            <w:tcBorders>
              <w:top w:val="dotted" w:sz="4" w:space="0" w:color="auto"/>
              <w:left w:val="nil"/>
              <w:bottom w:val="dotted" w:sz="4" w:space="0" w:color="auto"/>
              <w:right w:val="nil"/>
            </w:tcBorders>
            <w:shd w:val="clear" w:color="auto" w:fill="FFFFFF"/>
          </w:tcPr>
          <w:p w14:paraId="077C256C" w14:textId="77777777" w:rsidR="009E61BC" w:rsidRPr="00890B0C" w:rsidRDefault="009E61BC">
            <w:pPr>
              <w:pStyle w:val="AttributeTableBody"/>
              <w:jc w:val="left"/>
              <w:rPr>
                <w:noProof/>
              </w:rPr>
            </w:pPr>
            <w:r w:rsidRPr="00890B0C">
              <w:rPr>
                <w:noProof/>
              </w:rPr>
              <w:t xml:space="preserve">Uniform Billing Locator </w:t>
            </w:r>
            <w:r>
              <w:rPr>
                <w:noProof/>
              </w:rPr>
              <w:t>78 (s</w:t>
            </w:r>
            <w:r w:rsidRPr="00890B0C">
              <w:rPr>
                <w:noProof/>
              </w:rPr>
              <w:t>tate)</w:t>
            </w:r>
          </w:p>
        </w:tc>
      </w:tr>
      <w:tr w:rsidR="009E61BC" w:rsidRPr="009E61BC" w14:paraId="6BB2591E"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07DC47A" w14:textId="77777777" w:rsidR="009E61BC" w:rsidRPr="004933D3" w:rsidRDefault="009E61BC">
            <w:pPr>
              <w:pStyle w:val="AttributeTableBody"/>
              <w:rPr>
                <w:noProof/>
              </w:rPr>
            </w:pPr>
            <w:r w:rsidRPr="004933D3">
              <w:rPr>
                <w:noProof/>
              </w:rPr>
              <w:t>17</w:t>
            </w:r>
          </w:p>
        </w:tc>
        <w:tc>
          <w:tcPr>
            <w:tcW w:w="648" w:type="dxa"/>
            <w:tcBorders>
              <w:top w:val="dotted" w:sz="4" w:space="0" w:color="auto"/>
              <w:left w:val="nil"/>
              <w:bottom w:val="single" w:sz="4" w:space="0" w:color="auto"/>
              <w:right w:val="nil"/>
            </w:tcBorders>
            <w:shd w:val="clear" w:color="auto" w:fill="FFFFFF"/>
          </w:tcPr>
          <w:p w14:paraId="53E77195" w14:textId="77777777" w:rsidR="009E61BC" w:rsidRPr="004933D3" w:rsidRDefault="009E61BC">
            <w:pPr>
              <w:pStyle w:val="AttributeTableBody"/>
              <w:rPr>
                <w:noProof/>
              </w:rPr>
            </w:pPr>
            <w:r w:rsidRPr="004933D3">
              <w:rPr>
                <w:noProof/>
              </w:rPr>
              <w:t>1..3</w:t>
            </w:r>
          </w:p>
        </w:tc>
        <w:tc>
          <w:tcPr>
            <w:tcW w:w="720" w:type="dxa"/>
            <w:tcBorders>
              <w:top w:val="dotted" w:sz="4" w:space="0" w:color="auto"/>
              <w:left w:val="nil"/>
              <w:bottom w:val="single" w:sz="4" w:space="0" w:color="auto"/>
              <w:right w:val="nil"/>
            </w:tcBorders>
            <w:shd w:val="clear" w:color="auto" w:fill="FFFFFF"/>
          </w:tcPr>
          <w:p w14:paraId="70FD453B" w14:textId="77777777" w:rsidR="009E61BC" w:rsidRPr="004933D3"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55DC0C" w14:textId="77777777" w:rsidR="009E61BC" w:rsidRPr="004933D3" w:rsidRDefault="009E61BC">
            <w:pPr>
              <w:pStyle w:val="AttributeTableBody"/>
              <w:rPr>
                <w:noProof/>
              </w:rPr>
            </w:pPr>
            <w:r w:rsidRPr="004933D3">
              <w:rPr>
                <w:noProof/>
              </w:rPr>
              <w:t>NM</w:t>
            </w:r>
          </w:p>
        </w:tc>
        <w:tc>
          <w:tcPr>
            <w:tcW w:w="648" w:type="dxa"/>
            <w:tcBorders>
              <w:top w:val="dotted" w:sz="4" w:space="0" w:color="auto"/>
              <w:left w:val="nil"/>
              <w:bottom w:val="single" w:sz="4" w:space="0" w:color="auto"/>
              <w:right w:val="nil"/>
            </w:tcBorders>
            <w:shd w:val="clear" w:color="auto" w:fill="FFFFFF"/>
          </w:tcPr>
          <w:p w14:paraId="5BE79CB0" w14:textId="77777777" w:rsidR="009E61BC" w:rsidRPr="004933D3" w:rsidRDefault="009E61BC">
            <w:pPr>
              <w:pStyle w:val="AttributeTableBody"/>
              <w:rPr>
                <w:noProof/>
              </w:rPr>
            </w:pPr>
            <w:r w:rsidRPr="004933D3">
              <w:rPr>
                <w:noProof/>
              </w:rPr>
              <w:t>O</w:t>
            </w:r>
          </w:p>
        </w:tc>
        <w:tc>
          <w:tcPr>
            <w:tcW w:w="648" w:type="dxa"/>
            <w:tcBorders>
              <w:top w:val="dotted" w:sz="4" w:space="0" w:color="auto"/>
              <w:left w:val="nil"/>
              <w:bottom w:val="single" w:sz="4" w:space="0" w:color="auto"/>
              <w:right w:val="nil"/>
            </w:tcBorders>
            <w:shd w:val="clear" w:color="auto" w:fill="FFFFFF"/>
          </w:tcPr>
          <w:p w14:paraId="5F72EE18"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24E69C"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FCAFC" w14:textId="77777777" w:rsidR="009E61BC" w:rsidRPr="004933D3" w:rsidRDefault="009E61BC">
            <w:pPr>
              <w:pStyle w:val="AttributeTableBody"/>
              <w:rPr>
                <w:noProof/>
              </w:rPr>
            </w:pPr>
            <w:r w:rsidRPr="004933D3">
              <w:rPr>
                <w:noProof/>
              </w:rPr>
              <w:t>00815</w:t>
            </w:r>
          </w:p>
        </w:tc>
        <w:tc>
          <w:tcPr>
            <w:tcW w:w="3888" w:type="dxa"/>
            <w:tcBorders>
              <w:top w:val="dotted" w:sz="4" w:space="0" w:color="auto"/>
              <w:left w:val="nil"/>
              <w:bottom w:val="single" w:sz="4" w:space="0" w:color="auto"/>
              <w:right w:val="nil"/>
            </w:tcBorders>
            <w:shd w:val="clear" w:color="auto" w:fill="FFFFFF"/>
          </w:tcPr>
          <w:p w14:paraId="1C0AF6FF" w14:textId="77777777" w:rsidR="009E61BC" w:rsidRPr="004933D3" w:rsidRDefault="009E61BC">
            <w:pPr>
              <w:pStyle w:val="AttributeTableBody"/>
              <w:jc w:val="left"/>
              <w:rPr>
                <w:noProof/>
              </w:rPr>
            </w:pPr>
            <w:r w:rsidRPr="004933D3">
              <w:rPr>
                <w:noProof/>
              </w:rPr>
              <w:t>Special Visit Count</w:t>
            </w:r>
          </w:p>
        </w:tc>
      </w:tr>
    </w:tbl>
    <w:p w14:paraId="3411D4DA" w14:textId="77777777" w:rsidR="009E61BC" w:rsidRPr="004933D3" w:rsidRDefault="009E61BC">
      <w:pPr>
        <w:pStyle w:val="Heading4"/>
        <w:rPr>
          <w:noProof/>
          <w:vanish/>
        </w:rPr>
      </w:pPr>
      <w:bookmarkStart w:id="2084" w:name="_Toc1882305"/>
      <w:r w:rsidRPr="004933D3">
        <w:rPr>
          <w:noProof/>
          <w:vanish/>
        </w:rPr>
        <w:t>UB2 Field Definitions</w:t>
      </w:r>
      <w:bookmarkEnd w:id="2084"/>
      <w:r w:rsidR="005B65F4" w:rsidRPr="004933D3">
        <w:rPr>
          <w:noProof/>
          <w:vanish/>
        </w:rPr>
        <w:fldChar w:fldCharType="begin"/>
      </w:r>
      <w:r w:rsidRPr="004933D3">
        <w:rPr>
          <w:noProof/>
          <w:vanish/>
        </w:rPr>
        <w:instrText xml:space="preserve"> XE "UB2 - data element definitions" </w:instrText>
      </w:r>
      <w:r w:rsidR="005B65F4" w:rsidRPr="004933D3">
        <w:rPr>
          <w:noProof/>
          <w:vanish/>
        </w:rPr>
        <w:fldChar w:fldCharType="end"/>
      </w:r>
    </w:p>
    <w:p w14:paraId="2B1F79E7" w14:textId="77777777" w:rsidR="009E61BC" w:rsidRPr="00430E4A" w:rsidRDefault="009E61BC">
      <w:pPr>
        <w:pStyle w:val="Heading4"/>
        <w:tabs>
          <w:tab w:val="num" w:pos="1440"/>
        </w:tabs>
        <w:rPr>
          <w:noProof/>
          <w:lang w:val="da-DK"/>
        </w:rPr>
      </w:pPr>
      <w:bookmarkStart w:id="2085" w:name="_Toc1882306"/>
      <w:r w:rsidRPr="00430E4A">
        <w:rPr>
          <w:noProof/>
          <w:lang w:val="da-DK"/>
        </w:rPr>
        <w:t xml:space="preserve">UB2-1   Set ID </w:t>
      </w:r>
      <w:r w:rsidRPr="00430E4A">
        <w:rPr>
          <w:noProof/>
          <w:lang w:val="da-DK"/>
        </w:rPr>
        <w:noBreakHyphen/>
        <w:t xml:space="preserve"> UB2</w:t>
      </w:r>
      <w:r w:rsidR="005B65F4" w:rsidRPr="004933D3">
        <w:rPr>
          <w:noProof/>
        </w:rPr>
        <w:fldChar w:fldCharType="begin"/>
      </w:r>
      <w:r w:rsidRPr="00430E4A">
        <w:rPr>
          <w:noProof/>
          <w:lang w:val="da-DK"/>
        </w:rPr>
        <w:instrText xml:space="preserve"> XE "Set id - UB2" </w:instrText>
      </w:r>
      <w:r w:rsidR="005B65F4" w:rsidRPr="004933D3">
        <w:rPr>
          <w:noProof/>
        </w:rPr>
        <w:fldChar w:fldCharType="end"/>
      </w:r>
      <w:r w:rsidRPr="00430E4A">
        <w:rPr>
          <w:noProof/>
          <w:lang w:val="da-DK"/>
        </w:rPr>
        <w:t xml:space="preserve">   (SI)   00553</w:t>
      </w:r>
      <w:bookmarkEnd w:id="2085"/>
    </w:p>
    <w:p w14:paraId="71944A10"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60EA3C06" w14:textId="77777777" w:rsidR="009E61BC" w:rsidRPr="00890B0C" w:rsidRDefault="009E61BC">
      <w:pPr>
        <w:pStyle w:val="Heading4"/>
        <w:tabs>
          <w:tab w:val="num" w:pos="1440"/>
        </w:tabs>
        <w:rPr>
          <w:noProof/>
        </w:rPr>
      </w:pPr>
      <w:bookmarkStart w:id="2086" w:name="IN2_21"/>
      <w:bookmarkStart w:id="2087" w:name="UB2_2"/>
      <w:bookmarkStart w:id="2088" w:name="_Toc1882307"/>
      <w:bookmarkEnd w:id="2086"/>
      <w:bookmarkEnd w:id="2087"/>
      <w:r w:rsidRPr="00890B0C">
        <w:rPr>
          <w:noProof/>
        </w:rPr>
        <w:t>UB2-2   Co-Insurance Days (9)</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(ST)   00554</w:t>
      </w:r>
      <w:bookmarkEnd w:id="2088"/>
    </w:p>
    <w:p w14:paraId="150DA7E5" w14:textId="77777777" w:rsidR="009E61BC" w:rsidRPr="00890B0C" w:rsidRDefault="009E61BC">
      <w:pPr>
        <w:pStyle w:val="NormalIndented"/>
        <w:rPr>
          <w:noProof/>
        </w:rPr>
      </w:pPr>
      <w:r w:rsidRPr="00890B0C">
        <w:rPr>
          <w:noProof/>
        </w:rPr>
        <w:t>Definition:  This field contains the number of inpatient days exceeding defined benefit coverage.  In the US, this corresponds to Uniform Billing form locator 9.  This field is defined by CMS or other regulatory agencies.</w:t>
      </w:r>
    </w:p>
    <w:p w14:paraId="47EEBD61" w14:textId="77777777" w:rsidR="009E61BC" w:rsidRPr="00890B0C" w:rsidRDefault="009E61BC">
      <w:pPr>
        <w:pStyle w:val="Heading4"/>
        <w:tabs>
          <w:tab w:val="num" w:pos="1440"/>
        </w:tabs>
        <w:rPr>
          <w:noProof/>
        </w:rPr>
      </w:pPr>
      <w:bookmarkStart w:id="2089" w:name="UB2_3"/>
      <w:bookmarkStart w:id="2090" w:name="_Toc1882308"/>
      <w:bookmarkEnd w:id="2089"/>
      <w:r w:rsidRPr="00890B0C">
        <w:rPr>
          <w:noProof/>
        </w:rPr>
        <w:lastRenderedPageBreak/>
        <w:t>UB2-3   Condition Code (24-30)</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(CWE)   00555</w:t>
      </w:r>
      <w:bookmarkEnd w:id="2090"/>
    </w:p>
    <w:p w14:paraId="2CE40D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D86B21" w14:textId="641F16E6" w:rsidR="009E61BC" w:rsidRDefault="009E61BC">
      <w:pPr>
        <w:pStyle w:val="NormalIndented"/>
        <w:rPr>
          <w:noProof/>
        </w:rPr>
      </w:pPr>
      <w:r w:rsidRPr="00890B0C">
        <w:rPr>
          <w:noProof/>
        </w:rPr>
        <w:t xml:space="preserve">Definition:  This field contains a code reporting conditions that may affect payer processing; for example, the condition is related to employment (Patient covered by insurance not reflected here, treatment of non-terminal condition for hospice patient).  The code in this field can repeat up to seven times to correspond to Uniform Billing form locators 24-30.  Refer to </w:t>
      </w:r>
      <w:hyperlink r:id="rId328" w:anchor="HL70043" w:history="1">
        <w:r w:rsidRPr="00890B0C">
          <w:rPr>
            <w:rStyle w:val="ReferenceUserTable"/>
            <w:noProof/>
          </w:rPr>
          <w:t>User-defined Table 0043 - Condition Code</w:t>
        </w:r>
      </w:hyperlink>
      <w:r w:rsidRPr="00890B0C">
        <w:rPr>
          <w:noProof/>
        </w:rPr>
        <w:t xml:space="preserve"> </w:t>
      </w:r>
      <w:r w:rsidRPr="004933D3">
        <w:rPr>
          <w:noProof/>
        </w:rPr>
        <w:t xml:space="preserve">in Chapter 2C, Code Tables, </w:t>
      </w:r>
      <w:r w:rsidRPr="00890B0C">
        <w:rPr>
          <w:noProof/>
        </w:rPr>
        <w:t>for suggested values.  Refer to a UB specification for additional information.  This field is defined by CMS or other regulatory agencies.</w:t>
      </w:r>
    </w:p>
    <w:p w14:paraId="6092970B" w14:textId="77777777" w:rsidR="009E61BC" w:rsidRPr="00890B0C" w:rsidRDefault="009E61BC">
      <w:pPr>
        <w:pStyle w:val="Heading4"/>
        <w:tabs>
          <w:tab w:val="num" w:pos="1440"/>
        </w:tabs>
        <w:rPr>
          <w:noProof/>
        </w:rPr>
      </w:pPr>
      <w:bookmarkStart w:id="2091" w:name="_Toc1882309"/>
      <w:r w:rsidRPr="00890B0C">
        <w:rPr>
          <w:noProof/>
        </w:rPr>
        <w:t>UB2-4   Covered Days (7)</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(ST)   00556</w:t>
      </w:r>
      <w:bookmarkEnd w:id="2091"/>
    </w:p>
    <w:p w14:paraId="72B97AD4" w14:textId="77777777" w:rsidR="009E61BC" w:rsidRPr="00890B0C" w:rsidRDefault="009E61BC">
      <w:pPr>
        <w:pStyle w:val="NormalIndented"/>
        <w:rPr>
          <w:noProof/>
        </w:rPr>
      </w:pPr>
      <w:r w:rsidRPr="00890B0C">
        <w:rPr>
          <w:noProof/>
        </w:rPr>
        <w:t>Definition:  This field contains Uniform Billing field 7.  This field is defined by CMS or other regulatory agencies.</w:t>
      </w:r>
    </w:p>
    <w:p w14:paraId="50A9FE31" w14:textId="77777777" w:rsidR="009E61BC" w:rsidRPr="00890B0C" w:rsidRDefault="009E61BC">
      <w:pPr>
        <w:pStyle w:val="Heading4"/>
        <w:tabs>
          <w:tab w:val="num" w:pos="1440"/>
        </w:tabs>
        <w:rPr>
          <w:noProof/>
        </w:rPr>
      </w:pPr>
      <w:bookmarkStart w:id="2092" w:name="UB2_5"/>
      <w:bookmarkStart w:id="2093" w:name="_Toc1882310"/>
      <w:bookmarkEnd w:id="2092"/>
      <w:r w:rsidRPr="00890B0C">
        <w:rPr>
          <w:noProof/>
        </w:rPr>
        <w:t>UB2-5   Non-Covered Days (8)</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(ST)   00557</w:t>
      </w:r>
      <w:bookmarkEnd w:id="2093"/>
    </w:p>
    <w:p w14:paraId="24897C4A" w14:textId="77777777" w:rsidR="009E61BC" w:rsidRPr="00890B0C" w:rsidRDefault="009E61BC">
      <w:pPr>
        <w:pStyle w:val="NormalIndented"/>
        <w:rPr>
          <w:noProof/>
        </w:rPr>
      </w:pPr>
      <w:r w:rsidRPr="00890B0C">
        <w:rPr>
          <w:noProof/>
        </w:rPr>
        <w:t>Definition:  This field contains Uniform Billing field 8. This field is defined by CMS or other regulatory agencies.</w:t>
      </w:r>
    </w:p>
    <w:p w14:paraId="4971D83B" w14:textId="77777777" w:rsidR="009E61BC" w:rsidRPr="00890B0C" w:rsidRDefault="009E61BC">
      <w:pPr>
        <w:pStyle w:val="Heading4"/>
        <w:tabs>
          <w:tab w:val="num" w:pos="1440"/>
        </w:tabs>
        <w:rPr>
          <w:noProof/>
        </w:rPr>
      </w:pPr>
      <w:bookmarkStart w:id="2094" w:name="UB2_6"/>
      <w:bookmarkStart w:id="2095" w:name="_Toc1882311"/>
      <w:bookmarkEnd w:id="2094"/>
      <w:r w:rsidRPr="00890B0C">
        <w:rPr>
          <w:noProof/>
        </w:rPr>
        <w:t>UB2-6   Value Amount &amp; Code (39-41)</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(UVC)   00558</w:t>
      </w:r>
      <w:bookmarkEnd w:id="2095"/>
    </w:p>
    <w:p w14:paraId="2F8135DD" w14:textId="77777777" w:rsidR="00C344D6" w:rsidRDefault="00C344D6" w:rsidP="00C344D6">
      <w:pPr>
        <w:pStyle w:val="Components"/>
      </w:pPr>
      <w:r>
        <w:t>Components:  &lt;Value Code (CWE)&gt; ^ &lt;Value Amount (MO)&gt; ^ &lt;Non-Monetary Value Amount / Quantity (NM)&gt; ^ &lt;Non-Monetary Value Amount / Units  (CWE)&gt;</w:t>
      </w:r>
    </w:p>
    <w:p w14:paraId="0AFC1E61" w14:textId="77777777" w:rsidR="00C344D6" w:rsidRDefault="00C344D6" w:rsidP="00C344D6">
      <w:pPr>
        <w:pStyle w:val="Components"/>
      </w:pPr>
      <w:r>
        <w:t>Subcomponents for Value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62078" w14:textId="77777777" w:rsidR="00C344D6" w:rsidRDefault="00C344D6" w:rsidP="00C344D6">
      <w:pPr>
        <w:pStyle w:val="Components"/>
      </w:pPr>
      <w:r>
        <w:t>Subcomponents for Value Amount (MO):  &lt;Quantity (NM)&gt; &amp; &lt;Denomination (ID)&gt;</w:t>
      </w:r>
    </w:p>
    <w:p w14:paraId="22B85C09" w14:textId="77777777" w:rsidR="00C344D6" w:rsidRDefault="00C344D6" w:rsidP="00C344D6">
      <w:pPr>
        <w:pStyle w:val="Components"/>
      </w:pPr>
      <w:r>
        <w:t>Subcomponents for Non-Monetary Value Amount /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F80D7" w14:textId="77777777" w:rsidR="009E61BC" w:rsidRPr="00890B0C" w:rsidRDefault="009E61BC">
      <w:pPr>
        <w:pStyle w:val="NormalIndented"/>
        <w:rPr>
          <w:noProof/>
        </w:rPr>
      </w:pPr>
      <w:r w:rsidRPr="00890B0C">
        <w:rPr>
          <w:noProof/>
        </w:rPr>
        <w:t>Definition:  This field contains a monetary amount and an associated billing code.  The pair in this field can repeat up to twelve times to represent/contain UB92 form locators 39a, 39b, 39c, 39d, 40a, 40b, 40c, 40d, 41a, 41b, 41c, and 41d.  This field is defined by CMS or other regulatory agencies.</w:t>
      </w:r>
    </w:p>
    <w:p w14:paraId="08EE7B18" w14:textId="77777777" w:rsidR="009E61BC" w:rsidRPr="00713BF5" w:rsidRDefault="009E61BC">
      <w:pPr>
        <w:pStyle w:val="Heading4"/>
        <w:tabs>
          <w:tab w:val="num" w:pos="1440"/>
        </w:tabs>
        <w:rPr>
          <w:noProof/>
          <w:lang w:val="fr-CH"/>
        </w:rPr>
      </w:pPr>
      <w:bookmarkStart w:id="2096" w:name="UB2_7"/>
      <w:bookmarkStart w:id="2097" w:name="_Toc1882312"/>
      <w:bookmarkEnd w:id="2096"/>
      <w:r w:rsidRPr="00713BF5">
        <w:rPr>
          <w:noProof/>
          <w:lang w:val="fr-CH"/>
        </w:rPr>
        <w:t>UB2-7   Occurrence Code &amp; Date (32-35)</w:t>
      </w:r>
      <w:r w:rsidR="005B65F4" w:rsidRPr="00890B0C">
        <w:rPr>
          <w:noProof/>
        </w:rPr>
        <w:fldChar w:fldCharType="begin"/>
      </w:r>
      <w:r w:rsidRPr="00713BF5">
        <w:rPr>
          <w:noProof/>
          <w:lang w:val="fr-CH"/>
        </w:rPr>
        <w:instrText xml:space="preserve"> XE "Occurrence code &amp; date" </w:instrText>
      </w:r>
      <w:r w:rsidR="005B65F4" w:rsidRPr="00890B0C">
        <w:rPr>
          <w:noProof/>
        </w:rPr>
        <w:fldChar w:fldCharType="end"/>
      </w:r>
      <w:r w:rsidRPr="00713BF5">
        <w:rPr>
          <w:noProof/>
          <w:lang w:val="fr-CH"/>
        </w:rPr>
        <w:t xml:space="preserve">   (OCD)   00559</w:t>
      </w:r>
      <w:bookmarkEnd w:id="2097"/>
    </w:p>
    <w:p w14:paraId="3FF50A08" w14:textId="77777777" w:rsidR="00C344D6" w:rsidRPr="00834733" w:rsidRDefault="00C344D6" w:rsidP="00C344D6">
      <w:pPr>
        <w:pStyle w:val="Components"/>
        <w:rPr>
          <w:lang w:val="fr-CH"/>
        </w:rPr>
      </w:pPr>
      <w:r w:rsidRPr="00834733">
        <w:rPr>
          <w:lang w:val="fr-CH"/>
        </w:rPr>
        <w:t>Components:  &lt;Occurrence Code (CNE)&gt; ^ &lt;Occurrence Date (DT)&gt;</w:t>
      </w:r>
    </w:p>
    <w:p w14:paraId="368EA53B" w14:textId="77777777" w:rsidR="00C344D6" w:rsidRDefault="00C344D6" w:rsidP="00C344D6">
      <w:pPr>
        <w:pStyle w:val="Components"/>
      </w:pPr>
      <w:r>
        <w:lastRenderedPageBreak/>
        <w:t>Subcomponents for Occurrence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65977C" w14:textId="77777777" w:rsidR="009E61BC" w:rsidRPr="00890B0C" w:rsidRDefault="009E61BC">
      <w:pPr>
        <w:pStyle w:val="NormalIndented"/>
        <w:rPr>
          <w:noProof/>
        </w:rPr>
      </w:pPr>
      <w:r w:rsidRPr="00890B0C">
        <w:rPr>
          <w:noProof/>
        </w:rPr>
        <w:t xml:space="preserve">Definition:  The set of values in this field can repeat up to eight times.  Uniform Billing fields 32a, 32b, 33a, 33b, 34a, 34b, 35a, and 35b.  This field is defined by CMS or other regulatory agencies.  </w:t>
      </w:r>
    </w:p>
    <w:p w14:paraId="69713BB9" w14:textId="77777777" w:rsidR="009E61BC" w:rsidRPr="00430E4A" w:rsidRDefault="009E61BC">
      <w:pPr>
        <w:pStyle w:val="Heading4"/>
        <w:tabs>
          <w:tab w:val="num" w:pos="1440"/>
        </w:tabs>
        <w:rPr>
          <w:noProof/>
          <w:lang w:val="fr-FR"/>
        </w:rPr>
      </w:pPr>
      <w:bookmarkStart w:id="2098" w:name="UB2_8"/>
      <w:bookmarkStart w:id="2099" w:name="_Toc1882313"/>
      <w:bookmarkEnd w:id="2098"/>
      <w:r w:rsidRPr="00430E4A">
        <w:rPr>
          <w:noProof/>
          <w:lang w:val="fr-FR"/>
        </w:rPr>
        <w:t>UB2-8   Occurrence Span Code/Dates (36)</w:t>
      </w:r>
      <w:r w:rsidR="005B65F4" w:rsidRPr="00890B0C">
        <w:rPr>
          <w:noProof/>
        </w:rPr>
        <w:fldChar w:fldCharType="begin"/>
      </w:r>
      <w:r w:rsidRPr="00430E4A">
        <w:rPr>
          <w:noProof/>
          <w:lang w:val="fr-FR"/>
        </w:rPr>
        <w:instrText xml:space="preserve"> XE "Occurrence span code/dates" </w:instrText>
      </w:r>
      <w:r w:rsidR="005B65F4" w:rsidRPr="00890B0C">
        <w:rPr>
          <w:noProof/>
        </w:rPr>
        <w:fldChar w:fldCharType="end"/>
      </w:r>
      <w:r w:rsidRPr="00430E4A">
        <w:rPr>
          <w:noProof/>
          <w:lang w:val="fr-FR"/>
        </w:rPr>
        <w:t xml:space="preserve">   (OSP)   00560</w:t>
      </w:r>
      <w:bookmarkEnd w:id="2099"/>
    </w:p>
    <w:p w14:paraId="380D1395" w14:textId="77777777" w:rsidR="00C344D6" w:rsidRPr="00225B0A" w:rsidRDefault="00C344D6" w:rsidP="00C344D6">
      <w:pPr>
        <w:pStyle w:val="Components"/>
      </w:pPr>
      <w:bookmarkStart w:id="2100" w:name="OSPComponent"/>
      <w:bookmarkStart w:id="2101" w:name="_Toc1882314"/>
      <w:r w:rsidRPr="00225B0A">
        <w:t>Components:  &lt;Occurrence Span Code (CNE)&gt; ^ &lt;Occurrence Span Start Date (DT)&gt; ^ &lt;Occurrence Span Stop Date (DT)&gt;</w:t>
      </w:r>
    </w:p>
    <w:p w14:paraId="68B4F9C4" w14:textId="77777777" w:rsidR="00C344D6" w:rsidRPr="00225B0A" w:rsidRDefault="00C344D6" w:rsidP="00C344D6">
      <w:pPr>
        <w:pStyle w:val="Components"/>
      </w:pPr>
      <w:r w:rsidRPr="00225B0A">
        <w:t>Subcomponents for Occurrence Span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100"/>
    </w:p>
    <w:p w14:paraId="01DECEB7" w14:textId="77777777" w:rsidR="009E61BC" w:rsidRPr="00890B0C" w:rsidRDefault="009E61BC">
      <w:pPr>
        <w:pStyle w:val="Heading4"/>
        <w:tabs>
          <w:tab w:val="num" w:pos="1440"/>
        </w:tabs>
        <w:rPr>
          <w:noProof/>
        </w:rPr>
      </w:pPr>
      <w:r w:rsidRPr="00890B0C">
        <w:rPr>
          <w:noProof/>
        </w:rPr>
        <w:t>UB2-9   UB92 Locator 2 (state)</w:t>
      </w:r>
      <w:r w:rsidR="005B65F4" w:rsidRPr="00890B0C">
        <w:rPr>
          <w:noProof/>
        </w:rPr>
        <w:fldChar w:fldCharType="begin"/>
      </w:r>
      <w:r w:rsidRPr="00890B0C">
        <w:rPr>
          <w:noProof/>
        </w:rPr>
        <w:instrText xml:space="preserve"> XE "UB92 locator 2" </w:instrText>
      </w:r>
      <w:r w:rsidR="005B65F4" w:rsidRPr="00890B0C">
        <w:rPr>
          <w:noProof/>
        </w:rPr>
        <w:fldChar w:fldCharType="end"/>
      </w:r>
      <w:r w:rsidRPr="00890B0C">
        <w:rPr>
          <w:noProof/>
        </w:rPr>
        <w:t xml:space="preserve">   (ST)   00561</w:t>
      </w:r>
      <w:bookmarkEnd w:id="2101"/>
    </w:p>
    <w:p w14:paraId="5BACF548" w14:textId="77777777" w:rsidR="009E61BC" w:rsidRPr="00890B0C" w:rsidRDefault="009E61BC">
      <w:pPr>
        <w:pStyle w:val="NormalIndented"/>
        <w:rPr>
          <w:noProof/>
        </w:rPr>
      </w:pPr>
      <w:r w:rsidRPr="00890B0C">
        <w:rPr>
          <w:noProof/>
        </w:rPr>
        <w:t xml:space="preserve">Definition:  This field contains an occurrence span code and an associated date.  This field can repeat up to two times to represent/contain Uniform Billing form locators 36a and 36b.  This field is defined by CMS or other regulatory agencies.  </w:t>
      </w:r>
    </w:p>
    <w:p w14:paraId="154AAAD8" w14:textId="77777777" w:rsidR="009E61BC" w:rsidRPr="00890B0C" w:rsidRDefault="009E61BC">
      <w:pPr>
        <w:pStyle w:val="NormalIndented"/>
        <w:rPr>
          <w:noProof/>
        </w:rPr>
      </w:pPr>
      <w:r w:rsidRPr="00890B0C">
        <w:rPr>
          <w:noProof/>
        </w:rPr>
        <w:t>Definition:  The value in this field may repeat up to two times.</w:t>
      </w:r>
    </w:p>
    <w:p w14:paraId="6C88E939" w14:textId="77777777" w:rsidR="009E61BC" w:rsidRPr="00890B0C" w:rsidRDefault="009E61BC">
      <w:pPr>
        <w:pStyle w:val="Heading4"/>
        <w:tabs>
          <w:tab w:val="num" w:pos="1440"/>
        </w:tabs>
        <w:rPr>
          <w:noProof/>
        </w:rPr>
      </w:pPr>
      <w:bookmarkStart w:id="2102" w:name="_Toc1882315"/>
      <w:r w:rsidRPr="00890B0C">
        <w:rPr>
          <w:noProof/>
        </w:rPr>
        <w:t>UB2-10   UB92 Locator 11 (state)</w:t>
      </w:r>
      <w:r w:rsidR="005B65F4" w:rsidRPr="00890B0C">
        <w:rPr>
          <w:noProof/>
        </w:rPr>
        <w:fldChar w:fldCharType="begin"/>
      </w:r>
      <w:r w:rsidRPr="00890B0C">
        <w:rPr>
          <w:noProof/>
        </w:rPr>
        <w:instrText xml:space="preserve"> XE "UB92 locator 11" </w:instrText>
      </w:r>
      <w:r w:rsidR="005B65F4" w:rsidRPr="00890B0C">
        <w:rPr>
          <w:noProof/>
        </w:rPr>
        <w:fldChar w:fldCharType="end"/>
      </w:r>
      <w:r w:rsidRPr="00890B0C">
        <w:rPr>
          <w:noProof/>
        </w:rPr>
        <w:t xml:space="preserve">   (ST)   00562</w:t>
      </w:r>
      <w:bookmarkEnd w:id="2102"/>
    </w:p>
    <w:p w14:paraId="5B6817DB" w14:textId="77777777" w:rsidR="009E61BC" w:rsidRPr="00890B0C" w:rsidRDefault="009E61BC">
      <w:pPr>
        <w:pStyle w:val="NormalIndented"/>
        <w:rPr>
          <w:noProof/>
        </w:rPr>
      </w:pPr>
      <w:r w:rsidRPr="00890B0C">
        <w:rPr>
          <w:noProof/>
        </w:rPr>
        <w:t>Definition:  The value in this field may repeat up to two times.</w:t>
      </w:r>
    </w:p>
    <w:p w14:paraId="436818FB" w14:textId="77777777" w:rsidR="009E61BC" w:rsidRPr="00890B0C" w:rsidRDefault="009E61BC">
      <w:pPr>
        <w:pStyle w:val="Heading4"/>
        <w:tabs>
          <w:tab w:val="num" w:pos="1440"/>
        </w:tabs>
        <w:rPr>
          <w:noProof/>
        </w:rPr>
      </w:pPr>
      <w:bookmarkStart w:id="2103" w:name="_Toc1882316"/>
      <w:r w:rsidRPr="00890B0C">
        <w:rPr>
          <w:noProof/>
        </w:rPr>
        <w:t>UB2-11   UB92 Locator 31 (national)</w:t>
      </w:r>
      <w:r w:rsidR="005B65F4" w:rsidRPr="00890B0C">
        <w:rPr>
          <w:noProof/>
        </w:rPr>
        <w:fldChar w:fldCharType="begin"/>
      </w:r>
      <w:r w:rsidRPr="00890B0C">
        <w:rPr>
          <w:noProof/>
        </w:rPr>
        <w:instrText xml:space="preserve"> XE "UB92 locator 31" </w:instrText>
      </w:r>
      <w:r w:rsidR="005B65F4" w:rsidRPr="00890B0C">
        <w:rPr>
          <w:noProof/>
        </w:rPr>
        <w:fldChar w:fldCharType="end"/>
      </w:r>
      <w:r w:rsidRPr="00890B0C">
        <w:rPr>
          <w:noProof/>
        </w:rPr>
        <w:t xml:space="preserve">   (ST)   00563</w:t>
      </w:r>
      <w:bookmarkEnd w:id="2103"/>
    </w:p>
    <w:p w14:paraId="0B9328A8" w14:textId="77777777" w:rsidR="009E61BC" w:rsidRPr="00890B0C" w:rsidRDefault="009E61BC">
      <w:pPr>
        <w:pStyle w:val="NormalIndented"/>
        <w:rPr>
          <w:noProof/>
        </w:rPr>
      </w:pPr>
      <w:r w:rsidRPr="00890B0C">
        <w:rPr>
          <w:noProof/>
        </w:rPr>
        <w:t>Definition:  Defined by CMS or other regulatory agencies.</w:t>
      </w:r>
    </w:p>
    <w:p w14:paraId="278B75D9" w14:textId="77777777" w:rsidR="009E61BC" w:rsidRPr="00890B0C" w:rsidRDefault="009E61BC">
      <w:pPr>
        <w:pStyle w:val="Heading4"/>
        <w:tabs>
          <w:tab w:val="num" w:pos="1440"/>
        </w:tabs>
        <w:rPr>
          <w:noProof/>
        </w:rPr>
      </w:pPr>
      <w:bookmarkStart w:id="2104" w:name="_Toc1882317"/>
      <w:r w:rsidRPr="00890B0C">
        <w:rPr>
          <w:noProof/>
        </w:rPr>
        <w:t>UB2-12   Document Control Number</w:t>
      </w:r>
      <w:r w:rsidR="005B65F4" w:rsidRPr="00890B0C">
        <w:rPr>
          <w:noProof/>
        </w:rPr>
        <w:fldChar w:fldCharType="begin"/>
      </w:r>
      <w:r w:rsidRPr="00890B0C">
        <w:rPr>
          <w:noProof/>
        </w:rPr>
        <w:instrText xml:space="preserve"> XE "Document control number" </w:instrText>
      </w:r>
      <w:r w:rsidR="005B65F4" w:rsidRPr="00890B0C">
        <w:rPr>
          <w:noProof/>
        </w:rPr>
        <w:fldChar w:fldCharType="end"/>
      </w:r>
      <w:r w:rsidRPr="00890B0C">
        <w:rPr>
          <w:noProof/>
        </w:rPr>
        <w:t xml:space="preserve">   (ST)   00564</w:t>
      </w:r>
      <w:bookmarkEnd w:id="2104"/>
    </w:p>
    <w:p w14:paraId="2C34BDE1" w14:textId="77777777" w:rsidR="009E61BC" w:rsidRPr="00890B0C" w:rsidRDefault="009E61BC">
      <w:pPr>
        <w:pStyle w:val="NormalIndented"/>
        <w:rPr>
          <w:noProof/>
        </w:rPr>
      </w:pPr>
      <w:r w:rsidRPr="00890B0C">
        <w:rPr>
          <w:noProof/>
        </w:rPr>
        <w:t>Definition:  This field contains the number assigned by payor that is used for rebilling/adjustment purposes.  It may repeat up to three times.  Refer Uniform Billing field 37</w:t>
      </w:r>
      <w:r>
        <w:rPr>
          <w:noProof/>
        </w:rPr>
        <w:t>.</w:t>
      </w:r>
    </w:p>
    <w:p w14:paraId="7E65357B" w14:textId="77777777" w:rsidR="009E61BC" w:rsidRPr="00890B0C" w:rsidRDefault="009E61BC">
      <w:pPr>
        <w:pStyle w:val="Heading4"/>
        <w:tabs>
          <w:tab w:val="num" w:pos="1440"/>
        </w:tabs>
        <w:rPr>
          <w:noProof/>
        </w:rPr>
      </w:pPr>
      <w:bookmarkStart w:id="2105" w:name="_Toc1882318"/>
      <w:r w:rsidRPr="00890B0C">
        <w:rPr>
          <w:noProof/>
        </w:rPr>
        <w:t>UB2-13   UB92 Locator 49 (national)</w:t>
      </w:r>
      <w:r w:rsidR="005B65F4" w:rsidRPr="00890B0C">
        <w:rPr>
          <w:noProof/>
        </w:rPr>
        <w:fldChar w:fldCharType="begin"/>
      </w:r>
      <w:r w:rsidRPr="00890B0C">
        <w:rPr>
          <w:noProof/>
        </w:rPr>
        <w:instrText xml:space="preserve"> XE "UB92 locator 49" </w:instrText>
      </w:r>
      <w:r w:rsidR="005B65F4" w:rsidRPr="00890B0C">
        <w:rPr>
          <w:noProof/>
        </w:rPr>
        <w:fldChar w:fldCharType="end"/>
      </w:r>
      <w:r w:rsidRPr="00890B0C">
        <w:rPr>
          <w:noProof/>
        </w:rPr>
        <w:t xml:space="preserve">   (ST)   00565</w:t>
      </w:r>
      <w:bookmarkEnd w:id="2105"/>
    </w:p>
    <w:p w14:paraId="0BC19A3C" w14:textId="77777777" w:rsidR="009E61BC" w:rsidRPr="00890B0C" w:rsidRDefault="009E61BC">
      <w:pPr>
        <w:pStyle w:val="NormalIndented"/>
        <w:rPr>
          <w:noProof/>
        </w:rPr>
      </w:pPr>
      <w:r w:rsidRPr="00890B0C">
        <w:rPr>
          <w:noProof/>
        </w:rPr>
        <w:t>Definition:  This field is defined by CMS or other regulatory agencies. This field may repeat up to twenty-three times.</w:t>
      </w:r>
    </w:p>
    <w:p w14:paraId="1D46AEAA" w14:textId="77777777" w:rsidR="009E61BC" w:rsidRPr="00890B0C" w:rsidRDefault="009E61BC">
      <w:pPr>
        <w:pStyle w:val="Heading4"/>
        <w:tabs>
          <w:tab w:val="num" w:pos="1440"/>
        </w:tabs>
        <w:rPr>
          <w:noProof/>
        </w:rPr>
      </w:pPr>
      <w:bookmarkStart w:id="2106" w:name="_Toc1882319"/>
      <w:r w:rsidRPr="00890B0C">
        <w:rPr>
          <w:noProof/>
        </w:rPr>
        <w:t>UB2-14   UB92 Locator 56 (state)</w:t>
      </w:r>
      <w:r w:rsidR="005B65F4" w:rsidRPr="00890B0C">
        <w:rPr>
          <w:noProof/>
        </w:rPr>
        <w:fldChar w:fldCharType="begin"/>
      </w:r>
      <w:r w:rsidRPr="00890B0C">
        <w:rPr>
          <w:noProof/>
        </w:rPr>
        <w:instrText xml:space="preserve"> XE "UB92 locator 56" </w:instrText>
      </w:r>
      <w:r w:rsidR="005B65F4" w:rsidRPr="00890B0C">
        <w:rPr>
          <w:noProof/>
        </w:rPr>
        <w:fldChar w:fldCharType="end"/>
      </w:r>
      <w:r w:rsidRPr="00890B0C">
        <w:rPr>
          <w:noProof/>
        </w:rPr>
        <w:t xml:space="preserve">   (ST)   00566</w:t>
      </w:r>
      <w:bookmarkEnd w:id="2106"/>
    </w:p>
    <w:p w14:paraId="3BA77272" w14:textId="77777777" w:rsidR="009E61BC" w:rsidRPr="00890B0C" w:rsidRDefault="009E61BC">
      <w:pPr>
        <w:pStyle w:val="NormalIndented"/>
        <w:rPr>
          <w:noProof/>
        </w:rPr>
      </w:pPr>
      <w:r w:rsidRPr="00890B0C">
        <w:rPr>
          <w:noProof/>
        </w:rPr>
        <w:t>Definition:  This field may repeat up to five times.</w:t>
      </w:r>
    </w:p>
    <w:p w14:paraId="21DE4C38" w14:textId="77777777" w:rsidR="009E61BC" w:rsidRPr="00890B0C" w:rsidRDefault="009E61BC">
      <w:pPr>
        <w:pStyle w:val="Heading4"/>
        <w:tabs>
          <w:tab w:val="num" w:pos="1440"/>
        </w:tabs>
        <w:rPr>
          <w:noProof/>
        </w:rPr>
      </w:pPr>
      <w:bookmarkStart w:id="2107" w:name="_Toc1882320"/>
      <w:r w:rsidRPr="00890B0C">
        <w:rPr>
          <w:noProof/>
        </w:rPr>
        <w:t>UB2-15   UB92 Locator 57 (national)</w:t>
      </w:r>
      <w:r w:rsidR="005B65F4" w:rsidRPr="00890B0C">
        <w:rPr>
          <w:noProof/>
        </w:rPr>
        <w:fldChar w:fldCharType="begin"/>
      </w:r>
      <w:r w:rsidRPr="00890B0C">
        <w:rPr>
          <w:noProof/>
        </w:rPr>
        <w:instrText xml:space="preserve"> XE "UB92 locator 57" </w:instrText>
      </w:r>
      <w:r w:rsidR="005B65F4" w:rsidRPr="00890B0C">
        <w:rPr>
          <w:noProof/>
        </w:rPr>
        <w:fldChar w:fldCharType="end"/>
      </w:r>
      <w:r w:rsidRPr="00890B0C">
        <w:rPr>
          <w:noProof/>
        </w:rPr>
        <w:t xml:space="preserve">   (ST)   00567</w:t>
      </w:r>
      <w:bookmarkEnd w:id="2107"/>
    </w:p>
    <w:p w14:paraId="681EBAC9" w14:textId="77777777" w:rsidR="009E61BC" w:rsidRPr="00890B0C" w:rsidRDefault="009E61BC">
      <w:pPr>
        <w:pStyle w:val="NormalIndented"/>
        <w:rPr>
          <w:noProof/>
        </w:rPr>
      </w:pPr>
      <w:r w:rsidRPr="00890B0C">
        <w:rPr>
          <w:noProof/>
        </w:rPr>
        <w:t>Definition:  Defined by Uniform Billing CMS specification.</w:t>
      </w:r>
    </w:p>
    <w:p w14:paraId="7DF0A4EE" w14:textId="77777777" w:rsidR="009E61BC" w:rsidRPr="00890B0C" w:rsidRDefault="009E61BC">
      <w:pPr>
        <w:pStyle w:val="Heading4"/>
        <w:tabs>
          <w:tab w:val="num" w:pos="1440"/>
        </w:tabs>
        <w:rPr>
          <w:noProof/>
        </w:rPr>
      </w:pPr>
      <w:bookmarkStart w:id="2108" w:name="_Toc1882321"/>
      <w:r w:rsidRPr="00890B0C">
        <w:rPr>
          <w:noProof/>
        </w:rPr>
        <w:t>UB2-16   UB92 Locator 78 (state)</w:t>
      </w:r>
      <w:r w:rsidR="005B65F4" w:rsidRPr="00890B0C">
        <w:rPr>
          <w:noProof/>
        </w:rPr>
        <w:fldChar w:fldCharType="begin"/>
      </w:r>
      <w:r w:rsidRPr="00890B0C">
        <w:rPr>
          <w:noProof/>
        </w:rPr>
        <w:instrText xml:space="preserve"> XE "UB92 locator 78" </w:instrText>
      </w:r>
      <w:r w:rsidR="005B65F4" w:rsidRPr="00890B0C">
        <w:rPr>
          <w:noProof/>
        </w:rPr>
        <w:fldChar w:fldCharType="end"/>
      </w:r>
      <w:r w:rsidRPr="00890B0C">
        <w:rPr>
          <w:noProof/>
        </w:rPr>
        <w:t xml:space="preserve">   (ST)   00568</w:t>
      </w:r>
      <w:bookmarkEnd w:id="2108"/>
    </w:p>
    <w:p w14:paraId="13F43E97" w14:textId="77777777" w:rsidR="009E61BC" w:rsidRPr="00890B0C" w:rsidRDefault="009E61BC">
      <w:pPr>
        <w:pStyle w:val="NormalIndented"/>
        <w:rPr>
          <w:noProof/>
        </w:rPr>
      </w:pPr>
      <w:r w:rsidRPr="00890B0C">
        <w:rPr>
          <w:noProof/>
        </w:rPr>
        <w:t>Definition:  This field may repeat up to two times.</w:t>
      </w:r>
    </w:p>
    <w:p w14:paraId="1C11F1B6" w14:textId="77777777" w:rsidR="009E61BC" w:rsidRPr="00890B0C" w:rsidRDefault="009E61BC">
      <w:pPr>
        <w:pStyle w:val="Heading4"/>
        <w:tabs>
          <w:tab w:val="num" w:pos="1440"/>
        </w:tabs>
        <w:rPr>
          <w:noProof/>
        </w:rPr>
      </w:pPr>
      <w:bookmarkStart w:id="2109" w:name="_Toc1882322"/>
      <w:bookmarkStart w:id="2110" w:name="_Toc346776931"/>
      <w:bookmarkStart w:id="2111" w:name="_Toc346777017"/>
      <w:bookmarkStart w:id="2112" w:name="_Toc346777054"/>
      <w:r w:rsidRPr="00890B0C">
        <w:rPr>
          <w:noProof/>
        </w:rPr>
        <w:t>UB2-17   Special Visit Count</w:t>
      </w:r>
      <w:r w:rsidR="005B65F4" w:rsidRPr="00890B0C">
        <w:rPr>
          <w:noProof/>
        </w:rPr>
        <w:fldChar w:fldCharType="begin"/>
      </w:r>
      <w:r w:rsidRPr="00890B0C">
        <w:rPr>
          <w:noProof/>
        </w:rPr>
        <w:instrText xml:space="preserve"> XE "Special visit count" </w:instrText>
      </w:r>
      <w:r w:rsidR="005B65F4" w:rsidRPr="00890B0C">
        <w:rPr>
          <w:noProof/>
        </w:rPr>
        <w:fldChar w:fldCharType="end"/>
      </w:r>
      <w:r w:rsidRPr="00890B0C">
        <w:rPr>
          <w:noProof/>
        </w:rPr>
        <w:t xml:space="preserve">   (NM)   00815</w:t>
      </w:r>
      <w:bookmarkEnd w:id="2109"/>
    </w:p>
    <w:p w14:paraId="77729833" w14:textId="77777777" w:rsidR="009E61BC" w:rsidRPr="00890B0C" w:rsidRDefault="009E61BC">
      <w:pPr>
        <w:pStyle w:val="NormalIndented"/>
        <w:rPr>
          <w:noProof/>
        </w:rPr>
      </w:pPr>
      <w:r w:rsidRPr="00890B0C">
        <w:rPr>
          <w:noProof/>
        </w:rPr>
        <w:t>Definition:  This field contains the total number of special therapy visits.</w:t>
      </w:r>
    </w:p>
    <w:p w14:paraId="0245C881" w14:textId="77777777" w:rsidR="009E61BC" w:rsidRPr="00890B0C" w:rsidRDefault="009E61BC">
      <w:pPr>
        <w:pStyle w:val="Heading3"/>
        <w:rPr>
          <w:noProof/>
        </w:rPr>
      </w:pPr>
      <w:bookmarkStart w:id="2113" w:name="_Toc1882323"/>
      <w:bookmarkStart w:id="2114" w:name="_Toc89062837"/>
      <w:bookmarkStart w:id="2115" w:name="_Toc20321557"/>
      <w:bookmarkStart w:id="2116" w:name="_Toc348245490"/>
      <w:bookmarkStart w:id="2117" w:name="_Toc348245560"/>
      <w:bookmarkStart w:id="2118" w:name="_Toc348259075"/>
      <w:bookmarkStart w:id="2119" w:name="_Toc348340229"/>
      <w:bookmarkStart w:id="2120" w:name="_Toc359236272"/>
      <w:r w:rsidRPr="00890B0C">
        <w:rPr>
          <w:noProof/>
        </w:rPr>
        <w:lastRenderedPageBreak/>
        <w:t xml:space="preserve">ABS - </w:t>
      </w:r>
      <w:bookmarkStart w:id="2121" w:name="_Hlt1757815"/>
      <w:r w:rsidRPr="00890B0C">
        <w:rPr>
          <w:noProof/>
        </w:rPr>
        <w:t>Abstract Segment</w:t>
      </w:r>
      <w:bookmarkEnd w:id="2113"/>
      <w:bookmarkEnd w:id="2114"/>
      <w:bookmarkEnd w:id="2115"/>
      <w:bookmarkEnd w:id="2121"/>
      <w:r w:rsidR="005B65F4" w:rsidRPr="00890B0C">
        <w:rPr>
          <w:noProof/>
        </w:rPr>
        <w:fldChar w:fldCharType="begin"/>
      </w:r>
      <w:r w:rsidRPr="00890B0C">
        <w:rPr>
          <w:noProof/>
        </w:rPr>
        <w:instrText>XE "ABS"</w:instrText>
      </w:r>
      <w:r w:rsidR="005B65F4" w:rsidRPr="00890B0C">
        <w:rPr>
          <w:noProof/>
        </w:rPr>
        <w:fldChar w:fldCharType="end"/>
      </w:r>
      <w:r w:rsidR="005B65F4" w:rsidRPr="00890B0C">
        <w:rPr>
          <w:noProof/>
        </w:rPr>
        <w:fldChar w:fldCharType="begin"/>
      </w:r>
      <w:r w:rsidRPr="00890B0C">
        <w:rPr>
          <w:noProof/>
        </w:rPr>
        <w:instrText>XE "Segments:ABS"</w:instrText>
      </w:r>
      <w:r w:rsidR="005B65F4" w:rsidRPr="00890B0C">
        <w:rPr>
          <w:noProof/>
        </w:rPr>
        <w:fldChar w:fldCharType="end"/>
      </w:r>
    </w:p>
    <w:p w14:paraId="4A29A699" w14:textId="77777777" w:rsidR="009E61BC" w:rsidRPr="00890B0C" w:rsidRDefault="009E61BC">
      <w:pPr>
        <w:pStyle w:val="NormalIndented"/>
        <w:rPr>
          <w:noProof/>
        </w:rPr>
      </w:pPr>
      <w:r w:rsidRPr="00890B0C">
        <w:rPr>
          <w:noProof/>
        </w:rPr>
        <w:t xml:space="preserve">This segment was created to communicate patient abstract information used for billing and reimbursement purposes. </w:t>
      </w:r>
      <w:r>
        <w:rPr>
          <w:noProof/>
        </w:rPr>
        <w:t>"</w:t>
      </w:r>
      <w:r w:rsidRPr="00890B0C">
        <w:rPr>
          <w:noProof/>
        </w:rPr>
        <w:t>Abstract</w:t>
      </w:r>
      <w:r>
        <w:rPr>
          <w:noProof/>
        </w:rPr>
        <w:t>"</w:t>
      </w:r>
      <w:r w:rsidRPr="00890B0C">
        <w:rPr>
          <w:noProof/>
        </w:rPr>
        <w:t xml:space="preserve"> is a condensed form of medical history created for analysis, care planning, etc.</w:t>
      </w:r>
    </w:p>
    <w:p w14:paraId="3AE91C18" w14:textId="77777777" w:rsidR="009E61BC" w:rsidRPr="00890B0C" w:rsidRDefault="009E61BC">
      <w:pPr>
        <w:pStyle w:val="AttributeTableCaption"/>
        <w:rPr>
          <w:noProof/>
        </w:rPr>
      </w:pPr>
      <w:bookmarkStart w:id="2122" w:name="ABS"/>
      <w:r w:rsidRPr="00890B0C">
        <w:rPr>
          <w:noProof/>
        </w:rPr>
        <w:t>HL7 Attribute Table - ABS</w:t>
      </w:r>
      <w:bookmarkEnd w:id="2122"/>
      <w:r w:rsidRPr="00890B0C">
        <w:rPr>
          <w:noProof/>
        </w:rPr>
        <w:t xml:space="preserve"> - Abstract</w:t>
      </w:r>
      <w:r w:rsidR="005B65F4" w:rsidRPr="00890B0C">
        <w:rPr>
          <w:noProof/>
        </w:rPr>
        <w:fldChar w:fldCharType="begin"/>
      </w:r>
      <w:r w:rsidRPr="00890B0C">
        <w:rPr>
          <w:noProof/>
        </w:rPr>
        <w:instrText>XE "HL7 Attribute Table - ABS"</w:instrText>
      </w:r>
      <w:r w:rsidR="005B65F4" w:rsidRPr="00890B0C">
        <w:rPr>
          <w:noProof/>
        </w:rPr>
        <w:fldChar w:fldCharType="end"/>
      </w:r>
      <w:r w:rsidR="005B65F4" w:rsidRPr="00890B0C">
        <w:rPr>
          <w:noProof/>
        </w:rPr>
        <w:fldChar w:fldCharType="begin"/>
      </w:r>
      <w:r w:rsidRPr="00890B0C">
        <w:rPr>
          <w:noProof/>
        </w:rPr>
        <w:instrText>XE "ABS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22BFA1"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1BE78D67"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1D28633D"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173E5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62C4DF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CB7A2F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BF2E9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100D0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758A0BF"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E1B94A9" w14:textId="77777777" w:rsidR="009E61BC" w:rsidRPr="00890B0C" w:rsidRDefault="009E61BC">
            <w:pPr>
              <w:pStyle w:val="AttributeTableHeader"/>
              <w:jc w:val="left"/>
              <w:rPr>
                <w:noProof/>
              </w:rPr>
            </w:pPr>
            <w:r w:rsidRPr="00890B0C">
              <w:rPr>
                <w:noProof/>
              </w:rPr>
              <w:t>ELEMENT NAME</w:t>
            </w:r>
          </w:p>
        </w:tc>
      </w:tr>
      <w:tr w:rsidR="009F20B7" w:rsidRPr="009E61BC" w14:paraId="2CDBB34E"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71E7214"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60B6D5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6F6B9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805647" w14:textId="77777777" w:rsidR="009E61BC" w:rsidRPr="00890B0C" w:rsidRDefault="009E61BC">
            <w:pPr>
              <w:pStyle w:val="AttributeTableBody"/>
              <w:rPr>
                <w:noProof/>
              </w:rPr>
            </w:pPr>
            <w:r w:rsidRPr="00890B0C">
              <w:rPr>
                <w:noProof/>
              </w:rPr>
              <w:t>XCN</w:t>
            </w:r>
          </w:p>
        </w:tc>
        <w:tc>
          <w:tcPr>
            <w:tcW w:w="648" w:type="dxa"/>
            <w:tcBorders>
              <w:top w:val="single" w:sz="4" w:space="0" w:color="auto"/>
              <w:left w:val="nil"/>
              <w:bottom w:val="dotted" w:sz="4" w:space="0" w:color="auto"/>
              <w:right w:val="nil"/>
            </w:tcBorders>
            <w:shd w:val="clear" w:color="auto" w:fill="FFFFFF"/>
          </w:tcPr>
          <w:p w14:paraId="667ABF60"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CC10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57279B" w14:textId="34E8C051" w:rsidR="009E61BC" w:rsidRPr="002764E3" w:rsidRDefault="00000000">
            <w:pPr>
              <w:pStyle w:val="AttributeTableBody"/>
              <w:rPr>
                <w:rStyle w:val="HyperlinkTable"/>
              </w:rPr>
            </w:pPr>
            <w:hyperlink r:id="rId329" w:anchor="HL70010" w:history="1">
              <w:r w:rsidR="009E61BC" w:rsidRPr="002764E3">
                <w:rPr>
                  <w:rStyle w:val="HyperlinkTable"/>
                </w:rPr>
                <w:t>0010</w:t>
              </w:r>
            </w:hyperlink>
          </w:p>
        </w:tc>
        <w:tc>
          <w:tcPr>
            <w:tcW w:w="720" w:type="dxa"/>
            <w:tcBorders>
              <w:top w:val="single" w:sz="4" w:space="0" w:color="auto"/>
              <w:left w:val="nil"/>
              <w:bottom w:val="dotted" w:sz="4" w:space="0" w:color="auto"/>
              <w:right w:val="nil"/>
            </w:tcBorders>
            <w:shd w:val="clear" w:color="auto" w:fill="FFFFFF"/>
          </w:tcPr>
          <w:p w14:paraId="1C971FE8" w14:textId="77777777" w:rsidR="009E61BC" w:rsidRPr="00890B0C" w:rsidRDefault="009E61BC">
            <w:pPr>
              <w:pStyle w:val="AttributeTableBody"/>
              <w:rPr>
                <w:noProof/>
              </w:rPr>
            </w:pPr>
            <w:r w:rsidRPr="00890B0C">
              <w:rPr>
                <w:noProof/>
              </w:rPr>
              <w:t>01514</w:t>
            </w:r>
          </w:p>
        </w:tc>
        <w:tc>
          <w:tcPr>
            <w:tcW w:w="3888" w:type="dxa"/>
            <w:tcBorders>
              <w:top w:val="single" w:sz="4" w:space="0" w:color="auto"/>
              <w:left w:val="nil"/>
              <w:bottom w:val="dotted" w:sz="4" w:space="0" w:color="auto"/>
              <w:right w:val="nil"/>
            </w:tcBorders>
            <w:shd w:val="clear" w:color="auto" w:fill="FFFFFF"/>
          </w:tcPr>
          <w:p w14:paraId="6CAFBC67" w14:textId="77777777" w:rsidR="009E61BC" w:rsidRPr="00890B0C" w:rsidRDefault="009E61BC">
            <w:pPr>
              <w:pStyle w:val="AttributeTableBody"/>
              <w:jc w:val="left"/>
              <w:rPr>
                <w:noProof/>
              </w:rPr>
            </w:pPr>
            <w:r w:rsidRPr="00890B0C">
              <w:rPr>
                <w:noProof/>
              </w:rPr>
              <w:t>Discharge Care Provider</w:t>
            </w:r>
          </w:p>
        </w:tc>
      </w:tr>
      <w:tr w:rsidR="009F20B7" w:rsidRPr="009E61BC" w14:paraId="6CA06B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7A82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0DF85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257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8128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34C68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5539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87DC" w14:textId="388AA83C" w:rsidR="009E61BC" w:rsidRPr="002764E3" w:rsidRDefault="00000000">
            <w:pPr>
              <w:pStyle w:val="AttributeTableBody"/>
              <w:rPr>
                <w:rStyle w:val="HyperlinkTable"/>
              </w:rPr>
            </w:pPr>
            <w:hyperlink r:id="rId330" w:anchor="HL70069" w:history="1">
              <w:r w:rsidR="009E61BC" w:rsidRPr="002764E3">
                <w:rPr>
                  <w:rStyle w:val="HyperlinkTable"/>
                </w:rPr>
                <w:t>0069</w:t>
              </w:r>
            </w:hyperlink>
          </w:p>
        </w:tc>
        <w:tc>
          <w:tcPr>
            <w:tcW w:w="720" w:type="dxa"/>
            <w:tcBorders>
              <w:top w:val="dotted" w:sz="4" w:space="0" w:color="auto"/>
              <w:left w:val="nil"/>
              <w:bottom w:val="dotted" w:sz="4" w:space="0" w:color="auto"/>
              <w:right w:val="nil"/>
            </w:tcBorders>
            <w:shd w:val="clear" w:color="auto" w:fill="FFFFFF"/>
          </w:tcPr>
          <w:p w14:paraId="63CFB1C0" w14:textId="77777777" w:rsidR="009E61BC" w:rsidRPr="00890B0C" w:rsidRDefault="009E61BC">
            <w:pPr>
              <w:pStyle w:val="AttributeTableBody"/>
              <w:rPr>
                <w:noProof/>
              </w:rPr>
            </w:pPr>
            <w:r w:rsidRPr="00890B0C">
              <w:rPr>
                <w:noProof/>
              </w:rPr>
              <w:t>01515</w:t>
            </w:r>
          </w:p>
        </w:tc>
        <w:tc>
          <w:tcPr>
            <w:tcW w:w="3888" w:type="dxa"/>
            <w:tcBorders>
              <w:top w:val="dotted" w:sz="4" w:space="0" w:color="auto"/>
              <w:left w:val="nil"/>
              <w:bottom w:val="dotted" w:sz="4" w:space="0" w:color="auto"/>
              <w:right w:val="nil"/>
            </w:tcBorders>
            <w:shd w:val="clear" w:color="auto" w:fill="FFFFFF"/>
          </w:tcPr>
          <w:p w14:paraId="31E300BF" w14:textId="77777777" w:rsidR="009E61BC" w:rsidRPr="00890B0C" w:rsidRDefault="009E61BC">
            <w:pPr>
              <w:pStyle w:val="AttributeTableBody"/>
              <w:jc w:val="left"/>
              <w:rPr>
                <w:noProof/>
              </w:rPr>
            </w:pPr>
            <w:r w:rsidRPr="00890B0C">
              <w:rPr>
                <w:noProof/>
              </w:rPr>
              <w:t>Transfer Medical Service Code</w:t>
            </w:r>
          </w:p>
        </w:tc>
      </w:tr>
      <w:tr w:rsidR="009F20B7" w:rsidRPr="009E61BC" w14:paraId="4E9927F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520F0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4171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044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D3026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510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CA9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9F4D1" w14:textId="02455265" w:rsidR="009E61BC" w:rsidRPr="00890B0C" w:rsidRDefault="00000000">
            <w:pPr>
              <w:pStyle w:val="AttributeTableBody"/>
              <w:rPr>
                <w:rStyle w:val="HyperlinkTable"/>
                <w:noProof/>
              </w:rPr>
            </w:pPr>
            <w:hyperlink r:id="rId331" w:anchor="HL70421" w:history="1">
              <w:r w:rsidR="009E61BC" w:rsidRPr="00890B0C">
                <w:rPr>
                  <w:rStyle w:val="HyperlinkTable"/>
                  <w:noProof/>
                </w:rPr>
                <w:t>0421</w:t>
              </w:r>
            </w:hyperlink>
          </w:p>
        </w:tc>
        <w:tc>
          <w:tcPr>
            <w:tcW w:w="720" w:type="dxa"/>
            <w:tcBorders>
              <w:top w:val="dotted" w:sz="4" w:space="0" w:color="auto"/>
              <w:left w:val="nil"/>
              <w:bottom w:val="dotted" w:sz="4" w:space="0" w:color="auto"/>
              <w:right w:val="nil"/>
            </w:tcBorders>
            <w:shd w:val="clear" w:color="auto" w:fill="FFFFFF"/>
          </w:tcPr>
          <w:p w14:paraId="2541DE9A" w14:textId="77777777" w:rsidR="009E61BC" w:rsidRPr="00890B0C" w:rsidRDefault="009E61BC">
            <w:pPr>
              <w:pStyle w:val="AttributeTableBody"/>
              <w:rPr>
                <w:noProof/>
              </w:rPr>
            </w:pPr>
            <w:r w:rsidRPr="00890B0C">
              <w:rPr>
                <w:noProof/>
              </w:rPr>
              <w:t>01516</w:t>
            </w:r>
          </w:p>
        </w:tc>
        <w:tc>
          <w:tcPr>
            <w:tcW w:w="3888" w:type="dxa"/>
            <w:tcBorders>
              <w:top w:val="dotted" w:sz="4" w:space="0" w:color="auto"/>
              <w:left w:val="nil"/>
              <w:bottom w:val="dotted" w:sz="4" w:space="0" w:color="auto"/>
              <w:right w:val="nil"/>
            </w:tcBorders>
            <w:shd w:val="clear" w:color="auto" w:fill="FFFFFF"/>
          </w:tcPr>
          <w:p w14:paraId="6B058A57" w14:textId="77777777" w:rsidR="009E61BC" w:rsidRPr="00890B0C" w:rsidRDefault="009E61BC">
            <w:pPr>
              <w:pStyle w:val="AttributeTableBody"/>
              <w:jc w:val="left"/>
              <w:rPr>
                <w:noProof/>
              </w:rPr>
            </w:pPr>
            <w:r w:rsidRPr="00890B0C">
              <w:rPr>
                <w:noProof/>
              </w:rPr>
              <w:t>Severity of Illness Code</w:t>
            </w:r>
          </w:p>
        </w:tc>
      </w:tr>
      <w:tr w:rsidR="009F20B7" w:rsidRPr="009E61BC" w14:paraId="18FF6E5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49FDC77"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63D9A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DD4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673E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6A833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C937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633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B31FF" w14:textId="77777777" w:rsidR="009E61BC" w:rsidRPr="00890B0C" w:rsidRDefault="009E61BC">
            <w:pPr>
              <w:pStyle w:val="AttributeTableBody"/>
              <w:rPr>
                <w:noProof/>
              </w:rPr>
            </w:pPr>
            <w:r w:rsidRPr="00890B0C">
              <w:rPr>
                <w:noProof/>
              </w:rPr>
              <w:t>01517</w:t>
            </w:r>
          </w:p>
        </w:tc>
        <w:tc>
          <w:tcPr>
            <w:tcW w:w="3888" w:type="dxa"/>
            <w:tcBorders>
              <w:top w:val="dotted" w:sz="4" w:space="0" w:color="auto"/>
              <w:left w:val="nil"/>
              <w:bottom w:val="dotted" w:sz="4" w:space="0" w:color="auto"/>
              <w:right w:val="nil"/>
            </w:tcBorders>
            <w:shd w:val="clear" w:color="auto" w:fill="FFFFFF"/>
          </w:tcPr>
          <w:p w14:paraId="3049C460" w14:textId="77777777" w:rsidR="009E61BC" w:rsidRPr="00890B0C" w:rsidRDefault="009E61BC">
            <w:pPr>
              <w:pStyle w:val="AttributeTableBody"/>
              <w:jc w:val="left"/>
              <w:rPr>
                <w:noProof/>
              </w:rPr>
            </w:pPr>
            <w:r w:rsidRPr="00890B0C">
              <w:rPr>
                <w:noProof/>
              </w:rPr>
              <w:t>Date/Time of Attestation</w:t>
            </w:r>
          </w:p>
        </w:tc>
      </w:tr>
      <w:tr w:rsidR="009F20B7" w:rsidRPr="009E61BC" w14:paraId="35095D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A37F2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F56EB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460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E094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3755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D7950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DB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19A62F" w14:textId="77777777" w:rsidR="009E61BC" w:rsidRPr="00890B0C" w:rsidRDefault="009E61BC">
            <w:pPr>
              <w:pStyle w:val="AttributeTableBody"/>
              <w:rPr>
                <w:noProof/>
              </w:rPr>
            </w:pPr>
            <w:r w:rsidRPr="00890B0C">
              <w:rPr>
                <w:noProof/>
              </w:rPr>
              <w:t>01518</w:t>
            </w:r>
          </w:p>
        </w:tc>
        <w:tc>
          <w:tcPr>
            <w:tcW w:w="3888" w:type="dxa"/>
            <w:tcBorders>
              <w:top w:val="dotted" w:sz="4" w:space="0" w:color="auto"/>
              <w:left w:val="nil"/>
              <w:bottom w:val="dotted" w:sz="4" w:space="0" w:color="auto"/>
              <w:right w:val="nil"/>
            </w:tcBorders>
            <w:shd w:val="clear" w:color="auto" w:fill="FFFFFF"/>
          </w:tcPr>
          <w:p w14:paraId="39094E30" w14:textId="77777777" w:rsidR="009E61BC" w:rsidRPr="00890B0C" w:rsidRDefault="009E61BC">
            <w:pPr>
              <w:pStyle w:val="AttributeTableBody"/>
              <w:jc w:val="left"/>
              <w:rPr>
                <w:noProof/>
              </w:rPr>
            </w:pPr>
            <w:r w:rsidRPr="00890B0C">
              <w:rPr>
                <w:noProof/>
              </w:rPr>
              <w:t>Attested By</w:t>
            </w:r>
          </w:p>
        </w:tc>
      </w:tr>
      <w:tr w:rsidR="009F20B7" w:rsidRPr="009E61BC" w14:paraId="351852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35BB8AC"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0C87D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190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7E8F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C909C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C630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9A500" w14:textId="5116480C" w:rsidR="009E61BC" w:rsidRPr="00890B0C" w:rsidRDefault="00000000">
            <w:pPr>
              <w:pStyle w:val="AttributeTableBody"/>
              <w:rPr>
                <w:rStyle w:val="HyperlinkTable"/>
                <w:noProof/>
              </w:rPr>
            </w:pPr>
            <w:hyperlink r:id="rId332" w:anchor="HL70422" w:history="1">
              <w:r w:rsidR="009E61BC" w:rsidRPr="00890B0C">
                <w:rPr>
                  <w:rStyle w:val="HyperlinkTable"/>
                  <w:noProof/>
                </w:rPr>
                <w:t>0422</w:t>
              </w:r>
            </w:hyperlink>
          </w:p>
        </w:tc>
        <w:tc>
          <w:tcPr>
            <w:tcW w:w="720" w:type="dxa"/>
            <w:tcBorders>
              <w:top w:val="dotted" w:sz="4" w:space="0" w:color="auto"/>
              <w:left w:val="nil"/>
              <w:bottom w:val="dotted" w:sz="4" w:space="0" w:color="auto"/>
              <w:right w:val="nil"/>
            </w:tcBorders>
            <w:shd w:val="clear" w:color="auto" w:fill="FFFFFF"/>
          </w:tcPr>
          <w:p w14:paraId="0C4BA3A8" w14:textId="77777777" w:rsidR="009E61BC" w:rsidRPr="00890B0C" w:rsidRDefault="009E61BC">
            <w:pPr>
              <w:pStyle w:val="AttributeTableBody"/>
              <w:rPr>
                <w:noProof/>
              </w:rPr>
            </w:pPr>
            <w:r w:rsidRPr="00890B0C">
              <w:rPr>
                <w:noProof/>
              </w:rPr>
              <w:t>01519</w:t>
            </w:r>
          </w:p>
        </w:tc>
        <w:tc>
          <w:tcPr>
            <w:tcW w:w="3888" w:type="dxa"/>
            <w:tcBorders>
              <w:top w:val="dotted" w:sz="4" w:space="0" w:color="auto"/>
              <w:left w:val="nil"/>
              <w:bottom w:val="dotted" w:sz="4" w:space="0" w:color="auto"/>
              <w:right w:val="nil"/>
            </w:tcBorders>
            <w:shd w:val="clear" w:color="auto" w:fill="FFFFFF"/>
          </w:tcPr>
          <w:p w14:paraId="4CD22668" w14:textId="77777777" w:rsidR="009E61BC" w:rsidRPr="00890B0C" w:rsidRDefault="009E61BC">
            <w:pPr>
              <w:pStyle w:val="AttributeTableBody"/>
              <w:jc w:val="left"/>
              <w:rPr>
                <w:noProof/>
              </w:rPr>
            </w:pPr>
            <w:r w:rsidRPr="00890B0C">
              <w:rPr>
                <w:noProof/>
              </w:rPr>
              <w:t>Triage Code</w:t>
            </w:r>
          </w:p>
        </w:tc>
      </w:tr>
      <w:tr w:rsidR="009F20B7" w:rsidRPr="009E61BC" w14:paraId="4C35DC7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157EF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0B46B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AEA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5FFE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E4711B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FF5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2F1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400E4" w14:textId="77777777" w:rsidR="009E61BC" w:rsidRPr="00890B0C" w:rsidRDefault="009E61BC">
            <w:pPr>
              <w:pStyle w:val="AttributeTableBody"/>
              <w:rPr>
                <w:noProof/>
              </w:rPr>
            </w:pPr>
            <w:r w:rsidRPr="00890B0C">
              <w:rPr>
                <w:noProof/>
              </w:rPr>
              <w:t>01520</w:t>
            </w:r>
          </w:p>
        </w:tc>
        <w:tc>
          <w:tcPr>
            <w:tcW w:w="3888" w:type="dxa"/>
            <w:tcBorders>
              <w:top w:val="dotted" w:sz="4" w:space="0" w:color="auto"/>
              <w:left w:val="nil"/>
              <w:bottom w:val="dotted" w:sz="4" w:space="0" w:color="auto"/>
              <w:right w:val="nil"/>
            </w:tcBorders>
            <w:shd w:val="clear" w:color="auto" w:fill="FFFFFF"/>
          </w:tcPr>
          <w:p w14:paraId="45D30A10" w14:textId="77777777" w:rsidR="009E61BC" w:rsidRPr="00890B0C" w:rsidRDefault="009E61BC">
            <w:pPr>
              <w:pStyle w:val="AttributeTableBody"/>
              <w:jc w:val="left"/>
              <w:rPr>
                <w:noProof/>
              </w:rPr>
            </w:pPr>
            <w:r w:rsidRPr="00890B0C">
              <w:rPr>
                <w:noProof/>
              </w:rPr>
              <w:t xml:space="preserve">Abstract Completion Date/Time </w:t>
            </w:r>
          </w:p>
        </w:tc>
      </w:tr>
      <w:tr w:rsidR="009F20B7" w:rsidRPr="009E61BC" w14:paraId="15E0374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583E43"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595979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87D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1AC93"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FE678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98F6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77D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104A" w14:textId="77777777" w:rsidR="009E61BC" w:rsidRPr="00890B0C" w:rsidRDefault="009E61BC">
            <w:pPr>
              <w:pStyle w:val="AttributeTableBody"/>
              <w:rPr>
                <w:noProof/>
              </w:rPr>
            </w:pPr>
            <w:r w:rsidRPr="00890B0C">
              <w:rPr>
                <w:noProof/>
              </w:rPr>
              <w:t>01521</w:t>
            </w:r>
          </w:p>
        </w:tc>
        <w:tc>
          <w:tcPr>
            <w:tcW w:w="3888" w:type="dxa"/>
            <w:tcBorders>
              <w:top w:val="dotted" w:sz="4" w:space="0" w:color="auto"/>
              <w:left w:val="nil"/>
              <w:bottom w:val="dotted" w:sz="4" w:space="0" w:color="auto"/>
              <w:right w:val="nil"/>
            </w:tcBorders>
            <w:shd w:val="clear" w:color="auto" w:fill="FFFFFF"/>
          </w:tcPr>
          <w:p w14:paraId="59E3DE9E" w14:textId="77777777" w:rsidR="009E61BC" w:rsidRPr="00890B0C" w:rsidRDefault="009E61BC">
            <w:pPr>
              <w:pStyle w:val="AttributeTableBody"/>
              <w:jc w:val="left"/>
              <w:rPr>
                <w:noProof/>
              </w:rPr>
            </w:pPr>
            <w:r w:rsidRPr="00890B0C">
              <w:rPr>
                <w:noProof/>
              </w:rPr>
              <w:t>Abstracted By</w:t>
            </w:r>
          </w:p>
        </w:tc>
      </w:tr>
      <w:tr w:rsidR="009F20B7" w:rsidRPr="009E61BC" w14:paraId="792C35F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B57D80"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2E9C88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EC0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DD83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A7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0697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E3A1C" w14:textId="581959FF" w:rsidR="009E61BC" w:rsidRPr="00890B0C" w:rsidRDefault="00000000">
            <w:pPr>
              <w:pStyle w:val="AttributeTableBody"/>
              <w:rPr>
                <w:rStyle w:val="HyperlinkTable"/>
                <w:noProof/>
              </w:rPr>
            </w:pPr>
            <w:hyperlink r:id="rId333" w:anchor="HL70423" w:history="1">
              <w:r w:rsidR="009E61BC" w:rsidRPr="00890B0C">
                <w:rPr>
                  <w:rStyle w:val="HyperlinkTable"/>
                  <w:noProof/>
                </w:rPr>
                <w:t>0423</w:t>
              </w:r>
            </w:hyperlink>
          </w:p>
        </w:tc>
        <w:tc>
          <w:tcPr>
            <w:tcW w:w="720" w:type="dxa"/>
            <w:tcBorders>
              <w:top w:val="dotted" w:sz="4" w:space="0" w:color="auto"/>
              <w:left w:val="nil"/>
              <w:bottom w:val="dotted" w:sz="4" w:space="0" w:color="auto"/>
              <w:right w:val="nil"/>
            </w:tcBorders>
            <w:shd w:val="clear" w:color="auto" w:fill="FFFFFF"/>
          </w:tcPr>
          <w:p w14:paraId="3407F8D9" w14:textId="77777777" w:rsidR="009E61BC" w:rsidRPr="00890B0C" w:rsidRDefault="009E61BC">
            <w:pPr>
              <w:pStyle w:val="AttributeTableBody"/>
              <w:rPr>
                <w:noProof/>
              </w:rPr>
            </w:pPr>
            <w:r w:rsidRPr="00890B0C">
              <w:rPr>
                <w:noProof/>
              </w:rPr>
              <w:t>01522</w:t>
            </w:r>
          </w:p>
        </w:tc>
        <w:tc>
          <w:tcPr>
            <w:tcW w:w="3888" w:type="dxa"/>
            <w:tcBorders>
              <w:top w:val="dotted" w:sz="4" w:space="0" w:color="auto"/>
              <w:left w:val="nil"/>
              <w:bottom w:val="dotted" w:sz="4" w:space="0" w:color="auto"/>
              <w:right w:val="nil"/>
            </w:tcBorders>
            <w:shd w:val="clear" w:color="auto" w:fill="FFFFFF"/>
          </w:tcPr>
          <w:p w14:paraId="30E26AE9" w14:textId="77777777" w:rsidR="009E61BC" w:rsidRPr="00890B0C" w:rsidRDefault="009E61BC">
            <w:pPr>
              <w:pStyle w:val="AttributeTableBody"/>
              <w:jc w:val="left"/>
              <w:rPr>
                <w:noProof/>
              </w:rPr>
            </w:pPr>
            <w:r w:rsidRPr="00890B0C">
              <w:rPr>
                <w:noProof/>
              </w:rPr>
              <w:t>Case Category Code</w:t>
            </w:r>
          </w:p>
        </w:tc>
      </w:tr>
      <w:tr w:rsidR="009F20B7" w:rsidRPr="009E61BC" w14:paraId="5CC830B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01F013D"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07F3B6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C15D74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F7204"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8F5CD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C79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4E97C" w14:textId="03958757" w:rsidR="009E61BC" w:rsidRPr="002764E3" w:rsidRDefault="00000000">
            <w:pPr>
              <w:pStyle w:val="AttributeTableBody"/>
              <w:rPr>
                <w:rStyle w:val="HyperlinkTable"/>
              </w:rPr>
            </w:pPr>
            <w:hyperlink r:id="rId334" w:anchor="HL70136" w:history="1">
              <w:r w:rsidR="009E61BC" w:rsidRPr="002764E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4FE2A11" w14:textId="77777777" w:rsidR="009E61BC" w:rsidRPr="00890B0C" w:rsidRDefault="009E61BC">
            <w:pPr>
              <w:pStyle w:val="AttributeTableBody"/>
              <w:rPr>
                <w:noProof/>
              </w:rPr>
            </w:pPr>
            <w:r w:rsidRPr="00890B0C">
              <w:rPr>
                <w:noProof/>
              </w:rPr>
              <w:t>01523</w:t>
            </w:r>
          </w:p>
        </w:tc>
        <w:tc>
          <w:tcPr>
            <w:tcW w:w="3888" w:type="dxa"/>
            <w:tcBorders>
              <w:top w:val="dotted" w:sz="4" w:space="0" w:color="auto"/>
              <w:left w:val="nil"/>
              <w:bottom w:val="dotted" w:sz="4" w:space="0" w:color="auto"/>
              <w:right w:val="nil"/>
            </w:tcBorders>
            <w:shd w:val="clear" w:color="auto" w:fill="FFFFFF"/>
          </w:tcPr>
          <w:p w14:paraId="65A096DB" w14:textId="77777777" w:rsidR="009E61BC" w:rsidRPr="00890B0C" w:rsidRDefault="009E61BC">
            <w:pPr>
              <w:pStyle w:val="AttributeTableBody"/>
              <w:jc w:val="left"/>
              <w:rPr>
                <w:noProof/>
              </w:rPr>
            </w:pPr>
            <w:r w:rsidRPr="00890B0C">
              <w:rPr>
                <w:noProof/>
              </w:rPr>
              <w:t>Caesarian Section Indicator</w:t>
            </w:r>
          </w:p>
        </w:tc>
      </w:tr>
      <w:tr w:rsidR="009F20B7" w:rsidRPr="009E61BC" w14:paraId="525581E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02B30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D9BE5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66E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B897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8ACD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F182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23F3E" w14:textId="7B8E2F8C" w:rsidR="009E61BC" w:rsidRPr="00890B0C" w:rsidRDefault="00000000">
            <w:pPr>
              <w:pStyle w:val="AttributeTableBody"/>
              <w:rPr>
                <w:rStyle w:val="HyperlinkTable"/>
                <w:noProof/>
              </w:rPr>
            </w:pPr>
            <w:hyperlink r:id="rId335" w:anchor="HL70424" w:history="1">
              <w:r w:rsidR="009E61BC" w:rsidRPr="00890B0C">
                <w:rPr>
                  <w:rStyle w:val="HyperlinkTable"/>
                  <w:noProof/>
                </w:rPr>
                <w:t>0424</w:t>
              </w:r>
            </w:hyperlink>
          </w:p>
        </w:tc>
        <w:tc>
          <w:tcPr>
            <w:tcW w:w="720" w:type="dxa"/>
            <w:tcBorders>
              <w:top w:val="dotted" w:sz="4" w:space="0" w:color="auto"/>
              <w:left w:val="nil"/>
              <w:bottom w:val="dotted" w:sz="4" w:space="0" w:color="auto"/>
              <w:right w:val="nil"/>
            </w:tcBorders>
            <w:shd w:val="clear" w:color="auto" w:fill="FFFFFF"/>
          </w:tcPr>
          <w:p w14:paraId="3CE0E139" w14:textId="77777777" w:rsidR="009E61BC" w:rsidRPr="00890B0C" w:rsidRDefault="009E61BC">
            <w:pPr>
              <w:pStyle w:val="AttributeTableBody"/>
              <w:rPr>
                <w:noProof/>
              </w:rPr>
            </w:pPr>
            <w:r w:rsidRPr="00890B0C">
              <w:rPr>
                <w:noProof/>
              </w:rPr>
              <w:t>01524</w:t>
            </w:r>
          </w:p>
        </w:tc>
        <w:tc>
          <w:tcPr>
            <w:tcW w:w="3888" w:type="dxa"/>
            <w:tcBorders>
              <w:top w:val="dotted" w:sz="4" w:space="0" w:color="auto"/>
              <w:left w:val="nil"/>
              <w:bottom w:val="dotted" w:sz="4" w:space="0" w:color="auto"/>
              <w:right w:val="nil"/>
            </w:tcBorders>
            <w:shd w:val="clear" w:color="auto" w:fill="FFFFFF"/>
          </w:tcPr>
          <w:p w14:paraId="1A2D2E4A" w14:textId="77777777" w:rsidR="009E61BC" w:rsidRPr="00890B0C" w:rsidRDefault="009E61BC">
            <w:pPr>
              <w:pStyle w:val="AttributeTableBody"/>
              <w:jc w:val="left"/>
              <w:rPr>
                <w:noProof/>
              </w:rPr>
            </w:pPr>
            <w:r w:rsidRPr="00890B0C">
              <w:rPr>
                <w:noProof/>
              </w:rPr>
              <w:t>Gestation Category Code</w:t>
            </w:r>
          </w:p>
        </w:tc>
      </w:tr>
      <w:tr w:rsidR="009F20B7" w:rsidRPr="009E61BC" w14:paraId="02FB321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5667861"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3724F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731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378C88F"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6BB2D7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F714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948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EB7C8" w14:textId="77777777" w:rsidR="009E61BC" w:rsidRPr="00890B0C" w:rsidRDefault="009E61BC">
            <w:pPr>
              <w:pStyle w:val="AttributeTableBody"/>
              <w:rPr>
                <w:noProof/>
              </w:rPr>
            </w:pPr>
            <w:r w:rsidRPr="00890B0C">
              <w:rPr>
                <w:noProof/>
              </w:rPr>
              <w:t>01525</w:t>
            </w:r>
          </w:p>
        </w:tc>
        <w:tc>
          <w:tcPr>
            <w:tcW w:w="3888" w:type="dxa"/>
            <w:tcBorders>
              <w:top w:val="dotted" w:sz="4" w:space="0" w:color="auto"/>
              <w:left w:val="nil"/>
              <w:bottom w:val="dotted" w:sz="4" w:space="0" w:color="auto"/>
              <w:right w:val="nil"/>
            </w:tcBorders>
            <w:shd w:val="clear" w:color="auto" w:fill="FFFFFF"/>
          </w:tcPr>
          <w:p w14:paraId="389D3B5D" w14:textId="77777777" w:rsidR="009E61BC" w:rsidRPr="00890B0C" w:rsidRDefault="009E61BC">
            <w:pPr>
              <w:pStyle w:val="AttributeTableBody"/>
              <w:jc w:val="left"/>
              <w:rPr>
                <w:noProof/>
              </w:rPr>
            </w:pPr>
            <w:r w:rsidRPr="00890B0C">
              <w:rPr>
                <w:noProof/>
              </w:rPr>
              <w:t>Gestation Period - Weeks</w:t>
            </w:r>
          </w:p>
        </w:tc>
      </w:tr>
      <w:tr w:rsidR="009F20B7" w:rsidRPr="009E61BC" w14:paraId="07D6313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9BE0F0C"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B54260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32C2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2106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C3B8A9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40C0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48BE0" w14:textId="2DD29F3D" w:rsidR="009E61BC" w:rsidRPr="00890B0C" w:rsidRDefault="00000000">
            <w:pPr>
              <w:pStyle w:val="AttributeTableBody"/>
              <w:rPr>
                <w:rStyle w:val="HyperlinkTable"/>
                <w:noProof/>
              </w:rPr>
            </w:pPr>
            <w:hyperlink r:id="rId336" w:anchor="HL70425" w:history="1">
              <w:r w:rsidR="009E61BC" w:rsidRPr="00890B0C">
                <w:rPr>
                  <w:rStyle w:val="HyperlinkTable"/>
                  <w:noProof/>
                </w:rPr>
                <w:t>0425</w:t>
              </w:r>
            </w:hyperlink>
          </w:p>
        </w:tc>
        <w:tc>
          <w:tcPr>
            <w:tcW w:w="720" w:type="dxa"/>
            <w:tcBorders>
              <w:top w:val="dotted" w:sz="4" w:space="0" w:color="auto"/>
              <w:left w:val="nil"/>
              <w:bottom w:val="dotted" w:sz="4" w:space="0" w:color="auto"/>
              <w:right w:val="nil"/>
            </w:tcBorders>
            <w:shd w:val="clear" w:color="auto" w:fill="FFFFFF"/>
          </w:tcPr>
          <w:p w14:paraId="28E6C7D3" w14:textId="77777777" w:rsidR="009E61BC" w:rsidRPr="00890B0C" w:rsidRDefault="009E61BC">
            <w:pPr>
              <w:pStyle w:val="AttributeTableBody"/>
              <w:rPr>
                <w:noProof/>
              </w:rPr>
            </w:pPr>
            <w:r w:rsidRPr="00890B0C">
              <w:rPr>
                <w:noProof/>
              </w:rPr>
              <w:t>01526</w:t>
            </w:r>
          </w:p>
        </w:tc>
        <w:tc>
          <w:tcPr>
            <w:tcW w:w="3888" w:type="dxa"/>
            <w:tcBorders>
              <w:top w:val="dotted" w:sz="4" w:space="0" w:color="auto"/>
              <w:left w:val="nil"/>
              <w:bottom w:val="dotted" w:sz="4" w:space="0" w:color="auto"/>
              <w:right w:val="nil"/>
            </w:tcBorders>
            <w:shd w:val="clear" w:color="auto" w:fill="FFFFFF"/>
          </w:tcPr>
          <w:p w14:paraId="388CAD03" w14:textId="77777777" w:rsidR="009E61BC" w:rsidRPr="00890B0C" w:rsidRDefault="009E61BC">
            <w:pPr>
              <w:pStyle w:val="AttributeTableBody"/>
              <w:jc w:val="left"/>
              <w:rPr>
                <w:noProof/>
              </w:rPr>
            </w:pPr>
            <w:r w:rsidRPr="00890B0C">
              <w:rPr>
                <w:noProof/>
              </w:rPr>
              <w:t>Newborn Code</w:t>
            </w:r>
          </w:p>
        </w:tc>
      </w:tr>
      <w:tr w:rsidR="009F20B7" w:rsidRPr="009E61BC" w14:paraId="20190333"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3F2BF9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1513803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single" w:sz="4" w:space="0" w:color="auto"/>
              <w:right w:val="nil"/>
            </w:tcBorders>
            <w:shd w:val="clear" w:color="auto" w:fill="FFFFFF"/>
          </w:tcPr>
          <w:p w14:paraId="282B37D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0B10B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single" w:sz="4" w:space="0" w:color="auto"/>
              <w:right w:val="nil"/>
            </w:tcBorders>
            <w:shd w:val="clear" w:color="auto" w:fill="FFFFFF"/>
          </w:tcPr>
          <w:p w14:paraId="4C8D51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47173C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74BB51" w14:textId="7C8033B1" w:rsidR="009E61BC" w:rsidRPr="002764E3" w:rsidRDefault="00000000">
            <w:pPr>
              <w:pStyle w:val="AttributeTableBody"/>
              <w:rPr>
                <w:rStyle w:val="HyperlinkTable"/>
              </w:rPr>
            </w:pPr>
            <w:hyperlink r:id="rId337" w:anchor="HL70136" w:history="1">
              <w:r w:rsidR="009E61BC" w:rsidRPr="002764E3">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6C42FA93" w14:textId="77777777" w:rsidR="009E61BC" w:rsidRPr="00890B0C" w:rsidRDefault="009E61BC">
            <w:pPr>
              <w:pStyle w:val="AttributeTableBody"/>
              <w:rPr>
                <w:noProof/>
              </w:rPr>
            </w:pPr>
            <w:r w:rsidRPr="00890B0C">
              <w:rPr>
                <w:noProof/>
              </w:rPr>
              <w:t>01527</w:t>
            </w:r>
          </w:p>
        </w:tc>
        <w:tc>
          <w:tcPr>
            <w:tcW w:w="3888" w:type="dxa"/>
            <w:tcBorders>
              <w:top w:val="dotted" w:sz="4" w:space="0" w:color="auto"/>
              <w:left w:val="nil"/>
              <w:bottom w:val="single" w:sz="4" w:space="0" w:color="auto"/>
              <w:right w:val="nil"/>
            </w:tcBorders>
            <w:shd w:val="clear" w:color="auto" w:fill="FFFFFF"/>
          </w:tcPr>
          <w:p w14:paraId="6093C5D2" w14:textId="77777777" w:rsidR="009E61BC" w:rsidRPr="00890B0C" w:rsidRDefault="009E61BC">
            <w:pPr>
              <w:pStyle w:val="AttributeTableBody"/>
              <w:jc w:val="left"/>
              <w:rPr>
                <w:noProof/>
              </w:rPr>
            </w:pPr>
            <w:r w:rsidRPr="00890B0C">
              <w:rPr>
                <w:noProof/>
              </w:rPr>
              <w:t>Stillborn Indicator</w:t>
            </w:r>
          </w:p>
        </w:tc>
      </w:tr>
    </w:tbl>
    <w:p w14:paraId="7A9C834E" w14:textId="77777777" w:rsidR="009E61BC" w:rsidRPr="00890B0C" w:rsidRDefault="009E61BC">
      <w:pPr>
        <w:pStyle w:val="Heading4"/>
        <w:rPr>
          <w:noProof/>
          <w:vanish/>
        </w:rPr>
      </w:pPr>
      <w:bookmarkStart w:id="2123" w:name="_Toc1882324"/>
      <w:r w:rsidRPr="00890B0C">
        <w:rPr>
          <w:noProof/>
          <w:vanish/>
        </w:rPr>
        <w:t>ABS Field Definitions</w:t>
      </w:r>
      <w:bookmarkEnd w:id="2123"/>
      <w:r w:rsidR="005B65F4" w:rsidRPr="00890B0C">
        <w:rPr>
          <w:noProof/>
          <w:vanish/>
        </w:rPr>
        <w:fldChar w:fldCharType="begin"/>
      </w:r>
      <w:r w:rsidRPr="00890B0C">
        <w:rPr>
          <w:noProof/>
          <w:vanish/>
        </w:rPr>
        <w:instrText xml:space="preserve"> XE "ABS - data element definitions" </w:instrText>
      </w:r>
      <w:r w:rsidR="005B65F4" w:rsidRPr="00890B0C">
        <w:rPr>
          <w:noProof/>
          <w:vanish/>
        </w:rPr>
        <w:fldChar w:fldCharType="end"/>
      </w:r>
    </w:p>
    <w:p w14:paraId="616647FC" w14:textId="77777777" w:rsidR="009E61BC" w:rsidRPr="00890B0C" w:rsidRDefault="009E61BC">
      <w:pPr>
        <w:pStyle w:val="Heading4"/>
        <w:tabs>
          <w:tab w:val="num" w:pos="1440"/>
        </w:tabs>
        <w:rPr>
          <w:noProof/>
        </w:rPr>
      </w:pPr>
      <w:bookmarkStart w:id="2124" w:name="_Toc1882325"/>
      <w:r w:rsidRPr="00890B0C">
        <w:rPr>
          <w:noProof/>
        </w:rPr>
        <w:t>ABS-1   Discharge Care Provider</w:t>
      </w:r>
      <w:r w:rsidR="005B65F4" w:rsidRPr="00890B0C">
        <w:rPr>
          <w:noProof/>
        </w:rPr>
        <w:fldChar w:fldCharType="begin"/>
      </w:r>
      <w:r w:rsidRPr="00890B0C">
        <w:rPr>
          <w:noProof/>
        </w:rPr>
        <w:instrText xml:space="preserve"> XE "Discharge care provider" </w:instrText>
      </w:r>
      <w:r w:rsidR="005B65F4" w:rsidRPr="00890B0C">
        <w:rPr>
          <w:noProof/>
        </w:rPr>
        <w:fldChar w:fldCharType="end"/>
      </w:r>
      <w:r w:rsidRPr="00890B0C">
        <w:rPr>
          <w:noProof/>
        </w:rPr>
        <w:t xml:space="preserve">   (XCN)   01514</w:t>
      </w:r>
      <w:bookmarkEnd w:id="2124"/>
    </w:p>
    <w:p w14:paraId="2BE48A1B"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992F57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DEBC6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EE98DB" w14:textId="77777777" w:rsidR="00C344D6" w:rsidRDefault="00C344D6" w:rsidP="00C344D6">
      <w:pPr>
        <w:pStyle w:val="Components"/>
      </w:pPr>
      <w:r>
        <w:t>Subcomponents for Assigning Authority (HD):  &lt;Namespace ID (IS)&gt; &amp; &lt;Universal ID (ST)&gt; &amp; &lt;Universal ID Type (ID)&gt;</w:t>
      </w:r>
    </w:p>
    <w:p w14:paraId="086AD072" w14:textId="77777777" w:rsidR="00C344D6" w:rsidRDefault="00C344D6" w:rsidP="00C344D6">
      <w:pPr>
        <w:pStyle w:val="Components"/>
      </w:pPr>
      <w:r>
        <w:t>Subcomponents for Assigning Facility (HD):  &lt;Namespace ID (IS)&gt; &amp; &lt;Universal ID (ST)&gt; &amp; &lt;Universal ID Type (ID)&gt;</w:t>
      </w:r>
    </w:p>
    <w:p w14:paraId="04CB5273"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26BFA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2194A"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E1269E" w14:textId="3322D3BD" w:rsidR="009E61BC" w:rsidRPr="00890B0C" w:rsidRDefault="009E61BC">
      <w:pPr>
        <w:pStyle w:val="NormalIndented"/>
        <w:rPr>
          <w:noProof/>
        </w:rPr>
      </w:pPr>
      <w:r w:rsidRPr="00890B0C">
        <w:rPr>
          <w:noProof/>
        </w:rPr>
        <w:t xml:space="preserve">Definition: Identification number of the provider responsible for the discharge of the patient from his/her care.  Refer to </w:t>
      </w:r>
      <w:hyperlink r:id="rId338" w:anchor="HL70010" w:history="1">
        <w:r w:rsidRPr="002764E3">
          <w:rPr>
            <w:rStyle w:val="ReferenceUserTable"/>
          </w:rPr>
          <w:t>User-defined Table 0010 - Physician ID</w:t>
        </w:r>
      </w:hyperlink>
      <w:r>
        <w:rPr>
          <w:noProof/>
        </w:rPr>
        <w:t xml:space="preserve"> </w:t>
      </w:r>
      <w:r w:rsidRPr="006E29AE">
        <w:rPr>
          <w:noProof/>
        </w:rPr>
        <w:t xml:space="preserve">in Chapter 2C, Code Tables, </w:t>
      </w:r>
      <w:r w:rsidRPr="00890B0C">
        <w:rPr>
          <w:noProof/>
        </w:rPr>
        <w:t>for suggested values.</w:t>
      </w:r>
    </w:p>
    <w:p w14:paraId="0F934342" w14:textId="77777777" w:rsidR="009E61BC" w:rsidRPr="00890B0C" w:rsidRDefault="009E61BC">
      <w:pPr>
        <w:pStyle w:val="Heading4"/>
        <w:tabs>
          <w:tab w:val="num" w:pos="1440"/>
        </w:tabs>
        <w:rPr>
          <w:noProof/>
        </w:rPr>
      </w:pPr>
      <w:bookmarkStart w:id="2125" w:name="_Toc1882326"/>
      <w:r w:rsidRPr="00890B0C">
        <w:rPr>
          <w:noProof/>
        </w:rPr>
        <w:t>ABS-2   Transfer Medical Service Code</w:t>
      </w:r>
      <w:r w:rsidR="005B65F4" w:rsidRPr="00890B0C">
        <w:rPr>
          <w:noProof/>
        </w:rPr>
        <w:fldChar w:fldCharType="begin"/>
      </w:r>
      <w:r w:rsidRPr="00890B0C">
        <w:rPr>
          <w:noProof/>
        </w:rPr>
        <w:instrText xml:space="preserve"> XE "Transfer medical service code" </w:instrText>
      </w:r>
      <w:r w:rsidR="005B65F4" w:rsidRPr="00890B0C">
        <w:rPr>
          <w:noProof/>
        </w:rPr>
        <w:fldChar w:fldCharType="end"/>
      </w:r>
      <w:r w:rsidRPr="00890B0C">
        <w:rPr>
          <w:noProof/>
        </w:rPr>
        <w:t xml:space="preserve">   (CWE)   01515</w:t>
      </w:r>
      <w:bookmarkEnd w:id="2125"/>
    </w:p>
    <w:p w14:paraId="1F87F5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03D02" w14:textId="1AAEC73F" w:rsidR="009E61BC" w:rsidRPr="00890B0C" w:rsidRDefault="009E61BC">
      <w:pPr>
        <w:pStyle w:val="NormalIndented"/>
        <w:rPr>
          <w:noProof/>
        </w:rPr>
      </w:pPr>
      <w:r w:rsidRPr="00890B0C">
        <w:rPr>
          <w:noProof/>
        </w:rPr>
        <w:t>Definition:  Medical code representing the patient</w:t>
      </w:r>
      <w:r>
        <w:rPr>
          <w:noProof/>
        </w:rPr>
        <w:t>'</w:t>
      </w:r>
      <w:r w:rsidRPr="00890B0C">
        <w:rPr>
          <w:noProof/>
        </w:rPr>
        <w:t xml:space="preserve">s medical services when they are transferred.  Refer to </w:t>
      </w:r>
      <w:hyperlink r:id="rId339" w:anchor="HL70069" w:history="1">
        <w:r w:rsidRPr="002764E3">
          <w:rPr>
            <w:rStyle w:val="ReferenceUserTable"/>
          </w:rPr>
          <w:t>User-defined Table 0069 - Hospital Service</w:t>
        </w:r>
      </w:hyperlink>
      <w:r w:rsidRPr="00890B0C">
        <w:rPr>
          <w:noProof/>
        </w:rPr>
        <w:t xml:space="preserve"> </w:t>
      </w:r>
      <w:r w:rsidRPr="006E29AE">
        <w:rPr>
          <w:noProof/>
        </w:rPr>
        <w:t xml:space="preserve">in Chapter 2C, Code Tables, </w:t>
      </w:r>
      <w:r w:rsidRPr="00890B0C">
        <w:rPr>
          <w:noProof/>
        </w:rPr>
        <w:t>for suggested values.</w:t>
      </w:r>
    </w:p>
    <w:p w14:paraId="44615D21" w14:textId="77777777" w:rsidR="009E61BC" w:rsidRPr="00890B0C" w:rsidRDefault="009E61BC">
      <w:pPr>
        <w:pStyle w:val="Heading4"/>
        <w:tabs>
          <w:tab w:val="num" w:pos="1440"/>
        </w:tabs>
        <w:rPr>
          <w:noProof/>
        </w:rPr>
      </w:pPr>
      <w:bookmarkStart w:id="2126" w:name="_Toc1882327"/>
      <w:r w:rsidRPr="00890B0C">
        <w:rPr>
          <w:noProof/>
        </w:rPr>
        <w:t>ABS-3   Severity of Illness Code</w:t>
      </w:r>
      <w:r w:rsidR="005B65F4" w:rsidRPr="00890B0C">
        <w:rPr>
          <w:noProof/>
        </w:rPr>
        <w:fldChar w:fldCharType="begin"/>
      </w:r>
      <w:r w:rsidRPr="00890B0C">
        <w:rPr>
          <w:noProof/>
        </w:rPr>
        <w:instrText xml:space="preserve"> XE "Severity of illness code" </w:instrText>
      </w:r>
      <w:r w:rsidR="005B65F4" w:rsidRPr="00890B0C">
        <w:rPr>
          <w:noProof/>
        </w:rPr>
        <w:fldChar w:fldCharType="end"/>
      </w:r>
      <w:r w:rsidRPr="00890B0C">
        <w:rPr>
          <w:noProof/>
        </w:rPr>
        <w:t xml:space="preserve">   (CWE)   01516</w:t>
      </w:r>
      <w:bookmarkEnd w:id="2126"/>
    </w:p>
    <w:p w14:paraId="663E87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F1F0EF" w14:textId="5F5BB516" w:rsidR="009E61BC" w:rsidRPr="00890B0C" w:rsidRDefault="009E61BC">
      <w:pPr>
        <w:pStyle w:val="NormalIndented"/>
        <w:rPr>
          <w:noProof/>
        </w:rPr>
      </w:pPr>
      <w:r w:rsidRPr="00890B0C">
        <w:rPr>
          <w:noProof/>
        </w:rPr>
        <w:lastRenderedPageBreak/>
        <w:t>Definition:  Code representing the ranking of a patient</w:t>
      </w:r>
      <w:r>
        <w:rPr>
          <w:noProof/>
        </w:rPr>
        <w:t>'</w:t>
      </w:r>
      <w:r w:rsidRPr="00890B0C">
        <w:rPr>
          <w:noProof/>
        </w:rPr>
        <w:t>s illness. Refer to</w:t>
      </w:r>
      <w:r w:rsidRPr="00890B0C">
        <w:rPr>
          <w:rStyle w:val="ReferenceUserTable"/>
          <w:noProof/>
        </w:rPr>
        <w:t xml:space="preserve"> </w:t>
      </w:r>
      <w:hyperlink r:id="rId340" w:anchor="HL70421" w:history="1">
        <w:r w:rsidRPr="00890B0C">
          <w:rPr>
            <w:rStyle w:val="ReferenceUserTable"/>
            <w:noProof/>
          </w:rPr>
          <w:t>User-defi</w:t>
        </w:r>
        <w:bookmarkStart w:id="2127" w:name="_Hlt1328370"/>
        <w:r w:rsidRPr="00890B0C">
          <w:rPr>
            <w:rStyle w:val="ReferenceUserTable"/>
            <w:noProof/>
          </w:rPr>
          <w:t>n</w:t>
        </w:r>
        <w:bookmarkEnd w:id="2127"/>
        <w:r w:rsidRPr="00890B0C">
          <w:rPr>
            <w:rStyle w:val="ReferenceUserTable"/>
            <w:noProof/>
          </w:rPr>
          <w:t>ed Table 0421 - Severity of Ill</w:t>
        </w:r>
        <w:bookmarkStart w:id="2128" w:name="_Hlt488683637"/>
        <w:r w:rsidRPr="00890B0C">
          <w:rPr>
            <w:rStyle w:val="ReferenceUserTable"/>
            <w:noProof/>
          </w:rPr>
          <w:t>n</w:t>
        </w:r>
        <w:bookmarkEnd w:id="2128"/>
        <w:r w:rsidRPr="00890B0C">
          <w:rPr>
            <w:rStyle w:val="ReferenceUserTable"/>
            <w:noProof/>
          </w:rPr>
          <w:t>ess Code</w:t>
        </w:r>
      </w:hyperlink>
      <w:r w:rsidRPr="00890B0C">
        <w:rPr>
          <w:noProof/>
        </w:rPr>
        <w:t xml:space="preserve"> </w:t>
      </w:r>
      <w:r w:rsidRPr="006E29AE">
        <w:rPr>
          <w:noProof/>
        </w:rPr>
        <w:t xml:space="preserve">in Chapter 2C, Code Tables, </w:t>
      </w:r>
      <w:r w:rsidRPr="00890B0C">
        <w:rPr>
          <w:noProof/>
        </w:rPr>
        <w:t>for suggested values.</w:t>
      </w:r>
    </w:p>
    <w:p w14:paraId="67B4C621" w14:textId="77777777" w:rsidR="009E61BC" w:rsidRPr="00890B0C" w:rsidRDefault="009E61BC">
      <w:pPr>
        <w:pStyle w:val="Heading4"/>
        <w:rPr>
          <w:noProof/>
        </w:rPr>
      </w:pPr>
      <w:bookmarkStart w:id="2129" w:name="_Hlt488683643"/>
      <w:bookmarkStart w:id="2130" w:name="_Toc1882328"/>
      <w:bookmarkEnd w:id="2129"/>
      <w:r w:rsidRPr="00890B0C">
        <w:rPr>
          <w:noProof/>
        </w:rPr>
        <w:t>ABS-4   Date/time of Attestation</w:t>
      </w:r>
      <w:r w:rsidR="005B65F4" w:rsidRPr="00890B0C">
        <w:rPr>
          <w:noProof/>
        </w:rPr>
        <w:fldChar w:fldCharType="begin"/>
      </w:r>
      <w:r w:rsidRPr="00890B0C">
        <w:rPr>
          <w:noProof/>
        </w:rPr>
        <w:instrText xml:space="preserve"> XE "Date/time of attestation" </w:instrText>
      </w:r>
      <w:r w:rsidR="005B65F4" w:rsidRPr="00890B0C">
        <w:rPr>
          <w:noProof/>
        </w:rPr>
        <w:fldChar w:fldCharType="end"/>
      </w:r>
      <w:r w:rsidRPr="00890B0C">
        <w:rPr>
          <w:noProof/>
        </w:rPr>
        <w:t xml:space="preserve">   (DTM)   01517</w:t>
      </w:r>
      <w:bookmarkEnd w:id="2130"/>
    </w:p>
    <w:p w14:paraId="1D21E0DE" w14:textId="77777777" w:rsidR="009E61BC" w:rsidRPr="00890B0C" w:rsidRDefault="009E61BC">
      <w:pPr>
        <w:pStyle w:val="NormalIndented"/>
        <w:rPr>
          <w:noProof/>
        </w:rPr>
      </w:pPr>
      <w:r w:rsidRPr="00890B0C">
        <w:rPr>
          <w:noProof/>
        </w:rPr>
        <w:t>Definition:  Date/time that the medical record was reviewed and accepted.</w:t>
      </w:r>
    </w:p>
    <w:p w14:paraId="37BC684F" w14:textId="77777777" w:rsidR="009E61BC" w:rsidRPr="00890B0C" w:rsidRDefault="009E61BC">
      <w:pPr>
        <w:pStyle w:val="Heading4"/>
        <w:tabs>
          <w:tab w:val="num" w:pos="1440"/>
        </w:tabs>
        <w:rPr>
          <w:noProof/>
        </w:rPr>
      </w:pPr>
      <w:bookmarkStart w:id="2131" w:name="_Toc1882329"/>
      <w:r w:rsidRPr="00890B0C">
        <w:rPr>
          <w:noProof/>
        </w:rPr>
        <w:t>ABS-5   Attested by</w:t>
      </w:r>
      <w:r w:rsidR="005B65F4" w:rsidRPr="00890B0C">
        <w:rPr>
          <w:noProof/>
        </w:rPr>
        <w:fldChar w:fldCharType="begin"/>
      </w:r>
      <w:r w:rsidRPr="00890B0C">
        <w:rPr>
          <w:noProof/>
        </w:rPr>
        <w:instrText xml:space="preserve"> XE "Attested by" </w:instrText>
      </w:r>
      <w:r w:rsidR="005B65F4" w:rsidRPr="00890B0C">
        <w:rPr>
          <w:noProof/>
        </w:rPr>
        <w:fldChar w:fldCharType="end"/>
      </w:r>
      <w:r w:rsidRPr="00890B0C">
        <w:rPr>
          <w:noProof/>
        </w:rPr>
        <w:t xml:space="preserve">   (XCN)   01518</w:t>
      </w:r>
      <w:bookmarkEnd w:id="2131"/>
    </w:p>
    <w:p w14:paraId="51FA795D"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0EB66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C77A005"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42D887" w14:textId="77777777" w:rsidR="00C344D6" w:rsidRDefault="00C344D6" w:rsidP="00C344D6">
      <w:pPr>
        <w:pStyle w:val="Components"/>
      </w:pPr>
      <w:r>
        <w:t>Subcomponents for Assigning Authority (HD):  &lt;Namespace ID (IS)&gt; &amp; &lt;Universal ID (ST)&gt; &amp; &lt;Universal ID Type (ID)&gt;</w:t>
      </w:r>
    </w:p>
    <w:p w14:paraId="63797E7E" w14:textId="77777777" w:rsidR="00C344D6" w:rsidRDefault="00C344D6" w:rsidP="00C344D6">
      <w:pPr>
        <w:pStyle w:val="Components"/>
      </w:pPr>
      <w:r>
        <w:t>Subcomponents for Assigning Facility (HD):  &lt;Namespace ID (IS)&gt; &amp; &lt;Universal ID (ST)&gt; &amp; &lt;Universal ID Type (ID)&gt;</w:t>
      </w:r>
    </w:p>
    <w:p w14:paraId="46F6A49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5994F"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6514"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DDBA5D" w14:textId="77777777" w:rsidR="009E61BC" w:rsidRPr="00890B0C" w:rsidRDefault="009E61BC">
      <w:pPr>
        <w:pStyle w:val="NormalIndented"/>
        <w:rPr>
          <w:noProof/>
        </w:rPr>
      </w:pPr>
      <w:r w:rsidRPr="00890B0C">
        <w:rPr>
          <w:noProof/>
        </w:rPr>
        <w:t>Definition:  Identification number of the person (usually a provider) who reviewed and accepted the abstract of the medical record.</w:t>
      </w:r>
    </w:p>
    <w:p w14:paraId="0F432C46" w14:textId="77777777" w:rsidR="009E61BC" w:rsidRPr="00890B0C" w:rsidRDefault="009E61BC">
      <w:pPr>
        <w:pStyle w:val="Heading4"/>
        <w:tabs>
          <w:tab w:val="num" w:pos="1440"/>
        </w:tabs>
        <w:rPr>
          <w:noProof/>
        </w:rPr>
      </w:pPr>
      <w:bookmarkStart w:id="2132" w:name="_Toc1882330"/>
      <w:r w:rsidRPr="00890B0C">
        <w:rPr>
          <w:noProof/>
        </w:rPr>
        <w:t>ABS-6   Triage Code</w:t>
      </w:r>
      <w:r w:rsidR="005B65F4" w:rsidRPr="00890B0C">
        <w:rPr>
          <w:noProof/>
        </w:rPr>
        <w:fldChar w:fldCharType="begin"/>
      </w:r>
      <w:r w:rsidRPr="00890B0C">
        <w:rPr>
          <w:noProof/>
        </w:rPr>
        <w:instrText xml:space="preserve"> XE "Triage code" </w:instrText>
      </w:r>
      <w:r w:rsidR="005B65F4" w:rsidRPr="00890B0C">
        <w:rPr>
          <w:noProof/>
        </w:rPr>
        <w:fldChar w:fldCharType="end"/>
      </w:r>
      <w:r w:rsidRPr="00890B0C">
        <w:rPr>
          <w:noProof/>
        </w:rPr>
        <w:t xml:space="preserve">   (CWE)   01519</w:t>
      </w:r>
      <w:bookmarkEnd w:id="2132"/>
    </w:p>
    <w:p w14:paraId="1F062C8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E7499A" w14:textId="683EA0BA" w:rsidR="009E61BC" w:rsidRPr="00890B0C" w:rsidRDefault="009E61BC">
      <w:pPr>
        <w:pStyle w:val="NormalIndented"/>
        <w:rPr>
          <w:noProof/>
        </w:rPr>
      </w:pPr>
      <w:r w:rsidRPr="00890B0C">
        <w:rPr>
          <w:noProof/>
        </w:rPr>
        <w:t>Definition:  Code representing a patient</w:t>
      </w:r>
      <w:r>
        <w:rPr>
          <w:noProof/>
        </w:rPr>
        <w:t>'</w:t>
      </w:r>
      <w:r w:rsidRPr="00890B0C">
        <w:rPr>
          <w:noProof/>
        </w:rPr>
        <w:t xml:space="preserve">s prioritization within the context of this abstract. Refer to </w:t>
      </w:r>
      <w:hyperlink r:id="rId341" w:anchor="HL70422" w:history="1">
        <w:r w:rsidRPr="00890B0C">
          <w:rPr>
            <w:rStyle w:val="ReferenceUserTable"/>
            <w:noProof/>
          </w:rPr>
          <w:t>User-defined Table 0422 - Triage Code</w:t>
        </w:r>
      </w:hyperlink>
      <w:r w:rsidRPr="00890B0C">
        <w:rPr>
          <w:noProof/>
        </w:rPr>
        <w:t xml:space="preserve"> </w:t>
      </w:r>
      <w:r w:rsidRPr="006E29AE">
        <w:rPr>
          <w:noProof/>
        </w:rPr>
        <w:t xml:space="preserve">in Chapter 2C, Code Tables, </w:t>
      </w:r>
      <w:r w:rsidRPr="00890B0C">
        <w:rPr>
          <w:noProof/>
        </w:rPr>
        <w:t>for suggested values.</w:t>
      </w:r>
    </w:p>
    <w:p w14:paraId="25FF7DE0" w14:textId="77777777" w:rsidR="009E61BC" w:rsidRPr="00890B0C" w:rsidRDefault="009E61BC">
      <w:pPr>
        <w:pStyle w:val="Heading4"/>
        <w:rPr>
          <w:noProof/>
        </w:rPr>
      </w:pPr>
      <w:bookmarkStart w:id="2133" w:name="_Toc1882331"/>
      <w:r w:rsidRPr="00890B0C">
        <w:rPr>
          <w:noProof/>
        </w:rPr>
        <w:t>ABS-7   Abstract Completion Date/Time</w:t>
      </w:r>
      <w:r w:rsidR="005B65F4" w:rsidRPr="00890B0C">
        <w:rPr>
          <w:noProof/>
        </w:rPr>
        <w:fldChar w:fldCharType="begin"/>
      </w:r>
      <w:r w:rsidRPr="00890B0C">
        <w:rPr>
          <w:noProof/>
        </w:rPr>
        <w:instrText xml:space="preserve"> XE "Abstract completion date/time" </w:instrText>
      </w:r>
      <w:r w:rsidR="005B65F4" w:rsidRPr="00890B0C">
        <w:rPr>
          <w:noProof/>
        </w:rPr>
        <w:fldChar w:fldCharType="end"/>
      </w:r>
      <w:r w:rsidRPr="00890B0C">
        <w:rPr>
          <w:noProof/>
        </w:rPr>
        <w:t xml:space="preserve">   (DTM)   01520</w:t>
      </w:r>
      <w:bookmarkEnd w:id="2133"/>
    </w:p>
    <w:p w14:paraId="558CC78D" w14:textId="77777777" w:rsidR="009E61BC" w:rsidRPr="00890B0C" w:rsidRDefault="009E61BC">
      <w:pPr>
        <w:pStyle w:val="NormalIndented"/>
        <w:rPr>
          <w:noProof/>
        </w:rPr>
      </w:pPr>
      <w:r w:rsidRPr="00890B0C">
        <w:rPr>
          <w:noProof/>
        </w:rPr>
        <w:t>Definition:  Date/time the abstraction was completed.</w:t>
      </w:r>
    </w:p>
    <w:p w14:paraId="14D04983" w14:textId="77777777" w:rsidR="009E61BC" w:rsidRPr="00890B0C" w:rsidRDefault="009E61BC">
      <w:pPr>
        <w:pStyle w:val="Heading4"/>
        <w:tabs>
          <w:tab w:val="num" w:pos="1440"/>
        </w:tabs>
        <w:rPr>
          <w:noProof/>
        </w:rPr>
      </w:pPr>
      <w:bookmarkStart w:id="2134" w:name="_Toc1882332"/>
      <w:r w:rsidRPr="00890B0C">
        <w:rPr>
          <w:noProof/>
        </w:rPr>
        <w:t>ABS-8   Abstracted by</w:t>
      </w:r>
      <w:r w:rsidR="005B65F4" w:rsidRPr="00890B0C">
        <w:rPr>
          <w:noProof/>
        </w:rPr>
        <w:fldChar w:fldCharType="begin"/>
      </w:r>
      <w:r w:rsidRPr="00890B0C">
        <w:rPr>
          <w:noProof/>
        </w:rPr>
        <w:instrText xml:space="preserve"> XE "Abstracted by" </w:instrText>
      </w:r>
      <w:r w:rsidR="005B65F4" w:rsidRPr="00890B0C">
        <w:rPr>
          <w:noProof/>
        </w:rPr>
        <w:fldChar w:fldCharType="end"/>
      </w:r>
      <w:r w:rsidRPr="00890B0C">
        <w:rPr>
          <w:noProof/>
        </w:rPr>
        <w:t xml:space="preserve">   (XCN)   01521</w:t>
      </w:r>
      <w:bookmarkEnd w:id="2134"/>
    </w:p>
    <w:p w14:paraId="15A0DF8A"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7AC666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BE1833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4A4BB" w14:textId="77777777" w:rsidR="00C344D6" w:rsidRDefault="00C344D6" w:rsidP="00C344D6">
      <w:pPr>
        <w:pStyle w:val="Components"/>
      </w:pPr>
      <w:r>
        <w:t>Subcomponents for Assigning Authority (HD):  &lt;Namespace ID (IS)&gt; &amp; &lt;Universal ID (ST)&gt; &amp; &lt;Universal ID Type (ID)&gt;</w:t>
      </w:r>
    </w:p>
    <w:p w14:paraId="46E09783" w14:textId="77777777" w:rsidR="00C344D6" w:rsidRDefault="00C344D6" w:rsidP="00C344D6">
      <w:pPr>
        <w:pStyle w:val="Components"/>
      </w:pPr>
      <w:r>
        <w:t>Subcomponents for Assigning Facility (HD):  &lt;Namespace ID (IS)&gt; &amp; &lt;Universal ID (ST)&gt; &amp; &lt;Universal ID Type (ID)&gt;</w:t>
      </w:r>
    </w:p>
    <w:p w14:paraId="312166EA"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75EF2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659F2F"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98C85C" w14:textId="77777777" w:rsidR="009E61BC" w:rsidRPr="00890B0C" w:rsidRDefault="009E61BC">
      <w:pPr>
        <w:pStyle w:val="NormalIndented"/>
        <w:rPr>
          <w:noProof/>
        </w:rPr>
      </w:pPr>
      <w:r w:rsidRPr="00890B0C">
        <w:rPr>
          <w:noProof/>
        </w:rPr>
        <w:t>Definition: Identification number of the person completing the Abstract.</w:t>
      </w:r>
    </w:p>
    <w:p w14:paraId="2D4B35AF" w14:textId="77777777" w:rsidR="009E61BC" w:rsidRPr="00890B0C" w:rsidRDefault="009E61BC">
      <w:pPr>
        <w:pStyle w:val="Heading4"/>
        <w:tabs>
          <w:tab w:val="num" w:pos="1440"/>
        </w:tabs>
        <w:rPr>
          <w:noProof/>
        </w:rPr>
      </w:pPr>
      <w:bookmarkStart w:id="2135" w:name="_Toc1882333"/>
      <w:r w:rsidRPr="00890B0C">
        <w:rPr>
          <w:noProof/>
        </w:rPr>
        <w:t>ABS-9   Case Category Code</w:t>
      </w:r>
      <w:r w:rsidR="005B65F4" w:rsidRPr="00890B0C">
        <w:rPr>
          <w:noProof/>
        </w:rPr>
        <w:fldChar w:fldCharType="begin"/>
      </w:r>
      <w:r w:rsidRPr="00890B0C">
        <w:rPr>
          <w:noProof/>
        </w:rPr>
        <w:instrText xml:space="preserve"> XE "Case category code" </w:instrText>
      </w:r>
      <w:r w:rsidR="005B65F4" w:rsidRPr="00890B0C">
        <w:rPr>
          <w:noProof/>
        </w:rPr>
        <w:fldChar w:fldCharType="end"/>
      </w:r>
      <w:r w:rsidRPr="00890B0C">
        <w:rPr>
          <w:noProof/>
        </w:rPr>
        <w:t xml:space="preserve">   (CWE)   01522</w:t>
      </w:r>
      <w:bookmarkEnd w:id="2135"/>
    </w:p>
    <w:p w14:paraId="3957404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8FAF7" w14:textId="0D13F471" w:rsidR="009E61BC" w:rsidRPr="00890B0C" w:rsidRDefault="009E61BC">
      <w:pPr>
        <w:pStyle w:val="NormalIndented"/>
        <w:rPr>
          <w:noProof/>
        </w:rPr>
      </w:pPr>
      <w:r w:rsidRPr="00890B0C">
        <w:rPr>
          <w:noProof/>
        </w:rPr>
        <w:t xml:space="preserve">Definition:  Code indicating the reason a non-urgent patient presents to the Emergency Room for treatment instead of a clinic or physician office.  Refer to </w:t>
      </w:r>
      <w:bookmarkStart w:id="2136" w:name="_Hlt479487588"/>
      <w:r w:rsidR="005B65F4" w:rsidRPr="00890B0C">
        <w:rPr>
          <w:rStyle w:val="ReferenceUserTable"/>
          <w:noProof/>
        </w:rPr>
        <w:fldChar w:fldCharType="begin"/>
      </w:r>
      <w:r w:rsidR="004A48F4">
        <w:rPr>
          <w:rStyle w:val="ReferenceUserTable"/>
          <w:noProof/>
        </w:rPr>
        <w:instrText>HYPERLINK "E:\\V2\\V29_CH02C_Tables.docx" \l "HL70423"</w:instrText>
      </w:r>
      <w:r w:rsidR="005B65F4" w:rsidRPr="00890B0C">
        <w:rPr>
          <w:rStyle w:val="ReferenceUserTable"/>
          <w:noProof/>
        </w:rPr>
        <w:fldChar w:fldCharType="separate"/>
      </w:r>
      <w:r w:rsidRPr="00890B0C">
        <w:rPr>
          <w:rStyle w:val="ReferenceUserTable"/>
          <w:noProof/>
        </w:rPr>
        <w:t>User-defined Table 0423 - Case Category Code</w:t>
      </w:r>
      <w:r w:rsidR="005B65F4" w:rsidRPr="00890B0C">
        <w:rPr>
          <w:rStyle w:val="ReferenceUserTable"/>
          <w:noProof/>
        </w:rPr>
        <w:fldChar w:fldCharType="end"/>
      </w:r>
      <w:bookmarkEnd w:id="2136"/>
      <w:r w:rsidRPr="00890B0C">
        <w:rPr>
          <w:noProof/>
        </w:rPr>
        <w:t xml:space="preserve"> </w:t>
      </w:r>
      <w:r w:rsidRPr="006E29AE">
        <w:rPr>
          <w:noProof/>
        </w:rPr>
        <w:t xml:space="preserve">in Chapter 2C, Code Tables, </w:t>
      </w:r>
      <w:r w:rsidRPr="00890B0C">
        <w:rPr>
          <w:noProof/>
        </w:rPr>
        <w:t>for suggested values.</w:t>
      </w:r>
    </w:p>
    <w:p w14:paraId="01D0D184" w14:textId="77777777" w:rsidR="009E61BC" w:rsidRPr="00890B0C" w:rsidRDefault="009E61BC">
      <w:pPr>
        <w:pStyle w:val="Heading4"/>
        <w:tabs>
          <w:tab w:val="num" w:pos="1440"/>
        </w:tabs>
        <w:rPr>
          <w:noProof/>
        </w:rPr>
      </w:pPr>
      <w:bookmarkStart w:id="2137" w:name="_Toc1882334"/>
      <w:r w:rsidRPr="00890B0C">
        <w:rPr>
          <w:noProof/>
        </w:rPr>
        <w:t>ABS-10   Caesarian Section Indicator</w:t>
      </w:r>
      <w:r w:rsidR="005B65F4" w:rsidRPr="00890B0C">
        <w:rPr>
          <w:noProof/>
        </w:rPr>
        <w:fldChar w:fldCharType="begin"/>
      </w:r>
      <w:r w:rsidRPr="00890B0C">
        <w:rPr>
          <w:noProof/>
        </w:rPr>
        <w:instrText xml:space="preserve"> XE "Caesarian section indicator" </w:instrText>
      </w:r>
      <w:r w:rsidR="005B65F4" w:rsidRPr="00890B0C">
        <w:rPr>
          <w:noProof/>
        </w:rPr>
        <w:fldChar w:fldCharType="end"/>
      </w:r>
      <w:r w:rsidRPr="00890B0C">
        <w:rPr>
          <w:noProof/>
        </w:rPr>
        <w:t xml:space="preserve">   (ID)   01523</w:t>
      </w:r>
      <w:bookmarkEnd w:id="2137"/>
    </w:p>
    <w:p w14:paraId="43026B20" w14:textId="633D9EF3" w:rsidR="009E61BC" w:rsidRPr="00890B0C" w:rsidRDefault="009E61BC">
      <w:pPr>
        <w:pStyle w:val="NormalIndented"/>
        <w:rPr>
          <w:noProof/>
        </w:rPr>
      </w:pPr>
      <w:r w:rsidRPr="00890B0C">
        <w:rPr>
          <w:noProof/>
        </w:rPr>
        <w:t xml:space="preserve">Definition:  Indicates if the delivery was by Caesarian Section. Refer to </w:t>
      </w:r>
      <w:hyperlink r:id="rId342"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4ED490FB" w14:textId="77777777" w:rsidR="009E61BC" w:rsidRPr="00890B0C" w:rsidRDefault="009E61BC">
      <w:pPr>
        <w:pStyle w:val="NormalList"/>
        <w:rPr>
          <w:noProof/>
        </w:rPr>
      </w:pPr>
      <w:r w:rsidRPr="00890B0C">
        <w:rPr>
          <w:noProof/>
        </w:rPr>
        <w:t>Y</w:t>
      </w:r>
      <w:r w:rsidRPr="00890B0C">
        <w:rPr>
          <w:noProof/>
        </w:rPr>
        <w:tab/>
        <w:t>Delivery was by Caesarian Section.</w:t>
      </w:r>
    </w:p>
    <w:p w14:paraId="4BCABC4F" w14:textId="77777777" w:rsidR="009E61BC" w:rsidRPr="00890B0C" w:rsidRDefault="009E61BC">
      <w:pPr>
        <w:pStyle w:val="NormalList"/>
        <w:rPr>
          <w:noProof/>
        </w:rPr>
      </w:pPr>
      <w:r w:rsidRPr="00890B0C">
        <w:rPr>
          <w:noProof/>
        </w:rPr>
        <w:t>N</w:t>
      </w:r>
      <w:r w:rsidRPr="00890B0C">
        <w:rPr>
          <w:noProof/>
        </w:rPr>
        <w:tab/>
        <w:t>Delivery was not by Caesarian Section.</w:t>
      </w:r>
    </w:p>
    <w:p w14:paraId="3BA6F559" w14:textId="77777777" w:rsidR="009E61BC" w:rsidRPr="00890B0C" w:rsidRDefault="009E61BC">
      <w:pPr>
        <w:pStyle w:val="Heading4"/>
        <w:tabs>
          <w:tab w:val="num" w:pos="1440"/>
        </w:tabs>
        <w:rPr>
          <w:noProof/>
        </w:rPr>
      </w:pPr>
      <w:bookmarkStart w:id="2138" w:name="_Toc1882335"/>
      <w:r w:rsidRPr="00890B0C">
        <w:rPr>
          <w:noProof/>
        </w:rPr>
        <w:lastRenderedPageBreak/>
        <w:t>ABS-11   Gestation Category Code</w:t>
      </w:r>
      <w:r w:rsidR="005B65F4" w:rsidRPr="00890B0C">
        <w:rPr>
          <w:noProof/>
        </w:rPr>
        <w:fldChar w:fldCharType="begin"/>
      </w:r>
      <w:r w:rsidRPr="00890B0C">
        <w:rPr>
          <w:noProof/>
        </w:rPr>
        <w:instrText xml:space="preserve"> XE "Gestation category code" </w:instrText>
      </w:r>
      <w:r w:rsidR="005B65F4" w:rsidRPr="00890B0C">
        <w:rPr>
          <w:noProof/>
        </w:rPr>
        <w:fldChar w:fldCharType="end"/>
      </w:r>
      <w:r w:rsidRPr="00890B0C">
        <w:rPr>
          <w:noProof/>
        </w:rPr>
        <w:t xml:space="preserve">   (CWE)   01524</w:t>
      </w:r>
      <w:bookmarkEnd w:id="2138"/>
    </w:p>
    <w:p w14:paraId="0F1F183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101B9" w14:textId="44BDC1BD" w:rsidR="009E61BC" w:rsidRPr="00890B0C" w:rsidRDefault="009E61BC">
      <w:pPr>
        <w:pStyle w:val="NormalIndented"/>
        <w:rPr>
          <w:noProof/>
        </w:rPr>
      </w:pPr>
      <w:r w:rsidRPr="00890B0C">
        <w:rPr>
          <w:noProof/>
        </w:rPr>
        <w:t xml:space="preserve">Definition:  The gestation category code is used to indicate the status of the birth in relation to the gestation. Refer to </w:t>
      </w:r>
      <w:hyperlink r:id="rId343" w:anchor="HL70424" w:history="1">
        <w:r w:rsidRPr="00890B0C">
          <w:rPr>
            <w:rStyle w:val="ReferenceUserTable"/>
            <w:noProof/>
          </w:rPr>
          <w:t>User-defined Table 0424 - Gestation Category Code</w:t>
        </w:r>
      </w:hyperlink>
      <w:r w:rsidRPr="00890B0C">
        <w:rPr>
          <w:noProof/>
        </w:rPr>
        <w:t xml:space="preserve"> </w:t>
      </w:r>
      <w:r w:rsidRPr="006E29AE">
        <w:rPr>
          <w:noProof/>
        </w:rPr>
        <w:t xml:space="preserve">in Chapter 2C, Code Tables, </w:t>
      </w:r>
      <w:r w:rsidRPr="00890B0C">
        <w:rPr>
          <w:noProof/>
        </w:rPr>
        <w:t>for suggested values.</w:t>
      </w:r>
    </w:p>
    <w:p w14:paraId="56DBE6D4" w14:textId="77777777" w:rsidR="009E61BC" w:rsidRPr="00890B0C" w:rsidRDefault="009E61BC">
      <w:pPr>
        <w:pStyle w:val="Heading4"/>
        <w:tabs>
          <w:tab w:val="num" w:pos="1440"/>
        </w:tabs>
        <w:rPr>
          <w:noProof/>
        </w:rPr>
      </w:pPr>
      <w:bookmarkStart w:id="2139" w:name="_Toc1882336"/>
      <w:r w:rsidRPr="00890B0C">
        <w:rPr>
          <w:noProof/>
        </w:rPr>
        <w:t>ABS-12   Gestation Period - Weeks</w:t>
      </w:r>
      <w:r w:rsidR="005B65F4" w:rsidRPr="00890B0C">
        <w:rPr>
          <w:noProof/>
        </w:rPr>
        <w:fldChar w:fldCharType="begin"/>
      </w:r>
      <w:r w:rsidRPr="00890B0C">
        <w:rPr>
          <w:noProof/>
        </w:rPr>
        <w:instrText xml:space="preserve"> XE "Gestation period - weeks" </w:instrText>
      </w:r>
      <w:r w:rsidR="005B65F4" w:rsidRPr="00890B0C">
        <w:rPr>
          <w:noProof/>
        </w:rPr>
        <w:fldChar w:fldCharType="end"/>
      </w:r>
      <w:r w:rsidRPr="00890B0C">
        <w:rPr>
          <w:noProof/>
        </w:rPr>
        <w:t xml:space="preserve">   (NM)   01525</w:t>
      </w:r>
      <w:bookmarkEnd w:id="2139"/>
    </w:p>
    <w:p w14:paraId="4D333DF0" w14:textId="77777777" w:rsidR="009E61BC" w:rsidRPr="00890B0C" w:rsidRDefault="009E61BC">
      <w:pPr>
        <w:pStyle w:val="NormalIndented"/>
        <w:rPr>
          <w:noProof/>
        </w:rPr>
      </w:pPr>
      <w:r w:rsidRPr="00890B0C">
        <w:rPr>
          <w:noProof/>
        </w:rPr>
        <w:t>Definition:  Newborn</w:t>
      </w:r>
      <w:r>
        <w:rPr>
          <w:noProof/>
        </w:rPr>
        <w:t>'</w:t>
      </w:r>
      <w:r w:rsidRPr="00890B0C">
        <w:rPr>
          <w:noProof/>
        </w:rPr>
        <w:t>s gestation period expressed as a number of weeks.</w:t>
      </w:r>
    </w:p>
    <w:p w14:paraId="41DC01BF" w14:textId="77777777" w:rsidR="009E61BC" w:rsidRPr="00890B0C" w:rsidRDefault="009E61BC">
      <w:pPr>
        <w:pStyle w:val="Heading4"/>
        <w:tabs>
          <w:tab w:val="num" w:pos="1440"/>
        </w:tabs>
        <w:rPr>
          <w:noProof/>
        </w:rPr>
      </w:pPr>
      <w:bookmarkStart w:id="2140" w:name="_Toc1882337"/>
      <w:r w:rsidRPr="00890B0C">
        <w:rPr>
          <w:noProof/>
        </w:rPr>
        <w:t>ABS-13   Newborn Code</w:t>
      </w:r>
      <w:r w:rsidR="005B65F4" w:rsidRPr="00890B0C">
        <w:rPr>
          <w:noProof/>
        </w:rPr>
        <w:fldChar w:fldCharType="begin"/>
      </w:r>
      <w:r w:rsidRPr="00890B0C">
        <w:rPr>
          <w:noProof/>
        </w:rPr>
        <w:instrText xml:space="preserve"> XE "Newborn code" </w:instrText>
      </w:r>
      <w:r w:rsidR="005B65F4" w:rsidRPr="00890B0C">
        <w:rPr>
          <w:noProof/>
        </w:rPr>
        <w:fldChar w:fldCharType="end"/>
      </w:r>
      <w:r w:rsidRPr="00890B0C">
        <w:rPr>
          <w:noProof/>
        </w:rPr>
        <w:t xml:space="preserve">   (CWE)   01526</w:t>
      </w:r>
      <w:bookmarkEnd w:id="2140"/>
    </w:p>
    <w:p w14:paraId="303BC2E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B0A21B" w14:textId="244F6351" w:rsidR="009E61BC" w:rsidRPr="00890B0C" w:rsidRDefault="009E61BC">
      <w:pPr>
        <w:pStyle w:val="NormalIndented"/>
        <w:rPr>
          <w:noProof/>
        </w:rPr>
      </w:pPr>
      <w:r w:rsidRPr="00890B0C">
        <w:rPr>
          <w:noProof/>
        </w:rPr>
        <w:t xml:space="preserve">Definition:  The newborn code is used to indicate whether the baby was born in or out of the facility.  Refer to </w:t>
      </w:r>
      <w:hyperlink r:id="rId344" w:anchor="HL70425" w:history="1">
        <w:r w:rsidRPr="00890B0C">
          <w:rPr>
            <w:rStyle w:val="ReferenceUserTable"/>
            <w:noProof/>
          </w:rPr>
          <w:t>User-defined Table 0425 - Newborn Code</w:t>
        </w:r>
      </w:hyperlink>
      <w:r w:rsidRPr="00890B0C">
        <w:rPr>
          <w:noProof/>
        </w:rPr>
        <w:t xml:space="preserve"> </w:t>
      </w:r>
      <w:r w:rsidRPr="006E29AE">
        <w:rPr>
          <w:noProof/>
        </w:rPr>
        <w:t xml:space="preserve">in Chapter 2C, Code Tables, </w:t>
      </w:r>
      <w:r w:rsidRPr="00890B0C">
        <w:rPr>
          <w:noProof/>
        </w:rPr>
        <w:t>for suggested values.</w:t>
      </w:r>
    </w:p>
    <w:p w14:paraId="3647DA9F" w14:textId="77777777" w:rsidR="009E61BC" w:rsidRPr="00890B0C" w:rsidRDefault="009E61BC">
      <w:pPr>
        <w:pStyle w:val="Heading4"/>
        <w:tabs>
          <w:tab w:val="num" w:pos="1440"/>
        </w:tabs>
        <w:rPr>
          <w:noProof/>
        </w:rPr>
      </w:pPr>
      <w:bookmarkStart w:id="2141" w:name="_Toc1882338"/>
      <w:r w:rsidRPr="00890B0C">
        <w:rPr>
          <w:noProof/>
        </w:rPr>
        <w:t>ABS-14   Stillborn Indicator</w:t>
      </w:r>
      <w:r w:rsidR="005B65F4" w:rsidRPr="00890B0C">
        <w:rPr>
          <w:noProof/>
        </w:rPr>
        <w:fldChar w:fldCharType="begin"/>
      </w:r>
      <w:r w:rsidRPr="00890B0C">
        <w:rPr>
          <w:noProof/>
        </w:rPr>
        <w:instrText xml:space="preserve"> XE "Stillborn indicator" </w:instrText>
      </w:r>
      <w:r w:rsidR="005B65F4" w:rsidRPr="00890B0C">
        <w:rPr>
          <w:noProof/>
        </w:rPr>
        <w:fldChar w:fldCharType="end"/>
      </w:r>
      <w:r w:rsidRPr="00890B0C">
        <w:rPr>
          <w:noProof/>
        </w:rPr>
        <w:t xml:space="preserve">   (ID)   01527</w:t>
      </w:r>
      <w:bookmarkEnd w:id="2141"/>
    </w:p>
    <w:p w14:paraId="7D9AE67E" w14:textId="49DF1091" w:rsidR="009E61BC" w:rsidRPr="00890B0C" w:rsidRDefault="009E61BC">
      <w:pPr>
        <w:pStyle w:val="NormalIndented"/>
        <w:rPr>
          <w:noProof/>
        </w:rPr>
      </w:pPr>
      <w:r w:rsidRPr="00890B0C">
        <w:rPr>
          <w:noProof/>
        </w:rPr>
        <w:t xml:space="preserve">Definition:  Indicates whether or not a newborn was stillborn. Refer to </w:t>
      </w:r>
      <w:hyperlink r:id="rId345"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A895CB8" w14:textId="77777777" w:rsidR="009E61BC" w:rsidRPr="00890B0C" w:rsidRDefault="009E61BC">
      <w:pPr>
        <w:pStyle w:val="NormalList"/>
        <w:rPr>
          <w:noProof/>
        </w:rPr>
      </w:pPr>
      <w:r w:rsidRPr="00890B0C">
        <w:rPr>
          <w:noProof/>
        </w:rPr>
        <w:t>Y</w:t>
      </w:r>
      <w:r w:rsidRPr="00890B0C">
        <w:rPr>
          <w:noProof/>
        </w:rPr>
        <w:tab/>
        <w:t>Stillborn.</w:t>
      </w:r>
    </w:p>
    <w:p w14:paraId="42B6DCE1" w14:textId="77777777" w:rsidR="009E61BC" w:rsidRPr="00890B0C" w:rsidRDefault="009E61BC">
      <w:pPr>
        <w:pStyle w:val="NormalList"/>
        <w:rPr>
          <w:noProof/>
        </w:rPr>
      </w:pPr>
      <w:r w:rsidRPr="00890B0C">
        <w:rPr>
          <w:noProof/>
        </w:rPr>
        <w:t>N</w:t>
      </w:r>
      <w:r w:rsidRPr="00890B0C">
        <w:rPr>
          <w:noProof/>
        </w:rPr>
        <w:tab/>
        <w:t>Not stillborn.</w:t>
      </w:r>
    </w:p>
    <w:p w14:paraId="7C447C00" w14:textId="77777777" w:rsidR="009E61BC" w:rsidRPr="00890B0C" w:rsidRDefault="009E61BC">
      <w:pPr>
        <w:pStyle w:val="Heading3"/>
        <w:rPr>
          <w:noProof/>
        </w:rPr>
      </w:pPr>
      <w:bookmarkStart w:id="2142" w:name="_Toc1882339"/>
      <w:bookmarkStart w:id="2143" w:name="_Toc89062838"/>
      <w:bookmarkStart w:id="2144" w:name="_Toc20321558"/>
      <w:r w:rsidRPr="00890B0C">
        <w:rPr>
          <w:noProof/>
        </w:rPr>
        <w:t xml:space="preserve">BLC - </w:t>
      </w:r>
      <w:bookmarkStart w:id="2145" w:name="_Hlt1757827"/>
      <w:r w:rsidRPr="00890B0C">
        <w:rPr>
          <w:noProof/>
        </w:rPr>
        <w:t>Blood Code Segm</w:t>
      </w:r>
      <w:bookmarkEnd w:id="2145"/>
      <w:r w:rsidRPr="00890B0C">
        <w:rPr>
          <w:noProof/>
        </w:rPr>
        <w:t>ent</w:t>
      </w:r>
      <w:bookmarkEnd w:id="2142"/>
      <w:bookmarkEnd w:id="2143"/>
      <w:bookmarkEnd w:id="2144"/>
      <w:r w:rsidR="005B65F4" w:rsidRPr="00890B0C">
        <w:rPr>
          <w:noProof/>
        </w:rPr>
        <w:fldChar w:fldCharType="begin"/>
      </w:r>
      <w:r w:rsidRPr="00890B0C">
        <w:rPr>
          <w:noProof/>
        </w:rPr>
        <w:instrText>XE "BLC"</w:instrText>
      </w:r>
      <w:r w:rsidR="005B65F4" w:rsidRPr="00890B0C">
        <w:rPr>
          <w:noProof/>
        </w:rPr>
        <w:fldChar w:fldCharType="end"/>
      </w:r>
      <w:r w:rsidR="005B65F4" w:rsidRPr="00890B0C">
        <w:rPr>
          <w:noProof/>
        </w:rPr>
        <w:fldChar w:fldCharType="begin"/>
      </w:r>
      <w:r w:rsidRPr="00890B0C">
        <w:rPr>
          <w:noProof/>
        </w:rPr>
        <w:instrText>XE "Segments: BLC"</w:instrText>
      </w:r>
      <w:r w:rsidR="005B65F4" w:rsidRPr="00890B0C">
        <w:rPr>
          <w:noProof/>
        </w:rPr>
        <w:fldChar w:fldCharType="end"/>
      </w:r>
    </w:p>
    <w:p w14:paraId="6A560B27" w14:textId="77777777" w:rsidR="009E61BC" w:rsidRPr="00890B0C" w:rsidRDefault="009E61BC">
      <w:pPr>
        <w:pStyle w:val="NormalIndented"/>
        <w:rPr>
          <w:noProof/>
        </w:rPr>
      </w:pPr>
      <w:r w:rsidRPr="00890B0C">
        <w:rPr>
          <w:noProof/>
        </w:rPr>
        <w:t>The BLC segment contains data necessary to communicate patient abstract blood information used for billing and reimbursement purposes.  This segment is repeating to report blood product codes and the associated blood units.</w:t>
      </w:r>
    </w:p>
    <w:p w14:paraId="01F6BA74" w14:textId="77777777" w:rsidR="009E61BC" w:rsidRPr="00890B0C" w:rsidRDefault="009E61BC">
      <w:pPr>
        <w:pStyle w:val="AttributeTableCaption"/>
        <w:rPr>
          <w:noProof/>
        </w:rPr>
      </w:pPr>
      <w:bookmarkStart w:id="2146" w:name="_Hlt479102393"/>
      <w:bookmarkStart w:id="2147" w:name="BLC"/>
      <w:bookmarkEnd w:id="2146"/>
      <w:r w:rsidRPr="00890B0C">
        <w:rPr>
          <w:noProof/>
        </w:rPr>
        <w:t>HL7 Attribute Table - BLC</w:t>
      </w:r>
      <w:bookmarkEnd w:id="2147"/>
      <w:r w:rsidRPr="00890B0C">
        <w:rPr>
          <w:noProof/>
        </w:rPr>
        <w:t xml:space="preserve"> - Blood Code</w:t>
      </w:r>
      <w:r w:rsidR="005B65F4" w:rsidRPr="00890B0C">
        <w:rPr>
          <w:noProof/>
        </w:rPr>
        <w:fldChar w:fldCharType="begin"/>
      </w:r>
      <w:r w:rsidRPr="00890B0C">
        <w:rPr>
          <w:noProof/>
        </w:rPr>
        <w:instrText>XE "HL7 Attribute Table - BLC"</w:instrText>
      </w:r>
      <w:r w:rsidR="005B65F4" w:rsidRPr="00890B0C">
        <w:rPr>
          <w:noProof/>
        </w:rPr>
        <w:fldChar w:fldCharType="end"/>
      </w:r>
      <w:r w:rsidR="005B65F4" w:rsidRPr="00890B0C">
        <w:rPr>
          <w:noProof/>
        </w:rPr>
        <w:fldChar w:fldCharType="begin"/>
      </w:r>
      <w:r w:rsidRPr="00890B0C">
        <w:rPr>
          <w:noProof/>
        </w:rPr>
        <w:instrText>XE "BLC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B18F8D3"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715B9B1A"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25A1FA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67DD1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3CF1820"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ADD3681"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380B32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B65B32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7971D7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305F9" w14:textId="77777777" w:rsidR="009E61BC" w:rsidRPr="00890B0C" w:rsidRDefault="009E61BC">
            <w:pPr>
              <w:pStyle w:val="AttributeTableHeader"/>
              <w:jc w:val="left"/>
              <w:rPr>
                <w:noProof/>
              </w:rPr>
            </w:pPr>
            <w:r w:rsidRPr="00890B0C">
              <w:rPr>
                <w:noProof/>
              </w:rPr>
              <w:t>ELEMENT NAME</w:t>
            </w:r>
          </w:p>
        </w:tc>
      </w:tr>
      <w:tr w:rsidR="009F20B7" w:rsidRPr="009E61BC" w14:paraId="3AFFF783"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80E888C"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099512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CB2D6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994892"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6081CA9A"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6E464D4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10C7F6" w14:textId="3E7828C8" w:rsidR="009E61BC" w:rsidRPr="00890B0C" w:rsidRDefault="00000000">
            <w:pPr>
              <w:pStyle w:val="AttributeTableBody"/>
              <w:rPr>
                <w:rStyle w:val="HyperlinkTable"/>
                <w:noProof/>
              </w:rPr>
            </w:pPr>
            <w:hyperlink r:id="rId346" w:anchor="HL70426" w:history="1">
              <w:r w:rsidR="009E61BC" w:rsidRPr="00890B0C">
                <w:rPr>
                  <w:rStyle w:val="HyperlinkTable"/>
                  <w:noProof/>
                </w:rPr>
                <w:t>0426</w:t>
              </w:r>
            </w:hyperlink>
          </w:p>
        </w:tc>
        <w:tc>
          <w:tcPr>
            <w:tcW w:w="720" w:type="dxa"/>
            <w:tcBorders>
              <w:top w:val="single" w:sz="4" w:space="0" w:color="auto"/>
              <w:left w:val="nil"/>
              <w:bottom w:val="dotted" w:sz="4" w:space="0" w:color="auto"/>
              <w:right w:val="nil"/>
            </w:tcBorders>
            <w:shd w:val="clear" w:color="auto" w:fill="FFFFFF"/>
          </w:tcPr>
          <w:p w14:paraId="10D3F060" w14:textId="77777777" w:rsidR="009E61BC" w:rsidRPr="00890B0C" w:rsidRDefault="009E61BC">
            <w:pPr>
              <w:pStyle w:val="AttributeTableBody"/>
              <w:rPr>
                <w:noProof/>
              </w:rPr>
            </w:pPr>
            <w:r w:rsidRPr="00890B0C">
              <w:rPr>
                <w:noProof/>
              </w:rPr>
              <w:t>01528</w:t>
            </w:r>
          </w:p>
        </w:tc>
        <w:tc>
          <w:tcPr>
            <w:tcW w:w="3888" w:type="dxa"/>
            <w:tcBorders>
              <w:top w:val="single" w:sz="4" w:space="0" w:color="auto"/>
              <w:left w:val="nil"/>
              <w:bottom w:val="dotted" w:sz="4" w:space="0" w:color="auto"/>
              <w:right w:val="nil"/>
            </w:tcBorders>
            <w:shd w:val="clear" w:color="auto" w:fill="FFFFFF"/>
          </w:tcPr>
          <w:p w14:paraId="2DB95BB5" w14:textId="77777777" w:rsidR="009E61BC" w:rsidRPr="00890B0C" w:rsidRDefault="009E61BC">
            <w:pPr>
              <w:pStyle w:val="AttributeTableBody"/>
              <w:jc w:val="left"/>
              <w:rPr>
                <w:noProof/>
              </w:rPr>
            </w:pPr>
            <w:r w:rsidRPr="00890B0C">
              <w:rPr>
                <w:noProof/>
              </w:rPr>
              <w:t>Blood Product Code</w:t>
            </w:r>
          </w:p>
        </w:tc>
      </w:tr>
      <w:tr w:rsidR="009F20B7" w:rsidRPr="009E61BC" w14:paraId="61E96DBE"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C71E6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single" w:sz="4" w:space="0" w:color="auto"/>
              <w:right w:val="nil"/>
            </w:tcBorders>
            <w:shd w:val="clear" w:color="auto" w:fill="FFFFFF"/>
          </w:tcPr>
          <w:p w14:paraId="59E535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34B85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90AAAA" w14:textId="77777777" w:rsidR="009E61BC" w:rsidRPr="00890B0C" w:rsidRDefault="009E61BC">
            <w:pPr>
              <w:pStyle w:val="AttributeTableBody"/>
              <w:rPr>
                <w:noProof/>
              </w:rPr>
            </w:pPr>
            <w:r w:rsidRPr="00890B0C">
              <w:rPr>
                <w:noProof/>
              </w:rPr>
              <w:t>CQ</w:t>
            </w:r>
          </w:p>
        </w:tc>
        <w:tc>
          <w:tcPr>
            <w:tcW w:w="648" w:type="dxa"/>
            <w:tcBorders>
              <w:top w:val="dotted" w:sz="4" w:space="0" w:color="auto"/>
              <w:left w:val="nil"/>
              <w:bottom w:val="single" w:sz="4" w:space="0" w:color="auto"/>
              <w:right w:val="nil"/>
            </w:tcBorders>
            <w:shd w:val="clear" w:color="auto" w:fill="FFFFFF"/>
          </w:tcPr>
          <w:p w14:paraId="76EFF30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E4C3BD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A1C77B"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6EA20F" w14:textId="77777777" w:rsidR="009E61BC" w:rsidRPr="00890B0C" w:rsidRDefault="009E61BC">
            <w:pPr>
              <w:pStyle w:val="AttributeTableBody"/>
              <w:rPr>
                <w:noProof/>
              </w:rPr>
            </w:pPr>
            <w:r w:rsidRPr="00890B0C">
              <w:rPr>
                <w:noProof/>
              </w:rPr>
              <w:t>01529</w:t>
            </w:r>
          </w:p>
        </w:tc>
        <w:tc>
          <w:tcPr>
            <w:tcW w:w="3888" w:type="dxa"/>
            <w:tcBorders>
              <w:top w:val="dotted" w:sz="4" w:space="0" w:color="auto"/>
              <w:left w:val="nil"/>
              <w:bottom w:val="single" w:sz="4" w:space="0" w:color="auto"/>
              <w:right w:val="nil"/>
            </w:tcBorders>
            <w:shd w:val="clear" w:color="auto" w:fill="FFFFFF"/>
          </w:tcPr>
          <w:p w14:paraId="294BF457" w14:textId="77777777" w:rsidR="009E61BC" w:rsidRPr="00890B0C" w:rsidRDefault="009E61BC">
            <w:pPr>
              <w:pStyle w:val="AttributeTableBody"/>
              <w:jc w:val="left"/>
              <w:rPr>
                <w:noProof/>
              </w:rPr>
            </w:pPr>
            <w:r w:rsidRPr="00890B0C">
              <w:rPr>
                <w:noProof/>
              </w:rPr>
              <w:t>Blood Amount</w:t>
            </w:r>
          </w:p>
        </w:tc>
      </w:tr>
    </w:tbl>
    <w:p w14:paraId="5323FE72" w14:textId="77777777" w:rsidR="009E61BC" w:rsidRPr="00890B0C" w:rsidRDefault="009E61BC">
      <w:pPr>
        <w:pStyle w:val="Heading4"/>
        <w:rPr>
          <w:noProof/>
          <w:vanish/>
        </w:rPr>
      </w:pPr>
      <w:bookmarkStart w:id="2148" w:name="_Toc1882340"/>
      <w:r w:rsidRPr="00890B0C">
        <w:rPr>
          <w:noProof/>
          <w:vanish/>
        </w:rPr>
        <w:lastRenderedPageBreak/>
        <w:t>BLC Field Definitions</w:t>
      </w:r>
      <w:bookmarkEnd w:id="2148"/>
      <w:r w:rsidR="005B65F4" w:rsidRPr="00890B0C">
        <w:rPr>
          <w:noProof/>
          <w:vanish/>
        </w:rPr>
        <w:fldChar w:fldCharType="begin"/>
      </w:r>
      <w:r w:rsidRPr="00890B0C">
        <w:rPr>
          <w:noProof/>
          <w:vanish/>
        </w:rPr>
        <w:instrText xml:space="preserve"> XE "BLC - data element definitions" </w:instrText>
      </w:r>
      <w:r w:rsidR="005B65F4" w:rsidRPr="00890B0C">
        <w:rPr>
          <w:noProof/>
          <w:vanish/>
        </w:rPr>
        <w:fldChar w:fldCharType="end"/>
      </w:r>
    </w:p>
    <w:p w14:paraId="26E52EE3" w14:textId="77777777" w:rsidR="009E61BC" w:rsidRPr="00890B0C" w:rsidRDefault="009E61BC">
      <w:pPr>
        <w:pStyle w:val="Heading4"/>
        <w:tabs>
          <w:tab w:val="num" w:pos="1440"/>
        </w:tabs>
        <w:rPr>
          <w:noProof/>
        </w:rPr>
      </w:pPr>
      <w:bookmarkStart w:id="2149" w:name="_Toc1882341"/>
      <w:r w:rsidRPr="00890B0C">
        <w:rPr>
          <w:noProof/>
        </w:rPr>
        <w:t>BLC-1   Blood Product Code</w:t>
      </w:r>
      <w:r w:rsidR="005B65F4" w:rsidRPr="00890B0C">
        <w:rPr>
          <w:noProof/>
        </w:rPr>
        <w:fldChar w:fldCharType="begin"/>
      </w:r>
      <w:r w:rsidRPr="00890B0C">
        <w:rPr>
          <w:noProof/>
        </w:rPr>
        <w:instrText xml:space="preserve"> XE "Blood product code" </w:instrText>
      </w:r>
      <w:r w:rsidR="005B65F4" w:rsidRPr="00890B0C">
        <w:rPr>
          <w:noProof/>
        </w:rPr>
        <w:fldChar w:fldCharType="end"/>
      </w:r>
      <w:r w:rsidRPr="00890B0C">
        <w:rPr>
          <w:noProof/>
        </w:rPr>
        <w:t xml:space="preserve">   (CWE)   01528</w:t>
      </w:r>
      <w:bookmarkEnd w:id="2149"/>
    </w:p>
    <w:p w14:paraId="41447B4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A3133" w14:textId="5A49596F" w:rsidR="009E61BC" w:rsidRPr="00890B0C" w:rsidRDefault="009E61BC">
      <w:pPr>
        <w:pStyle w:val="NormalIndented"/>
        <w:rPr>
          <w:noProof/>
        </w:rPr>
      </w:pPr>
      <w:r w:rsidRPr="00890B0C">
        <w:rPr>
          <w:noProof/>
        </w:rPr>
        <w:t xml:space="preserve">Definition:  This field reports the blood product code. Refer to </w:t>
      </w:r>
      <w:hyperlink r:id="rId347" w:anchor="HL70426" w:history="1">
        <w:r w:rsidRPr="00890B0C">
          <w:rPr>
            <w:rStyle w:val="ReferenceUserTable"/>
            <w:noProof/>
          </w:rPr>
          <w:t>User-defined Table 0426 - Blood Product Code</w:t>
        </w:r>
      </w:hyperlink>
      <w:r w:rsidRPr="00890B0C">
        <w:rPr>
          <w:noProof/>
        </w:rPr>
        <w:t xml:space="preserve"> </w:t>
      </w:r>
      <w:r w:rsidRPr="006E29AE">
        <w:rPr>
          <w:noProof/>
        </w:rPr>
        <w:t xml:space="preserve">in Chapter 2C, Code Tables, </w:t>
      </w:r>
      <w:r w:rsidRPr="00890B0C">
        <w:rPr>
          <w:noProof/>
        </w:rPr>
        <w:t>for suggested values.</w:t>
      </w:r>
    </w:p>
    <w:p w14:paraId="027E6CA3" w14:textId="77777777" w:rsidR="009E61BC" w:rsidRPr="00890B0C" w:rsidRDefault="009E61BC">
      <w:pPr>
        <w:pStyle w:val="Heading4"/>
        <w:tabs>
          <w:tab w:val="num" w:pos="1440"/>
        </w:tabs>
        <w:rPr>
          <w:noProof/>
        </w:rPr>
      </w:pPr>
      <w:bookmarkStart w:id="2150" w:name="_Toc1882342"/>
      <w:r w:rsidRPr="00890B0C">
        <w:rPr>
          <w:noProof/>
        </w:rPr>
        <w:t>BLC-2   Blood Amount</w:t>
      </w:r>
      <w:r w:rsidR="005B65F4" w:rsidRPr="00890B0C">
        <w:rPr>
          <w:noProof/>
        </w:rPr>
        <w:fldChar w:fldCharType="begin"/>
      </w:r>
      <w:r w:rsidRPr="00890B0C">
        <w:rPr>
          <w:noProof/>
        </w:rPr>
        <w:instrText xml:space="preserve"> XE "Blood amount" </w:instrText>
      </w:r>
      <w:r w:rsidR="005B65F4" w:rsidRPr="00890B0C">
        <w:rPr>
          <w:noProof/>
        </w:rPr>
        <w:fldChar w:fldCharType="end"/>
      </w:r>
      <w:r w:rsidRPr="00890B0C">
        <w:rPr>
          <w:noProof/>
        </w:rPr>
        <w:t xml:space="preserve">   (CQ)   01529</w:t>
      </w:r>
      <w:bookmarkEnd w:id="2150"/>
    </w:p>
    <w:p w14:paraId="471A6D79" w14:textId="77777777" w:rsidR="00C344D6" w:rsidRPr="00834733" w:rsidRDefault="00C344D6" w:rsidP="00C344D6">
      <w:pPr>
        <w:pStyle w:val="Components"/>
        <w:rPr>
          <w:lang w:val="fr-CH"/>
        </w:rPr>
      </w:pPr>
      <w:r w:rsidRPr="00834733">
        <w:rPr>
          <w:lang w:val="fr-CH"/>
        </w:rPr>
        <w:t>Components:  &lt;Quantity (NM)&gt; ^ &lt;Units (CWE)&gt;</w:t>
      </w:r>
    </w:p>
    <w:p w14:paraId="5BE6A701"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A1BF5C" w14:textId="77777777" w:rsidR="009E61BC" w:rsidRPr="00890B0C" w:rsidRDefault="009E61BC">
      <w:pPr>
        <w:pStyle w:val="NormalIndented"/>
        <w:rPr>
          <w:noProof/>
        </w:rPr>
      </w:pPr>
      <w:r w:rsidRPr="00890B0C">
        <w:rPr>
          <w:noProof/>
        </w:rPr>
        <w:t>Definition:  This field indicates the quantity and units administered for the blood code identified in field 1, for example, 2^pt.  Standard ISO or ANSI units, as defined in Chapter 7 are recommended.</w:t>
      </w:r>
    </w:p>
    <w:p w14:paraId="6A36F8C6" w14:textId="77777777" w:rsidR="009E61BC" w:rsidRPr="00890B0C" w:rsidRDefault="009E61BC">
      <w:pPr>
        <w:pStyle w:val="Heading3"/>
        <w:rPr>
          <w:noProof/>
        </w:rPr>
      </w:pPr>
      <w:bookmarkStart w:id="2151" w:name="_Toc1882343"/>
      <w:bookmarkStart w:id="2152" w:name="_Toc89062839"/>
      <w:bookmarkStart w:id="2153" w:name="_Toc20321559"/>
      <w:r w:rsidRPr="00890B0C">
        <w:rPr>
          <w:noProof/>
        </w:rPr>
        <w:t xml:space="preserve">RMI - </w:t>
      </w:r>
      <w:bookmarkStart w:id="2154" w:name="_Hlt1757838"/>
      <w:r w:rsidRPr="00890B0C">
        <w:rPr>
          <w:noProof/>
        </w:rPr>
        <w:t>Risk Management Incident Seg</w:t>
      </w:r>
      <w:bookmarkEnd w:id="2154"/>
      <w:r w:rsidRPr="00890B0C">
        <w:rPr>
          <w:noProof/>
        </w:rPr>
        <w:t>ment</w:t>
      </w:r>
      <w:bookmarkEnd w:id="2151"/>
      <w:bookmarkEnd w:id="2152"/>
      <w:bookmarkEnd w:id="2153"/>
      <w:r w:rsidR="005B65F4" w:rsidRPr="00890B0C">
        <w:rPr>
          <w:noProof/>
        </w:rPr>
        <w:fldChar w:fldCharType="begin"/>
      </w:r>
      <w:r w:rsidRPr="00890B0C">
        <w:rPr>
          <w:noProof/>
        </w:rPr>
        <w:instrText>XE "RMI"</w:instrText>
      </w:r>
      <w:r w:rsidR="005B65F4" w:rsidRPr="00890B0C">
        <w:rPr>
          <w:noProof/>
        </w:rPr>
        <w:fldChar w:fldCharType="end"/>
      </w:r>
      <w:r w:rsidR="005B65F4" w:rsidRPr="00890B0C">
        <w:rPr>
          <w:noProof/>
        </w:rPr>
        <w:fldChar w:fldCharType="begin"/>
      </w:r>
      <w:r w:rsidRPr="00890B0C">
        <w:rPr>
          <w:noProof/>
        </w:rPr>
        <w:instrText>XE "Segments: RMI"</w:instrText>
      </w:r>
      <w:r w:rsidR="005B65F4" w:rsidRPr="00890B0C">
        <w:rPr>
          <w:noProof/>
        </w:rPr>
        <w:fldChar w:fldCharType="end"/>
      </w:r>
    </w:p>
    <w:p w14:paraId="59F2A14A" w14:textId="77777777" w:rsidR="009E61BC" w:rsidRPr="00890B0C" w:rsidRDefault="009E61BC">
      <w:pPr>
        <w:pStyle w:val="NormalIndented"/>
        <w:rPr>
          <w:noProof/>
        </w:rPr>
      </w:pPr>
      <w:r w:rsidRPr="00890B0C">
        <w:rPr>
          <w:noProof/>
        </w:rPr>
        <w:t>The RMI segment is used to report an occurrence of an incident event pertaining or attaching to a patient encounter.</w:t>
      </w:r>
    </w:p>
    <w:p w14:paraId="4C227A29" w14:textId="77777777" w:rsidR="009E61BC" w:rsidRPr="00713BF5" w:rsidRDefault="005B65F4">
      <w:pPr>
        <w:pStyle w:val="AttributeTableCaption"/>
        <w:rPr>
          <w:noProof/>
          <w:lang w:val="fr-CH"/>
        </w:rPr>
      </w:pPr>
      <w:bookmarkStart w:id="2155" w:name="RMI"/>
      <w:r w:rsidRPr="00713BF5">
        <w:rPr>
          <w:noProof/>
          <w:lang w:val="fr-CH"/>
        </w:rPr>
        <w:t>HL7 Attribute Table - RMI - Risk Management Incident</w:t>
      </w:r>
      <w:bookmarkEnd w:id="2155"/>
      <w:r w:rsidRPr="00890B0C">
        <w:rPr>
          <w:noProof/>
        </w:rPr>
        <w:fldChar w:fldCharType="begin"/>
      </w:r>
      <w:r w:rsidRPr="00713BF5">
        <w:rPr>
          <w:noProof/>
          <w:lang w:val="fr-CH"/>
        </w:rPr>
        <w:instrText>XE "HL7 Attribute Table - RMI"</w:instrText>
      </w:r>
      <w:r w:rsidRPr="00890B0C">
        <w:rPr>
          <w:noProof/>
        </w:rPr>
        <w:fldChar w:fldCharType="end"/>
      </w:r>
      <w:r w:rsidRPr="00890B0C">
        <w:rPr>
          <w:noProof/>
        </w:rPr>
        <w:fldChar w:fldCharType="begin"/>
      </w:r>
      <w:r w:rsidRPr="00713BF5">
        <w:rPr>
          <w:noProof/>
          <w:lang w:val="fr-CH"/>
        </w:rPr>
        <w:instrText>XE "RMI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D72E0A4"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61B54E6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38DF1F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88E9DF"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A80F8FC"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0DCC7D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0EA88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08FCFB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820306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5EE2E4C" w14:textId="77777777" w:rsidR="009E61BC" w:rsidRPr="00890B0C" w:rsidRDefault="009E61BC">
            <w:pPr>
              <w:pStyle w:val="AttributeTableHeader"/>
              <w:jc w:val="left"/>
              <w:rPr>
                <w:noProof/>
              </w:rPr>
            </w:pPr>
            <w:r w:rsidRPr="00890B0C">
              <w:rPr>
                <w:noProof/>
              </w:rPr>
              <w:t>ELEMENT NAME</w:t>
            </w:r>
          </w:p>
        </w:tc>
      </w:tr>
      <w:tr w:rsidR="009F20B7" w:rsidRPr="009E61BC" w14:paraId="2667A9D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1B20D4E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5594C69C"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9431F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4D2AF8"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7A7630F3"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340D7B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A0174B" w14:textId="478AC0BF" w:rsidR="009E61BC" w:rsidRPr="00890B0C" w:rsidRDefault="00000000">
            <w:pPr>
              <w:pStyle w:val="AttributeTableBody"/>
              <w:rPr>
                <w:rStyle w:val="HyperlinkTable"/>
                <w:noProof/>
              </w:rPr>
            </w:pPr>
            <w:hyperlink r:id="rId348" w:anchor="HL70427" w:history="1">
              <w:r w:rsidR="009E61BC" w:rsidRPr="00890B0C">
                <w:rPr>
                  <w:rStyle w:val="HyperlinkTable"/>
                  <w:noProof/>
                </w:rPr>
                <w:t>0427</w:t>
              </w:r>
            </w:hyperlink>
          </w:p>
        </w:tc>
        <w:tc>
          <w:tcPr>
            <w:tcW w:w="720" w:type="dxa"/>
            <w:tcBorders>
              <w:top w:val="single" w:sz="4" w:space="0" w:color="auto"/>
              <w:left w:val="nil"/>
              <w:bottom w:val="dotted" w:sz="4" w:space="0" w:color="auto"/>
              <w:right w:val="nil"/>
            </w:tcBorders>
            <w:shd w:val="clear" w:color="auto" w:fill="FFFFFF"/>
          </w:tcPr>
          <w:p w14:paraId="5DAA583C" w14:textId="77777777" w:rsidR="009E61BC" w:rsidRPr="00890B0C" w:rsidRDefault="009E61BC">
            <w:pPr>
              <w:pStyle w:val="AttributeTableBody"/>
              <w:rPr>
                <w:noProof/>
              </w:rPr>
            </w:pPr>
            <w:r w:rsidRPr="00890B0C">
              <w:rPr>
                <w:noProof/>
              </w:rPr>
              <w:t>01530</w:t>
            </w:r>
          </w:p>
        </w:tc>
        <w:tc>
          <w:tcPr>
            <w:tcW w:w="3888" w:type="dxa"/>
            <w:tcBorders>
              <w:top w:val="single" w:sz="4" w:space="0" w:color="auto"/>
              <w:left w:val="nil"/>
              <w:bottom w:val="dotted" w:sz="4" w:space="0" w:color="auto"/>
              <w:right w:val="nil"/>
            </w:tcBorders>
            <w:shd w:val="clear" w:color="auto" w:fill="FFFFFF"/>
          </w:tcPr>
          <w:p w14:paraId="6B07D447" w14:textId="77777777" w:rsidR="009E61BC" w:rsidRPr="00890B0C" w:rsidRDefault="009E61BC">
            <w:pPr>
              <w:pStyle w:val="AttributeTableBody"/>
              <w:jc w:val="left"/>
              <w:rPr>
                <w:noProof/>
              </w:rPr>
            </w:pPr>
            <w:r w:rsidRPr="00890B0C">
              <w:rPr>
                <w:noProof/>
              </w:rPr>
              <w:t>Risk Management Incident Code</w:t>
            </w:r>
          </w:p>
        </w:tc>
      </w:tr>
      <w:tr w:rsidR="009F20B7" w:rsidRPr="009E61BC" w14:paraId="74294A6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EC901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B600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390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6D9"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78D1C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8C04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238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08A8E" w14:textId="77777777" w:rsidR="009E61BC" w:rsidRPr="00890B0C" w:rsidRDefault="009E61BC">
            <w:pPr>
              <w:pStyle w:val="AttributeTableBody"/>
              <w:rPr>
                <w:noProof/>
              </w:rPr>
            </w:pPr>
            <w:r w:rsidRPr="00890B0C">
              <w:rPr>
                <w:noProof/>
              </w:rPr>
              <w:t>01531</w:t>
            </w:r>
          </w:p>
        </w:tc>
        <w:tc>
          <w:tcPr>
            <w:tcW w:w="3888" w:type="dxa"/>
            <w:tcBorders>
              <w:top w:val="dotted" w:sz="4" w:space="0" w:color="auto"/>
              <w:left w:val="nil"/>
              <w:bottom w:val="dotted" w:sz="4" w:space="0" w:color="auto"/>
              <w:right w:val="nil"/>
            </w:tcBorders>
            <w:shd w:val="clear" w:color="auto" w:fill="FFFFFF"/>
          </w:tcPr>
          <w:p w14:paraId="6F503C61" w14:textId="77777777" w:rsidR="009E61BC" w:rsidRPr="00890B0C" w:rsidRDefault="009E61BC">
            <w:pPr>
              <w:pStyle w:val="AttributeTableBody"/>
              <w:jc w:val="left"/>
              <w:rPr>
                <w:noProof/>
              </w:rPr>
            </w:pPr>
            <w:r w:rsidRPr="00890B0C">
              <w:rPr>
                <w:noProof/>
              </w:rPr>
              <w:t>Date/Time Incident</w:t>
            </w:r>
          </w:p>
        </w:tc>
      </w:tr>
      <w:tr w:rsidR="009E61BC" w:rsidRPr="009E61BC" w14:paraId="20BA1001"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6F1914B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single" w:sz="4" w:space="0" w:color="auto"/>
              <w:right w:val="nil"/>
            </w:tcBorders>
            <w:shd w:val="clear" w:color="auto" w:fill="FFFFFF"/>
          </w:tcPr>
          <w:p w14:paraId="303D41B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1000F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01257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650759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60001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38DD42" w14:textId="349367D3" w:rsidR="009E61BC" w:rsidRPr="00890B0C" w:rsidRDefault="00000000">
            <w:pPr>
              <w:pStyle w:val="AttributeTableBody"/>
              <w:rPr>
                <w:rStyle w:val="HyperlinkTable"/>
                <w:noProof/>
              </w:rPr>
            </w:pPr>
            <w:hyperlink r:id="rId349" w:anchor="HL70428" w:history="1">
              <w:r w:rsidR="009E61BC" w:rsidRPr="00890B0C">
                <w:rPr>
                  <w:rStyle w:val="HyperlinkTable"/>
                  <w:noProof/>
                </w:rPr>
                <w:t>0428</w:t>
              </w:r>
            </w:hyperlink>
          </w:p>
        </w:tc>
        <w:tc>
          <w:tcPr>
            <w:tcW w:w="720" w:type="dxa"/>
            <w:tcBorders>
              <w:top w:val="dotted" w:sz="4" w:space="0" w:color="auto"/>
              <w:left w:val="nil"/>
              <w:bottom w:val="single" w:sz="4" w:space="0" w:color="auto"/>
              <w:right w:val="nil"/>
            </w:tcBorders>
            <w:shd w:val="clear" w:color="auto" w:fill="FFFFFF"/>
          </w:tcPr>
          <w:p w14:paraId="058CE746" w14:textId="77777777" w:rsidR="009E61BC" w:rsidRPr="00890B0C" w:rsidRDefault="009E61BC">
            <w:pPr>
              <w:pStyle w:val="AttributeTableBody"/>
              <w:rPr>
                <w:noProof/>
              </w:rPr>
            </w:pPr>
            <w:r w:rsidRPr="00890B0C">
              <w:rPr>
                <w:noProof/>
              </w:rPr>
              <w:t>01533</w:t>
            </w:r>
          </w:p>
        </w:tc>
        <w:tc>
          <w:tcPr>
            <w:tcW w:w="3888" w:type="dxa"/>
            <w:tcBorders>
              <w:top w:val="dotted" w:sz="4" w:space="0" w:color="auto"/>
              <w:left w:val="nil"/>
              <w:bottom w:val="single" w:sz="4" w:space="0" w:color="auto"/>
              <w:right w:val="nil"/>
            </w:tcBorders>
            <w:shd w:val="clear" w:color="auto" w:fill="FFFFFF"/>
          </w:tcPr>
          <w:p w14:paraId="0991280C" w14:textId="77777777" w:rsidR="009E61BC" w:rsidRPr="00890B0C" w:rsidRDefault="009E61BC">
            <w:pPr>
              <w:pStyle w:val="AttributeTableBody"/>
              <w:jc w:val="left"/>
              <w:rPr>
                <w:noProof/>
              </w:rPr>
            </w:pPr>
            <w:r w:rsidRPr="00890B0C">
              <w:rPr>
                <w:noProof/>
              </w:rPr>
              <w:t>Incident Type Code</w:t>
            </w:r>
          </w:p>
        </w:tc>
      </w:tr>
    </w:tbl>
    <w:p w14:paraId="1D04C052" w14:textId="77777777" w:rsidR="009E61BC" w:rsidRPr="00890B0C" w:rsidRDefault="009E61BC">
      <w:pPr>
        <w:pStyle w:val="Heading4"/>
        <w:rPr>
          <w:noProof/>
          <w:vanish/>
        </w:rPr>
      </w:pPr>
      <w:bookmarkStart w:id="2156" w:name="_Toc1882344"/>
      <w:r w:rsidRPr="00890B0C">
        <w:rPr>
          <w:noProof/>
          <w:vanish/>
        </w:rPr>
        <w:t>RMI Field Definitions</w:t>
      </w:r>
      <w:bookmarkEnd w:id="2156"/>
      <w:r w:rsidR="005B65F4" w:rsidRPr="00890B0C">
        <w:rPr>
          <w:noProof/>
          <w:vanish/>
        </w:rPr>
        <w:fldChar w:fldCharType="begin"/>
      </w:r>
      <w:r w:rsidRPr="00890B0C">
        <w:rPr>
          <w:noProof/>
          <w:vanish/>
        </w:rPr>
        <w:instrText xml:space="preserve"> XE "RMI - data element definitions" </w:instrText>
      </w:r>
      <w:r w:rsidR="005B65F4" w:rsidRPr="00890B0C">
        <w:rPr>
          <w:noProof/>
          <w:vanish/>
        </w:rPr>
        <w:fldChar w:fldCharType="end"/>
      </w:r>
    </w:p>
    <w:p w14:paraId="5A52C7FA" w14:textId="77777777" w:rsidR="009E61BC" w:rsidRPr="00890B0C" w:rsidRDefault="009E61BC">
      <w:pPr>
        <w:pStyle w:val="Heading4"/>
        <w:tabs>
          <w:tab w:val="num" w:pos="1440"/>
        </w:tabs>
        <w:rPr>
          <w:noProof/>
        </w:rPr>
      </w:pPr>
      <w:bookmarkStart w:id="2157" w:name="_Toc1882345"/>
      <w:r w:rsidRPr="00890B0C">
        <w:rPr>
          <w:noProof/>
        </w:rPr>
        <w:t xml:space="preserve">RMI-1   </w:t>
      </w:r>
      <w:bookmarkStart w:id="2158" w:name="RMI_01"/>
      <w:r w:rsidRPr="00890B0C">
        <w:rPr>
          <w:noProof/>
        </w:rPr>
        <w:t>Risk Management Incident Code</w:t>
      </w:r>
      <w:bookmarkEnd w:id="2158"/>
      <w:r w:rsidR="005B65F4" w:rsidRPr="00890B0C">
        <w:rPr>
          <w:noProof/>
          <w:vanish/>
        </w:rPr>
        <w:fldChar w:fldCharType="begin"/>
      </w:r>
      <w:r w:rsidRPr="00890B0C">
        <w:rPr>
          <w:noProof/>
          <w:vanish/>
        </w:rPr>
        <w:instrText xml:space="preserve"> XE "Risk management incident code" </w:instrText>
      </w:r>
      <w:r w:rsidR="005B65F4" w:rsidRPr="00890B0C">
        <w:rPr>
          <w:noProof/>
          <w:vanish/>
        </w:rPr>
        <w:fldChar w:fldCharType="end"/>
      </w:r>
      <w:r w:rsidRPr="00890B0C">
        <w:rPr>
          <w:noProof/>
        </w:rPr>
        <w:t xml:space="preserve">   (CWE)   01530</w:t>
      </w:r>
      <w:bookmarkEnd w:id="2157"/>
    </w:p>
    <w:p w14:paraId="34CEB8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9781A0" w14:textId="21020BA0" w:rsidR="009E61BC" w:rsidRPr="00890B0C" w:rsidRDefault="009E61BC">
      <w:pPr>
        <w:pStyle w:val="NormalIndented"/>
        <w:rPr>
          <w:noProof/>
        </w:rPr>
      </w:pPr>
      <w:r w:rsidRPr="00890B0C">
        <w:rPr>
          <w:noProof/>
        </w:rPr>
        <w:t>Definition:  A code depicting the incident that occurred during a patient</w:t>
      </w:r>
      <w:r>
        <w:rPr>
          <w:noProof/>
        </w:rPr>
        <w:t>'</w:t>
      </w:r>
      <w:r w:rsidRPr="00890B0C">
        <w:rPr>
          <w:noProof/>
        </w:rPr>
        <w:t xml:space="preserve">s stay. Refer to </w:t>
      </w:r>
      <w:hyperlink r:id="rId350" w:anchor="HL70427" w:history="1">
        <w:r w:rsidRPr="00890B0C">
          <w:rPr>
            <w:rStyle w:val="ReferenceUserTable"/>
            <w:noProof/>
          </w:rPr>
          <w:t>User-defined Table 0427 - Risk Management Incident Code</w:t>
        </w:r>
      </w:hyperlink>
      <w:r w:rsidRPr="00890B0C">
        <w:rPr>
          <w:noProof/>
        </w:rPr>
        <w:t xml:space="preserve"> </w:t>
      </w:r>
      <w:r w:rsidRPr="00653699">
        <w:rPr>
          <w:noProof/>
        </w:rPr>
        <w:t xml:space="preserve">in Chapter 2C, Code Tables, </w:t>
      </w:r>
      <w:r w:rsidRPr="00890B0C">
        <w:rPr>
          <w:noProof/>
        </w:rPr>
        <w:t>for suggested values.</w:t>
      </w:r>
    </w:p>
    <w:p w14:paraId="4454DAED" w14:textId="77777777" w:rsidR="009E61BC" w:rsidRPr="00890B0C" w:rsidRDefault="009E61BC">
      <w:pPr>
        <w:pStyle w:val="Heading4"/>
        <w:rPr>
          <w:noProof/>
        </w:rPr>
      </w:pPr>
      <w:bookmarkStart w:id="2159" w:name="_Toc1882346"/>
      <w:r w:rsidRPr="00890B0C">
        <w:rPr>
          <w:noProof/>
        </w:rPr>
        <w:lastRenderedPageBreak/>
        <w:t>RMI-2   Date/Time Incident</w:t>
      </w:r>
      <w:r w:rsidR="005B65F4" w:rsidRPr="00890B0C">
        <w:rPr>
          <w:noProof/>
          <w:vanish/>
        </w:rPr>
        <w:fldChar w:fldCharType="begin"/>
      </w:r>
      <w:r w:rsidRPr="00890B0C">
        <w:rPr>
          <w:noProof/>
          <w:vanish/>
        </w:rPr>
        <w:instrText xml:space="preserve"> XE "Date/time incident" </w:instrText>
      </w:r>
      <w:r w:rsidR="005B65F4" w:rsidRPr="00890B0C">
        <w:rPr>
          <w:noProof/>
          <w:vanish/>
        </w:rPr>
        <w:fldChar w:fldCharType="end"/>
      </w:r>
      <w:r w:rsidRPr="00890B0C">
        <w:rPr>
          <w:noProof/>
        </w:rPr>
        <w:t xml:space="preserve">   (DTM)   01531</w:t>
      </w:r>
      <w:bookmarkEnd w:id="2159"/>
    </w:p>
    <w:p w14:paraId="065F7D0F" w14:textId="77777777" w:rsidR="009E61BC" w:rsidRPr="00890B0C" w:rsidRDefault="009E61BC">
      <w:pPr>
        <w:pStyle w:val="NormalIndented"/>
        <w:rPr>
          <w:noProof/>
        </w:rPr>
      </w:pPr>
      <w:r w:rsidRPr="00890B0C">
        <w:rPr>
          <w:noProof/>
        </w:rPr>
        <w:t xml:space="preserve">Definition:  This field contains the date and time the Risk Management Incident identified in </w:t>
      </w:r>
      <w:hyperlink w:anchor="RMI_01" w:history="1">
        <w:r w:rsidRPr="00890B0C">
          <w:rPr>
            <w:rStyle w:val="ReferenceAttribute"/>
            <w:noProof/>
          </w:rPr>
          <w:t>RMI-1 - Risk Management Incident Code</w:t>
        </w:r>
      </w:hyperlink>
      <w:r w:rsidRPr="00890B0C">
        <w:rPr>
          <w:noProof/>
        </w:rPr>
        <w:t xml:space="preserve"> occurred.</w:t>
      </w:r>
    </w:p>
    <w:p w14:paraId="184D5C74" w14:textId="77777777" w:rsidR="009E61BC" w:rsidRPr="00713BF5" w:rsidRDefault="009E61BC">
      <w:pPr>
        <w:pStyle w:val="Heading4"/>
        <w:tabs>
          <w:tab w:val="num" w:pos="1440"/>
        </w:tabs>
        <w:rPr>
          <w:noProof/>
          <w:lang w:val="fr-CH"/>
        </w:rPr>
      </w:pPr>
      <w:bookmarkStart w:id="2160" w:name="_Toc1882347"/>
      <w:r w:rsidRPr="00713BF5">
        <w:rPr>
          <w:noProof/>
          <w:lang w:val="fr-CH"/>
        </w:rPr>
        <w:t>RMI-3   Incident Type Code</w:t>
      </w:r>
      <w:r w:rsidR="005B65F4" w:rsidRPr="00890B0C">
        <w:rPr>
          <w:noProof/>
          <w:vanish/>
        </w:rPr>
        <w:fldChar w:fldCharType="begin"/>
      </w:r>
      <w:r w:rsidRPr="00713BF5">
        <w:rPr>
          <w:noProof/>
          <w:vanish/>
          <w:lang w:val="fr-CH"/>
        </w:rPr>
        <w:instrText xml:space="preserve"> XE "Incident type code" </w:instrText>
      </w:r>
      <w:r w:rsidR="005B65F4" w:rsidRPr="00890B0C">
        <w:rPr>
          <w:noProof/>
          <w:vanish/>
        </w:rPr>
        <w:fldChar w:fldCharType="end"/>
      </w:r>
      <w:r w:rsidRPr="00713BF5">
        <w:rPr>
          <w:noProof/>
          <w:lang w:val="fr-CH"/>
        </w:rPr>
        <w:t xml:space="preserve">   (CWE)   01533</w:t>
      </w:r>
      <w:bookmarkEnd w:id="2160"/>
    </w:p>
    <w:p w14:paraId="6AE083D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2F9831" w14:textId="6F3B4FB8" w:rsidR="009E61BC" w:rsidRPr="00890B0C" w:rsidRDefault="009E61BC">
      <w:pPr>
        <w:pStyle w:val="NormalIndented"/>
        <w:rPr>
          <w:noProof/>
        </w:rPr>
      </w:pPr>
      <w:r w:rsidRPr="00890B0C">
        <w:rPr>
          <w:noProof/>
        </w:rPr>
        <w:t xml:space="preserve">Definition:  A code depicting a classification of the incident type.  Refer to </w:t>
      </w:r>
      <w:hyperlink r:id="rId351" w:anchor="HL70428" w:history="1">
        <w:r w:rsidRPr="00890B0C">
          <w:rPr>
            <w:rStyle w:val="ReferenceUserTable"/>
            <w:noProof/>
          </w:rPr>
          <w:t>User-defined Table 0428 - Incident Type Code</w:t>
        </w:r>
      </w:hyperlink>
      <w:r w:rsidRPr="00890B0C">
        <w:rPr>
          <w:noProof/>
        </w:rPr>
        <w:t xml:space="preserve"> </w:t>
      </w:r>
      <w:r w:rsidRPr="00653699">
        <w:rPr>
          <w:noProof/>
        </w:rPr>
        <w:t xml:space="preserve">in Chapter 2C, Code Tables, </w:t>
      </w:r>
      <w:r w:rsidRPr="00890B0C">
        <w:rPr>
          <w:noProof/>
        </w:rPr>
        <w:t>for suggested values.</w:t>
      </w:r>
    </w:p>
    <w:p w14:paraId="36EE60A6" w14:textId="53D6B149" w:rsidR="009E61BC" w:rsidRPr="00890B0C" w:rsidRDefault="009E61BC">
      <w:pPr>
        <w:pStyle w:val="Heading3"/>
        <w:rPr>
          <w:noProof/>
        </w:rPr>
      </w:pPr>
      <w:bookmarkStart w:id="2161" w:name="_Hlt483864294"/>
      <w:bookmarkStart w:id="2162" w:name="_Toc1882348"/>
      <w:bookmarkStart w:id="2163" w:name="_Toc89062840"/>
      <w:bookmarkStart w:id="2164" w:name="_Toc20321560"/>
      <w:bookmarkEnd w:id="2161"/>
      <w:r w:rsidRPr="00890B0C">
        <w:rPr>
          <w:noProof/>
        </w:rPr>
        <w:t>GP1</w:t>
      </w:r>
      <w:r w:rsidR="00785E73">
        <w:rPr>
          <w:noProof/>
        </w:rPr>
        <w:t xml:space="preserve"> </w:t>
      </w:r>
      <w:r w:rsidR="00A41C0E" w:rsidRPr="00A41C0E">
        <w:rPr>
          <w:noProof/>
        </w:rPr>
        <w:t>-</w:t>
      </w:r>
      <w:r w:rsidRPr="00890B0C">
        <w:rPr>
          <w:noProof/>
        </w:rPr>
        <w:t xml:space="preserve"> G</w:t>
      </w:r>
      <w:bookmarkStart w:id="2165" w:name="_Hlt1757852"/>
      <w:r w:rsidRPr="00890B0C">
        <w:rPr>
          <w:noProof/>
        </w:rPr>
        <w:t>rouping/Reimbursement - Visit Se</w:t>
      </w:r>
      <w:bookmarkEnd w:id="2165"/>
      <w:r w:rsidRPr="00890B0C">
        <w:rPr>
          <w:noProof/>
        </w:rPr>
        <w:t>gment</w:t>
      </w:r>
      <w:bookmarkEnd w:id="2162"/>
      <w:bookmarkEnd w:id="2163"/>
      <w:bookmarkEnd w:id="2164"/>
      <w:r w:rsidR="005B65F4" w:rsidRPr="00890B0C">
        <w:rPr>
          <w:noProof/>
        </w:rPr>
        <w:fldChar w:fldCharType="begin"/>
      </w:r>
      <w:r w:rsidRPr="00890B0C">
        <w:rPr>
          <w:noProof/>
        </w:rPr>
        <w:instrText>XE "GP1"</w:instrText>
      </w:r>
      <w:r w:rsidR="005B65F4" w:rsidRPr="00890B0C">
        <w:rPr>
          <w:noProof/>
        </w:rPr>
        <w:fldChar w:fldCharType="end"/>
      </w:r>
      <w:r w:rsidR="005B65F4" w:rsidRPr="00890B0C">
        <w:rPr>
          <w:noProof/>
        </w:rPr>
        <w:fldChar w:fldCharType="begin"/>
      </w:r>
      <w:r w:rsidRPr="00890B0C">
        <w:rPr>
          <w:noProof/>
        </w:rPr>
        <w:instrText>XE "Segments: GP1"</w:instrText>
      </w:r>
      <w:r w:rsidR="005B65F4" w:rsidRPr="00890B0C">
        <w:rPr>
          <w:noProof/>
        </w:rPr>
        <w:fldChar w:fldCharType="end"/>
      </w:r>
    </w:p>
    <w:p w14:paraId="71FE99C4" w14:textId="77777777" w:rsidR="009E61BC" w:rsidRPr="00890B0C" w:rsidRDefault="009E61BC">
      <w:pPr>
        <w:pStyle w:val="NormalIndented"/>
        <w:rPr>
          <w:noProof/>
        </w:rPr>
      </w:pPr>
      <w:r w:rsidRPr="00890B0C">
        <w:rPr>
          <w:noProof/>
        </w:rPr>
        <w:t>These fields are used in grouping and reimbursement for CMS APCs. Please refer to the "Outpatient Prospective Payment System Final Rule" ("OPPS Final Rule") issued by CMS.</w:t>
      </w:r>
    </w:p>
    <w:p w14:paraId="4F5DEFC2" w14:textId="77777777" w:rsidR="009E61BC" w:rsidRPr="00890B0C" w:rsidRDefault="009E61BC">
      <w:pPr>
        <w:pStyle w:val="NormalIndented"/>
        <w:rPr>
          <w:rStyle w:val="Strong"/>
          <w:noProof/>
        </w:rPr>
      </w:pPr>
      <w:r w:rsidRPr="00890B0C">
        <w:rPr>
          <w:rStyle w:val="Strong"/>
          <w:noProof/>
        </w:rPr>
        <w:t>The GP1 segment is specific to the US and may not be implemented in non-US systems.</w:t>
      </w:r>
    </w:p>
    <w:p w14:paraId="61C3D38B" w14:textId="77777777" w:rsidR="009E61BC" w:rsidRPr="00890B0C" w:rsidRDefault="009E61BC">
      <w:pPr>
        <w:pStyle w:val="AttributeTableCaption"/>
        <w:rPr>
          <w:noProof/>
        </w:rPr>
      </w:pPr>
      <w:bookmarkStart w:id="2166" w:name="_Hlt479102398"/>
      <w:bookmarkStart w:id="2167" w:name="GP1"/>
      <w:bookmarkEnd w:id="2166"/>
      <w:r w:rsidRPr="00890B0C">
        <w:rPr>
          <w:noProof/>
        </w:rPr>
        <w:t xml:space="preserve">HL7 Attribute Table - GP1 - Grouping/Reimbursement - Visit </w:t>
      </w:r>
      <w:bookmarkEnd w:id="2167"/>
      <w:r w:rsidR="005B65F4" w:rsidRPr="00890B0C">
        <w:rPr>
          <w:noProof/>
        </w:rPr>
        <w:fldChar w:fldCharType="begin"/>
      </w:r>
      <w:r w:rsidRPr="00890B0C">
        <w:rPr>
          <w:noProof/>
        </w:rPr>
        <w:instrText>XE "HL7 Attribute Table - GP1"</w:instrText>
      </w:r>
      <w:r w:rsidR="005B65F4" w:rsidRPr="00890B0C">
        <w:rPr>
          <w:noProof/>
        </w:rPr>
        <w:fldChar w:fldCharType="end"/>
      </w:r>
      <w:r w:rsidR="005B65F4" w:rsidRPr="00890B0C">
        <w:rPr>
          <w:noProof/>
        </w:rPr>
        <w:fldChar w:fldCharType="begin"/>
      </w:r>
      <w:r w:rsidRPr="00890B0C">
        <w:rPr>
          <w:noProof/>
        </w:rPr>
        <w:instrText>XE "GP1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BC685B8"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3097752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D773EF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2B6D6E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B603C74"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5FC1FB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045A30DD" w14:textId="77777777" w:rsidR="009E61BC" w:rsidRPr="00890B0C" w:rsidRDefault="009E61BC">
            <w:pPr>
              <w:pStyle w:val="AttributeTableHeader"/>
              <w:jc w:val="left"/>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3113F4B" w14:textId="77777777" w:rsidR="009E61BC" w:rsidRPr="00890B0C" w:rsidRDefault="009E61BC">
            <w:pPr>
              <w:pStyle w:val="AttributeTableHeader"/>
              <w:jc w:val="left"/>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17B5CBC8" w14:textId="77777777" w:rsidR="009E61BC" w:rsidRPr="00890B0C" w:rsidRDefault="009E61BC">
            <w:pPr>
              <w:pStyle w:val="AttributeTableHeader"/>
              <w:jc w:val="left"/>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4577F97" w14:textId="77777777" w:rsidR="009E61BC" w:rsidRPr="00890B0C" w:rsidRDefault="009E61BC">
            <w:pPr>
              <w:pStyle w:val="AttributeTableHeader"/>
              <w:jc w:val="left"/>
              <w:rPr>
                <w:noProof/>
              </w:rPr>
            </w:pPr>
            <w:r w:rsidRPr="00890B0C">
              <w:rPr>
                <w:noProof/>
              </w:rPr>
              <w:t>ELEMENT NAME</w:t>
            </w:r>
          </w:p>
        </w:tc>
      </w:tr>
      <w:tr w:rsidR="009F20B7" w:rsidRPr="009E61BC" w14:paraId="284D8CC0"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2A04B0B9"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0FC6A9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931F31"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074F1"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513308BB"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DE2DD34" w14:textId="77777777" w:rsidR="009E61BC" w:rsidRPr="00890B0C" w:rsidRDefault="009E61BC">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734CE39D" w14:textId="6CB93E7E" w:rsidR="009E61BC" w:rsidRPr="00890B0C" w:rsidRDefault="00000000">
            <w:pPr>
              <w:pStyle w:val="AttributeTableBody"/>
              <w:rPr>
                <w:rStyle w:val="HyperlinkTable"/>
                <w:noProof/>
              </w:rPr>
            </w:pPr>
            <w:hyperlink r:id="rId352" w:anchor="HL70455" w:history="1">
              <w:r w:rsidR="009E61BC" w:rsidRPr="00890B0C">
                <w:rPr>
                  <w:rStyle w:val="HyperlinkTable"/>
                  <w:noProof/>
                </w:rPr>
                <w:t>04</w:t>
              </w:r>
              <w:bookmarkStart w:id="2168" w:name="_Hlt489245026"/>
              <w:r w:rsidR="009E61BC" w:rsidRPr="00890B0C">
                <w:rPr>
                  <w:rStyle w:val="HyperlinkTable"/>
                  <w:noProof/>
                </w:rPr>
                <w:t>5</w:t>
              </w:r>
              <w:bookmarkEnd w:id="2168"/>
              <w:r w:rsidR="009E61BC" w:rsidRPr="00890B0C">
                <w:rPr>
                  <w:rStyle w:val="HyperlinkTable"/>
                  <w:noProof/>
                </w:rPr>
                <w:t>5</w:t>
              </w:r>
            </w:hyperlink>
          </w:p>
        </w:tc>
        <w:tc>
          <w:tcPr>
            <w:tcW w:w="720" w:type="dxa"/>
            <w:tcBorders>
              <w:top w:val="single" w:sz="4" w:space="0" w:color="auto"/>
              <w:left w:val="nil"/>
              <w:bottom w:val="dotted" w:sz="4" w:space="0" w:color="auto"/>
              <w:right w:val="nil"/>
            </w:tcBorders>
            <w:shd w:val="clear" w:color="auto" w:fill="FFFFFF"/>
          </w:tcPr>
          <w:p w14:paraId="67C4E210" w14:textId="77777777" w:rsidR="009E61BC" w:rsidRPr="00890B0C" w:rsidRDefault="009E61BC">
            <w:pPr>
              <w:pStyle w:val="AttributeTableBody"/>
              <w:jc w:val="left"/>
              <w:rPr>
                <w:noProof/>
              </w:rPr>
            </w:pPr>
            <w:r w:rsidRPr="00890B0C">
              <w:rPr>
                <w:noProof/>
              </w:rPr>
              <w:t>01599</w:t>
            </w:r>
          </w:p>
        </w:tc>
        <w:tc>
          <w:tcPr>
            <w:tcW w:w="3888" w:type="dxa"/>
            <w:tcBorders>
              <w:top w:val="single" w:sz="4" w:space="0" w:color="auto"/>
              <w:left w:val="nil"/>
              <w:bottom w:val="dotted" w:sz="4" w:space="0" w:color="auto"/>
              <w:right w:val="nil"/>
            </w:tcBorders>
            <w:shd w:val="clear" w:color="auto" w:fill="FFFFFF"/>
          </w:tcPr>
          <w:p w14:paraId="07216C8A" w14:textId="77777777" w:rsidR="009E61BC" w:rsidRPr="00890B0C" w:rsidRDefault="009E61BC">
            <w:pPr>
              <w:pStyle w:val="AttributeTableBody"/>
              <w:jc w:val="left"/>
              <w:rPr>
                <w:noProof/>
              </w:rPr>
            </w:pPr>
            <w:r w:rsidRPr="00890B0C">
              <w:rPr>
                <w:noProof/>
              </w:rPr>
              <w:t>Type of Bill Code</w:t>
            </w:r>
          </w:p>
        </w:tc>
      </w:tr>
      <w:tr w:rsidR="009F20B7" w:rsidRPr="009E61BC" w14:paraId="30AA697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21D787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7FA266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4B2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3E751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71F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E8BB39F"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7693B4" w14:textId="12E91833" w:rsidR="009E61BC" w:rsidRPr="00890B0C" w:rsidRDefault="00000000">
            <w:pPr>
              <w:pStyle w:val="AttributeTableBody"/>
              <w:rPr>
                <w:rStyle w:val="HyperlinkTable"/>
                <w:noProof/>
              </w:rPr>
            </w:pPr>
            <w:hyperlink r:id="rId353" w:anchor="HL70456" w:history="1">
              <w:r w:rsidR="009E61BC" w:rsidRPr="00890B0C">
                <w:rPr>
                  <w:rStyle w:val="HyperlinkTable"/>
                  <w:noProof/>
                </w:rPr>
                <w:t>0456</w:t>
              </w:r>
            </w:hyperlink>
          </w:p>
        </w:tc>
        <w:tc>
          <w:tcPr>
            <w:tcW w:w="720" w:type="dxa"/>
            <w:tcBorders>
              <w:top w:val="dotted" w:sz="4" w:space="0" w:color="auto"/>
              <w:left w:val="nil"/>
              <w:bottom w:val="dotted" w:sz="4" w:space="0" w:color="auto"/>
              <w:right w:val="nil"/>
            </w:tcBorders>
            <w:shd w:val="clear" w:color="auto" w:fill="FFFFFF"/>
          </w:tcPr>
          <w:p w14:paraId="100D6265" w14:textId="77777777" w:rsidR="009E61BC" w:rsidRPr="00890B0C" w:rsidRDefault="009E61BC">
            <w:pPr>
              <w:pStyle w:val="AttributeTableBody"/>
              <w:jc w:val="left"/>
              <w:rPr>
                <w:noProof/>
              </w:rPr>
            </w:pPr>
            <w:r w:rsidRPr="00890B0C">
              <w:rPr>
                <w:noProof/>
              </w:rPr>
              <w:t>01600</w:t>
            </w:r>
          </w:p>
        </w:tc>
        <w:tc>
          <w:tcPr>
            <w:tcW w:w="3888" w:type="dxa"/>
            <w:tcBorders>
              <w:top w:val="dotted" w:sz="4" w:space="0" w:color="auto"/>
              <w:left w:val="nil"/>
              <w:bottom w:val="dotted" w:sz="4" w:space="0" w:color="auto"/>
              <w:right w:val="nil"/>
            </w:tcBorders>
            <w:shd w:val="clear" w:color="auto" w:fill="FFFFFF"/>
          </w:tcPr>
          <w:p w14:paraId="6C8475DC" w14:textId="77777777" w:rsidR="009E61BC" w:rsidRPr="00890B0C" w:rsidRDefault="009E61BC">
            <w:pPr>
              <w:pStyle w:val="AttributeTableBody"/>
              <w:jc w:val="left"/>
              <w:rPr>
                <w:noProof/>
              </w:rPr>
            </w:pPr>
            <w:r w:rsidRPr="00890B0C">
              <w:rPr>
                <w:noProof/>
              </w:rPr>
              <w:t>Revenue Code</w:t>
            </w:r>
          </w:p>
        </w:tc>
      </w:tr>
      <w:tr w:rsidR="009F20B7" w:rsidRPr="009E61BC" w14:paraId="79F664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49CCD7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8393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1F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5DE1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A6A6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5E81E6"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AA5069" w14:textId="1D98FF54" w:rsidR="009E61BC" w:rsidRPr="00890B0C" w:rsidRDefault="00000000">
            <w:pPr>
              <w:pStyle w:val="AttributeTableBody"/>
              <w:rPr>
                <w:rStyle w:val="HyperlinkTable"/>
                <w:noProof/>
              </w:rPr>
            </w:pPr>
            <w:hyperlink r:id="rId354" w:anchor="HL70457" w:history="1">
              <w:r w:rsidR="009E61BC" w:rsidRPr="00890B0C">
                <w:rPr>
                  <w:rStyle w:val="HyperlinkTable"/>
                  <w:noProof/>
                </w:rPr>
                <w:t>0457</w:t>
              </w:r>
            </w:hyperlink>
          </w:p>
        </w:tc>
        <w:tc>
          <w:tcPr>
            <w:tcW w:w="720" w:type="dxa"/>
            <w:tcBorders>
              <w:top w:val="dotted" w:sz="4" w:space="0" w:color="auto"/>
              <w:left w:val="nil"/>
              <w:bottom w:val="dotted" w:sz="4" w:space="0" w:color="auto"/>
              <w:right w:val="nil"/>
            </w:tcBorders>
            <w:shd w:val="clear" w:color="auto" w:fill="FFFFFF"/>
          </w:tcPr>
          <w:p w14:paraId="0DDBBB44" w14:textId="77777777" w:rsidR="009E61BC" w:rsidRPr="00890B0C" w:rsidRDefault="009E61BC">
            <w:pPr>
              <w:pStyle w:val="AttributeTableBody"/>
              <w:jc w:val="left"/>
              <w:rPr>
                <w:noProof/>
              </w:rPr>
            </w:pPr>
            <w:r w:rsidRPr="00890B0C">
              <w:rPr>
                <w:noProof/>
              </w:rPr>
              <w:t>01601</w:t>
            </w:r>
          </w:p>
        </w:tc>
        <w:tc>
          <w:tcPr>
            <w:tcW w:w="3888" w:type="dxa"/>
            <w:tcBorders>
              <w:top w:val="dotted" w:sz="4" w:space="0" w:color="auto"/>
              <w:left w:val="nil"/>
              <w:bottom w:val="dotted" w:sz="4" w:space="0" w:color="auto"/>
              <w:right w:val="nil"/>
            </w:tcBorders>
            <w:shd w:val="clear" w:color="auto" w:fill="FFFFFF"/>
          </w:tcPr>
          <w:p w14:paraId="41ABE17E" w14:textId="77777777" w:rsidR="009E61BC" w:rsidRPr="00890B0C" w:rsidRDefault="009E61BC">
            <w:pPr>
              <w:pStyle w:val="AttributeTableBody"/>
              <w:jc w:val="left"/>
              <w:rPr>
                <w:noProof/>
              </w:rPr>
            </w:pPr>
            <w:r w:rsidRPr="00890B0C">
              <w:rPr>
                <w:noProof/>
              </w:rPr>
              <w:t>Overall Claim Disposition Code</w:t>
            </w:r>
          </w:p>
        </w:tc>
      </w:tr>
      <w:tr w:rsidR="009F20B7" w:rsidRPr="00430E4A" w14:paraId="3F24FB8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C81531B"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5E22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3E8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17099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D7CF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3206B2"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637AF1B" w14:textId="476B9DFB" w:rsidR="009E61BC" w:rsidRPr="00890B0C" w:rsidRDefault="00000000">
            <w:pPr>
              <w:pStyle w:val="AttributeTableBody"/>
              <w:rPr>
                <w:rStyle w:val="HyperlinkTable"/>
                <w:noProof/>
              </w:rPr>
            </w:pPr>
            <w:hyperlink r:id="rId355"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014593DA" w14:textId="77777777" w:rsidR="009E61BC" w:rsidRPr="00890B0C" w:rsidRDefault="009E61BC">
            <w:pPr>
              <w:pStyle w:val="AttributeTableBody"/>
              <w:jc w:val="left"/>
              <w:rPr>
                <w:noProof/>
              </w:rPr>
            </w:pPr>
            <w:r w:rsidRPr="00890B0C">
              <w:rPr>
                <w:noProof/>
              </w:rPr>
              <w:t>01602</w:t>
            </w:r>
          </w:p>
        </w:tc>
        <w:tc>
          <w:tcPr>
            <w:tcW w:w="3888" w:type="dxa"/>
            <w:tcBorders>
              <w:top w:val="dotted" w:sz="4" w:space="0" w:color="auto"/>
              <w:left w:val="nil"/>
              <w:bottom w:val="dotted" w:sz="4" w:space="0" w:color="auto"/>
              <w:right w:val="nil"/>
            </w:tcBorders>
            <w:shd w:val="clear" w:color="auto" w:fill="FFFFFF"/>
          </w:tcPr>
          <w:p w14:paraId="6545BB07" w14:textId="77777777" w:rsidR="009E61BC" w:rsidRPr="00A41C0E" w:rsidRDefault="009E61BC">
            <w:pPr>
              <w:pStyle w:val="AttributeTableBody"/>
              <w:jc w:val="left"/>
              <w:rPr>
                <w:noProof/>
                <w:lang w:val="it-IT"/>
              </w:rPr>
            </w:pPr>
            <w:r w:rsidRPr="00A41C0E">
              <w:rPr>
                <w:noProof/>
                <w:lang w:val="it-IT"/>
              </w:rPr>
              <w:t>OCE Edits per Visit Code</w:t>
            </w:r>
          </w:p>
        </w:tc>
      </w:tr>
      <w:tr w:rsidR="009E61BC" w:rsidRPr="009E61BC" w14:paraId="4F198334"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D20BEA"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single" w:sz="4" w:space="0" w:color="auto"/>
              <w:right w:val="nil"/>
            </w:tcBorders>
            <w:shd w:val="clear" w:color="auto" w:fill="FFFFFF"/>
          </w:tcPr>
          <w:p w14:paraId="7D1FC76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30B6F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2E917B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single" w:sz="4" w:space="0" w:color="auto"/>
              <w:right w:val="nil"/>
            </w:tcBorders>
            <w:shd w:val="clear" w:color="auto" w:fill="FFFFFF"/>
          </w:tcPr>
          <w:p w14:paraId="333EF74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1A25DE8" w14:textId="77777777" w:rsidR="009E61BC" w:rsidRPr="00890B0C"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14:paraId="1CF93658"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FA69621" w14:textId="77777777" w:rsidR="009E61BC" w:rsidRPr="00890B0C" w:rsidRDefault="009E61BC">
            <w:pPr>
              <w:pStyle w:val="AttributeTableBody"/>
              <w:jc w:val="left"/>
              <w:rPr>
                <w:noProof/>
              </w:rPr>
            </w:pPr>
            <w:r w:rsidRPr="00890B0C">
              <w:rPr>
                <w:noProof/>
              </w:rPr>
              <w:t>00387</w:t>
            </w:r>
          </w:p>
        </w:tc>
        <w:tc>
          <w:tcPr>
            <w:tcW w:w="3888" w:type="dxa"/>
            <w:tcBorders>
              <w:top w:val="dotted" w:sz="4" w:space="0" w:color="auto"/>
              <w:left w:val="nil"/>
              <w:bottom w:val="single" w:sz="4" w:space="0" w:color="auto"/>
              <w:right w:val="nil"/>
            </w:tcBorders>
            <w:shd w:val="clear" w:color="auto" w:fill="FFFFFF"/>
          </w:tcPr>
          <w:p w14:paraId="54DA2064" w14:textId="77777777" w:rsidR="009E61BC" w:rsidRPr="00890B0C" w:rsidRDefault="009E61BC">
            <w:pPr>
              <w:pStyle w:val="AttributeTableBody"/>
              <w:jc w:val="left"/>
              <w:rPr>
                <w:noProof/>
              </w:rPr>
            </w:pPr>
            <w:r w:rsidRPr="00890B0C">
              <w:rPr>
                <w:noProof/>
              </w:rPr>
              <w:t>Outlier Cost</w:t>
            </w:r>
          </w:p>
        </w:tc>
      </w:tr>
    </w:tbl>
    <w:p w14:paraId="20CB4ACB" w14:textId="77777777" w:rsidR="009E61BC" w:rsidRPr="00890B0C" w:rsidRDefault="009E61BC">
      <w:pPr>
        <w:pStyle w:val="Heading4"/>
        <w:rPr>
          <w:noProof/>
          <w:vanish/>
        </w:rPr>
      </w:pPr>
      <w:bookmarkStart w:id="2169" w:name="_Toc1882349"/>
      <w:r w:rsidRPr="00890B0C">
        <w:rPr>
          <w:noProof/>
          <w:vanish/>
        </w:rPr>
        <w:t>GP1 Field Definitions</w:t>
      </w:r>
      <w:bookmarkEnd w:id="2169"/>
      <w:r w:rsidR="005B65F4" w:rsidRPr="00890B0C">
        <w:rPr>
          <w:noProof/>
          <w:vanish/>
        </w:rPr>
        <w:fldChar w:fldCharType="begin"/>
      </w:r>
      <w:r w:rsidRPr="00890B0C">
        <w:rPr>
          <w:noProof/>
          <w:vanish/>
        </w:rPr>
        <w:instrText xml:space="preserve"> XE "GP1 - data element definitions" </w:instrText>
      </w:r>
      <w:r w:rsidR="005B65F4" w:rsidRPr="00890B0C">
        <w:rPr>
          <w:noProof/>
          <w:vanish/>
        </w:rPr>
        <w:fldChar w:fldCharType="end"/>
      </w:r>
    </w:p>
    <w:p w14:paraId="32010C9D" w14:textId="77777777" w:rsidR="009E61BC" w:rsidRPr="00890B0C" w:rsidRDefault="009E61BC">
      <w:pPr>
        <w:pStyle w:val="Heading4"/>
        <w:tabs>
          <w:tab w:val="num" w:pos="1440"/>
        </w:tabs>
        <w:rPr>
          <w:noProof/>
        </w:rPr>
      </w:pPr>
      <w:bookmarkStart w:id="2170" w:name="_Toc1882350"/>
      <w:r w:rsidRPr="00890B0C">
        <w:rPr>
          <w:noProof/>
        </w:rPr>
        <w:t>GP1-1   Type of Bill Code</w:t>
      </w:r>
      <w:r w:rsidR="005B65F4" w:rsidRPr="00890B0C">
        <w:rPr>
          <w:noProof/>
        </w:rPr>
        <w:fldChar w:fldCharType="begin"/>
      </w:r>
      <w:r w:rsidRPr="00890B0C">
        <w:rPr>
          <w:noProof/>
        </w:rPr>
        <w:instrText xml:space="preserve"> XE "Type of bill code" </w:instrText>
      </w:r>
      <w:r w:rsidR="005B65F4" w:rsidRPr="00890B0C">
        <w:rPr>
          <w:noProof/>
        </w:rPr>
        <w:fldChar w:fldCharType="end"/>
      </w:r>
      <w:r w:rsidRPr="00890B0C">
        <w:rPr>
          <w:noProof/>
        </w:rPr>
        <w:t xml:space="preserve">   (CWE)   01599</w:t>
      </w:r>
      <w:bookmarkEnd w:id="2170"/>
    </w:p>
    <w:p w14:paraId="6D4DA5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DB7702" w14:textId="167659C5" w:rsidR="009E61BC" w:rsidRPr="00890B0C" w:rsidRDefault="009E61BC">
      <w:pPr>
        <w:pStyle w:val="NormalIndented"/>
        <w:rPr>
          <w:noProof/>
        </w:rPr>
      </w:pPr>
      <w:r w:rsidRPr="00890B0C">
        <w:rPr>
          <w:noProof/>
        </w:rPr>
        <w:t xml:space="preserve">Definition:  This field is the same as UB92 Form Locator 4 "Type of Bill".  Refer to </w:t>
      </w:r>
      <w:hyperlink r:id="rId356" w:anchor="HL70455" w:history="1">
        <w:r w:rsidRPr="00890B0C">
          <w:rPr>
            <w:rStyle w:val="ReferenceUserTable"/>
            <w:noProof/>
          </w:rPr>
          <w:t>Us</w:t>
        </w:r>
        <w:bookmarkStart w:id="2171" w:name="_Hlt489169720"/>
        <w:r w:rsidRPr="00890B0C">
          <w:rPr>
            <w:rStyle w:val="ReferenceUserTable"/>
            <w:noProof/>
          </w:rPr>
          <w:t>e</w:t>
        </w:r>
        <w:bookmarkEnd w:id="2171"/>
        <w:r w:rsidRPr="00890B0C">
          <w:rPr>
            <w:rStyle w:val="ReferenceUserTable"/>
            <w:noProof/>
          </w:rPr>
          <w:t>r-defi</w:t>
        </w:r>
        <w:bookmarkStart w:id="2172" w:name="_Hlt489169841"/>
        <w:r w:rsidRPr="00890B0C">
          <w:rPr>
            <w:rStyle w:val="ReferenceUserTable"/>
            <w:noProof/>
          </w:rPr>
          <w:t>n</w:t>
        </w:r>
        <w:bookmarkEnd w:id="2172"/>
        <w:r w:rsidRPr="00890B0C">
          <w:rPr>
            <w:rStyle w:val="ReferenceUserTable"/>
            <w:noProof/>
          </w:rPr>
          <w:t xml:space="preserve">ed Table </w:t>
        </w:r>
        <w:bookmarkStart w:id="2173" w:name="_Hlt489169687"/>
        <w:r w:rsidRPr="00890B0C">
          <w:rPr>
            <w:rStyle w:val="ReferenceUserTable"/>
            <w:noProof/>
          </w:rPr>
          <w:t xml:space="preserve">0455 </w:t>
        </w:r>
        <w:bookmarkEnd w:id="2173"/>
        <w:r w:rsidRPr="00890B0C">
          <w:rPr>
            <w:rStyle w:val="ReferenceUserTable"/>
            <w:noProof/>
          </w:rPr>
          <w:t xml:space="preserve">- Type </w:t>
        </w:r>
        <w:bookmarkStart w:id="2174" w:name="_Hlt489169619"/>
        <w:r w:rsidRPr="00890B0C">
          <w:rPr>
            <w:rStyle w:val="ReferenceUserTable"/>
            <w:noProof/>
          </w:rPr>
          <w:t>o</w:t>
        </w:r>
        <w:bookmarkEnd w:id="2174"/>
        <w:r w:rsidRPr="00890B0C">
          <w:rPr>
            <w:rStyle w:val="ReferenceUserTable"/>
            <w:noProof/>
          </w:rPr>
          <w:t>f Bi</w:t>
        </w:r>
        <w:bookmarkStart w:id="2175" w:name="_Hlt489169660"/>
        <w:r w:rsidRPr="00890B0C">
          <w:rPr>
            <w:rStyle w:val="ReferenceUserTable"/>
            <w:noProof/>
          </w:rPr>
          <w:t>l</w:t>
        </w:r>
        <w:bookmarkEnd w:id="2175"/>
        <w:r w:rsidRPr="00890B0C">
          <w:rPr>
            <w:rStyle w:val="ReferenceUserTable"/>
            <w:noProof/>
          </w:rPr>
          <w:t>l Code</w:t>
        </w:r>
      </w:hyperlink>
      <w:r w:rsidRPr="00890B0C">
        <w:rPr>
          <w:noProof/>
        </w:rPr>
        <w:t xml:space="preserve"> </w:t>
      </w:r>
      <w:r w:rsidRPr="00C7297B">
        <w:rPr>
          <w:noProof/>
        </w:rPr>
        <w:t xml:space="preserve">in Chapter 2C, Code Tables, </w:t>
      </w:r>
      <w:r w:rsidRPr="00890B0C">
        <w:rPr>
          <w:noProof/>
        </w:rPr>
        <w:t>for suggested values.  Refer to a UB specification for additional information.  This field is defined by CMS or other regulatory agencies.  It is a code indicating the specific type of bill with digit 1 showing type of facility, digit 2 showing bill classification, and digit 3 showing frequency.</w:t>
      </w:r>
    </w:p>
    <w:p w14:paraId="3C71689C" w14:textId="77777777" w:rsidR="009E61BC" w:rsidRPr="00890B0C" w:rsidRDefault="009E61BC">
      <w:pPr>
        <w:pStyle w:val="Heading4"/>
        <w:tabs>
          <w:tab w:val="num" w:pos="1440"/>
        </w:tabs>
        <w:rPr>
          <w:noProof/>
        </w:rPr>
      </w:pPr>
      <w:bookmarkStart w:id="2176" w:name="HL70455"/>
      <w:bookmarkStart w:id="2177" w:name="_Toc1882351"/>
      <w:bookmarkEnd w:id="2176"/>
      <w:r w:rsidRPr="00890B0C">
        <w:rPr>
          <w:noProof/>
        </w:rPr>
        <w:lastRenderedPageBreak/>
        <w:t>GP1-2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2177"/>
    </w:p>
    <w:p w14:paraId="65C6FD3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EC1672" w14:textId="31D8A103" w:rsidR="009E61BC" w:rsidRPr="00890B0C" w:rsidRDefault="009E61BC">
      <w:pPr>
        <w:pStyle w:val="NormalIndented"/>
        <w:rPr>
          <w:noProof/>
        </w:rPr>
      </w:pPr>
      <w:r w:rsidRPr="00890B0C">
        <w:rPr>
          <w:noProof/>
        </w:rPr>
        <w:t>Definition: This field is the same as UB92 Form Locator 42 "Revenue Code".  Refer to</w:t>
      </w:r>
      <w:bookmarkStart w:id="2178" w:name="_Hlt489169794"/>
      <w:r w:rsidRPr="00890B0C">
        <w:rPr>
          <w:noProof/>
        </w:rPr>
        <w:t xml:space="preserve"> </w:t>
      </w:r>
      <w:bookmarkEnd w:id="2178"/>
      <w:r w:rsidR="005B65F4" w:rsidRPr="00890B0C">
        <w:rPr>
          <w:rStyle w:val="ReferenceUserTable"/>
          <w:noProof/>
        </w:rPr>
        <w:fldChar w:fldCharType="begin"/>
      </w:r>
      <w:r w:rsidR="004A48F4">
        <w:rPr>
          <w:rStyle w:val="ReferenceUserTable"/>
          <w:noProof/>
        </w:rPr>
        <w:instrText>HYPERLINK "E:\\V2\\V29_CH02C_Tables.docx" \l "HL70456"</w:instrText>
      </w:r>
      <w:r w:rsidR="005B65F4" w:rsidRPr="00890B0C">
        <w:rPr>
          <w:rStyle w:val="ReferenceUserTable"/>
          <w:noProof/>
        </w:rPr>
        <w:fldChar w:fldCharType="separate"/>
      </w:r>
      <w:r w:rsidRPr="00890B0C">
        <w:rPr>
          <w:rStyle w:val="ReferenceUserTable"/>
          <w:noProof/>
        </w:rPr>
        <w:t>User-</w:t>
      </w:r>
      <w:bookmarkStart w:id="2179" w:name="_Hlt489169832"/>
      <w:r w:rsidRPr="00890B0C">
        <w:rPr>
          <w:rStyle w:val="ReferenceUserTable"/>
          <w:noProof/>
        </w:rPr>
        <w:t>d</w:t>
      </w:r>
      <w:bookmarkEnd w:id="2179"/>
      <w:r w:rsidRPr="00890B0C">
        <w:rPr>
          <w:rStyle w:val="ReferenceUserTable"/>
          <w:noProof/>
        </w:rPr>
        <w:t>efined Table  0456 - Revenue Code</w:t>
      </w:r>
      <w:r w:rsidR="005B65F4" w:rsidRPr="00890B0C">
        <w:rPr>
          <w:rStyle w:val="ReferenceUserTable"/>
          <w:noProof/>
        </w:rPr>
        <w:fldChar w:fldCharType="end"/>
      </w:r>
      <w:r w:rsidRPr="00890B0C">
        <w:rPr>
          <w:noProof/>
        </w:rPr>
        <w:t xml:space="preserve"> </w:t>
      </w:r>
      <w:r w:rsidRPr="00C7297B">
        <w:rPr>
          <w:noProof/>
        </w:rPr>
        <w:t xml:space="preserve">in Chapter 2C, Code Tables, </w:t>
      </w:r>
      <w:r w:rsidRPr="00890B0C">
        <w:rPr>
          <w:noProof/>
        </w:rPr>
        <w:t>for suggested values.  This field identifies revenue codes that are not linked to a HCPCS/CPT code.  It is used for claiming for non-medical services such as telephone, TV or cafeteria charges, etc.  There can be many per visit or claim.  This field is defined by CMS or other regulatory agencies.</w:t>
      </w:r>
    </w:p>
    <w:p w14:paraId="0525DE7F" w14:textId="77777777" w:rsidR="009E61BC" w:rsidRPr="00890B0C" w:rsidRDefault="009E61BC">
      <w:pPr>
        <w:pStyle w:val="NormalIndented"/>
        <w:rPr>
          <w:noProof/>
        </w:rPr>
      </w:pPr>
      <w:r w:rsidRPr="00890B0C">
        <w:rPr>
          <w:noProof/>
        </w:rPr>
        <w:t xml:space="preserve">There can also be a revenue code linked to a HCPCS/CPT code.  These are found in </w:t>
      </w:r>
      <w:hyperlink w:anchor="GP2_01" w:history="1">
        <w:r w:rsidRPr="00890B0C">
          <w:rPr>
            <w:rStyle w:val="ReferenceAttribute"/>
            <w:noProof/>
          </w:rPr>
          <w:t>GP2-1 - Revenue Code</w:t>
        </w:r>
      </w:hyperlink>
      <w:r w:rsidRPr="00890B0C">
        <w:rPr>
          <w:noProof/>
        </w:rPr>
        <w:t>.  Refer to UB92 specifications.</w:t>
      </w:r>
    </w:p>
    <w:p w14:paraId="18D561C4" w14:textId="77777777" w:rsidR="009E61BC" w:rsidRPr="00890B0C" w:rsidRDefault="009E61BC">
      <w:pPr>
        <w:pStyle w:val="Heading4"/>
        <w:tabs>
          <w:tab w:val="num" w:pos="1440"/>
        </w:tabs>
        <w:rPr>
          <w:noProof/>
        </w:rPr>
      </w:pPr>
      <w:bookmarkStart w:id="2180" w:name="HL70456"/>
      <w:bookmarkStart w:id="2181" w:name="_Toc1882352"/>
      <w:bookmarkEnd w:id="2180"/>
      <w:r w:rsidRPr="00890B0C">
        <w:rPr>
          <w:noProof/>
        </w:rPr>
        <w:t>GP1-3   Overall Claim Disposition Code</w:t>
      </w:r>
      <w:r w:rsidR="005B65F4" w:rsidRPr="00890B0C">
        <w:rPr>
          <w:noProof/>
        </w:rPr>
        <w:fldChar w:fldCharType="begin"/>
      </w:r>
      <w:r w:rsidRPr="00890B0C">
        <w:rPr>
          <w:noProof/>
        </w:rPr>
        <w:instrText xml:space="preserve"> XE "Overall claim disposition code" </w:instrText>
      </w:r>
      <w:r w:rsidR="005B65F4" w:rsidRPr="00890B0C">
        <w:rPr>
          <w:noProof/>
        </w:rPr>
        <w:fldChar w:fldCharType="end"/>
      </w:r>
      <w:r w:rsidRPr="00890B0C">
        <w:rPr>
          <w:noProof/>
        </w:rPr>
        <w:t xml:space="preserve">   (CWE)   01601</w:t>
      </w:r>
      <w:bookmarkEnd w:id="2181"/>
    </w:p>
    <w:p w14:paraId="4D14557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1EEDED" w14:textId="32706E3F" w:rsidR="009E61BC" w:rsidRPr="00890B0C" w:rsidRDefault="009E61BC">
      <w:pPr>
        <w:pStyle w:val="NormalIndented"/>
        <w:rPr>
          <w:noProof/>
        </w:rPr>
      </w:pPr>
      <w:r w:rsidRPr="00890B0C">
        <w:rPr>
          <w:noProof/>
        </w:rPr>
        <w:t xml:space="preserve">Definition: This field identifies the final status of the claim.  The codes listed as examples are not an exhaustive or current list, refer to OPPS Final Rule.  Refer to </w:t>
      </w:r>
      <w:hyperlink r:id="rId357" w:anchor="HL70457" w:history="1">
        <w:r w:rsidRPr="00890B0C">
          <w:rPr>
            <w:rStyle w:val="ReferenceUserTable"/>
            <w:noProof/>
          </w:rPr>
          <w:t>User-define</w:t>
        </w:r>
        <w:bookmarkStart w:id="2182" w:name="_Hlt489170038"/>
        <w:r w:rsidRPr="00890B0C">
          <w:rPr>
            <w:rStyle w:val="ReferenceUserTable"/>
            <w:noProof/>
          </w:rPr>
          <w:t>d</w:t>
        </w:r>
        <w:bookmarkEnd w:id="2182"/>
        <w:r w:rsidRPr="00890B0C">
          <w:rPr>
            <w:rStyle w:val="ReferenceUserTable"/>
            <w:noProof/>
          </w:rPr>
          <w:t xml:space="preserve"> Table 04</w:t>
        </w:r>
        <w:bookmarkStart w:id="2183" w:name="_Hlt489170093"/>
        <w:r w:rsidRPr="00890B0C">
          <w:rPr>
            <w:rStyle w:val="ReferenceUserTable"/>
            <w:noProof/>
          </w:rPr>
          <w:t>5</w:t>
        </w:r>
        <w:bookmarkEnd w:id="2183"/>
        <w:r w:rsidRPr="00890B0C">
          <w:rPr>
            <w:rStyle w:val="ReferenceUserTable"/>
            <w:noProof/>
          </w:rPr>
          <w:t>7 - Overall Claim Disposition</w:t>
        </w:r>
      </w:hyperlink>
      <w:r w:rsidRPr="00890B0C">
        <w:rPr>
          <w:rStyle w:val="ReferenceUserTable"/>
          <w:noProof/>
        </w:rPr>
        <w:t xml:space="preserve"> Code</w:t>
      </w:r>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5D9A6C12" w14:textId="77777777" w:rsidR="009E61BC" w:rsidRPr="00890B0C" w:rsidRDefault="009E61BC">
      <w:pPr>
        <w:pStyle w:val="Heading4"/>
        <w:tabs>
          <w:tab w:val="num" w:pos="1440"/>
        </w:tabs>
        <w:rPr>
          <w:noProof/>
        </w:rPr>
      </w:pPr>
      <w:bookmarkStart w:id="2184" w:name="HL70457"/>
      <w:bookmarkStart w:id="2185" w:name="_Toc1882353"/>
      <w:bookmarkEnd w:id="2184"/>
      <w:r w:rsidRPr="00890B0C">
        <w:rPr>
          <w:noProof/>
        </w:rPr>
        <w:t>GP1-4   OCE Edits per Visit Code</w:t>
      </w:r>
      <w:r w:rsidR="005B65F4" w:rsidRPr="00890B0C">
        <w:rPr>
          <w:noProof/>
        </w:rPr>
        <w:fldChar w:fldCharType="begin"/>
      </w:r>
      <w:r w:rsidRPr="00890B0C">
        <w:rPr>
          <w:noProof/>
        </w:rPr>
        <w:instrText xml:space="preserve"> XE "OCE edits per visit code" </w:instrText>
      </w:r>
      <w:r w:rsidR="005B65F4" w:rsidRPr="00890B0C">
        <w:rPr>
          <w:noProof/>
        </w:rPr>
        <w:fldChar w:fldCharType="end"/>
      </w:r>
      <w:r w:rsidRPr="00890B0C">
        <w:rPr>
          <w:noProof/>
        </w:rPr>
        <w:t xml:space="preserve">   (CWE)   01602</w:t>
      </w:r>
      <w:bookmarkEnd w:id="2185"/>
    </w:p>
    <w:p w14:paraId="0830D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9252A" w14:textId="68FE3B99" w:rsidR="009E61BC" w:rsidRPr="00890B0C" w:rsidRDefault="009E61BC">
      <w:pPr>
        <w:pStyle w:val="NormalIndented"/>
        <w:rPr>
          <w:noProof/>
        </w:rPr>
      </w:pPr>
      <w:r w:rsidRPr="00890B0C">
        <w:rPr>
          <w:noProof/>
        </w:rPr>
        <w:t xml:space="preserve">Definition:  This field contains the edits that result from processing the HCPCS/CPT procedures for a record after evaluating all the codes, revenue codes, and modifiers.  The codes listed as examples are not an exhaustive or current list, refer to OPPS Final Rule.  OCE (Outpatient Code Editor) edits also exist at the pre-procedure level.  Refer to </w:t>
      </w:r>
      <w:hyperlink r:id="rId358" w:anchor="HL70458" w:history="1">
        <w:r w:rsidRPr="00890B0C">
          <w:rPr>
            <w:rStyle w:val="ReferenceUserTable"/>
            <w:noProof/>
          </w:rPr>
          <w:t xml:space="preserve">User-defined Table 0458 - OCE </w:t>
        </w:r>
        <w:bookmarkStart w:id="2186" w:name="_Hlt819384"/>
        <w:r w:rsidRPr="00890B0C">
          <w:rPr>
            <w:rStyle w:val="ReferenceUserTable"/>
            <w:noProof/>
          </w:rPr>
          <w:t>E</w:t>
        </w:r>
        <w:bookmarkEnd w:id="2186"/>
        <w:r w:rsidRPr="00890B0C">
          <w:rPr>
            <w:rStyle w:val="ReferenceUserTable"/>
            <w:noProof/>
          </w:rPr>
          <w:t>dit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0B3A0E3" w14:textId="77777777" w:rsidR="009E61BC" w:rsidRPr="00890B0C" w:rsidRDefault="009E61BC">
      <w:pPr>
        <w:pStyle w:val="Heading4"/>
        <w:tabs>
          <w:tab w:val="num" w:pos="1440"/>
        </w:tabs>
        <w:rPr>
          <w:noProof/>
        </w:rPr>
      </w:pPr>
      <w:bookmarkStart w:id="2187" w:name="HL70458"/>
      <w:bookmarkStart w:id="2188" w:name="_Toc1882354"/>
      <w:bookmarkEnd w:id="2187"/>
      <w:r w:rsidRPr="00890B0C">
        <w:rPr>
          <w:noProof/>
        </w:rPr>
        <w:t>GP1-5   Outlier Cost</w:t>
      </w:r>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2188"/>
    </w:p>
    <w:p w14:paraId="462FFC22" w14:textId="77777777" w:rsidR="00C344D6" w:rsidRDefault="00C344D6" w:rsidP="00C344D6">
      <w:pPr>
        <w:pStyle w:val="Components"/>
      </w:pPr>
      <w:r>
        <w:t>Components:  &lt;Price (MO)&gt; ^ &lt;Price Type (ID)&gt; ^ &lt;From Value (NM)&gt; ^ &lt;To Value (NM)&gt; ^ &lt;Range Units (CWE)&gt; ^ &lt;Range Type (ID)&gt;</w:t>
      </w:r>
    </w:p>
    <w:p w14:paraId="39E86BC2" w14:textId="77777777" w:rsidR="00C344D6" w:rsidRDefault="00C344D6" w:rsidP="00C344D6">
      <w:pPr>
        <w:pStyle w:val="Components"/>
      </w:pPr>
      <w:r>
        <w:t>Subcomponents for Price (MO):  &lt;Quantity (NM)&gt; &amp; &lt;Denomination (ID)&gt;</w:t>
      </w:r>
    </w:p>
    <w:p w14:paraId="247ACF4A"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6F0D3F" w14:textId="77777777" w:rsidR="009E61BC" w:rsidRPr="00890B0C" w:rsidRDefault="009E61BC">
      <w:pPr>
        <w:pStyle w:val="NormalIndented"/>
        <w:rPr>
          <w:noProof/>
        </w:rPr>
      </w:pPr>
      <w:r w:rsidRPr="00890B0C">
        <w:rPr>
          <w:noProof/>
        </w:rPr>
        <w:t xml:space="preserve">Definition:  This field contains the amount that exceeds the outlier limitation as defined by APC regulations. This field is analogous to </w:t>
      </w:r>
      <w:hyperlink w:anchor="DRG_7" w:history="1">
        <w:r w:rsidRPr="00890B0C">
          <w:rPr>
            <w:rStyle w:val="ReferenceAttribute"/>
            <w:noProof/>
          </w:rPr>
          <w:t>DRG-7 - Outlier Cost</w:t>
        </w:r>
      </w:hyperlink>
      <w:r w:rsidRPr="002A1FC3">
        <w:t>;</w:t>
      </w:r>
      <w:r w:rsidRPr="00890B0C">
        <w:rPr>
          <w:noProof/>
        </w:rPr>
        <w:t xml:space="preserve"> however, the definition in this field note supersedes the DRG-7 definition.</w:t>
      </w:r>
    </w:p>
    <w:p w14:paraId="3D5BE8AD" w14:textId="4CA7736C" w:rsidR="009E61BC" w:rsidRPr="00890B0C" w:rsidRDefault="009E61BC">
      <w:pPr>
        <w:pStyle w:val="Heading3"/>
        <w:rPr>
          <w:noProof/>
        </w:rPr>
      </w:pPr>
      <w:bookmarkStart w:id="2189" w:name="_Toc1882355"/>
      <w:bookmarkStart w:id="2190" w:name="_Toc89062841"/>
      <w:bookmarkStart w:id="2191" w:name="_Toc20321561"/>
      <w:r w:rsidRPr="00890B0C">
        <w:rPr>
          <w:noProof/>
        </w:rPr>
        <w:t xml:space="preserve">GP2 </w:t>
      </w:r>
      <w:r w:rsidR="004F164C" w:rsidRPr="004F164C">
        <w:rPr>
          <w:noProof/>
        </w:rPr>
        <w:t xml:space="preserve">- </w:t>
      </w:r>
      <w:r w:rsidRPr="00890B0C">
        <w:rPr>
          <w:noProof/>
        </w:rPr>
        <w:t>Grouping</w:t>
      </w:r>
      <w:bookmarkStart w:id="2192" w:name="_Hlt1757863"/>
      <w:r w:rsidRPr="00890B0C">
        <w:rPr>
          <w:noProof/>
        </w:rPr>
        <w:t>/Reimbursement - Procedure Line Item Se</w:t>
      </w:r>
      <w:bookmarkEnd w:id="2192"/>
      <w:r w:rsidRPr="00890B0C">
        <w:rPr>
          <w:noProof/>
        </w:rPr>
        <w:t>gment</w:t>
      </w:r>
      <w:bookmarkEnd w:id="2189"/>
      <w:bookmarkEnd w:id="2190"/>
      <w:bookmarkEnd w:id="2191"/>
      <w:r w:rsidR="005B65F4" w:rsidRPr="00890B0C">
        <w:rPr>
          <w:noProof/>
        </w:rPr>
        <w:fldChar w:fldCharType="begin"/>
      </w:r>
      <w:r w:rsidRPr="00890B0C">
        <w:rPr>
          <w:noProof/>
        </w:rPr>
        <w:instrText>XE "GP2"</w:instrText>
      </w:r>
      <w:r w:rsidR="005B65F4" w:rsidRPr="00890B0C">
        <w:rPr>
          <w:noProof/>
        </w:rPr>
        <w:fldChar w:fldCharType="end"/>
      </w:r>
      <w:r w:rsidR="005B65F4" w:rsidRPr="00890B0C">
        <w:rPr>
          <w:noProof/>
        </w:rPr>
        <w:fldChar w:fldCharType="begin"/>
      </w:r>
      <w:r w:rsidRPr="00890B0C">
        <w:rPr>
          <w:noProof/>
        </w:rPr>
        <w:instrText>XE "Segments: GP2"</w:instrText>
      </w:r>
      <w:r w:rsidR="005B65F4" w:rsidRPr="00890B0C">
        <w:rPr>
          <w:noProof/>
        </w:rPr>
        <w:fldChar w:fldCharType="end"/>
      </w:r>
    </w:p>
    <w:p w14:paraId="09FA16EF" w14:textId="77777777" w:rsidR="009E61BC" w:rsidRPr="00890B0C" w:rsidRDefault="009E61BC">
      <w:pPr>
        <w:pStyle w:val="NormalIndented"/>
        <w:rPr>
          <w:noProof/>
        </w:rPr>
      </w:pPr>
      <w:r w:rsidRPr="00890B0C">
        <w:rPr>
          <w:noProof/>
        </w:rPr>
        <w:t>This segment is used for items that pertain to each HCPC/CPT line item.</w:t>
      </w:r>
    </w:p>
    <w:p w14:paraId="5A4E7962" w14:textId="77777777" w:rsidR="009E61BC" w:rsidRPr="00890B0C" w:rsidRDefault="009E61BC">
      <w:pPr>
        <w:pStyle w:val="NormalIndented"/>
        <w:rPr>
          <w:rStyle w:val="Strong"/>
          <w:noProof/>
        </w:rPr>
      </w:pPr>
      <w:r w:rsidRPr="00890B0C">
        <w:rPr>
          <w:rStyle w:val="Strong"/>
          <w:noProof/>
        </w:rPr>
        <w:t>The GP2 segment is specific to the US and may not be implemented in non-US systems.</w:t>
      </w:r>
    </w:p>
    <w:p w14:paraId="0F93850A" w14:textId="77777777" w:rsidR="009E61BC" w:rsidRPr="00890B0C" w:rsidRDefault="009E61BC">
      <w:pPr>
        <w:pStyle w:val="AttributeTableCaption"/>
        <w:rPr>
          <w:noProof/>
        </w:rPr>
      </w:pPr>
      <w:bookmarkStart w:id="2193" w:name="GP2"/>
      <w:r w:rsidRPr="00890B0C">
        <w:rPr>
          <w:noProof/>
        </w:rPr>
        <w:t xml:space="preserve">HL7 Attribute Table - GP2 - Grouping/Reimbursement - Procedure Line Item </w:t>
      </w:r>
      <w:bookmarkEnd w:id="2193"/>
      <w:r w:rsidR="005B65F4" w:rsidRPr="00890B0C">
        <w:rPr>
          <w:noProof/>
        </w:rPr>
        <w:fldChar w:fldCharType="begin"/>
      </w:r>
      <w:r w:rsidRPr="00890B0C">
        <w:rPr>
          <w:noProof/>
        </w:rPr>
        <w:instrText>XE "HL7 Attribute Table - GP2"</w:instrText>
      </w:r>
      <w:r w:rsidR="005B65F4" w:rsidRPr="00890B0C">
        <w:rPr>
          <w:noProof/>
        </w:rPr>
        <w:fldChar w:fldCharType="end"/>
      </w:r>
      <w:r w:rsidR="005B65F4" w:rsidRPr="00890B0C">
        <w:rPr>
          <w:noProof/>
        </w:rPr>
        <w:fldChar w:fldCharType="begin"/>
      </w:r>
      <w:r w:rsidRPr="00890B0C">
        <w:rPr>
          <w:noProof/>
        </w:rPr>
        <w:instrText>XE "GP2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E602BA"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9637B5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87FA6F9"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04358DA8"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588086D"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EB7FF6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3CD3EE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3F1DCE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0B49FB3"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5F73B1" w14:textId="77777777" w:rsidR="009E61BC" w:rsidRPr="00890B0C" w:rsidRDefault="009E61BC">
            <w:pPr>
              <w:pStyle w:val="AttributeTableHeader"/>
              <w:jc w:val="left"/>
              <w:rPr>
                <w:noProof/>
              </w:rPr>
            </w:pPr>
            <w:r w:rsidRPr="00890B0C">
              <w:rPr>
                <w:noProof/>
              </w:rPr>
              <w:t>ELEMENT NAME</w:t>
            </w:r>
          </w:p>
        </w:tc>
      </w:tr>
      <w:tr w:rsidR="009F20B7" w:rsidRPr="009E61BC" w14:paraId="74186B8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5703609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379DD54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BDCC2"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20E1C3"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07819CCE"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12694FB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2336BA" w14:textId="77777777" w:rsidR="009E61BC" w:rsidRPr="00890B0C" w:rsidRDefault="00000000">
            <w:pPr>
              <w:pStyle w:val="AttributeTableBody"/>
              <w:rPr>
                <w:rStyle w:val="HyperlinkTable"/>
                <w:noProof/>
              </w:rPr>
            </w:pPr>
            <w:hyperlink w:anchor="HL70456" w:history="1">
              <w:r w:rsidR="009E61BC" w:rsidRPr="00890B0C">
                <w:rPr>
                  <w:rStyle w:val="HyperlinkTable"/>
                  <w:noProof/>
                </w:rPr>
                <w:t>0456</w:t>
              </w:r>
            </w:hyperlink>
          </w:p>
        </w:tc>
        <w:tc>
          <w:tcPr>
            <w:tcW w:w="720" w:type="dxa"/>
            <w:tcBorders>
              <w:top w:val="single" w:sz="4" w:space="0" w:color="auto"/>
              <w:left w:val="nil"/>
              <w:bottom w:val="dotted" w:sz="4" w:space="0" w:color="auto"/>
              <w:right w:val="nil"/>
            </w:tcBorders>
            <w:shd w:val="clear" w:color="auto" w:fill="FFFFFF"/>
          </w:tcPr>
          <w:p w14:paraId="7AF78051" w14:textId="77777777" w:rsidR="009E61BC" w:rsidRPr="00890B0C" w:rsidRDefault="009E61BC">
            <w:pPr>
              <w:pStyle w:val="AttributeTableBody"/>
              <w:rPr>
                <w:noProof/>
              </w:rPr>
            </w:pPr>
            <w:r w:rsidRPr="00890B0C">
              <w:rPr>
                <w:noProof/>
              </w:rPr>
              <w:t>01600</w:t>
            </w:r>
          </w:p>
        </w:tc>
        <w:tc>
          <w:tcPr>
            <w:tcW w:w="3888" w:type="dxa"/>
            <w:tcBorders>
              <w:top w:val="single" w:sz="4" w:space="0" w:color="auto"/>
              <w:left w:val="nil"/>
              <w:bottom w:val="dotted" w:sz="4" w:space="0" w:color="auto"/>
              <w:right w:val="nil"/>
            </w:tcBorders>
            <w:shd w:val="clear" w:color="auto" w:fill="FFFFFF"/>
          </w:tcPr>
          <w:p w14:paraId="0402A249" w14:textId="77777777" w:rsidR="009E61BC" w:rsidRPr="00890B0C" w:rsidRDefault="009E61BC">
            <w:pPr>
              <w:pStyle w:val="AttributeTableBody"/>
              <w:jc w:val="left"/>
              <w:rPr>
                <w:noProof/>
              </w:rPr>
            </w:pPr>
            <w:r w:rsidRPr="00890B0C">
              <w:rPr>
                <w:noProof/>
              </w:rPr>
              <w:t>Revenue Code</w:t>
            </w:r>
          </w:p>
        </w:tc>
      </w:tr>
      <w:tr w:rsidR="009F20B7" w:rsidRPr="009E61BC" w14:paraId="27587DE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7E3511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6ABFB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D7B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BD5D01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49D931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20E0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409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35787" w14:textId="77777777" w:rsidR="009E61BC" w:rsidRPr="00890B0C" w:rsidRDefault="009E61BC">
            <w:pPr>
              <w:pStyle w:val="AttributeTableBody"/>
              <w:rPr>
                <w:noProof/>
              </w:rPr>
            </w:pPr>
            <w:r w:rsidRPr="00890B0C">
              <w:rPr>
                <w:noProof/>
              </w:rPr>
              <w:t>01604</w:t>
            </w:r>
          </w:p>
        </w:tc>
        <w:tc>
          <w:tcPr>
            <w:tcW w:w="3888" w:type="dxa"/>
            <w:tcBorders>
              <w:top w:val="dotted" w:sz="4" w:space="0" w:color="auto"/>
              <w:left w:val="nil"/>
              <w:bottom w:val="dotted" w:sz="4" w:space="0" w:color="auto"/>
              <w:right w:val="nil"/>
            </w:tcBorders>
            <w:shd w:val="clear" w:color="auto" w:fill="FFFFFF"/>
          </w:tcPr>
          <w:p w14:paraId="23E1C53D" w14:textId="77777777" w:rsidR="009E61BC" w:rsidRPr="00890B0C" w:rsidRDefault="009E61BC">
            <w:pPr>
              <w:pStyle w:val="AttributeTableBody"/>
              <w:jc w:val="left"/>
              <w:rPr>
                <w:noProof/>
              </w:rPr>
            </w:pPr>
            <w:r w:rsidRPr="00890B0C">
              <w:rPr>
                <w:noProof/>
              </w:rPr>
              <w:t>Number of Service Units</w:t>
            </w:r>
          </w:p>
        </w:tc>
      </w:tr>
      <w:tr w:rsidR="009F20B7" w:rsidRPr="009E61BC" w14:paraId="0DF7AC7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E3622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63984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8985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EA3D91"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0A48C1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2DDC08" w14:textId="77777777" w:rsidR="009E61BC" w:rsidRPr="00890B0C" w:rsidRDefault="009E61BC">
            <w:pPr>
              <w:pStyle w:val="AttributeTableBody"/>
              <w:rPr>
                <w:noProof/>
              </w:rPr>
            </w:pPr>
            <w:r w:rsidRPr="00890B0C">
              <w:rPr>
                <w:noProof/>
              </w:rPr>
              <w:t xml:space="preserve"> </w:t>
            </w:r>
          </w:p>
        </w:tc>
        <w:tc>
          <w:tcPr>
            <w:tcW w:w="720" w:type="dxa"/>
            <w:tcBorders>
              <w:top w:val="dotted" w:sz="4" w:space="0" w:color="auto"/>
              <w:left w:val="nil"/>
              <w:bottom w:val="dotted" w:sz="4" w:space="0" w:color="auto"/>
              <w:right w:val="nil"/>
            </w:tcBorders>
            <w:shd w:val="clear" w:color="auto" w:fill="FFFFFF"/>
          </w:tcPr>
          <w:p w14:paraId="0E5EE5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0984" w14:textId="77777777" w:rsidR="009E61BC" w:rsidRPr="00890B0C" w:rsidRDefault="009E61BC">
            <w:pPr>
              <w:pStyle w:val="AttributeTableBody"/>
              <w:rPr>
                <w:noProof/>
              </w:rPr>
            </w:pPr>
            <w:r w:rsidRPr="00890B0C">
              <w:rPr>
                <w:noProof/>
              </w:rPr>
              <w:t>01605</w:t>
            </w:r>
          </w:p>
        </w:tc>
        <w:tc>
          <w:tcPr>
            <w:tcW w:w="3888" w:type="dxa"/>
            <w:tcBorders>
              <w:top w:val="dotted" w:sz="4" w:space="0" w:color="auto"/>
              <w:left w:val="nil"/>
              <w:bottom w:val="dotted" w:sz="4" w:space="0" w:color="auto"/>
              <w:right w:val="nil"/>
            </w:tcBorders>
            <w:shd w:val="clear" w:color="auto" w:fill="FFFFFF"/>
          </w:tcPr>
          <w:p w14:paraId="6E820B48" w14:textId="77777777" w:rsidR="009E61BC" w:rsidRPr="00890B0C" w:rsidRDefault="009E61BC">
            <w:pPr>
              <w:pStyle w:val="AttributeTableBody"/>
              <w:jc w:val="left"/>
              <w:rPr>
                <w:noProof/>
              </w:rPr>
            </w:pPr>
            <w:r w:rsidRPr="00890B0C">
              <w:rPr>
                <w:noProof/>
              </w:rPr>
              <w:t>Charge</w:t>
            </w:r>
          </w:p>
        </w:tc>
      </w:tr>
      <w:tr w:rsidR="009F20B7" w:rsidRPr="009E61BC" w14:paraId="58383AA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9F121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85C8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D860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EB4AA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9BC4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D243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6BD3E3" w14:textId="77777777" w:rsidR="009E61BC" w:rsidRPr="00890B0C" w:rsidRDefault="00000000">
            <w:pPr>
              <w:pStyle w:val="AttributeTableBody"/>
              <w:rPr>
                <w:rStyle w:val="HyperlinkTable"/>
                <w:noProof/>
              </w:rPr>
            </w:pPr>
            <w:hyperlink w:anchor="HL70459" w:history="1">
              <w:r w:rsidR="009E61BC" w:rsidRPr="00890B0C">
                <w:rPr>
                  <w:rStyle w:val="HyperlinkTable"/>
                  <w:noProof/>
                </w:rPr>
                <w:t>0459</w:t>
              </w:r>
            </w:hyperlink>
          </w:p>
        </w:tc>
        <w:tc>
          <w:tcPr>
            <w:tcW w:w="720" w:type="dxa"/>
            <w:tcBorders>
              <w:top w:val="dotted" w:sz="4" w:space="0" w:color="auto"/>
              <w:left w:val="nil"/>
              <w:bottom w:val="dotted" w:sz="4" w:space="0" w:color="auto"/>
              <w:right w:val="nil"/>
            </w:tcBorders>
            <w:shd w:val="clear" w:color="auto" w:fill="FFFFFF"/>
          </w:tcPr>
          <w:p w14:paraId="06AC5DE5" w14:textId="77777777" w:rsidR="009E61BC" w:rsidRPr="00890B0C" w:rsidRDefault="009E61BC">
            <w:pPr>
              <w:pStyle w:val="AttributeTableBody"/>
              <w:rPr>
                <w:noProof/>
              </w:rPr>
            </w:pPr>
            <w:r w:rsidRPr="00890B0C">
              <w:rPr>
                <w:noProof/>
              </w:rPr>
              <w:t>01606</w:t>
            </w:r>
          </w:p>
        </w:tc>
        <w:tc>
          <w:tcPr>
            <w:tcW w:w="3888" w:type="dxa"/>
            <w:tcBorders>
              <w:top w:val="dotted" w:sz="4" w:space="0" w:color="auto"/>
              <w:left w:val="nil"/>
              <w:bottom w:val="dotted" w:sz="4" w:space="0" w:color="auto"/>
              <w:right w:val="nil"/>
            </w:tcBorders>
            <w:shd w:val="clear" w:color="auto" w:fill="FFFFFF"/>
          </w:tcPr>
          <w:p w14:paraId="1D9AD709" w14:textId="77777777" w:rsidR="009E61BC" w:rsidRPr="00890B0C" w:rsidRDefault="009E61BC">
            <w:pPr>
              <w:pStyle w:val="AttributeTableBody"/>
              <w:jc w:val="left"/>
              <w:rPr>
                <w:noProof/>
              </w:rPr>
            </w:pPr>
            <w:r w:rsidRPr="00890B0C">
              <w:rPr>
                <w:noProof/>
              </w:rPr>
              <w:t>Reimbursement Action Code</w:t>
            </w:r>
          </w:p>
        </w:tc>
      </w:tr>
      <w:tr w:rsidR="009F20B7" w:rsidRPr="009E61BC" w14:paraId="61E9A0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02DFB79"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F1501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F2D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DEAA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2CC86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11A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9C0A1" w14:textId="77777777" w:rsidR="009E61BC" w:rsidRPr="00890B0C" w:rsidRDefault="00000000">
            <w:pPr>
              <w:pStyle w:val="AttributeTableBody"/>
              <w:rPr>
                <w:rStyle w:val="HyperlinkTable"/>
                <w:noProof/>
              </w:rPr>
            </w:pPr>
            <w:hyperlink w:anchor="HL70460" w:history="1">
              <w:r w:rsidR="009E61BC" w:rsidRPr="00890B0C">
                <w:rPr>
                  <w:rStyle w:val="HyperlinkTable"/>
                  <w:noProof/>
                </w:rPr>
                <w:t>0460</w:t>
              </w:r>
            </w:hyperlink>
          </w:p>
        </w:tc>
        <w:tc>
          <w:tcPr>
            <w:tcW w:w="720" w:type="dxa"/>
            <w:tcBorders>
              <w:top w:val="dotted" w:sz="4" w:space="0" w:color="auto"/>
              <w:left w:val="nil"/>
              <w:bottom w:val="dotted" w:sz="4" w:space="0" w:color="auto"/>
              <w:right w:val="nil"/>
            </w:tcBorders>
            <w:shd w:val="clear" w:color="auto" w:fill="FFFFFF"/>
          </w:tcPr>
          <w:p w14:paraId="315FA772" w14:textId="77777777" w:rsidR="009E61BC" w:rsidRPr="00890B0C" w:rsidRDefault="009E61BC">
            <w:pPr>
              <w:pStyle w:val="AttributeTableBody"/>
              <w:rPr>
                <w:noProof/>
              </w:rPr>
            </w:pPr>
            <w:r w:rsidRPr="00890B0C">
              <w:rPr>
                <w:noProof/>
              </w:rPr>
              <w:t>01607</w:t>
            </w:r>
          </w:p>
        </w:tc>
        <w:tc>
          <w:tcPr>
            <w:tcW w:w="3888" w:type="dxa"/>
            <w:tcBorders>
              <w:top w:val="dotted" w:sz="4" w:space="0" w:color="auto"/>
              <w:left w:val="nil"/>
              <w:bottom w:val="dotted" w:sz="4" w:space="0" w:color="auto"/>
              <w:right w:val="nil"/>
            </w:tcBorders>
            <w:shd w:val="clear" w:color="auto" w:fill="FFFFFF"/>
          </w:tcPr>
          <w:p w14:paraId="3DA79AC7" w14:textId="77777777" w:rsidR="009E61BC" w:rsidRPr="00890B0C" w:rsidRDefault="009E61BC">
            <w:pPr>
              <w:pStyle w:val="AttributeTableBody"/>
              <w:jc w:val="left"/>
              <w:rPr>
                <w:noProof/>
              </w:rPr>
            </w:pPr>
            <w:r w:rsidRPr="00890B0C">
              <w:rPr>
                <w:noProof/>
              </w:rPr>
              <w:t>Denial or Rejection Code</w:t>
            </w:r>
          </w:p>
        </w:tc>
      </w:tr>
      <w:tr w:rsidR="009F20B7" w:rsidRPr="009E61BC" w14:paraId="10C3DAF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ABA8C24"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19F38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F48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7538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DC29A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79E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8BCE7E3" w14:textId="77777777" w:rsidR="009E61BC" w:rsidRPr="00890B0C" w:rsidRDefault="00000000">
            <w:pPr>
              <w:pStyle w:val="AttributeTableBody"/>
              <w:rPr>
                <w:rStyle w:val="HyperlinkTable"/>
                <w:noProof/>
              </w:rPr>
            </w:pPr>
            <w:hyperlink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1218D5BF" w14:textId="77777777" w:rsidR="009E61BC" w:rsidRPr="00890B0C" w:rsidRDefault="009E61BC">
            <w:pPr>
              <w:pStyle w:val="AttributeTableBody"/>
              <w:rPr>
                <w:noProof/>
              </w:rPr>
            </w:pPr>
            <w:r w:rsidRPr="00890B0C">
              <w:rPr>
                <w:noProof/>
              </w:rPr>
              <w:t>01608</w:t>
            </w:r>
          </w:p>
        </w:tc>
        <w:tc>
          <w:tcPr>
            <w:tcW w:w="3888" w:type="dxa"/>
            <w:tcBorders>
              <w:top w:val="dotted" w:sz="4" w:space="0" w:color="auto"/>
              <w:left w:val="nil"/>
              <w:bottom w:val="dotted" w:sz="4" w:space="0" w:color="auto"/>
              <w:right w:val="nil"/>
            </w:tcBorders>
            <w:shd w:val="clear" w:color="auto" w:fill="FFFFFF"/>
          </w:tcPr>
          <w:p w14:paraId="5DCCB18A" w14:textId="77777777" w:rsidR="009E61BC" w:rsidRPr="00890B0C" w:rsidRDefault="009E61BC">
            <w:pPr>
              <w:pStyle w:val="AttributeTableBody"/>
              <w:jc w:val="left"/>
              <w:rPr>
                <w:noProof/>
              </w:rPr>
            </w:pPr>
            <w:r w:rsidRPr="00890B0C">
              <w:rPr>
                <w:noProof/>
              </w:rPr>
              <w:t>OCE Edit Code</w:t>
            </w:r>
          </w:p>
        </w:tc>
      </w:tr>
      <w:tr w:rsidR="009F20B7" w:rsidRPr="009E61BC" w14:paraId="5304B05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B41BC8"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C9AB0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6FC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C8AA8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41E4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D63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F86AD" w14:textId="77777777" w:rsidR="009E61BC" w:rsidRPr="00890B0C" w:rsidRDefault="00000000">
            <w:pPr>
              <w:pStyle w:val="AttributeTableBody"/>
              <w:rPr>
                <w:rStyle w:val="HyperlinkTable"/>
                <w:noProof/>
              </w:rPr>
            </w:pPr>
            <w:hyperlink w:anchor="HL70466" w:history="1">
              <w:r w:rsidR="009E61BC" w:rsidRPr="00890B0C">
                <w:rPr>
                  <w:rStyle w:val="HyperlinkTable"/>
                  <w:noProof/>
                </w:rPr>
                <w:t>0466</w:t>
              </w:r>
            </w:hyperlink>
          </w:p>
        </w:tc>
        <w:tc>
          <w:tcPr>
            <w:tcW w:w="720" w:type="dxa"/>
            <w:tcBorders>
              <w:top w:val="dotted" w:sz="4" w:space="0" w:color="auto"/>
              <w:left w:val="nil"/>
              <w:bottom w:val="dotted" w:sz="4" w:space="0" w:color="auto"/>
              <w:right w:val="nil"/>
            </w:tcBorders>
            <w:shd w:val="clear" w:color="auto" w:fill="FFFFFF"/>
          </w:tcPr>
          <w:p w14:paraId="037E9CDA" w14:textId="77777777" w:rsidR="009E61BC" w:rsidRPr="00890B0C" w:rsidRDefault="009E61BC">
            <w:pPr>
              <w:pStyle w:val="AttributeTableBody"/>
              <w:rPr>
                <w:noProof/>
              </w:rPr>
            </w:pPr>
            <w:r w:rsidRPr="00890B0C">
              <w:rPr>
                <w:noProof/>
              </w:rPr>
              <w:t>01609</w:t>
            </w:r>
          </w:p>
        </w:tc>
        <w:tc>
          <w:tcPr>
            <w:tcW w:w="3888" w:type="dxa"/>
            <w:tcBorders>
              <w:top w:val="dotted" w:sz="4" w:space="0" w:color="auto"/>
              <w:left w:val="nil"/>
              <w:bottom w:val="dotted" w:sz="4" w:space="0" w:color="auto"/>
              <w:right w:val="nil"/>
            </w:tcBorders>
            <w:shd w:val="clear" w:color="auto" w:fill="FFFFFF"/>
          </w:tcPr>
          <w:p w14:paraId="2B54105E" w14:textId="77777777" w:rsidR="009E61BC" w:rsidRPr="00890B0C" w:rsidRDefault="009E61BC">
            <w:pPr>
              <w:pStyle w:val="AttributeTableBody"/>
              <w:jc w:val="left"/>
              <w:rPr>
                <w:noProof/>
              </w:rPr>
            </w:pPr>
            <w:r w:rsidRPr="00890B0C">
              <w:rPr>
                <w:noProof/>
              </w:rPr>
              <w:t xml:space="preserve">Ambulatory Payment Classification Code </w:t>
            </w:r>
          </w:p>
        </w:tc>
      </w:tr>
      <w:tr w:rsidR="009F20B7" w:rsidRPr="009E61BC" w14:paraId="4791FE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D599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D93A0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C29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403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8DE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C777A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C46D33B" w14:textId="77777777" w:rsidR="009E61BC" w:rsidRPr="00890B0C" w:rsidRDefault="00000000">
            <w:pPr>
              <w:pStyle w:val="AttributeTableBody"/>
              <w:rPr>
                <w:rStyle w:val="HyperlinkTable"/>
                <w:noProof/>
              </w:rPr>
            </w:pPr>
            <w:hyperlink w:anchor="HL70467" w:history="1">
              <w:r w:rsidR="009E61BC" w:rsidRPr="00890B0C">
                <w:rPr>
                  <w:rStyle w:val="HyperlinkTable"/>
                  <w:noProof/>
                </w:rPr>
                <w:t>0467</w:t>
              </w:r>
            </w:hyperlink>
          </w:p>
        </w:tc>
        <w:tc>
          <w:tcPr>
            <w:tcW w:w="720" w:type="dxa"/>
            <w:tcBorders>
              <w:top w:val="dotted" w:sz="4" w:space="0" w:color="auto"/>
              <w:left w:val="nil"/>
              <w:bottom w:val="dotted" w:sz="4" w:space="0" w:color="auto"/>
              <w:right w:val="nil"/>
            </w:tcBorders>
            <w:shd w:val="clear" w:color="auto" w:fill="FFFFFF"/>
          </w:tcPr>
          <w:p w14:paraId="24225ECC" w14:textId="77777777" w:rsidR="009E61BC" w:rsidRPr="00890B0C" w:rsidRDefault="009E61BC">
            <w:pPr>
              <w:pStyle w:val="AttributeTableBody"/>
              <w:rPr>
                <w:noProof/>
              </w:rPr>
            </w:pPr>
            <w:r w:rsidRPr="00890B0C">
              <w:rPr>
                <w:noProof/>
              </w:rPr>
              <w:t>01610</w:t>
            </w:r>
          </w:p>
        </w:tc>
        <w:tc>
          <w:tcPr>
            <w:tcW w:w="3888" w:type="dxa"/>
            <w:tcBorders>
              <w:top w:val="dotted" w:sz="4" w:space="0" w:color="auto"/>
              <w:left w:val="nil"/>
              <w:bottom w:val="dotted" w:sz="4" w:space="0" w:color="auto"/>
              <w:right w:val="nil"/>
            </w:tcBorders>
            <w:shd w:val="clear" w:color="auto" w:fill="FFFFFF"/>
          </w:tcPr>
          <w:p w14:paraId="559B72DA" w14:textId="77777777" w:rsidR="009E61BC" w:rsidRPr="00890B0C" w:rsidRDefault="009E61BC">
            <w:pPr>
              <w:pStyle w:val="AttributeTableBody"/>
              <w:jc w:val="left"/>
              <w:rPr>
                <w:noProof/>
              </w:rPr>
            </w:pPr>
            <w:r w:rsidRPr="00890B0C">
              <w:rPr>
                <w:noProof/>
              </w:rPr>
              <w:t>Modifier Edit Code</w:t>
            </w:r>
          </w:p>
        </w:tc>
      </w:tr>
      <w:tr w:rsidR="009F20B7" w:rsidRPr="009E61BC" w14:paraId="737431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1E30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2CFE9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3218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410C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F3538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D3D0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91027" w14:textId="77777777" w:rsidR="009E61BC" w:rsidRPr="00890B0C" w:rsidRDefault="00000000">
            <w:pPr>
              <w:pStyle w:val="AttributeTableBody"/>
              <w:rPr>
                <w:rStyle w:val="HyperlinkTable"/>
                <w:noProof/>
              </w:rPr>
            </w:pPr>
            <w:hyperlink w:anchor="HL70468" w:history="1">
              <w:r w:rsidR="009E61BC" w:rsidRPr="00890B0C">
                <w:rPr>
                  <w:rStyle w:val="HyperlinkTable"/>
                  <w:noProof/>
                </w:rPr>
                <w:t>0468</w:t>
              </w:r>
            </w:hyperlink>
          </w:p>
        </w:tc>
        <w:tc>
          <w:tcPr>
            <w:tcW w:w="720" w:type="dxa"/>
            <w:tcBorders>
              <w:top w:val="dotted" w:sz="4" w:space="0" w:color="auto"/>
              <w:left w:val="nil"/>
              <w:bottom w:val="dotted" w:sz="4" w:space="0" w:color="auto"/>
              <w:right w:val="nil"/>
            </w:tcBorders>
            <w:shd w:val="clear" w:color="auto" w:fill="FFFFFF"/>
          </w:tcPr>
          <w:p w14:paraId="0F1D6709" w14:textId="77777777" w:rsidR="009E61BC" w:rsidRPr="00890B0C" w:rsidRDefault="009E61BC">
            <w:pPr>
              <w:pStyle w:val="AttributeTableBody"/>
              <w:rPr>
                <w:noProof/>
              </w:rPr>
            </w:pPr>
            <w:r w:rsidRPr="00890B0C">
              <w:rPr>
                <w:noProof/>
              </w:rPr>
              <w:t>01611</w:t>
            </w:r>
          </w:p>
        </w:tc>
        <w:tc>
          <w:tcPr>
            <w:tcW w:w="3888" w:type="dxa"/>
            <w:tcBorders>
              <w:top w:val="dotted" w:sz="4" w:space="0" w:color="auto"/>
              <w:left w:val="nil"/>
              <w:bottom w:val="dotted" w:sz="4" w:space="0" w:color="auto"/>
              <w:right w:val="nil"/>
            </w:tcBorders>
            <w:shd w:val="clear" w:color="auto" w:fill="FFFFFF"/>
          </w:tcPr>
          <w:p w14:paraId="760686F4" w14:textId="77777777" w:rsidR="009E61BC" w:rsidRPr="00890B0C" w:rsidRDefault="009E61BC">
            <w:pPr>
              <w:pStyle w:val="AttributeTableBody"/>
              <w:jc w:val="left"/>
              <w:rPr>
                <w:noProof/>
              </w:rPr>
            </w:pPr>
            <w:r w:rsidRPr="00890B0C">
              <w:rPr>
                <w:noProof/>
              </w:rPr>
              <w:t>Payment Adjustment Code</w:t>
            </w:r>
          </w:p>
        </w:tc>
      </w:tr>
      <w:tr w:rsidR="009F20B7" w:rsidRPr="009E61BC" w14:paraId="469F95E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BA78CB8"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5CE4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DFC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C4DCE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5C70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2612A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17790" w14:textId="77777777" w:rsidR="009E61BC" w:rsidRPr="00890B0C" w:rsidRDefault="00000000">
            <w:pPr>
              <w:pStyle w:val="AttributeTableBody"/>
              <w:rPr>
                <w:rStyle w:val="HyperlinkTable"/>
                <w:noProof/>
              </w:rPr>
            </w:pPr>
            <w:hyperlink w:anchor="HL70469" w:history="1">
              <w:r w:rsidR="009E61BC" w:rsidRPr="00890B0C">
                <w:rPr>
                  <w:rStyle w:val="HyperlinkTable"/>
                  <w:noProof/>
                </w:rPr>
                <w:t>0469</w:t>
              </w:r>
            </w:hyperlink>
          </w:p>
        </w:tc>
        <w:tc>
          <w:tcPr>
            <w:tcW w:w="720" w:type="dxa"/>
            <w:tcBorders>
              <w:top w:val="dotted" w:sz="4" w:space="0" w:color="auto"/>
              <w:left w:val="nil"/>
              <w:bottom w:val="dotted" w:sz="4" w:space="0" w:color="auto"/>
              <w:right w:val="nil"/>
            </w:tcBorders>
            <w:shd w:val="clear" w:color="auto" w:fill="FFFFFF"/>
          </w:tcPr>
          <w:p w14:paraId="5744D1FD" w14:textId="77777777" w:rsidR="009E61BC" w:rsidRPr="00890B0C" w:rsidRDefault="009E61BC">
            <w:pPr>
              <w:pStyle w:val="AttributeTableBody"/>
              <w:rPr>
                <w:noProof/>
              </w:rPr>
            </w:pPr>
            <w:r w:rsidRPr="00890B0C">
              <w:rPr>
                <w:noProof/>
              </w:rPr>
              <w:t>01617</w:t>
            </w:r>
          </w:p>
        </w:tc>
        <w:tc>
          <w:tcPr>
            <w:tcW w:w="3888" w:type="dxa"/>
            <w:tcBorders>
              <w:top w:val="dotted" w:sz="4" w:space="0" w:color="auto"/>
              <w:left w:val="nil"/>
              <w:bottom w:val="dotted" w:sz="4" w:space="0" w:color="auto"/>
              <w:right w:val="nil"/>
            </w:tcBorders>
            <w:shd w:val="clear" w:color="auto" w:fill="FFFFFF"/>
          </w:tcPr>
          <w:p w14:paraId="0638A85C" w14:textId="77777777" w:rsidR="009E61BC" w:rsidRPr="00890B0C" w:rsidRDefault="009E61BC">
            <w:pPr>
              <w:pStyle w:val="AttributeTableBody"/>
              <w:jc w:val="left"/>
              <w:rPr>
                <w:noProof/>
              </w:rPr>
            </w:pPr>
            <w:r w:rsidRPr="00890B0C">
              <w:rPr>
                <w:noProof/>
              </w:rPr>
              <w:t>Packaging Status Code</w:t>
            </w:r>
          </w:p>
        </w:tc>
      </w:tr>
      <w:tr w:rsidR="009F20B7" w:rsidRPr="009E61BC" w14:paraId="5CA57A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346BFD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C3B9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BA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7514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1A71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28CAF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173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2D854" w14:textId="77777777" w:rsidR="009E61BC" w:rsidRPr="00890B0C" w:rsidRDefault="009E61BC">
            <w:pPr>
              <w:pStyle w:val="AttributeTableBody"/>
              <w:rPr>
                <w:noProof/>
              </w:rPr>
            </w:pPr>
            <w:r w:rsidRPr="00890B0C">
              <w:rPr>
                <w:noProof/>
              </w:rPr>
              <w:t>01618</w:t>
            </w:r>
          </w:p>
        </w:tc>
        <w:tc>
          <w:tcPr>
            <w:tcW w:w="3888" w:type="dxa"/>
            <w:tcBorders>
              <w:top w:val="dotted" w:sz="4" w:space="0" w:color="auto"/>
              <w:left w:val="nil"/>
              <w:bottom w:val="dotted" w:sz="4" w:space="0" w:color="auto"/>
              <w:right w:val="nil"/>
            </w:tcBorders>
            <w:shd w:val="clear" w:color="auto" w:fill="FFFFFF"/>
          </w:tcPr>
          <w:p w14:paraId="1431FC37" w14:textId="77777777" w:rsidR="009E61BC" w:rsidRPr="00890B0C" w:rsidRDefault="009E61BC">
            <w:pPr>
              <w:pStyle w:val="AttributeTableBody"/>
              <w:jc w:val="left"/>
              <w:rPr>
                <w:noProof/>
              </w:rPr>
            </w:pPr>
            <w:r w:rsidRPr="00890B0C">
              <w:rPr>
                <w:noProof/>
              </w:rPr>
              <w:t>Expected CMS Payment Amount</w:t>
            </w:r>
          </w:p>
        </w:tc>
      </w:tr>
      <w:tr w:rsidR="009F20B7" w:rsidRPr="009E61BC" w14:paraId="730BE6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357C859"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9ADE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E8EC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8277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E921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652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78E14" w14:textId="77777777" w:rsidR="009E61BC" w:rsidRPr="00890B0C" w:rsidRDefault="00000000">
            <w:pPr>
              <w:pStyle w:val="AttributeTableBody"/>
              <w:rPr>
                <w:rStyle w:val="HyperlinkTable"/>
                <w:noProof/>
              </w:rPr>
            </w:pPr>
            <w:hyperlink w:anchor="HL70470" w:history="1">
              <w:r w:rsidR="009E61BC" w:rsidRPr="00890B0C">
                <w:rPr>
                  <w:rStyle w:val="HyperlinkTable"/>
                  <w:noProof/>
                </w:rPr>
                <w:t>0470</w:t>
              </w:r>
            </w:hyperlink>
          </w:p>
        </w:tc>
        <w:tc>
          <w:tcPr>
            <w:tcW w:w="720" w:type="dxa"/>
            <w:tcBorders>
              <w:top w:val="dotted" w:sz="4" w:space="0" w:color="auto"/>
              <w:left w:val="nil"/>
              <w:bottom w:val="dotted" w:sz="4" w:space="0" w:color="auto"/>
              <w:right w:val="nil"/>
            </w:tcBorders>
            <w:shd w:val="clear" w:color="auto" w:fill="FFFFFF"/>
          </w:tcPr>
          <w:p w14:paraId="4E227B18" w14:textId="77777777" w:rsidR="009E61BC" w:rsidRPr="00890B0C" w:rsidRDefault="009E61BC">
            <w:pPr>
              <w:pStyle w:val="AttributeTableBody"/>
              <w:rPr>
                <w:noProof/>
              </w:rPr>
            </w:pPr>
            <w:r w:rsidRPr="00890B0C">
              <w:rPr>
                <w:noProof/>
              </w:rPr>
              <w:t>01619</w:t>
            </w:r>
          </w:p>
        </w:tc>
        <w:tc>
          <w:tcPr>
            <w:tcW w:w="3888" w:type="dxa"/>
            <w:tcBorders>
              <w:top w:val="dotted" w:sz="4" w:space="0" w:color="auto"/>
              <w:left w:val="nil"/>
              <w:bottom w:val="dotted" w:sz="4" w:space="0" w:color="auto"/>
              <w:right w:val="nil"/>
            </w:tcBorders>
            <w:shd w:val="clear" w:color="auto" w:fill="FFFFFF"/>
          </w:tcPr>
          <w:p w14:paraId="1BD91BCA" w14:textId="77777777" w:rsidR="009E61BC" w:rsidRPr="00890B0C" w:rsidRDefault="009E61BC">
            <w:pPr>
              <w:pStyle w:val="AttributeTableBody"/>
              <w:jc w:val="left"/>
              <w:rPr>
                <w:noProof/>
              </w:rPr>
            </w:pPr>
            <w:r w:rsidRPr="00890B0C">
              <w:rPr>
                <w:noProof/>
              </w:rPr>
              <w:t>Reimbursement Type Code</w:t>
            </w:r>
          </w:p>
        </w:tc>
      </w:tr>
      <w:tr w:rsidR="009F20B7" w:rsidRPr="009E61BC" w14:paraId="720AA49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A999F9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28B7B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8760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74EA9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D58B3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E40C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F6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91EE4" w14:textId="77777777" w:rsidR="009E61BC" w:rsidRPr="00890B0C" w:rsidRDefault="009E61BC">
            <w:pPr>
              <w:pStyle w:val="AttributeTableBody"/>
              <w:rPr>
                <w:noProof/>
              </w:rPr>
            </w:pPr>
            <w:r w:rsidRPr="00890B0C">
              <w:rPr>
                <w:noProof/>
              </w:rPr>
              <w:t>01620</w:t>
            </w:r>
          </w:p>
        </w:tc>
        <w:tc>
          <w:tcPr>
            <w:tcW w:w="3888" w:type="dxa"/>
            <w:tcBorders>
              <w:top w:val="dotted" w:sz="4" w:space="0" w:color="auto"/>
              <w:left w:val="nil"/>
              <w:bottom w:val="dotted" w:sz="4" w:space="0" w:color="auto"/>
              <w:right w:val="nil"/>
            </w:tcBorders>
            <w:shd w:val="clear" w:color="auto" w:fill="FFFFFF"/>
          </w:tcPr>
          <w:p w14:paraId="3F030604" w14:textId="77777777" w:rsidR="009E61BC" w:rsidRPr="00890B0C" w:rsidRDefault="009E61BC">
            <w:pPr>
              <w:pStyle w:val="AttributeTableBody"/>
              <w:jc w:val="left"/>
              <w:rPr>
                <w:noProof/>
              </w:rPr>
            </w:pPr>
            <w:r w:rsidRPr="00890B0C">
              <w:rPr>
                <w:noProof/>
              </w:rPr>
              <w:t>Co-Pay Amount</w:t>
            </w:r>
          </w:p>
        </w:tc>
      </w:tr>
      <w:tr w:rsidR="009F20B7" w:rsidRPr="009E61BC" w14:paraId="7F583BEB"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1D59063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7B50C319"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5982B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single" w:sz="4" w:space="0" w:color="auto"/>
              <w:right w:val="nil"/>
            </w:tcBorders>
            <w:shd w:val="clear" w:color="auto" w:fill="FFFFFF"/>
          </w:tcPr>
          <w:p w14:paraId="58F9021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single" w:sz="4" w:space="0" w:color="auto"/>
              <w:right w:val="nil"/>
            </w:tcBorders>
            <w:shd w:val="clear" w:color="auto" w:fill="FFFFFF"/>
          </w:tcPr>
          <w:p w14:paraId="63D23B7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34041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2C6C6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472ABE" w14:textId="77777777" w:rsidR="009E61BC" w:rsidRPr="00890B0C" w:rsidRDefault="009E61BC">
            <w:pPr>
              <w:pStyle w:val="AttributeTableBody"/>
              <w:rPr>
                <w:noProof/>
              </w:rPr>
            </w:pPr>
            <w:r w:rsidRPr="00890B0C">
              <w:rPr>
                <w:noProof/>
              </w:rPr>
              <w:t>01621</w:t>
            </w:r>
          </w:p>
        </w:tc>
        <w:tc>
          <w:tcPr>
            <w:tcW w:w="3888" w:type="dxa"/>
            <w:tcBorders>
              <w:top w:val="dotted" w:sz="4" w:space="0" w:color="auto"/>
              <w:left w:val="nil"/>
              <w:bottom w:val="single" w:sz="4" w:space="0" w:color="auto"/>
              <w:right w:val="nil"/>
            </w:tcBorders>
            <w:shd w:val="clear" w:color="auto" w:fill="FFFFFF"/>
          </w:tcPr>
          <w:p w14:paraId="173FA2E0" w14:textId="77777777" w:rsidR="009E61BC" w:rsidRPr="00890B0C" w:rsidRDefault="009E61BC">
            <w:pPr>
              <w:pStyle w:val="AttributeTableBody"/>
              <w:jc w:val="left"/>
              <w:rPr>
                <w:noProof/>
              </w:rPr>
            </w:pPr>
            <w:r w:rsidRPr="00890B0C">
              <w:rPr>
                <w:noProof/>
              </w:rPr>
              <w:t>Pay Rate per Service Unit</w:t>
            </w:r>
          </w:p>
        </w:tc>
      </w:tr>
    </w:tbl>
    <w:p w14:paraId="76FFB0B0" w14:textId="77777777" w:rsidR="009E61BC" w:rsidRPr="00890B0C" w:rsidRDefault="009E61BC">
      <w:pPr>
        <w:pStyle w:val="Heading4"/>
        <w:rPr>
          <w:noProof/>
          <w:vanish/>
        </w:rPr>
      </w:pPr>
      <w:bookmarkStart w:id="2194" w:name="_Toc1882356"/>
      <w:r w:rsidRPr="00890B0C">
        <w:rPr>
          <w:noProof/>
          <w:vanish/>
        </w:rPr>
        <w:t>GP2 Field Definitions</w:t>
      </w:r>
      <w:bookmarkEnd w:id="2194"/>
      <w:r w:rsidR="005B65F4" w:rsidRPr="00890B0C">
        <w:rPr>
          <w:noProof/>
          <w:vanish/>
        </w:rPr>
        <w:fldChar w:fldCharType="begin"/>
      </w:r>
      <w:r w:rsidRPr="00890B0C">
        <w:rPr>
          <w:noProof/>
          <w:vanish/>
        </w:rPr>
        <w:instrText xml:space="preserve"> XE "GP2 - data element definitions" </w:instrText>
      </w:r>
      <w:r w:rsidR="005B65F4" w:rsidRPr="00890B0C">
        <w:rPr>
          <w:noProof/>
          <w:vanish/>
        </w:rPr>
        <w:fldChar w:fldCharType="end"/>
      </w:r>
    </w:p>
    <w:p w14:paraId="4A2A35C4" w14:textId="77777777" w:rsidR="009E61BC" w:rsidRPr="00890B0C" w:rsidRDefault="009E61BC">
      <w:pPr>
        <w:pStyle w:val="Heading4"/>
        <w:tabs>
          <w:tab w:val="num" w:pos="1440"/>
        </w:tabs>
        <w:rPr>
          <w:noProof/>
        </w:rPr>
      </w:pPr>
      <w:bookmarkStart w:id="2195" w:name="_Toc1882357"/>
      <w:r w:rsidRPr="00890B0C">
        <w:rPr>
          <w:noProof/>
        </w:rPr>
        <w:t xml:space="preserve">GP2-1   </w:t>
      </w:r>
      <w:bookmarkStart w:id="2196" w:name="GP2_01"/>
      <w:r w:rsidRPr="00890B0C">
        <w:rPr>
          <w:noProof/>
        </w:rPr>
        <w:t>Revenue Code</w:t>
      </w:r>
      <w:bookmarkEnd w:id="2196"/>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2195"/>
    </w:p>
    <w:p w14:paraId="505D74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55380" w14:textId="558A48A1" w:rsidR="009E61BC" w:rsidRPr="00890B0C" w:rsidRDefault="009E61BC">
      <w:pPr>
        <w:pStyle w:val="NormalIndented"/>
        <w:rPr>
          <w:noProof/>
        </w:rPr>
      </w:pPr>
      <w:r w:rsidRPr="00890B0C">
        <w:rPr>
          <w:noProof/>
        </w:rPr>
        <w:t xml:space="preserve">Definition: This field identifies a specific ancillary service for each HCPC/CPT   This field is the same as UB92 Form Locator 42 "Revenue Code".  Refer to </w:t>
      </w:r>
      <w:hyperlink r:id="rId359" w:anchor="HL70456" w:history="1">
        <w:r w:rsidRPr="00890B0C">
          <w:rPr>
            <w:rStyle w:val="ReferenceUserTable"/>
            <w:noProof/>
          </w:rPr>
          <w:t xml:space="preserve">User-defined Table </w:t>
        </w:r>
        <w:bookmarkStart w:id="2197" w:name="_Hlt489172987"/>
        <w:r w:rsidRPr="00890B0C">
          <w:rPr>
            <w:rStyle w:val="ReferenceUserTable"/>
            <w:noProof/>
          </w:rPr>
          <w:t xml:space="preserve">0456 </w:t>
        </w:r>
        <w:bookmarkEnd w:id="2197"/>
        <w:r w:rsidRPr="00890B0C">
          <w:rPr>
            <w:rStyle w:val="ReferenceUserTable"/>
            <w:noProof/>
          </w:rPr>
          <w:t>- Rev</w:t>
        </w:r>
        <w:bookmarkStart w:id="2198" w:name="_Hlt489173027"/>
        <w:r w:rsidRPr="00890B0C">
          <w:rPr>
            <w:rStyle w:val="ReferenceUserTable"/>
            <w:noProof/>
          </w:rPr>
          <w:t>e</w:t>
        </w:r>
        <w:bookmarkEnd w:id="2198"/>
        <w:r w:rsidRPr="00890B0C">
          <w:rPr>
            <w:rStyle w:val="ReferenceUserTable"/>
            <w:noProof/>
          </w:rPr>
          <w:t>nue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7AA10ED1" w14:textId="77777777" w:rsidR="009E61BC" w:rsidRPr="00890B0C" w:rsidRDefault="009E61BC">
      <w:pPr>
        <w:pStyle w:val="Heading4"/>
        <w:tabs>
          <w:tab w:val="num" w:pos="1440"/>
        </w:tabs>
        <w:rPr>
          <w:noProof/>
        </w:rPr>
      </w:pPr>
      <w:bookmarkStart w:id="2199" w:name="_Toc1882358"/>
      <w:r w:rsidRPr="00890B0C">
        <w:rPr>
          <w:noProof/>
        </w:rPr>
        <w:lastRenderedPageBreak/>
        <w:t>GP2-2   Number of Service Units</w:t>
      </w:r>
      <w:r w:rsidR="005B65F4" w:rsidRPr="00890B0C">
        <w:rPr>
          <w:noProof/>
        </w:rPr>
        <w:fldChar w:fldCharType="begin"/>
      </w:r>
      <w:r w:rsidRPr="00890B0C">
        <w:rPr>
          <w:noProof/>
        </w:rPr>
        <w:instrText xml:space="preserve"> XE "Number of service units" </w:instrText>
      </w:r>
      <w:r w:rsidR="005B65F4" w:rsidRPr="00890B0C">
        <w:rPr>
          <w:noProof/>
        </w:rPr>
        <w:fldChar w:fldCharType="end"/>
      </w:r>
      <w:r w:rsidRPr="00890B0C">
        <w:rPr>
          <w:noProof/>
        </w:rPr>
        <w:t xml:space="preserve">   (NM)   01604</w:t>
      </w:r>
      <w:bookmarkEnd w:id="2199"/>
    </w:p>
    <w:p w14:paraId="0FC26668" w14:textId="77777777" w:rsidR="009E61BC" w:rsidRPr="00890B0C" w:rsidRDefault="009E61BC">
      <w:pPr>
        <w:pStyle w:val="NormalIndented"/>
        <w:rPr>
          <w:noProof/>
        </w:rPr>
      </w:pPr>
      <w:r w:rsidRPr="00890B0C">
        <w:rPr>
          <w:noProof/>
        </w:rPr>
        <w:t>Definition:  This field contains the quantitative count of units for each HCPC/CPT.  This field is the same as UB92 Form Locator 46 "Units of Service".  This field is defined by CMS or other regulatory agencies.</w:t>
      </w:r>
    </w:p>
    <w:p w14:paraId="2FDF6EA3" w14:textId="77777777" w:rsidR="009E61BC" w:rsidRPr="00890B0C" w:rsidRDefault="009E61BC">
      <w:pPr>
        <w:pStyle w:val="Heading4"/>
        <w:tabs>
          <w:tab w:val="num" w:pos="1440"/>
        </w:tabs>
        <w:rPr>
          <w:noProof/>
        </w:rPr>
      </w:pPr>
      <w:bookmarkStart w:id="2200" w:name="_Toc1882359"/>
      <w:r w:rsidRPr="00890B0C">
        <w:rPr>
          <w:noProof/>
        </w:rPr>
        <w:t>GP2-3   Charge</w:t>
      </w:r>
      <w:r w:rsidR="005B65F4" w:rsidRPr="00890B0C">
        <w:rPr>
          <w:noProof/>
        </w:rPr>
        <w:fldChar w:fldCharType="begin"/>
      </w:r>
      <w:r w:rsidRPr="00890B0C">
        <w:rPr>
          <w:noProof/>
        </w:rPr>
        <w:instrText xml:space="preserve"> XE "Charge" </w:instrText>
      </w:r>
      <w:r w:rsidR="005B65F4" w:rsidRPr="00890B0C">
        <w:rPr>
          <w:noProof/>
        </w:rPr>
        <w:fldChar w:fldCharType="end"/>
      </w:r>
      <w:r w:rsidRPr="00890B0C">
        <w:rPr>
          <w:noProof/>
        </w:rPr>
        <w:t xml:space="preserve">   (CP)   01605</w:t>
      </w:r>
      <w:bookmarkEnd w:id="2200"/>
    </w:p>
    <w:p w14:paraId="29A4284D" w14:textId="77777777" w:rsidR="00C344D6" w:rsidRDefault="00C344D6" w:rsidP="00C344D6">
      <w:pPr>
        <w:pStyle w:val="Components"/>
      </w:pPr>
      <w:r>
        <w:t>Components:  &lt;Price (MO)&gt; ^ &lt;Price Type (ID)&gt; ^ &lt;From Value (NM)&gt; ^ &lt;To Value (NM)&gt; ^ &lt;Range Units (CWE)&gt; ^ &lt;Range Type (ID)&gt;</w:t>
      </w:r>
    </w:p>
    <w:p w14:paraId="19AAD795" w14:textId="77777777" w:rsidR="00C344D6" w:rsidRDefault="00C344D6" w:rsidP="00C344D6">
      <w:pPr>
        <w:pStyle w:val="Components"/>
      </w:pPr>
      <w:r>
        <w:t>Subcomponents for Price (MO):  &lt;Quantity (NM)&gt; &amp; &lt;Denomination (ID)&gt;</w:t>
      </w:r>
    </w:p>
    <w:p w14:paraId="4A1D3F2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C94B5" w14:textId="77777777" w:rsidR="009E61BC" w:rsidRPr="00890B0C" w:rsidRDefault="009E61BC">
      <w:pPr>
        <w:pStyle w:val="NormalIndented"/>
        <w:rPr>
          <w:noProof/>
        </w:rPr>
      </w:pPr>
      <w:r w:rsidRPr="00890B0C">
        <w:rPr>
          <w:noProof/>
        </w:rPr>
        <w:t>Definition:  This field contains the amount charged for the specific individual line item (HCPC/CPT).  This field is the same as UB92 Form Locator 56.  This field is defined by CMS or other regulatory agencies.</w:t>
      </w:r>
    </w:p>
    <w:p w14:paraId="00B1BFEB" w14:textId="77777777" w:rsidR="009E61BC" w:rsidRPr="00713BF5" w:rsidRDefault="009E61BC">
      <w:pPr>
        <w:pStyle w:val="Heading4"/>
        <w:tabs>
          <w:tab w:val="num" w:pos="1440"/>
        </w:tabs>
        <w:rPr>
          <w:noProof/>
          <w:lang w:val="fr-CH"/>
        </w:rPr>
      </w:pPr>
      <w:bookmarkStart w:id="2201" w:name="_Toc1882360"/>
      <w:r w:rsidRPr="00713BF5">
        <w:rPr>
          <w:noProof/>
          <w:lang w:val="fr-CH"/>
        </w:rPr>
        <w:t>GP2-4   Reimbursement Action Code</w:t>
      </w:r>
      <w:r w:rsidR="005B65F4" w:rsidRPr="00890B0C">
        <w:rPr>
          <w:noProof/>
        </w:rPr>
        <w:fldChar w:fldCharType="begin"/>
      </w:r>
      <w:r w:rsidRPr="00713BF5">
        <w:rPr>
          <w:noProof/>
          <w:lang w:val="fr-CH"/>
        </w:rPr>
        <w:instrText xml:space="preserve"> XE "Reimbursement action code" </w:instrText>
      </w:r>
      <w:r w:rsidR="005B65F4" w:rsidRPr="00890B0C">
        <w:rPr>
          <w:noProof/>
        </w:rPr>
        <w:fldChar w:fldCharType="end"/>
      </w:r>
      <w:r w:rsidRPr="00713BF5">
        <w:rPr>
          <w:noProof/>
          <w:lang w:val="fr-CH"/>
        </w:rPr>
        <w:t xml:space="preserve">   (CWE)   01606</w:t>
      </w:r>
      <w:bookmarkEnd w:id="2201"/>
    </w:p>
    <w:p w14:paraId="3E1C5D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73D4" w14:textId="1721A730" w:rsidR="009E61BC" w:rsidRPr="00890B0C" w:rsidRDefault="009E61BC">
      <w:pPr>
        <w:pStyle w:val="NormalIndented"/>
        <w:rPr>
          <w:noProof/>
        </w:rPr>
      </w:pPr>
      <w:r w:rsidRPr="00890B0C">
        <w:rPr>
          <w:noProof/>
        </w:rPr>
        <w:t xml:space="preserve">Definition:  This field identifies the action to be taken during reimbursement calculations.  If valued, this code overrides the value in </w:t>
      </w:r>
      <w:hyperlink w:anchor="GP2_06" w:history="1">
        <w:r w:rsidRPr="00890B0C">
          <w:rPr>
            <w:rStyle w:val="ReferenceAttribute"/>
            <w:noProof/>
          </w:rPr>
          <w:t>GP2-6 - OCE Edit Code</w:t>
        </w:r>
      </w:hyperlink>
      <w:r w:rsidRPr="00890B0C">
        <w:rPr>
          <w:noProof/>
        </w:rPr>
        <w:t xml:space="preserve">.  Refer to </w:t>
      </w:r>
      <w:hyperlink r:id="rId360" w:anchor="HL70459" w:history="1">
        <w:r w:rsidRPr="00890B0C">
          <w:rPr>
            <w:rStyle w:val="ReferenceUserTable"/>
            <w:noProof/>
          </w:rPr>
          <w:t>Us</w:t>
        </w:r>
        <w:bookmarkStart w:id="2202" w:name="_Hlt489173208"/>
        <w:r w:rsidRPr="00890B0C">
          <w:rPr>
            <w:rStyle w:val="ReferenceUserTable"/>
            <w:noProof/>
          </w:rPr>
          <w:t>e</w:t>
        </w:r>
        <w:bookmarkEnd w:id="2202"/>
        <w:r w:rsidRPr="00890B0C">
          <w:rPr>
            <w:rStyle w:val="ReferenceUserTable"/>
            <w:noProof/>
          </w:rPr>
          <w:t>r-defined Table 0459 - Reimbursement Action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004A7153" w14:textId="77777777" w:rsidR="009E61BC" w:rsidRPr="00890B0C" w:rsidRDefault="009E61BC">
      <w:pPr>
        <w:pStyle w:val="Heading4"/>
        <w:tabs>
          <w:tab w:val="num" w:pos="1440"/>
        </w:tabs>
        <w:rPr>
          <w:noProof/>
        </w:rPr>
      </w:pPr>
      <w:bookmarkStart w:id="2203" w:name="HL70459"/>
      <w:bookmarkStart w:id="2204" w:name="_Toc1882361"/>
      <w:bookmarkEnd w:id="2203"/>
      <w:r w:rsidRPr="00890B0C">
        <w:rPr>
          <w:noProof/>
        </w:rPr>
        <w:t>GP2-5   Denial or Rejection Code</w:t>
      </w:r>
      <w:r w:rsidR="005B65F4" w:rsidRPr="00890B0C">
        <w:rPr>
          <w:noProof/>
        </w:rPr>
        <w:fldChar w:fldCharType="begin"/>
      </w:r>
      <w:r w:rsidRPr="00890B0C">
        <w:rPr>
          <w:noProof/>
        </w:rPr>
        <w:instrText xml:space="preserve"> XE "Denial or rejection code" </w:instrText>
      </w:r>
      <w:r w:rsidR="005B65F4" w:rsidRPr="00890B0C">
        <w:rPr>
          <w:noProof/>
        </w:rPr>
        <w:fldChar w:fldCharType="end"/>
      </w:r>
      <w:r w:rsidRPr="00890B0C">
        <w:rPr>
          <w:noProof/>
        </w:rPr>
        <w:t xml:space="preserve">   (CWE)   01607</w:t>
      </w:r>
      <w:bookmarkEnd w:id="2204"/>
    </w:p>
    <w:p w14:paraId="42EA207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EB7E19" w14:textId="6CF96B64" w:rsidR="009E61BC" w:rsidRPr="00890B0C" w:rsidRDefault="009E61BC">
      <w:pPr>
        <w:pStyle w:val="NormalIndented"/>
        <w:rPr>
          <w:noProof/>
        </w:rPr>
      </w:pPr>
      <w:r w:rsidRPr="00890B0C">
        <w:rPr>
          <w:noProof/>
        </w:rPr>
        <w:t xml:space="preserve">Definition:  This field determines the OCE status of the line item.  Refer to </w:t>
      </w:r>
      <w:hyperlink r:id="rId361" w:anchor="HL70460" w:history="1">
        <w:r w:rsidRPr="00890B0C">
          <w:rPr>
            <w:rStyle w:val="ReferenceUserTable"/>
            <w:noProof/>
          </w:rPr>
          <w:t>User-defined table 0460 - Denial or Rejection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27514E4A" w14:textId="77777777" w:rsidR="009E61BC" w:rsidRPr="00A41C0E" w:rsidRDefault="009E61BC">
      <w:pPr>
        <w:pStyle w:val="Heading4"/>
        <w:tabs>
          <w:tab w:val="num" w:pos="1440"/>
        </w:tabs>
        <w:rPr>
          <w:noProof/>
          <w:lang w:val="fr-FR"/>
        </w:rPr>
      </w:pPr>
      <w:bookmarkStart w:id="2205" w:name="HL70460"/>
      <w:bookmarkStart w:id="2206" w:name="GP2_06"/>
      <w:bookmarkStart w:id="2207" w:name="_Toc1882362"/>
      <w:bookmarkEnd w:id="2205"/>
      <w:r w:rsidRPr="00A41C0E">
        <w:rPr>
          <w:noProof/>
          <w:lang w:val="fr-FR"/>
        </w:rPr>
        <w:lastRenderedPageBreak/>
        <w:t>GP2-6   OCE Edit Code</w:t>
      </w:r>
      <w:bookmarkEnd w:id="2206"/>
      <w:r w:rsidR="005B65F4" w:rsidRPr="00890B0C">
        <w:rPr>
          <w:noProof/>
        </w:rPr>
        <w:fldChar w:fldCharType="begin"/>
      </w:r>
      <w:r w:rsidRPr="00A41C0E">
        <w:rPr>
          <w:noProof/>
          <w:lang w:val="fr-FR"/>
        </w:rPr>
        <w:instrText xml:space="preserve"> XE "OCE edit code" </w:instrText>
      </w:r>
      <w:r w:rsidR="005B65F4" w:rsidRPr="00890B0C">
        <w:rPr>
          <w:noProof/>
        </w:rPr>
        <w:fldChar w:fldCharType="end"/>
      </w:r>
      <w:r w:rsidRPr="00A41C0E">
        <w:rPr>
          <w:noProof/>
          <w:lang w:val="fr-FR"/>
        </w:rPr>
        <w:t xml:space="preserve">   (CWE)   01608</w:t>
      </w:r>
      <w:bookmarkEnd w:id="2207"/>
    </w:p>
    <w:p w14:paraId="7535321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D07C72" w14:textId="2F240368" w:rsidR="009E61BC" w:rsidRPr="00890B0C" w:rsidRDefault="009E61BC">
      <w:pPr>
        <w:pStyle w:val="NormalIndented"/>
        <w:rPr>
          <w:noProof/>
        </w:rPr>
      </w:pPr>
      <w:r w:rsidRPr="00890B0C">
        <w:rPr>
          <w:noProof/>
        </w:rPr>
        <w:t xml:space="preserve">Definition:  This field contains the edit that results from the processing of HCPCS/CPT procedures for a line item HCPCS/CPT, after evaluating all the codes, revenue codes, and modifiers.  Refer to </w:t>
      </w:r>
      <w:bookmarkStart w:id="2208" w:name="_Hlt1328648"/>
      <w:r w:rsidR="005B65F4" w:rsidRPr="00890B0C">
        <w:rPr>
          <w:rStyle w:val="ReferenceUserTable"/>
          <w:noProof/>
        </w:rPr>
        <w:fldChar w:fldCharType="begin"/>
      </w:r>
      <w:r w:rsidR="004A48F4">
        <w:rPr>
          <w:rStyle w:val="ReferenceUserTable"/>
          <w:noProof/>
        </w:rPr>
        <w:instrText>HYPERLINK "E:\\V2\\V29_CH02C_Tables.docx" \l "HL70458"</w:instrText>
      </w:r>
      <w:r w:rsidR="005B65F4" w:rsidRPr="00890B0C">
        <w:rPr>
          <w:rStyle w:val="ReferenceUserTable"/>
          <w:noProof/>
        </w:rPr>
        <w:fldChar w:fldCharType="separate"/>
      </w:r>
      <w:r>
        <w:rPr>
          <w:rStyle w:val="ReferenceUserTable"/>
          <w:noProof/>
        </w:rPr>
        <w:t>User-defined T</w:t>
      </w:r>
      <w:r w:rsidRPr="00890B0C">
        <w:rPr>
          <w:rStyle w:val="ReferenceUserTable"/>
          <w:noProof/>
        </w:rPr>
        <w:t xml:space="preserve">able 0458 - </w:t>
      </w:r>
      <w:bookmarkStart w:id="2209" w:name="_Hlt489173362"/>
      <w:r w:rsidRPr="00890B0C">
        <w:rPr>
          <w:rStyle w:val="ReferenceUserTable"/>
          <w:noProof/>
        </w:rPr>
        <w:t>O</w:t>
      </w:r>
      <w:bookmarkEnd w:id="2209"/>
      <w:r w:rsidRPr="00890B0C">
        <w:rPr>
          <w:rStyle w:val="ReferenceUserTable"/>
          <w:noProof/>
        </w:rPr>
        <w:t>CE Edit Code</w:t>
      </w:r>
      <w:r w:rsidR="005B65F4" w:rsidRPr="00890B0C">
        <w:rPr>
          <w:rStyle w:val="ReferenceUserTable"/>
          <w:noProof/>
        </w:rPr>
        <w:fldChar w:fldCharType="end"/>
      </w:r>
      <w:bookmarkEnd w:id="2208"/>
      <w:r w:rsidRPr="00890B0C">
        <w:rPr>
          <w:noProof/>
        </w:rPr>
        <w:t xml:space="preserve"> </w:t>
      </w:r>
      <w:r w:rsidRPr="00C7297B">
        <w:rPr>
          <w:noProof/>
        </w:rPr>
        <w:t xml:space="preserve">in Chapter 2C, Code Tables, </w:t>
      </w:r>
      <w:r w:rsidRPr="00890B0C">
        <w:rPr>
          <w:noProof/>
        </w:rPr>
        <w:t>for suggested values.</w:t>
      </w:r>
    </w:p>
    <w:p w14:paraId="1D42E946" w14:textId="77777777" w:rsidR="009E61BC" w:rsidRPr="00890B0C" w:rsidRDefault="009E61BC">
      <w:pPr>
        <w:pStyle w:val="Heading4"/>
        <w:tabs>
          <w:tab w:val="num" w:pos="1440"/>
        </w:tabs>
        <w:rPr>
          <w:noProof/>
        </w:rPr>
      </w:pPr>
      <w:bookmarkStart w:id="2210" w:name="_Toc1882363"/>
      <w:r w:rsidRPr="00890B0C">
        <w:rPr>
          <w:noProof/>
        </w:rPr>
        <w:t>GP2-7   Ambulatory Payment Classification Code</w:t>
      </w:r>
      <w:r w:rsidR="005B65F4" w:rsidRPr="00890B0C">
        <w:rPr>
          <w:noProof/>
        </w:rPr>
        <w:fldChar w:fldCharType="begin"/>
      </w:r>
      <w:r w:rsidRPr="00890B0C">
        <w:rPr>
          <w:noProof/>
        </w:rPr>
        <w:instrText xml:space="preserve"> XE "Ambulatory payment classification code" </w:instrText>
      </w:r>
      <w:r w:rsidR="005B65F4" w:rsidRPr="00890B0C">
        <w:rPr>
          <w:noProof/>
        </w:rPr>
        <w:fldChar w:fldCharType="end"/>
      </w:r>
      <w:r w:rsidRPr="00890B0C">
        <w:rPr>
          <w:noProof/>
        </w:rPr>
        <w:t xml:space="preserve">   (CWE)   01609</w:t>
      </w:r>
      <w:bookmarkEnd w:id="2210"/>
    </w:p>
    <w:p w14:paraId="2AFBDD5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68A27" w14:textId="42171F2C" w:rsidR="009E61BC" w:rsidRPr="00890B0C" w:rsidRDefault="009E61BC">
      <w:pPr>
        <w:pStyle w:val="NormalIndented"/>
        <w:rPr>
          <w:noProof/>
        </w:rPr>
      </w:pPr>
      <w:r w:rsidRPr="00890B0C">
        <w:rPr>
          <w:noProof/>
        </w:rPr>
        <w:t xml:space="preserve">Definition:  This field contains the derived APC code.  This is the APC code used for payment, which is the same as the assigned APC, for all situations except partial hospitalization.  If partial hospitalization is billed in this visit, the assigned APC will differ from the APC used for payment.  Partial hospitalization is the only time an assigned APC differs from the APC used for payment. The payment APC is used for billing and should be displayed in this field.  The first component contains the APC identifier.  The second component reports the text description for the APC group.  Refer to </w:t>
      </w:r>
      <w:hyperlink r:id="rId362" w:anchor="HL70466" w:history="1">
        <w:r w:rsidRPr="00890B0C">
          <w:rPr>
            <w:rStyle w:val="ReferenceUserTable"/>
            <w:noProof/>
          </w:rPr>
          <w:t>User-defined table 0466 - Ambulatory Payment Classification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7CEBB35" w14:textId="77777777" w:rsidR="009E61BC" w:rsidRPr="00713BF5" w:rsidRDefault="009E61BC">
      <w:pPr>
        <w:pStyle w:val="Heading4"/>
        <w:tabs>
          <w:tab w:val="num" w:pos="1440"/>
        </w:tabs>
        <w:rPr>
          <w:noProof/>
          <w:lang w:val="fr-CH"/>
        </w:rPr>
      </w:pPr>
      <w:bookmarkStart w:id="2211" w:name="HL70466"/>
      <w:bookmarkStart w:id="2212" w:name="_Toc1882364"/>
      <w:bookmarkEnd w:id="2211"/>
      <w:r w:rsidRPr="00713BF5">
        <w:rPr>
          <w:noProof/>
          <w:lang w:val="fr-CH"/>
        </w:rPr>
        <w:t>GP2-8   Modifier Edit Code</w:t>
      </w:r>
      <w:r w:rsidR="005B65F4" w:rsidRPr="00890B0C">
        <w:rPr>
          <w:noProof/>
        </w:rPr>
        <w:fldChar w:fldCharType="begin"/>
      </w:r>
      <w:r w:rsidRPr="00713BF5">
        <w:rPr>
          <w:noProof/>
          <w:lang w:val="fr-CH"/>
        </w:rPr>
        <w:instrText xml:space="preserve"> XE "Modifier edit code" </w:instrText>
      </w:r>
      <w:r w:rsidR="005B65F4" w:rsidRPr="00890B0C">
        <w:rPr>
          <w:noProof/>
        </w:rPr>
        <w:fldChar w:fldCharType="end"/>
      </w:r>
      <w:r w:rsidRPr="00713BF5">
        <w:rPr>
          <w:noProof/>
          <w:lang w:val="fr-CH"/>
        </w:rPr>
        <w:t xml:space="preserve">   (CWE)   01610</w:t>
      </w:r>
      <w:bookmarkEnd w:id="2212"/>
    </w:p>
    <w:p w14:paraId="60F0AD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3192A3" w14:textId="10657DF4" w:rsidR="009E61BC" w:rsidRPr="00890B0C" w:rsidRDefault="009E61BC">
      <w:pPr>
        <w:pStyle w:val="NormalIndented"/>
        <w:rPr>
          <w:noProof/>
        </w:rPr>
      </w:pPr>
      <w:r w:rsidRPr="00890B0C">
        <w:rPr>
          <w:noProof/>
        </w:rPr>
        <w:t xml:space="preserve">Definition:  This field contains calculated edits of the modifiers for each line or HCPCS/CPT.  This field can be repeated up to five times, one edit for each of the modifiers present.    This field relates to the values in </w:t>
      </w:r>
      <w:hyperlink w:anchor="PR1_16" w:history="1">
        <w:r w:rsidRPr="00890B0C">
          <w:rPr>
            <w:rStyle w:val="ReferenceAttribute"/>
            <w:noProof/>
          </w:rPr>
          <w:t>PR1-16 - Procedure Code Modifier</w:t>
        </w:r>
      </w:hyperlink>
      <w:r w:rsidRPr="00890B0C">
        <w:rPr>
          <w:noProof/>
        </w:rPr>
        <w:t xml:space="preserve">.  Each repetition corresponds positionally to the order of the PR1-16 modifier codes.  If no modifier code exists, use the code </w:t>
      </w:r>
      <w:r>
        <w:rPr>
          <w:noProof/>
        </w:rPr>
        <w:t>"</w:t>
      </w:r>
      <w:r w:rsidRPr="00890B0C">
        <w:rPr>
          <w:noProof/>
        </w:rPr>
        <w:t>U</w:t>
      </w:r>
      <w:r>
        <w:rPr>
          <w:noProof/>
        </w:rPr>
        <w:t>"</w:t>
      </w:r>
      <w:r w:rsidRPr="00890B0C">
        <w:rPr>
          <w:noProof/>
        </w:rPr>
        <w:t xml:space="preserve"> (modifier edit code unknown) as a placeholder.  The repetitions of Modifier Edit Codes must match the repetitions of Procedure Code Modifiers.  For example, if </w:t>
      </w:r>
      <w:hyperlink w:anchor="PR1_16" w:history="1">
        <w:r w:rsidRPr="00890B0C">
          <w:rPr>
            <w:rStyle w:val="ReferenceAttribute"/>
            <w:noProof/>
          </w:rPr>
          <w:t>PR1-16 - Procedure Code Modifier</w:t>
        </w:r>
      </w:hyperlink>
      <w:r w:rsidRPr="00890B0C">
        <w:rPr>
          <w:noProof/>
        </w:rPr>
        <w:t xml:space="preserve"> reports ...|01~02~03~04|... as modifier codes, and modifier code 03 modifier status code is unknown, </w:t>
      </w:r>
      <w:r w:rsidRPr="00890B0C">
        <w:rPr>
          <w:rStyle w:val="ReferenceAttribute"/>
          <w:noProof/>
        </w:rPr>
        <w:t>GP2-8 - Modifier Edit Code</w:t>
      </w:r>
      <w:r w:rsidRPr="00890B0C">
        <w:rPr>
          <w:noProof/>
        </w:rPr>
        <w:t xml:space="preserve"> would report ...|1~1~U~1|...  Refer to </w:t>
      </w:r>
      <w:hyperlink r:id="rId363" w:anchor="HL70467" w:history="1">
        <w:r w:rsidRPr="00890B0C">
          <w:rPr>
            <w:rStyle w:val="ReferenceUserTable"/>
            <w:noProof/>
          </w:rPr>
          <w:t xml:space="preserve">User-defined table 0467 - </w:t>
        </w:r>
        <w:bookmarkStart w:id="2213" w:name="_Hlt489173669"/>
        <w:r w:rsidRPr="00890B0C">
          <w:rPr>
            <w:rStyle w:val="ReferenceUserTable"/>
            <w:noProof/>
          </w:rPr>
          <w:t>M</w:t>
        </w:r>
        <w:bookmarkEnd w:id="2213"/>
        <w:r w:rsidRPr="00890B0C">
          <w:rPr>
            <w:rStyle w:val="ReferenceUserTable"/>
            <w:noProof/>
          </w:rPr>
          <w:t>odifier Edit Code</w:t>
        </w:r>
      </w:hyperlink>
      <w:r w:rsidRPr="00C7297B">
        <w:t xml:space="preserve"> in Chapter 2C, Code Tables, </w:t>
      </w:r>
      <w:r w:rsidRPr="00890B0C">
        <w:rPr>
          <w:noProof/>
        </w:rPr>
        <w:t>for suggested values.  This field is defined by CMS or other regulatory agencies</w:t>
      </w:r>
    </w:p>
    <w:p w14:paraId="64D33C86" w14:textId="77777777" w:rsidR="009E61BC" w:rsidRPr="00890B0C" w:rsidRDefault="009E61BC">
      <w:pPr>
        <w:pStyle w:val="Heading4"/>
        <w:tabs>
          <w:tab w:val="num" w:pos="1440"/>
        </w:tabs>
        <w:rPr>
          <w:noProof/>
        </w:rPr>
      </w:pPr>
      <w:bookmarkStart w:id="2214" w:name="_Toc1882365"/>
      <w:r w:rsidRPr="00890B0C">
        <w:rPr>
          <w:noProof/>
        </w:rPr>
        <w:lastRenderedPageBreak/>
        <w:t>GP2-9   Payment Adjustment Code</w:t>
      </w:r>
      <w:r w:rsidR="005B65F4" w:rsidRPr="00890B0C">
        <w:rPr>
          <w:noProof/>
        </w:rPr>
        <w:fldChar w:fldCharType="begin"/>
      </w:r>
      <w:r w:rsidRPr="00890B0C">
        <w:rPr>
          <w:noProof/>
        </w:rPr>
        <w:instrText xml:space="preserve"> XE "Payment adjustment code" </w:instrText>
      </w:r>
      <w:r w:rsidR="005B65F4" w:rsidRPr="00890B0C">
        <w:rPr>
          <w:noProof/>
        </w:rPr>
        <w:fldChar w:fldCharType="end"/>
      </w:r>
      <w:r w:rsidRPr="00890B0C">
        <w:rPr>
          <w:noProof/>
        </w:rPr>
        <w:t xml:space="preserve">   (CWE)   01611</w:t>
      </w:r>
      <w:bookmarkEnd w:id="2214"/>
    </w:p>
    <w:p w14:paraId="16C5BB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AB30D3" w14:textId="5F78A9E6" w:rsidR="009E61BC" w:rsidRPr="00890B0C" w:rsidRDefault="009E61BC">
      <w:pPr>
        <w:pStyle w:val="NormalIndented"/>
        <w:rPr>
          <w:noProof/>
        </w:rPr>
      </w:pPr>
      <w:r w:rsidRPr="00890B0C">
        <w:rPr>
          <w:noProof/>
        </w:rPr>
        <w:t xml:space="preserve">Definition:  This field contains any payment adjustment due to drugs or medical devices.  Refer to </w:t>
      </w:r>
      <w:hyperlink r:id="rId364" w:anchor="HL70468" w:history="1">
        <w:r w:rsidRPr="00890B0C">
          <w:rPr>
            <w:rStyle w:val="ReferenceUserTable"/>
            <w:noProof/>
          </w:rPr>
          <w:t>User-defined Table 0468 - Payment Adjustment Code</w:t>
        </w:r>
      </w:hyperlink>
      <w:r w:rsidRPr="00C7297B">
        <w:t xml:space="preserve"> in Chapter 2C, Code Tables, </w:t>
      </w:r>
      <w:r w:rsidRPr="00890B0C">
        <w:rPr>
          <w:noProof/>
        </w:rPr>
        <w:t>for suggested values.  This field is defined by CMS or other regulatory agencies</w:t>
      </w:r>
    </w:p>
    <w:p w14:paraId="547CE951" w14:textId="77777777" w:rsidR="009E61BC" w:rsidRPr="00890B0C" w:rsidRDefault="009E61BC">
      <w:pPr>
        <w:pStyle w:val="Heading4"/>
        <w:tabs>
          <w:tab w:val="num" w:pos="1440"/>
        </w:tabs>
        <w:rPr>
          <w:noProof/>
        </w:rPr>
      </w:pPr>
      <w:bookmarkStart w:id="2215" w:name="HL70468"/>
      <w:bookmarkStart w:id="2216" w:name="_Toc1882366"/>
      <w:bookmarkEnd w:id="2215"/>
      <w:r w:rsidRPr="00890B0C">
        <w:rPr>
          <w:noProof/>
        </w:rPr>
        <w:t>GP2-10   Packaging Status Code</w:t>
      </w:r>
      <w:r w:rsidR="005B65F4" w:rsidRPr="00890B0C">
        <w:rPr>
          <w:noProof/>
        </w:rPr>
        <w:fldChar w:fldCharType="begin"/>
      </w:r>
      <w:r w:rsidRPr="00890B0C">
        <w:rPr>
          <w:noProof/>
        </w:rPr>
        <w:instrText xml:space="preserve"> XE "Packaging status code" </w:instrText>
      </w:r>
      <w:r w:rsidR="005B65F4" w:rsidRPr="00890B0C">
        <w:rPr>
          <w:noProof/>
        </w:rPr>
        <w:fldChar w:fldCharType="end"/>
      </w:r>
      <w:r w:rsidRPr="00890B0C">
        <w:rPr>
          <w:noProof/>
        </w:rPr>
        <w:t xml:space="preserve">   (CWE)   01617</w:t>
      </w:r>
      <w:bookmarkEnd w:id="2216"/>
    </w:p>
    <w:p w14:paraId="570F9A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94AA9B" w14:textId="3D93E509" w:rsidR="009E61BC" w:rsidRPr="00890B0C" w:rsidRDefault="009E61BC">
      <w:pPr>
        <w:pStyle w:val="NormalIndented"/>
        <w:rPr>
          <w:noProof/>
        </w:rPr>
      </w:pPr>
      <w:r w:rsidRPr="00890B0C">
        <w:rPr>
          <w:noProof/>
        </w:rPr>
        <w:t xml:space="preserve">Definition:  This field contains the packaging status of the service. A status indicator of N may accompany this, unless it is part of a partial hospitalization.  Refer to </w:t>
      </w:r>
      <w:hyperlink r:id="rId365" w:anchor="HL70469" w:history="1">
        <w:r>
          <w:rPr>
            <w:rStyle w:val="ReferenceUserTable"/>
            <w:noProof/>
          </w:rPr>
          <w:t>User-</w:t>
        </w:r>
        <w:r w:rsidRPr="00890B0C">
          <w:rPr>
            <w:rStyle w:val="ReferenceUserTable"/>
            <w:noProof/>
          </w:rPr>
          <w:t>defined (CMS) Table 0469 - Packaging Status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3E61A84B" w14:textId="77777777" w:rsidR="009E61BC" w:rsidRPr="00890B0C" w:rsidRDefault="009E61BC">
      <w:pPr>
        <w:pStyle w:val="Heading4"/>
        <w:tabs>
          <w:tab w:val="num" w:pos="1440"/>
        </w:tabs>
        <w:rPr>
          <w:noProof/>
        </w:rPr>
      </w:pPr>
      <w:bookmarkStart w:id="2217" w:name="HL70469"/>
      <w:bookmarkStart w:id="2218" w:name="_Toc1882367"/>
      <w:bookmarkEnd w:id="2217"/>
      <w:r w:rsidRPr="00890B0C">
        <w:rPr>
          <w:noProof/>
        </w:rPr>
        <w:t>GP2-11   Expected CMS Payment Amount</w:t>
      </w:r>
      <w:r w:rsidR="005B65F4" w:rsidRPr="00890B0C">
        <w:rPr>
          <w:noProof/>
        </w:rPr>
        <w:fldChar w:fldCharType="begin"/>
      </w:r>
      <w:r w:rsidRPr="00890B0C">
        <w:rPr>
          <w:noProof/>
        </w:rPr>
        <w:instrText xml:space="preserve"> XE "Expected CMS payment amount" </w:instrText>
      </w:r>
      <w:r w:rsidR="005B65F4" w:rsidRPr="00890B0C">
        <w:rPr>
          <w:noProof/>
        </w:rPr>
        <w:fldChar w:fldCharType="end"/>
      </w:r>
      <w:r w:rsidRPr="00890B0C">
        <w:rPr>
          <w:noProof/>
        </w:rPr>
        <w:t xml:space="preserve">   (CP)   01618</w:t>
      </w:r>
      <w:bookmarkEnd w:id="2218"/>
    </w:p>
    <w:p w14:paraId="438210A0" w14:textId="77777777" w:rsidR="00C344D6" w:rsidRDefault="00C344D6" w:rsidP="00C344D6">
      <w:pPr>
        <w:pStyle w:val="Components"/>
      </w:pPr>
      <w:r>
        <w:t>Components:  &lt;Price (MO)&gt; ^ &lt;Price Type (ID)&gt; ^ &lt;From Value (NM)&gt; ^ &lt;To Value (NM)&gt; ^ &lt;Range Units (CWE)&gt; ^ &lt;Range Type (ID)&gt;</w:t>
      </w:r>
    </w:p>
    <w:p w14:paraId="6FC4999F" w14:textId="77777777" w:rsidR="00C344D6" w:rsidRDefault="00C344D6" w:rsidP="00C344D6">
      <w:pPr>
        <w:pStyle w:val="Components"/>
      </w:pPr>
      <w:r>
        <w:t>Subcomponents for Price (MO):  &lt;Quantity (NM)&gt; &amp; &lt;Denomination (ID)&gt;</w:t>
      </w:r>
    </w:p>
    <w:p w14:paraId="64465E3F"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9A8FE5" w14:textId="77777777" w:rsidR="009E61BC" w:rsidRPr="00890B0C" w:rsidRDefault="009E61BC">
      <w:pPr>
        <w:pStyle w:val="NormalIndented"/>
        <w:rPr>
          <w:noProof/>
        </w:rPr>
      </w:pPr>
      <w:r w:rsidRPr="00890B0C">
        <w:rPr>
          <w:noProof/>
        </w:rPr>
        <w:t>Definition:  This field contains the calculated dollar amount that CMS is expected to pay for the line item.</w:t>
      </w:r>
    </w:p>
    <w:p w14:paraId="168F2B72" w14:textId="77777777" w:rsidR="009E61BC" w:rsidRPr="00713BF5" w:rsidRDefault="009E61BC">
      <w:pPr>
        <w:pStyle w:val="Heading4"/>
        <w:tabs>
          <w:tab w:val="num" w:pos="1440"/>
        </w:tabs>
        <w:rPr>
          <w:noProof/>
          <w:lang w:val="fr-CH"/>
        </w:rPr>
      </w:pPr>
      <w:bookmarkStart w:id="2219" w:name="_Toc1882368"/>
      <w:r w:rsidRPr="00713BF5">
        <w:rPr>
          <w:noProof/>
          <w:lang w:val="fr-CH"/>
        </w:rPr>
        <w:t>GP2-12   Reimbursement Type Code</w:t>
      </w:r>
      <w:r w:rsidR="005B65F4" w:rsidRPr="00890B0C">
        <w:rPr>
          <w:noProof/>
        </w:rPr>
        <w:fldChar w:fldCharType="begin"/>
      </w:r>
      <w:r w:rsidRPr="00713BF5">
        <w:rPr>
          <w:noProof/>
          <w:lang w:val="fr-CH"/>
        </w:rPr>
        <w:instrText xml:space="preserve"> XE "Reimbursement type code" </w:instrText>
      </w:r>
      <w:r w:rsidR="005B65F4" w:rsidRPr="00890B0C">
        <w:rPr>
          <w:noProof/>
        </w:rPr>
        <w:fldChar w:fldCharType="end"/>
      </w:r>
      <w:r w:rsidRPr="00713BF5">
        <w:rPr>
          <w:noProof/>
          <w:lang w:val="fr-CH"/>
        </w:rPr>
        <w:t xml:space="preserve">   (CWE)   01619</w:t>
      </w:r>
      <w:bookmarkEnd w:id="2219"/>
    </w:p>
    <w:p w14:paraId="0D82739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98D353" w14:textId="44D0633D" w:rsidR="009E61BC" w:rsidRPr="00890B0C" w:rsidRDefault="009E61BC">
      <w:pPr>
        <w:pStyle w:val="NormalIndented"/>
        <w:rPr>
          <w:noProof/>
        </w:rPr>
      </w:pPr>
      <w:r w:rsidRPr="00890B0C">
        <w:rPr>
          <w:noProof/>
        </w:rPr>
        <w:lastRenderedPageBreak/>
        <w:t xml:space="preserve">Definition:  This field contains the fee schedule reimbursement type applied to the line item. Refer to </w:t>
      </w:r>
      <w:hyperlink r:id="rId366" w:anchor="HL70470" w:history="1">
        <w:r w:rsidRPr="00890B0C">
          <w:rPr>
            <w:rStyle w:val="ReferenceUserTable"/>
            <w:noProof/>
          </w:rPr>
          <w:t>User-define</w:t>
        </w:r>
        <w:bookmarkStart w:id="2220" w:name="_Hlt494915322"/>
        <w:r w:rsidRPr="00890B0C">
          <w:rPr>
            <w:rStyle w:val="ReferenceUserTable"/>
            <w:noProof/>
          </w:rPr>
          <w:t>d</w:t>
        </w:r>
        <w:bookmarkEnd w:id="2220"/>
        <w:r w:rsidRPr="00890B0C">
          <w:rPr>
            <w:rStyle w:val="ReferenceUserTable"/>
            <w:noProof/>
          </w:rPr>
          <w:t xml:space="preserve"> Table 0470 - Reimbursement Type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61EFF9D5" w14:textId="77777777" w:rsidR="009E61BC" w:rsidRPr="00890B0C" w:rsidRDefault="009E61BC">
      <w:pPr>
        <w:pStyle w:val="Heading4"/>
        <w:tabs>
          <w:tab w:val="num" w:pos="1440"/>
        </w:tabs>
        <w:rPr>
          <w:noProof/>
        </w:rPr>
      </w:pPr>
      <w:bookmarkStart w:id="2221" w:name="HL70470"/>
      <w:bookmarkStart w:id="2222" w:name="_Toc1882369"/>
      <w:bookmarkEnd w:id="2221"/>
      <w:r w:rsidRPr="00890B0C">
        <w:rPr>
          <w:noProof/>
        </w:rPr>
        <w:t>GP2-13   Co-Pay Amount</w:t>
      </w:r>
      <w:r w:rsidR="005B65F4" w:rsidRPr="00890B0C">
        <w:rPr>
          <w:noProof/>
        </w:rPr>
        <w:fldChar w:fldCharType="begin"/>
      </w:r>
      <w:r w:rsidRPr="00890B0C">
        <w:rPr>
          <w:noProof/>
        </w:rPr>
        <w:instrText xml:space="preserve"> XE "Co-pay amount" </w:instrText>
      </w:r>
      <w:r w:rsidR="005B65F4" w:rsidRPr="00890B0C">
        <w:rPr>
          <w:noProof/>
        </w:rPr>
        <w:fldChar w:fldCharType="end"/>
      </w:r>
      <w:r w:rsidRPr="00890B0C">
        <w:rPr>
          <w:noProof/>
        </w:rPr>
        <w:t xml:space="preserve">   (CP)   01620</w:t>
      </w:r>
      <w:bookmarkEnd w:id="2222"/>
    </w:p>
    <w:p w14:paraId="4E5042AF" w14:textId="77777777" w:rsidR="00C344D6" w:rsidRDefault="00C344D6" w:rsidP="00C344D6">
      <w:pPr>
        <w:pStyle w:val="Components"/>
      </w:pPr>
      <w:r>
        <w:t>Components:  &lt;Price (MO)&gt; ^ &lt;Price Type (ID)&gt; ^ &lt;From Value (NM)&gt; ^ &lt;To Value (NM)&gt; ^ &lt;Range Units (CWE)&gt; ^ &lt;Range Type (ID)&gt;</w:t>
      </w:r>
    </w:p>
    <w:p w14:paraId="781B1966" w14:textId="77777777" w:rsidR="00C344D6" w:rsidRDefault="00C344D6" w:rsidP="00C344D6">
      <w:pPr>
        <w:pStyle w:val="Components"/>
      </w:pPr>
      <w:r>
        <w:t>Subcomponents for Price (MO):  &lt;Quantity (NM)&gt; &amp; &lt;Denomination (ID)&gt;</w:t>
      </w:r>
    </w:p>
    <w:p w14:paraId="42AA587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185C2" w14:textId="77777777" w:rsidR="009E61BC" w:rsidRPr="00890B0C" w:rsidRDefault="009E61BC">
      <w:pPr>
        <w:pStyle w:val="NormalIndented"/>
        <w:rPr>
          <w:noProof/>
        </w:rPr>
      </w:pPr>
      <w:r w:rsidRPr="00890B0C">
        <w:rPr>
          <w:noProof/>
        </w:rPr>
        <w:t>Definition:  This field contains the patient's Co-pay amount for the line item.</w:t>
      </w:r>
    </w:p>
    <w:p w14:paraId="67452EDA" w14:textId="77777777" w:rsidR="009E61BC" w:rsidRPr="00890B0C" w:rsidRDefault="009E61BC">
      <w:pPr>
        <w:pStyle w:val="Heading4"/>
        <w:tabs>
          <w:tab w:val="num" w:pos="1440"/>
        </w:tabs>
        <w:rPr>
          <w:noProof/>
        </w:rPr>
      </w:pPr>
      <w:bookmarkStart w:id="2223" w:name="_Toc1882370"/>
      <w:r w:rsidRPr="00890B0C">
        <w:rPr>
          <w:noProof/>
        </w:rPr>
        <w:t>GP2-14   Pay Rate per Service Unit</w:t>
      </w:r>
      <w:r w:rsidR="005B65F4" w:rsidRPr="00890B0C">
        <w:rPr>
          <w:noProof/>
        </w:rPr>
        <w:fldChar w:fldCharType="begin"/>
      </w:r>
      <w:r w:rsidRPr="00890B0C">
        <w:rPr>
          <w:noProof/>
        </w:rPr>
        <w:instrText xml:space="preserve"> XE "Pay rate per service unit" </w:instrText>
      </w:r>
      <w:r w:rsidR="005B65F4" w:rsidRPr="00890B0C">
        <w:rPr>
          <w:noProof/>
        </w:rPr>
        <w:fldChar w:fldCharType="end"/>
      </w:r>
      <w:r w:rsidRPr="00890B0C">
        <w:rPr>
          <w:noProof/>
        </w:rPr>
        <w:t xml:space="preserve">   (NM)   01621</w:t>
      </w:r>
      <w:bookmarkEnd w:id="2223"/>
    </w:p>
    <w:p w14:paraId="6423570E" w14:textId="77777777" w:rsidR="009E61BC" w:rsidRPr="00890B0C" w:rsidRDefault="009E61BC">
      <w:pPr>
        <w:pStyle w:val="NormalIndented"/>
        <w:rPr>
          <w:noProof/>
        </w:rPr>
      </w:pPr>
      <w:r w:rsidRPr="00890B0C">
        <w:rPr>
          <w:noProof/>
        </w:rPr>
        <w:t>Definition:  This field contains the calculated rate, or multiplying factor, for each service unit for the line item.</w:t>
      </w:r>
    </w:p>
    <w:p w14:paraId="3ACFA993" w14:textId="31836E0F" w:rsidR="001D755C" w:rsidRDefault="009E61BC" w:rsidP="00713BF5">
      <w:pPr>
        <w:pStyle w:val="Heading2"/>
        <w:tabs>
          <w:tab w:val="clear" w:pos="1080"/>
        </w:tabs>
        <w:ind w:left="1008" w:hanging="1008"/>
        <w:rPr>
          <w:noProof/>
        </w:rPr>
      </w:pPr>
      <w:bookmarkStart w:id="2224" w:name="_Toc1882371"/>
      <w:bookmarkStart w:id="2225" w:name="_Toc89062842"/>
      <w:bookmarkStart w:id="2226" w:name="_Toc20321562"/>
      <w:r w:rsidRPr="00890B0C">
        <w:rPr>
          <w:noProof/>
        </w:rPr>
        <w:t>EXAMPLE TRANSACTIONS</w:t>
      </w:r>
      <w:bookmarkEnd w:id="2110"/>
      <w:bookmarkEnd w:id="2111"/>
      <w:bookmarkEnd w:id="2112"/>
      <w:bookmarkEnd w:id="2116"/>
      <w:bookmarkEnd w:id="2117"/>
      <w:bookmarkEnd w:id="2118"/>
      <w:bookmarkEnd w:id="2119"/>
      <w:bookmarkEnd w:id="2120"/>
      <w:bookmarkEnd w:id="2224"/>
      <w:bookmarkEnd w:id="2225"/>
      <w:bookmarkEnd w:id="2226"/>
    </w:p>
    <w:p w14:paraId="4BA93F0C" w14:textId="6743D01A" w:rsidR="009E61BC" w:rsidRPr="00890B0C" w:rsidRDefault="009E61BC">
      <w:pPr>
        <w:pStyle w:val="Heading3"/>
        <w:rPr>
          <w:noProof/>
        </w:rPr>
      </w:pPr>
      <w:bookmarkStart w:id="2227" w:name="_Toc346777018"/>
      <w:bookmarkStart w:id="2228" w:name="_Toc346777055"/>
      <w:bookmarkStart w:id="2229" w:name="_Toc348245491"/>
      <w:bookmarkStart w:id="2230" w:name="_Toc348245561"/>
      <w:bookmarkStart w:id="2231" w:name="_Toc348259076"/>
      <w:bookmarkStart w:id="2232" w:name="_Toc348340230"/>
      <w:bookmarkStart w:id="2233" w:name="_Toc359236273"/>
      <w:bookmarkStart w:id="2234" w:name="_Toc1882372"/>
      <w:bookmarkStart w:id="2235" w:name="_Toc89062843"/>
      <w:bookmarkStart w:id="2236" w:name="_Toc20321563"/>
      <w:r w:rsidRPr="00890B0C">
        <w:rPr>
          <w:noProof/>
        </w:rPr>
        <w:t>Create a patient billing/accounts receivable record</w:t>
      </w:r>
      <w:bookmarkEnd w:id="2227"/>
      <w:bookmarkEnd w:id="2228"/>
      <w:bookmarkEnd w:id="2229"/>
      <w:bookmarkEnd w:id="2230"/>
      <w:bookmarkEnd w:id="2231"/>
      <w:bookmarkEnd w:id="2232"/>
      <w:bookmarkEnd w:id="2233"/>
      <w:bookmarkEnd w:id="2234"/>
      <w:bookmarkEnd w:id="2235"/>
      <w:bookmarkEnd w:id="2236"/>
    </w:p>
    <w:p w14:paraId="36E4969D" w14:textId="77777777" w:rsidR="009E61BC" w:rsidRPr="00890B0C" w:rsidRDefault="009E61BC">
      <w:pPr>
        <w:pStyle w:val="Example"/>
      </w:pPr>
      <w:r w:rsidRPr="00890B0C">
        <w:t>MSH|^~\&amp;|PATA|01|PATB|01|19930908135031||BAR</w:t>
      </w:r>
      <w:r w:rsidR="005B65F4" w:rsidRPr="00890B0C">
        <w:fldChar w:fldCharType="begin"/>
      </w:r>
      <w:r w:rsidRPr="00890B0C">
        <w:instrText>XE "BAR"</w:instrText>
      </w:r>
      <w:r w:rsidR="005B65F4" w:rsidRPr="00890B0C">
        <w:fldChar w:fldCharType="end"/>
      </w:r>
      <w:r w:rsidRPr="00890B0C">
        <w:t>^P01^BAR_P01|641|P</w:t>
      </w:r>
      <w:r>
        <w:t>|2.8|</w:t>
      </w:r>
      <w:r w:rsidRPr="00890B0C">
        <w:br/>
        <w:t>000000000000001|&lt;cr&gt;</w:t>
      </w:r>
    </w:p>
    <w:p w14:paraId="7A72C40C" w14:textId="77777777" w:rsidR="009E61BC" w:rsidRPr="00890B0C" w:rsidRDefault="009E61BC">
      <w:pPr>
        <w:pStyle w:val="Example"/>
      </w:pPr>
      <w:r w:rsidRPr="00890B0C">
        <w:t>EVN|P01</w:t>
      </w:r>
      <w:r w:rsidR="005B65F4" w:rsidRPr="00890B0C">
        <w:fldChar w:fldCharType="begin"/>
      </w:r>
      <w:r w:rsidRPr="00890B0C">
        <w:instrText>XE "P01"</w:instrText>
      </w:r>
      <w:r w:rsidR="005B65F4" w:rsidRPr="00890B0C">
        <w:fldChar w:fldCharType="end"/>
      </w:r>
      <w:r w:rsidRPr="00890B0C">
        <w:t>|19930908135030||&lt;cr&gt;</w:t>
      </w:r>
    </w:p>
    <w:p w14:paraId="1FD7F759" w14:textId="77777777" w:rsidR="009E61BC" w:rsidRPr="00890B0C" w:rsidRDefault="009E61BC">
      <w:pPr>
        <w:pStyle w:val="Example"/>
      </w:pPr>
      <w:r w:rsidRPr="00890B0C">
        <w:t>PID|1||8064993^^^PATA1^MR^A~6045681^^^PATA1^BN^A~123456789ABC^^^US^NI~123456789^^^USSSA^SS||EVERYWOMAN^EVE^J^^^||19471007|F||1|2222</w:t>
      </w:r>
      <w:r w:rsidRPr="00890B0C">
        <w:rPr>
          <w:rFonts w:ascii="Courier New" w:hAnsi="Courier New"/>
        </w:rPr>
        <w:t>0018</w:t>
      </w:r>
      <w:r w:rsidRPr="00890B0C">
        <w:t xml:space="preserve"> HOMESTREET^^HOUSTON^TX^77030^USA|HAR||||S||6045681&lt;cr&gt;</w:t>
      </w:r>
    </w:p>
    <w:p w14:paraId="3B38D5E4" w14:textId="77777777" w:rsidR="009E61BC" w:rsidRPr="00890B0C" w:rsidRDefault="009E61BC">
      <w:pPr>
        <w:pStyle w:val="Example"/>
      </w:pPr>
      <w:r w:rsidRPr="00890B0C">
        <w:t>GT1|001||JOHNSON^SAM^J||1111 HEALTHCARE DRIVE^^BALTIMORE^MD^</w:t>
      </w:r>
    </w:p>
    <w:p w14:paraId="0E726D63" w14:textId="77777777" w:rsidR="009E61BC" w:rsidRPr="00890B0C" w:rsidRDefault="009E61BC">
      <w:pPr>
        <w:pStyle w:val="Example"/>
      </w:pPr>
      <w:r w:rsidRPr="00890B0C">
        <w:t>21234^USA|||||||193</w:t>
      </w:r>
      <w:r w:rsidRPr="00890B0C">
        <w:noBreakHyphen/>
        <w:t>22</w:t>
      </w:r>
      <w:r w:rsidRPr="00890B0C">
        <w:noBreakHyphen/>
        <w:t>1876&lt;cr&gt;</w:t>
      </w:r>
    </w:p>
    <w:p w14:paraId="56DB3579" w14:textId="77777777" w:rsidR="009E61BC" w:rsidRPr="00890B0C" w:rsidRDefault="009E61BC">
      <w:pPr>
        <w:pStyle w:val="Example"/>
      </w:pPr>
      <w:r w:rsidRPr="00890B0C">
        <w:t>NK1|001|BETTERHALF^BORIS|F|2222 HOME STREET^^CUMBERLAND^MD</w:t>
      </w:r>
    </w:p>
    <w:p w14:paraId="329F39E0" w14:textId="77777777" w:rsidR="009E61BC" w:rsidRPr="00890B0C" w:rsidRDefault="009E61BC">
      <w:pPr>
        <w:pStyle w:val="Example"/>
      </w:pPr>
      <w:r w:rsidRPr="00890B0C">
        <w:t>^28765^US|(301)555</w:t>
      </w:r>
      <w:r w:rsidRPr="00890B0C">
        <w:noBreakHyphen/>
        <w:t>2134&lt;cr&gt;</w:t>
      </w:r>
    </w:p>
    <w:p w14:paraId="217C14D4" w14:textId="77777777" w:rsidR="009E61BC" w:rsidRPr="00890B0C" w:rsidRDefault="009E61BC">
      <w:pPr>
        <w:pStyle w:val="Example"/>
      </w:pPr>
      <w:r w:rsidRPr="00890B0C">
        <w:t>IN1|001|A357|1234|BCMD|||||</w:t>
      </w:r>
      <w:r w:rsidRPr="00890B0C">
        <w:tab/>
        <w:t>132987&lt;cr&gt;</w:t>
      </w:r>
    </w:p>
    <w:p w14:paraId="3037C350"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664C93AD" w14:textId="77777777" w:rsidR="009E61BC" w:rsidRPr="00890B0C" w:rsidRDefault="009E61BC">
      <w:pPr>
        <w:pStyle w:val="NormalIndented"/>
        <w:rPr>
          <w:noProof/>
        </w:rPr>
      </w:pPr>
      <w:r w:rsidRPr="00890B0C">
        <w:rPr>
          <w:noProof/>
        </w:rPr>
        <w:t>Ms. Everywoman</w:t>
      </w:r>
      <w:r>
        <w:rPr>
          <w:noProof/>
        </w:rPr>
        <w:t>'</w:t>
      </w:r>
      <w:r w:rsidRPr="00890B0C">
        <w:rPr>
          <w:noProof/>
        </w:rPr>
        <w:t>s medical record number is 8064993 and her billing number is 6045681.  Her national identifier is 123456789ABC.  Her social security number, assigned by the U.S. Social Security Administration, is 123456789.  Ms. Everywoman has provided her father</w:t>
      </w:r>
      <w:r>
        <w:rPr>
          <w:noProof/>
        </w:rPr>
        <w:t>'</w:t>
      </w:r>
      <w:r w:rsidRPr="00890B0C">
        <w:rPr>
          <w:noProof/>
        </w:rPr>
        <w:t>s name and address for next of kin.  Ms. Smith is insured under plan ID A357 with an insurance company known to both systems as BCMD, with a company ID of 1234.</w:t>
      </w:r>
    </w:p>
    <w:p w14:paraId="22CA35DB" w14:textId="77777777" w:rsidR="009E61BC" w:rsidRPr="00890B0C" w:rsidRDefault="009E61BC">
      <w:pPr>
        <w:pStyle w:val="Heading3"/>
        <w:rPr>
          <w:noProof/>
        </w:rPr>
      </w:pPr>
      <w:bookmarkStart w:id="2237" w:name="_Toc346777019"/>
      <w:bookmarkStart w:id="2238" w:name="_Toc346777056"/>
      <w:bookmarkStart w:id="2239" w:name="_Toc348245492"/>
      <w:bookmarkStart w:id="2240" w:name="_Toc348245562"/>
      <w:bookmarkStart w:id="2241" w:name="_Toc348259077"/>
      <w:bookmarkStart w:id="2242" w:name="_Toc348340231"/>
      <w:bookmarkStart w:id="2243" w:name="_Toc359236274"/>
      <w:bookmarkStart w:id="2244" w:name="_Toc1882373"/>
      <w:bookmarkStart w:id="2245" w:name="_Toc89062844"/>
      <w:bookmarkStart w:id="2246" w:name="_Toc20321564"/>
      <w:bookmarkStart w:id="2247" w:name="_Toc346777020"/>
      <w:bookmarkStart w:id="2248" w:name="_Toc346777057"/>
      <w:r w:rsidRPr="00890B0C">
        <w:rPr>
          <w:noProof/>
        </w:rPr>
        <w:lastRenderedPageBreak/>
        <w:t>Post a charge to a patient</w:t>
      </w:r>
      <w:r>
        <w:rPr>
          <w:noProof/>
        </w:rPr>
        <w:t>'</w:t>
      </w:r>
      <w:r w:rsidRPr="00890B0C">
        <w:rPr>
          <w:noProof/>
        </w:rPr>
        <w:t>s account</w:t>
      </w:r>
      <w:bookmarkEnd w:id="2237"/>
      <w:bookmarkEnd w:id="2238"/>
      <w:bookmarkEnd w:id="2239"/>
      <w:bookmarkEnd w:id="2240"/>
      <w:bookmarkEnd w:id="2241"/>
      <w:bookmarkEnd w:id="2242"/>
      <w:bookmarkEnd w:id="2243"/>
      <w:bookmarkEnd w:id="2244"/>
      <w:bookmarkEnd w:id="2245"/>
      <w:bookmarkEnd w:id="2246"/>
    </w:p>
    <w:p w14:paraId="4280DC83" w14:textId="77777777" w:rsidR="009E61BC" w:rsidRPr="00890B0C" w:rsidRDefault="009E61BC">
      <w:pPr>
        <w:pStyle w:val="Example"/>
      </w:pPr>
      <w:r w:rsidRPr="00890B0C">
        <w:t>MSH|^~\&amp;|PATA|01|PATB|01|19930908135031||DFT</w:t>
      </w:r>
      <w:r w:rsidR="005B65F4" w:rsidRPr="00890B0C">
        <w:fldChar w:fldCharType="begin"/>
      </w:r>
      <w:r w:rsidRPr="00890B0C">
        <w:instrText>XE "DFT"</w:instrText>
      </w:r>
      <w:r w:rsidR="005B65F4" w:rsidRPr="00890B0C">
        <w:fldChar w:fldCharType="end"/>
      </w:r>
      <w:r w:rsidRPr="00890B0C">
        <w:t>^P03^DFT_P03|641|P</w:t>
      </w:r>
      <w:r>
        <w:t>|2.8|</w:t>
      </w:r>
      <w:r w:rsidRPr="00890B0C">
        <w:br/>
        <w:t>000000000000001|&lt;cr&gt;</w:t>
      </w:r>
    </w:p>
    <w:p w14:paraId="64987224" w14:textId="77777777" w:rsidR="009E61BC" w:rsidRPr="00890B0C" w:rsidRDefault="009E61BC">
      <w:pPr>
        <w:pStyle w:val="Example"/>
      </w:pPr>
      <w:r w:rsidRPr="00890B0C">
        <w:t>EVN|P03</w:t>
      </w:r>
      <w:r w:rsidR="005B65F4" w:rsidRPr="00890B0C">
        <w:fldChar w:fldCharType="begin"/>
      </w:r>
      <w:r w:rsidRPr="00890B0C">
        <w:instrText>XE "P03"</w:instrText>
      </w:r>
      <w:r w:rsidR="005B65F4" w:rsidRPr="00890B0C">
        <w:fldChar w:fldCharType="end"/>
      </w:r>
      <w:r w:rsidRPr="00890B0C">
        <w:t>|19930908135030||&lt;cr&gt;</w:t>
      </w:r>
    </w:p>
    <w:p w14:paraId="475FC624" w14:textId="77777777" w:rsidR="009E61BC" w:rsidRPr="00890B0C" w:rsidRDefault="009E61BC">
      <w:pPr>
        <w:pStyle w:val="Example"/>
      </w:pPr>
      <w:r w:rsidRPr="00890B0C">
        <w:t>PID||0008064993^^^ENT^PE|0008064993^^^PAT^MR||0006045681^^^PATA^AN|EVERYWOMEN^EVE^J^^^|19471007|F||1|2222 HOMESTREET^^HOUSTON^TX^77030^USA|HAR||||S||6045681^^^PATA^AN&lt;cr&gt;</w:t>
      </w:r>
    </w:p>
    <w:p w14:paraId="40411E9B" w14:textId="77777777" w:rsidR="009E61BC" w:rsidRPr="00890B0C" w:rsidRDefault="009E61BC">
      <w:pPr>
        <w:pStyle w:val="Example"/>
      </w:pPr>
      <w:r w:rsidRPr="00890B0C">
        <w:t>FT1</w:t>
      </w:r>
      <w:r w:rsidR="005B65F4" w:rsidRPr="00890B0C">
        <w:fldChar w:fldCharType="begin"/>
      </w:r>
      <w:r w:rsidRPr="00890B0C">
        <w:instrText>XE "FT1"</w:instrText>
      </w:r>
      <w:r w:rsidR="005B65F4" w:rsidRPr="00890B0C">
        <w:fldChar w:fldCharType="end"/>
      </w:r>
      <w:r w:rsidRPr="00890B0C">
        <w:t>|1|||19950715|19950716|CG|B1238^BIOPSY-SKIN^SYSTEMA|||1|||ONC|A357||||||P8765^KILDARE^BEN&lt;cr&gt;</w:t>
      </w:r>
    </w:p>
    <w:p w14:paraId="1D3FFDBF"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3AF64F45" w14:textId="77777777" w:rsidR="009E61BC" w:rsidRPr="00890B0C" w:rsidRDefault="009E61BC">
      <w:pPr>
        <w:pStyle w:val="NormalIndented"/>
        <w:rPr>
          <w:noProof/>
        </w:rPr>
      </w:pPr>
      <w:r w:rsidRPr="00890B0C">
        <w:rPr>
          <w:noProof/>
        </w:rPr>
        <w:t>Ms. Everywoman</w:t>
      </w:r>
      <w:r>
        <w:rPr>
          <w:noProof/>
        </w:rPr>
        <w:t>'</w:t>
      </w:r>
      <w:r w:rsidRPr="00890B0C">
        <w:rPr>
          <w:noProof/>
        </w:rPr>
        <w:t>s patient number is 8064993 and her billing number is 6045681.  This transaction is posting a charge for a skin biopsy to her account.</w:t>
      </w:r>
    </w:p>
    <w:p w14:paraId="164BDD77" w14:textId="50667DC1" w:rsidR="009E61BC" w:rsidRPr="00890B0C" w:rsidRDefault="009E61BC">
      <w:pPr>
        <w:pStyle w:val="Heading3"/>
        <w:rPr>
          <w:noProof/>
        </w:rPr>
      </w:pPr>
      <w:bookmarkStart w:id="2249" w:name="_Toc348245493"/>
      <w:bookmarkStart w:id="2250" w:name="_Toc348245563"/>
      <w:bookmarkStart w:id="2251" w:name="_Toc348259078"/>
      <w:bookmarkStart w:id="2252" w:name="_Toc348340232"/>
      <w:bookmarkStart w:id="2253" w:name="_Toc359236275"/>
      <w:bookmarkStart w:id="2254" w:name="_Toc1882374"/>
      <w:bookmarkStart w:id="2255" w:name="_Toc89062845"/>
      <w:bookmarkStart w:id="2256" w:name="_Toc20321565"/>
      <w:r w:rsidRPr="00890B0C">
        <w:rPr>
          <w:noProof/>
        </w:rPr>
        <w:t>Update patient accounts - update UB1 information</w:t>
      </w:r>
      <w:bookmarkEnd w:id="2247"/>
      <w:bookmarkEnd w:id="2248"/>
      <w:bookmarkEnd w:id="2249"/>
      <w:bookmarkEnd w:id="2250"/>
      <w:bookmarkEnd w:id="2251"/>
      <w:bookmarkEnd w:id="2252"/>
      <w:bookmarkEnd w:id="2253"/>
      <w:bookmarkEnd w:id="2254"/>
      <w:bookmarkEnd w:id="2255"/>
      <w:bookmarkEnd w:id="2256"/>
    </w:p>
    <w:p w14:paraId="777BD812" w14:textId="77777777" w:rsidR="009E61BC" w:rsidRPr="00890B0C" w:rsidRDefault="009E61BC">
      <w:pPr>
        <w:pStyle w:val="Example"/>
      </w:pPr>
      <w:r w:rsidRPr="00890B0C">
        <w:t>MSH|^~\&amp;|UREV||PATB||19930906135030||BAR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651D336E" w14:textId="77777777" w:rsidR="009E61BC" w:rsidRPr="00890B0C" w:rsidRDefault="009E61BC">
      <w:pPr>
        <w:pStyle w:val="Example"/>
      </w:pPr>
      <w:r w:rsidRPr="00890B0C">
        <w:t>EVN|P05|19930908135030</w:t>
      </w:r>
    </w:p>
    <w:p w14:paraId="2C4AFDC5" w14:textId="77777777" w:rsidR="009E61BC" w:rsidRPr="00890B0C" w:rsidRDefault="009E61BC">
      <w:pPr>
        <w:pStyle w:val="Example"/>
      </w:pPr>
      <w:r w:rsidRPr="00890B0C">
        <w:t>PID|||125976||EVERYMAN^ADAM^J|||||||||||||125976011&lt;cr&gt;</w:t>
      </w:r>
    </w:p>
    <w:p w14:paraId="53F63D3D" w14:textId="77777777" w:rsidR="009E61BC" w:rsidRPr="00890B0C" w:rsidRDefault="009E61BC">
      <w:pPr>
        <w:pStyle w:val="Example"/>
      </w:pPr>
      <w:r w:rsidRPr="00890B0C">
        <w:t>UB1|1|1|5|3|1||39|||01^500.00|||1|19880501|19880507|10^19880501&lt;cr&gt;</w:t>
      </w:r>
    </w:p>
    <w:p w14:paraId="289842B9" w14:textId="77777777" w:rsidR="009E61BC" w:rsidRPr="00890B0C" w:rsidRDefault="009E61BC">
      <w:pPr>
        <w:pStyle w:val="NormalIndented"/>
        <w:rPr>
          <w:noProof/>
        </w:rPr>
      </w:pPr>
      <w:r w:rsidRPr="00890B0C">
        <w:rPr>
          <w:noProof/>
        </w:rPr>
        <w:t>Utilization review sends data for Patient Billing to the Patient Accounting system.  The patient</w:t>
      </w:r>
      <w:r>
        <w:rPr>
          <w:noProof/>
        </w:rPr>
        <w:t>'</w:t>
      </w:r>
      <w:r w:rsidRPr="00890B0C">
        <w:rPr>
          <w:noProof/>
        </w:rPr>
        <w:t>s insurance program has a 1-pint deductible for blood; the patient received five pints of blood, and three pints were replaced, with one pint not yet replaced.</w:t>
      </w:r>
    </w:p>
    <w:p w14:paraId="74448CD2" w14:textId="77777777" w:rsidR="009E61BC" w:rsidRPr="00890B0C" w:rsidRDefault="009E61BC">
      <w:pPr>
        <w:pStyle w:val="NormalIndented"/>
        <w:rPr>
          <w:noProof/>
        </w:rPr>
      </w:pPr>
      <w:r w:rsidRPr="00890B0C">
        <w:rPr>
          <w:noProof/>
        </w:rPr>
        <w:t>The patient has been assigned to a medically necessary private room (UB condition code 39).   The hospital</w:t>
      </w:r>
      <w:r>
        <w:rPr>
          <w:noProof/>
        </w:rPr>
        <w:t>'</w:t>
      </w:r>
      <w:r w:rsidRPr="00890B0C">
        <w:rPr>
          <w:noProof/>
        </w:rPr>
        <w:t>s most common semi-private rate is $500.00 (UB value code 01.)</w:t>
      </w:r>
    </w:p>
    <w:p w14:paraId="04DB376C" w14:textId="77777777" w:rsidR="009E61BC" w:rsidRPr="00890B0C" w:rsidRDefault="009E61BC">
      <w:pPr>
        <w:pStyle w:val="NormalIndented"/>
        <w:rPr>
          <w:noProof/>
        </w:rPr>
      </w:pPr>
      <w:r w:rsidRPr="00890B0C">
        <w:rPr>
          <w:noProof/>
        </w:rPr>
        <w:t>The services provided for the period 05/01/88 through 05/07/88 are fully approved (PSRO/UR Approval Code 1).  The patient</w:t>
      </w:r>
      <w:r>
        <w:rPr>
          <w:noProof/>
        </w:rPr>
        <w:t>'</w:t>
      </w:r>
      <w:r w:rsidRPr="00890B0C">
        <w:rPr>
          <w:noProof/>
        </w:rPr>
        <w:t>s hospitalization is the result of an auto accident (UB occurrence code 01.)</w:t>
      </w:r>
    </w:p>
    <w:p w14:paraId="68E9E9B2" w14:textId="77777777" w:rsidR="009E61BC" w:rsidRPr="00890B0C" w:rsidRDefault="009E61BC">
      <w:pPr>
        <w:pStyle w:val="Heading3"/>
        <w:rPr>
          <w:noProof/>
        </w:rPr>
      </w:pPr>
      <w:bookmarkStart w:id="2257" w:name="_Toc346777021"/>
      <w:bookmarkStart w:id="2258" w:name="_Toc346777058"/>
      <w:bookmarkStart w:id="2259" w:name="_Toc348245494"/>
      <w:bookmarkStart w:id="2260" w:name="_Toc348245564"/>
      <w:bookmarkStart w:id="2261" w:name="_Toc348259079"/>
      <w:bookmarkStart w:id="2262" w:name="_Toc348340233"/>
      <w:bookmarkStart w:id="2263" w:name="_Toc359236276"/>
      <w:bookmarkStart w:id="2264" w:name="_Toc1882375"/>
      <w:bookmarkStart w:id="2265" w:name="_Toc89062846"/>
      <w:bookmarkStart w:id="2266" w:name="_Toc20321566"/>
      <w:r w:rsidRPr="00890B0C">
        <w:rPr>
          <w:noProof/>
        </w:rPr>
        <w:t>Update patient accounts - update diagnosis and DRG information</w:t>
      </w:r>
      <w:bookmarkEnd w:id="2257"/>
      <w:bookmarkEnd w:id="2258"/>
      <w:bookmarkEnd w:id="2259"/>
      <w:bookmarkEnd w:id="2260"/>
      <w:bookmarkEnd w:id="2261"/>
      <w:bookmarkEnd w:id="2262"/>
      <w:bookmarkEnd w:id="2263"/>
      <w:bookmarkEnd w:id="2264"/>
      <w:bookmarkEnd w:id="2265"/>
      <w:bookmarkEnd w:id="2266"/>
    </w:p>
    <w:p w14:paraId="70B74C18" w14:textId="77777777" w:rsidR="009E61BC" w:rsidRPr="00890B0C" w:rsidRDefault="009E61BC">
      <w:pPr>
        <w:pStyle w:val="Example"/>
      </w:pPr>
      <w:r w:rsidRPr="00890B0C">
        <w:t>MSH|^~\&amp;|UREV||PATB||19930908135030||BAR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42EF2D47" w14:textId="77777777" w:rsidR="009E61BC" w:rsidRPr="00890B0C" w:rsidRDefault="009E61BC">
      <w:pPr>
        <w:pStyle w:val="Example"/>
      </w:pPr>
      <w:r w:rsidRPr="00890B0C">
        <w:t>EVN|P05|19930908135030</w:t>
      </w:r>
    </w:p>
    <w:p w14:paraId="6CA8E0AC" w14:textId="77777777" w:rsidR="009E61BC" w:rsidRPr="00890B0C" w:rsidRDefault="009E61BC">
      <w:pPr>
        <w:pStyle w:val="Example"/>
      </w:pPr>
      <w:r w:rsidRPr="00890B0C">
        <w:t>PID|||125976||EVERYMAN^ADAM^J|||||||||||||125976011&lt;cr&gt;</w:t>
      </w:r>
    </w:p>
    <w:p w14:paraId="25C00532" w14:textId="77777777" w:rsidR="009E61BC" w:rsidRPr="00890B0C" w:rsidRDefault="009E61BC">
      <w:pPr>
        <w:pStyle w:val="Example"/>
      </w:pPr>
      <w:r w:rsidRPr="00890B0C">
        <w:t>DG1</w:t>
      </w:r>
      <w:r w:rsidR="005B65F4" w:rsidRPr="00890B0C">
        <w:fldChar w:fldCharType="begin"/>
      </w:r>
      <w:r w:rsidRPr="00890B0C">
        <w:instrText>XE "DG1"</w:instrText>
      </w:r>
      <w:r w:rsidR="005B65F4" w:rsidRPr="00890B0C">
        <w:fldChar w:fldCharType="end"/>
      </w:r>
      <w:r w:rsidRPr="00890B0C">
        <w:t>|001|I9|1550|MAL NEO LIVER, PRIMARY|19880501103005|F&lt;cr&gt;</w:t>
      </w:r>
    </w:p>
    <w:p w14:paraId="5294196B" w14:textId="77777777" w:rsidR="009E61BC" w:rsidRPr="00890B0C" w:rsidRDefault="009E61BC">
      <w:pPr>
        <w:pStyle w:val="Example"/>
      </w:pPr>
      <w:r w:rsidRPr="00890B0C">
        <w:t>DRG|203|19880501103010|Y||D|5&lt;cr&gt;</w:t>
      </w:r>
    </w:p>
    <w:p w14:paraId="169FF7F0" w14:textId="77777777" w:rsidR="009E61BC" w:rsidRDefault="009E61BC">
      <w:pPr>
        <w:pStyle w:val="NormalIndented"/>
        <w:rPr>
          <w:noProof/>
        </w:rPr>
      </w:pPr>
      <w:r w:rsidRPr="00890B0C">
        <w:rPr>
          <w:noProof/>
        </w:rPr>
        <w:t>The DG1 segment contains the information that the patient was diagnosed on May 1 as having a malignancy of the hepatobiliary system or pancreas (ICD9 code 1550).  In the DRG segment, the patient has been assigned a Diagnostic Related Group (DRG) of 203 (corresponding to the ICD9 code of 1550).  Also, the patient has been approved for an additional five days (five-day outlier).</w:t>
      </w:r>
    </w:p>
    <w:p w14:paraId="11F77267" w14:textId="77777777" w:rsidR="004257E0" w:rsidRPr="00890B0C" w:rsidRDefault="004257E0">
      <w:pPr>
        <w:pStyle w:val="NormalIndented"/>
        <w:rPr>
          <w:noProof/>
        </w:rPr>
      </w:pPr>
    </w:p>
    <w:sectPr w:rsidR="004257E0" w:rsidRPr="00890B0C" w:rsidSect="002425C4">
      <w:headerReference w:type="even" r:id="rId367"/>
      <w:headerReference w:type="default" r:id="rId368"/>
      <w:footerReference w:type="even" r:id="rId369"/>
      <w:footerReference w:type="default" r:id="rId370"/>
      <w:footerReference w:type="first" r:id="rId37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EB8AA" w14:textId="77777777" w:rsidR="00CC5E73" w:rsidRDefault="00CC5E73" w:rsidP="009E61BC">
      <w:pPr>
        <w:spacing w:after="0" w:line="240" w:lineRule="auto"/>
      </w:pPr>
      <w:r>
        <w:separator/>
      </w:r>
    </w:p>
  </w:endnote>
  <w:endnote w:type="continuationSeparator" w:id="0">
    <w:p w14:paraId="4D499313" w14:textId="77777777" w:rsidR="00CC5E73" w:rsidRDefault="00CC5E73"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AC8C0" w14:textId="003169B6" w:rsidR="00E80CDA" w:rsidRPr="00ED3B18" w:rsidRDefault="00E80CDA" w:rsidP="005B656B">
    <w:pPr>
      <w:pStyle w:val="Footer"/>
      <w:spacing w:after="0"/>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sidR="00204B2B">
      <w:rPr>
        <w:rStyle w:val="PageNumber"/>
        <w:noProof/>
        <w:kern w:val="16"/>
        <w:sz w:val="16"/>
      </w:rPr>
      <w:t>18</w:t>
    </w:r>
    <w:r w:rsidRPr="00887E0C">
      <w:rPr>
        <w:rStyle w:val="PageNumber"/>
        <w:kern w:val="16"/>
        <w:sz w:val="16"/>
      </w:rPr>
      <w:fldChar w:fldCharType="end"/>
    </w:r>
    <w:r w:rsidRPr="00ED3B18">
      <w:rPr>
        <w:rStyle w:val="PageNumber"/>
        <w:kern w:val="16"/>
        <w:sz w:val="16"/>
      </w:rPr>
      <w:tab/>
    </w:r>
    <w:del w:id="2267" w:author="Lynn Laakso" w:date="2022-09-09T13:07:00Z">
      <w:r w:rsidRPr="00ED3B18" w:rsidDel="00ED0618">
        <w:delText xml:space="preserve">Health Level Seven, </w:delText>
      </w:r>
    </w:del>
    <w:r w:rsidRPr="00ED3B18">
      <w:t xml:space="preserve">Version </w:t>
    </w:r>
    <w:r w:rsidRPr="00887E0C">
      <w:fldChar w:fldCharType="begin"/>
    </w:r>
    <w:r w:rsidRPr="00ED3B18">
      <w:instrText xml:space="preserve"> DOCPROPERTY release_version \* MERGEFORMAT </w:instrText>
    </w:r>
    <w:r w:rsidRPr="00887E0C">
      <w:fldChar w:fldCharType="separate"/>
    </w:r>
    <w:r w:rsidR="009E18AD">
      <w:t>2.9.1</w:t>
    </w:r>
    <w:r w:rsidRPr="00887E0C">
      <w:fldChar w:fldCharType="end"/>
    </w:r>
    <w:r w:rsidRPr="00ED3B18">
      <w:t xml:space="preserve"> </w:t>
    </w:r>
    <w:del w:id="2268" w:author="Lynn Laakso" w:date="2022-09-09T13:07:00Z">
      <w:r w:rsidRPr="00ED3B18" w:rsidDel="00ED0618">
        <w:delText xml:space="preserve">© </w:delText>
      </w:r>
      <w:r w:rsidRPr="00887E0C" w:rsidDel="00ED0618">
        <w:fldChar w:fldCharType="begin"/>
      </w:r>
      <w:r w:rsidRPr="00ED3B18" w:rsidDel="00ED0618">
        <w:delInstrText xml:space="preserve"> DOCPROPERTY release_year \* MERGEFORMAT </w:delInstrText>
      </w:r>
      <w:r w:rsidRPr="00887E0C" w:rsidDel="00ED0618">
        <w:fldChar w:fldCharType="separate"/>
      </w:r>
      <w:r w:rsidR="00E92E0E" w:rsidDel="00ED0618">
        <w:delText>2022</w:delText>
      </w:r>
      <w:r w:rsidRPr="00887E0C" w:rsidDel="00ED0618">
        <w:fldChar w:fldCharType="end"/>
      </w:r>
      <w:r w:rsidRPr="00ED3B18" w:rsidDel="00ED0618">
        <w:delText>.  All rights reserved.</w:delText>
      </w:r>
    </w:del>
  </w:p>
  <w:p w14:paraId="0F241D55" w14:textId="7DB77C0B" w:rsidR="00E80CDA" w:rsidRPr="00ED3B18" w:rsidRDefault="00ED0618">
    <w:pPr>
      <w:pStyle w:val="Footer"/>
      <w:tabs>
        <w:tab w:val="left" w:pos="5940"/>
      </w:tabs>
      <w:spacing w:after="0"/>
      <w:pPrChange w:id="2269" w:author="Lynn Laakso" w:date="2022-09-09T13:07:00Z">
        <w:pPr>
          <w:pStyle w:val="Footer"/>
          <w:spacing w:after="0"/>
        </w:pPr>
      </w:pPrChange>
    </w:pPr>
    <w:ins w:id="2270" w:author="Lynn Laakso" w:date="2022-09-09T13:07:00Z">
      <w:r w:rsidRPr="00ED3B18">
        <w:t xml:space="preserve">© </w:t>
      </w:r>
      <w:r w:rsidRPr="00887E0C">
        <w:fldChar w:fldCharType="begin"/>
      </w:r>
      <w:r w:rsidRPr="00ED3B18">
        <w:instrText xml:space="preserve"> DOCPROPERTY release_year \* MERGEFORMAT </w:instrText>
      </w:r>
      <w:r w:rsidRPr="00887E0C">
        <w:fldChar w:fldCharType="separate"/>
      </w:r>
    </w:ins>
    <w:r w:rsidR="009E18AD">
      <w:t>2022</w:t>
    </w:r>
    <w:ins w:id="2271" w:author="Lynn Laakso" w:date="2022-09-09T13:07:00Z">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ins>
    <w:r w:rsidR="009E18AD">
      <w:rPr>
        <w:bCs/>
      </w:rPr>
      <w:t>September</w:t>
    </w:r>
    <w:ins w:id="2272" w:author="Lynn Laakso" w:date="2022-09-09T13:07:00Z">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ins>
    <w:r w:rsidR="009E18AD">
      <w:rPr>
        <w:bCs/>
      </w:rPr>
      <w:t>2022</w:t>
    </w:r>
    <w:ins w:id="2273" w:author="Lynn Laakso" w:date="2022-09-09T13:07:00Z">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ins>
    <w:r w:rsidR="009E18AD">
      <w:t>Normative Ballot #1</w:t>
    </w:r>
    <w:ins w:id="2274" w:author="Lynn Laakso" w:date="2022-09-09T13:07:00Z">
      <w:r w:rsidRPr="00887E0C">
        <w:fldChar w:fldCharType="end"/>
      </w:r>
    </w:ins>
    <w:del w:id="2275" w:author="Lynn Laakso" w:date="2022-09-09T13:07:00Z">
      <w:r w:rsidDel="00ED0618">
        <w:fldChar w:fldCharType="begin"/>
      </w:r>
      <w:r w:rsidDel="00ED0618">
        <w:delInstrText xml:space="preserve"> DOCPROPERTY release_month \* MERGEFORMAT </w:delInstrText>
      </w:r>
      <w:r w:rsidDel="00ED0618">
        <w:fldChar w:fldCharType="separate"/>
      </w:r>
      <w:r w:rsidR="00E92E0E" w:rsidDel="00ED0618">
        <w:delText>September</w:delText>
      </w:r>
      <w:r w:rsidDel="00ED0618">
        <w:fldChar w:fldCharType="end"/>
      </w:r>
      <w:r w:rsidR="00E80CDA" w:rsidRPr="00ED3B18" w:rsidDel="00ED0618">
        <w:delText xml:space="preserve">  </w:delText>
      </w:r>
      <w:r w:rsidR="00E80CDA" w:rsidRPr="00887E0C" w:rsidDel="00ED0618">
        <w:fldChar w:fldCharType="begin"/>
      </w:r>
      <w:r w:rsidR="00E80CDA" w:rsidRPr="00ED3B18" w:rsidDel="00ED0618">
        <w:delInstrText xml:space="preserve"> DOCPROPERTY release_year \* MERGEFORMAT </w:delInstrText>
      </w:r>
      <w:r w:rsidR="00E80CDA" w:rsidRPr="00887E0C" w:rsidDel="00ED0618">
        <w:fldChar w:fldCharType="separate"/>
      </w:r>
      <w:r w:rsidR="00E92E0E" w:rsidDel="00ED0618">
        <w:delText>2022</w:delText>
      </w:r>
      <w:r w:rsidR="00E80CDA" w:rsidRPr="00887E0C" w:rsidDel="00ED0618">
        <w:fldChar w:fldCharType="end"/>
      </w:r>
      <w:r w:rsidR="00E80CDA" w:rsidRPr="00ED3B18" w:rsidDel="00ED0618">
        <w:tab/>
      </w:r>
      <w:r w:rsidR="00E80CDA" w:rsidRPr="00887E0C" w:rsidDel="00ED0618">
        <w:fldChar w:fldCharType="begin"/>
      </w:r>
      <w:r w:rsidR="00E80CDA" w:rsidRPr="00ED3B18" w:rsidDel="00ED0618">
        <w:delInstrText xml:space="preserve"> DOCPROPERTY release_status \* MERGEFORMAT </w:delInstrText>
      </w:r>
      <w:r w:rsidR="00E80CDA" w:rsidRPr="00887E0C" w:rsidDel="00ED0618">
        <w:fldChar w:fldCharType="separate"/>
      </w:r>
      <w:r w:rsidR="00E92E0E" w:rsidDel="00ED0618">
        <w:delText>Normative Ballot #1</w:delText>
      </w:r>
      <w:r w:rsidR="00E80CDA" w:rsidRPr="00887E0C" w:rsidDel="00ED0618">
        <w:fldChar w:fldCharType="end"/>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3088" w14:textId="483D4797" w:rsidR="00ED0618" w:rsidRPr="00ED3B18" w:rsidRDefault="00ED0618" w:rsidP="00ED0618">
    <w:pPr>
      <w:pStyle w:val="Footer"/>
      <w:spacing w:after="0"/>
      <w:rPr>
        <w:ins w:id="2276" w:author="Lynn Laakso" w:date="2022-09-09T13:07:00Z"/>
      </w:rPr>
    </w:pPr>
    <w:ins w:id="2277" w:author="Lynn Laakso" w:date="2022-09-09T13:07:00Z">
      <w:r w:rsidRPr="00ED3B18">
        <w:t xml:space="preserve">Version </w:t>
      </w:r>
      <w:r w:rsidRPr="00887E0C">
        <w:fldChar w:fldCharType="begin"/>
      </w:r>
      <w:r w:rsidRPr="00ED3B18">
        <w:instrText xml:space="preserve"> DOCPROPERTY release_version \* MERGEFORMAT </w:instrText>
      </w:r>
      <w:r w:rsidRPr="00887E0C">
        <w:fldChar w:fldCharType="separate"/>
      </w:r>
    </w:ins>
    <w:r w:rsidR="009E18AD">
      <w:t>2.9.1</w:t>
    </w:r>
    <w:ins w:id="2278" w:author="Lynn Laakso" w:date="2022-09-09T13:07:00Z">
      <w:r w:rsidRPr="00887E0C">
        <w:fldChar w:fldCharType="end"/>
      </w:r>
      <w:r w:rsidRPr="00ED3B18">
        <w:t xml:space="preserve"> </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rPr>
        <w:t>1</w:t>
      </w:r>
      <w:r w:rsidRPr="00887E0C">
        <w:rPr>
          <w:rStyle w:val="PageNumber"/>
        </w:rPr>
        <w:fldChar w:fldCharType="end"/>
      </w:r>
    </w:ins>
  </w:p>
  <w:p w14:paraId="6BB2F319" w14:textId="34972445" w:rsidR="00E80CDA" w:rsidDel="00ED0618" w:rsidRDefault="00ED0618">
    <w:pPr>
      <w:pStyle w:val="Footer"/>
      <w:tabs>
        <w:tab w:val="left" w:pos="5940"/>
      </w:tabs>
      <w:spacing w:after="0"/>
      <w:rPr>
        <w:del w:id="2279" w:author="Lynn Laakso" w:date="2022-09-09T13:07:00Z"/>
      </w:rPr>
      <w:pPrChange w:id="2280" w:author="Lynn Laakso" w:date="2022-09-09T13:07:00Z">
        <w:pPr>
          <w:pStyle w:val="Footer"/>
          <w:spacing w:after="0"/>
        </w:pPr>
      </w:pPrChange>
    </w:pPr>
    <w:ins w:id="2281" w:author="Lynn Laakso" w:date="2022-09-09T13:07:00Z">
      <w:r w:rsidRPr="00ED3B18">
        <w:t xml:space="preserve">© </w:t>
      </w:r>
      <w:r w:rsidRPr="00887E0C">
        <w:fldChar w:fldCharType="begin"/>
      </w:r>
      <w:r w:rsidRPr="00ED3B18">
        <w:instrText xml:space="preserve"> DOCPROPERTY release_year \* MERGEFORMAT </w:instrText>
      </w:r>
      <w:r w:rsidRPr="00887E0C">
        <w:fldChar w:fldCharType="separate"/>
      </w:r>
    </w:ins>
    <w:r w:rsidR="009E18AD">
      <w:t>2022</w:t>
    </w:r>
    <w:ins w:id="2282" w:author="Lynn Laakso" w:date="2022-09-09T13:07:00Z">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ins>
    <w:r w:rsidR="009E18AD">
      <w:rPr>
        <w:bCs/>
      </w:rPr>
      <w:t>September</w:t>
    </w:r>
    <w:ins w:id="2283" w:author="Lynn Laakso" w:date="2022-09-09T13:07:00Z">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ins>
    <w:r w:rsidR="009E18AD">
      <w:rPr>
        <w:bCs/>
      </w:rPr>
      <w:t>2022</w:t>
    </w:r>
    <w:ins w:id="2284" w:author="Lynn Laakso" w:date="2022-09-09T13:07:00Z">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ins>
    <w:r w:rsidR="009E18AD">
      <w:t>Normative Ballot #1</w:t>
    </w:r>
    <w:ins w:id="2285" w:author="Lynn Laakso" w:date="2022-09-09T13:07:00Z">
      <w:r w:rsidRPr="00887E0C">
        <w:fldChar w:fldCharType="end"/>
      </w:r>
    </w:ins>
    <w:del w:id="2286" w:author="Lynn Laakso" w:date="2022-09-09T13:07:00Z">
      <w:r w:rsidR="00E80CDA" w:rsidDel="00ED0618">
        <w:delText xml:space="preserve">Health Level Seven, Version </w:delText>
      </w:r>
      <w:r w:rsidDel="00ED0618">
        <w:fldChar w:fldCharType="begin"/>
      </w:r>
      <w:r w:rsidDel="00ED0618">
        <w:delInstrText xml:space="preserve"> DOCPROPERTY release_version \* MERGEFORMAT </w:delInstrText>
      </w:r>
      <w:r w:rsidDel="00ED0618">
        <w:fldChar w:fldCharType="separate"/>
      </w:r>
      <w:r w:rsidR="00E92E0E" w:rsidDel="00ED0618">
        <w:delText>2.9.1</w:delText>
      </w:r>
      <w:r w:rsidDel="00ED0618">
        <w:fldChar w:fldCharType="end"/>
      </w:r>
      <w:r w:rsidR="00E80CDA" w:rsidDel="00ED0618">
        <w:delText xml:space="preserve"> © </w:delText>
      </w:r>
      <w:r w:rsidDel="00ED0618">
        <w:fldChar w:fldCharType="begin"/>
      </w:r>
      <w:r w:rsidDel="00ED0618">
        <w:delInstrText xml:space="preserve"> DOCPROPERTY release_year \* MERGEFORMAT </w:delInstrText>
      </w:r>
      <w:r w:rsidDel="00ED0618">
        <w:fldChar w:fldCharType="separate"/>
      </w:r>
      <w:r w:rsidR="00E92E0E" w:rsidDel="00ED0618">
        <w:delText>2022</w:delText>
      </w:r>
      <w:r w:rsidDel="00ED0618">
        <w:fldChar w:fldCharType="end"/>
      </w:r>
      <w:r w:rsidR="00E80CDA" w:rsidDel="00ED0618">
        <w:delText>.  All rights reserved.</w:delText>
      </w:r>
      <w:r w:rsidR="00E80CDA" w:rsidDel="00ED0618">
        <w:tab/>
        <w:delText xml:space="preserve">Page </w:delText>
      </w:r>
      <w:r w:rsidR="00E80CDA" w:rsidDel="00ED0618">
        <w:rPr>
          <w:rStyle w:val="PageNumber"/>
        </w:rPr>
        <w:fldChar w:fldCharType="begin"/>
      </w:r>
      <w:r w:rsidR="00E80CDA" w:rsidDel="00ED0618">
        <w:rPr>
          <w:rStyle w:val="PageNumber"/>
        </w:rPr>
        <w:delInstrText xml:space="preserve"> PAGE </w:delInstrText>
      </w:r>
      <w:r w:rsidR="00E80CDA" w:rsidDel="00ED0618">
        <w:rPr>
          <w:rStyle w:val="PageNumber"/>
        </w:rPr>
        <w:fldChar w:fldCharType="separate"/>
      </w:r>
      <w:r w:rsidR="00204B2B" w:rsidDel="00ED0618">
        <w:rPr>
          <w:rStyle w:val="PageNumber"/>
          <w:noProof/>
        </w:rPr>
        <w:delText>19</w:delText>
      </w:r>
      <w:r w:rsidR="00E80CDA" w:rsidDel="00ED0618">
        <w:rPr>
          <w:rStyle w:val="PageNumber"/>
        </w:rPr>
        <w:fldChar w:fldCharType="end"/>
      </w:r>
    </w:del>
  </w:p>
  <w:p w14:paraId="4B24E744" w14:textId="5022D1C4" w:rsidR="00E80CDA" w:rsidRPr="00B64408" w:rsidRDefault="00E80CDA" w:rsidP="00E73E25">
    <w:pPr>
      <w:pStyle w:val="Footer"/>
      <w:spacing w:after="0"/>
    </w:pPr>
    <w:del w:id="2287" w:author="Lynn Laakso" w:date="2022-09-09T13:07:00Z">
      <w:r w:rsidDel="00ED0618">
        <w:rPr>
          <w:bCs/>
        </w:rPr>
        <w:fldChar w:fldCharType="begin"/>
      </w:r>
      <w:r w:rsidDel="00ED0618">
        <w:rPr>
          <w:bCs/>
        </w:rPr>
        <w:delInstrText xml:space="preserve"> DOCPROPERTY release_status \* MERGEFORMAT </w:delInstrText>
      </w:r>
      <w:r w:rsidDel="00ED0618">
        <w:rPr>
          <w:bCs/>
        </w:rPr>
        <w:fldChar w:fldCharType="separate"/>
      </w:r>
      <w:r w:rsidR="00E92E0E" w:rsidDel="00ED0618">
        <w:rPr>
          <w:bCs/>
        </w:rPr>
        <w:delText>Normative Ballot #1</w:delText>
      </w:r>
      <w:r w:rsidDel="00ED0618">
        <w:fldChar w:fldCharType="end"/>
      </w:r>
      <w:r w:rsidDel="00ED0618">
        <w:tab/>
      </w:r>
      <w:r w:rsidDel="00ED0618">
        <w:rPr>
          <w:bCs/>
        </w:rPr>
        <w:fldChar w:fldCharType="begin"/>
      </w:r>
      <w:r w:rsidDel="00ED0618">
        <w:rPr>
          <w:bCs/>
        </w:rPr>
        <w:delInstrText xml:space="preserve"> DOCPROPERTY release_month \* MERGEFORMAT </w:delInstrText>
      </w:r>
      <w:r w:rsidDel="00ED0618">
        <w:rPr>
          <w:bCs/>
        </w:rPr>
        <w:fldChar w:fldCharType="separate"/>
      </w:r>
      <w:r w:rsidR="00E92E0E" w:rsidDel="00ED0618">
        <w:rPr>
          <w:bCs/>
        </w:rPr>
        <w:delText>September</w:delText>
      </w:r>
      <w:r w:rsidDel="00ED0618">
        <w:rPr>
          <w:bCs/>
        </w:rPr>
        <w:fldChar w:fldCharType="end"/>
      </w:r>
      <w:r w:rsidDel="00ED0618">
        <w:delText xml:space="preserve">  </w:delText>
      </w:r>
      <w:r w:rsidDel="00ED0618">
        <w:rPr>
          <w:bCs/>
        </w:rPr>
        <w:fldChar w:fldCharType="begin"/>
      </w:r>
      <w:r w:rsidDel="00ED0618">
        <w:rPr>
          <w:bCs/>
        </w:rPr>
        <w:delInstrText xml:space="preserve"> DOCPROPERTY release_year \* MERGEFORMAT </w:delInstrText>
      </w:r>
      <w:r w:rsidDel="00ED0618">
        <w:rPr>
          <w:bCs/>
        </w:rPr>
        <w:fldChar w:fldCharType="separate"/>
      </w:r>
      <w:r w:rsidR="00E92E0E" w:rsidDel="00ED0618">
        <w:rPr>
          <w:bCs/>
        </w:rPr>
        <w:delText>2022</w:delText>
      </w:r>
      <w:r w:rsidDel="00ED0618">
        <w:rPr>
          <w:bCs/>
        </w:rPr>
        <w:fldChar w:fldCharType="end"/>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0253" w14:textId="1FF58A37" w:rsidR="00E80CDA" w:rsidRPr="00ED3B18" w:rsidRDefault="00E80CDA" w:rsidP="00E73E25">
    <w:pPr>
      <w:pStyle w:val="Footer"/>
      <w:spacing w:after="0"/>
    </w:pPr>
    <w:del w:id="2288" w:author="Lynn Laakso" w:date="2022-09-09T13:06:00Z">
      <w:r w:rsidRPr="00ED3B18" w:rsidDel="00ED0618">
        <w:delText xml:space="preserve">Health Level Seven, </w:delText>
      </w:r>
    </w:del>
    <w:r w:rsidRPr="00ED3B18">
      <w:t xml:space="preserve">Version </w:t>
    </w:r>
    <w:r w:rsidRPr="00887E0C">
      <w:fldChar w:fldCharType="begin"/>
    </w:r>
    <w:r w:rsidRPr="00ED3B18">
      <w:instrText xml:space="preserve"> DOCPROPERTY release_version \* MERGEFORMAT </w:instrText>
    </w:r>
    <w:r w:rsidRPr="00887E0C">
      <w:fldChar w:fldCharType="separate"/>
    </w:r>
    <w:r w:rsidR="009E18AD">
      <w:t>2.9.1</w:t>
    </w:r>
    <w:r w:rsidRPr="00887E0C">
      <w:fldChar w:fldCharType="end"/>
    </w:r>
    <w:r w:rsidRPr="00ED3B18">
      <w:t xml:space="preserve"> </w:t>
    </w:r>
    <w:del w:id="2289" w:author="Lynn Laakso" w:date="2022-09-09T13:06:00Z">
      <w:r w:rsidRPr="00ED3B18" w:rsidDel="00ED0618">
        <w:delText xml:space="preserve">© </w:delText>
      </w:r>
      <w:r w:rsidRPr="00887E0C" w:rsidDel="00ED0618">
        <w:fldChar w:fldCharType="begin"/>
      </w:r>
      <w:r w:rsidRPr="00ED3B18" w:rsidDel="00ED0618">
        <w:delInstrText xml:space="preserve"> DOCPROPERTY release_year \* MERGEFORMAT </w:delInstrText>
      </w:r>
      <w:r w:rsidRPr="00887E0C" w:rsidDel="00ED0618">
        <w:fldChar w:fldCharType="separate"/>
      </w:r>
      <w:r w:rsidR="00E92E0E" w:rsidDel="00ED0618">
        <w:delText>2022</w:delText>
      </w:r>
      <w:r w:rsidRPr="00887E0C" w:rsidDel="00ED0618">
        <w:fldChar w:fldCharType="end"/>
      </w:r>
      <w:r w:rsidRPr="00ED3B18" w:rsidDel="00ED0618">
        <w:delText>.  All rights reserved</w:delText>
      </w:r>
    </w:del>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sidR="00AB0F5D">
      <w:rPr>
        <w:rStyle w:val="PageNumber"/>
        <w:noProof/>
      </w:rPr>
      <w:t>1</w:t>
    </w:r>
    <w:r w:rsidRPr="00887E0C">
      <w:rPr>
        <w:rStyle w:val="PageNumber"/>
      </w:rPr>
      <w:fldChar w:fldCharType="end"/>
    </w:r>
  </w:p>
  <w:p w14:paraId="6DD718F8" w14:textId="3EEAE0BF" w:rsidR="00E80CDA" w:rsidRPr="00ED3B18" w:rsidRDefault="00ED0618" w:rsidP="00E73E25">
    <w:pPr>
      <w:pStyle w:val="Footer"/>
      <w:tabs>
        <w:tab w:val="left" w:pos="5940"/>
      </w:tabs>
      <w:spacing w:after="0"/>
    </w:pPr>
    <w:ins w:id="2290" w:author="Lynn Laakso" w:date="2022-09-09T13:06:00Z">
      <w:r w:rsidRPr="00ED3B18">
        <w:t xml:space="preserve">© </w:t>
      </w:r>
      <w:r w:rsidRPr="00887E0C">
        <w:fldChar w:fldCharType="begin"/>
      </w:r>
      <w:r w:rsidRPr="00ED3B18">
        <w:instrText xml:space="preserve"> DOCPROPERTY release_year \* MERGEFORMAT </w:instrText>
      </w:r>
      <w:r w:rsidRPr="00887E0C">
        <w:fldChar w:fldCharType="separate"/>
      </w:r>
    </w:ins>
    <w:r w:rsidR="009E18AD">
      <w:t>2022</w:t>
    </w:r>
    <w:ins w:id="2291" w:author="Lynn Laakso" w:date="2022-09-09T13:06:00Z">
      <w:r w:rsidRPr="00887E0C">
        <w:fldChar w:fldCharType="end"/>
      </w:r>
      <w:r w:rsidRPr="00ED3B18">
        <w:t xml:space="preserve">  </w:t>
      </w:r>
    </w:ins>
    <w:del w:id="2292" w:author="Lynn Laakso" w:date="2022-09-09T13:06:00Z">
      <w:r w:rsidR="00E80CDA" w:rsidRPr="00887E0C" w:rsidDel="00ED0618">
        <w:fldChar w:fldCharType="begin"/>
      </w:r>
      <w:r w:rsidR="00E80CDA" w:rsidRPr="00ED3B18" w:rsidDel="00ED0618">
        <w:delInstrText xml:space="preserve"> DOCPROPERTY release_status \* MERGEFORMAT </w:delInstrText>
      </w:r>
      <w:r w:rsidR="00E80CDA" w:rsidRPr="00887E0C" w:rsidDel="00ED0618">
        <w:fldChar w:fldCharType="separate"/>
      </w:r>
      <w:r w:rsidR="00E92E0E" w:rsidDel="00ED0618">
        <w:delText>Normative Ballot #1</w:delText>
      </w:r>
      <w:r w:rsidR="00E80CDA" w:rsidRPr="00887E0C" w:rsidDel="00ED0618">
        <w:fldChar w:fldCharType="end"/>
      </w:r>
    </w:del>
    <w:ins w:id="2293" w:author="Lynn Laakso" w:date="2022-09-09T13:06:00Z">
      <w:r w:rsidRPr="00ED3B18">
        <w:t>Health Level Seven,</w:t>
      </w:r>
      <w:r>
        <w:t xml:space="preserve"> International.</w:t>
      </w:r>
      <w:r w:rsidRPr="00ED0618">
        <w:t xml:space="preserve"> </w:t>
      </w:r>
      <w:r w:rsidRPr="00ED3B18">
        <w:t>All rights reserved</w:t>
      </w:r>
    </w:ins>
    <w:r w:rsidR="00E80CDA" w:rsidRPr="00ED3B18">
      <w:tab/>
    </w:r>
    <w:r w:rsidR="00E80CDA" w:rsidRPr="00ED3B18">
      <w:tab/>
    </w:r>
    <w:r w:rsidR="00E80CDA" w:rsidRPr="00887E0C">
      <w:rPr>
        <w:bCs/>
      </w:rPr>
      <w:fldChar w:fldCharType="begin"/>
    </w:r>
    <w:r w:rsidR="00E80CDA" w:rsidRPr="00ED3B18">
      <w:rPr>
        <w:bCs/>
      </w:rPr>
      <w:instrText xml:space="preserve"> DOCPROPERTY release_</w:instrText>
    </w:r>
    <w:r w:rsidR="00E80CDA">
      <w:rPr>
        <w:bCs/>
      </w:rPr>
      <w:instrText>month</w:instrText>
    </w:r>
    <w:r w:rsidR="00E80CDA" w:rsidRPr="00ED3B18">
      <w:rPr>
        <w:bCs/>
      </w:rPr>
      <w:instrText xml:space="preserve"> \* MERGEFORMAT </w:instrText>
    </w:r>
    <w:r w:rsidR="00E80CDA" w:rsidRPr="00887E0C">
      <w:rPr>
        <w:bCs/>
      </w:rPr>
      <w:fldChar w:fldCharType="separate"/>
    </w:r>
    <w:r w:rsidR="009E18AD">
      <w:rPr>
        <w:bCs/>
      </w:rPr>
      <w:t>September</w:t>
    </w:r>
    <w:r w:rsidR="00E80CDA" w:rsidRPr="00887E0C">
      <w:rPr>
        <w:bCs/>
      </w:rPr>
      <w:fldChar w:fldCharType="end"/>
    </w:r>
    <w:r w:rsidR="00E80CDA">
      <w:rPr>
        <w:bCs/>
      </w:rPr>
      <w:t xml:space="preserve"> </w:t>
    </w:r>
    <w:r w:rsidR="00E80CDA" w:rsidRPr="00887E0C">
      <w:rPr>
        <w:bCs/>
      </w:rPr>
      <w:fldChar w:fldCharType="begin"/>
    </w:r>
    <w:r w:rsidR="00E80CDA" w:rsidRPr="00ED3B18">
      <w:rPr>
        <w:bCs/>
      </w:rPr>
      <w:instrText xml:space="preserve"> DOCPROPERTY release_year \* MERGEFORMAT </w:instrText>
    </w:r>
    <w:r w:rsidR="00E80CDA" w:rsidRPr="00887E0C">
      <w:rPr>
        <w:bCs/>
      </w:rPr>
      <w:fldChar w:fldCharType="separate"/>
    </w:r>
    <w:r w:rsidR="009E18AD">
      <w:rPr>
        <w:bCs/>
      </w:rPr>
      <w:t>2022</w:t>
    </w:r>
    <w:r w:rsidR="00E80CDA" w:rsidRPr="00887E0C">
      <w:rPr>
        <w:bCs/>
      </w:rPr>
      <w:fldChar w:fldCharType="end"/>
    </w:r>
    <w:ins w:id="2294" w:author="Lynn Laakso" w:date="2022-09-09T13:06:00Z">
      <w:r>
        <w:rPr>
          <w:bCs/>
        </w:rPr>
        <w:t xml:space="preserve"> </w:t>
      </w:r>
      <w:r w:rsidRPr="00887E0C">
        <w:fldChar w:fldCharType="begin"/>
      </w:r>
      <w:r w:rsidRPr="00ED3B18">
        <w:instrText xml:space="preserve"> DOCPROPERTY release_status \* MERGEFORMAT </w:instrText>
      </w:r>
      <w:r w:rsidRPr="00887E0C">
        <w:fldChar w:fldCharType="separate"/>
      </w:r>
    </w:ins>
    <w:r w:rsidR="009E18AD">
      <w:t>Normative Ballot #1</w:t>
    </w:r>
    <w:ins w:id="2295" w:author="Lynn Laakso" w:date="2022-09-09T13:06:00Z">
      <w:r w:rsidRPr="00887E0C">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A5550" w14:textId="77777777" w:rsidR="00CC5E73" w:rsidRDefault="00CC5E73" w:rsidP="009E61BC">
      <w:pPr>
        <w:spacing w:after="0" w:line="240" w:lineRule="auto"/>
      </w:pPr>
      <w:r>
        <w:separator/>
      </w:r>
    </w:p>
  </w:footnote>
  <w:footnote w:type="continuationSeparator" w:id="0">
    <w:p w14:paraId="7A07B7D6" w14:textId="77777777" w:rsidR="00CC5E73" w:rsidRDefault="00CC5E73" w:rsidP="009E61BC">
      <w:pPr>
        <w:spacing w:after="0" w:line="240" w:lineRule="auto"/>
      </w:pPr>
      <w:r>
        <w:continuationSeparator/>
      </w:r>
    </w:p>
  </w:footnote>
  <w:footnote w:id="1">
    <w:p w14:paraId="0B1FE69A" w14:textId="77777777" w:rsidR="00D96593" w:rsidRDefault="00D96593" w:rsidP="00D96593">
      <w:pPr>
        <w:pStyle w:val="FootnoteText"/>
        <w:rPr>
          <w:highlight w:val="yellow"/>
        </w:rPr>
      </w:pPr>
      <w:r>
        <w:rPr>
          <w:rStyle w:val="FootnoteReference"/>
        </w:rPr>
        <w:footnoteRef/>
      </w:r>
      <w:r>
        <w:t xml:space="preserve"> </w:t>
      </w:r>
      <w:r>
        <w:tab/>
        <w:t>If included here, the order level data is global across all FT1 segments.  The ORC, TQ1, TQ2, OBR, NTE, OBX, and NTE segments are not required in the P03 since this is a financial message.</w:t>
      </w:r>
    </w:p>
  </w:footnote>
  <w:footnote w:id="2">
    <w:p w14:paraId="61DE6B60" w14:textId="77777777" w:rsidR="00D96593" w:rsidRDefault="00D96593" w:rsidP="00D96593">
      <w:pPr>
        <w:pStyle w:val="FootnoteText"/>
      </w:pPr>
      <w:r>
        <w:rPr>
          <w:rStyle w:val="FootnoteReference"/>
        </w:rPr>
        <w:footnoteRef/>
      </w:r>
      <w:r>
        <w:t xml:space="preserve">  </w:t>
      </w:r>
      <w:r>
        <w:tab/>
        <w:t>If included here, the order level data is specific to the FT1 in whose hierarchy it is embedded.  The ORC, TQ1, TQ2, OBR, NTE, OBX, and NTE segments are not required in the P03 since this is a financial message.</w:t>
      </w:r>
    </w:p>
  </w:footnote>
  <w:footnote w:id="3">
    <w:p w14:paraId="2CCA1C04" w14:textId="77777777" w:rsidR="00D96593" w:rsidRDefault="00D96593" w:rsidP="00D96593">
      <w:pPr>
        <w:pStyle w:val="FootnoteText"/>
      </w:pPr>
      <w:r>
        <w:rPr>
          <w:rStyle w:val="FootnoteReference"/>
        </w:rPr>
        <w:footnoteRef/>
      </w:r>
      <w:r>
        <w:t xml:space="preserve"> If included here, this diagnosis data is global across all FT1s.</w:t>
      </w:r>
    </w:p>
  </w:footnote>
  <w:footnote w:id="4">
    <w:p w14:paraId="60A18CA2" w14:textId="77777777" w:rsidR="00D96593" w:rsidRDefault="00D96593" w:rsidP="00D96593">
      <w:pPr>
        <w:pStyle w:val="FootnoteText"/>
      </w:pPr>
      <w:r>
        <w:rPr>
          <w:rStyle w:val="FootnoteReference"/>
        </w:rPr>
        <w:footnoteRef/>
      </w:r>
      <w:r>
        <w:t xml:space="preserve"> If included here, this guarantor data is global across all FT1s.</w:t>
      </w:r>
    </w:p>
  </w:footnote>
  <w:footnote w:id="5">
    <w:p w14:paraId="309D121F" w14:textId="77777777" w:rsidR="00D96593" w:rsidRDefault="00D96593" w:rsidP="00D96593">
      <w:pPr>
        <w:pStyle w:val="FootnoteText"/>
        <w:ind w:left="0" w:firstLine="0"/>
      </w:pPr>
      <w:r>
        <w:rPr>
          <w:rStyle w:val="FootnoteReference"/>
        </w:rPr>
        <w:footnoteRef/>
      </w:r>
      <w:r>
        <w:t xml:space="preserve"> If included here, this insurance data is global across all FT1s.</w:t>
      </w:r>
    </w:p>
  </w:footnote>
  <w:footnote w:id="6">
    <w:p w14:paraId="059B0AA2" w14:textId="77777777" w:rsidR="00AB0F5D" w:rsidRDefault="00AB0F5D" w:rsidP="00AB0F5D">
      <w:pPr>
        <w:pStyle w:val="FootnoteText"/>
      </w:pPr>
      <w:r>
        <w:rPr>
          <w:rStyle w:val="FootnoteReference"/>
        </w:rPr>
        <w:footnoteRef/>
      </w:r>
      <w:r>
        <w:t xml:space="preserve"> If included here, the order level data is global across all FT1 segments.  The ORC, TQ1, TQ2, OBR, NTE, OBX, and NTE segments are not required in the P11 since this is a financial message.</w:t>
      </w:r>
    </w:p>
  </w:footnote>
  <w:footnote w:id="7">
    <w:p w14:paraId="27F3AEC3" w14:textId="77777777" w:rsidR="00AB0F5D" w:rsidRDefault="00AB0F5D" w:rsidP="00AB0F5D">
      <w:pPr>
        <w:pStyle w:val="FootnoteText"/>
      </w:pPr>
      <w:r>
        <w:rPr>
          <w:rStyle w:val="FootnoteReference"/>
        </w:rPr>
        <w:footnoteRef/>
      </w:r>
      <w:r>
        <w:t xml:space="preserve"> If included here, this diagnosis data is global across all FT1 segments.</w:t>
      </w:r>
    </w:p>
  </w:footnote>
  <w:footnote w:id="8">
    <w:p w14:paraId="4A84345F" w14:textId="77777777" w:rsidR="00AB0F5D" w:rsidRDefault="00AB0F5D" w:rsidP="00AB0F5D">
      <w:pPr>
        <w:pStyle w:val="FootnoteText"/>
      </w:pPr>
      <w:r>
        <w:rPr>
          <w:rStyle w:val="FootnoteReference"/>
        </w:rPr>
        <w:footnoteRef/>
      </w:r>
      <w:r>
        <w:t xml:space="preserve"> If included here, this diagnosis related group data is global across all FT1 segments.</w:t>
      </w:r>
    </w:p>
  </w:footnote>
  <w:footnote w:id="9">
    <w:p w14:paraId="4CDA0FEE" w14:textId="77777777" w:rsidR="00AB0F5D" w:rsidRDefault="00AB0F5D" w:rsidP="00AB0F5D">
      <w:pPr>
        <w:pStyle w:val="FootnoteText"/>
      </w:pPr>
      <w:r>
        <w:rPr>
          <w:rStyle w:val="FootnoteReference"/>
        </w:rPr>
        <w:footnoteRef/>
      </w:r>
      <w:r>
        <w:t xml:space="preserve"> If included here, this guarantor data is global across all FT1 segments.</w:t>
      </w:r>
    </w:p>
  </w:footnote>
  <w:footnote w:id="10">
    <w:p w14:paraId="64A1FB1F" w14:textId="77777777" w:rsidR="00AB0F5D" w:rsidRDefault="00AB0F5D" w:rsidP="00AB0F5D">
      <w:pPr>
        <w:pStyle w:val="FootnoteText"/>
      </w:pPr>
      <w:r>
        <w:rPr>
          <w:rStyle w:val="FootnoteReference"/>
        </w:rPr>
        <w:footnoteRef/>
      </w:r>
      <w:r>
        <w:t xml:space="preserve"> If included here, this insurance data is global across all FT1 segments.</w:t>
      </w:r>
    </w:p>
  </w:footnote>
  <w:footnote w:id="11">
    <w:p w14:paraId="352BB00D" w14:textId="77777777" w:rsidR="00AB0F5D" w:rsidRDefault="00AB0F5D" w:rsidP="00AB0F5D">
      <w:pPr>
        <w:pStyle w:val="FootnoteText"/>
      </w:pPr>
      <w:r>
        <w:rPr>
          <w:rStyle w:val="FootnoteReference"/>
        </w:rPr>
        <w:footnoteRef/>
      </w:r>
      <w:r>
        <w:t xml:space="preserve"> If included here, the order level data is specific to the FT1 in whose hierarchy it is embedded.  The ORC, OBR, NTE, OBX, and NTE segments are not required in the P11 since this is a financial message.</w:t>
      </w:r>
    </w:p>
  </w:footnote>
  <w:footnote w:id="12">
    <w:p w14:paraId="680DA9C1" w14:textId="77777777" w:rsidR="00AB0F5D" w:rsidRDefault="00AB0F5D" w:rsidP="00AB0F5D">
      <w:pPr>
        <w:pStyle w:val="FootnoteText"/>
      </w:pPr>
      <w:r>
        <w:rPr>
          <w:rStyle w:val="FootnoteReference"/>
        </w:rPr>
        <w:footnoteRef/>
      </w:r>
      <w:r>
        <w:t xml:space="preserve"> If included here, this diagnosis data is specific to the FT1 in whose hierarchy it is embedded.</w:t>
      </w:r>
    </w:p>
  </w:footnote>
  <w:footnote w:id="13">
    <w:p w14:paraId="6F363271" w14:textId="77777777" w:rsidR="00AB0F5D" w:rsidRDefault="00AB0F5D" w:rsidP="00AB0F5D">
      <w:pPr>
        <w:pStyle w:val="FootnoteText"/>
      </w:pPr>
      <w:r>
        <w:rPr>
          <w:rStyle w:val="FootnoteReference"/>
        </w:rPr>
        <w:footnoteRef/>
      </w:r>
      <w:r>
        <w:t xml:space="preserve"> If included here, this diagnosis related group data is specific to the FT1 in whose hierarchy it is embedded.</w:t>
      </w:r>
    </w:p>
  </w:footnote>
  <w:footnote w:id="14">
    <w:p w14:paraId="0D3A1762" w14:textId="77777777" w:rsidR="00AB0F5D" w:rsidRDefault="00AB0F5D" w:rsidP="00AB0F5D">
      <w:pPr>
        <w:pStyle w:val="FootnoteText"/>
      </w:pPr>
      <w:r>
        <w:rPr>
          <w:rStyle w:val="FootnoteReference"/>
        </w:rPr>
        <w:footnoteRef/>
      </w:r>
      <w:r>
        <w:t xml:space="preserve"> If included here, this guarantor data is specific to the FT1 in whose hierarchy it is embedded.</w:t>
      </w:r>
    </w:p>
  </w:footnote>
  <w:footnote w:id="15">
    <w:p w14:paraId="089FC7AC" w14:textId="77777777" w:rsidR="00AB0F5D" w:rsidRDefault="00AB0F5D" w:rsidP="00AB0F5D">
      <w:pPr>
        <w:pStyle w:val="FootnoteText"/>
      </w:pPr>
      <w:r>
        <w:rPr>
          <w:rStyle w:val="FootnoteReference"/>
        </w:rPr>
        <w:footnoteRef/>
      </w:r>
      <w:r>
        <w:t xml:space="preserve"> If included here, this insurance data is specific to the FT1 in whose hierarchy it is embedded.</w:t>
      </w:r>
    </w:p>
  </w:footnote>
  <w:footnote w:id="16">
    <w:p w14:paraId="18EBA490"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17">
    <w:p w14:paraId="2314F8B6"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3" w:history="1">
        <w:r>
          <w:rPr>
            <w:rStyle w:val="Hyperlink"/>
          </w:rPr>
          <w:t>http://www.hcfa.gov/stats/anhcpcdl.htm</w:t>
        </w:r>
      </w:hyperlink>
      <w:r>
        <w:t xml:space="preserve">. CMS distributes the HCPCS codes via the National Technical Information Service (NTIS, </w:t>
      </w:r>
      <w:hyperlink r:id="rId4"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DF41C" w14:textId="77777777" w:rsidR="00E80CDA" w:rsidRDefault="00E80CDA">
    <w:pPr>
      <w:pStyle w:val="Header"/>
      <w:pBdr>
        <w:bottom w:val="single" w:sz="6" w:space="1" w:color="auto"/>
      </w:pBdr>
      <w:tabs>
        <w:tab w:val="right" w:pos="9360"/>
      </w:tabs>
    </w:pPr>
    <w:r>
      <w:t>Chapter 6:  Financial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0B00D" w14:textId="77777777" w:rsidR="00E80CDA" w:rsidRDefault="00E80CDA">
    <w:pPr>
      <w:pStyle w:val="Header"/>
      <w:pBdr>
        <w:bottom w:val="single" w:sz="6" w:space="1" w:color="auto"/>
      </w:pBdr>
      <w:tabs>
        <w:tab w:val="right" w:pos="9360"/>
      </w:tabs>
      <w:jc w:val="right"/>
    </w:pPr>
    <w:r>
      <w:t>Chapter 6:  Financial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2" w15:restartNumberingAfterBreak="0">
    <w:nsid w:val="212B375B"/>
    <w:multiLevelType w:val="multilevel"/>
    <w:tmpl w:val="050A9D94"/>
    <w:lvl w:ilvl="0">
      <w:start w:val="6"/>
      <w:numFmt w:val="decimal"/>
      <w:pStyle w:val="Heading1"/>
      <w:suff w:val="nothing"/>
      <w:lvlText w:val="%1"/>
      <w:lvlJc w:val="left"/>
      <w:pPr>
        <w:ind w:left="0" w:firstLine="0"/>
      </w:pPr>
      <w:rPr>
        <w:rFonts w:cs="Times New Roman"/>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5"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8"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0"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3"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num w:numId="1" w16cid:durableId="391539889">
    <w:abstractNumId w:val="13"/>
  </w:num>
  <w:num w:numId="2" w16cid:durableId="1839688716">
    <w:abstractNumId w:val="2"/>
  </w:num>
  <w:num w:numId="3" w16cid:durableId="1877544168">
    <w:abstractNumId w:val="9"/>
  </w:num>
  <w:num w:numId="4" w16cid:durableId="1165709156">
    <w:abstractNumId w:val="0"/>
  </w:num>
  <w:num w:numId="5" w16cid:durableId="1511792195">
    <w:abstractNumId w:val="4"/>
  </w:num>
  <w:num w:numId="6" w16cid:durableId="813109257">
    <w:abstractNumId w:val="5"/>
  </w:num>
  <w:num w:numId="7" w16cid:durableId="1927687036">
    <w:abstractNumId w:val="8"/>
  </w:num>
  <w:num w:numId="8" w16cid:durableId="152138931">
    <w:abstractNumId w:val="7"/>
  </w:num>
  <w:num w:numId="9" w16cid:durableId="130056006">
    <w:abstractNumId w:val="1"/>
  </w:num>
  <w:num w:numId="10" w16cid:durableId="1699425842">
    <w:abstractNumId w:val="15"/>
  </w:num>
  <w:num w:numId="11" w16cid:durableId="2124768201">
    <w:abstractNumId w:val="11"/>
  </w:num>
  <w:num w:numId="12" w16cid:durableId="717507147">
    <w:abstractNumId w:val="16"/>
  </w:num>
  <w:num w:numId="13" w16cid:durableId="505554723">
    <w:abstractNumId w:val="6"/>
  </w:num>
  <w:num w:numId="14" w16cid:durableId="113596619">
    <w:abstractNumId w:val="12"/>
  </w:num>
  <w:num w:numId="15" w16cid:durableId="1370302820">
    <w:abstractNumId w:val="10"/>
  </w:num>
  <w:num w:numId="16" w16cid:durableId="380329823">
    <w:abstractNumId w:val="3"/>
  </w:num>
  <w:num w:numId="17" w16cid:durableId="9260369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7513729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Beat Heggli">
    <w15:presenceInfo w15:providerId="AD" w15:userId="S::Beat.Heggli@netcetera.com::53961aa9-5b5e-459c-ac97-503a028d6b38"/>
  </w15:person>
  <w15:person w15:author="Craig Newman">
    <w15:presenceInfo w15:providerId="AD" w15:userId="S::Craig.Newman@Altarum.org::12887d91-09b3-475f-a544-dbb757be9fcc"/>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BC"/>
    <w:rsid w:val="0000191A"/>
    <w:rsid w:val="00020DA4"/>
    <w:rsid w:val="00025C82"/>
    <w:rsid w:val="000333F7"/>
    <w:rsid w:val="00047894"/>
    <w:rsid w:val="00060202"/>
    <w:rsid w:val="000A0943"/>
    <w:rsid w:val="000A4977"/>
    <w:rsid w:val="000B0EC7"/>
    <w:rsid w:val="000D23FF"/>
    <w:rsid w:val="000D276F"/>
    <w:rsid w:val="000E0249"/>
    <w:rsid w:val="000E0E3B"/>
    <w:rsid w:val="000F6B66"/>
    <w:rsid w:val="001166C4"/>
    <w:rsid w:val="00123D09"/>
    <w:rsid w:val="00130FCC"/>
    <w:rsid w:val="001573A5"/>
    <w:rsid w:val="00160760"/>
    <w:rsid w:val="00165E6D"/>
    <w:rsid w:val="001718D6"/>
    <w:rsid w:val="00183BD9"/>
    <w:rsid w:val="001B1135"/>
    <w:rsid w:val="001B5967"/>
    <w:rsid w:val="001C7F4F"/>
    <w:rsid w:val="001D755C"/>
    <w:rsid w:val="001D763B"/>
    <w:rsid w:val="001E7831"/>
    <w:rsid w:val="001F53AD"/>
    <w:rsid w:val="001F5E93"/>
    <w:rsid w:val="00204B2B"/>
    <w:rsid w:val="00215CB7"/>
    <w:rsid w:val="00225B0A"/>
    <w:rsid w:val="002425C4"/>
    <w:rsid w:val="00251B1F"/>
    <w:rsid w:val="00256E85"/>
    <w:rsid w:val="00264490"/>
    <w:rsid w:val="00286458"/>
    <w:rsid w:val="002948CA"/>
    <w:rsid w:val="00296270"/>
    <w:rsid w:val="0029681F"/>
    <w:rsid w:val="002C0143"/>
    <w:rsid w:val="002D0A53"/>
    <w:rsid w:val="002D1E6A"/>
    <w:rsid w:val="002D2EEE"/>
    <w:rsid w:val="002F2AFA"/>
    <w:rsid w:val="00314F10"/>
    <w:rsid w:val="00315673"/>
    <w:rsid w:val="0032138B"/>
    <w:rsid w:val="003265D5"/>
    <w:rsid w:val="003403F9"/>
    <w:rsid w:val="0035182D"/>
    <w:rsid w:val="0035398F"/>
    <w:rsid w:val="00355F74"/>
    <w:rsid w:val="0036487F"/>
    <w:rsid w:val="00374B55"/>
    <w:rsid w:val="00376807"/>
    <w:rsid w:val="00376F3F"/>
    <w:rsid w:val="003775ED"/>
    <w:rsid w:val="00393000"/>
    <w:rsid w:val="003A202D"/>
    <w:rsid w:val="003A7935"/>
    <w:rsid w:val="003B30F0"/>
    <w:rsid w:val="003C3904"/>
    <w:rsid w:val="003D3E4B"/>
    <w:rsid w:val="003E48B2"/>
    <w:rsid w:val="00403B56"/>
    <w:rsid w:val="004151E0"/>
    <w:rsid w:val="00420866"/>
    <w:rsid w:val="004217DA"/>
    <w:rsid w:val="004257E0"/>
    <w:rsid w:val="00430E4A"/>
    <w:rsid w:val="004350AA"/>
    <w:rsid w:val="00435319"/>
    <w:rsid w:val="00457ABF"/>
    <w:rsid w:val="004624EB"/>
    <w:rsid w:val="0046320A"/>
    <w:rsid w:val="004708B8"/>
    <w:rsid w:val="00476AEE"/>
    <w:rsid w:val="0048076F"/>
    <w:rsid w:val="00482D25"/>
    <w:rsid w:val="00493EBC"/>
    <w:rsid w:val="004A48F4"/>
    <w:rsid w:val="004A6B22"/>
    <w:rsid w:val="004B21B9"/>
    <w:rsid w:val="004C6AD1"/>
    <w:rsid w:val="004E51C4"/>
    <w:rsid w:val="004E6A40"/>
    <w:rsid w:val="004E787E"/>
    <w:rsid w:val="004F164C"/>
    <w:rsid w:val="004F2A84"/>
    <w:rsid w:val="00500848"/>
    <w:rsid w:val="00505F6B"/>
    <w:rsid w:val="005119D1"/>
    <w:rsid w:val="005349DA"/>
    <w:rsid w:val="00560C03"/>
    <w:rsid w:val="00584E13"/>
    <w:rsid w:val="00590E97"/>
    <w:rsid w:val="005921BB"/>
    <w:rsid w:val="005B656B"/>
    <w:rsid w:val="005B65F4"/>
    <w:rsid w:val="005C4503"/>
    <w:rsid w:val="005C57AE"/>
    <w:rsid w:val="005D6A26"/>
    <w:rsid w:val="005D7FD1"/>
    <w:rsid w:val="005E2B4E"/>
    <w:rsid w:val="005F4891"/>
    <w:rsid w:val="005F5B75"/>
    <w:rsid w:val="0060554D"/>
    <w:rsid w:val="00610351"/>
    <w:rsid w:val="00617034"/>
    <w:rsid w:val="0062485D"/>
    <w:rsid w:val="00630FEA"/>
    <w:rsid w:val="00635EBD"/>
    <w:rsid w:val="00663DE3"/>
    <w:rsid w:val="00664D2B"/>
    <w:rsid w:val="006860C0"/>
    <w:rsid w:val="00687F1D"/>
    <w:rsid w:val="006B4B9C"/>
    <w:rsid w:val="006B4ED0"/>
    <w:rsid w:val="006C2931"/>
    <w:rsid w:val="006C4118"/>
    <w:rsid w:val="006F1F3E"/>
    <w:rsid w:val="006F7C00"/>
    <w:rsid w:val="0070216B"/>
    <w:rsid w:val="00702BF4"/>
    <w:rsid w:val="00711555"/>
    <w:rsid w:val="00713BF5"/>
    <w:rsid w:val="00724553"/>
    <w:rsid w:val="00741A91"/>
    <w:rsid w:val="00743946"/>
    <w:rsid w:val="0074671A"/>
    <w:rsid w:val="007502FC"/>
    <w:rsid w:val="00751841"/>
    <w:rsid w:val="00757A39"/>
    <w:rsid w:val="00765354"/>
    <w:rsid w:val="00766FC3"/>
    <w:rsid w:val="00781548"/>
    <w:rsid w:val="00785E73"/>
    <w:rsid w:val="007875E3"/>
    <w:rsid w:val="00791B8C"/>
    <w:rsid w:val="00796168"/>
    <w:rsid w:val="007A5ED4"/>
    <w:rsid w:val="007B2EBF"/>
    <w:rsid w:val="007C659F"/>
    <w:rsid w:val="007D1731"/>
    <w:rsid w:val="007D2B62"/>
    <w:rsid w:val="007F7337"/>
    <w:rsid w:val="0082033D"/>
    <w:rsid w:val="00825C14"/>
    <w:rsid w:val="008263F5"/>
    <w:rsid w:val="008270B4"/>
    <w:rsid w:val="008277A0"/>
    <w:rsid w:val="0083280B"/>
    <w:rsid w:val="00834733"/>
    <w:rsid w:val="00834A05"/>
    <w:rsid w:val="008422A3"/>
    <w:rsid w:val="00843BF9"/>
    <w:rsid w:val="0084628B"/>
    <w:rsid w:val="00860250"/>
    <w:rsid w:val="008676CD"/>
    <w:rsid w:val="00874907"/>
    <w:rsid w:val="008763AE"/>
    <w:rsid w:val="00882C3A"/>
    <w:rsid w:val="00887E0C"/>
    <w:rsid w:val="008938EC"/>
    <w:rsid w:val="00893E86"/>
    <w:rsid w:val="00895449"/>
    <w:rsid w:val="008C2985"/>
    <w:rsid w:val="008C3A4A"/>
    <w:rsid w:val="008D2FCC"/>
    <w:rsid w:val="008D692D"/>
    <w:rsid w:val="008F7789"/>
    <w:rsid w:val="00901A1B"/>
    <w:rsid w:val="00913632"/>
    <w:rsid w:val="00935844"/>
    <w:rsid w:val="00971AC1"/>
    <w:rsid w:val="00974A38"/>
    <w:rsid w:val="00984CF4"/>
    <w:rsid w:val="0098763D"/>
    <w:rsid w:val="009A196E"/>
    <w:rsid w:val="009A7BAC"/>
    <w:rsid w:val="009B20D5"/>
    <w:rsid w:val="009C5F69"/>
    <w:rsid w:val="009C7578"/>
    <w:rsid w:val="009E18AD"/>
    <w:rsid w:val="009E61BC"/>
    <w:rsid w:val="009E6A8D"/>
    <w:rsid w:val="009F20B7"/>
    <w:rsid w:val="00A021C0"/>
    <w:rsid w:val="00A10121"/>
    <w:rsid w:val="00A10E1C"/>
    <w:rsid w:val="00A117A0"/>
    <w:rsid w:val="00A12F43"/>
    <w:rsid w:val="00A17FA2"/>
    <w:rsid w:val="00A334FF"/>
    <w:rsid w:val="00A41C0E"/>
    <w:rsid w:val="00A44AE5"/>
    <w:rsid w:val="00A635F4"/>
    <w:rsid w:val="00A66401"/>
    <w:rsid w:val="00A8043F"/>
    <w:rsid w:val="00A87F61"/>
    <w:rsid w:val="00A97116"/>
    <w:rsid w:val="00AA1B72"/>
    <w:rsid w:val="00AA3903"/>
    <w:rsid w:val="00AA6D13"/>
    <w:rsid w:val="00AB0781"/>
    <w:rsid w:val="00AB0F5D"/>
    <w:rsid w:val="00AB21E5"/>
    <w:rsid w:val="00AB57C8"/>
    <w:rsid w:val="00AB7987"/>
    <w:rsid w:val="00AC44C1"/>
    <w:rsid w:val="00AC708A"/>
    <w:rsid w:val="00AD1BE0"/>
    <w:rsid w:val="00AE01ED"/>
    <w:rsid w:val="00AF25BF"/>
    <w:rsid w:val="00AF7E79"/>
    <w:rsid w:val="00B05100"/>
    <w:rsid w:val="00B242A7"/>
    <w:rsid w:val="00B265E3"/>
    <w:rsid w:val="00B326F7"/>
    <w:rsid w:val="00B33ED9"/>
    <w:rsid w:val="00B462B6"/>
    <w:rsid w:val="00B64408"/>
    <w:rsid w:val="00B7184A"/>
    <w:rsid w:val="00B8483E"/>
    <w:rsid w:val="00BA11D5"/>
    <w:rsid w:val="00BA398B"/>
    <w:rsid w:val="00BA4446"/>
    <w:rsid w:val="00BB6B90"/>
    <w:rsid w:val="00BC70D5"/>
    <w:rsid w:val="00BD5139"/>
    <w:rsid w:val="00BE5C1C"/>
    <w:rsid w:val="00BE6159"/>
    <w:rsid w:val="00BF32F7"/>
    <w:rsid w:val="00BF792D"/>
    <w:rsid w:val="00C07B54"/>
    <w:rsid w:val="00C21EE2"/>
    <w:rsid w:val="00C31F8C"/>
    <w:rsid w:val="00C3263D"/>
    <w:rsid w:val="00C3303F"/>
    <w:rsid w:val="00C33149"/>
    <w:rsid w:val="00C3355D"/>
    <w:rsid w:val="00C344D6"/>
    <w:rsid w:val="00C476DD"/>
    <w:rsid w:val="00C50C55"/>
    <w:rsid w:val="00C6361C"/>
    <w:rsid w:val="00C73B43"/>
    <w:rsid w:val="00C751B3"/>
    <w:rsid w:val="00C97E94"/>
    <w:rsid w:val="00CA6DC5"/>
    <w:rsid w:val="00CB4E10"/>
    <w:rsid w:val="00CC1EE8"/>
    <w:rsid w:val="00CC5E73"/>
    <w:rsid w:val="00CE12EB"/>
    <w:rsid w:val="00CF1F33"/>
    <w:rsid w:val="00CF2378"/>
    <w:rsid w:val="00D008E6"/>
    <w:rsid w:val="00D02027"/>
    <w:rsid w:val="00D1613C"/>
    <w:rsid w:val="00D208A0"/>
    <w:rsid w:val="00D20A17"/>
    <w:rsid w:val="00D26A26"/>
    <w:rsid w:val="00D33019"/>
    <w:rsid w:val="00D37199"/>
    <w:rsid w:val="00D37DF0"/>
    <w:rsid w:val="00D52EF7"/>
    <w:rsid w:val="00D87E1E"/>
    <w:rsid w:val="00D93583"/>
    <w:rsid w:val="00D96593"/>
    <w:rsid w:val="00DB45D1"/>
    <w:rsid w:val="00DC05E4"/>
    <w:rsid w:val="00DC3F50"/>
    <w:rsid w:val="00DD5D9B"/>
    <w:rsid w:val="00DF0F93"/>
    <w:rsid w:val="00DF3825"/>
    <w:rsid w:val="00DF3871"/>
    <w:rsid w:val="00DF7D11"/>
    <w:rsid w:val="00E01D4D"/>
    <w:rsid w:val="00E24F49"/>
    <w:rsid w:val="00E33E43"/>
    <w:rsid w:val="00E36C43"/>
    <w:rsid w:val="00E41496"/>
    <w:rsid w:val="00E4513B"/>
    <w:rsid w:val="00E73E25"/>
    <w:rsid w:val="00E7624E"/>
    <w:rsid w:val="00E80CDA"/>
    <w:rsid w:val="00E92E0E"/>
    <w:rsid w:val="00EB2600"/>
    <w:rsid w:val="00ED0618"/>
    <w:rsid w:val="00ED3B18"/>
    <w:rsid w:val="00EE12C6"/>
    <w:rsid w:val="00EE36A4"/>
    <w:rsid w:val="00EE7573"/>
    <w:rsid w:val="00EF25A2"/>
    <w:rsid w:val="00EF291B"/>
    <w:rsid w:val="00EF2D42"/>
    <w:rsid w:val="00F067A3"/>
    <w:rsid w:val="00F26585"/>
    <w:rsid w:val="00F44CF4"/>
    <w:rsid w:val="00F5128F"/>
    <w:rsid w:val="00F524DE"/>
    <w:rsid w:val="00F564EB"/>
    <w:rsid w:val="00F579BD"/>
    <w:rsid w:val="00F7169B"/>
    <w:rsid w:val="00F76138"/>
    <w:rsid w:val="00F767F9"/>
    <w:rsid w:val="00F82391"/>
    <w:rsid w:val="00F83F62"/>
    <w:rsid w:val="00F84ED0"/>
    <w:rsid w:val="00F951D1"/>
    <w:rsid w:val="00F97390"/>
    <w:rsid w:val="00FA1666"/>
    <w:rsid w:val="00FB4E0F"/>
    <w:rsid w:val="00FC6D07"/>
    <w:rsid w:val="00FC726F"/>
    <w:rsid w:val="00FC78AF"/>
    <w:rsid w:val="00FF3D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A44E3"/>
  <w15:docId w15:val="{20BE4F8F-AEB8-49E2-AED8-C39E1187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link w:val="Heading4Char"/>
    <w:qFormat/>
    <w:rsid w:val="009E61BC"/>
    <w:pPr>
      <w:widowControl w:val="0"/>
      <w:numPr>
        <w:ilvl w:val="3"/>
      </w:numPr>
      <w:tabs>
        <w:tab w:val="clear" w:pos="1803"/>
      </w:tabs>
      <w:spacing w:before="120"/>
      <w:ind w:left="1008" w:hanging="1008"/>
      <w:outlineLvl w:val="3"/>
    </w:pPr>
    <w:rPr>
      <w:b w:val="0"/>
      <w:sz w:val="20"/>
    </w:rPr>
  </w:style>
  <w:style w:type="paragraph" w:styleId="Heading5">
    <w:name w:val="heading 5"/>
    <w:basedOn w:val="Heading4"/>
    <w:next w:val="NormalIndented"/>
    <w:link w:val="Heading5Char"/>
    <w:qFormat/>
    <w:rsid w:val="009E61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9E61BC"/>
    <w:rPr>
      <w:rFonts w:ascii="Arial" w:eastAsia="Times New Roman" w:hAnsi="Arial" w:cs="Arial"/>
      <w:kern w:val="20"/>
      <w:sz w:val="20"/>
      <w:szCs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ED0618"/>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6C2931"/>
    <w:pPr>
      <w:tabs>
        <w:tab w:val="clear" w:pos="648"/>
        <w:tab w:val="left" w:pos="1152"/>
      </w:tabs>
      <w:spacing w:before="0" w:after="0"/>
      <w:ind w:left="1080" w:right="720" w:hanging="1080"/>
    </w:pPr>
    <w:rPr>
      <w:b w:val="0"/>
      <w:bCs/>
      <w:caps w:val="0"/>
      <w:smallCaps/>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9E61BC"/>
    <w:pPr>
      <w:keepNext/>
      <w:keepLines/>
      <w:spacing w:after="120" w:line="240" w:lineRule="auto"/>
      <w:ind w:left="1872" w:hanging="360"/>
    </w:pPr>
    <w:rPr>
      <w:rFonts w:ascii="LinePrinter" w:eastAsia="Times New Roman" w:hAnsi="LinePrinter"/>
      <w:noProof/>
      <w:kern w:val="17"/>
      <w:sz w:val="16"/>
      <w:szCs w:val="20"/>
    </w:rPr>
  </w:style>
  <w:style w:type="paragraph" w:styleId="Footer">
    <w:name w:val="footer"/>
    <w:basedOn w:val="Normal"/>
    <w:link w:val="FooterChar"/>
    <w:rsid w:val="00751841"/>
    <w:pPr>
      <w:pBdr>
        <w:top w:val="single" w:sz="2" w:space="1" w:color="auto"/>
      </w:pBdr>
      <w:tabs>
        <w:tab w:val="right" w:pos="9360"/>
        <w:tab w:val="right" w:pos="13680"/>
      </w:tabs>
      <w:spacing w:after="120" w:line="240" w:lineRule="auto"/>
    </w:pPr>
    <w:rPr>
      <w:rFonts w:eastAsia="Times New Roman"/>
      <w:kern w:val="16"/>
      <w:sz w:val="16"/>
      <w:szCs w:val="20"/>
    </w:rPr>
  </w:style>
  <w:style w:type="character" w:customStyle="1" w:styleId="FooterChar">
    <w:name w:val="Footer Char"/>
    <w:link w:val="Footer"/>
    <w:rsid w:val="00751841"/>
    <w:rPr>
      <w:rFonts w:ascii="Times New Roman" w:eastAsia="Times New Roman" w:hAnsi="Times New Roman"/>
      <w:kern w:val="16"/>
      <w:sz w:val="16"/>
    </w:rPr>
  </w:style>
  <w:style w:type="character" w:styleId="FootnoteReference">
    <w:name w:val="footnote reference"/>
    <w:uiPriority w:val="99"/>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74671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8D2FCC"/>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uiPriority w:val="22"/>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uiPriority w:val="99"/>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uiPriority w:val="99"/>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Header">
    <w:name w:val="ACK-Choreography Header"/>
    <w:basedOn w:val="Subtitle"/>
    <w:rsid w:val="00901A1B"/>
    <w:pPr>
      <w:keepNext/>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901A1B"/>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customStyle="1" w:styleId="AttributeTableHeaderExample">
    <w:name w:val="Attribute Table Header Example"/>
    <w:basedOn w:val="Heading1"/>
    <w:link w:val="AttributeTableHeaderExampleZchn"/>
    <w:rsid w:val="009F20B7"/>
    <w:rPr>
      <w:noProof/>
    </w:rPr>
  </w:style>
  <w:style w:type="character" w:customStyle="1" w:styleId="AttributeTableHeaderExampleZchn">
    <w:name w:val="Attribute Table Header Example Zchn"/>
    <w:basedOn w:val="Heading1Char"/>
    <w:link w:val="AttributeTableHeaderExample"/>
    <w:rsid w:val="009F20B7"/>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9F20B7"/>
    <w:rPr>
      <w:noProof/>
    </w:rPr>
  </w:style>
  <w:style w:type="character" w:customStyle="1" w:styleId="ComponentTableHeaderZchn">
    <w:name w:val="Component Table Header Zchn"/>
    <w:basedOn w:val="Heading1Char"/>
    <w:link w:val="ComponentTableHeader"/>
    <w:rsid w:val="009F20B7"/>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9F20B7"/>
    <w:rPr>
      <w:noProof/>
    </w:rPr>
  </w:style>
  <w:style w:type="character" w:customStyle="1" w:styleId="MsgTableHeaderExampleZchn">
    <w:name w:val="Msg Table Header Example Zchn"/>
    <w:basedOn w:val="Heading1Char"/>
    <w:link w:val="MsgTableHeaderExample"/>
    <w:rsid w:val="009F20B7"/>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9F20B7"/>
    <w:rPr>
      <w:noProof/>
    </w:rPr>
  </w:style>
  <w:style w:type="character" w:customStyle="1" w:styleId="UserTableHeaderExampleZchn">
    <w:name w:val="User Table Header Example Zchn"/>
    <w:basedOn w:val="Heading1Char"/>
    <w:link w:val="UserTableHeaderExample"/>
    <w:rsid w:val="009F20B7"/>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9F20B7"/>
    <w:pPr>
      <w:spacing w:before="20"/>
      <w:jc w:val="left"/>
    </w:pPr>
    <w:rPr>
      <w:rFonts w:ascii="Arial" w:hAnsi="Arial" w:cs="Arial"/>
      <w:noProof/>
      <w:sz w:val="16"/>
    </w:rPr>
  </w:style>
  <w:style w:type="character" w:customStyle="1" w:styleId="HL7TableHeaderZchn">
    <w:name w:val="HL7 Table Header Zchn"/>
    <w:basedOn w:val="Heading1Char"/>
    <w:link w:val="HL7TableHeader"/>
    <w:rsid w:val="009F20B7"/>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9F20B7"/>
    <w:rPr>
      <w:noProof/>
    </w:rPr>
  </w:style>
  <w:style w:type="character" w:customStyle="1" w:styleId="HL7TableHeaderExampleZchn">
    <w:name w:val="HL7 Table Header Example Zchn"/>
    <w:basedOn w:val="Heading1Char"/>
    <w:link w:val="HL7TableHeaderExample"/>
    <w:rsid w:val="009F20B7"/>
    <w:rPr>
      <w:rFonts w:ascii="Times New Roman" w:eastAsia="Times New Roman" w:hAnsi="Times New Roman"/>
      <w:b/>
      <w:noProof/>
      <w:kern w:val="28"/>
      <w:sz w:val="72"/>
    </w:rPr>
  </w:style>
  <w:style w:type="paragraph" w:customStyle="1" w:styleId="HL7TableBody">
    <w:name w:val="HL7 Table Body"/>
    <w:basedOn w:val="Heading1"/>
    <w:link w:val="HL7TableBodyZchn"/>
    <w:rsid w:val="009F20B7"/>
    <w:rPr>
      <w:noProof/>
    </w:rPr>
  </w:style>
  <w:style w:type="character" w:customStyle="1" w:styleId="HL7TableBodyZchn">
    <w:name w:val="HL7 Table Body Zchn"/>
    <w:basedOn w:val="Heading1Char"/>
    <w:link w:val="HL7TableBody"/>
    <w:rsid w:val="009F20B7"/>
    <w:rPr>
      <w:rFonts w:ascii="Times New Roman" w:eastAsia="Times New Roman" w:hAnsi="Times New Roman"/>
      <w:b/>
      <w:noProof/>
      <w:kern w:val="28"/>
      <w:sz w:val="72"/>
    </w:rPr>
  </w:style>
  <w:style w:type="paragraph" w:customStyle="1" w:styleId="ANSIdesignation">
    <w:name w:val="ANSI designation"/>
    <w:basedOn w:val="Normal"/>
    <w:rsid w:val="00AB7987"/>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DF3871"/>
    <w:pPr>
      <w:spacing w:after="100"/>
      <w:ind w:left="400"/>
    </w:pPr>
  </w:style>
  <w:style w:type="character" w:customStyle="1" w:styleId="UnresolvedMention1">
    <w:name w:val="Unresolved Mention1"/>
    <w:basedOn w:val="DefaultParagraphFont"/>
    <w:uiPriority w:val="99"/>
    <w:semiHidden/>
    <w:unhideWhenUsed/>
    <w:rsid w:val="004350AA"/>
    <w:rPr>
      <w:color w:val="605E5C"/>
      <w:shd w:val="clear" w:color="auto" w:fill="E1DFDD"/>
    </w:rPr>
  </w:style>
  <w:style w:type="paragraph" w:styleId="CommentText">
    <w:name w:val="annotation text"/>
    <w:basedOn w:val="Normal"/>
    <w:link w:val="CommentTextChar"/>
    <w:uiPriority w:val="99"/>
    <w:semiHidden/>
    <w:unhideWhenUsed/>
    <w:rsid w:val="00A635F4"/>
    <w:pPr>
      <w:spacing w:line="240" w:lineRule="auto"/>
    </w:pPr>
    <w:rPr>
      <w:szCs w:val="20"/>
    </w:rPr>
  </w:style>
  <w:style w:type="character" w:customStyle="1" w:styleId="CommentTextChar">
    <w:name w:val="Comment Text Char"/>
    <w:basedOn w:val="DefaultParagraphFont"/>
    <w:link w:val="CommentText"/>
    <w:uiPriority w:val="99"/>
    <w:semiHidden/>
    <w:rsid w:val="00A635F4"/>
    <w:rPr>
      <w:rFonts w:ascii="Times New Roman" w:hAnsi="Times New Roman"/>
    </w:rPr>
  </w:style>
  <w:style w:type="character" w:styleId="CommentReference">
    <w:name w:val="annotation reference"/>
    <w:uiPriority w:val="99"/>
    <w:semiHidden/>
    <w:unhideWhenUsed/>
    <w:rsid w:val="00A635F4"/>
    <w:rPr>
      <w:sz w:val="16"/>
      <w:szCs w:val="16"/>
    </w:rPr>
  </w:style>
  <w:style w:type="character" w:styleId="UnresolvedMention">
    <w:name w:val="Unresolved Mention"/>
    <w:basedOn w:val="DefaultParagraphFont"/>
    <w:uiPriority w:val="99"/>
    <w:rsid w:val="00A635F4"/>
    <w:rPr>
      <w:color w:val="605E5C"/>
      <w:shd w:val="clear" w:color="auto" w:fill="E1DFDD"/>
    </w:rPr>
  </w:style>
  <w:style w:type="paragraph" w:styleId="NormalWeb">
    <w:name w:val="Normal (Web)"/>
    <w:basedOn w:val="Normal"/>
    <w:uiPriority w:val="99"/>
    <w:semiHidden/>
    <w:unhideWhenUsed/>
    <w:rsid w:val="00617034"/>
    <w:pPr>
      <w:spacing w:before="100" w:beforeAutospacing="1" w:after="100" w:afterAutospacing="1"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598216248">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16503336">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_CH02C_Tables.docx" TargetMode="External"/><Relationship Id="rId299" Type="http://schemas.openxmlformats.org/officeDocument/2006/relationships/hyperlink" Target="file:///E:\V2\V29_CH02C_Tables.docx" TargetMode="External"/><Relationship Id="rId21" Type="http://schemas.openxmlformats.org/officeDocument/2006/relationships/hyperlink" Target="file:///E:\V2\V29_CH02C_Tables.docx" TargetMode="External"/><Relationship Id="rId63" Type="http://schemas.openxmlformats.org/officeDocument/2006/relationships/hyperlink" Target="file:///E:\V2\V29_CH02C_Tables.docx" TargetMode="External"/><Relationship Id="rId159" Type="http://schemas.openxmlformats.org/officeDocument/2006/relationships/hyperlink" Target="file:///E:\V2\V29_CH02C_Tables.docx" TargetMode="External"/><Relationship Id="rId324" Type="http://schemas.openxmlformats.org/officeDocument/2006/relationships/hyperlink" Target="file:///E:\V2\V29_CH02C_Tables.docx" TargetMode="External"/><Relationship Id="rId366" Type="http://schemas.openxmlformats.org/officeDocument/2006/relationships/hyperlink" Target="file:///E:\V2\V29_CH02C_Tables.docx" TargetMode="External"/><Relationship Id="rId170" Type="http://schemas.openxmlformats.org/officeDocument/2006/relationships/hyperlink" Target="file:///E:\V2\V29_CH02C_Tables.docx" TargetMode="External"/><Relationship Id="rId226" Type="http://schemas.openxmlformats.org/officeDocument/2006/relationships/hyperlink" Target="file:///E:\V2\V29_CH02C_Tables.docx" TargetMode="External"/><Relationship Id="rId268" Type="http://schemas.openxmlformats.org/officeDocument/2006/relationships/hyperlink" Target="file:///E:\V2\V29_CH02C_Tables.docx" TargetMode="External"/><Relationship Id="rId32" Type="http://schemas.openxmlformats.org/officeDocument/2006/relationships/hyperlink" Target="file:///E:\V2\V29_CH02C_Tables.docx" TargetMode="External"/><Relationship Id="rId74" Type="http://schemas.openxmlformats.org/officeDocument/2006/relationships/hyperlink" Target="file:///E:\V2\V29_CH02C_Tables.docx" TargetMode="External"/><Relationship Id="rId128" Type="http://schemas.openxmlformats.org/officeDocument/2006/relationships/hyperlink" Target="file:///E:\V2\V29_CH02C_Tables.docx" TargetMode="External"/><Relationship Id="rId335" Type="http://schemas.openxmlformats.org/officeDocument/2006/relationships/hyperlink" Target="file:///E:\V2\V29_CH02C_Tables.docx" TargetMode="External"/><Relationship Id="rId5" Type="http://schemas.openxmlformats.org/officeDocument/2006/relationships/webSettings" Target="webSettings.xml"/><Relationship Id="rId181" Type="http://schemas.openxmlformats.org/officeDocument/2006/relationships/hyperlink" Target="file:///E:\V2\V29_CH02C_Tables.docx" TargetMode="External"/><Relationship Id="rId237" Type="http://schemas.openxmlformats.org/officeDocument/2006/relationships/hyperlink" Target="file:///E:\V2\V29_CH02C_Tables.docx" TargetMode="External"/><Relationship Id="rId279" Type="http://schemas.openxmlformats.org/officeDocument/2006/relationships/hyperlink" Target="file:///E:\V2\V29_CH02C_Tables.docx" TargetMode="External"/><Relationship Id="rId43" Type="http://schemas.openxmlformats.org/officeDocument/2006/relationships/hyperlink" Target="file:///E:\V2\V29_CH02C_Tables.docx" TargetMode="External"/><Relationship Id="rId139" Type="http://schemas.openxmlformats.org/officeDocument/2006/relationships/hyperlink" Target="file:///E:\V2\V29_CH02C_Tables.docx" TargetMode="External"/><Relationship Id="rId290" Type="http://schemas.openxmlformats.org/officeDocument/2006/relationships/hyperlink" Target="file:///E:\V2\V29_CH02C_Tables.docx" TargetMode="External"/><Relationship Id="rId304" Type="http://schemas.openxmlformats.org/officeDocument/2006/relationships/hyperlink" Target="file:///E:\V2\V29_CH02C_Tables.docx" TargetMode="External"/><Relationship Id="rId346" Type="http://schemas.openxmlformats.org/officeDocument/2006/relationships/hyperlink" Target="file:///E:\V2\V29_CH02C_Tables.docx" TargetMode="External"/><Relationship Id="rId85" Type="http://schemas.openxmlformats.org/officeDocument/2006/relationships/hyperlink" Target="file:///E:\V2\V29_CH02C_Tables.docx" TargetMode="External"/><Relationship Id="rId150" Type="http://schemas.openxmlformats.org/officeDocument/2006/relationships/hyperlink" Target="file:///E:\V2\V29_CH02C_Tables.docx" TargetMode="External"/><Relationship Id="rId192" Type="http://schemas.openxmlformats.org/officeDocument/2006/relationships/hyperlink" Target="file:///E:\V2\V29_CH02C_Tables.docx" TargetMode="External"/><Relationship Id="rId206" Type="http://schemas.openxmlformats.org/officeDocument/2006/relationships/hyperlink" Target="file:///E:\V2\V29_CH02C_Tables.docx" TargetMode="External"/><Relationship Id="rId248" Type="http://schemas.openxmlformats.org/officeDocument/2006/relationships/hyperlink" Target="file:///E:\V2\V29_CH02C_Tables.docx" TargetMode="External"/><Relationship Id="rId12" Type="http://schemas.openxmlformats.org/officeDocument/2006/relationships/hyperlink" Target="http://www.hl7.org/fhir/uv/gender-harmony/2022Sep%20" TargetMode="External"/><Relationship Id="rId108" Type="http://schemas.openxmlformats.org/officeDocument/2006/relationships/hyperlink" Target="file:///E:\V2\V29_CH02C_Tables.docx" TargetMode="External"/><Relationship Id="rId315" Type="http://schemas.openxmlformats.org/officeDocument/2006/relationships/hyperlink" Target="file:///E:\V2\V29_CH02C_Tables.docx" TargetMode="External"/><Relationship Id="rId357" Type="http://schemas.openxmlformats.org/officeDocument/2006/relationships/hyperlink" Target="file:///E:\V2\V29_CH02C_Tables.docx" TargetMode="External"/><Relationship Id="rId54" Type="http://schemas.openxmlformats.org/officeDocument/2006/relationships/hyperlink" Target="file:///E:\V2\V29_CH02C_Tables.docx" TargetMode="External"/><Relationship Id="rId96" Type="http://schemas.openxmlformats.org/officeDocument/2006/relationships/hyperlink" Target="file:///E:\V2\V29_CH02C_Tables.docx" TargetMode="External"/><Relationship Id="rId161" Type="http://schemas.openxmlformats.org/officeDocument/2006/relationships/hyperlink" Target="file:///E:\V2\V29_CH02C_Tables.docx" TargetMode="External"/><Relationship Id="rId217" Type="http://schemas.openxmlformats.org/officeDocument/2006/relationships/hyperlink" Target="file:///E:\V2\V29_CH02C_Tables.docx" TargetMode="External"/><Relationship Id="rId259" Type="http://schemas.openxmlformats.org/officeDocument/2006/relationships/hyperlink" Target="file:///E:\V2\V29_CH02C_Tables.docx" TargetMode="External"/><Relationship Id="rId23" Type="http://schemas.openxmlformats.org/officeDocument/2006/relationships/hyperlink" Target="file:///E:\V2\V29_CH02C_Tables.docx" TargetMode="External"/><Relationship Id="rId119" Type="http://schemas.openxmlformats.org/officeDocument/2006/relationships/hyperlink" Target="file:///E:\V2\V29_CH02C_Tables.docx" TargetMode="External"/><Relationship Id="rId270" Type="http://schemas.openxmlformats.org/officeDocument/2006/relationships/hyperlink" Target="file:///E:\V2\V29_CH02C_Tables.docx" TargetMode="External"/><Relationship Id="rId326" Type="http://schemas.openxmlformats.org/officeDocument/2006/relationships/hyperlink" Target="file:///E:\V2\V29_CH02C_Tables.docx" TargetMode="External"/><Relationship Id="rId65" Type="http://schemas.openxmlformats.org/officeDocument/2006/relationships/hyperlink" Target="file:///E:\V2\V29_CH02C_Tables.docx" TargetMode="External"/><Relationship Id="rId130" Type="http://schemas.openxmlformats.org/officeDocument/2006/relationships/hyperlink" Target="file:///E:\V2\V29_CH02C_Tables.docx" TargetMode="External"/><Relationship Id="rId368" Type="http://schemas.openxmlformats.org/officeDocument/2006/relationships/header" Target="header2.xml"/><Relationship Id="rId172" Type="http://schemas.openxmlformats.org/officeDocument/2006/relationships/hyperlink" Target="file:///E:\V2\V29_CH02C_Tables.docx" TargetMode="External"/><Relationship Id="rId228" Type="http://schemas.openxmlformats.org/officeDocument/2006/relationships/hyperlink" Target="file:///E:\V2\V29_CH02C_Tables.docx" TargetMode="External"/><Relationship Id="rId281" Type="http://schemas.openxmlformats.org/officeDocument/2006/relationships/hyperlink" Target="file:///E:\V2\V29_CH02C_Tables.docx" TargetMode="External"/><Relationship Id="rId337" Type="http://schemas.openxmlformats.org/officeDocument/2006/relationships/hyperlink" Target="file:///E:\V2\V29_CH02C_Tables.docx" TargetMode="External"/><Relationship Id="rId34" Type="http://schemas.openxmlformats.org/officeDocument/2006/relationships/hyperlink" Target="file:///E:\V2\V29_CH02C_Tables.docx" TargetMode="External"/><Relationship Id="rId76" Type="http://schemas.openxmlformats.org/officeDocument/2006/relationships/hyperlink" Target="file:///E:\V2\V29_CH02C_Tables.docx" TargetMode="External"/><Relationship Id="rId141" Type="http://schemas.openxmlformats.org/officeDocument/2006/relationships/hyperlink" Target="file:///E:\V2\V29_CH02C_Tables.docx" TargetMode="External"/><Relationship Id="rId7" Type="http://schemas.openxmlformats.org/officeDocument/2006/relationships/endnotes" Target="endnotes.xml"/><Relationship Id="rId183" Type="http://schemas.openxmlformats.org/officeDocument/2006/relationships/hyperlink" Target="file:///E:\V2\V29_CH02C_Tables.docx" TargetMode="External"/><Relationship Id="rId239" Type="http://schemas.openxmlformats.org/officeDocument/2006/relationships/hyperlink" Target="file:///E:\V2\V29_CH02C_Tables.docx" TargetMode="External"/><Relationship Id="rId250" Type="http://schemas.openxmlformats.org/officeDocument/2006/relationships/hyperlink" Target="file:///E:\V2\V29_CH02C_Tables.docx" TargetMode="External"/><Relationship Id="rId292" Type="http://schemas.openxmlformats.org/officeDocument/2006/relationships/hyperlink" Target="file:///E:\V2\V29_CH02C_Tables.docx" TargetMode="External"/><Relationship Id="rId306" Type="http://schemas.openxmlformats.org/officeDocument/2006/relationships/hyperlink" Target="file:///E:\V2\V29_CH02C_Tables.docx" TargetMode="External"/><Relationship Id="rId45" Type="http://schemas.openxmlformats.org/officeDocument/2006/relationships/hyperlink" Target="file:///E:\V2\V29_CH02C_Tables.docx" TargetMode="External"/><Relationship Id="rId87" Type="http://schemas.openxmlformats.org/officeDocument/2006/relationships/hyperlink" Target="file:///E:\V2\V29_CH02C_Tables.docx" TargetMode="External"/><Relationship Id="rId110" Type="http://schemas.openxmlformats.org/officeDocument/2006/relationships/hyperlink" Target="file:///E:\V2\V29_CH02C_Tables.docx" TargetMode="External"/><Relationship Id="rId348" Type="http://schemas.openxmlformats.org/officeDocument/2006/relationships/hyperlink" Target="file:///E:\V2\V29_CH02C_Tables.docx" TargetMode="External"/><Relationship Id="rId152" Type="http://schemas.openxmlformats.org/officeDocument/2006/relationships/hyperlink" Target="file:///E:\V2\V29_CH02C_Tables.docx" TargetMode="External"/><Relationship Id="rId194" Type="http://schemas.openxmlformats.org/officeDocument/2006/relationships/hyperlink" Target="file:///E:\V2\V29_CH02C_Tables.docx" TargetMode="External"/><Relationship Id="rId208" Type="http://schemas.openxmlformats.org/officeDocument/2006/relationships/hyperlink" Target="file:///E:\V2\V29_CH02C_Tables.docx" TargetMode="External"/><Relationship Id="rId261" Type="http://schemas.openxmlformats.org/officeDocument/2006/relationships/hyperlink" Target="file:///E:\V2\V29_CH02C_Tables.docx" TargetMode="External"/><Relationship Id="rId14" Type="http://schemas.openxmlformats.org/officeDocument/2006/relationships/hyperlink" Target="file:///E:\V2\V29_CH02C_Tables.docx" TargetMode="External"/><Relationship Id="rId56" Type="http://schemas.openxmlformats.org/officeDocument/2006/relationships/hyperlink" Target="file:///E:\V2\V29_CH02C_Tables.docx" TargetMode="External"/><Relationship Id="rId317" Type="http://schemas.openxmlformats.org/officeDocument/2006/relationships/hyperlink" Target="file:///E:\V2\V29_CH02C_Tables.docx" TargetMode="External"/><Relationship Id="rId359" Type="http://schemas.openxmlformats.org/officeDocument/2006/relationships/hyperlink" Target="file:///E:\V2\V29_CH02C_Tables.docx" TargetMode="External"/><Relationship Id="rId98" Type="http://schemas.openxmlformats.org/officeDocument/2006/relationships/hyperlink" Target="file:///E:\V2\V29_CH02C_Tables.docx" TargetMode="External"/><Relationship Id="rId121" Type="http://schemas.openxmlformats.org/officeDocument/2006/relationships/hyperlink" Target="file:///E:\V2\V29_CH02C_Tables.docx" TargetMode="External"/><Relationship Id="rId163" Type="http://schemas.openxmlformats.org/officeDocument/2006/relationships/hyperlink" Target="file:///E:\V2\V29_CH02C_Tables.docx" TargetMode="External"/><Relationship Id="rId219" Type="http://schemas.openxmlformats.org/officeDocument/2006/relationships/hyperlink" Target="file:///E:\V2\V29_CH02C_Tables.docx" TargetMode="External"/><Relationship Id="rId370" Type="http://schemas.openxmlformats.org/officeDocument/2006/relationships/footer" Target="footer2.xml"/><Relationship Id="rId230" Type="http://schemas.openxmlformats.org/officeDocument/2006/relationships/hyperlink" Target="file:///E:\V2\V29_CH02C_Tables.docx" TargetMode="External"/><Relationship Id="rId25" Type="http://schemas.openxmlformats.org/officeDocument/2006/relationships/hyperlink" Target="file:///E:\V2\V29_CH02C_Tables.docx" TargetMode="External"/><Relationship Id="rId67" Type="http://schemas.openxmlformats.org/officeDocument/2006/relationships/hyperlink" Target="file:///E:\V2\V29_CH02C_Tables.docx" TargetMode="External"/><Relationship Id="rId272" Type="http://schemas.openxmlformats.org/officeDocument/2006/relationships/hyperlink" Target="file:///E:\V2\V29_CH02C_Tables.docx" TargetMode="External"/><Relationship Id="rId328" Type="http://schemas.openxmlformats.org/officeDocument/2006/relationships/hyperlink" Target="file:///E:\V2\V29_CH02C_Tables.docx" TargetMode="External"/><Relationship Id="rId132" Type="http://schemas.openxmlformats.org/officeDocument/2006/relationships/hyperlink" Target="file:///E:\V2\V29_CH02C_Tables.docx" TargetMode="External"/><Relationship Id="rId174" Type="http://schemas.openxmlformats.org/officeDocument/2006/relationships/hyperlink" Target="file:///E:\V2\V29_CH02C_Tables.docx" TargetMode="External"/><Relationship Id="rId241" Type="http://schemas.openxmlformats.org/officeDocument/2006/relationships/hyperlink" Target="file:///E:\V2\V29_CH02C_Tables.docx" TargetMode="External"/><Relationship Id="rId36" Type="http://schemas.openxmlformats.org/officeDocument/2006/relationships/hyperlink" Target="file:///E:\V2\V29_CH02C_Tables.docx" TargetMode="External"/><Relationship Id="rId283" Type="http://schemas.openxmlformats.org/officeDocument/2006/relationships/hyperlink" Target="file:///E:\V2\V29_CH02C_Tables.docx" TargetMode="External"/><Relationship Id="rId339" Type="http://schemas.openxmlformats.org/officeDocument/2006/relationships/hyperlink" Target="file:///E:\V2\V29_CH02C_Tables.docx" TargetMode="External"/><Relationship Id="rId78" Type="http://schemas.openxmlformats.org/officeDocument/2006/relationships/hyperlink" Target="file:///E:\V2\V29_CH02C_Tables.docx" TargetMode="External"/><Relationship Id="rId99" Type="http://schemas.openxmlformats.org/officeDocument/2006/relationships/hyperlink" Target="file:///E:\V2\V29_CH02C_Tables.docx" TargetMode="External"/><Relationship Id="rId101" Type="http://schemas.openxmlformats.org/officeDocument/2006/relationships/hyperlink" Target="file:///E:\V2\V29_CH02C_Tables.docx" TargetMode="External"/><Relationship Id="rId122" Type="http://schemas.openxmlformats.org/officeDocument/2006/relationships/hyperlink" Target="file:///E:\V2\V29_CH02C_Tables.docx" TargetMode="External"/><Relationship Id="rId143" Type="http://schemas.openxmlformats.org/officeDocument/2006/relationships/hyperlink" Target="file:///E:\V2\V29_CH02C_Tables.docx" TargetMode="External"/><Relationship Id="rId164" Type="http://schemas.openxmlformats.org/officeDocument/2006/relationships/hyperlink" Target="file:///E:\V2\V29_CH02C_Tables.docx" TargetMode="External"/><Relationship Id="rId185" Type="http://schemas.openxmlformats.org/officeDocument/2006/relationships/hyperlink" Target="file:///E:\V2\V29_CH02C_Tables.docx" TargetMode="External"/><Relationship Id="rId350" Type="http://schemas.openxmlformats.org/officeDocument/2006/relationships/hyperlink" Target="file:///E:\V2\V29_CH02C_Tables.docx" TargetMode="External"/><Relationship Id="rId371" Type="http://schemas.openxmlformats.org/officeDocument/2006/relationships/footer" Target="footer3.xml"/><Relationship Id="rId9" Type="http://schemas.openxmlformats.org/officeDocument/2006/relationships/hyperlink" Target="mailto:fm@lists.hl7.org" TargetMode="External"/><Relationship Id="rId210" Type="http://schemas.openxmlformats.org/officeDocument/2006/relationships/hyperlink" Target="file:///E:\V2\V29_CH02C_Tables.docx" TargetMode="External"/><Relationship Id="rId26" Type="http://schemas.openxmlformats.org/officeDocument/2006/relationships/hyperlink" Target="file:///E:\V2\V29_CH02C_Tables.docx" TargetMode="External"/><Relationship Id="rId231" Type="http://schemas.openxmlformats.org/officeDocument/2006/relationships/hyperlink" Target="file:///E:\V2\V29_CH02C_Tables.docx" TargetMode="External"/><Relationship Id="rId252" Type="http://schemas.openxmlformats.org/officeDocument/2006/relationships/hyperlink" Target="file:///E:\V2\V29_CH02C_Tables.docx" TargetMode="External"/><Relationship Id="rId273" Type="http://schemas.openxmlformats.org/officeDocument/2006/relationships/hyperlink" Target="file:///E:\V2\V29_CH02C_Tables.docx" TargetMode="External"/><Relationship Id="rId294" Type="http://schemas.openxmlformats.org/officeDocument/2006/relationships/hyperlink" Target="file:///E:\V2\V29_CH02C_Tables.docx" TargetMode="External"/><Relationship Id="rId308" Type="http://schemas.openxmlformats.org/officeDocument/2006/relationships/hyperlink" Target="file:///E:\V2\V29_CH02C_Tables.docx" TargetMode="External"/><Relationship Id="rId329" Type="http://schemas.openxmlformats.org/officeDocument/2006/relationships/hyperlink" Target="file:///E:\V2\V29_CH02C_Tables.docx" TargetMode="External"/><Relationship Id="rId47" Type="http://schemas.openxmlformats.org/officeDocument/2006/relationships/hyperlink" Target="file:///E:\V2\V29_CH02C_Tables.docx" TargetMode="External"/><Relationship Id="rId68" Type="http://schemas.openxmlformats.org/officeDocument/2006/relationships/hyperlink" Target="file:///E:\V2\V29_CH02C_Tables.docx" TargetMode="External"/><Relationship Id="rId89" Type="http://schemas.openxmlformats.org/officeDocument/2006/relationships/hyperlink" Target="file:///E:\V2\V29_CH02C_Tables.docx" TargetMode="External"/><Relationship Id="rId112" Type="http://schemas.openxmlformats.org/officeDocument/2006/relationships/hyperlink" Target="file:///E:\V2\V29_CH02C_Tables.docx" TargetMode="External"/><Relationship Id="rId133" Type="http://schemas.openxmlformats.org/officeDocument/2006/relationships/hyperlink" Target="file:///E:\V2\V29_CH02C_Tables.docx" TargetMode="External"/><Relationship Id="rId154" Type="http://schemas.openxmlformats.org/officeDocument/2006/relationships/hyperlink" Target="file:///E:\V2\V29_CH02C_Tables.docx" TargetMode="External"/><Relationship Id="rId175" Type="http://schemas.openxmlformats.org/officeDocument/2006/relationships/hyperlink" Target="file:///E:\V2\V29_CH02C_Tables.docx" TargetMode="External"/><Relationship Id="rId340" Type="http://schemas.openxmlformats.org/officeDocument/2006/relationships/hyperlink" Target="file:///E:\V2\V29_CH02C_Tables.docx" TargetMode="External"/><Relationship Id="rId361" Type="http://schemas.openxmlformats.org/officeDocument/2006/relationships/hyperlink" Target="file:///E:\V2\V29_CH02C_Tables.docx" TargetMode="External"/><Relationship Id="rId196" Type="http://schemas.openxmlformats.org/officeDocument/2006/relationships/hyperlink" Target="file:///E:\V2\V29_CH02C_Tables.docx" TargetMode="External"/><Relationship Id="rId200" Type="http://schemas.openxmlformats.org/officeDocument/2006/relationships/hyperlink" Target="file:///E:\V2\V29_CH02C_Tables.docx" TargetMode="External"/><Relationship Id="rId16" Type="http://schemas.openxmlformats.org/officeDocument/2006/relationships/hyperlink" Target="file:///E:\V2\V29_CH02C_Tables.docx" TargetMode="External"/><Relationship Id="rId221" Type="http://schemas.openxmlformats.org/officeDocument/2006/relationships/hyperlink" Target="file:///E:\V2\V29_CH02C_Tables.docx" TargetMode="External"/><Relationship Id="rId242" Type="http://schemas.openxmlformats.org/officeDocument/2006/relationships/hyperlink" Target="file:///E:\V2\V29_CH02C_Tables.docx" TargetMode="External"/><Relationship Id="rId263" Type="http://schemas.openxmlformats.org/officeDocument/2006/relationships/hyperlink" Target="file:///E:\V2\V29_CH02C_Tables.docx" TargetMode="External"/><Relationship Id="rId284" Type="http://schemas.openxmlformats.org/officeDocument/2006/relationships/hyperlink" Target="file:///E:\V2\V29_CH02C_Tables.docx" TargetMode="External"/><Relationship Id="rId319" Type="http://schemas.openxmlformats.org/officeDocument/2006/relationships/hyperlink" Target="file:///E:\V2\V29_CH02C_Tables.docx" TargetMode="External"/><Relationship Id="rId37" Type="http://schemas.openxmlformats.org/officeDocument/2006/relationships/hyperlink" Target="file:///E:\V2\V29_CH02C_Tables.docx" TargetMode="External"/><Relationship Id="rId58" Type="http://schemas.openxmlformats.org/officeDocument/2006/relationships/hyperlink" Target="file:///E:\V2\V29_CH02C_Tables.docx" TargetMode="External"/><Relationship Id="rId79" Type="http://schemas.openxmlformats.org/officeDocument/2006/relationships/hyperlink" Target="file:///E:\V2\V29_CH02C_Tables.docx" TargetMode="External"/><Relationship Id="rId102" Type="http://schemas.openxmlformats.org/officeDocument/2006/relationships/hyperlink" Target="file:///E:\V2\V29_CH02C_Tables.docx" TargetMode="External"/><Relationship Id="rId123" Type="http://schemas.openxmlformats.org/officeDocument/2006/relationships/hyperlink" Target="file:///E:\V2\V29_CH02C_Tables.docx" TargetMode="External"/><Relationship Id="rId144" Type="http://schemas.openxmlformats.org/officeDocument/2006/relationships/hyperlink" Target="file:///E:\V2\V29_CH02C_Tables.docx" TargetMode="External"/><Relationship Id="rId330" Type="http://schemas.openxmlformats.org/officeDocument/2006/relationships/hyperlink" Target="file:///E:\V2\V29_CH02C_Tables.docx" TargetMode="External"/><Relationship Id="rId90" Type="http://schemas.openxmlformats.org/officeDocument/2006/relationships/hyperlink" Target="file:///E:\V2\V29_CH02C_Tables.docx" TargetMode="External"/><Relationship Id="rId165" Type="http://schemas.openxmlformats.org/officeDocument/2006/relationships/hyperlink" Target="file:///E:\V2\V29_CH02C_Tables.docx" TargetMode="External"/><Relationship Id="rId186" Type="http://schemas.openxmlformats.org/officeDocument/2006/relationships/hyperlink" Target="file:///E:\V2\V29_CH02C_Tables.docx" TargetMode="External"/><Relationship Id="rId351" Type="http://schemas.openxmlformats.org/officeDocument/2006/relationships/hyperlink" Target="file:///E:\V2\V29_CH02C_Tables.docx" TargetMode="External"/><Relationship Id="rId372" Type="http://schemas.openxmlformats.org/officeDocument/2006/relationships/fontTable" Target="fontTable.xml"/><Relationship Id="rId211" Type="http://schemas.openxmlformats.org/officeDocument/2006/relationships/hyperlink" Target="file:///E:\V2\V29_CH02C_Tables.docx" TargetMode="External"/><Relationship Id="rId232" Type="http://schemas.openxmlformats.org/officeDocument/2006/relationships/hyperlink" Target="file:///E:\V2\V29_CH02C_Tables.docx" TargetMode="External"/><Relationship Id="rId253" Type="http://schemas.openxmlformats.org/officeDocument/2006/relationships/hyperlink" Target="file:///E:\V2\V29_CH02C_Tables.docx" TargetMode="External"/><Relationship Id="rId274" Type="http://schemas.openxmlformats.org/officeDocument/2006/relationships/hyperlink" Target="file:///E:\V2\V29_CH02C_Tables.docx" TargetMode="External"/><Relationship Id="rId295" Type="http://schemas.openxmlformats.org/officeDocument/2006/relationships/hyperlink" Target="file:///E:\V2\V29_CH02C_Tables.docx" TargetMode="External"/><Relationship Id="rId309" Type="http://schemas.openxmlformats.org/officeDocument/2006/relationships/hyperlink" Target="file:///E:\V2\V29_CH02C_Tables.docx" TargetMode="External"/><Relationship Id="rId27" Type="http://schemas.openxmlformats.org/officeDocument/2006/relationships/hyperlink" Target="file:///E:\V2\V29_CH02C_Tables.docx" TargetMode="External"/><Relationship Id="rId48" Type="http://schemas.openxmlformats.org/officeDocument/2006/relationships/hyperlink" Target="file:///E:\V2\V29_CH02C_Tables.docx" TargetMode="External"/><Relationship Id="rId69" Type="http://schemas.openxmlformats.org/officeDocument/2006/relationships/hyperlink" Target="file:///E:\V2\V29_CH02C_Tables.docx" TargetMode="External"/><Relationship Id="rId113" Type="http://schemas.openxmlformats.org/officeDocument/2006/relationships/hyperlink" Target="file:///E:\V2\V29_CH02C_Tables.docx" TargetMode="External"/><Relationship Id="rId134" Type="http://schemas.openxmlformats.org/officeDocument/2006/relationships/hyperlink" Target="file:///E:\V2\V29_CH02C_Tables.docx" TargetMode="External"/><Relationship Id="rId320" Type="http://schemas.openxmlformats.org/officeDocument/2006/relationships/hyperlink" Target="file:///E:\V2\V29_CH02C_Tables.docx" TargetMode="External"/><Relationship Id="rId80" Type="http://schemas.openxmlformats.org/officeDocument/2006/relationships/hyperlink" Target="file:///E:\V2\V29_CH02C_Tables.docx" TargetMode="External"/><Relationship Id="rId155" Type="http://schemas.openxmlformats.org/officeDocument/2006/relationships/hyperlink" Target="file:///E:\V2\V29_CH02C_Tables.docx" TargetMode="External"/><Relationship Id="rId176" Type="http://schemas.openxmlformats.org/officeDocument/2006/relationships/hyperlink" Target="file:///E:\V2\V29_CH02C_Tables.docx" TargetMode="External"/><Relationship Id="rId197" Type="http://schemas.openxmlformats.org/officeDocument/2006/relationships/hyperlink" Target="file:///E:\V2\V29_CH02C_Tables.docx" TargetMode="External"/><Relationship Id="rId341" Type="http://schemas.openxmlformats.org/officeDocument/2006/relationships/hyperlink" Target="file:///E:\V2\V29_CH02C_Tables.docx" TargetMode="External"/><Relationship Id="rId362" Type="http://schemas.openxmlformats.org/officeDocument/2006/relationships/hyperlink" Target="file:///E:\V2\V29_CH02C_Tables.docx" TargetMode="External"/><Relationship Id="rId201" Type="http://schemas.openxmlformats.org/officeDocument/2006/relationships/hyperlink" Target="file:///E:\V2\V29_CH02C_Tables.docx" TargetMode="External"/><Relationship Id="rId222" Type="http://schemas.openxmlformats.org/officeDocument/2006/relationships/hyperlink" Target="file:///E:\V2\V29_CH02C_Tables.docx" TargetMode="External"/><Relationship Id="rId243" Type="http://schemas.openxmlformats.org/officeDocument/2006/relationships/hyperlink" Target="file:///E:\V2\V29_CH02C_Tables.docx" TargetMode="External"/><Relationship Id="rId264" Type="http://schemas.openxmlformats.org/officeDocument/2006/relationships/hyperlink" Target="file:///E:\V2\V29_CH02C_Tables.docx" TargetMode="External"/><Relationship Id="rId285" Type="http://schemas.openxmlformats.org/officeDocument/2006/relationships/hyperlink" Target="file:///E:\V2\V29_CH02C_Tables.docx" TargetMode="External"/><Relationship Id="rId17" Type="http://schemas.openxmlformats.org/officeDocument/2006/relationships/hyperlink" Target="file:///E:\V2\V29_CH02C_Tables.docx" TargetMode="External"/><Relationship Id="rId38" Type="http://schemas.openxmlformats.org/officeDocument/2006/relationships/hyperlink" Target="http://www/hcfa.gov/stats/icd10.icd10.htm" TargetMode="External"/><Relationship Id="rId59" Type="http://schemas.openxmlformats.org/officeDocument/2006/relationships/hyperlink" Target="file:///E:\V2\V29_CH02C_Tables.docx" TargetMode="External"/><Relationship Id="rId103" Type="http://schemas.openxmlformats.org/officeDocument/2006/relationships/hyperlink" Target="file:///E:\V2\V29_CH02C_Tables.docx" TargetMode="External"/><Relationship Id="rId124" Type="http://schemas.openxmlformats.org/officeDocument/2006/relationships/hyperlink" Target="file:///E:\V2\V29_CH02C_Tables.docx" TargetMode="External"/><Relationship Id="rId310" Type="http://schemas.openxmlformats.org/officeDocument/2006/relationships/hyperlink" Target="file:///E:\V2\V29_CH02C_Tables.docx" TargetMode="External"/><Relationship Id="rId70" Type="http://schemas.openxmlformats.org/officeDocument/2006/relationships/hyperlink" Target="file:///E:\V2\V29_CH02C_Tables.docx" TargetMode="External"/><Relationship Id="rId91" Type="http://schemas.openxmlformats.org/officeDocument/2006/relationships/hyperlink" Target="file:///E:\V2\V29_CH02C_Tables.docx" TargetMode="External"/><Relationship Id="rId145" Type="http://schemas.openxmlformats.org/officeDocument/2006/relationships/hyperlink" Target="file:///E:\V2\V29_CH02C_Tables.docx" TargetMode="External"/><Relationship Id="rId166" Type="http://schemas.openxmlformats.org/officeDocument/2006/relationships/hyperlink" Target="file:///E:\V2\V29_CH02C_Tables.docx" TargetMode="External"/><Relationship Id="rId187" Type="http://schemas.openxmlformats.org/officeDocument/2006/relationships/hyperlink" Target="file:///E:\V2\V29_CH02C_Tables.docx" TargetMode="External"/><Relationship Id="rId331" Type="http://schemas.openxmlformats.org/officeDocument/2006/relationships/hyperlink" Target="file:///E:\V2\V29_CH02C_Tables.docx" TargetMode="External"/><Relationship Id="rId352" Type="http://schemas.openxmlformats.org/officeDocument/2006/relationships/hyperlink" Target="file:///E:\V2\V29_CH02C_Tables.docx" TargetMode="External"/><Relationship Id="rId373" Type="http://schemas.microsoft.com/office/2011/relationships/people" Target="people.xml"/><Relationship Id="rId1" Type="http://schemas.openxmlformats.org/officeDocument/2006/relationships/customXml" Target="../customXml/item1.xml"/><Relationship Id="rId212" Type="http://schemas.openxmlformats.org/officeDocument/2006/relationships/hyperlink" Target="file:///E:\V2\V29_CH02C_Tables.docx" TargetMode="External"/><Relationship Id="rId233" Type="http://schemas.openxmlformats.org/officeDocument/2006/relationships/hyperlink" Target="file:///E:\V2\V29_CH02C_Tables.docx" TargetMode="External"/><Relationship Id="rId254" Type="http://schemas.openxmlformats.org/officeDocument/2006/relationships/hyperlink" Target="file:///E:\V2\V29_CH02C_Tables.docx" TargetMode="External"/><Relationship Id="rId28" Type="http://schemas.openxmlformats.org/officeDocument/2006/relationships/hyperlink" Target="file:///E:\V2\V29_CH02C_Tables.docx" TargetMode="External"/><Relationship Id="rId49" Type="http://schemas.openxmlformats.org/officeDocument/2006/relationships/hyperlink" Target="file:///E:\V2\V29_CH02C_Tables.docx" TargetMode="External"/><Relationship Id="rId114" Type="http://schemas.openxmlformats.org/officeDocument/2006/relationships/hyperlink" Target="file:///E:\V2\V29_CH02C_Tables.docx" TargetMode="External"/><Relationship Id="rId275" Type="http://schemas.openxmlformats.org/officeDocument/2006/relationships/hyperlink" Target="file:///E:\V2\V29_CH02C_Tables.docx" TargetMode="External"/><Relationship Id="rId296" Type="http://schemas.openxmlformats.org/officeDocument/2006/relationships/hyperlink" Target="file:///E:\V2\V29_CH02C_Tables.docx" TargetMode="External"/><Relationship Id="rId300" Type="http://schemas.openxmlformats.org/officeDocument/2006/relationships/hyperlink" Target="file:///E:\V2\V29_CH02C_Tables.docx" TargetMode="External"/><Relationship Id="rId60" Type="http://schemas.openxmlformats.org/officeDocument/2006/relationships/hyperlink" Target="file:///E:\V2\V29_CH02C_Tables.docx" TargetMode="External"/><Relationship Id="rId81" Type="http://schemas.openxmlformats.org/officeDocument/2006/relationships/hyperlink" Target="file:///E:\V2\V29_CH02C_Tables.docx" TargetMode="External"/><Relationship Id="rId135" Type="http://schemas.openxmlformats.org/officeDocument/2006/relationships/hyperlink" Target="file:///E:\V2\V29_CH02C_Tables.docx" TargetMode="External"/><Relationship Id="rId156" Type="http://schemas.openxmlformats.org/officeDocument/2006/relationships/hyperlink" Target="file:///E:\V2\V29_CH02C_Tables.docx" TargetMode="External"/><Relationship Id="rId177" Type="http://schemas.openxmlformats.org/officeDocument/2006/relationships/hyperlink" Target="file:///E:\V2\V29_CH02C_Tables.docx" TargetMode="External"/><Relationship Id="rId198" Type="http://schemas.openxmlformats.org/officeDocument/2006/relationships/hyperlink" Target="file:///E:\V2\V29_CH02C_Tables.docx" TargetMode="External"/><Relationship Id="rId321" Type="http://schemas.openxmlformats.org/officeDocument/2006/relationships/hyperlink" Target="file:///E:\V2\V29_CH02C_Tables.docx" TargetMode="External"/><Relationship Id="rId342" Type="http://schemas.openxmlformats.org/officeDocument/2006/relationships/hyperlink" Target="file:///E:\V2\V29_CH02C_Tables.docx" TargetMode="External"/><Relationship Id="rId363" Type="http://schemas.openxmlformats.org/officeDocument/2006/relationships/hyperlink" Target="file:///E:\V2\V29_CH02C_Tables.docx" TargetMode="External"/><Relationship Id="rId202" Type="http://schemas.openxmlformats.org/officeDocument/2006/relationships/hyperlink" Target="file:///E:\V2\V29_CH02C_Tables.docx" TargetMode="External"/><Relationship Id="rId223" Type="http://schemas.openxmlformats.org/officeDocument/2006/relationships/hyperlink" Target="file:///E:\V2\V29_CH02C_Tables.docx" TargetMode="External"/><Relationship Id="rId244" Type="http://schemas.openxmlformats.org/officeDocument/2006/relationships/hyperlink" Target="file:///E:\V2\V29_CH02C_Tables.docx" TargetMode="External"/><Relationship Id="rId18" Type="http://schemas.openxmlformats.org/officeDocument/2006/relationships/hyperlink" Target="file:///E:\V2\V29_CH02C_Tables.docx" TargetMode="External"/><Relationship Id="rId39" Type="http://schemas.openxmlformats.org/officeDocument/2006/relationships/hyperlink" Target="file:///E:\V2\V29_CH02C_Tables.docx" TargetMode="External"/><Relationship Id="rId265" Type="http://schemas.openxmlformats.org/officeDocument/2006/relationships/hyperlink" Target="file:///E:\V2\V29_CH02C_Tables.docx" TargetMode="External"/><Relationship Id="rId286" Type="http://schemas.openxmlformats.org/officeDocument/2006/relationships/hyperlink" Target="file:///E:\V2\V29_CH02C_Tables.docx" TargetMode="External"/><Relationship Id="rId50" Type="http://schemas.openxmlformats.org/officeDocument/2006/relationships/hyperlink" Target="file:///E:\V2\V29_CH02C_Tables.docx" TargetMode="External"/><Relationship Id="rId104" Type="http://schemas.openxmlformats.org/officeDocument/2006/relationships/hyperlink" Target="file:///E:\V2\V29_CH02C_Tables.docx" TargetMode="External"/><Relationship Id="rId125" Type="http://schemas.openxmlformats.org/officeDocument/2006/relationships/hyperlink" Target="file:///E:\V2\V29_CH02C_Tables.docx" TargetMode="External"/><Relationship Id="rId146" Type="http://schemas.openxmlformats.org/officeDocument/2006/relationships/hyperlink" Target="file:///E:\V2\V29_CH02C_Tables.docx" TargetMode="External"/><Relationship Id="rId167" Type="http://schemas.openxmlformats.org/officeDocument/2006/relationships/hyperlink" Target="file:///E:\V2\V29_CH02C_Tables.docx" TargetMode="External"/><Relationship Id="rId188" Type="http://schemas.openxmlformats.org/officeDocument/2006/relationships/hyperlink" Target="file:///E:\V2\V29_CH02C_Tables.docx" TargetMode="External"/><Relationship Id="rId311" Type="http://schemas.openxmlformats.org/officeDocument/2006/relationships/hyperlink" Target="file:///E:\V2\V29_CH02C_Tables.docx" TargetMode="External"/><Relationship Id="rId332" Type="http://schemas.openxmlformats.org/officeDocument/2006/relationships/hyperlink" Target="file:///E:\V2\V29_CH02C_Tables.docx" TargetMode="External"/><Relationship Id="rId353" Type="http://schemas.openxmlformats.org/officeDocument/2006/relationships/hyperlink" Target="file:///E:\V2\V29_CH02C_Tables.docx" TargetMode="External"/><Relationship Id="rId374" Type="http://schemas.openxmlformats.org/officeDocument/2006/relationships/theme" Target="theme/theme1.xml"/><Relationship Id="rId71" Type="http://schemas.openxmlformats.org/officeDocument/2006/relationships/hyperlink" Target="file:///E:\V2\V29_CH02C_Tables.docx" TargetMode="External"/><Relationship Id="rId92" Type="http://schemas.openxmlformats.org/officeDocument/2006/relationships/hyperlink" Target="file:///E:\V2\V29_CH02C_Tables.docx" TargetMode="External"/><Relationship Id="rId213" Type="http://schemas.openxmlformats.org/officeDocument/2006/relationships/hyperlink" Target="file:///E:\V2\V29_CH02C_Tables.docx" TargetMode="External"/><Relationship Id="rId234" Type="http://schemas.openxmlformats.org/officeDocument/2006/relationships/hyperlink" Target="file:///E:\V2\V29_CH02C_Tables.docx" TargetMode="External"/><Relationship Id="rId2" Type="http://schemas.openxmlformats.org/officeDocument/2006/relationships/numbering" Target="numbering.xml"/><Relationship Id="rId29" Type="http://schemas.openxmlformats.org/officeDocument/2006/relationships/hyperlink" Target="file:///E:\V2\V29_CH02C_Tables.docx" TargetMode="External"/><Relationship Id="rId255" Type="http://schemas.openxmlformats.org/officeDocument/2006/relationships/hyperlink" Target="file:///E:\V2\V29_CH02C_Tables.docx" TargetMode="External"/><Relationship Id="rId276" Type="http://schemas.openxmlformats.org/officeDocument/2006/relationships/hyperlink" Target="file:///E:\V2\V29_CH02C_Tables.docx" TargetMode="External"/><Relationship Id="rId297" Type="http://schemas.openxmlformats.org/officeDocument/2006/relationships/hyperlink" Target="file:///E:\V2\V29_CH02C_Tables.docx" TargetMode="External"/><Relationship Id="rId40" Type="http://schemas.openxmlformats.org/officeDocument/2006/relationships/hyperlink" Target="http://www/hcfa.gov/stats/icd10.icd10.htm" TargetMode="External"/><Relationship Id="rId115" Type="http://schemas.openxmlformats.org/officeDocument/2006/relationships/hyperlink" Target="file:///E:\V2\V29_CH02C_Tables.docx" TargetMode="External"/><Relationship Id="rId136" Type="http://schemas.openxmlformats.org/officeDocument/2006/relationships/hyperlink" Target="file:///E:\V2\V29_CH02C_Tables.docx" TargetMode="External"/><Relationship Id="rId157" Type="http://schemas.openxmlformats.org/officeDocument/2006/relationships/hyperlink" Target="file:///E:\V2\V29_CH02C_Tables.docx" TargetMode="External"/><Relationship Id="rId178" Type="http://schemas.openxmlformats.org/officeDocument/2006/relationships/hyperlink" Target="file:///E:\V2\V29_CH02C_Tables.docx" TargetMode="External"/><Relationship Id="rId301" Type="http://schemas.openxmlformats.org/officeDocument/2006/relationships/hyperlink" Target="file:///E:\V2\V29_CH02C_Tables.docx" TargetMode="External"/><Relationship Id="rId322" Type="http://schemas.openxmlformats.org/officeDocument/2006/relationships/hyperlink" Target="file:///E:\V2\V29_CH02C_Tables.docx" TargetMode="External"/><Relationship Id="rId343" Type="http://schemas.openxmlformats.org/officeDocument/2006/relationships/hyperlink" Target="file:///E:\V2\V29_CH02C_Tables.docx" TargetMode="External"/><Relationship Id="rId364" Type="http://schemas.openxmlformats.org/officeDocument/2006/relationships/hyperlink" Target="file:///E:\V2\V29_CH02C_Tables.docx" TargetMode="External"/><Relationship Id="rId61" Type="http://schemas.openxmlformats.org/officeDocument/2006/relationships/hyperlink" Target="file:///E:\V2\V29_CH02C_Tables.docx" TargetMode="External"/><Relationship Id="rId82" Type="http://schemas.openxmlformats.org/officeDocument/2006/relationships/hyperlink" Target="file:///E:\V2\V29_CH02C_Tables.docx" TargetMode="External"/><Relationship Id="rId199" Type="http://schemas.openxmlformats.org/officeDocument/2006/relationships/hyperlink" Target="file:///E:\V2\V29_CH02C_Tables.docx" TargetMode="External"/><Relationship Id="rId203" Type="http://schemas.openxmlformats.org/officeDocument/2006/relationships/hyperlink" Target="file:///E:\V2\V29_CH02C_Tables.docx" TargetMode="External"/><Relationship Id="rId19" Type="http://schemas.openxmlformats.org/officeDocument/2006/relationships/hyperlink" Target="file:///E:\V2\V29_CH02C_Tables.docx" TargetMode="External"/><Relationship Id="rId224" Type="http://schemas.openxmlformats.org/officeDocument/2006/relationships/hyperlink" Target="file:///E:\V2\V29_CH02C_Tables.docx" TargetMode="External"/><Relationship Id="rId245" Type="http://schemas.openxmlformats.org/officeDocument/2006/relationships/hyperlink" Target="file:///E:\V2\V29_CH02C_Tables.docx" TargetMode="External"/><Relationship Id="rId266" Type="http://schemas.openxmlformats.org/officeDocument/2006/relationships/hyperlink" Target="file:///E:\V2\V29_CH02C_Tables.docx" TargetMode="External"/><Relationship Id="rId287" Type="http://schemas.openxmlformats.org/officeDocument/2006/relationships/hyperlink" Target="file:///E:\V2\V29_CH02C_Tables.docx" TargetMode="External"/><Relationship Id="rId30" Type="http://schemas.openxmlformats.org/officeDocument/2006/relationships/hyperlink" Target="file:///E:\V2\V29_CH02C_Tables.docx" TargetMode="External"/><Relationship Id="rId105" Type="http://schemas.openxmlformats.org/officeDocument/2006/relationships/hyperlink" Target="file:///E:\V2\V29_CH02C_Tables.docx" TargetMode="External"/><Relationship Id="rId126" Type="http://schemas.openxmlformats.org/officeDocument/2006/relationships/hyperlink" Target="file:///E:\V2\V29_CH02C_Tables.docx" TargetMode="External"/><Relationship Id="rId147" Type="http://schemas.openxmlformats.org/officeDocument/2006/relationships/hyperlink" Target="file:///E:\V2\V29_CH02C_Tables.docx" TargetMode="External"/><Relationship Id="rId168" Type="http://schemas.openxmlformats.org/officeDocument/2006/relationships/hyperlink" Target="file:///E:\V2\V29_CH02C_Tables.docx" TargetMode="External"/><Relationship Id="rId312" Type="http://schemas.openxmlformats.org/officeDocument/2006/relationships/hyperlink" Target="file:///E:\V2\V29_CH02C_Tables.docx" TargetMode="External"/><Relationship Id="rId333" Type="http://schemas.openxmlformats.org/officeDocument/2006/relationships/hyperlink" Target="file:///E:\V2\V29_CH02C_Tables.docx" TargetMode="External"/><Relationship Id="rId354" Type="http://schemas.openxmlformats.org/officeDocument/2006/relationships/hyperlink" Target="file:///E:\V2\V29_CH02C_Tables.docx" TargetMode="External"/><Relationship Id="rId51" Type="http://schemas.openxmlformats.org/officeDocument/2006/relationships/hyperlink" Target="file:///E:\V2\V29_CH02C_Tables.docx" TargetMode="External"/><Relationship Id="rId72" Type="http://schemas.openxmlformats.org/officeDocument/2006/relationships/hyperlink" Target="file:///E:\V2\V29_CH02C_Tables.docx" TargetMode="External"/><Relationship Id="rId93" Type="http://schemas.openxmlformats.org/officeDocument/2006/relationships/hyperlink" Target="file:///E:\V2\V29_CH02C_Tables.docx" TargetMode="External"/><Relationship Id="rId189" Type="http://schemas.openxmlformats.org/officeDocument/2006/relationships/hyperlink" Target="file:///E:\V2\V29_CH02C_Tables.docx" TargetMode="External"/><Relationship Id="rId3" Type="http://schemas.openxmlformats.org/officeDocument/2006/relationships/styles" Target="styles.xml"/><Relationship Id="rId214" Type="http://schemas.openxmlformats.org/officeDocument/2006/relationships/hyperlink" Target="file:///E:\V2\V29_CH02C_Tables.docx" TargetMode="External"/><Relationship Id="rId235" Type="http://schemas.openxmlformats.org/officeDocument/2006/relationships/hyperlink" Target="file:///E:\V2\V29_CH02C_Tables.docx" TargetMode="External"/><Relationship Id="rId256" Type="http://schemas.openxmlformats.org/officeDocument/2006/relationships/hyperlink" Target="file:///E:\V2\V29_CH02C_Tables.docx" TargetMode="External"/><Relationship Id="rId277" Type="http://schemas.openxmlformats.org/officeDocument/2006/relationships/hyperlink" Target="file:///E:\V2\V29_CH02C_Tables.docx" TargetMode="External"/><Relationship Id="rId298" Type="http://schemas.openxmlformats.org/officeDocument/2006/relationships/hyperlink" Target="file:///E:\V2\V29_CH02C_Tables.docx" TargetMode="External"/><Relationship Id="rId116" Type="http://schemas.openxmlformats.org/officeDocument/2006/relationships/hyperlink" Target="file:///E:\V2\V29_CH02C_Tables.docx" TargetMode="External"/><Relationship Id="rId137" Type="http://schemas.openxmlformats.org/officeDocument/2006/relationships/hyperlink" Target="file:///E:\V2\V29_CH02C_Tables.docx" TargetMode="External"/><Relationship Id="rId158" Type="http://schemas.openxmlformats.org/officeDocument/2006/relationships/hyperlink" Target="file:///E:\V2\V29_CH02C_Tables.docx" TargetMode="External"/><Relationship Id="rId302" Type="http://schemas.openxmlformats.org/officeDocument/2006/relationships/hyperlink" Target="file:///E:\V2\V29_CH02C_CodeTables.doc" TargetMode="External"/><Relationship Id="rId323" Type="http://schemas.openxmlformats.org/officeDocument/2006/relationships/hyperlink" Target="file:///E:\V2\V29_CH02C_Tables.docx" TargetMode="External"/><Relationship Id="rId344" Type="http://schemas.openxmlformats.org/officeDocument/2006/relationships/hyperlink" Target="file:///E:\V2\V29_CH02C_Tables.docx" TargetMode="External"/><Relationship Id="rId20" Type="http://schemas.openxmlformats.org/officeDocument/2006/relationships/hyperlink" Target="file:///E:\V2\V29_CH02C_Tables.docx" TargetMode="External"/><Relationship Id="rId41" Type="http://schemas.openxmlformats.org/officeDocument/2006/relationships/hyperlink" Target="file:///E:\V2\V29_CH02C_Tables.docx" TargetMode="External"/><Relationship Id="rId62" Type="http://schemas.openxmlformats.org/officeDocument/2006/relationships/hyperlink" Target="file:///E:\V2\V29_CH02C_Tables.docx" TargetMode="External"/><Relationship Id="rId83" Type="http://schemas.openxmlformats.org/officeDocument/2006/relationships/hyperlink" Target="file:///E:\V2\V29_CH02C_Tables.docx" TargetMode="External"/><Relationship Id="rId179" Type="http://schemas.openxmlformats.org/officeDocument/2006/relationships/hyperlink" Target="file:///E:\V2\V29_CH02C_Tables.docx" TargetMode="External"/><Relationship Id="rId365" Type="http://schemas.openxmlformats.org/officeDocument/2006/relationships/hyperlink" Target="file:///E:\V2\V29_CH02C_Tables.docx" TargetMode="External"/><Relationship Id="rId190" Type="http://schemas.openxmlformats.org/officeDocument/2006/relationships/hyperlink" Target="file:///E:\V2\V29_CH02C_Tables.docx" TargetMode="External"/><Relationship Id="rId204" Type="http://schemas.openxmlformats.org/officeDocument/2006/relationships/hyperlink" Target="file:///E:\V2\V29_CH02C_Tables.docx" TargetMode="External"/><Relationship Id="rId225" Type="http://schemas.openxmlformats.org/officeDocument/2006/relationships/hyperlink" Target="file:///E:\V2\V29_CH02C_Tables.docx" TargetMode="External"/><Relationship Id="rId246" Type="http://schemas.openxmlformats.org/officeDocument/2006/relationships/hyperlink" Target="file:///E:\V2\V29_CH02C_Tables.docx" TargetMode="External"/><Relationship Id="rId267" Type="http://schemas.openxmlformats.org/officeDocument/2006/relationships/hyperlink" Target="file:///E:\V2\V29_CH02C_Tables.docx" TargetMode="External"/><Relationship Id="rId288" Type="http://schemas.openxmlformats.org/officeDocument/2006/relationships/hyperlink" Target="file:///E:\V2\V29_CH02C_Tables.docx" TargetMode="External"/><Relationship Id="rId106" Type="http://schemas.openxmlformats.org/officeDocument/2006/relationships/hyperlink" Target="file:///E:\V2\V29_CH02C_Tables.docx" TargetMode="External"/><Relationship Id="rId127" Type="http://schemas.openxmlformats.org/officeDocument/2006/relationships/hyperlink" Target="file:///E:\V2\V29_CH02C_Tables.docx" TargetMode="External"/><Relationship Id="rId313" Type="http://schemas.openxmlformats.org/officeDocument/2006/relationships/hyperlink" Target="file:///E:\V2\V29_CH02C_Tables.docx" TargetMode="External"/><Relationship Id="rId10" Type="http://schemas.openxmlformats.org/officeDocument/2006/relationships/hyperlink" Target="http://www.hl7.org/fhir/uv/gender-harmony/2022Sep" TargetMode="External"/><Relationship Id="rId31" Type="http://schemas.openxmlformats.org/officeDocument/2006/relationships/hyperlink" Target="file:///E:\V2\V29_CH02C_Tables.docx" TargetMode="External"/><Relationship Id="rId52" Type="http://schemas.openxmlformats.org/officeDocument/2006/relationships/hyperlink" Target="file:///E:\V2\V29_CH02C_Tables.docx" TargetMode="External"/><Relationship Id="rId73" Type="http://schemas.openxmlformats.org/officeDocument/2006/relationships/hyperlink" Target="file:///E:\V2\V29_CH02C_Tables.docx" TargetMode="External"/><Relationship Id="rId94" Type="http://schemas.openxmlformats.org/officeDocument/2006/relationships/hyperlink" Target="file:///E:\V2\V29_CH02C_Tables.docx" TargetMode="External"/><Relationship Id="rId148" Type="http://schemas.openxmlformats.org/officeDocument/2006/relationships/hyperlink" Target="file:///E:\V2\V29_CH02C_Tables.docx" TargetMode="External"/><Relationship Id="rId169" Type="http://schemas.openxmlformats.org/officeDocument/2006/relationships/hyperlink" Target="file:///E:\V2\V29_CH02C_Tables.docx" TargetMode="External"/><Relationship Id="rId334" Type="http://schemas.openxmlformats.org/officeDocument/2006/relationships/hyperlink" Target="file:///E:\V2\V29_CH02C_Tables.docx" TargetMode="External"/><Relationship Id="rId355" Type="http://schemas.openxmlformats.org/officeDocument/2006/relationships/hyperlink" Target="file:///E:\V2\V29_CH02C_Tables.docx" TargetMode="External"/><Relationship Id="rId4" Type="http://schemas.openxmlformats.org/officeDocument/2006/relationships/settings" Target="settings.xml"/><Relationship Id="rId180" Type="http://schemas.openxmlformats.org/officeDocument/2006/relationships/hyperlink" Target="file:///E:\V2\V29_CH02C_Tables.docx" TargetMode="External"/><Relationship Id="rId215" Type="http://schemas.openxmlformats.org/officeDocument/2006/relationships/hyperlink" Target="file:///E:\V2\V29_CH02C_Tables.docx" TargetMode="External"/><Relationship Id="rId236" Type="http://schemas.openxmlformats.org/officeDocument/2006/relationships/hyperlink" Target="file:///E:\V2\V29_CH02C_Tables.docx" TargetMode="External"/><Relationship Id="rId257" Type="http://schemas.openxmlformats.org/officeDocument/2006/relationships/hyperlink" Target="file:///E:\V2\V29_CH02C_Tables.docx" TargetMode="External"/><Relationship Id="rId278" Type="http://schemas.openxmlformats.org/officeDocument/2006/relationships/hyperlink" Target="file:///E:\V2\V29_CH02C_Tables.docx" TargetMode="External"/><Relationship Id="rId303" Type="http://schemas.openxmlformats.org/officeDocument/2006/relationships/hyperlink" Target="file:///E:\V2\V29_CH02C_CodeTables.doc" TargetMode="External"/><Relationship Id="rId42" Type="http://schemas.openxmlformats.org/officeDocument/2006/relationships/hyperlink" Target="file:///E:\V2\V29_CH02C_Tables.docx" TargetMode="External"/><Relationship Id="rId84" Type="http://schemas.openxmlformats.org/officeDocument/2006/relationships/hyperlink" Target="file:///E:\V2\V29_CH02C_Tables.docx" TargetMode="External"/><Relationship Id="rId138" Type="http://schemas.openxmlformats.org/officeDocument/2006/relationships/hyperlink" Target="file:///E:\V2\V29_CH02C_Tables.docx" TargetMode="External"/><Relationship Id="rId345" Type="http://schemas.openxmlformats.org/officeDocument/2006/relationships/hyperlink" Target="file:///E:\V2\V29_CH02C_Tables.docx" TargetMode="External"/><Relationship Id="rId191" Type="http://schemas.openxmlformats.org/officeDocument/2006/relationships/hyperlink" Target="file:///E:\V2\V29_CH02C_Tables.docx" TargetMode="External"/><Relationship Id="rId205" Type="http://schemas.openxmlformats.org/officeDocument/2006/relationships/hyperlink" Target="file:///E:\V2\V29_CH02C_Tables.docx" TargetMode="External"/><Relationship Id="rId247" Type="http://schemas.openxmlformats.org/officeDocument/2006/relationships/hyperlink" Target="file:///E:\V2\V29_CH02C_Tables.docx" TargetMode="External"/><Relationship Id="rId107" Type="http://schemas.openxmlformats.org/officeDocument/2006/relationships/hyperlink" Target="file:///E:\V2\V29_CH02C_Tables.docx" TargetMode="External"/><Relationship Id="rId289" Type="http://schemas.openxmlformats.org/officeDocument/2006/relationships/hyperlink" Target="file:///E:\V2\V29_CH02C_Tables.docx" TargetMode="External"/><Relationship Id="rId11" Type="http://schemas.openxmlformats.org/officeDocument/2006/relationships/hyperlink" Target="http://www.hl7.org/permalink/?GenderHarmonyIGBallot" TargetMode="External"/><Relationship Id="rId53" Type="http://schemas.openxmlformats.org/officeDocument/2006/relationships/hyperlink" Target="file:///E:\V2\V29_CH02C_Tables.docx" TargetMode="External"/><Relationship Id="rId149" Type="http://schemas.openxmlformats.org/officeDocument/2006/relationships/hyperlink" Target="file:///E:\V2\V29_CH02C_Tables.docx" TargetMode="External"/><Relationship Id="rId314" Type="http://schemas.openxmlformats.org/officeDocument/2006/relationships/hyperlink" Target="file:///E:\V2\V29_CH02C_Tables.docx" TargetMode="External"/><Relationship Id="rId356" Type="http://schemas.openxmlformats.org/officeDocument/2006/relationships/hyperlink" Target="file:///E:\V2\V29_CH02C_Tables.docx" TargetMode="External"/><Relationship Id="rId95" Type="http://schemas.openxmlformats.org/officeDocument/2006/relationships/hyperlink" Target="file:///E:\V2\V29_CH02C_Tables.docx" TargetMode="External"/><Relationship Id="rId160" Type="http://schemas.openxmlformats.org/officeDocument/2006/relationships/hyperlink" Target="file:///E:\V2\V29_CH02C_Tables.docx" TargetMode="External"/><Relationship Id="rId216" Type="http://schemas.openxmlformats.org/officeDocument/2006/relationships/hyperlink" Target="file:///E:\V2\V29_CH02C_Tables.docx" TargetMode="External"/><Relationship Id="rId258" Type="http://schemas.openxmlformats.org/officeDocument/2006/relationships/hyperlink" Target="file:///E:\V2\V29_CH02C_Tables.docx" TargetMode="External"/><Relationship Id="rId22" Type="http://schemas.openxmlformats.org/officeDocument/2006/relationships/hyperlink" Target="file:///E:\V2\V29_CH02C_Tables.docx" TargetMode="External"/><Relationship Id="rId64" Type="http://schemas.openxmlformats.org/officeDocument/2006/relationships/hyperlink" Target="file:///E:\V2\V29_CH02C_Tables.docx" TargetMode="External"/><Relationship Id="rId118" Type="http://schemas.openxmlformats.org/officeDocument/2006/relationships/hyperlink" Target="file:///E:\V2\V29_CH02C_Tables.docx" TargetMode="External"/><Relationship Id="rId325" Type="http://schemas.openxmlformats.org/officeDocument/2006/relationships/hyperlink" Target="file:///E:\V2\V29_CH02C_Tables.docx" TargetMode="External"/><Relationship Id="rId367" Type="http://schemas.openxmlformats.org/officeDocument/2006/relationships/header" Target="header1.xml"/><Relationship Id="rId171" Type="http://schemas.openxmlformats.org/officeDocument/2006/relationships/hyperlink" Target="file:///E:\V2\V29_CH02C_Tables.docx" TargetMode="External"/><Relationship Id="rId227" Type="http://schemas.openxmlformats.org/officeDocument/2006/relationships/hyperlink" Target="file:///E:\V2\V29_CH02C_Tables.docx" TargetMode="External"/><Relationship Id="rId269" Type="http://schemas.openxmlformats.org/officeDocument/2006/relationships/hyperlink" Target="file:///E:\V2\V29_CH02C_Tables.docx" TargetMode="External"/><Relationship Id="rId33" Type="http://schemas.openxmlformats.org/officeDocument/2006/relationships/hyperlink" Target="file:///E:\V2\V29_CH02C_Tables.docx" TargetMode="External"/><Relationship Id="rId129" Type="http://schemas.openxmlformats.org/officeDocument/2006/relationships/hyperlink" Target="file:///E:\V2\V29_CH02C_Tables.docx" TargetMode="External"/><Relationship Id="rId280" Type="http://schemas.openxmlformats.org/officeDocument/2006/relationships/hyperlink" Target="file:///E:\V2\V29_CH02C_Tables.docx" TargetMode="External"/><Relationship Id="rId336" Type="http://schemas.openxmlformats.org/officeDocument/2006/relationships/hyperlink" Target="file:///E:\V2\V29_CH02C_Tables.docx" TargetMode="External"/><Relationship Id="rId75" Type="http://schemas.openxmlformats.org/officeDocument/2006/relationships/hyperlink" Target="file:///E:\V2\V29_CH02C_Tables.docx" TargetMode="External"/><Relationship Id="rId140" Type="http://schemas.openxmlformats.org/officeDocument/2006/relationships/hyperlink" Target="file:///E:\V2\V29_CH02C_Tables.docx" TargetMode="External"/><Relationship Id="rId182" Type="http://schemas.openxmlformats.org/officeDocument/2006/relationships/hyperlink" Target="file:///E:\V2\V29_CH02C_Tables.docx" TargetMode="External"/><Relationship Id="rId6" Type="http://schemas.openxmlformats.org/officeDocument/2006/relationships/footnotes" Target="footnotes.xml"/><Relationship Id="rId238" Type="http://schemas.openxmlformats.org/officeDocument/2006/relationships/hyperlink" Target="file:///E:\V2\V29_CH02C_Tables.docx" TargetMode="External"/><Relationship Id="rId291" Type="http://schemas.openxmlformats.org/officeDocument/2006/relationships/hyperlink" Target="file:///E:\V2\V29_CH02C_Tables.docx" TargetMode="External"/><Relationship Id="rId305" Type="http://schemas.openxmlformats.org/officeDocument/2006/relationships/hyperlink" Target="file:///E:\V2\V29_CH02C_Tables.docx" TargetMode="External"/><Relationship Id="rId347" Type="http://schemas.openxmlformats.org/officeDocument/2006/relationships/hyperlink" Target="file:///E:\V2\V29_CH02C_Tables.docx" TargetMode="External"/><Relationship Id="rId44" Type="http://schemas.openxmlformats.org/officeDocument/2006/relationships/hyperlink" Target="file:///E:\V2\V29_CH02C_Tables.docx" TargetMode="External"/><Relationship Id="rId86" Type="http://schemas.openxmlformats.org/officeDocument/2006/relationships/hyperlink" Target="file:///E:\V2\V29_CH02C_Tables.docx" TargetMode="External"/><Relationship Id="rId151" Type="http://schemas.openxmlformats.org/officeDocument/2006/relationships/hyperlink" Target="file:///E:\V2\V29_CH02C_Tables.docx" TargetMode="External"/><Relationship Id="rId193" Type="http://schemas.openxmlformats.org/officeDocument/2006/relationships/hyperlink" Target="file:///E:\V2\V29_CH02C_Tables.docx" TargetMode="External"/><Relationship Id="rId207" Type="http://schemas.openxmlformats.org/officeDocument/2006/relationships/hyperlink" Target="file:///E:\V2\V29_CH02C_Tables.docx" TargetMode="External"/><Relationship Id="rId249" Type="http://schemas.openxmlformats.org/officeDocument/2006/relationships/hyperlink" Target="file:///E:\V2\V29_CH02C_Tables.docx" TargetMode="External"/><Relationship Id="rId13" Type="http://schemas.openxmlformats.org/officeDocument/2006/relationships/hyperlink" Target="http://www.hl7.org/permalink/?GenderHarmonyIGBallot" TargetMode="External"/><Relationship Id="rId109" Type="http://schemas.openxmlformats.org/officeDocument/2006/relationships/hyperlink" Target="file:///E:\V2\V29_CH02C_Tables.docx" TargetMode="External"/><Relationship Id="rId260" Type="http://schemas.openxmlformats.org/officeDocument/2006/relationships/hyperlink" Target="file:///E:\V2\V29_CH02C_Tables.docx" TargetMode="External"/><Relationship Id="rId316" Type="http://schemas.openxmlformats.org/officeDocument/2006/relationships/hyperlink" Target="file:///E:\V2\V29_CH02C_Tables.docx" TargetMode="External"/><Relationship Id="rId55" Type="http://schemas.openxmlformats.org/officeDocument/2006/relationships/hyperlink" Target="file:///E:\V2\V29_CH02C_Tables.docx" TargetMode="External"/><Relationship Id="rId97" Type="http://schemas.openxmlformats.org/officeDocument/2006/relationships/hyperlink" Target="file:///E:\V2\V29_CH02C_Tables.docx" TargetMode="External"/><Relationship Id="rId120" Type="http://schemas.openxmlformats.org/officeDocument/2006/relationships/hyperlink" Target="file:///E:\V2\V29_CH02C_Tables.docx" TargetMode="External"/><Relationship Id="rId358" Type="http://schemas.openxmlformats.org/officeDocument/2006/relationships/hyperlink" Target="file:///E:\V2\V29_CH02C_Tables.docx" TargetMode="External"/><Relationship Id="rId162" Type="http://schemas.openxmlformats.org/officeDocument/2006/relationships/hyperlink" Target="file:///E:\V2\V29_CH02C_Tables.docx" TargetMode="External"/><Relationship Id="rId218" Type="http://schemas.openxmlformats.org/officeDocument/2006/relationships/hyperlink" Target="file:///E:\V2\V29_CH02C_Tables.docx" TargetMode="External"/><Relationship Id="rId271" Type="http://schemas.openxmlformats.org/officeDocument/2006/relationships/hyperlink" Target="file:///E:\V2\V29_CH02C_Tables.docx" TargetMode="External"/><Relationship Id="rId24" Type="http://schemas.openxmlformats.org/officeDocument/2006/relationships/hyperlink" Target="file:///E:\V2\V29_CH02C_Tables.docx" TargetMode="External"/><Relationship Id="rId66" Type="http://schemas.openxmlformats.org/officeDocument/2006/relationships/hyperlink" Target="file:///E:\V2\V29_CH02C_Tables.docx" TargetMode="External"/><Relationship Id="rId131" Type="http://schemas.openxmlformats.org/officeDocument/2006/relationships/hyperlink" Target="file:///E:\V2\V29_CH02C_Tables.docx" TargetMode="External"/><Relationship Id="rId327" Type="http://schemas.openxmlformats.org/officeDocument/2006/relationships/hyperlink" Target="file:///E:\V2\V29_CH02C_Tables.docx" TargetMode="External"/><Relationship Id="rId369" Type="http://schemas.openxmlformats.org/officeDocument/2006/relationships/footer" Target="footer1.xml"/><Relationship Id="rId173" Type="http://schemas.openxmlformats.org/officeDocument/2006/relationships/hyperlink" Target="file:///E:\V2\V29_CH02C_Tables.docx" TargetMode="External"/><Relationship Id="rId229" Type="http://schemas.openxmlformats.org/officeDocument/2006/relationships/hyperlink" Target="file:///E:\V2\V29_CH02C_Tables.docx" TargetMode="External"/><Relationship Id="rId240" Type="http://schemas.openxmlformats.org/officeDocument/2006/relationships/hyperlink" Target="file:///E:\V2\V29_CH02C_Tables.docx" TargetMode="External"/><Relationship Id="rId35" Type="http://schemas.openxmlformats.org/officeDocument/2006/relationships/hyperlink" Target="file:///E:\V2\V29_CH02C_Tables.docx" TargetMode="External"/><Relationship Id="rId77" Type="http://schemas.openxmlformats.org/officeDocument/2006/relationships/hyperlink" Target="file:///E:\V2\V29_CH02C_Tables.docx" TargetMode="External"/><Relationship Id="rId100" Type="http://schemas.openxmlformats.org/officeDocument/2006/relationships/hyperlink" Target="file:///E:\V2\V29_CH02C_Tables.docx" TargetMode="External"/><Relationship Id="rId282" Type="http://schemas.openxmlformats.org/officeDocument/2006/relationships/hyperlink" Target="file:///E:\V2\V29_CH02C_Tables.docx" TargetMode="External"/><Relationship Id="rId338" Type="http://schemas.openxmlformats.org/officeDocument/2006/relationships/hyperlink" Target="file:///E:\V2\V29_CH02C_Tables.docx" TargetMode="External"/><Relationship Id="rId8" Type="http://schemas.openxmlformats.org/officeDocument/2006/relationships/image" Target="media/image1.jpeg"/><Relationship Id="rId142" Type="http://schemas.openxmlformats.org/officeDocument/2006/relationships/hyperlink" Target="file:///E:\V2\V29_CH02C_Tables.docx" TargetMode="External"/><Relationship Id="rId184" Type="http://schemas.openxmlformats.org/officeDocument/2006/relationships/hyperlink" Target="file:///E:\V2\V29_CH02C_Tables.docx" TargetMode="External"/><Relationship Id="rId251" Type="http://schemas.openxmlformats.org/officeDocument/2006/relationships/hyperlink" Target="file:///E:\V2\V29_CH02C_Tables.docx" TargetMode="External"/><Relationship Id="rId46" Type="http://schemas.openxmlformats.org/officeDocument/2006/relationships/hyperlink" Target="file:///E:\V2\V29_CH02C_Tables.docx" TargetMode="External"/><Relationship Id="rId293" Type="http://schemas.openxmlformats.org/officeDocument/2006/relationships/hyperlink" Target="file:///E:\V2\V29_CH02C_Tables.docx" TargetMode="External"/><Relationship Id="rId307" Type="http://schemas.openxmlformats.org/officeDocument/2006/relationships/hyperlink" Target="file:///E:\V2\V29_CH02C_Tables.docx" TargetMode="External"/><Relationship Id="rId349" Type="http://schemas.openxmlformats.org/officeDocument/2006/relationships/hyperlink" Target="file:///E:\V2\V29_CH02C_Tables.docx" TargetMode="External"/><Relationship Id="rId88" Type="http://schemas.openxmlformats.org/officeDocument/2006/relationships/hyperlink" Target="file:///E:\V2\V29_CH02C_Tables.docx" TargetMode="External"/><Relationship Id="rId111" Type="http://schemas.openxmlformats.org/officeDocument/2006/relationships/hyperlink" Target="file:///E:\V2\V29_CH02C_Tables.docx" TargetMode="External"/><Relationship Id="rId153" Type="http://schemas.openxmlformats.org/officeDocument/2006/relationships/hyperlink" Target="file:///E:\V2\V29_CH02C_Tables.docx" TargetMode="External"/><Relationship Id="rId195" Type="http://schemas.openxmlformats.org/officeDocument/2006/relationships/hyperlink" Target="file:///E:\V2\V29_CH02C_Tables.docx" TargetMode="External"/><Relationship Id="rId209" Type="http://schemas.openxmlformats.org/officeDocument/2006/relationships/hyperlink" Target="file:///E:\V2\V29_CH02C_Tables.docx" TargetMode="External"/><Relationship Id="rId360" Type="http://schemas.openxmlformats.org/officeDocument/2006/relationships/hyperlink" Target="file:///E:\V2\V29_CH02C_Tables.docx" TargetMode="External"/><Relationship Id="rId220" Type="http://schemas.openxmlformats.org/officeDocument/2006/relationships/hyperlink" Target="file:///E:\V2\V29_CH02C_Tables.docx" TargetMode="External"/><Relationship Id="rId15" Type="http://schemas.openxmlformats.org/officeDocument/2006/relationships/hyperlink" Target="file:///E:\V2\V29_CH02C_Tables.docx" TargetMode="External"/><Relationship Id="rId57" Type="http://schemas.openxmlformats.org/officeDocument/2006/relationships/hyperlink" Target="file:///E:\V2\V29_CH02C_Tables.docx" TargetMode="External"/><Relationship Id="rId262" Type="http://schemas.openxmlformats.org/officeDocument/2006/relationships/hyperlink" Target="file:///E:\V2\V29_CH02C_Tables.docx" TargetMode="External"/><Relationship Id="rId318" Type="http://schemas.openxmlformats.org/officeDocument/2006/relationships/hyperlink" Target="file:///E:\V2\V29_CH02C_Tabl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cfa.gov/stats/anhcpcdl.htm" TargetMode="External"/><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 Id="rId4" Type="http://schemas.openxmlformats.org/officeDocument/2006/relationships/hyperlink" Target="http://www.ntis.gov"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53596-1DAE-3A48-A7A1-AE038982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157</Pages>
  <Words>84309</Words>
  <Characters>480564</Characters>
  <Application>Microsoft Office Word</Application>
  <DocSecurity>0</DocSecurity>
  <Lines>4004</Lines>
  <Paragraphs>1127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6 - Financial Management</vt:lpstr>
      <vt:lpstr>V2.9 Chapter 6 - Financial Management</vt:lpstr>
    </vt:vector>
  </TitlesOfParts>
  <Company/>
  <LinksUpToDate>false</LinksUpToDate>
  <CharactersWithSpaces>563746</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subject/>
  <dc:creator>Beat Heggli</dc:creator>
  <cp:keywords/>
  <dc:description/>
  <cp:lastModifiedBy>Craig Newman</cp:lastModifiedBy>
  <cp:revision>20</cp:revision>
  <cp:lastPrinted>2022-09-09T17:09:00Z</cp:lastPrinted>
  <dcterms:created xsi:type="dcterms:W3CDTF">2023-06-21T12:34:00Z</dcterms:created>
  <dcterms:modified xsi:type="dcterms:W3CDTF">2023-07-03T17:50:00Z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2022-08-29T10:00:00Z</vt:filetime>
  </property>
</Properties>
</file>